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1C043" w14:textId="649DFFD5" w:rsidR="009312B1" w:rsidRDefault="008F5657" w:rsidP="009312B1">
      <w:pPr>
        <w:jc w:val="center"/>
        <w:rPr>
          <w:sz w:val="96"/>
          <w:szCs w:val="96"/>
        </w:rPr>
      </w:pPr>
      <w:bookmarkStart w:id="0" w:name="_Toc7198615"/>
      <w:bookmarkStart w:id="1" w:name="_Toc7198779"/>
      <w:ins w:id="2" w:author="Carolina Diaz-Bonilla" w:date="2024-11-19T12:52:00Z" w16du:dateUtc="2024-11-19T17:52:00Z">
        <w:r>
          <w:rPr>
            <w:sz w:val="96"/>
            <w:szCs w:val="96"/>
          </w:rPr>
          <w:t>labor</w:t>
        </w:r>
      </w:ins>
    </w:p>
    <w:p w14:paraId="3659C825" w14:textId="77777777" w:rsidR="009312B1" w:rsidRDefault="009312B1" w:rsidP="009312B1">
      <w:pPr>
        <w:jc w:val="center"/>
        <w:rPr>
          <w:sz w:val="80"/>
          <w:szCs w:val="80"/>
        </w:rPr>
      </w:pPr>
    </w:p>
    <w:p w14:paraId="2D600C62" w14:textId="77777777" w:rsidR="009312B1" w:rsidRDefault="009312B1" w:rsidP="009312B1">
      <w:pPr>
        <w:jc w:val="center"/>
        <w:rPr>
          <w:sz w:val="80"/>
          <w:szCs w:val="80"/>
        </w:rPr>
      </w:pPr>
    </w:p>
    <w:p w14:paraId="58C7D661" w14:textId="4C77DD39" w:rsidR="009312B1" w:rsidRPr="00F75258" w:rsidRDefault="009312B1" w:rsidP="009312B1">
      <w:pPr>
        <w:jc w:val="center"/>
        <w:rPr>
          <w:b/>
          <w:bCs/>
          <w:sz w:val="80"/>
          <w:szCs w:val="80"/>
        </w:rPr>
      </w:pPr>
      <w:r w:rsidRPr="00F75258">
        <w:rPr>
          <w:b/>
          <w:bCs/>
          <w:sz w:val="80"/>
          <w:szCs w:val="80"/>
        </w:rPr>
        <w:t>Global M</w:t>
      </w:r>
      <w:r w:rsidR="00BE6E87" w:rsidRPr="00F75258">
        <w:rPr>
          <w:b/>
          <w:bCs/>
          <w:sz w:val="80"/>
          <w:szCs w:val="80"/>
        </w:rPr>
        <w:t>onitoring</w:t>
      </w:r>
      <w:r w:rsidRPr="00F75258">
        <w:rPr>
          <w:b/>
          <w:bCs/>
          <w:sz w:val="80"/>
          <w:szCs w:val="80"/>
        </w:rPr>
        <w:t xml:space="preserve"> Database</w:t>
      </w:r>
      <w:r w:rsidR="00BE6E87" w:rsidRPr="00F75258">
        <w:rPr>
          <w:b/>
          <w:bCs/>
          <w:sz w:val="80"/>
          <w:szCs w:val="80"/>
        </w:rPr>
        <w:t xml:space="preserve">  </w:t>
      </w:r>
      <w:r w:rsidRPr="00F75258">
        <w:rPr>
          <w:b/>
          <w:bCs/>
          <w:sz w:val="80"/>
          <w:szCs w:val="80"/>
        </w:rPr>
        <w:t xml:space="preserve"> </w:t>
      </w:r>
    </w:p>
    <w:p w14:paraId="05782BB9" w14:textId="77777777" w:rsidR="009312B1" w:rsidRPr="00F75258" w:rsidRDefault="009312B1" w:rsidP="009312B1">
      <w:pPr>
        <w:jc w:val="center"/>
        <w:rPr>
          <w:b/>
          <w:bCs/>
          <w:sz w:val="80"/>
          <w:szCs w:val="80"/>
        </w:rPr>
      </w:pPr>
      <w:r w:rsidRPr="00F75258">
        <w:rPr>
          <w:b/>
          <w:bCs/>
          <w:sz w:val="80"/>
          <w:szCs w:val="80"/>
        </w:rPr>
        <w:t>Harmonization Guidelines</w:t>
      </w:r>
    </w:p>
    <w:p w14:paraId="6E31FB92" w14:textId="77777777" w:rsidR="009312B1" w:rsidRPr="006C23C9" w:rsidRDefault="009312B1" w:rsidP="009312B1">
      <w:pPr>
        <w:jc w:val="center"/>
      </w:pPr>
    </w:p>
    <w:p w14:paraId="0E8D060E" w14:textId="77777777" w:rsidR="009312B1" w:rsidRPr="006C23C9" w:rsidRDefault="009312B1" w:rsidP="009312B1">
      <w:pPr>
        <w:jc w:val="center"/>
      </w:pPr>
    </w:p>
    <w:p w14:paraId="532DFDDC" w14:textId="77777777" w:rsidR="009312B1" w:rsidRPr="006C23C9" w:rsidRDefault="009312B1" w:rsidP="009312B1">
      <w:pPr>
        <w:jc w:val="center"/>
      </w:pPr>
    </w:p>
    <w:p w14:paraId="4C74CB20" w14:textId="132DD642" w:rsidR="009312B1" w:rsidRPr="006C23C9" w:rsidRDefault="009312B1" w:rsidP="0038488E">
      <w:pPr>
        <w:jc w:val="center"/>
        <w:rPr>
          <w:sz w:val="32"/>
        </w:rPr>
      </w:pPr>
      <w:r w:rsidRPr="006C23C9">
        <w:rPr>
          <w:sz w:val="32"/>
        </w:rPr>
        <w:t>Data for Goals (D4G) Team</w:t>
      </w:r>
    </w:p>
    <w:p w14:paraId="6C653AD2" w14:textId="7D7B78FE" w:rsidR="009312B1" w:rsidRDefault="00A6439F" w:rsidP="008B7790">
      <w:pPr>
        <w:jc w:val="center"/>
        <w:rPr>
          <w:sz w:val="32"/>
        </w:rPr>
      </w:pPr>
      <w:r w:rsidRPr="006C23C9">
        <w:rPr>
          <w:sz w:val="32"/>
        </w:rPr>
        <w:t>Poverty Global Practice</w:t>
      </w:r>
    </w:p>
    <w:p w14:paraId="04DDB418" w14:textId="000964F3" w:rsidR="00D52D84" w:rsidRPr="006C23C9" w:rsidRDefault="00D52D84" w:rsidP="008B7790">
      <w:pPr>
        <w:jc w:val="center"/>
        <w:rPr>
          <w:sz w:val="32"/>
        </w:rPr>
      </w:pPr>
      <w:r>
        <w:rPr>
          <w:sz w:val="32"/>
        </w:rPr>
        <w:t>The World Bank</w:t>
      </w:r>
    </w:p>
    <w:p w14:paraId="34B40F76" w14:textId="7AC1F316" w:rsidR="00EF10D0" w:rsidRPr="006C23C9" w:rsidRDefault="00EF10D0" w:rsidP="008B7790">
      <w:pPr>
        <w:jc w:val="center"/>
        <w:rPr>
          <w:sz w:val="32"/>
        </w:rPr>
      </w:pPr>
    </w:p>
    <w:p w14:paraId="7D978F4B" w14:textId="568F80F5" w:rsidR="00EF10D0" w:rsidRDefault="00D91423" w:rsidP="008B7790">
      <w:pPr>
        <w:jc w:val="center"/>
        <w:rPr>
          <w:sz w:val="32"/>
        </w:rPr>
      </w:pPr>
      <w:r>
        <w:rPr>
          <w:sz w:val="32"/>
        </w:rPr>
        <w:t>December</w:t>
      </w:r>
      <w:r w:rsidR="00C604CC">
        <w:rPr>
          <w:sz w:val="32"/>
        </w:rPr>
        <w:t xml:space="preserve"> 202</w:t>
      </w:r>
      <w:ins w:id="3" w:author="Gabriel Lara Ibarra" w:date="2024-09-03T13:04:00Z">
        <w:r w:rsidR="0016720B">
          <w:rPr>
            <w:sz w:val="32"/>
          </w:rPr>
          <w:t>4</w:t>
        </w:r>
      </w:ins>
      <w:del w:id="4" w:author="Gabriel Lara Ibarra" w:date="2024-09-03T13:04:00Z">
        <w:r w:rsidR="00C604CC" w:rsidDel="0016720B">
          <w:rPr>
            <w:sz w:val="32"/>
          </w:rPr>
          <w:delText>3</w:delText>
        </w:r>
      </w:del>
    </w:p>
    <w:p w14:paraId="19131B00" w14:textId="77777777" w:rsidR="00FA2C07" w:rsidRPr="006C23C9" w:rsidRDefault="00FA2C07" w:rsidP="008B7790">
      <w:pPr>
        <w:jc w:val="center"/>
        <w:rPr>
          <w:sz w:val="32"/>
        </w:rPr>
      </w:pPr>
    </w:p>
    <w:p w14:paraId="6D73936C" w14:textId="32EDF43F" w:rsidR="000F6367" w:rsidRDefault="000F6367">
      <w:pPr>
        <w:rPr>
          <w:sz w:val="32"/>
        </w:rPr>
      </w:pPr>
      <w:r>
        <w:rPr>
          <w:sz w:val="32"/>
        </w:rPr>
        <w:br w:type="page"/>
      </w:r>
    </w:p>
    <w:p w14:paraId="1214D946" w14:textId="77777777" w:rsidR="00B67320" w:rsidRDefault="00C07293" w:rsidP="00C07293">
      <w:pPr>
        <w:autoSpaceDE w:val="0"/>
        <w:autoSpaceDN w:val="0"/>
        <w:adjustRightInd w:val="0"/>
        <w:spacing w:line="480" w:lineRule="auto"/>
        <w:jc w:val="center"/>
        <w:rPr>
          <w:sz w:val="24"/>
          <w:szCs w:val="24"/>
        </w:rPr>
      </w:pPr>
      <w:r w:rsidRPr="00C07293">
        <w:rPr>
          <w:sz w:val="24"/>
          <w:szCs w:val="24"/>
        </w:rPr>
        <w:lastRenderedPageBreak/>
        <w:br w:type="page"/>
      </w:r>
    </w:p>
    <w:p w14:paraId="6451C44B" w14:textId="77777777" w:rsidR="00B67320" w:rsidRDefault="00B67320" w:rsidP="00C07293">
      <w:pPr>
        <w:autoSpaceDE w:val="0"/>
        <w:autoSpaceDN w:val="0"/>
        <w:adjustRightInd w:val="0"/>
        <w:spacing w:line="480" w:lineRule="auto"/>
        <w:jc w:val="center"/>
        <w:rPr>
          <w:sz w:val="24"/>
          <w:szCs w:val="24"/>
        </w:rPr>
      </w:pPr>
    </w:p>
    <w:p w14:paraId="501F9376" w14:textId="77777777" w:rsidR="00A77761" w:rsidRDefault="00A77761" w:rsidP="00C07293">
      <w:pPr>
        <w:autoSpaceDE w:val="0"/>
        <w:autoSpaceDN w:val="0"/>
        <w:adjustRightInd w:val="0"/>
        <w:spacing w:line="480" w:lineRule="auto"/>
        <w:jc w:val="center"/>
        <w:rPr>
          <w:sz w:val="24"/>
          <w:szCs w:val="24"/>
        </w:rPr>
      </w:pPr>
    </w:p>
    <w:p w14:paraId="0B3F8EC5" w14:textId="6BABC784" w:rsidR="00402B82" w:rsidRDefault="00B67320" w:rsidP="00017069">
      <w:pPr>
        <w:spacing w:line="480" w:lineRule="auto"/>
        <w:jc w:val="center"/>
        <w:rPr>
          <w:rFonts w:cs="Times New Roman"/>
          <w:i/>
        </w:rPr>
      </w:pPr>
      <w:r w:rsidRPr="00017069">
        <w:rPr>
          <w:rFonts w:cs="Times New Roman"/>
          <w:i/>
        </w:rPr>
        <w:t xml:space="preserve">The Global </w:t>
      </w:r>
      <w:r w:rsidR="00361107" w:rsidRPr="00017069">
        <w:rPr>
          <w:rFonts w:cs="Times New Roman"/>
          <w:i/>
        </w:rPr>
        <w:t>Monitoring</w:t>
      </w:r>
      <w:r w:rsidRPr="00017069">
        <w:rPr>
          <w:rFonts w:cs="Times New Roman"/>
          <w:i/>
        </w:rPr>
        <w:t xml:space="preserve"> Database (GMD) harmonization</w:t>
      </w:r>
      <w:r w:rsidR="00361107" w:rsidRPr="00017069">
        <w:rPr>
          <w:rFonts w:cs="Times New Roman"/>
          <w:i/>
        </w:rPr>
        <w:t xml:space="preserve"> has benefited from </w:t>
      </w:r>
      <w:ins w:id="5" w:author="Carolina Diaz-Bonilla" w:date="2024-09-10T10:03:00Z">
        <w:r w:rsidR="0098567C">
          <w:rPr>
            <w:rFonts w:cs="Times New Roman"/>
            <w:i/>
          </w:rPr>
          <w:t xml:space="preserve">feedback </w:t>
        </w:r>
        <w:r w:rsidR="00C134F3">
          <w:rPr>
            <w:rFonts w:cs="Times New Roman"/>
            <w:i/>
          </w:rPr>
          <w:t xml:space="preserve">from </w:t>
        </w:r>
      </w:ins>
      <w:r w:rsidR="00361107" w:rsidRPr="00017069">
        <w:rPr>
          <w:rFonts w:cs="Times New Roman"/>
          <w:i/>
        </w:rPr>
        <w:t xml:space="preserve">many World </w:t>
      </w:r>
      <w:r w:rsidR="00A77761">
        <w:rPr>
          <w:rFonts w:cs="Times New Roman"/>
          <w:i/>
        </w:rPr>
        <w:t>B</w:t>
      </w:r>
      <w:r w:rsidR="00361107" w:rsidRPr="00017069">
        <w:rPr>
          <w:rFonts w:cs="Times New Roman"/>
          <w:i/>
        </w:rPr>
        <w:t xml:space="preserve">ank </w:t>
      </w:r>
      <w:r w:rsidR="00A77761">
        <w:rPr>
          <w:rFonts w:cs="Times New Roman"/>
          <w:i/>
        </w:rPr>
        <w:t xml:space="preserve">Group (WBG) </w:t>
      </w:r>
      <w:r w:rsidR="00361107" w:rsidRPr="00017069">
        <w:rPr>
          <w:rFonts w:cs="Times New Roman"/>
          <w:i/>
        </w:rPr>
        <w:t>colleagues</w:t>
      </w:r>
      <w:del w:id="6" w:author="Carolina Diaz-Bonilla" w:date="2024-09-10T10:03:00Z">
        <w:r w:rsidR="00FB391F" w:rsidRPr="00017069" w:rsidDel="00C134F3">
          <w:rPr>
            <w:rFonts w:cs="Times New Roman"/>
            <w:i/>
          </w:rPr>
          <w:delText xml:space="preserve"> feedback</w:delText>
        </w:r>
      </w:del>
      <w:r w:rsidR="00361107" w:rsidRPr="00017069">
        <w:rPr>
          <w:rFonts w:cs="Times New Roman"/>
          <w:i/>
        </w:rPr>
        <w:t xml:space="preserve">. </w:t>
      </w:r>
    </w:p>
    <w:p w14:paraId="456EF80E" w14:textId="0B6CB2E3" w:rsidR="00017069" w:rsidRPr="00017069" w:rsidRDefault="00017069" w:rsidP="00017069">
      <w:pPr>
        <w:spacing w:line="480" w:lineRule="auto"/>
        <w:jc w:val="center"/>
        <w:rPr>
          <w:i/>
        </w:rPr>
      </w:pPr>
      <w:r w:rsidRPr="00017069">
        <w:rPr>
          <w:rFonts w:cs="Times New Roman"/>
          <w:i/>
        </w:rPr>
        <w:t>T</w:t>
      </w:r>
      <w:r w:rsidRPr="00017069">
        <w:rPr>
          <w:i/>
        </w:rPr>
        <w:t xml:space="preserve">he </w:t>
      </w:r>
      <w:ins w:id="7" w:author="Carolina Diaz-Bonilla" w:date="2024-09-10T10:07:00Z">
        <w:r w:rsidR="009C0CBA">
          <w:rPr>
            <w:i/>
          </w:rPr>
          <w:t xml:space="preserve">GMD project </w:t>
        </w:r>
      </w:ins>
      <w:r w:rsidRPr="00017069">
        <w:rPr>
          <w:i/>
        </w:rPr>
        <w:t xml:space="preserve">guidelines developed by </w:t>
      </w:r>
      <w:ins w:id="8" w:author="Carolina Diaz-Bonilla" w:date="2024-09-10T10:04:00Z">
        <w:r w:rsidR="00855F02">
          <w:rPr>
            <w:i/>
          </w:rPr>
          <w:t xml:space="preserve">the </w:t>
        </w:r>
      </w:ins>
      <w:ins w:id="9" w:author="Carolina Diaz-Bonilla" w:date="2024-09-10T10:07:00Z">
        <w:r w:rsidR="009C0CBA">
          <w:rPr>
            <w:i/>
          </w:rPr>
          <w:t xml:space="preserve">Data for Goals (D4G) team </w:t>
        </w:r>
      </w:ins>
      <w:del w:id="10" w:author="Carolina Diaz-Bonilla" w:date="2024-09-10T10:07:00Z">
        <w:r w:rsidRPr="00017069" w:rsidDel="009C0CBA">
          <w:rPr>
            <w:i/>
          </w:rPr>
          <w:delText xml:space="preserve">GMD project </w:delText>
        </w:r>
      </w:del>
      <w:r w:rsidRPr="00017069">
        <w:rPr>
          <w:i/>
        </w:rPr>
        <w:t xml:space="preserve">in the Poverty Global Practice </w:t>
      </w:r>
      <w:del w:id="11" w:author="Carolina Diaz-Bonilla" w:date="2024-09-10T10:05:00Z">
        <w:r w:rsidRPr="00017069" w:rsidDel="00B21C45">
          <w:rPr>
            <w:i/>
          </w:rPr>
          <w:delText xml:space="preserve">team </w:delText>
        </w:r>
      </w:del>
      <w:r w:rsidRPr="00017069">
        <w:rPr>
          <w:i/>
        </w:rPr>
        <w:t>address important knowledge gaps in harmonization and comparability of survey indicators measuring inequality, poverty</w:t>
      </w:r>
      <w:ins w:id="12" w:author="Carolina Diaz-Bonilla" w:date="2024-09-10T10:05:00Z">
        <w:r w:rsidR="007237BE">
          <w:rPr>
            <w:i/>
          </w:rPr>
          <w:t>,</w:t>
        </w:r>
      </w:ins>
      <w:r w:rsidRPr="00017069">
        <w:rPr>
          <w:i/>
        </w:rPr>
        <w:t xml:space="preserve"> and living conditions on a global scale.</w:t>
      </w:r>
    </w:p>
    <w:p w14:paraId="21CADB2F" w14:textId="765753A2" w:rsidR="00B67320" w:rsidRPr="00017069" w:rsidRDefault="00B370D3" w:rsidP="00017069">
      <w:pPr>
        <w:autoSpaceDE w:val="0"/>
        <w:autoSpaceDN w:val="0"/>
        <w:adjustRightInd w:val="0"/>
        <w:spacing w:line="480" w:lineRule="auto"/>
        <w:jc w:val="center"/>
        <w:rPr>
          <w:rFonts w:cs="Times New Roman"/>
          <w:i/>
        </w:rPr>
      </w:pPr>
      <w:ins w:id="13" w:author="Carolina Diaz-Bonilla" w:date="2024-09-10T10:05:00Z">
        <w:r>
          <w:rPr>
            <w:rFonts w:cs="Times New Roman"/>
            <w:i/>
          </w:rPr>
          <w:t xml:space="preserve">The </w:t>
        </w:r>
      </w:ins>
      <w:del w:id="14" w:author="Carolina Diaz-Bonilla" w:date="2024-09-10T10:08:00Z">
        <w:r w:rsidR="008C5E24" w:rsidRPr="00017069" w:rsidDel="00BC3284">
          <w:rPr>
            <w:rFonts w:cs="Times New Roman"/>
            <w:i/>
          </w:rPr>
          <w:delText>Data for Goals (</w:delText>
        </w:r>
      </w:del>
      <w:r w:rsidR="008C5E24" w:rsidRPr="00017069">
        <w:rPr>
          <w:rFonts w:cs="Times New Roman"/>
          <w:i/>
        </w:rPr>
        <w:t>D4G</w:t>
      </w:r>
      <w:del w:id="15" w:author="Carolina Diaz-Bonilla" w:date="2024-09-10T10:08:00Z">
        <w:r w:rsidR="008C5E24" w:rsidRPr="00017069" w:rsidDel="00BC3284">
          <w:rPr>
            <w:rFonts w:cs="Times New Roman"/>
            <w:i/>
          </w:rPr>
          <w:delText>)</w:delText>
        </w:r>
      </w:del>
      <w:r w:rsidR="008C5E24" w:rsidRPr="00017069">
        <w:rPr>
          <w:rFonts w:cs="Times New Roman"/>
          <w:i/>
        </w:rPr>
        <w:t xml:space="preserve"> </w:t>
      </w:r>
      <w:ins w:id="16" w:author="Carolina Diaz-Bonilla" w:date="2024-09-10T10:06:00Z">
        <w:r>
          <w:rPr>
            <w:rFonts w:cs="Times New Roman"/>
            <w:i/>
          </w:rPr>
          <w:t>T</w:t>
        </w:r>
      </w:ins>
      <w:del w:id="17" w:author="Carolina Diaz-Bonilla" w:date="2024-09-10T10:06:00Z">
        <w:r w:rsidR="008C5E24" w:rsidRPr="00017069" w:rsidDel="00B370D3">
          <w:rPr>
            <w:rFonts w:cs="Times New Roman"/>
            <w:i/>
          </w:rPr>
          <w:delText>t</w:delText>
        </w:r>
      </w:del>
      <w:r w:rsidR="008C5E24" w:rsidRPr="00017069">
        <w:rPr>
          <w:rFonts w:cs="Times New Roman"/>
          <w:i/>
        </w:rPr>
        <w:t xml:space="preserve">ask Team </w:t>
      </w:r>
      <w:ins w:id="18" w:author="Carolina Diaz-Bonilla" w:date="2024-09-10T10:06:00Z">
        <w:r>
          <w:rPr>
            <w:rFonts w:cs="Times New Roman"/>
            <w:i/>
          </w:rPr>
          <w:t>L</w:t>
        </w:r>
      </w:ins>
      <w:del w:id="19" w:author="Carolina Diaz-Bonilla" w:date="2024-09-10T10:06:00Z">
        <w:r w:rsidR="008C5E24" w:rsidRPr="00017069" w:rsidDel="00B370D3">
          <w:rPr>
            <w:rFonts w:cs="Times New Roman"/>
            <w:i/>
          </w:rPr>
          <w:delText>l</w:delText>
        </w:r>
      </w:del>
      <w:r w:rsidR="008C5E24" w:rsidRPr="00017069">
        <w:rPr>
          <w:rFonts w:cs="Times New Roman"/>
          <w:i/>
        </w:rPr>
        <w:t xml:space="preserve">eaders are appreciative </w:t>
      </w:r>
      <w:ins w:id="20" w:author="Carolina Diaz-Bonilla" w:date="2024-09-10T10:06:00Z">
        <w:r w:rsidR="00316DAF">
          <w:rPr>
            <w:rFonts w:cs="Times New Roman"/>
            <w:i/>
          </w:rPr>
          <w:t>for</w:t>
        </w:r>
      </w:ins>
      <w:del w:id="21" w:author="Carolina Diaz-Bonilla" w:date="2024-09-10T10:06:00Z">
        <w:r w:rsidR="008C5E24" w:rsidRPr="00017069" w:rsidDel="00316DAF">
          <w:rPr>
            <w:rFonts w:cs="Times New Roman"/>
            <w:i/>
          </w:rPr>
          <w:delText>to</w:delText>
        </w:r>
      </w:del>
      <w:r w:rsidR="008C5E24" w:rsidRPr="00017069">
        <w:rPr>
          <w:rFonts w:cs="Times New Roman"/>
          <w:i/>
        </w:rPr>
        <w:t xml:space="preserve"> all the contributions </w:t>
      </w:r>
      <w:del w:id="22" w:author="Carolina Diaz-Bonilla" w:date="2024-09-10T10:06:00Z">
        <w:r w:rsidR="008C5E24" w:rsidRPr="00017069" w:rsidDel="00A175AB">
          <w:rPr>
            <w:rFonts w:cs="Times New Roman"/>
            <w:i/>
          </w:rPr>
          <w:delText xml:space="preserve">that have </w:delText>
        </w:r>
        <w:r w:rsidR="00450965" w:rsidRPr="00017069" w:rsidDel="00A175AB">
          <w:rPr>
            <w:rFonts w:cs="Times New Roman"/>
            <w:i/>
          </w:rPr>
          <w:delText>involved</w:delText>
        </w:r>
        <w:r w:rsidR="008C5E24" w:rsidRPr="00017069" w:rsidDel="00A175AB">
          <w:rPr>
            <w:rFonts w:cs="Times New Roman"/>
            <w:i/>
          </w:rPr>
          <w:delText xml:space="preserve"> </w:delText>
        </w:r>
      </w:del>
      <w:r w:rsidR="008C5E24" w:rsidRPr="00017069">
        <w:rPr>
          <w:rFonts w:cs="Times New Roman"/>
          <w:i/>
        </w:rPr>
        <w:t>since the inception in 200</w:t>
      </w:r>
      <w:r w:rsidR="00B67320" w:rsidRPr="00017069">
        <w:rPr>
          <w:rFonts w:cs="Times New Roman"/>
          <w:i/>
        </w:rPr>
        <w:t>4.</w:t>
      </w:r>
    </w:p>
    <w:p w14:paraId="672934D6" w14:textId="77777777" w:rsidR="0081340D" w:rsidRDefault="0081340D" w:rsidP="00C07293">
      <w:pPr>
        <w:autoSpaceDE w:val="0"/>
        <w:autoSpaceDN w:val="0"/>
        <w:adjustRightInd w:val="0"/>
        <w:spacing w:line="480" w:lineRule="auto"/>
        <w:jc w:val="center"/>
        <w:rPr>
          <w:rFonts w:cs="Times New Roman"/>
          <w:i/>
        </w:rPr>
      </w:pPr>
    </w:p>
    <w:p w14:paraId="007ED131" w14:textId="77777777" w:rsidR="00C76942" w:rsidRDefault="00C76942">
      <w:pPr>
        <w:rPr>
          <w:b/>
          <w:bCs/>
          <w:sz w:val="24"/>
          <w:szCs w:val="24"/>
        </w:rPr>
      </w:pPr>
      <w:r>
        <w:rPr>
          <w:b/>
          <w:bCs/>
          <w:sz w:val="24"/>
          <w:szCs w:val="24"/>
        </w:rPr>
        <w:br w:type="page"/>
      </w:r>
    </w:p>
    <w:p w14:paraId="0972D0EC" w14:textId="7C5914C5" w:rsidR="00C604CC" w:rsidRPr="00C604CC" w:rsidRDefault="00C76942" w:rsidP="00450965">
      <w:pPr>
        <w:spacing w:after="240"/>
        <w:jc w:val="center"/>
        <w:rPr>
          <w:b/>
          <w:bCs/>
          <w:sz w:val="24"/>
          <w:szCs w:val="24"/>
        </w:rPr>
      </w:pPr>
      <w:r>
        <w:rPr>
          <w:b/>
          <w:bCs/>
          <w:sz w:val="24"/>
          <w:szCs w:val="24"/>
        </w:rPr>
        <w:lastRenderedPageBreak/>
        <w:t xml:space="preserve">Table </w:t>
      </w:r>
      <w:r w:rsidR="00C604CC" w:rsidRPr="00C604CC">
        <w:rPr>
          <w:b/>
          <w:bCs/>
          <w:sz w:val="24"/>
          <w:szCs w:val="24"/>
        </w:rPr>
        <w:t>of Contents</w:t>
      </w:r>
    </w:p>
    <w:sdt>
      <w:sdtPr>
        <w:rPr>
          <w:b w:val="0"/>
          <w:bCs w:val="0"/>
          <w:noProof w:val="0"/>
          <w:sz w:val="24"/>
          <w:szCs w:val="24"/>
        </w:rPr>
        <w:id w:val="130371292"/>
        <w:docPartObj>
          <w:docPartGallery w:val="Table of Contents"/>
          <w:docPartUnique/>
        </w:docPartObj>
      </w:sdtPr>
      <w:sdtEndPr>
        <w:rPr>
          <w:sz w:val="22"/>
          <w:szCs w:val="22"/>
        </w:rPr>
      </w:sdtEndPr>
      <w:sdtContent>
        <w:p w14:paraId="7AB7380A" w14:textId="53D092CF" w:rsidR="00F615ED" w:rsidRDefault="000F6367">
          <w:pPr>
            <w:pStyle w:val="TOC1"/>
            <w:rPr>
              <w:b w:val="0"/>
              <w:bCs w:val="0"/>
              <w:kern w:val="2"/>
              <w:lang w:eastAsia="en-US"/>
              <w14:ligatures w14:val="standardContextual"/>
            </w:rPr>
          </w:pPr>
          <w:r>
            <w:rPr>
              <w:noProof w:val="0"/>
            </w:rPr>
            <w:fldChar w:fldCharType="begin"/>
          </w:r>
          <w:r>
            <w:instrText xml:space="preserve"> TOC \o "1-3" \h \z \u </w:instrText>
          </w:r>
          <w:r>
            <w:rPr>
              <w:noProof w:val="0"/>
            </w:rPr>
            <w:fldChar w:fldCharType="separate"/>
          </w:r>
          <w:hyperlink w:anchor="_Toc176262668" w:history="1">
            <w:r w:rsidR="00F615ED" w:rsidRPr="00255637">
              <w:rPr>
                <w:rStyle w:val="Hyperlink"/>
                <w:rFonts w:cstheme="minorHAnsi"/>
              </w:rPr>
              <w:t>1</w:t>
            </w:r>
            <w:r w:rsidR="00F615ED">
              <w:rPr>
                <w:b w:val="0"/>
                <w:bCs w:val="0"/>
                <w:kern w:val="2"/>
                <w:lang w:eastAsia="en-US"/>
                <w14:ligatures w14:val="standardContextual"/>
              </w:rPr>
              <w:tab/>
            </w:r>
            <w:r w:rsidR="00F615ED" w:rsidRPr="00255637">
              <w:rPr>
                <w:rStyle w:val="Hyperlink"/>
                <w:rFonts w:cstheme="minorHAnsi"/>
              </w:rPr>
              <w:t>Introduction</w:t>
            </w:r>
            <w:r w:rsidR="00F615ED">
              <w:rPr>
                <w:webHidden/>
              </w:rPr>
              <w:tab/>
            </w:r>
            <w:r w:rsidR="00F615ED">
              <w:rPr>
                <w:webHidden/>
              </w:rPr>
              <w:fldChar w:fldCharType="begin"/>
            </w:r>
            <w:r w:rsidR="00F615ED">
              <w:rPr>
                <w:webHidden/>
              </w:rPr>
              <w:instrText xml:space="preserve"> PAGEREF _Toc176262668 \h </w:instrText>
            </w:r>
            <w:r w:rsidR="00F615ED">
              <w:rPr>
                <w:webHidden/>
              </w:rPr>
            </w:r>
            <w:r w:rsidR="00F615ED">
              <w:rPr>
                <w:webHidden/>
              </w:rPr>
              <w:fldChar w:fldCharType="separate"/>
            </w:r>
            <w:r w:rsidR="00F615ED">
              <w:rPr>
                <w:webHidden/>
              </w:rPr>
              <w:t>7</w:t>
            </w:r>
            <w:r w:rsidR="00F615ED">
              <w:rPr>
                <w:webHidden/>
              </w:rPr>
              <w:fldChar w:fldCharType="end"/>
            </w:r>
          </w:hyperlink>
        </w:p>
        <w:p w14:paraId="61EDDE81" w14:textId="0CDE34D2" w:rsidR="00F615ED" w:rsidRDefault="00000000">
          <w:pPr>
            <w:pStyle w:val="TOC2"/>
            <w:rPr>
              <w:noProof/>
              <w:kern w:val="2"/>
              <w:lang w:eastAsia="en-US"/>
              <w14:ligatures w14:val="standardContextual"/>
            </w:rPr>
          </w:pPr>
          <w:r>
            <w:fldChar w:fldCharType="begin"/>
          </w:r>
          <w:r>
            <w:instrText>HYPERLINK \l "_Toc176262669"</w:instrText>
          </w:r>
          <w:r>
            <w:fldChar w:fldCharType="separate"/>
          </w:r>
          <w:r w:rsidR="00F615ED" w:rsidRPr="00255637">
            <w:rPr>
              <w:rStyle w:val="Hyperlink"/>
              <w:rFonts w:cstheme="minorHAnsi"/>
              <w:b/>
              <w:bCs/>
              <w:noProof/>
            </w:rPr>
            <w:t>1.1</w:t>
          </w:r>
          <w:r w:rsidR="00F615ED">
            <w:rPr>
              <w:noProof/>
              <w:kern w:val="2"/>
              <w:lang w:eastAsia="en-US"/>
              <w14:ligatures w14:val="standardContextual"/>
            </w:rPr>
            <w:tab/>
          </w:r>
          <w:r w:rsidR="00F615ED" w:rsidRPr="00255637">
            <w:rPr>
              <w:rStyle w:val="Hyperlink"/>
              <w:rFonts w:cstheme="minorHAnsi"/>
              <w:b/>
              <w:bCs/>
              <w:noProof/>
            </w:rPr>
            <w:t>Global M</w:t>
          </w:r>
          <w:ins w:id="23" w:author="Carolina Diaz-Bonilla" w:date="2024-09-10T11:08:00Z">
            <w:r w:rsidR="002B070E">
              <w:rPr>
                <w:rStyle w:val="Hyperlink"/>
                <w:rFonts w:cstheme="minorHAnsi"/>
                <w:b/>
                <w:bCs/>
                <w:noProof/>
              </w:rPr>
              <w:t>onitoring</w:t>
            </w:r>
          </w:ins>
          <w:del w:id="24" w:author="Carolina Diaz-Bonilla" w:date="2024-09-10T11:08:00Z">
            <w:r w:rsidR="00F615ED" w:rsidRPr="00255637" w:rsidDel="002B070E">
              <w:rPr>
                <w:rStyle w:val="Hyperlink"/>
                <w:rFonts w:cstheme="minorHAnsi"/>
                <w:b/>
                <w:bCs/>
                <w:noProof/>
              </w:rPr>
              <w:delText>icro</w:delText>
            </w:r>
          </w:del>
          <w:r w:rsidR="00F615ED" w:rsidRPr="00255637">
            <w:rPr>
              <w:rStyle w:val="Hyperlink"/>
              <w:rFonts w:cstheme="minorHAnsi"/>
              <w:b/>
              <w:bCs/>
              <w:noProof/>
            </w:rPr>
            <w:t xml:space="preserve"> Database (GMD) Project</w:t>
          </w:r>
          <w:r w:rsidR="00F615ED">
            <w:rPr>
              <w:noProof/>
              <w:webHidden/>
            </w:rPr>
            <w:tab/>
          </w:r>
          <w:r w:rsidR="00F615ED">
            <w:rPr>
              <w:noProof/>
              <w:webHidden/>
            </w:rPr>
            <w:fldChar w:fldCharType="begin"/>
          </w:r>
          <w:r w:rsidR="00F615ED">
            <w:rPr>
              <w:noProof/>
              <w:webHidden/>
            </w:rPr>
            <w:instrText xml:space="preserve"> PAGEREF _Toc176262669 \h </w:instrText>
          </w:r>
          <w:r w:rsidR="00F615ED">
            <w:rPr>
              <w:noProof/>
              <w:webHidden/>
            </w:rPr>
          </w:r>
          <w:r w:rsidR="00F615ED">
            <w:rPr>
              <w:noProof/>
              <w:webHidden/>
            </w:rPr>
            <w:fldChar w:fldCharType="separate"/>
          </w:r>
          <w:r w:rsidR="00F615ED">
            <w:rPr>
              <w:noProof/>
              <w:webHidden/>
            </w:rPr>
            <w:t>7</w:t>
          </w:r>
          <w:r w:rsidR="00F615ED">
            <w:rPr>
              <w:noProof/>
              <w:webHidden/>
            </w:rPr>
            <w:fldChar w:fldCharType="end"/>
          </w:r>
          <w:r>
            <w:rPr>
              <w:noProof/>
            </w:rPr>
            <w:fldChar w:fldCharType="end"/>
          </w:r>
        </w:p>
        <w:p w14:paraId="7D7DD2E7" w14:textId="3F6DC4CF" w:rsidR="00F615ED" w:rsidRDefault="00F615ED">
          <w:pPr>
            <w:pStyle w:val="TOC2"/>
            <w:rPr>
              <w:noProof/>
              <w:kern w:val="2"/>
              <w:lang w:eastAsia="en-US"/>
              <w14:ligatures w14:val="standardContextual"/>
            </w:rPr>
          </w:pPr>
          <w:hyperlink w:anchor="_Toc176262670" w:history="1">
            <w:r w:rsidRPr="00255637">
              <w:rPr>
                <w:rStyle w:val="Hyperlink"/>
                <w:rFonts w:cstheme="minorHAnsi"/>
                <w:b/>
                <w:bCs/>
                <w:noProof/>
              </w:rPr>
              <w:t>1.2</w:t>
            </w:r>
            <w:r>
              <w:rPr>
                <w:noProof/>
                <w:kern w:val="2"/>
                <w:lang w:eastAsia="en-US"/>
                <w14:ligatures w14:val="standardContextual"/>
              </w:rPr>
              <w:tab/>
            </w:r>
            <w:r w:rsidRPr="00255637">
              <w:rPr>
                <w:rStyle w:val="Hyperlink"/>
                <w:rFonts w:cstheme="minorHAnsi"/>
                <w:b/>
                <w:bCs/>
                <w:noProof/>
              </w:rPr>
              <w:t>File Structure and Content</w:t>
            </w:r>
            <w:r>
              <w:rPr>
                <w:noProof/>
                <w:webHidden/>
              </w:rPr>
              <w:tab/>
            </w:r>
            <w:r>
              <w:rPr>
                <w:noProof/>
                <w:webHidden/>
              </w:rPr>
              <w:fldChar w:fldCharType="begin"/>
            </w:r>
            <w:r>
              <w:rPr>
                <w:noProof/>
                <w:webHidden/>
              </w:rPr>
              <w:instrText xml:space="preserve"> PAGEREF _Toc176262670 \h </w:instrText>
            </w:r>
            <w:r>
              <w:rPr>
                <w:noProof/>
                <w:webHidden/>
              </w:rPr>
            </w:r>
            <w:r>
              <w:rPr>
                <w:noProof/>
                <w:webHidden/>
              </w:rPr>
              <w:fldChar w:fldCharType="separate"/>
            </w:r>
            <w:r>
              <w:rPr>
                <w:noProof/>
                <w:webHidden/>
              </w:rPr>
              <w:t>8</w:t>
            </w:r>
            <w:r>
              <w:rPr>
                <w:noProof/>
                <w:webHidden/>
              </w:rPr>
              <w:fldChar w:fldCharType="end"/>
            </w:r>
          </w:hyperlink>
        </w:p>
        <w:p w14:paraId="5F10D22A" w14:textId="2D5DAB91" w:rsidR="00F615ED" w:rsidRDefault="00F615ED">
          <w:pPr>
            <w:pStyle w:val="TOC2"/>
            <w:rPr>
              <w:noProof/>
              <w:kern w:val="2"/>
              <w:lang w:eastAsia="en-US"/>
              <w14:ligatures w14:val="standardContextual"/>
            </w:rPr>
          </w:pPr>
          <w:hyperlink w:anchor="_Toc176262671" w:history="1">
            <w:r w:rsidRPr="00255637">
              <w:rPr>
                <w:rStyle w:val="Hyperlink"/>
                <w:rFonts w:cstheme="minorHAnsi"/>
                <w:b/>
                <w:bCs/>
                <w:noProof/>
              </w:rPr>
              <w:t>1.3</w:t>
            </w:r>
            <w:r>
              <w:rPr>
                <w:noProof/>
                <w:kern w:val="2"/>
                <w:lang w:eastAsia="en-US"/>
                <w14:ligatures w14:val="standardContextual"/>
              </w:rPr>
              <w:tab/>
            </w:r>
            <w:r w:rsidRPr="00255637">
              <w:rPr>
                <w:rStyle w:val="Hyperlink"/>
                <w:rFonts w:cstheme="minorHAnsi"/>
                <w:b/>
                <w:bCs/>
                <w:noProof/>
              </w:rPr>
              <w:t>Data Dictionary</w:t>
            </w:r>
            <w:r>
              <w:rPr>
                <w:noProof/>
                <w:webHidden/>
              </w:rPr>
              <w:tab/>
            </w:r>
            <w:r>
              <w:rPr>
                <w:noProof/>
                <w:webHidden/>
              </w:rPr>
              <w:fldChar w:fldCharType="begin"/>
            </w:r>
            <w:r>
              <w:rPr>
                <w:noProof/>
                <w:webHidden/>
              </w:rPr>
              <w:instrText xml:space="preserve"> PAGEREF _Toc176262671 \h </w:instrText>
            </w:r>
            <w:r>
              <w:rPr>
                <w:noProof/>
                <w:webHidden/>
              </w:rPr>
            </w:r>
            <w:r>
              <w:rPr>
                <w:noProof/>
                <w:webHidden/>
              </w:rPr>
              <w:fldChar w:fldCharType="separate"/>
            </w:r>
            <w:r>
              <w:rPr>
                <w:noProof/>
                <w:webHidden/>
              </w:rPr>
              <w:t>9</w:t>
            </w:r>
            <w:r>
              <w:rPr>
                <w:noProof/>
                <w:webHidden/>
              </w:rPr>
              <w:fldChar w:fldCharType="end"/>
            </w:r>
          </w:hyperlink>
        </w:p>
        <w:p w14:paraId="235B84FA" w14:textId="66BE727F" w:rsidR="00F615ED" w:rsidRDefault="00F615ED">
          <w:pPr>
            <w:pStyle w:val="TOC2"/>
            <w:rPr>
              <w:noProof/>
              <w:kern w:val="2"/>
              <w:lang w:eastAsia="en-US"/>
              <w14:ligatures w14:val="standardContextual"/>
            </w:rPr>
          </w:pPr>
          <w:hyperlink w:anchor="_Toc176262672" w:history="1">
            <w:r w:rsidRPr="00255637">
              <w:rPr>
                <w:rStyle w:val="Hyperlink"/>
                <w:rFonts w:cstheme="minorHAnsi"/>
                <w:b/>
                <w:bCs/>
                <w:noProof/>
              </w:rPr>
              <w:t>1.4</w:t>
            </w:r>
            <w:r>
              <w:rPr>
                <w:noProof/>
                <w:kern w:val="2"/>
                <w:lang w:eastAsia="en-US"/>
                <w14:ligatures w14:val="standardContextual"/>
              </w:rPr>
              <w:tab/>
            </w:r>
            <w:r w:rsidRPr="00255637">
              <w:rPr>
                <w:rStyle w:val="Hyperlink"/>
                <w:rFonts w:cstheme="minorHAnsi"/>
                <w:b/>
                <w:bCs/>
                <w:noProof/>
              </w:rPr>
              <w:t>File organization</w:t>
            </w:r>
            <w:r>
              <w:rPr>
                <w:noProof/>
                <w:webHidden/>
              </w:rPr>
              <w:tab/>
            </w:r>
            <w:r>
              <w:rPr>
                <w:noProof/>
                <w:webHidden/>
              </w:rPr>
              <w:fldChar w:fldCharType="begin"/>
            </w:r>
            <w:r>
              <w:rPr>
                <w:noProof/>
                <w:webHidden/>
              </w:rPr>
              <w:instrText xml:space="preserve"> PAGEREF _Toc176262672 \h </w:instrText>
            </w:r>
            <w:r>
              <w:rPr>
                <w:noProof/>
                <w:webHidden/>
              </w:rPr>
            </w:r>
            <w:r>
              <w:rPr>
                <w:noProof/>
                <w:webHidden/>
              </w:rPr>
              <w:fldChar w:fldCharType="separate"/>
            </w:r>
            <w:r>
              <w:rPr>
                <w:noProof/>
                <w:webHidden/>
              </w:rPr>
              <w:t>9</w:t>
            </w:r>
            <w:r>
              <w:rPr>
                <w:noProof/>
                <w:webHidden/>
              </w:rPr>
              <w:fldChar w:fldCharType="end"/>
            </w:r>
          </w:hyperlink>
        </w:p>
        <w:p w14:paraId="09093DFF" w14:textId="08942577" w:rsidR="00F615ED" w:rsidRDefault="00F615ED">
          <w:pPr>
            <w:pStyle w:val="TOC3"/>
            <w:tabs>
              <w:tab w:val="left" w:pos="1320"/>
              <w:tab w:val="right" w:leader="dot" w:pos="9350"/>
            </w:tabs>
            <w:rPr>
              <w:noProof/>
              <w:kern w:val="2"/>
              <w:lang w:eastAsia="en-US"/>
              <w14:ligatures w14:val="standardContextual"/>
            </w:rPr>
          </w:pPr>
          <w:hyperlink w:anchor="_Toc176262673" w:history="1">
            <w:r w:rsidRPr="00255637">
              <w:rPr>
                <w:rStyle w:val="Hyperlink"/>
                <w:rFonts w:asciiTheme="majorHAnsi" w:hAnsiTheme="majorHAnsi" w:cstheme="majorHAnsi"/>
                <w:noProof/>
              </w:rPr>
              <w:t>1.4.1</w:t>
            </w:r>
            <w:r>
              <w:rPr>
                <w:noProof/>
                <w:kern w:val="2"/>
                <w:lang w:eastAsia="en-US"/>
                <w14:ligatures w14:val="standardContextual"/>
              </w:rPr>
              <w:tab/>
            </w:r>
            <w:r w:rsidRPr="00255637">
              <w:rPr>
                <w:rStyle w:val="Hyperlink"/>
                <w:rFonts w:asciiTheme="majorHAnsi" w:hAnsiTheme="majorHAnsi" w:cstheme="majorHAnsi"/>
                <w:noProof/>
              </w:rPr>
              <w:t>Where to find the original raw data files</w:t>
            </w:r>
            <w:r>
              <w:rPr>
                <w:noProof/>
                <w:webHidden/>
              </w:rPr>
              <w:tab/>
            </w:r>
            <w:r>
              <w:rPr>
                <w:noProof/>
                <w:webHidden/>
              </w:rPr>
              <w:fldChar w:fldCharType="begin"/>
            </w:r>
            <w:r>
              <w:rPr>
                <w:noProof/>
                <w:webHidden/>
              </w:rPr>
              <w:instrText xml:space="preserve"> PAGEREF _Toc176262673 \h </w:instrText>
            </w:r>
            <w:r>
              <w:rPr>
                <w:noProof/>
                <w:webHidden/>
              </w:rPr>
            </w:r>
            <w:r>
              <w:rPr>
                <w:noProof/>
                <w:webHidden/>
              </w:rPr>
              <w:fldChar w:fldCharType="separate"/>
            </w:r>
            <w:r>
              <w:rPr>
                <w:noProof/>
                <w:webHidden/>
              </w:rPr>
              <w:t>9</w:t>
            </w:r>
            <w:r>
              <w:rPr>
                <w:noProof/>
                <w:webHidden/>
              </w:rPr>
              <w:fldChar w:fldCharType="end"/>
            </w:r>
          </w:hyperlink>
        </w:p>
        <w:p w14:paraId="429C0494" w14:textId="4582DC5B" w:rsidR="00F615ED" w:rsidRDefault="00F615ED">
          <w:pPr>
            <w:pStyle w:val="TOC3"/>
            <w:tabs>
              <w:tab w:val="left" w:pos="1320"/>
              <w:tab w:val="right" w:leader="dot" w:pos="9350"/>
            </w:tabs>
            <w:rPr>
              <w:noProof/>
              <w:kern w:val="2"/>
              <w:lang w:eastAsia="en-US"/>
              <w14:ligatures w14:val="standardContextual"/>
            </w:rPr>
          </w:pPr>
          <w:hyperlink w:anchor="_Toc176262674" w:history="1">
            <w:r w:rsidRPr="00255637">
              <w:rPr>
                <w:rStyle w:val="Hyperlink"/>
                <w:rFonts w:asciiTheme="majorHAnsi" w:hAnsiTheme="majorHAnsi" w:cstheme="majorHAnsi"/>
                <w:noProof/>
              </w:rPr>
              <w:t>1.4.2</w:t>
            </w:r>
            <w:r>
              <w:rPr>
                <w:noProof/>
                <w:kern w:val="2"/>
                <w:lang w:eastAsia="en-US"/>
                <w14:ligatures w14:val="standardContextual"/>
              </w:rPr>
              <w:tab/>
            </w:r>
            <w:r w:rsidRPr="00255637">
              <w:rPr>
                <w:rStyle w:val="Hyperlink"/>
                <w:rFonts w:asciiTheme="majorHAnsi" w:hAnsiTheme="majorHAnsi" w:cstheme="majorHAnsi"/>
                <w:noProof/>
              </w:rPr>
              <w:t>Do-file and data file naming guidelines</w:t>
            </w:r>
            <w:r>
              <w:rPr>
                <w:noProof/>
                <w:webHidden/>
              </w:rPr>
              <w:tab/>
            </w:r>
            <w:r>
              <w:rPr>
                <w:noProof/>
                <w:webHidden/>
              </w:rPr>
              <w:fldChar w:fldCharType="begin"/>
            </w:r>
            <w:r>
              <w:rPr>
                <w:noProof/>
                <w:webHidden/>
              </w:rPr>
              <w:instrText xml:space="preserve"> PAGEREF _Toc176262674 \h </w:instrText>
            </w:r>
            <w:r>
              <w:rPr>
                <w:noProof/>
                <w:webHidden/>
              </w:rPr>
            </w:r>
            <w:r>
              <w:rPr>
                <w:noProof/>
                <w:webHidden/>
              </w:rPr>
              <w:fldChar w:fldCharType="separate"/>
            </w:r>
            <w:r>
              <w:rPr>
                <w:noProof/>
                <w:webHidden/>
              </w:rPr>
              <w:t>10</w:t>
            </w:r>
            <w:r>
              <w:rPr>
                <w:noProof/>
                <w:webHidden/>
              </w:rPr>
              <w:fldChar w:fldCharType="end"/>
            </w:r>
          </w:hyperlink>
        </w:p>
        <w:p w14:paraId="76686A4B" w14:textId="3D432734" w:rsidR="00F615ED" w:rsidRDefault="00F615ED">
          <w:pPr>
            <w:pStyle w:val="TOC3"/>
            <w:tabs>
              <w:tab w:val="left" w:pos="1320"/>
              <w:tab w:val="right" w:leader="dot" w:pos="9350"/>
            </w:tabs>
            <w:rPr>
              <w:noProof/>
              <w:kern w:val="2"/>
              <w:lang w:eastAsia="en-US"/>
              <w14:ligatures w14:val="standardContextual"/>
            </w:rPr>
          </w:pPr>
          <w:hyperlink w:anchor="_Toc176262675" w:history="1">
            <w:r w:rsidRPr="00255637">
              <w:rPr>
                <w:rStyle w:val="Hyperlink"/>
                <w:rFonts w:asciiTheme="majorHAnsi" w:hAnsiTheme="majorHAnsi" w:cstheme="majorHAnsi"/>
                <w:noProof/>
              </w:rPr>
              <w:t>1.4.3</w:t>
            </w:r>
            <w:r>
              <w:rPr>
                <w:noProof/>
                <w:kern w:val="2"/>
                <w:lang w:eastAsia="en-US"/>
                <w14:ligatures w14:val="standardContextual"/>
              </w:rPr>
              <w:tab/>
            </w:r>
            <w:r w:rsidRPr="00255637">
              <w:rPr>
                <w:rStyle w:val="Hyperlink"/>
                <w:rFonts w:asciiTheme="majorHAnsi" w:hAnsiTheme="majorHAnsi" w:cstheme="majorHAnsi"/>
                <w:noProof/>
              </w:rPr>
              <w:t>How to store do files and GMD harmonized files</w:t>
            </w:r>
            <w:r>
              <w:rPr>
                <w:noProof/>
                <w:webHidden/>
              </w:rPr>
              <w:tab/>
            </w:r>
            <w:r>
              <w:rPr>
                <w:noProof/>
                <w:webHidden/>
              </w:rPr>
              <w:fldChar w:fldCharType="begin"/>
            </w:r>
            <w:r>
              <w:rPr>
                <w:noProof/>
                <w:webHidden/>
              </w:rPr>
              <w:instrText xml:space="preserve"> PAGEREF _Toc176262675 \h </w:instrText>
            </w:r>
            <w:r>
              <w:rPr>
                <w:noProof/>
                <w:webHidden/>
              </w:rPr>
            </w:r>
            <w:r>
              <w:rPr>
                <w:noProof/>
                <w:webHidden/>
              </w:rPr>
              <w:fldChar w:fldCharType="separate"/>
            </w:r>
            <w:r>
              <w:rPr>
                <w:noProof/>
                <w:webHidden/>
              </w:rPr>
              <w:t>10</w:t>
            </w:r>
            <w:r>
              <w:rPr>
                <w:noProof/>
                <w:webHidden/>
              </w:rPr>
              <w:fldChar w:fldCharType="end"/>
            </w:r>
          </w:hyperlink>
        </w:p>
        <w:p w14:paraId="1EC2B8DB" w14:textId="61F05768" w:rsidR="00F615ED" w:rsidRDefault="00F615ED">
          <w:pPr>
            <w:pStyle w:val="TOC3"/>
            <w:tabs>
              <w:tab w:val="left" w:pos="1320"/>
              <w:tab w:val="right" w:leader="dot" w:pos="9350"/>
            </w:tabs>
            <w:rPr>
              <w:noProof/>
              <w:kern w:val="2"/>
              <w:lang w:eastAsia="en-US"/>
              <w14:ligatures w14:val="standardContextual"/>
            </w:rPr>
          </w:pPr>
          <w:hyperlink w:anchor="_Toc176262676" w:history="1">
            <w:r w:rsidRPr="00255637">
              <w:rPr>
                <w:rStyle w:val="Hyperlink"/>
                <w:noProof/>
              </w:rPr>
              <w:t>1.4.4</w:t>
            </w:r>
            <w:r>
              <w:rPr>
                <w:noProof/>
                <w:kern w:val="2"/>
                <w:lang w:eastAsia="en-US"/>
                <w14:ligatures w14:val="standardContextual"/>
              </w:rPr>
              <w:tab/>
            </w:r>
            <w:r w:rsidRPr="00255637">
              <w:rPr>
                <w:rStyle w:val="Hyperlink"/>
                <w:noProof/>
              </w:rPr>
              <w:t>Saving *.dta base files</w:t>
            </w:r>
            <w:r>
              <w:rPr>
                <w:noProof/>
                <w:webHidden/>
              </w:rPr>
              <w:tab/>
            </w:r>
            <w:r>
              <w:rPr>
                <w:noProof/>
                <w:webHidden/>
              </w:rPr>
              <w:fldChar w:fldCharType="begin"/>
            </w:r>
            <w:r>
              <w:rPr>
                <w:noProof/>
                <w:webHidden/>
              </w:rPr>
              <w:instrText xml:space="preserve"> PAGEREF _Toc176262676 \h </w:instrText>
            </w:r>
            <w:r>
              <w:rPr>
                <w:noProof/>
                <w:webHidden/>
              </w:rPr>
            </w:r>
            <w:r>
              <w:rPr>
                <w:noProof/>
                <w:webHidden/>
              </w:rPr>
              <w:fldChar w:fldCharType="separate"/>
            </w:r>
            <w:r>
              <w:rPr>
                <w:noProof/>
                <w:webHidden/>
              </w:rPr>
              <w:t>12</w:t>
            </w:r>
            <w:r>
              <w:rPr>
                <w:noProof/>
                <w:webHidden/>
              </w:rPr>
              <w:fldChar w:fldCharType="end"/>
            </w:r>
          </w:hyperlink>
        </w:p>
        <w:p w14:paraId="2F3A7BE8" w14:textId="7C4F8A2F" w:rsidR="00F615ED" w:rsidRDefault="00F615ED">
          <w:pPr>
            <w:pStyle w:val="TOC3"/>
            <w:tabs>
              <w:tab w:val="left" w:pos="1320"/>
              <w:tab w:val="right" w:leader="dot" w:pos="9350"/>
            </w:tabs>
            <w:rPr>
              <w:noProof/>
              <w:kern w:val="2"/>
              <w:lang w:eastAsia="en-US"/>
              <w14:ligatures w14:val="standardContextual"/>
            </w:rPr>
          </w:pPr>
          <w:hyperlink w:anchor="_Toc176262677" w:history="1">
            <w:r w:rsidRPr="00255637">
              <w:rPr>
                <w:rStyle w:val="Hyperlink"/>
                <w:noProof/>
              </w:rPr>
              <w:t>1.4.5</w:t>
            </w:r>
            <w:r>
              <w:rPr>
                <w:noProof/>
                <w:kern w:val="2"/>
                <w:lang w:eastAsia="en-US"/>
                <w14:ligatures w14:val="standardContextual"/>
              </w:rPr>
              <w:tab/>
            </w:r>
            <w:r w:rsidRPr="00255637">
              <w:rPr>
                <w:rStyle w:val="Hyperlink"/>
                <w:noProof/>
              </w:rPr>
              <w:t>Working versions of the harmonized files</w:t>
            </w:r>
            <w:r>
              <w:rPr>
                <w:noProof/>
                <w:webHidden/>
              </w:rPr>
              <w:tab/>
            </w:r>
            <w:r>
              <w:rPr>
                <w:noProof/>
                <w:webHidden/>
              </w:rPr>
              <w:fldChar w:fldCharType="begin"/>
            </w:r>
            <w:r>
              <w:rPr>
                <w:noProof/>
                <w:webHidden/>
              </w:rPr>
              <w:instrText xml:space="preserve"> PAGEREF _Toc176262677 \h </w:instrText>
            </w:r>
            <w:r>
              <w:rPr>
                <w:noProof/>
                <w:webHidden/>
              </w:rPr>
            </w:r>
            <w:r>
              <w:rPr>
                <w:noProof/>
                <w:webHidden/>
              </w:rPr>
              <w:fldChar w:fldCharType="separate"/>
            </w:r>
            <w:r>
              <w:rPr>
                <w:noProof/>
                <w:webHidden/>
              </w:rPr>
              <w:t>12</w:t>
            </w:r>
            <w:r>
              <w:rPr>
                <w:noProof/>
                <w:webHidden/>
              </w:rPr>
              <w:fldChar w:fldCharType="end"/>
            </w:r>
          </w:hyperlink>
        </w:p>
        <w:p w14:paraId="71B03EA8" w14:textId="1D543AAC" w:rsidR="00F615ED" w:rsidRDefault="00F615ED">
          <w:pPr>
            <w:pStyle w:val="TOC3"/>
            <w:tabs>
              <w:tab w:val="left" w:pos="1320"/>
              <w:tab w:val="right" w:leader="dot" w:pos="9350"/>
            </w:tabs>
            <w:rPr>
              <w:noProof/>
              <w:kern w:val="2"/>
              <w:lang w:eastAsia="en-US"/>
              <w14:ligatures w14:val="standardContextual"/>
            </w:rPr>
          </w:pPr>
          <w:hyperlink w:anchor="_Toc176262678" w:history="1">
            <w:r w:rsidRPr="00255637">
              <w:rPr>
                <w:rStyle w:val="Hyperlink"/>
                <w:noProof/>
              </w:rPr>
              <w:t>1.4.6</w:t>
            </w:r>
            <w:r>
              <w:rPr>
                <w:noProof/>
                <w:kern w:val="2"/>
                <w:lang w:eastAsia="en-US"/>
                <w14:ligatures w14:val="standardContextual"/>
              </w:rPr>
              <w:tab/>
            </w:r>
            <w:r w:rsidRPr="00255637">
              <w:rPr>
                <w:rStyle w:val="Hyperlink"/>
                <w:noProof/>
              </w:rPr>
              <w:t>How to use the datalibweb system to load the raw/original data</w:t>
            </w:r>
            <w:r>
              <w:rPr>
                <w:noProof/>
                <w:webHidden/>
              </w:rPr>
              <w:tab/>
            </w:r>
            <w:r>
              <w:rPr>
                <w:noProof/>
                <w:webHidden/>
              </w:rPr>
              <w:fldChar w:fldCharType="begin"/>
            </w:r>
            <w:r>
              <w:rPr>
                <w:noProof/>
                <w:webHidden/>
              </w:rPr>
              <w:instrText xml:space="preserve"> PAGEREF _Toc176262678 \h </w:instrText>
            </w:r>
            <w:r>
              <w:rPr>
                <w:noProof/>
                <w:webHidden/>
              </w:rPr>
            </w:r>
            <w:r>
              <w:rPr>
                <w:noProof/>
                <w:webHidden/>
              </w:rPr>
              <w:fldChar w:fldCharType="separate"/>
            </w:r>
            <w:r>
              <w:rPr>
                <w:noProof/>
                <w:webHidden/>
              </w:rPr>
              <w:t>13</w:t>
            </w:r>
            <w:r>
              <w:rPr>
                <w:noProof/>
                <w:webHidden/>
              </w:rPr>
              <w:fldChar w:fldCharType="end"/>
            </w:r>
          </w:hyperlink>
        </w:p>
        <w:p w14:paraId="1160A8E6" w14:textId="46B9B8ED" w:rsidR="00F615ED" w:rsidRDefault="00F615ED">
          <w:pPr>
            <w:pStyle w:val="TOC2"/>
            <w:rPr>
              <w:noProof/>
              <w:kern w:val="2"/>
              <w:lang w:eastAsia="en-US"/>
              <w14:ligatures w14:val="standardContextual"/>
            </w:rPr>
          </w:pPr>
          <w:hyperlink w:anchor="_Toc176262679" w:history="1">
            <w:r w:rsidRPr="00255637">
              <w:rPr>
                <w:rStyle w:val="Hyperlink"/>
                <w:rFonts w:cstheme="minorHAnsi"/>
                <w:b/>
                <w:bCs/>
                <w:noProof/>
              </w:rPr>
              <w:t>1.5</w:t>
            </w:r>
            <w:r>
              <w:rPr>
                <w:noProof/>
                <w:kern w:val="2"/>
                <w:lang w:eastAsia="en-US"/>
                <w14:ligatures w14:val="standardContextual"/>
              </w:rPr>
              <w:tab/>
            </w:r>
            <w:r w:rsidRPr="00255637">
              <w:rPr>
                <w:rStyle w:val="Hyperlink"/>
                <w:rFonts w:cstheme="minorHAnsi"/>
                <w:b/>
                <w:bCs/>
                <w:noProof/>
              </w:rPr>
              <w:t>Do-File Organization and Guidelines</w:t>
            </w:r>
            <w:r>
              <w:rPr>
                <w:noProof/>
                <w:webHidden/>
              </w:rPr>
              <w:tab/>
            </w:r>
            <w:r>
              <w:rPr>
                <w:noProof/>
                <w:webHidden/>
              </w:rPr>
              <w:fldChar w:fldCharType="begin"/>
            </w:r>
            <w:r>
              <w:rPr>
                <w:noProof/>
                <w:webHidden/>
              </w:rPr>
              <w:instrText xml:space="preserve"> PAGEREF _Toc176262679 \h </w:instrText>
            </w:r>
            <w:r>
              <w:rPr>
                <w:noProof/>
                <w:webHidden/>
              </w:rPr>
            </w:r>
            <w:r>
              <w:rPr>
                <w:noProof/>
                <w:webHidden/>
              </w:rPr>
              <w:fldChar w:fldCharType="separate"/>
            </w:r>
            <w:r>
              <w:rPr>
                <w:noProof/>
                <w:webHidden/>
              </w:rPr>
              <w:t>13</w:t>
            </w:r>
            <w:r>
              <w:rPr>
                <w:noProof/>
                <w:webHidden/>
              </w:rPr>
              <w:fldChar w:fldCharType="end"/>
            </w:r>
          </w:hyperlink>
        </w:p>
        <w:p w14:paraId="443C2864" w14:textId="458712CD" w:rsidR="00F615ED" w:rsidRDefault="00F615ED">
          <w:pPr>
            <w:pStyle w:val="TOC3"/>
            <w:tabs>
              <w:tab w:val="left" w:pos="1320"/>
              <w:tab w:val="right" w:leader="dot" w:pos="9350"/>
            </w:tabs>
            <w:rPr>
              <w:noProof/>
              <w:kern w:val="2"/>
              <w:lang w:eastAsia="en-US"/>
              <w14:ligatures w14:val="standardContextual"/>
            </w:rPr>
          </w:pPr>
          <w:hyperlink w:anchor="_Toc176262680" w:history="1">
            <w:r w:rsidRPr="00255637">
              <w:rPr>
                <w:rStyle w:val="Hyperlink"/>
                <w:noProof/>
              </w:rPr>
              <w:t>1.5.1</w:t>
            </w:r>
            <w:r>
              <w:rPr>
                <w:noProof/>
                <w:kern w:val="2"/>
                <w:lang w:eastAsia="en-US"/>
                <w14:ligatures w14:val="standardContextual"/>
              </w:rPr>
              <w:tab/>
            </w:r>
            <w:r w:rsidRPr="00255637">
              <w:rPr>
                <w:rStyle w:val="Hyperlink"/>
                <w:noProof/>
              </w:rPr>
              <w:t>Do-files: header guidelines</w:t>
            </w:r>
            <w:r>
              <w:rPr>
                <w:noProof/>
                <w:webHidden/>
              </w:rPr>
              <w:tab/>
            </w:r>
            <w:r>
              <w:rPr>
                <w:noProof/>
                <w:webHidden/>
              </w:rPr>
              <w:fldChar w:fldCharType="begin"/>
            </w:r>
            <w:r>
              <w:rPr>
                <w:noProof/>
                <w:webHidden/>
              </w:rPr>
              <w:instrText xml:space="preserve"> PAGEREF _Toc176262680 \h </w:instrText>
            </w:r>
            <w:r>
              <w:rPr>
                <w:noProof/>
                <w:webHidden/>
              </w:rPr>
            </w:r>
            <w:r>
              <w:rPr>
                <w:noProof/>
                <w:webHidden/>
              </w:rPr>
              <w:fldChar w:fldCharType="separate"/>
            </w:r>
            <w:r>
              <w:rPr>
                <w:noProof/>
                <w:webHidden/>
              </w:rPr>
              <w:t>13</w:t>
            </w:r>
            <w:r>
              <w:rPr>
                <w:noProof/>
                <w:webHidden/>
              </w:rPr>
              <w:fldChar w:fldCharType="end"/>
            </w:r>
          </w:hyperlink>
        </w:p>
        <w:p w14:paraId="52E65DF1" w14:textId="57A2E10D" w:rsidR="00F615ED" w:rsidRDefault="00F615ED">
          <w:pPr>
            <w:pStyle w:val="TOC3"/>
            <w:tabs>
              <w:tab w:val="left" w:pos="1320"/>
              <w:tab w:val="right" w:leader="dot" w:pos="9350"/>
            </w:tabs>
            <w:rPr>
              <w:noProof/>
              <w:kern w:val="2"/>
              <w:lang w:eastAsia="en-US"/>
              <w14:ligatures w14:val="standardContextual"/>
            </w:rPr>
          </w:pPr>
          <w:hyperlink w:anchor="_Toc176262681" w:history="1">
            <w:r w:rsidRPr="00255637">
              <w:rPr>
                <w:rStyle w:val="Hyperlink"/>
                <w:noProof/>
              </w:rPr>
              <w:t>1.5.2</w:t>
            </w:r>
            <w:r>
              <w:rPr>
                <w:noProof/>
                <w:kern w:val="2"/>
                <w:lang w:eastAsia="en-US"/>
                <w14:ligatures w14:val="standardContextual"/>
              </w:rPr>
              <w:tab/>
            </w:r>
            <w:r w:rsidRPr="00255637">
              <w:rPr>
                <w:rStyle w:val="Hyperlink"/>
                <w:noProof/>
              </w:rPr>
              <w:t>Do-files: variable and variable note tagging guidelines</w:t>
            </w:r>
            <w:r>
              <w:rPr>
                <w:noProof/>
                <w:webHidden/>
              </w:rPr>
              <w:tab/>
            </w:r>
            <w:r>
              <w:rPr>
                <w:noProof/>
                <w:webHidden/>
              </w:rPr>
              <w:fldChar w:fldCharType="begin"/>
            </w:r>
            <w:r>
              <w:rPr>
                <w:noProof/>
                <w:webHidden/>
              </w:rPr>
              <w:instrText xml:space="preserve"> PAGEREF _Toc176262681 \h </w:instrText>
            </w:r>
            <w:r>
              <w:rPr>
                <w:noProof/>
                <w:webHidden/>
              </w:rPr>
            </w:r>
            <w:r>
              <w:rPr>
                <w:noProof/>
                <w:webHidden/>
              </w:rPr>
              <w:fldChar w:fldCharType="separate"/>
            </w:r>
            <w:r>
              <w:rPr>
                <w:noProof/>
                <w:webHidden/>
              </w:rPr>
              <w:t>14</w:t>
            </w:r>
            <w:r>
              <w:rPr>
                <w:noProof/>
                <w:webHidden/>
              </w:rPr>
              <w:fldChar w:fldCharType="end"/>
            </w:r>
          </w:hyperlink>
        </w:p>
        <w:p w14:paraId="6AAEC9AE" w14:textId="0CA948C7" w:rsidR="00F615ED" w:rsidRDefault="00F615ED">
          <w:pPr>
            <w:pStyle w:val="TOC3"/>
            <w:tabs>
              <w:tab w:val="left" w:pos="1320"/>
              <w:tab w:val="right" w:leader="dot" w:pos="9350"/>
            </w:tabs>
            <w:rPr>
              <w:noProof/>
              <w:kern w:val="2"/>
              <w:lang w:eastAsia="en-US"/>
              <w14:ligatures w14:val="standardContextual"/>
            </w:rPr>
          </w:pPr>
          <w:hyperlink w:anchor="_Toc176262682" w:history="1">
            <w:r w:rsidRPr="00255637">
              <w:rPr>
                <w:rStyle w:val="Hyperlink"/>
                <w:noProof/>
              </w:rPr>
              <w:t>1.5.3</w:t>
            </w:r>
            <w:r>
              <w:rPr>
                <w:noProof/>
                <w:kern w:val="2"/>
                <w:lang w:eastAsia="en-US"/>
                <w14:ligatures w14:val="standardContextual"/>
              </w:rPr>
              <w:tab/>
            </w:r>
            <w:r w:rsidRPr="00255637">
              <w:rPr>
                <w:rStyle w:val="Hyperlink"/>
                <w:noProof/>
              </w:rPr>
              <w:t>Updates tracking/vintages</w:t>
            </w:r>
            <w:r>
              <w:rPr>
                <w:noProof/>
                <w:webHidden/>
              </w:rPr>
              <w:tab/>
            </w:r>
            <w:r>
              <w:rPr>
                <w:noProof/>
                <w:webHidden/>
              </w:rPr>
              <w:fldChar w:fldCharType="begin"/>
            </w:r>
            <w:r>
              <w:rPr>
                <w:noProof/>
                <w:webHidden/>
              </w:rPr>
              <w:instrText xml:space="preserve"> PAGEREF _Toc176262682 \h </w:instrText>
            </w:r>
            <w:r>
              <w:rPr>
                <w:noProof/>
                <w:webHidden/>
              </w:rPr>
            </w:r>
            <w:r>
              <w:rPr>
                <w:noProof/>
                <w:webHidden/>
              </w:rPr>
              <w:fldChar w:fldCharType="separate"/>
            </w:r>
            <w:r>
              <w:rPr>
                <w:noProof/>
                <w:webHidden/>
              </w:rPr>
              <w:t>15</w:t>
            </w:r>
            <w:r>
              <w:rPr>
                <w:noProof/>
                <w:webHidden/>
              </w:rPr>
              <w:fldChar w:fldCharType="end"/>
            </w:r>
          </w:hyperlink>
        </w:p>
        <w:p w14:paraId="4E7BFDF7" w14:textId="2D28D1A4" w:rsidR="00F615ED" w:rsidRDefault="00F615ED">
          <w:pPr>
            <w:pStyle w:val="TOC2"/>
            <w:rPr>
              <w:noProof/>
              <w:kern w:val="2"/>
              <w:lang w:eastAsia="en-US"/>
              <w14:ligatures w14:val="standardContextual"/>
            </w:rPr>
          </w:pPr>
          <w:hyperlink w:anchor="_Toc176262683" w:history="1">
            <w:r w:rsidRPr="00255637">
              <w:rPr>
                <w:rStyle w:val="Hyperlink"/>
                <w:rFonts w:cstheme="minorHAnsi"/>
                <w:b/>
                <w:bCs/>
                <w:noProof/>
              </w:rPr>
              <w:t>1.6</w:t>
            </w:r>
            <w:r>
              <w:rPr>
                <w:noProof/>
                <w:kern w:val="2"/>
                <w:lang w:eastAsia="en-US"/>
                <w14:ligatures w14:val="standardContextual"/>
              </w:rPr>
              <w:tab/>
            </w:r>
            <w:r w:rsidRPr="00255637">
              <w:rPr>
                <w:rStyle w:val="Hyperlink"/>
                <w:rFonts w:cstheme="minorHAnsi"/>
                <w:b/>
                <w:bCs/>
                <w:noProof/>
              </w:rPr>
              <w:t>Missing Value Codes</w:t>
            </w:r>
            <w:r>
              <w:rPr>
                <w:noProof/>
                <w:webHidden/>
              </w:rPr>
              <w:tab/>
            </w:r>
            <w:r>
              <w:rPr>
                <w:noProof/>
                <w:webHidden/>
              </w:rPr>
              <w:fldChar w:fldCharType="begin"/>
            </w:r>
            <w:r>
              <w:rPr>
                <w:noProof/>
                <w:webHidden/>
              </w:rPr>
              <w:instrText xml:space="preserve"> PAGEREF _Toc176262683 \h </w:instrText>
            </w:r>
            <w:r>
              <w:rPr>
                <w:noProof/>
                <w:webHidden/>
              </w:rPr>
            </w:r>
            <w:r>
              <w:rPr>
                <w:noProof/>
                <w:webHidden/>
              </w:rPr>
              <w:fldChar w:fldCharType="separate"/>
            </w:r>
            <w:r>
              <w:rPr>
                <w:noProof/>
                <w:webHidden/>
              </w:rPr>
              <w:t>16</w:t>
            </w:r>
            <w:r>
              <w:rPr>
                <w:noProof/>
                <w:webHidden/>
              </w:rPr>
              <w:fldChar w:fldCharType="end"/>
            </w:r>
          </w:hyperlink>
        </w:p>
        <w:p w14:paraId="05CAB9D6" w14:textId="5E9B9332" w:rsidR="00F615ED" w:rsidRDefault="00F615ED">
          <w:pPr>
            <w:pStyle w:val="TOC1"/>
            <w:rPr>
              <w:b w:val="0"/>
              <w:bCs w:val="0"/>
              <w:kern w:val="2"/>
              <w:lang w:eastAsia="en-US"/>
              <w14:ligatures w14:val="standardContextual"/>
            </w:rPr>
          </w:pPr>
          <w:hyperlink w:anchor="_Toc176262684" w:history="1">
            <w:r w:rsidRPr="00255637">
              <w:rPr>
                <w:rStyle w:val="Hyperlink"/>
                <w:rFonts w:cstheme="minorHAnsi"/>
              </w:rPr>
              <w:t>2</w:t>
            </w:r>
            <w:r>
              <w:rPr>
                <w:b w:val="0"/>
                <w:bCs w:val="0"/>
                <w:kern w:val="2"/>
                <w:lang w:eastAsia="en-US"/>
                <w14:ligatures w14:val="standardContextual"/>
              </w:rPr>
              <w:tab/>
            </w:r>
            <w:r w:rsidRPr="00255637">
              <w:rPr>
                <w:rStyle w:val="Hyperlink"/>
                <w:rFonts w:cstheme="minorHAnsi"/>
              </w:rPr>
              <w:t>ID module (IDN)</w:t>
            </w:r>
            <w:r>
              <w:rPr>
                <w:webHidden/>
              </w:rPr>
              <w:tab/>
            </w:r>
            <w:r>
              <w:rPr>
                <w:webHidden/>
              </w:rPr>
              <w:fldChar w:fldCharType="begin"/>
            </w:r>
            <w:r>
              <w:rPr>
                <w:webHidden/>
              </w:rPr>
              <w:instrText xml:space="preserve"> PAGEREF _Toc176262684 \h </w:instrText>
            </w:r>
            <w:r>
              <w:rPr>
                <w:webHidden/>
              </w:rPr>
            </w:r>
            <w:r>
              <w:rPr>
                <w:webHidden/>
              </w:rPr>
              <w:fldChar w:fldCharType="separate"/>
            </w:r>
            <w:r>
              <w:rPr>
                <w:webHidden/>
              </w:rPr>
              <w:t>18</w:t>
            </w:r>
            <w:r>
              <w:rPr>
                <w:webHidden/>
              </w:rPr>
              <w:fldChar w:fldCharType="end"/>
            </w:r>
          </w:hyperlink>
        </w:p>
        <w:p w14:paraId="4D47F6B2" w14:textId="48181B30" w:rsidR="00F615ED" w:rsidRDefault="00F615ED">
          <w:pPr>
            <w:pStyle w:val="TOC2"/>
            <w:rPr>
              <w:noProof/>
              <w:kern w:val="2"/>
              <w:lang w:eastAsia="en-US"/>
              <w14:ligatures w14:val="standardContextual"/>
            </w:rPr>
          </w:pPr>
          <w:hyperlink w:anchor="_Toc176262685" w:history="1">
            <w:r w:rsidRPr="00255637">
              <w:rPr>
                <w:rStyle w:val="Hyperlink"/>
                <w:rFonts w:cstheme="minorHAnsi"/>
                <w:b/>
                <w:bCs/>
                <w:noProof/>
              </w:rPr>
              <w:t>2.1</w:t>
            </w:r>
            <w:r>
              <w:rPr>
                <w:noProof/>
                <w:kern w:val="2"/>
                <w:lang w:eastAsia="en-US"/>
                <w14:ligatures w14:val="standardContextual"/>
              </w:rPr>
              <w:tab/>
            </w:r>
            <w:r w:rsidRPr="00255637">
              <w:rPr>
                <w:rStyle w:val="Hyperlink"/>
                <w:rFonts w:cstheme="minorHAnsi"/>
                <w:b/>
                <w:bCs/>
                <w:noProof/>
              </w:rPr>
              <w:t>Framework for Harmonization</w:t>
            </w:r>
            <w:r>
              <w:rPr>
                <w:noProof/>
                <w:webHidden/>
              </w:rPr>
              <w:tab/>
            </w:r>
            <w:r>
              <w:rPr>
                <w:noProof/>
                <w:webHidden/>
              </w:rPr>
              <w:fldChar w:fldCharType="begin"/>
            </w:r>
            <w:r>
              <w:rPr>
                <w:noProof/>
                <w:webHidden/>
              </w:rPr>
              <w:instrText xml:space="preserve"> PAGEREF _Toc176262685 \h </w:instrText>
            </w:r>
            <w:r>
              <w:rPr>
                <w:noProof/>
                <w:webHidden/>
              </w:rPr>
            </w:r>
            <w:r>
              <w:rPr>
                <w:noProof/>
                <w:webHidden/>
              </w:rPr>
              <w:fldChar w:fldCharType="separate"/>
            </w:r>
            <w:r>
              <w:rPr>
                <w:noProof/>
                <w:webHidden/>
              </w:rPr>
              <w:t>18</w:t>
            </w:r>
            <w:r>
              <w:rPr>
                <w:noProof/>
                <w:webHidden/>
              </w:rPr>
              <w:fldChar w:fldCharType="end"/>
            </w:r>
          </w:hyperlink>
        </w:p>
        <w:p w14:paraId="5CCFEE18" w14:textId="73C52424" w:rsidR="00F615ED" w:rsidRDefault="00F615ED">
          <w:pPr>
            <w:pStyle w:val="TOC2"/>
            <w:rPr>
              <w:noProof/>
              <w:kern w:val="2"/>
              <w:lang w:eastAsia="en-US"/>
              <w14:ligatures w14:val="standardContextual"/>
            </w:rPr>
          </w:pPr>
          <w:hyperlink w:anchor="_Toc176262686" w:history="1">
            <w:r w:rsidRPr="00255637">
              <w:rPr>
                <w:rStyle w:val="Hyperlink"/>
                <w:rFonts w:cstheme="minorHAnsi"/>
                <w:b/>
                <w:bCs/>
                <w:noProof/>
              </w:rPr>
              <w:t>2.2</w:t>
            </w:r>
            <w:r>
              <w:rPr>
                <w:noProof/>
                <w:kern w:val="2"/>
                <w:lang w:eastAsia="en-US"/>
                <w14:ligatures w14:val="standardContextual"/>
              </w:rPr>
              <w:tab/>
            </w:r>
            <w:r w:rsidRPr="00255637">
              <w:rPr>
                <w:rStyle w:val="Hyperlink"/>
                <w:rFonts w:cstheme="minorHAnsi"/>
                <w:b/>
                <w:bCs/>
                <w:noProof/>
              </w:rPr>
              <w:t>Creating IDs</w:t>
            </w:r>
            <w:r>
              <w:rPr>
                <w:noProof/>
                <w:webHidden/>
              </w:rPr>
              <w:tab/>
            </w:r>
            <w:r>
              <w:rPr>
                <w:noProof/>
                <w:webHidden/>
              </w:rPr>
              <w:fldChar w:fldCharType="begin"/>
            </w:r>
            <w:r>
              <w:rPr>
                <w:noProof/>
                <w:webHidden/>
              </w:rPr>
              <w:instrText xml:space="preserve"> PAGEREF _Toc176262686 \h </w:instrText>
            </w:r>
            <w:r>
              <w:rPr>
                <w:noProof/>
                <w:webHidden/>
              </w:rPr>
            </w:r>
            <w:r>
              <w:rPr>
                <w:noProof/>
                <w:webHidden/>
              </w:rPr>
              <w:fldChar w:fldCharType="separate"/>
            </w:r>
            <w:r>
              <w:rPr>
                <w:noProof/>
                <w:webHidden/>
              </w:rPr>
              <w:t>18</w:t>
            </w:r>
            <w:r>
              <w:rPr>
                <w:noProof/>
                <w:webHidden/>
              </w:rPr>
              <w:fldChar w:fldCharType="end"/>
            </w:r>
          </w:hyperlink>
        </w:p>
        <w:p w14:paraId="2FEDE9FC" w14:textId="2BBE9FD9" w:rsidR="00F615ED" w:rsidRDefault="00F615ED">
          <w:pPr>
            <w:pStyle w:val="TOC2"/>
            <w:rPr>
              <w:noProof/>
              <w:kern w:val="2"/>
              <w:lang w:eastAsia="en-US"/>
              <w14:ligatures w14:val="standardContextual"/>
            </w:rPr>
          </w:pPr>
          <w:hyperlink w:anchor="_Toc176262687" w:history="1">
            <w:r w:rsidRPr="00255637">
              <w:rPr>
                <w:rStyle w:val="Hyperlink"/>
                <w:rFonts w:cstheme="minorHAnsi"/>
                <w:b/>
                <w:bCs/>
                <w:noProof/>
              </w:rPr>
              <w:t>2.3</w:t>
            </w:r>
            <w:r>
              <w:rPr>
                <w:noProof/>
                <w:kern w:val="2"/>
                <w:lang w:eastAsia="en-US"/>
                <w14:ligatures w14:val="standardContextual"/>
              </w:rPr>
              <w:tab/>
            </w:r>
            <w:r w:rsidRPr="00255637">
              <w:rPr>
                <w:rStyle w:val="Hyperlink"/>
                <w:rFonts w:cstheme="minorHAnsi"/>
                <w:b/>
                <w:bCs/>
                <w:noProof/>
              </w:rPr>
              <w:t>Mapping and Description of Variables</w:t>
            </w:r>
            <w:r>
              <w:rPr>
                <w:noProof/>
                <w:webHidden/>
              </w:rPr>
              <w:tab/>
            </w:r>
            <w:r>
              <w:rPr>
                <w:noProof/>
                <w:webHidden/>
              </w:rPr>
              <w:fldChar w:fldCharType="begin"/>
            </w:r>
            <w:r>
              <w:rPr>
                <w:noProof/>
                <w:webHidden/>
              </w:rPr>
              <w:instrText xml:space="preserve"> PAGEREF _Toc176262687 \h </w:instrText>
            </w:r>
            <w:r>
              <w:rPr>
                <w:noProof/>
                <w:webHidden/>
              </w:rPr>
            </w:r>
            <w:r>
              <w:rPr>
                <w:noProof/>
                <w:webHidden/>
              </w:rPr>
              <w:fldChar w:fldCharType="separate"/>
            </w:r>
            <w:r>
              <w:rPr>
                <w:noProof/>
                <w:webHidden/>
              </w:rPr>
              <w:t>19</w:t>
            </w:r>
            <w:r>
              <w:rPr>
                <w:noProof/>
                <w:webHidden/>
              </w:rPr>
              <w:fldChar w:fldCharType="end"/>
            </w:r>
          </w:hyperlink>
        </w:p>
        <w:p w14:paraId="5536252A" w14:textId="767EDD17" w:rsidR="00F615ED" w:rsidRDefault="00F615ED">
          <w:pPr>
            <w:pStyle w:val="TOC2"/>
            <w:rPr>
              <w:noProof/>
              <w:kern w:val="2"/>
              <w:lang w:eastAsia="en-US"/>
              <w14:ligatures w14:val="standardContextual"/>
            </w:rPr>
          </w:pPr>
          <w:hyperlink w:anchor="_Toc176262688" w:history="1">
            <w:r w:rsidRPr="00255637">
              <w:rPr>
                <w:rStyle w:val="Hyperlink"/>
                <w:rFonts w:cstheme="minorHAnsi"/>
                <w:b/>
                <w:bCs/>
                <w:noProof/>
              </w:rPr>
              <w:t>2.4</w:t>
            </w:r>
            <w:r>
              <w:rPr>
                <w:noProof/>
                <w:kern w:val="2"/>
                <w:lang w:eastAsia="en-US"/>
                <w14:ligatures w14:val="standardContextual"/>
              </w:rPr>
              <w:tab/>
            </w:r>
            <w:r w:rsidRPr="00255637">
              <w:rPr>
                <w:rStyle w:val="Hyperlink"/>
                <w:rFonts w:cstheme="minorHAnsi"/>
                <w:b/>
                <w:bCs/>
                <w:noProof/>
              </w:rPr>
              <w:t>Lessons Learned and Challenges</w:t>
            </w:r>
            <w:r>
              <w:rPr>
                <w:noProof/>
                <w:webHidden/>
              </w:rPr>
              <w:tab/>
            </w:r>
            <w:r>
              <w:rPr>
                <w:noProof/>
                <w:webHidden/>
              </w:rPr>
              <w:fldChar w:fldCharType="begin"/>
            </w:r>
            <w:r>
              <w:rPr>
                <w:noProof/>
                <w:webHidden/>
              </w:rPr>
              <w:instrText xml:space="preserve"> PAGEREF _Toc176262688 \h </w:instrText>
            </w:r>
            <w:r>
              <w:rPr>
                <w:noProof/>
                <w:webHidden/>
              </w:rPr>
            </w:r>
            <w:r>
              <w:rPr>
                <w:noProof/>
                <w:webHidden/>
              </w:rPr>
              <w:fldChar w:fldCharType="separate"/>
            </w:r>
            <w:r>
              <w:rPr>
                <w:noProof/>
                <w:webHidden/>
              </w:rPr>
              <w:t>21</w:t>
            </w:r>
            <w:r>
              <w:rPr>
                <w:noProof/>
                <w:webHidden/>
              </w:rPr>
              <w:fldChar w:fldCharType="end"/>
            </w:r>
          </w:hyperlink>
        </w:p>
        <w:p w14:paraId="193C9414" w14:textId="5D36DB1C" w:rsidR="00F615ED" w:rsidRDefault="00F615ED">
          <w:pPr>
            <w:pStyle w:val="TOC1"/>
            <w:rPr>
              <w:b w:val="0"/>
              <w:bCs w:val="0"/>
              <w:kern w:val="2"/>
              <w:lang w:eastAsia="en-US"/>
              <w14:ligatures w14:val="standardContextual"/>
            </w:rPr>
          </w:pPr>
          <w:hyperlink w:anchor="_Toc176262689" w:history="1">
            <w:r w:rsidRPr="00255637">
              <w:rPr>
                <w:rStyle w:val="Hyperlink"/>
                <w:rFonts w:cstheme="minorHAnsi"/>
              </w:rPr>
              <w:t>3</w:t>
            </w:r>
            <w:r>
              <w:rPr>
                <w:b w:val="0"/>
                <w:bCs w:val="0"/>
                <w:kern w:val="2"/>
                <w:lang w:eastAsia="en-US"/>
                <w14:ligatures w14:val="standardContextual"/>
              </w:rPr>
              <w:tab/>
            </w:r>
            <w:r w:rsidRPr="00255637">
              <w:rPr>
                <w:rStyle w:val="Hyperlink"/>
                <w:rFonts w:cstheme="minorHAnsi"/>
              </w:rPr>
              <w:t>Geography (GEO)</w:t>
            </w:r>
            <w:r>
              <w:rPr>
                <w:webHidden/>
              </w:rPr>
              <w:tab/>
            </w:r>
            <w:r>
              <w:rPr>
                <w:webHidden/>
              </w:rPr>
              <w:fldChar w:fldCharType="begin"/>
            </w:r>
            <w:r>
              <w:rPr>
                <w:webHidden/>
              </w:rPr>
              <w:instrText xml:space="preserve"> PAGEREF _Toc176262689 \h </w:instrText>
            </w:r>
            <w:r>
              <w:rPr>
                <w:webHidden/>
              </w:rPr>
            </w:r>
            <w:r>
              <w:rPr>
                <w:webHidden/>
              </w:rPr>
              <w:fldChar w:fldCharType="separate"/>
            </w:r>
            <w:r>
              <w:rPr>
                <w:webHidden/>
              </w:rPr>
              <w:t>24</w:t>
            </w:r>
            <w:r>
              <w:rPr>
                <w:webHidden/>
              </w:rPr>
              <w:fldChar w:fldCharType="end"/>
            </w:r>
          </w:hyperlink>
        </w:p>
        <w:p w14:paraId="4409723F" w14:textId="29B4255E" w:rsidR="00F615ED" w:rsidRDefault="00F615ED">
          <w:pPr>
            <w:pStyle w:val="TOC2"/>
            <w:rPr>
              <w:noProof/>
              <w:kern w:val="2"/>
              <w:lang w:eastAsia="en-US"/>
              <w14:ligatures w14:val="standardContextual"/>
            </w:rPr>
          </w:pPr>
          <w:hyperlink w:anchor="_Toc176262690" w:history="1">
            <w:r w:rsidRPr="00255637">
              <w:rPr>
                <w:rStyle w:val="Hyperlink"/>
                <w:rFonts w:cstheme="minorHAnsi"/>
                <w:b/>
                <w:bCs/>
                <w:noProof/>
              </w:rPr>
              <w:t>3.1</w:t>
            </w:r>
            <w:r>
              <w:rPr>
                <w:noProof/>
                <w:kern w:val="2"/>
                <w:lang w:eastAsia="en-US"/>
                <w14:ligatures w14:val="standardContextual"/>
              </w:rPr>
              <w:tab/>
            </w:r>
            <w:r w:rsidRPr="00255637">
              <w:rPr>
                <w:rStyle w:val="Hyperlink"/>
                <w:rFonts w:cstheme="minorHAnsi"/>
                <w:b/>
                <w:bCs/>
                <w:noProof/>
              </w:rPr>
              <w:t>Framework for Harmonization</w:t>
            </w:r>
            <w:r>
              <w:rPr>
                <w:noProof/>
                <w:webHidden/>
              </w:rPr>
              <w:tab/>
            </w:r>
            <w:r>
              <w:rPr>
                <w:noProof/>
                <w:webHidden/>
              </w:rPr>
              <w:fldChar w:fldCharType="begin"/>
            </w:r>
            <w:r>
              <w:rPr>
                <w:noProof/>
                <w:webHidden/>
              </w:rPr>
              <w:instrText xml:space="preserve"> PAGEREF _Toc176262690 \h </w:instrText>
            </w:r>
            <w:r>
              <w:rPr>
                <w:noProof/>
                <w:webHidden/>
              </w:rPr>
            </w:r>
            <w:r>
              <w:rPr>
                <w:noProof/>
                <w:webHidden/>
              </w:rPr>
              <w:fldChar w:fldCharType="separate"/>
            </w:r>
            <w:r>
              <w:rPr>
                <w:noProof/>
                <w:webHidden/>
              </w:rPr>
              <w:t>24</w:t>
            </w:r>
            <w:r>
              <w:rPr>
                <w:noProof/>
                <w:webHidden/>
              </w:rPr>
              <w:fldChar w:fldCharType="end"/>
            </w:r>
          </w:hyperlink>
        </w:p>
        <w:p w14:paraId="3970B075" w14:textId="1451642C" w:rsidR="00F615ED" w:rsidRDefault="00F615ED">
          <w:pPr>
            <w:pStyle w:val="TOC2"/>
            <w:rPr>
              <w:noProof/>
              <w:kern w:val="2"/>
              <w:lang w:eastAsia="en-US"/>
              <w14:ligatures w14:val="standardContextual"/>
            </w:rPr>
          </w:pPr>
          <w:hyperlink w:anchor="_Toc176262691" w:history="1">
            <w:r w:rsidRPr="00255637">
              <w:rPr>
                <w:rStyle w:val="Hyperlink"/>
                <w:rFonts w:cstheme="minorHAnsi"/>
                <w:b/>
                <w:bCs/>
                <w:noProof/>
              </w:rPr>
              <w:t>3.2</w:t>
            </w:r>
            <w:r>
              <w:rPr>
                <w:noProof/>
                <w:kern w:val="2"/>
                <w:lang w:eastAsia="en-US"/>
                <w14:ligatures w14:val="standardContextual"/>
              </w:rPr>
              <w:tab/>
            </w:r>
            <w:r w:rsidRPr="00255637">
              <w:rPr>
                <w:rStyle w:val="Hyperlink"/>
                <w:rFonts w:cstheme="minorHAnsi"/>
                <w:b/>
                <w:bCs/>
                <w:noProof/>
              </w:rPr>
              <w:t>Mapping and Description of Variables</w:t>
            </w:r>
            <w:r>
              <w:rPr>
                <w:noProof/>
                <w:webHidden/>
              </w:rPr>
              <w:tab/>
            </w:r>
            <w:r>
              <w:rPr>
                <w:noProof/>
                <w:webHidden/>
              </w:rPr>
              <w:fldChar w:fldCharType="begin"/>
            </w:r>
            <w:r>
              <w:rPr>
                <w:noProof/>
                <w:webHidden/>
              </w:rPr>
              <w:instrText xml:space="preserve"> PAGEREF _Toc176262691 \h </w:instrText>
            </w:r>
            <w:r>
              <w:rPr>
                <w:noProof/>
                <w:webHidden/>
              </w:rPr>
            </w:r>
            <w:r>
              <w:rPr>
                <w:noProof/>
                <w:webHidden/>
              </w:rPr>
              <w:fldChar w:fldCharType="separate"/>
            </w:r>
            <w:r>
              <w:rPr>
                <w:noProof/>
                <w:webHidden/>
              </w:rPr>
              <w:t>24</w:t>
            </w:r>
            <w:r>
              <w:rPr>
                <w:noProof/>
                <w:webHidden/>
              </w:rPr>
              <w:fldChar w:fldCharType="end"/>
            </w:r>
          </w:hyperlink>
        </w:p>
        <w:p w14:paraId="332E3C9D" w14:textId="59148733" w:rsidR="00F615ED" w:rsidRDefault="00F615ED">
          <w:pPr>
            <w:pStyle w:val="TOC2"/>
            <w:rPr>
              <w:noProof/>
              <w:kern w:val="2"/>
              <w:lang w:eastAsia="en-US"/>
              <w14:ligatures w14:val="standardContextual"/>
            </w:rPr>
          </w:pPr>
          <w:hyperlink w:anchor="_Toc176262692" w:history="1">
            <w:r w:rsidRPr="00255637">
              <w:rPr>
                <w:rStyle w:val="Hyperlink"/>
                <w:rFonts w:cstheme="minorHAnsi"/>
                <w:b/>
                <w:bCs/>
                <w:noProof/>
              </w:rPr>
              <w:t>3.3</w:t>
            </w:r>
            <w:r>
              <w:rPr>
                <w:noProof/>
                <w:kern w:val="2"/>
                <w:lang w:eastAsia="en-US"/>
                <w14:ligatures w14:val="standardContextual"/>
              </w:rPr>
              <w:tab/>
            </w:r>
            <w:r w:rsidRPr="00255637">
              <w:rPr>
                <w:rStyle w:val="Hyperlink"/>
                <w:rFonts w:cstheme="minorHAnsi"/>
                <w:b/>
                <w:bCs/>
                <w:noProof/>
              </w:rPr>
              <w:t>Challenges and Common Mistakes</w:t>
            </w:r>
            <w:r>
              <w:rPr>
                <w:noProof/>
                <w:webHidden/>
              </w:rPr>
              <w:tab/>
            </w:r>
            <w:r>
              <w:rPr>
                <w:noProof/>
                <w:webHidden/>
              </w:rPr>
              <w:fldChar w:fldCharType="begin"/>
            </w:r>
            <w:r>
              <w:rPr>
                <w:noProof/>
                <w:webHidden/>
              </w:rPr>
              <w:instrText xml:space="preserve"> PAGEREF _Toc176262692 \h </w:instrText>
            </w:r>
            <w:r>
              <w:rPr>
                <w:noProof/>
                <w:webHidden/>
              </w:rPr>
            </w:r>
            <w:r>
              <w:rPr>
                <w:noProof/>
                <w:webHidden/>
              </w:rPr>
              <w:fldChar w:fldCharType="separate"/>
            </w:r>
            <w:r>
              <w:rPr>
                <w:noProof/>
                <w:webHidden/>
              </w:rPr>
              <w:t>28</w:t>
            </w:r>
            <w:r>
              <w:rPr>
                <w:noProof/>
                <w:webHidden/>
              </w:rPr>
              <w:fldChar w:fldCharType="end"/>
            </w:r>
          </w:hyperlink>
        </w:p>
        <w:p w14:paraId="0FD83126" w14:textId="10EF3402" w:rsidR="00F615ED" w:rsidRDefault="00F615ED">
          <w:pPr>
            <w:pStyle w:val="TOC1"/>
            <w:rPr>
              <w:b w:val="0"/>
              <w:bCs w:val="0"/>
              <w:kern w:val="2"/>
              <w:lang w:eastAsia="en-US"/>
              <w14:ligatures w14:val="standardContextual"/>
            </w:rPr>
          </w:pPr>
          <w:hyperlink w:anchor="_Toc176262693" w:history="1">
            <w:r w:rsidRPr="00255637">
              <w:rPr>
                <w:rStyle w:val="Hyperlink"/>
                <w:rFonts w:cstheme="minorHAnsi"/>
              </w:rPr>
              <w:t>4</w:t>
            </w:r>
            <w:r>
              <w:rPr>
                <w:b w:val="0"/>
                <w:bCs w:val="0"/>
                <w:kern w:val="2"/>
                <w:lang w:eastAsia="en-US"/>
                <w14:ligatures w14:val="standardContextual"/>
              </w:rPr>
              <w:tab/>
            </w:r>
            <w:r w:rsidRPr="00255637">
              <w:rPr>
                <w:rStyle w:val="Hyperlink"/>
                <w:rFonts w:cstheme="minorHAnsi"/>
              </w:rPr>
              <w:t>Demography (DEM)</w:t>
            </w:r>
            <w:r>
              <w:rPr>
                <w:webHidden/>
              </w:rPr>
              <w:tab/>
            </w:r>
            <w:r>
              <w:rPr>
                <w:webHidden/>
              </w:rPr>
              <w:fldChar w:fldCharType="begin"/>
            </w:r>
            <w:r>
              <w:rPr>
                <w:webHidden/>
              </w:rPr>
              <w:instrText xml:space="preserve"> PAGEREF _Toc176262693 \h </w:instrText>
            </w:r>
            <w:r>
              <w:rPr>
                <w:webHidden/>
              </w:rPr>
            </w:r>
            <w:r>
              <w:rPr>
                <w:webHidden/>
              </w:rPr>
              <w:fldChar w:fldCharType="separate"/>
            </w:r>
            <w:r>
              <w:rPr>
                <w:webHidden/>
              </w:rPr>
              <w:t>30</w:t>
            </w:r>
            <w:r>
              <w:rPr>
                <w:webHidden/>
              </w:rPr>
              <w:fldChar w:fldCharType="end"/>
            </w:r>
          </w:hyperlink>
        </w:p>
        <w:p w14:paraId="73E237AC" w14:textId="5CBFA836" w:rsidR="00F615ED" w:rsidRDefault="00F615ED">
          <w:pPr>
            <w:pStyle w:val="TOC2"/>
            <w:rPr>
              <w:noProof/>
              <w:kern w:val="2"/>
              <w:lang w:eastAsia="en-US"/>
              <w14:ligatures w14:val="standardContextual"/>
            </w:rPr>
          </w:pPr>
          <w:hyperlink w:anchor="_Toc176262694" w:history="1">
            <w:r w:rsidRPr="00255637">
              <w:rPr>
                <w:rStyle w:val="Hyperlink"/>
                <w:rFonts w:cstheme="minorHAnsi"/>
                <w:b/>
                <w:bCs/>
                <w:noProof/>
              </w:rPr>
              <w:t>4.1</w:t>
            </w:r>
            <w:r>
              <w:rPr>
                <w:noProof/>
                <w:kern w:val="2"/>
                <w:lang w:eastAsia="en-US"/>
                <w14:ligatures w14:val="standardContextual"/>
              </w:rPr>
              <w:tab/>
            </w:r>
            <w:r w:rsidRPr="00255637">
              <w:rPr>
                <w:rStyle w:val="Hyperlink"/>
                <w:rFonts w:cstheme="minorHAnsi"/>
                <w:b/>
                <w:bCs/>
                <w:noProof/>
              </w:rPr>
              <w:t>Framework for Harmonization</w:t>
            </w:r>
            <w:r>
              <w:rPr>
                <w:noProof/>
                <w:webHidden/>
              </w:rPr>
              <w:tab/>
            </w:r>
            <w:r>
              <w:rPr>
                <w:noProof/>
                <w:webHidden/>
              </w:rPr>
              <w:fldChar w:fldCharType="begin"/>
            </w:r>
            <w:r>
              <w:rPr>
                <w:noProof/>
                <w:webHidden/>
              </w:rPr>
              <w:instrText xml:space="preserve"> PAGEREF _Toc176262694 \h </w:instrText>
            </w:r>
            <w:r>
              <w:rPr>
                <w:noProof/>
                <w:webHidden/>
              </w:rPr>
            </w:r>
            <w:r>
              <w:rPr>
                <w:noProof/>
                <w:webHidden/>
              </w:rPr>
              <w:fldChar w:fldCharType="separate"/>
            </w:r>
            <w:r>
              <w:rPr>
                <w:noProof/>
                <w:webHidden/>
              </w:rPr>
              <w:t>30</w:t>
            </w:r>
            <w:r>
              <w:rPr>
                <w:noProof/>
                <w:webHidden/>
              </w:rPr>
              <w:fldChar w:fldCharType="end"/>
            </w:r>
          </w:hyperlink>
        </w:p>
        <w:p w14:paraId="487EBC84" w14:textId="1D2DF246" w:rsidR="00F615ED" w:rsidRDefault="00F615ED">
          <w:pPr>
            <w:pStyle w:val="TOC2"/>
            <w:rPr>
              <w:noProof/>
              <w:kern w:val="2"/>
              <w:lang w:eastAsia="en-US"/>
              <w14:ligatures w14:val="standardContextual"/>
            </w:rPr>
          </w:pPr>
          <w:hyperlink w:anchor="_Toc176262695" w:history="1">
            <w:r w:rsidRPr="00255637">
              <w:rPr>
                <w:rStyle w:val="Hyperlink"/>
                <w:rFonts w:cstheme="minorHAnsi"/>
                <w:b/>
                <w:bCs/>
                <w:noProof/>
              </w:rPr>
              <w:t>4.2</w:t>
            </w:r>
            <w:r>
              <w:rPr>
                <w:noProof/>
                <w:kern w:val="2"/>
                <w:lang w:eastAsia="en-US"/>
                <w14:ligatures w14:val="standardContextual"/>
              </w:rPr>
              <w:tab/>
            </w:r>
            <w:r w:rsidRPr="00255637">
              <w:rPr>
                <w:rStyle w:val="Hyperlink"/>
                <w:rFonts w:cstheme="minorHAnsi"/>
                <w:b/>
                <w:bCs/>
                <w:noProof/>
              </w:rPr>
              <w:t>Mapping and Description of Variables</w:t>
            </w:r>
            <w:r>
              <w:rPr>
                <w:noProof/>
                <w:webHidden/>
              </w:rPr>
              <w:tab/>
            </w:r>
            <w:r>
              <w:rPr>
                <w:noProof/>
                <w:webHidden/>
              </w:rPr>
              <w:fldChar w:fldCharType="begin"/>
            </w:r>
            <w:r>
              <w:rPr>
                <w:noProof/>
                <w:webHidden/>
              </w:rPr>
              <w:instrText xml:space="preserve"> PAGEREF _Toc176262695 \h </w:instrText>
            </w:r>
            <w:r>
              <w:rPr>
                <w:noProof/>
                <w:webHidden/>
              </w:rPr>
            </w:r>
            <w:r>
              <w:rPr>
                <w:noProof/>
                <w:webHidden/>
              </w:rPr>
              <w:fldChar w:fldCharType="separate"/>
            </w:r>
            <w:r>
              <w:rPr>
                <w:noProof/>
                <w:webHidden/>
              </w:rPr>
              <w:t>30</w:t>
            </w:r>
            <w:r>
              <w:rPr>
                <w:noProof/>
                <w:webHidden/>
              </w:rPr>
              <w:fldChar w:fldCharType="end"/>
            </w:r>
          </w:hyperlink>
        </w:p>
        <w:p w14:paraId="4112F7AF" w14:textId="70589DA7" w:rsidR="00F615ED" w:rsidRDefault="00F615ED">
          <w:pPr>
            <w:pStyle w:val="TOC2"/>
            <w:rPr>
              <w:noProof/>
              <w:kern w:val="2"/>
              <w:lang w:eastAsia="en-US"/>
              <w14:ligatures w14:val="standardContextual"/>
            </w:rPr>
          </w:pPr>
          <w:hyperlink w:anchor="_Toc176262696" w:history="1">
            <w:r w:rsidRPr="00255637">
              <w:rPr>
                <w:rStyle w:val="Hyperlink"/>
                <w:rFonts w:cstheme="minorHAnsi"/>
                <w:b/>
                <w:bCs/>
                <w:noProof/>
              </w:rPr>
              <w:t>4.3</w:t>
            </w:r>
            <w:r>
              <w:rPr>
                <w:noProof/>
                <w:kern w:val="2"/>
                <w:lang w:eastAsia="en-US"/>
                <w14:ligatures w14:val="standardContextual"/>
              </w:rPr>
              <w:tab/>
            </w:r>
            <w:r w:rsidRPr="00255637">
              <w:rPr>
                <w:rStyle w:val="Hyperlink"/>
                <w:rFonts w:cstheme="minorHAnsi"/>
                <w:b/>
                <w:bCs/>
                <w:noProof/>
              </w:rPr>
              <w:t>Challenges and Common Mistakes</w:t>
            </w:r>
            <w:r>
              <w:rPr>
                <w:noProof/>
                <w:webHidden/>
              </w:rPr>
              <w:tab/>
            </w:r>
            <w:r>
              <w:rPr>
                <w:noProof/>
                <w:webHidden/>
              </w:rPr>
              <w:fldChar w:fldCharType="begin"/>
            </w:r>
            <w:r>
              <w:rPr>
                <w:noProof/>
                <w:webHidden/>
              </w:rPr>
              <w:instrText xml:space="preserve"> PAGEREF _Toc176262696 \h </w:instrText>
            </w:r>
            <w:r>
              <w:rPr>
                <w:noProof/>
                <w:webHidden/>
              </w:rPr>
            </w:r>
            <w:r>
              <w:rPr>
                <w:noProof/>
                <w:webHidden/>
              </w:rPr>
              <w:fldChar w:fldCharType="separate"/>
            </w:r>
            <w:r>
              <w:rPr>
                <w:noProof/>
                <w:webHidden/>
              </w:rPr>
              <w:t>40</w:t>
            </w:r>
            <w:r>
              <w:rPr>
                <w:noProof/>
                <w:webHidden/>
              </w:rPr>
              <w:fldChar w:fldCharType="end"/>
            </w:r>
          </w:hyperlink>
        </w:p>
        <w:p w14:paraId="0FB4C55A" w14:textId="655493D4" w:rsidR="00F615ED" w:rsidRDefault="00F615ED">
          <w:pPr>
            <w:pStyle w:val="TOC1"/>
            <w:rPr>
              <w:b w:val="0"/>
              <w:bCs w:val="0"/>
              <w:kern w:val="2"/>
              <w:lang w:eastAsia="en-US"/>
              <w14:ligatures w14:val="standardContextual"/>
            </w:rPr>
          </w:pPr>
          <w:hyperlink w:anchor="_Toc176262697" w:history="1">
            <w:r w:rsidRPr="00255637">
              <w:rPr>
                <w:rStyle w:val="Hyperlink"/>
                <w:rFonts w:cstheme="minorHAnsi"/>
              </w:rPr>
              <w:t>5</w:t>
            </w:r>
            <w:r>
              <w:rPr>
                <w:b w:val="0"/>
                <w:bCs w:val="0"/>
                <w:kern w:val="2"/>
                <w:lang w:eastAsia="en-US"/>
                <w14:ligatures w14:val="standardContextual"/>
              </w:rPr>
              <w:tab/>
            </w:r>
            <w:r w:rsidRPr="00255637">
              <w:rPr>
                <w:rStyle w:val="Hyperlink"/>
                <w:rFonts w:cstheme="minorHAnsi"/>
              </w:rPr>
              <w:t>Labor Module (LBR)</w:t>
            </w:r>
            <w:r>
              <w:rPr>
                <w:webHidden/>
              </w:rPr>
              <w:tab/>
            </w:r>
            <w:r>
              <w:rPr>
                <w:webHidden/>
              </w:rPr>
              <w:fldChar w:fldCharType="begin"/>
            </w:r>
            <w:r>
              <w:rPr>
                <w:webHidden/>
              </w:rPr>
              <w:instrText xml:space="preserve"> PAGEREF _Toc176262697 \h </w:instrText>
            </w:r>
            <w:r>
              <w:rPr>
                <w:webHidden/>
              </w:rPr>
            </w:r>
            <w:r>
              <w:rPr>
                <w:webHidden/>
              </w:rPr>
              <w:fldChar w:fldCharType="separate"/>
            </w:r>
            <w:r>
              <w:rPr>
                <w:webHidden/>
              </w:rPr>
              <w:t>44</w:t>
            </w:r>
            <w:r>
              <w:rPr>
                <w:webHidden/>
              </w:rPr>
              <w:fldChar w:fldCharType="end"/>
            </w:r>
          </w:hyperlink>
        </w:p>
        <w:p w14:paraId="2503B9D4" w14:textId="13E4CDCD" w:rsidR="00F615ED" w:rsidRDefault="00F615ED">
          <w:pPr>
            <w:pStyle w:val="TOC2"/>
            <w:rPr>
              <w:noProof/>
              <w:kern w:val="2"/>
              <w:lang w:eastAsia="en-US"/>
              <w14:ligatures w14:val="standardContextual"/>
            </w:rPr>
          </w:pPr>
          <w:hyperlink w:anchor="_Toc176262698" w:history="1">
            <w:r w:rsidRPr="00255637">
              <w:rPr>
                <w:rStyle w:val="Hyperlink"/>
                <w:rFonts w:cstheme="minorHAnsi"/>
                <w:b/>
                <w:bCs/>
                <w:noProof/>
              </w:rPr>
              <w:t>5.1</w:t>
            </w:r>
            <w:r>
              <w:rPr>
                <w:noProof/>
                <w:kern w:val="2"/>
                <w:lang w:eastAsia="en-US"/>
                <w14:ligatures w14:val="standardContextual"/>
              </w:rPr>
              <w:tab/>
            </w:r>
            <w:r w:rsidRPr="00255637">
              <w:rPr>
                <w:rStyle w:val="Hyperlink"/>
                <w:rFonts w:cstheme="minorHAnsi"/>
                <w:b/>
                <w:bCs/>
                <w:noProof/>
              </w:rPr>
              <w:t>Framework of Harmonization</w:t>
            </w:r>
            <w:r>
              <w:rPr>
                <w:noProof/>
                <w:webHidden/>
              </w:rPr>
              <w:tab/>
            </w:r>
            <w:r>
              <w:rPr>
                <w:noProof/>
                <w:webHidden/>
              </w:rPr>
              <w:fldChar w:fldCharType="begin"/>
            </w:r>
            <w:r>
              <w:rPr>
                <w:noProof/>
                <w:webHidden/>
              </w:rPr>
              <w:instrText xml:space="preserve"> PAGEREF _Toc176262698 \h </w:instrText>
            </w:r>
            <w:r>
              <w:rPr>
                <w:noProof/>
                <w:webHidden/>
              </w:rPr>
            </w:r>
            <w:r>
              <w:rPr>
                <w:noProof/>
                <w:webHidden/>
              </w:rPr>
              <w:fldChar w:fldCharType="separate"/>
            </w:r>
            <w:r>
              <w:rPr>
                <w:noProof/>
                <w:webHidden/>
              </w:rPr>
              <w:t>44</w:t>
            </w:r>
            <w:r>
              <w:rPr>
                <w:noProof/>
                <w:webHidden/>
              </w:rPr>
              <w:fldChar w:fldCharType="end"/>
            </w:r>
          </w:hyperlink>
        </w:p>
        <w:p w14:paraId="1AFCD355" w14:textId="0F61AE7A" w:rsidR="00F615ED" w:rsidRDefault="00F615ED">
          <w:pPr>
            <w:pStyle w:val="TOC2"/>
            <w:rPr>
              <w:noProof/>
              <w:kern w:val="2"/>
              <w:lang w:eastAsia="en-US"/>
              <w14:ligatures w14:val="standardContextual"/>
            </w:rPr>
          </w:pPr>
          <w:hyperlink w:anchor="_Toc176262699" w:history="1">
            <w:r w:rsidRPr="00255637">
              <w:rPr>
                <w:rStyle w:val="Hyperlink"/>
                <w:rFonts w:cstheme="minorHAnsi"/>
                <w:b/>
                <w:bCs/>
                <w:noProof/>
              </w:rPr>
              <w:t>5.2</w:t>
            </w:r>
            <w:r>
              <w:rPr>
                <w:noProof/>
                <w:kern w:val="2"/>
                <w:lang w:eastAsia="en-US"/>
                <w14:ligatures w14:val="standardContextual"/>
              </w:rPr>
              <w:tab/>
            </w:r>
            <w:r w:rsidRPr="00255637">
              <w:rPr>
                <w:rStyle w:val="Hyperlink"/>
                <w:rFonts w:cstheme="minorHAnsi"/>
                <w:b/>
                <w:bCs/>
                <w:noProof/>
              </w:rPr>
              <w:t>Mapping and Description of Variables</w:t>
            </w:r>
            <w:r>
              <w:rPr>
                <w:noProof/>
                <w:webHidden/>
              </w:rPr>
              <w:tab/>
            </w:r>
            <w:r>
              <w:rPr>
                <w:noProof/>
                <w:webHidden/>
              </w:rPr>
              <w:fldChar w:fldCharType="begin"/>
            </w:r>
            <w:r>
              <w:rPr>
                <w:noProof/>
                <w:webHidden/>
              </w:rPr>
              <w:instrText xml:space="preserve"> PAGEREF _Toc176262699 \h </w:instrText>
            </w:r>
            <w:r>
              <w:rPr>
                <w:noProof/>
                <w:webHidden/>
              </w:rPr>
            </w:r>
            <w:r>
              <w:rPr>
                <w:noProof/>
                <w:webHidden/>
              </w:rPr>
              <w:fldChar w:fldCharType="separate"/>
            </w:r>
            <w:r>
              <w:rPr>
                <w:noProof/>
                <w:webHidden/>
              </w:rPr>
              <w:t>45</w:t>
            </w:r>
            <w:r>
              <w:rPr>
                <w:noProof/>
                <w:webHidden/>
              </w:rPr>
              <w:fldChar w:fldCharType="end"/>
            </w:r>
          </w:hyperlink>
        </w:p>
        <w:p w14:paraId="70442B22" w14:textId="3BFE6BFA" w:rsidR="00F615ED" w:rsidRDefault="00F615ED">
          <w:pPr>
            <w:pStyle w:val="TOC3"/>
            <w:tabs>
              <w:tab w:val="left" w:pos="1320"/>
              <w:tab w:val="right" w:leader="dot" w:pos="9350"/>
            </w:tabs>
            <w:rPr>
              <w:noProof/>
              <w:kern w:val="2"/>
              <w:lang w:eastAsia="en-US"/>
              <w14:ligatures w14:val="standardContextual"/>
            </w:rPr>
          </w:pPr>
          <w:hyperlink w:anchor="_Toc176262700" w:history="1">
            <w:r w:rsidRPr="00255637">
              <w:rPr>
                <w:rStyle w:val="Hyperlink"/>
                <w:noProof/>
              </w:rPr>
              <w:t>5.2.1</w:t>
            </w:r>
            <w:r>
              <w:rPr>
                <w:noProof/>
                <w:kern w:val="2"/>
                <w:lang w:eastAsia="en-US"/>
                <w14:ligatures w14:val="standardContextual"/>
              </w:rPr>
              <w:tab/>
            </w:r>
            <w:r w:rsidRPr="00255637">
              <w:rPr>
                <w:rStyle w:val="Hyperlink"/>
                <w:noProof/>
              </w:rPr>
              <w:t>Labor status, 7-day reference period</w:t>
            </w:r>
            <w:r>
              <w:rPr>
                <w:noProof/>
                <w:webHidden/>
              </w:rPr>
              <w:tab/>
            </w:r>
            <w:r>
              <w:rPr>
                <w:noProof/>
                <w:webHidden/>
              </w:rPr>
              <w:fldChar w:fldCharType="begin"/>
            </w:r>
            <w:r>
              <w:rPr>
                <w:noProof/>
                <w:webHidden/>
              </w:rPr>
              <w:instrText xml:space="preserve"> PAGEREF _Toc176262700 \h </w:instrText>
            </w:r>
            <w:r>
              <w:rPr>
                <w:noProof/>
                <w:webHidden/>
              </w:rPr>
            </w:r>
            <w:r>
              <w:rPr>
                <w:noProof/>
                <w:webHidden/>
              </w:rPr>
              <w:fldChar w:fldCharType="separate"/>
            </w:r>
            <w:r>
              <w:rPr>
                <w:noProof/>
                <w:webHidden/>
              </w:rPr>
              <w:t>45</w:t>
            </w:r>
            <w:r>
              <w:rPr>
                <w:noProof/>
                <w:webHidden/>
              </w:rPr>
              <w:fldChar w:fldCharType="end"/>
            </w:r>
          </w:hyperlink>
        </w:p>
        <w:p w14:paraId="0237AD98" w14:textId="0D040236" w:rsidR="00F615ED" w:rsidRDefault="00F615ED">
          <w:pPr>
            <w:pStyle w:val="TOC3"/>
            <w:tabs>
              <w:tab w:val="left" w:pos="1320"/>
              <w:tab w:val="right" w:leader="dot" w:pos="9350"/>
            </w:tabs>
            <w:rPr>
              <w:noProof/>
              <w:kern w:val="2"/>
              <w:lang w:eastAsia="en-US"/>
              <w14:ligatures w14:val="standardContextual"/>
            </w:rPr>
          </w:pPr>
          <w:hyperlink w:anchor="_Toc176262701" w:history="1">
            <w:r w:rsidRPr="00255637">
              <w:rPr>
                <w:rStyle w:val="Hyperlink"/>
                <w:noProof/>
              </w:rPr>
              <w:t>5.2.2</w:t>
            </w:r>
            <w:r>
              <w:rPr>
                <w:noProof/>
                <w:kern w:val="2"/>
                <w:lang w:eastAsia="en-US"/>
                <w14:ligatures w14:val="standardContextual"/>
              </w:rPr>
              <w:tab/>
            </w:r>
            <w:r w:rsidRPr="00255637">
              <w:rPr>
                <w:rStyle w:val="Hyperlink"/>
                <w:noProof/>
              </w:rPr>
              <w:t>Primary Employment, 7-day reference period</w:t>
            </w:r>
            <w:r>
              <w:rPr>
                <w:noProof/>
                <w:webHidden/>
              </w:rPr>
              <w:tab/>
            </w:r>
            <w:r>
              <w:rPr>
                <w:noProof/>
                <w:webHidden/>
              </w:rPr>
              <w:fldChar w:fldCharType="begin"/>
            </w:r>
            <w:r>
              <w:rPr>
                <w:noProof/>
                <w:webHidden/>
              </w:rPr>
              <w:instrText xml:space="preserve"> PAGEREF _Toc176262701 \h </w:instrText>
            </w:r>
            <w:r>
              <w:rPr>
                <w:noProof/>
                <w:webHidden/>
              </w:rPr>
            </w:r>
            <w:r>
              <w:rPr>
                <w:noProof/>
                <w:webHidden/>
              </w:rPr>
              <w:fldChar w:fldCharType="separate"/>
            </w:r>
            <w:r>
              <w:rPr>
                <w:noProof/>
                <w:webHidden/>
              </w:rPr>
              <w:t>48</w:t>
            </w:r>
            <w:r>
              <w:rPr>
                <w:noProof/>
                <w:webHidden/>
              </w:rPr>
              <w:fldChar w:fldCharType="end"/>
            </w:r>
          </w:hyperlink>
        </w:p>
        <w:p w14:paraId="2D0B459C" w14:textId="3F65FEE1" w:rsidR="00F615ED" w:rsidRDefault="00F615ED">
          <w:pPr>
            <w:pStyle w:val="TOC3"/>
            <w:tabs>
              <w:tab w:val="left" w:pos="1320"/>
              <w:tab w:val="right" w:leader="dot" w:pos="9350"/>
            </w:tabs>
            <w:rPr>
              <w:noProof/>
              <w:kern w:val="2"/>
              <w:lang w:eastAsia="en-US"/>
              <w14:ligatures w14:val="standardContextual"/>
            </w:rPr>
          </w:pPr>
          <w:hyperlink w:anchor="_Toc176262702" w:history="1">
            <w:r w:rsidRPr="00255637">
              <w:rPr>
                <w:rStyle w:val="Hyperlink"/>
                <w:noProof/>
              </w:rPr>
              <w:t>5.2.3</w:t>
            </w:r>
            <w:r>
              <w:rPr>
                <w:noProof/>
                <w:kern w:val="2"/>
                <w:lang w:eastAsia="en-US"/>
                <w14:ligatures w14:val="standardContextual"/>
              </w:rPr>
              <w:tab/>
            </w:r>
            <w:r w:rsidRPr="00255637">
              <w:rPr>
                <w:rStyle w:val="Hyperlink"/>
                <w:noProof/>
              </w:rPr>
              <w:t>Secondary Employment, 7-day reference period</w:t>
            </w:r>
            <w:r>
              <w:rPr>
                <w:noProof/>
                <w:webHidden/>
              </w:rPr>
              <w:tab/>
            </w:r>
            <w:r>
              <w:rPr>
                <w:noProof/>
                <w:webHidden/>
              </w:rPr>
              <w:fldChar w:fldCharType="begin"/>
            </w:r>
            <w:r>
              <w:rPr>
                <w:noProof/>
                <w:webHidden/>
              </w:rPr>
              <w:instrText xml:space="preserve"> PAGEREF _Toc176262702 \h </w:instrText>
            </w:r>
            <w:r>
              <w:rPr>
                <w:noProof/>
                <w:webHidden/>
              </w:rPr>
            </w:r>
            <w:r>
              <w:rPr>
                <w:noProof/>
                <w:webHidden/>
              </w:rPr>
              <w:fldChar w:fldCharType="separate"/>
            </w:r>
            <w:r>
              <w:rPr>
                <w:noProof/>
                <w:webHidden/>
              </w:rPr>
              <w:t>58</w:t>
            </w:r>
            <w:r>
              <w:rPr>
                <w:noProof/>
                <w:webHidden/>
              </w:rPr>
              <w:fldChar w:fldCharType="end"/>
            </w:r>
          </w:hyperlink>
        </w:p>
        <w:p w14:paraId="247A3DA7" w14:textId="5C0951CD" w:rsidR="00F615ED" w:rsidRDefault="00F615ED">
          <w:pPr>
            <w:pStyle w:val="TOC3"/>
            <w:tabs>
              <w:tab w:val="left" w:pos="1320"/>
              <w:tab w:val="right" w:leader="dot" w:pos="9350"/>
            </w:tabs>
            <w:rPr>
              <w:noProof/>
              <w:kern w:val="2"/>
              <w:lang w:eastAsia="en-US"/>
              <w14:ligatures w14:val="standardContextual"/>
            </w:rPr>
          </w:pPr>
          <w:hyperlink w:anchor="_Toc176262703" w:history="1">
            <w:r w:rsidRPr="00255637">
              <w:rPr>
                <w:rStyle w:val="Hyperlink"/>
                <w:noProof/>
              </w:rPr>
              <w:t>5.2.4</w:t>
            </w:r>
            <w:r>
              <w:rPr>
                <w:noProof/>
                <w:kern w:val="2"/>
                <w:lang w:eastAsia="en-US"/>
                <w14:ligatures w14:val="standardContextual"/>
              </w:rPr>
              <w:tab/>
            </w:r>
            <w:r w:rsidRPr="00255637">
              <w:rPr>
                <w:rStyle w:val="Hyperlink"/>
                <w:noProof/>
              </w:rPr>
              <w:t>Other Employment Earnings, 7-day reference period</w:t>
            </w:r>
            <w:r>
              <w:rPr>
                <w:noProof/>
                <w:webHidden/>
              </w:rPr>
              <w:tab/>
            </w:r>
            <w:r>
              <w:rPr>
                <w:noProof/>
                <w:webHidden/>
              </w:rPr>
              <w:fldChar w:fldCharType="begin"/>
            </w:r>
            <w:r>
              <w:rPr>
                <w:noProof/>
                <w:webHidden/>
              </w:rPr>
              <w:instrText xml:space="preserve"> PAGEREF _Toc176262703 \h </w:instrText>
            </w:r>
            <w:r>
              <w:rPr>
                <w:noProof/>
                <w:webHidden/>
              </w:rPr>
            </w:r>
            <w:r>
              <w:rPr>
                <w:noProof/>
                <w:webHidden/>
              </w:rPr>
              <w:fldChar w:fldCharType="separate"/>
            </w:r>
            <w:r>
              <w:rPr>
                <w:noProof/>
                <w:webHidden/>
              </w:rPr>
              <w:t>64</w:t>
            </w:r>
            <w:r>
              <w:rPr>
                <w:noProof/>
                <w:webHidden/>
              </w:rPr>
              <w:fldChar w:fldCharType="end"/>
            </w:r>
          </w:hyperlink>
        </w:p>
        <w:p w14:paraId="009C0132" w14:textId="67A08278" w:rsidR="00F615ED" w:rsidRDefault="00F615ED">
          <w:pPr>
            <w:pStyle w:val="TOC3"/>
            <w:tabs>
              <w:tab w:val="left" w:pos="1320"/>
              <w:tab w:val="right" w:leader="dot" w:pos="9350"/>
            </w:tabs>
            <w:rPr>
              <w:noProof/>
              <w:kern w:val="2"/>
              <w:lang w:eastAsia="en-US"/>
              <w14:ligatures w14:val="standardContextual"/>
            </w:rPr>
          </w:pPr>
          <w:hyperlink w:anchor="_Toc176262704" w:history="1">
            <w:r w:rsidRPr="00255637">
              <w:rPr>
                <w:rStyle w:val="Hyperlink"/>
                <w:noProof/>
              </w:rPr>
              <w:t>5.2.5</w:t>
            </w:r>
            <w:r>
              <w:rPr>
                <w:noProof/>
                <w:kern w:val="2"/>
                <w:lang w:eastAsia="en-US"/>
                <w14:ligatures w14:val="standardContextual"/>
              </w:rPr>
              <w:tab/>
            </w:r>
            <w:r w:rsidRPr="00255637">
              <w:rPr>
                <w:rStyle w:val="Hyperlink"/>
                <w:noProof/>
              </w:rPr>
              <w:t>Total Employment Earnings, 7-day reference period</w:t>
            </w:r>
            <w:r>
              <w:rPr>
                <w:noProof/>
                <w:webHidden/>
              </w:rPr>
              <w:tab/>
            </w:r>
            <w:r>
              <w:rPr>
                <w:noProof/>
                <w:webHidden/>
              </w:rPr>
              <w:fldChar w:fldCharType="begin"/>
            </w:r>
            <w:r>
              <w:rPr>
                <w:noProof/>
                <w:webHidden/>
              </w:rPr>
              <w:instrText xml:space="preserve"> PAGEREF _Toc176262704 \h </w:instrText>
            </w:r>
            <w:r>
              <w:rPr>
                <w:noProof/>
                <w:webHidden/>
              </w:rPr>
            </w:r>
            <w:r>
              <w:rPr>
                <w:noProof/>
                <w:webHidden/>
              </w:rPr>
              <w:fldChar w:fldCharType="separate"/>
            </w:r>
            <w:r>
              <w:rPr>
                <w:noProof/>
                <w:webHidden/>
              </w:rPr>
              <w:t>65</w:t>
            </w:r>
            <w:r>
              <w:rPr>
                <w:noProof/>
                <w:webHidden/>
              </w:rPr>
              <w:fldChar w:fldCharType="end"/>
            </w:r>
          </w:hyperlink>
        </w:p>
        <w:p w14:paraId="7BE68040" w14:textId="27140EC8" w:rsidR="00F615ED" w:rsidRDefault="00F615ED">
          <w:pPr>
            <w:pStyle w:val="TOC3"/>
            <w:tabs>
              <w:tab w:val="left" w:pos="1320"/>
              <w:tab w:val="right" w:leader="dot" w:pos="9350"/>
            </w:tabs>
            <w:rPr>
              <w:noProof/>
              <w:kern w:val="2"/>
              <w:lang w:eastAsia="en-US"/>
              <w14:ligatures w14:val="standardContextual"/>
            </w:rPr>
          </w:pPr>
          <w:hyperlink w:anchor="_Toc176262705" w:history="1">
            <w:r w:rsidRPr="00255637">
              <w:rPr>
                <w:rStyle w:val="Hyperlink"/>
                <w:noProof/>
              </w:rPr>
              <w:t>5.2.6</w:t>
            </w:r>
            <w:r>
              <w:rPr>
                <w:noProof/>
                <w:kern w:val="2"/>
                <w:lang w:eastAsia="en-US"/>
                <w14:ligatures w14:val="standardContextual"/>
              </w:rPr>
              <w:tab/>
            </w:r>
            <w:r w:rsidRPr="00255637">
              <w:rPr>
                <w:rStyle w:val="Hyperlink"/>
                <w:noProof/>
              </w:rPr>
              <w:t>Labor status, 12-month reference period</w:t>
            </w:r>
            <w:r>
              <w:rPr>
                <w:noProof/>
                <w:webHidden/>
              </w:rPr>
              <w:tab/>
            </w:r>
            <w:r>
              <w:rPr>
                <w:noProof/>
                <w:webHidden/>
              </w:rPr>
              <w:fldChar w:fldCharType="begin"/>
            </w:r>
            <w:r>
              <w:rPr>
                <w:noProof/>
                <w:webHidden/>
              </w:rPr>
              <w:instrText xml:space="preserve"> PAGEREF _Toc176262705 \h </w:instrText>
            </w:r>
            <w:r>
              <w:rPr>
                <w:noProof/>
                <w:webHidden/>
              </w:rPr>
            </w:r>
            <w:r>
              <w:rPr>
                <w:noProof/>
                <w:webHidden/>
              </w:rPr>
              <w:fldChar w:fldCharType="separate"/>
            </w:r>
            <w:r>
              <w:rPr>
                <w:noProof/>
                <w:webHidden/>
              </w:rPr>
              <w:t>66</w:t>
            </w:r>
            <w:r>
              <w:rPr>
                <w:noProof/>
                <w:webHidden/>
              </w:rPr>
              <w:fldChar w:fldCharType="end"/>
            </w:r>
          </w:hyperlink>
        </w:p>
        <w:p w14:paraId="54D31415" w14:textId="2AED0A34" w:rsidR="00F615ED" w:rsidRDefault="00F615ED">
          <w:pPr>
            <w:pStyle w:val="TOC3"/>
            <w:tabs>
              <w:tab w:val="left" w:pos="1320"/>
              <w:tab w:val="right" w:leader="dot" w:pos="9350"/>
            </w:tabs>
            <w:rPr>
              <w:noProof/>
              <w:kern w:val="2"/>
              <w:lang w:eastAsia="en-US"/>
              <w14:ligatures w14:val="standardContextual"/>
            </w:rPr>
          </w:pPr>
          <w:hyperlink w:anchor="_Toc176262706" w:history="1">
            <w:r w:rsidRPr="00255637">
              <w:rPr>
                <w:rStyle w:val="Hyperlink"/>
                <w:noProof/>
              </w:rPr>
              <w:t>5.2.7</w:t>
            </w:r>
            <w:r>
              <w:rPr>
                <w:noProof/>
                <w:kern w:val="2"/>
                <w:lang w:eastAsia="en-US"/>
                <w14:ligatures w14:val="standardContextual"/>
              </w:rPr>
              <w:tab/>
            </w:r>
            <w:r w:rsidRPr="00255637">
              <w:rPr>
                <w:rStyle w:val="Hyperlink"/>
                <w:noProof/>
              </w:rPr>
              <w:t>Primary Employment, 12-month reference period</w:t>
            </w:r>
            <w:r>
              <w:rPr>
                <w:noProof/>
                <w:webHidden/>
              </w:rPr>
              <w:tab/>
            </w:r>
            <w:r>
              <w:rPr>
                <w:noProof/>
                <w:webHidden/>
              </w:rPr>
              <w:fldChar w:fldCharType="begin"/>
            </w:r>
            <w:r>
              <w:rPr>
                <w:noProof/>
                <w:webHidden/>
              </w:rPr>
              <w:instrText xml:space="preserve"> PAGEREF _Toc176262706 \h </w:instrText>
            </w:r>
            <w:r>
              <w:rPr>
                <w:noProof/>
                <w:webHidden/>
              </w:rPr>
            </w:r>
            <w:r>
              <w:rPr>
                <w:noProof/>
                <w:webHidden/>
              </w:rPr>
              <w:fldChar w:fldCharType="separate"/>
            </w:r>
            <w:r>
              <w:rPr>
                <w:noProof/>
                <w:webHidden/>
              </w:rPr>
              <w:t>68</w:t>
            </w:r>
            <w:r>
              <w:rPr>
                <w:noProof/>
                <w:webHidden/>
              </w:rPr>
              <w:fldChar w:fldCharType="end"/>
            </w:r>
          </w:hyperlink>
        </w:p>
        <w:p w14:paraId="40B6402C" w14:textId="7A6448C6" w:rsidR="00F615ED" w:rsidRDefault="00F615ED">
          <w:pPr>
            <w:pStyle w:val="TOC3"/>
            <w:tabs>
              <w:tab w:val="left" w:pos="1320"/>
              <w:tab w:val="right" w:leader="dot" w:pos="9350"/>
            </w:tabs>
            <w:rPr>
              <w:noProof/>
              <w:kern w:val="2"/>
              <w:lang w:eastAsia="en-US"/>
              <w14:ligatures w14:val="standardContextual"/>
            </w:rPr>
          </w:pPr>
          <w:hyperlink w:anchor="_Toc176262707" w:history="1">
            <w:r w:rsidRPr="00255637">
              <w:rPr>
                <w:rStyle w:val="Hyperlink"/>
                <w:noProof/>
              </w:rPr>
              <w:t>5.2.8</w:t>
            </w:r>
            <w:r>
              <w:rPr>
                <w:noProof/>
                <w:kern w:val="2"/>
                <w:lang w:eastAsia="en-US"/>
                <w14:ligatures w14:val="standardContextual"/>
              </w:rPr>
              <w:tab/>
            </w:r>
            <w:r w:rsidRPr="00255637">
              <w:rPr>
                <w:rStyle w:val="Hyperlink"/>
                <w:noProof/>
              </w:rPr>
              <w:t>Secondary Employment, 12-month reference period</w:t>
            </w:r>
            <w:r>
              <w:rPr>
                <w:noProof/>
                <w:webHidden/>
              </w:rPr>
              <w:tab/>
            </w:r>
            <w:r>
              <w:rPr>
                <w:noProof/>
                <w:webHidden/>
              </w:rPr>
              <w:fldChar w:fldCharType="begin"/>
            </w:r>
            <w:r>
              <w:rPr>
                <w:noProof/>
                <w:webHidden/>
              </w:rPr>
              <w:instrText xml:space="preserve"> PAGEREF _Toc176262707 \h </w:instrText>
            </w:r>
            <w:r>
              <w:rPr>
                <w:noProof/>
                <w:webHidden/>
              </w:rPr>
            </w:r>
            <w:r>
              <w:rPr>
                <w:noProof/>
                <w:webHidden/>
              </w:rPr>
              <w:fldChar w:fldCharType="separate"/>
            </w:r>
            <w:r>
              <w:rPr>
                <w:noProof/>
                <w:webHidden/>
              </w:rPr>
              <w:t>75</w:t>
            </w:r>
            <w:r>
              <w:rPr>
                <w:noProof/>
                <w:webHidden/>
              </w:rPr>
              <w:fldChar w:fldCharType="end"/>
            </w:r>
          </w:hyperlink>
        </w:p>
        <w:p w14:paraId="2AC8A9F5" w14:textId="263DACDA" w:rsidR="00F615ED" w:rsidRDefault="00F615ED">
          <w:pPr>
            <w:pStyle w:val="TOC3"/>
            <w:tabs>
              <w:tab w:val="left" w:pos="1320"/>
              <w:tab w:val="right" w:leader="dot" w:pos="9350"/>
            </w:tabs>
            <w:rPr>
              <w:noProof/>
              <w:kern w:val="2"/>
              <w:lang w:eastAsia="en-US"/>
              <w14:ligatures w14:val="standardContextual"/>
            </w:rPr>
          </w:pPr>
          <w:hyperlink w:anchor="_Toc176262708" w:history="1">
            <w:r w:rsidRPr="00255637">
              <w:rPr>
                <w:rStyle w:val="Hyperlink"/>
                <w:noProof/>
              </w:rPr>
              <w:t>5.2.9</w:t>
            </w:r>
            <w:r>
              <w:rPr>
                <w:noProof/>
                <w:kern w:val="2"/>
                <w:lang w:eastAsia="en-US"/>
                <w14:ligatures w14:val="standardContextual"/>
              </w:rPr>
              <w:tab/>
            </w:r>
            <w:r w:rsidRPr="00255637">
              <w:rPr>
                <w:rStyle w:val="Hyperlink"/>
                <w:noProof/>
              </w:rPr>
              <w:t>Other Employment, 12-month reference period</w:t>
            </w:r>
            <w:r>
              <w:rPr>
                <w:noProof/>
                <w:webHidden/>
              </w:rPr>
              <w:tab/>
            </w:r>
            <w:r>
              <w:rPr>
                <w:noProof/>
                <w:webHidden/>
              </w:rPr>
              <w:fldChar w:fldCharType="begin"/>
            </w:r>
            <w:r>
              <w:rPr>
                <w:noProof/>
                <w:webHidden/>
              </w:rPr>
              <w:instrText xml:space="preserve"> PAGEREF _Toc176262708 \h </w:instrText>
            </w:r>
            <w:r>
              <w:rPr>
                <w:noProof/>
                <w:webHidden/>
              </w:rPr>
            </w:r>
            <w:r>
              <w:rPr>
                <w:noProof/>
                <w:webHidden/>
              </w:rPr>
              <w:fldChar w:fldCharType="separate"/>
            </w:r>
            <w:r>
              <w:rPr>
                <w:noProof/>
                <w:webHidden/>
              </w:rPr>
              <w:t>82</w:t>
            </w:r>
            <w:r>
              <w:rPr>
                <w:noProof/>
                <w:webHidden/>
              </w:rPr>
              <w:fldChar w:fldCharType="end"/>
            </w:r>
          </w:hyperlink>
        </w:p>
        <w:p w14:paraId="6F2CEAE7" w14:textId="27BD2172" w:rsidR="00F615ED" w:rsidRDefault="00F615ED">
          <w:pPr>
            <w:pStyle w:val="TOC3"/>
            <w:tabs>
              <w:tab w:val="left" w:pos="1320"/>
              <w:tab w:val="right" w:leader="dot" w:pos="9350"/>
            </w:tabs>
            <w:rPr>
              <w:noProof/>
              <w:kern w:val="2"/>
              <w:lang w:eastAsia="en-US"/>
              <w14:ligatures w14:val="standardContextual"/>
            </w:rPr>
          </w:pPr>
          <w:hyperlink w:anchor="_Toc176262709" w:history="1">
            <w:r w:rsidRPr="00255637">
              <w:rPr>
                <w:rStyle w:val="Hyperlink"/>
                <w:noProof/>
              </w:rPr>
              <w:t>5.2.10</w:t>
            </w:r>
            <w:r>
              <w:rPr>
                <w:noProof/>
                <w:kern w:val="2"/>
                <w:lang w:eastAsia="en-US"/>
                <w14:ligatures w14:val="standardContextual"/>
              </w:rPr>
              <w:tab/>
            </w:r>
            <w:r w:rsidRPr="00255637">
              <w:rPr>
                <w:rStyle w:val="Hyperlink"/>
                <w:noProof/>
              </w:rPr>
              <w:t>Total Employment Earnings, 12-month reference period</w:t>
            </w:r>
            <w:r>
              <w:rPr>
                <w:noProof/>
                <w:webHidden/>
              </w:rPr>
              <w:tab/>
            </w:r>
            <w:r>
              <w:rPr>
                <w:noProof/>
                <w:webHidden/>
              </w:rPr>
              <w:fldChar w:fldCharType="begin"/>
            </w:r>
            <w:r>
              <w:rPr>
                <w:noProof/>
                <w:webHidden/>
              </w:rPr>
              <w:instrText xml:space="preserve"> PAGEREF _Toc176262709 \h </w:instrText>
            </w:r>
            <w:r>
              <w:rPr>
                <w:noProof/>
                <w:webHidden/>
              </w:rPr>
            </w:r>
            <w:r>
              <w:rPr>
                <w:noProof/>
                <w:webHidden/>
              </w:rPr>
              <w:fldChar w:fldCharType="separate"/>
            </w:r>
            <w:r>
              <w:rPr>
                <w:noProof/>
                <w:webHidden/>
              </w:rPr>
              <w:t>83</w:t>
            </w:r>
            <w:r>
              <w:rPr>
                <w:noProof/>
                <w:webHidden/>
              </w:rPr>
              <w:fldChar w:fldCharType="end"/>
            </w:r>
          </w:hyperlink>
        </w:p>
        <w:p w14:paraId="293C8406" w14:textId="5C12E16D" w:rsidR="00F615ED" w:rsidRDefault="00F615ED">
          <w:pPr>
            <w:pStyle w:val="TOC3"/>
            <w:tabs>
              <w:tab w:val="left" w:pos="1320"/>
              <w:tab w:val="right" w:leader="dot" w:pos="9350"/>
            </w:tabs>
            <w:rPr>
              <w:noProof/>
              <w:kern w:val="2"/>
              <w:lang w:eastAsia="en-US"/>
              <w14:ligatures w14:val="standardContextual"/>
            </w:rPr>
          </w:pPr>
          <w:hyperlink w:anchor="_Toc176262710" w:history="1">
            <w:r w:rsidRPr="00255637">
              <w:rPr>
                <w:rStyle w:val="Hyperlink"/>
                <w:noProof/>
              </w:rPr>
              <w:t>5.2.11</w:t>
            </w:r>
            <w:r>
              <w:rPr>
                <w:noProof/>
                <w:kern w:val="2"/>
                <w:lang w:eastAsia="en-US"/>
                <w14:ligatures w14:val="standardContextual"/>
              </w:rPr>
              <w:tab/>
            </w:r>
            <w:r w:rsidRPr="00255637">
              <w:rPr>
                <w:rStyle w:val="Hyperlink"/>
                <w:noProof/>
              </w:rPr>
              <w:t>Total Labor Income</w:t>
            </w:r>
            <w:r>
              <w:rPr>
                <w:noProof/>
                <w:webHidden/>
              </w:rPr>
              <w:tab/>
            </w:r>
            <w:r>
              <w:rPr>
                <w:noProof/>
                <w:webHidden/>
              </w:rPr>
              <w:fldChar w:fldCharType="begin"/>
            </w:r>
            <w:r>
              <w:rPr>
                <w:noProof/>
                <w:webHidden/>
              </w:rPr>
              <w:instrText xml:space="preserve"> PAGEREF _Toc176262710 \h </w:instrText>
            </w:r>
            <w:r>
              <w:rPr>
                <w:noProof/>
                <w:webHidden/>
              </w:rPr>
            </w:r>
            <w:r>
              <w:rPr>
                <w:noProof/>
                <w:webHidden/>
              </w:rPr>
              <w:fldChar w:fldCharType="separate"/>
            </w:r>
            <w:r>
              <w:rPr>
                <w:noProof/>
                <w:webHidden/>
              </w:rPr>
              <w:t>84</w:t>
            </w:r>
            <w:r>
              <w:rPr>
                <w:noProof/>
                <w:webHidden/>
              </w:rPr>
              <w:fldChar w:fldCharType="end"/>
            </w:r>
          </w:hyperlink>
        </w:p>
        <w:p w14:paraId="11A1A76F" w14:textId="4ED11E6E" w:rsidR="00F615ED" w:rsidRDefault="00F615ED">
          <w:pPr>
            <w:pStyle w:val="TOC2"/>
            <w:rPr>
              <w:noProof/>
              <w:kern w:val="2"/>
              <w:lang w:eastAsia="en-US"/>
              <w14:ligatures w14:val="standardContextual"/>
            </w:rPr>
          </w:pPr>
          <w:hyperlink w:anchor="_Toc176262711" w:history="1">
            <w:r w:rsidRPr="00255637">
              <w:rPr>
                <w:rStyle w:val="Hyperlink"/>
                <w:rFonts w:cstheme="minorHAnsi"/>
                <w:b/>
                <w:bCs/>
                <w:noProof/>
              </w:rPr>
              <w:t>5.3</w:t>
            </w:r>
            <w:r>
              <w:rPr>
                <w:noProof/>
                <w:kern w:val="2"/>
                <w:lang w:eastAsia="en-US"/>
                <w14:ligatures w14:val="standardContextual"/>
              </w:rPr>
              <w:tab/>
            </w:r>
            <w:r w:rsidRPr="00255637">
              <w:rPr>
                <w:rStyle w:val="Hyperlink"/>
                <w:rFonts w:cstheme="minorHAnsi"/>
                <w:b/>
                <w:bCs/>
                <w:noProof/>
              </w:rPr>
              <w:t>Challenges and Lessons Learned</w:t>
            </w:r>
            <w:r>
              <w:rPr>
                <w:noProof/>
                <w:webHidden/>
              </w:rPr>
              <w:tab/>
            </w:r>
            <w:r>
              <w:rPr>
                <w:noProof/>
                <w:webHidden/>
              </w:rPr>
              <w:fldChar w:fldCharType="begin"/>
            </w:r>
            <w:r>
              <w:rPr>
                <w:noProof/>
                <w:webHidden/>
              </w:rPr>
              <w:instrText xml:space="preserve"> PAGEREF _Toc176262711 \h </w:instrText>
            </w:r>
            <w:r>
              <w:rPr>
                <w:noProof/>
                <w:webHidden/>
              </w:rPr>
            </w:r>
            <w:r>
              <w:rPr>
                <w:noProof/>
                <w:webHidden/>
              </w:rPr>
              <w:fldChar w:fldCharType="separate"/>
            </w:r>
            <w:r>
              <w:rPr>
                <w:noProof/>
                <w:webHidden/>
              </w:rPr>
              <w:t>85</w:t>
            </w:r>
            <w:r>
              <w:rPr>
                <w:noProof/>
                <w:webHidden/>
              </w:rPr>
              <w:fldChar w:fldCharType="end"/>
            </w:r>
          </w:hyperlink>
        </w:p>
        <w:p w14:paraId="01A10B38" w14:textId="5F1360D4" w:rsidR="00F615ED" w:rsidRDefault="00F615ED">
          <w:pPr>
            <w:pStyle w:val="TOC1"/>
            <w:rPr>
              <w:b w:val="0"/>
              <w:bCs w:val="0"/>
              <w:kern w:val="2"/>
              <w:lang w:eastAsia="en-US"/>
              <w14:ligatures w14:val="standardContextual"/>
            </w:rPr>
          </w:pPr>
          <w:hyperlink w:anchor="_Toc176262712" w:history="1">
            <w:r w:rsidRPr="00255637">
              <w:rPr>
                <w:rStyle w:val="Hyperlink"/>
                <w:rFonts w:cstheme="minorHAnsi"/>
              </w:rPr>
              <w:t>6</w:t>
            </w:r>
            <w:r>
              <w:rPr>
                <w:b w:val="0"/>
                <w:bCs w:val="0"/>
                <w:kern w:val="2"/>
                <w:lang w:eastAsia="en-US"/>
                <w14:ligatures w14:val="standardContextual"/>
              </w:rPr>
              <w:tab/>
            </w:r>
            <w:r w:rsidRPr="00255637">
              <w:rPr>
                <w:rStyle w:val="Hyperlink"/>
                <w:rFonts w:cstheme="minorHAnsi"/>
              </w:rPr>
              <w:t>Utilities (UTL)</w:t>
            </w:r>
            <w:r>
              <w:rPr>
                <w:webHidden/>
              </w:rPr>
              <w:tab/>
            </w:r>
            <w:r>
              <w:rPr>
                <w:webHidden/>
              </w:rPr>
              <w:fldChar w:fldCharType="begin"/>
            </w:r>
            <w:r>
              <w:rPr>
                <w:webHidden/>
              </w:rPr>
              <w:instrText xml:space="preserve"> PAGEREF _Toc176262712 \h </w:instrText>
            </w:r>
            <w:r>
              <w:rPr>
                <w:webHidden/>
              </w:rPr>
            </w:r>
            <w:r>
              <w:rPr>
                <w:webHidden/>
              </w:rPr>
              <w:fldChar w:fldCharType="separate"/>
            </w:r>
            <w:r>
              <w:rPr>
                <w:webHidden/>
              </w:rPr>
              <w:t>88</w:t>
            </w:r>
            <w:r>
              <w:rPr>
                <w:webHidden/>
              </w:rPr>
              <w:fldChar w:fldCharType="end"/>
            </w:r>
          </w:hyperlink>
        </w:p>
        <w:p w14:paraId="1A38182C" w14:textId="665E8DAB" w:rsidR="00F615ED" w:rsidRDefault="00F615ED">
          <w:pPr>
            <w:pStyle w:val="TOC2"/>
            <w:rPr>
              <w:noProof/>
              <w:kern w:val="2"/>
              <w:lang w:eastAsia="en-US"/>
              <w14:ligatures w14:val="standardContextual"/>
            </w:rPr>
          </w:pPr>
          <w:hyperlink w:anchor="_Toc176262713" w:history="1">
            <w:r w:rsidRPr="00255637">
              <w:rPr>
                <w:rStyle w:val="Hyperlink"/>
                <w:rFonts w:cstheme="minorHAnsi"/>
                <w:b/>
                <w:bCs/>
                <w:noProof/>
              </w:rPr>
              <w:t>6.1</w:t>
            </w:r>
            <w:r>
              <w:rPr>
                <w:noProof/>
                <w:kern w:val="2"/>
                <w:lang w:eastAsia="en-US"/>
                <w14:ligatures w14:val="standardContextual"/>
              </w:rPr>
              <w:tab/>
            </w:r>
            <w:r w:rsidRPr="00255637">
              <w:rPr>
                <w:rStyle w:val="Hyperlink"/>
                <w:rFonts w:cstheme="minorHAnsi"/>
                <w:b/>
                <w:bCs/>
                <w:noProof/>
              </w:rPr>
              <w:t>Framework of Harmonization</w:t>
            </w:r>
            <w:r>
              <w:rPr>
                <w:noProof/>
                <w:webHidden/>
              </w:rPr>
              <w:tab/>
            </w:r>
            <w:r>
              <w:rPr>
                <w:noProof/>
                <w:webHidden/>
              </w:rPr>
              <w:fldChar w:fldCharType="begin"/>
            </w:r>
            <w:r>
              <w:rPr>
                <w:noProof/>
                <w:webHidden/>
              </w:rPr>
              <w:instrText xml:space="preserve"> PAGEREF _Toc176262713 \h </w:instrText>
            </w:r>
            <w:r>
              <w:rPr>
                <w:noProof/>
                <w:webHidden/>
              </w:rPr>
            </w:r>
            <w:r>
              <w:rPr>
                <w:noProof/>
                <w:webHidden/>
              </w:rPr>
              <w:fldChar w:fldCharType="separate"/>
            </w:r>
            <w:r>
              <w:rPr>
                <w:noProof/>
                <w:webHidden/>
              </w:rPr>
              <w:t>88</w:t>
            </w:r>
            <w:r>
              <w:rPr>
                <w:noProof/>
                <w:webHidden/>
              </w:rPr>
              <w:fldChar w:fldCharType="end"/>
            </w:r>
          </w:hyperlink>
        </w:p>
        <w:p w14:paraId="750405A2" w14:textId="04402833" w:rsidR="00F615ED" w:rsidRDefault="00F615ED">
          <w:pPr>
            <w:pStyle w:val="TOC2"/>
            <w:rPr>
              <w:noProof/>
              <w:kern w:val="2"/>
              <w:lang w:eastAsia="en-US"/>
              <w14:ligatures w14:val="standardContextual"/>
            </w:rPr>
          </w:pPr>
          <w:hyperlink w:anchor="_Toc176262714" w:history="1">
            <w:r w:rsidRPr="00255637">
              <w:rPr>
                <w:rStyle w:val="Hyperlink"/>
                <w:rFonts w:cstheme="minorHAnsi"/>
                <w:b/>
                <w:bCs/>
                <w:noProof/>
              </w:rPr>
              <w:t>6.2</w:t>
            </w:r>
            <w:r>
              <w:rPr>
                <w:noProof/>
                <w:kern w:val="2"/>
                <w:lang w:eastAsia="en-US"/>
                <w14:ligatures w14:val="standardContextual"/>
              </w:rPr>
              <w:tab/>
            </w:r>
            <w:r w:rsidRPr="00255637">
              <w:rPr>
                <w:rStyle w:val="Hyperlink"/>
                <w:rFonts w:cstheme="minorHAnsi"/>
                <w:b/>
                <w:bCs/>
                <w:noProof/>
              </w:rPr>
              <w:t>Mapping and description of variables</w:t>
            </w:r>
            <w:r>
              <w:rPr>
                <w:noProof/>
                <w:webHidden/>
              </w:rPr>
              <w:tab/>
            </w:r>
            <w:r>
              <w:rPr>
                <w:noProof/>
                <w:webHidden/>
              </w:rPr>
              <w:fldChar w:fldCharType="begin"/>
            </w:r>
            <w:r>
              <w:rPr>
                <w:noProof/>
                <w:webHidden/>
              </w:rPr>
              <w:instrText xml:space="preserve"> PAGEREF _Toc176262714 \h </w:instrText>
            </w:r>
            <w:r>
              <w:rPr>
                <w:noProof/>
                <w:webHidden/>
              </w:rPr>
            </w:r>
            <w:r>
              <w:rPr>
                <w:noProof/>
                <w:webHidden/>
              </w:rPr>
              <w:fldChar w:fldCharType="separate"/>
            </w:r>
            <w:r>
              <w:rPr>
                <w:noProof/>
                <w:webHidden/>
              </w:rPr>
              <w:t>88</w:t>
            </w:r>
            <w:r>
              <w:rPr>
                <w:noProof/>
                <w:webHidden/>
              </w:rPr>
              <w:fldChar w:fldCharType="end"/>
            </w:r>
          </w:hyperlink>
        </w:p>
        <w:p w14:paraId="3658FF4A" w14:textId="1586707A" w:rsidR="00F615ED" w:rsidRDefault="00F615ED">
          <w:pPr>
            <w:pStyle w:val="TOC3"/>
            <w:tabs>
              <w:tab w:val="left" w:pos="1320"/>
              <w:tab w:val="right" w:leader="dot" w:pos="9350"/>
            </w:tabs>
            <w:rPr>
              <w:noProof/>
              <w:kern w:val="2"/>
              <w:lang w:eastAsia="en-US"/>
              <w14:ligatures w14:val="standardContextual"/>
            </w:rPr>
          </w:pPr>
          <w:hyperlink w:anchor="_Toc176262715" w:history="1">
            <w:r w:rsidRPr="00255637">
              <w:rPr>
                <w:rStyle w:val="Hyperlink"/>
                <w:noProof/>
              </w:rPr>
              <w:t>6.2.1</w:t>
            </w:r>
            <w:r>
              <w:rPr>
                <w:noProof/>
                <w:kern w:val="2"/>
                <w:lang w:eastAsia="en-US"/>
                <w14:ligatures w14:val="standardContextual"/>
              </w:rPr>
              <w:tab/>
            </w:r>
            <w:r w:rsidRPr="00255637">
              <w:rPr>
                <w:rStyle w:val="Hyperlink"/>
                <w:noProof/>
              </w:rPr>
              <w:t>Access to Services</w:t>
            </w:r>
            <w:r>
              <w:rPr>
                <w:noProof/>
                <w:webHidden/>
              </w:rPr>
              <w:tab/>
            </w:r>
            <w:r>
              <w:rPr>
                <w:noProof/>
                <w:webHidden/>
              </w:rPr>
              <w:fldChar w:fldCharType="begin"/>
            </w:r>
            <w:r>
              <w:rPr>
                <w:noProof/>
                <w:webHidden/>
              </w:rPr>
              <w:instrText xml:space="preserve"> PAGEREF _Toc176262715 \h </w:instrText>
            </w:r>
            <w:r>
              <w:rPr>
                <w:noProof/>
                <w:webHidden/>
              </w:rPr>
            </w:r>
            <w:r>
              <w:rPr>
                <w:noProof/>
                <w:webHidden/>
              </w:rPr>
              <w:fldChar w:fldCharType="separate"/>
            </w:r>
            <w:r>
              <w:rPr>
                <w:noProof/>
                <w:webHidden/>
              </w:rPr>
              <w:t>88</w:t>
            </w:r>
            <w:r>
              <w:rPr>
                <w:noProof/>
                <w:webHidden/>
              </w:rPr>
              <w:fldChar w:fldCharType="end"/>
            </w:r>
          </w:hyperlink>
        </w:p>
        <w:p w14:paraId="0F469D9E" w14:textId="6FB3C45B" w:rsidR="00F615ED" w:rsidRDefault="00F615ED">
          <w:pPr>
            <w:pStyle w:val="TOC3"/>
            <w:tabs>
              <w:tab w:val="left" w:pos="1320"/>
              <w:tab w:val="right" w:leader="dot" w:pos="9350"/>
            </w:tabs>
            <w:rPr>
              <w:noProof/>
              <w:kern w:val="2"/>
              <w:lang w:eastAsia="en-US"/>
              <w14:ligatures w14:val="standardContextual"/>
            </w:rPr>
          </w:pPr>
          <w:hyperlink w:anchor="_Toc176262716" w:history="1">
            <w:r w:rsidRPr="00255637">
              <w:rPr>
                <w:rStyle w:val="Hyperlink"/>
                <w:noProof/>
              </w:rPr>
              <w:t>6.2.2</w:t>
            </w:r>
            <w:r>
              <w:rPr>
                <w:noProof/>
                <w:kern w:val="2"/>
                <w:lang w:eastAsia="en-US"/>
                <w14:ligatures w14:val="standardContextual"/>
              </w:rPr>
              <w:tab/>
            </w:r>
            <w:r w:rsidRPr="00255637">
              <w:rPr>
                <w:rStyle w:val="Hyperlink"/>
                <w:noProof/>
              </w:rPr>
              <w:t>Affordability</w:t>
            </w:r>
            <w:r>
              <w:rPr>
                <w:noProof/>
                <w:webHidden/>
              </w:rPr>
              <w:tab/>
            </w:r>
            <w:r>
              <w:rPr>
                <w:noProof/>
                <w:webHidden/>
              </w:rPr>
              <w:fldChar w:fldCharType="begin"/>
            </w:r>
            <w:r>
              <w:rPr>
                <w:noProof/>
                <w:webHidden/>
              </w:rPr>
              <w:instrText xml:space="preserve"> PAGEREF _Toc176262716 \h </w:instrText>
            </w:r>
            <w:r>
              <w:rPr>
                <w:noProof/>
                <w:webHidden/>
              </w:rPr>
            </w:r>
            <w:r>
              <w:rPr>
                <w:noProof/>
                <w:webHidden/>
              </w:rPr>
              <w:fldChar w:fldCharType="separate"/>
            </w:r>
            <w:r>
              <w:rPr>
                <w:noProof/>
                <w:webHidden/>
              </w:rPr>
              <w:t>100</w:t>
            </w:r>
            <w:r>
              <w:rPr>
                <w:noProof/>
                <w:webHidden/>
              </w:rPr>
              <w:fldChar w:fldCharType="end"/>
            </w:r>
          </w:hyperlink>
        </w:p>
        <w:p w14:paraId="231960CF" w14:textId="14A7B74B" w:rsidR="00F615ED" w:rsidRDefault="00F615ED">
          <w:pPr>
            <w:pStyle w:val="TOC2"/>
            <w:rPr>
              <w:noProof/>
              <w:kern w:val="2"/>
              <w:lang w:eastAsia="en-US"/>
              <w14:ligatures w14:val="standardContextual"/>
            </w:rPr>
          </w:pPr>
          <w:hyperlink w:anchor="_Toc176262717" w:history="1">
            <w:r w:rsidRPr="00255637">
              <w:rPr>
                <w:rStyle w:val="Hyperlink"/>
                <w:rFonts w:cstheme="minorHAnsi"/>
                <w:b/>
                <w:bCs/>
                <w:noProof/>
              </w:rPr>
              <w:t>6.3</w:t>
            </w:r>
            <w:r>
              <w:rPr>
                <w:noProof/>
                <w:kern w:val="2"/>
                <w:lang w:eastAsia="en-US"/>
                <w14:ligatures w14:val="standardContextual"/>
              </w:rPr>
              <w:tab/>
            </w:r>
            <w:r w:rsidRPr="00255637">
              <w:rPr>
                <w:rStyle w:val="Hyperlink"/>
                <w:rFonts w:cstheme="minorHAnsi"/>
                <w:b/>
                <w:bCs/>
                <w:noProof/>
              </w:rPr>
              <w:t>Challenges and Common Mistakes</w:t>
            </w:r>
            <w:r>
              <w:rPr>
                <w:noProof/>
                <w:webHidden/>
              </w:rPr>
              <w:tab/>
            </w:r>
            <w:r>
              <w:rPr>
                <w:noProof/>
                <w:webHidden/>
              </w:rPr>
              <w:fldChar w:fldCharType="begin"/>
            </w:r>
            <w:r>
              <w:rPr>
                <w:noProof/>
                <w:webHidden/>
              </w:rPr>
              <w:instrText xml:space="preserve"> PAGEREF _Toc176262717 \h </w:instrText>
            </w:r>
            <w:r>
              <w:rPr>
                <w:noProof/>
                <w:webHidden/>
              </w:rPr>
            </w:r>
            <w:r>
              <w:rPr>
                <w:noProof/>
                <w:webHidden/>
              </w:rPr>
              <w:fldChar w:fldCharType="separate"/>
            </w:r>
            <w:r>
              <w:rPr>
                <w:noProof/>
                <w:webHidden/>
              </w:rPr>
              <w:t>109</w:t>
            </w:r>
            <w:r>
              <w:rPr>
                <w:noProof/>
                <w:webHidden/>
              </w:rPr>
              <w:fldChar w:fldCharType="end"/>
            </w:r>
          </w:hyperlink>
        </w:p>
        <w:p w14:paraId="1FA3B7B3" w14:textId="4BE2F03C" w:rsidR="00F615ED" w:rsidRDefault="00F615ED">
          <w:pPr>
            <w:pStyle w:val="TOC3"/>
            <w:tabs>
              <w:tab w:val="left" w:pos="1320"/>
              <w:tab w:val="right" w:leader="dot" w:pos="9350"/>
            </w:tabs>
            <w:rPr>
              <w:noProof/>
              <w:kern w:val="2"/>
              <w:lang w:eastAsia="en-US"/>
              <w14:ligatures w14:val="standardContextual"/>
            </w:rPr>
          </w:pPr>
          <w:hyperlink w:anchor="_Toc176262718" w:history="1">
            <w:r w:rsidRPr="00255637">
              <w:rPr>
                <w:rStyle w:val="Hyperlink"/>
                <w:noProof/>
              </w:rPr>
              <w:t>6.3.1</w:t>
            </w:r>
            <w:r>
              <w:rPr>
                <w:noProof/>
                <w:kern w:val="2"/>
                <w:lang w:eastAsia="en-US"/>
                <w14:ligatures w14:val="standardContextual"/>
              </w:rPr>
              <w:tab/>
            </w:r>
            <w:r w:rsidRPr="00255637">
              <w:rPr>
                <w:rStyle w:val="Hyperlink"/>
                <w:noProof/>
              </w:rPr>
              <w:t>Data harmonization</w:t>
            </w:r>
            <w:r>
              <w:rPr>
                <w:noProof/>
                <w:webHidden/>
              </w:rPr>
              <w:tab/>
            </w:r>
            <w:r>
              <w:rPr>
                <w:noProof/>
                <w:webHidden/>
              </w:rPr>
              <w:fldChar w:fldCharType="begin"/>
            </w:r>
            <w:r>
              <w:rPr>
                <w:noProof/>
                <w:webHidden/>
              </w:rPr>
              <w:instrText xml:space="preserve"> PAGEREF _Toc176262718 \h </w:instrText>
            </w:r>
            <w:r>
              <w:rPr>
                <w:noProof/>
                <w:webHidden/>
              </w:rPr>
            </w:r>
            <w:r>
              <w:rPr>
                <w:noProof/>
                <w:webHidden/>
              </w:rPr>
              <w:fldChar w:fldCharType="separate"/>
            </w:r>
            <w:r>
              <w:rPr>
                <w:noProof/>
                <w:webHidden/>
              </w:rPr>
              <w:t>109</w:t>
            </w:r>
            <w:r>
              <w:rPr>
                <w:noProof/>
                <w:webHidden/>
              </w:rPr>
              <w:fldChar w:fldCharType="end"/>
            </w:r>
          </w:hyperlink>
        </w:p>
        <w:p w14:paraId="66CB00FA" w14:textId="45289E8D" w:rsidR="00F615ED" w:rsidRDefault="00F615ED">
          <w:pPr>
            <w:pStyle w:val="TOC3"/>
            <w:tabs>
              <w:tab w:val="left" w:pos="1320"/>
              <w:tab w:val="right" w:leader="dot" w:pos="9350"/>
            </w:tabs>
            <w:rPr>
              <w:noProof/>
              <w:kern w:val="2"/>
              <w:lang w:eastAsia="en-US"/>
              <w14:ligatures w14:val="standardContextual"/>
            </w:rPr>
          </w:pPr>
          <w:hyperlink w:anchor="_Toc176262719" w:history="1">
            <w:r w:rsidRPr="00255637">
              <w:rPr>
                <w:rStyle w:val="Hyperlink"/>
                <w:noProof/>
              </w:rPr>
              <w:t>6.3.2</w:t>
            </w:r>
            <w:r>
              <w:rPr>
                <w:noProof/>
                <w:kern w:val="2"/>
                <w:lang w:eastAsia="en-US"/>
                <w14:ligatures w14:val="standardContextual"/>
              </w:rPr>
              <w:tab/>
            </w:r>
            <w:r w:rsidRPr="00255637">
              <w:rPr>
                <w:rStyle w:val="Hyperlink"/>
                <w:noProof/>
              </w:rPr>
              <w:t>Affordability</w:t>
            </w:r>
            <w:r>
              <w:rPr>
                <w:noProof/>
                <w:webHidden/>
              </w:rPr>
              <w:tab/>
            </w:r>
            <w:r>
              <w:rPr>
                <w:noProof/>
                <w:webHidden/>
              </w:rPr>
              <w:fldChar w:fldCharType="begin"/>
            </w:r>
            <w:r>
              <w:rPr>
                <w:noProof/>
                <w:webHidden/>
              </w:rPr>
              <w:instrText xml:space="preserve"> PAGEREF _Toc176262719 \h </w:instrText>
            </w:r>
            <w:r>
              <w:rPr>
                <w:noProof/>
                <w:webHidden/>
              </w:rPr>
            </w:r>
            <w:r>
              <w:rPr>
                <w:noProof/>
                <w:webHidden/>
              </w:rPr>
              <w:fldChar w:fldCharType="separate"/>
            </w:r>
            <w:r>
              <w:rPr>
                <w:noProof/>
                <w:webHidden/>
              </w:rPr>
              <w:t>112</w:t>
            </w:r>
            <w:r>
              <w:rPr>
                <w:noProof/>
                <w:webHidden/>
              </w:rPr>
              <w:fldChar w:fldCharType="end"/>
            </w:r>
          </w:hyperlink>
        </w:p>
        <w:p w14:paraId="14F16471" w14:textId="7091938D" w:rsidR="00F615ED" w:rsidRDefault="00F615ED">
          <w:pPr>
            <w:pStyle w:val="TOC1"/>
            <w:rPr>
              <w:b w:val="0"/>
              <w:bCs w:val="0"/>
              <w:kern w:val="2"/>
              <w:lang w:eastAsia="en-US"/>
              <w14:ligatures w14:val="standardContextual"/>
            </w:rPr>
          </w:pPr>
          <w:hyperlink w:anchor="_Toc176262720" w:history="1">
            <w:r w:rsidRPr="00255637">
              <w:rPr>
                <w:rStyle w:val="Hyperlink"/>
                <w:rFonts w:cstheme="minorHAnsi"/>
              </w:rPr>
              <w:t>7</w:t>
            </w:r>
            <w:r>
              <w:rPr>
                <w:b w:val="0"/>
                <w:bCs w:val="0"/>
                <w:kern w:val="2"/>
                <w:lang w:eastAsia="en-US"/>
                <w14:ligatures w14:val="standardContextual"/>
              </w:rPr>
              <w:tab/>
            </w:r>
            <w:r w:rsidRPr="00255637">
              <w:rPr>
                <w:rStyle w:val="Hyperlink"/>
                <w:rFonts w:cstheme="minorHAnsi"/>
              </w:rPr>
              <w:t>Assets and Dwellings (DWL)</w:t>
            </w:r>
            <w:r>
              <w:rPr>
                <w:webHidden/>
              </w:rPr>
              <w:tab/>
            </w:r>
            <w:r>
              <w:rPr>
                <w:webHidden/>
              </w:rPr>
              <w:fldChar w:fldCharType="begin"/>
            </w:r>
            <w:r>
              <w:rPr>
                <w:webHidden/>
              </w:rPr>
              <w:instrText xml:space="preserve"> PAGEREF _Toc176262720 \h </w:instrText>
            </w:r>
            <w:r>
              <w:rPr>
                <w:webHidden/>
              </w:rPr>
            </w:r>
            <w:r>
              <w:rPr>
                <w:webHidden/>
              </w:rPr>
              <w:fldChar w:fldCharType="separate"/>
            </w:r>
            <w:r>
              <w:rPr>
                <w:webHidden/>
              </w:rPr>
              <w:t>114</w:t>
            </w:r>
            <w:r>
              <w:rPr>
                <w:webHidden/>
              </w:rPr>
              <w:fldChar w:fldCharType="end"/>
            </w:r>
          </w:hyperlink>
        </w:p>
        <w:p w14:paraId="0BA712EE" w14:textId="00B75BD2" w:rsidR="00F615ED" w:rsidRDefault="00F615ED">
          <w:pPr>
            <w:pStyle w:val="TOC2"/>
            <w:rPr>
              <w:noProof/>
              <w:kern w:val="2"/>
              <w:lang w:eastAsia="en-US"/>
              <w14:ligatures w14:val="standardContextual"/>
            </w:rPr>
          </w:pPr>
          <w:hyperlink w:anchor="_Toc176262721" w:history="1">
            <w:r w:rsidRPr="00255637">
              <w:rPr>
                <w:rStyle w:val="Hyperlink"/>
                <w:rFonts w:cstheme="minorHAnsi"/>
                <w:b/>
                <w:bCs/>
                <w:noProof/>
              </w:rPr>
              <w:t>7.1</w:t>
            </w:r>
            <w:r>
              <w:rPr>
                <w:noProof/>
                <w:kern w:val="2"/>
                <w:lang w:eastAsia="en-US"/>
                <w14:ligatures w14:val="standardContextual"/>
              </w:rPr>
              <w:tab/>
            </w:r>
            <w:r w:rsidRPr="00255637">
              <w:rPr>
                <w:rStyle w:val="Hyperlink"/>
                <w:rFonts w:cstheme="minorHAnsi"/>
                <w:b/>
                <w:bCs/>
                <w:noProof/>
              </w:rPr>
              <w:t>Framework for Harmonization</w:t>
            </w:r>
            <w:r>
              <w:rPr>
                <w:noProof/>
                <w:webHidden/>
              </w:rPr>
              <w:tab/>
            </w:r>
            <w:r>
              <w:rPr>
                <w:noProof/>
                <w:webHidden/>
              </w:rPr>
              <w:fldChar w:fldCharType="begin"/>
            </w:r>
            <w:r>
              <w:rPr>
                <w:noProof/>
                <w:webHidden/>
              </w:rPr>
              <w:instrText xml:space="preserve"> PAGEREF _Toc176262721 \h </w:instrText>
            </w:r>
            <w:r>
              <w:rPr>
                <w:noProof/>
                <w:webHidden/>
              </w:rPr>
            </w:r>
            <w:r>
              <w:rPr>
                <w:noProof/>
                <w:webHidden/>
              </w:rPr>
              <w:fldChar w:fldCharType="separate"/>
            </w:r>
            <w:r>
              <w:rPr>
                <w:noProof/>
                <w:webHidden/>
              </w:rPr>
              <w:t>114</w:t>
            </w:r>
            <w:r>
              <w:rPr>
                <w:noProof/>
                <w:webHidden/>
              </w:rPr>
              <w:fldChar w:fldCharType="end"/>
            </w:r>
          </w:hyperlink>
        </w:p>
        <w:p w14:paraId="238DD9B4" w14:textId="4364A5BE" w:rsidR="00F615ED" w:rsidRDefault="00F615ED">
          <w:pPr>
            <w:pStyle w:val="TOC2"/>
            <w:rPr>
              <w:noProof/>
              <w:kern w:val="2"/>
              <w:lang w:eastAsia="en-US"/>
              <w14:ligatures w14:val="standardContextual"/>
            </w:rPr>
          </w:pPr>
          <w:hyperlink w:anchor="_Toc176262722" w:history="1">
            <w:r w:rsidRPr="00255637">
              <w:rPr>
                <w:rStyle w:val="Hyperlink"/>
                <w:rFonts w:cstheme="minorHAnsi"/>
                <w:b/>
                <w:bCs/>
                <w:noProof/>
              </w:rPr>
              <w:t>7.2</w:t>
            </w:r>
            <w:r>
              <w:rPr>
                <w:noProof/>
                <w:kern w:val="2"/>
                <w:lang w:eastAsia="en-US"/>
                <w14:ligatures w14:val="standardContextual"/>
              </w:rPr>
              <w:tab/>
            </w:r>
            <w:r w:rsidRPr="00255637">
              <w:rPr>
                <w:rStyle w:val="Hyperlink"/>
                <w:rFonts w:cstheme="minorHAnsi"/>
                <w:b/>
                <w:bCs/>
                <w:noProof/>
              </w:rPr>
              <w:t>Mapping and Description of Variables</w:t>
            </w:r>
            <w:r>
              <w:rPr>
                <w:noProof/>
                <w:webHidden/>
              </w:rPr>
              <w:tab/>
            </w:r>
            <w:r>
              <w:rPr>
                <w:noProof/>
                <w:webHidden/>
              </w:rPr>
              <w:fldChar w:fldCharType="begin"/>
            </w:r>
            <w:r>
              <w:rPr>
                <w:noProof/>
                <w:webHidden/>
              </w:rPr>
              <w:instrText xml:space="preserve"> PAGEREF _Toc176262722 \h </w:instrText>
            </w:r>
            <w:r>
              <w:rPr>
                <w:noProof/>
                <w:webHidden/>
              </w:rPr>
            </w:r>
            <w:r>
              <w:rPr>
                <w:noProof/>
                <w:webHidden/>
              </w:rPr>
              <w:fldChar w:fldCharType="separate"/>
            </w:r>
            <w:r>
              <w:rPr>
                <w:noProof/>
                <w:webHidden/>
              </w:rPr>
              <w:t>115</w:t>
            </w:r>
            <w:r>
              <w:rPr>
                <w:noProof/>
                <w:webHidden/>
              </w:rPr>
              <w:fldChar w:fldCharType="end"/>
            </w:r>
          </w:hyperlink>
        </w:p>
        <w:p w14:paraId="13E58C6F" w14:textId="7F236F40" w:rsidR="00F615ED" w:rsidRDefault="00F615ED">
          <w:pPr>
            <w:pStyle w:val="TOC3"/>
            <w:tabs>
              <w:tab w:val="left" w:pos="1320"/>
              <w:tab w:val="right" w:leader="dot" w:pos="9350"/>
            </w:tabs>
            <w:rPr>
              <w:noProof/>
              <w:kern w:val="2"/>
              <w:lang w:eastAsia="en-US"/>
              <w14:ligatures w14:val="standardContextual"/>
            </w:rPr>
          </w:pPr>
          <w:hyperlink w:anchor="_Toc176262723" w:history="1">
            <w:r w:rsidRPr="00255637">
              <w:rPr>
                <w:rStyle w:val="Hyperlink"/>
                <w:noProof/>
              </w:rPr>
              <w:t>7.2.1</w:t>
            </w:r>
            <w:r>
              <w:rPr>
                <w:noProof/>
                <w:kern w:val="2"/>
                <w:lang w:eastAsia="en-US"/>
                <w14:ligatures w14:val="standardContextual"/>
              </w:rPr>
              <w:tab/>
            </w:r>
            <w:r w:rsidRPr="00255637">
              <w:rPr>
                <w:rStyle w:val="Hyperlink"/>
                <w:noProof/>
              </w:rPr>
              <w:t>Assets</w:t>
            </w:r>
            <w:r>
              <w:rPr>
                <w:noProof/>
                <w:webHidden/>
              </w:rPr>
              <w:tab/>
            </w:r>
            <w:r>
              <w:rPr>
                <w:noProof/>
                <w:webHidden/>
              </w:rPr>
              <w:fldChar w:fldCharType="begin"/>
            </w:r>
            <w:r>
              <w:rPr>
                <w:noProof/>
                <w:webHidden/>
              </w:rPr>
              <w:instrText xml:space="preserve"> PAGEREF _Toc176262723 \h </w:instrText>
            </w:r>
            <w:r>
              <w:rPr>
                <w:noProof/>
                <w:webHidden/>
              </w:rPr>
            </w:r>
            <w:r>
              <w:rPr>
                <w:noProof/>
                <w:webHidden/>
              </w:rPr>
              <w:fldChar w:fldCharType="separate"/>
            </w:r>
            <w:r>
              <w:rPr>
                <w:noProof/>
                <w:webHidden/>
              </w:rPr>
              <w:t>115</w:t>
            </w:r>
            <w:r>
              <w:rPr>
                <w:noProof/>
                <w:webHidden/>
              </w:rPr>
              <w:fldChar w:fldCharType="end"/>
            </w:r>
          </w:hyperlink>
        </w:p>
        <w:p w14:paraId="68494115" w14:textId="295B3D14" w:rsidR="00F615ED" w:rsidRDefault="00F615ED">
          <w:pPr>
            <w:pStyle w:val="TOC3"/>
            <w:tabs>
              <w:tab w:val="left" w:pos="1320"/>
              <w:tab w:val="right" w:leader="dot" w:pos="9350"/>
            </w:tabs>
            <w:rPr>
              <w:noProof/>
              <w:kern w:val="2"/>
              <w:lang w:eastAsia="en-US"/>
              <w14:ligatures w14:val="standardContextual"/>
            </w:rPr>
          </w:pPr>
          <w:hyperlink w:anchor="_Toc176262724" w:history="1">
            <w:r w:rsidRPr="00255637">
              <w:rPr>
                <w:rStyle w:val="Hyperlink"/>
                <w:noProof/>
              </w:rPr>
              <w:t>7.2.2</w:t>
            </w:r>
            <w:r>
              <w:rPr>
                <w:noProof/>
                <w:kern w:val="2"/>
                <w:lang w:eastAsia="en-US"/>
                <w14:ligatures w14:val="standardContextual"/>
              </w:rPr>
              <w:tab/>
            </w:r>
            <w:r w:rsidRPr="00255637">
              <w:rPr>
                <w:rStyle w:val="Hyperlink"/>
                <w:noProof/>
              </w:rPr>
              <w:t>Main Dwelling</w:t>
            </w:r>
            <w:r>
              <w:rPr>
                <w:noProof/>
                <w:webHidden/>
              </w:rPr>
              <w:tab/>
            </w:r>
            <w:r>
              <w:rPr>
                <w:noProof/>
                <w:webHidden/>
              </w:rPr>
              <w:fldChar w:fldCharType="begin"/>
            </w:r>
            <w:r>
              <w:rPr>
                <w:noProof/>
                <w:webHidden/>
              </w:rPr>
              <w:instrText xml:space="preserve"> PAGEREF _Toc176262724 \h </w:instrText>
            </w:r>
            <w:r>
              <w:rPr>
                <w:noProof/>
                <w:webHidden/>
              </w:rPr>
            </w:r>
            <w:r>
              <w:rPr>
                <w:noProof/>
                <w:webHidden/>
              </w:rPr>
              <w:fldChar w:fldCharType="separate"/>
            </w:r>
            <w:r>
              <w:rPr>
                <w:noProof/>
                <w:webHidden/>
              </w:rPr>
              <w:t>121</w:t>
            </w:r>
            <w:r>
              <w:rPr>
                <w:noProof/>
                <w:webHidden/>
              </w:rPr>
              <w:fldChar w:fldCharType="end"/>
            </w:r>
          </w:hyperlink>
        </w:p>
        <w:p w14:paraId="5D52BCC3" w14:textId="7392F247" w:rsidR="00F615ED" w:rsidRDefault="00F615ED">
          <w:pPr>
            <w:pStyle w:val="TOC3"/>
            <w:tabs>
              <w:tab w:val="left" w:pos="1320"/>
              <w:tab w:val="right" w:leader="dot" w:pos="9350"/>
            </w:tabs>
            <w:rPr>
              <w:noProof/>
              <w:kern w:val="2"/>
              <w:lang w:eastAsia="en-US"/>
              <w14:ligatures w14:val="standardContextual"/>
            </w:rPr>
          </w:pPr>
          <w:hyperlink w:anchor="_Toc176262725" w:history="1">
            <w:r w:rsidRPr="00255637">
              <w:rPr>
                <w:rStyle w:val="Hyperlink"/>
                <w:noProof/>
              </w:rPr>
              <w:t>7.2.3</w:t>
            </w:r>
            <w:r>
              <w:rPr>
                <w:noProof/>
                <w:kern w:val="2"/>
                <w:lang w:eastAsia="en-US"/>
                <w14:ligatures w14:val="standardContextual"/>
              </w:rPr>
              <w:tab/>
            </w:r>
            <w:r w:rsidRPr="00255637">
              <w:rPr>
                <w:rStyle w:val="Hyperlink"/>
                <w:noProof/>
              </w:rPr>
              <w:t>Land ownership</w:t>
            </w:r>
            <w:r>
              <w:rPr>
                <w:noProof/>
                <w:webHidden/>
              </w:rPr>
              <w:tab/>
            </w:r>
            <w:r>
              <w:rPr>
                <w:noProof/>
                <w:webHidden/>
              </w:rPr>
              <w:fldChar w:fldCharType="begin"/>
            </w:r>
            <w:r>
              <w:rPr>
                <w:noProof/>
                <w:webHidden/>
              </w:rPr>
              <w:instrText xml:space="preserve"> PAGEREF _Toc176262725 \h </w:instrText>
            </w:r>
            <w:r>
              <w:rPr>
                <w:noProof/>
                <w:webHidden/>
              </w:rPr>
            </w:r>
            <w:r>
              <w:rPr>
                <w:noProof/>
                <w:webHidden/>
              </w:rPr>
              <w:fldChar w:fldCharType="separate"/>
            </w:r>
            <w:r>
              <w:rPr>
                <w:noProof/>
                <w:webHidden/>
              </w:rPr>
              <w:t>130</w:t>
            </w:r>
            <w:r>
              <w:rPr>
                <w:noProof/>
                <w:webHidden/>
              </w:rPr>
              <w:fldChar w:fldCharType="end"/>
            </w:r>
          </w:hyperlink>
        </w:p>
        <w:p w14:paraId="4A206187" w14:textId="45B053DE" w:rsidR="00F615ED" w:rsidRDefault="00F615ED">
          <w:pPr>
            <w:pStyle w:val="TOC2"/>
            <w:rPr>
              <w:noProof/>
              <w:kern w:val="2"/>
              <w:lang w:eastAsia="en-US"/>
              <w14:ligatures w14:val="standardContextual"/>
            </w:rPr>
          </w:pPr>
          <w:hyperlink w:anchor="_Toc176262726" w:history="1">
            <w:r w:rsidRPr="00255637">
              <w:rPr>
                <w:rStyle w:val="Hyperlink"/>
                <w:rFonts w:cstheme="minorHAnsi"/>
                <w:b/>
                <w:bCs/>
                <w:noProof/>
              </w:rPr>
              <w:t>7.3</w:t>
            </w:r>
            <w:r>
              <w:rPr>
                <w:noProof/>
                <w:kern w:val="2"/>
                <w:lang w:eastAsia="en-US"/>
                <w14:ligatures w14:val="standardContextual"/>
              </w:rPr>
              <w:tab/>
            </w:r>
            <w:r w:rsidRPr="00255637">
              <w:rPr>
                <w:rStyle w:val="Hyperlink"/>
                <w:rFonts w:cstheme="minorHAnsi"/>
                <w:b/>
                <w:bCs/>
                <w:noProof/>
              </w:rPr>
              <w:t>Challenges and Lessons learned</w:t>
            </w:r>
            <w:r>
              <w:rPr>
                <w:noProof/>
                <w:webHidden/>
              </w:rPr>
              <w:tab/>
            </w:r>
            <w:r>
              <w:rPr>
                <w:noProof/>
                <w:webHidden/>
              </w:rPr>
              <w:fldChar w:fldCharType="begin"/>
            </w:r>
            <w:r>
              <w:rPr>
                <w:noProof/>
                <w:webHidden/>
              </w:rPr>
              <w:instrText xml:space="preserve"> PAGEREF _Toc176262726 \h </w:instrText>
            </w:r>
            <w:r>
              <w:rPr>
                <w:noProof/>
                <w:webHidden/>
              </w:rPr>
            </w:r>
            <w:r>
              <w:rPr>
                <w:noProof/>
                <w:webHidden/>
              </w:rPr>
              <w:fldChar w:fldCharType="separate"/>
            </w:r>
            <w:r>
              <w:rPr>
                <w:noProof/>
                <w:webHidden/>
              </w:rPr>
              <w:t>137</w:t>
            </w:r>
            <w:r>
              <w:rPr>
                <w:noProof/>
                <w:webHidden/>
              </w:rPr>
              <w:fldChar w:fldCharType="end"/>
            </w:r>
          </w:hyperlink>
        </w:p>
        <w:p w14:paraId="574A45F8" w14:textId="36C1833E" w:rsidR="00F615ED" w:rsidRDefault="00F615ED">
          <w:pPr>
            <w:pStyle w:val="TOC1"/>
            <w:rPr>
              <w:b w:val="0"/>
              <w:bCs w:val="0"/>
              <w:kern w:val="2"/>
              <w:lang w:eastAsia="en-US"/>
              <w14:ligatures w14:val="standardContextual"/>
            </w:rPr>
          </w:pPr>
          <w:hyperlink w:anchor="_Toc176262727" w:history="1">
            <w:r w:rsidRPr="00255637">
              <w:rPr>
                <w:rStyle w:val="Hyperlink"/>
                <w:rFonts w:cstheme="minorHAnsi"/>
              </w:rPr>
              <w:t>8</w:t>
            </w:r>
            <w:r>
              <w:rPr>
                <w:b w:val="0"/>
                <w:bCs w:val="0"/>
                <w:kern w:val="2"/>
                <w:lang w:eastAsia="en-US"/>
                <w14:ligatures w14:val="standardContextual"/>
              </w:rPr>
              <w:tab/>
            </w:r>
            <w:r w:rsidRPr="00255637">
              <w:rPr>
                <w:rStyle w:val="Hyperlink"/>
                <w:rFonts w:cstheme="minorHAnsi"/>
              </w:rPr>
              <w:t>Consumption (CONS)</w:t>
            </w:r>
            <w:r>
              <w:rPr>
                <w:webHidden/>
              </w:rPr>
              <w:tab/>
            </w:r>
            <w:r>
              <w:rPr>
                <w:webHidden/>
              </w:rPr>
              <w:fldChar w:fldCharType="begin"/>
            </w:r>
            <w:r>
              <w:rPr>
                <w:webHidden/>
              </w:rPr>
              <w:instrText xml:space="preserve"> PAGEREF _Toc176262727 \h </w:instrText>
            </w:r>
            <w:r>
              <w:rPr>
                <w:webHidden/>
              </w:rPr>
            </w:r>
            <w:r>
              <w:rPr>
                <w:webHidden/>
              </w:rPr>
              <w:fldChar w:fldCharType="separate"/>
            </w:r>
            <w:r>
              <w:rPr>
                <w:webHidden/>
              </w:rPr>
              <w:t>139</w:t>
            </w:r>
            <w:r>
              <w:rPr>
                <w:webHidden/>
              </w:rPr>
              <w:fldChar w:fldCharType="end"/>
            </w:r>
          </w:hyperlink>
        </w:p>
        <w:p w14:paraId="576B1156" w14:textId="2E6503F1" w:rsidR="00F615ED" w:rsidRDefault="00F615ED">
          <w:pPr>
            <w:pStyle w:val="TOC2"/>
            <w:rPr>
              <w:noProof/>
              <w:kern w:val="2"/>
              <w:lang w:eastAsia="en-US"/>
              <w14:ligatures w14:val="standardContextual"/>
            </w:rPr>
          </w:pPr>
          <w:hyperlink w:anchor="_Toc176262728" w:history="1">
            <w:r w:rsidRPr="00255637">
              <w:rPr>
                <w:rStyle w:val="Hyperlink"/>
                <w:rFonts w:cstheme="minorHAnsi"/>
                <w:b/>
                <w:bCs/>
                <w:noProof/>
              </w:rPr>
              <w:t>8.1</w:t>
            </w:r>
            <w:r>
              <w:rPr>
                <w:noProof/>
                <w:kern w:val="2"/>
                <w:lang w:eastAsia="en-US"/>
                <w14:ligatures w14:val="standardContextual"/>
              </w:rPr>
              <w:tab/>
            </w:r>
            <w:r w:rsidRPr="00255637">
              <w:rPr>
                <w:rStyle w:val="Hyperlink"/>
                <w:rFonts w:cstheme="minorHAnsi"/>
                <w:b/>
                <w:bCs/>
                <w:noProof/>
              </w:rPr>
              <w:t>Framework for Harmonization</w:t>
            </w:r>
            <w:r>
              <w:rPr>
                <w:noProof/>
                <w:webHidden/>
              </w:rPr>
              <w:tab/>
            </w:r>
            <w:r>
              <w:rPr>
                <w:noProof/>
                <w:webHidden/>
              </w:rPr>
              <w:fldChar w:fldCharType="begin"/>
            </w:r>
            <w:r>
              <w:rPr>
                <w:noProof/>
                <w:webHidden/>
              </w:rPr>
              <w:instrText xml:space="preserve"> PAGEREF _Toc176262728 \h </w:instrText>
            </w:r>
            <w:r>
              <w:rPr>
                <w:noProof/>
                <w:webHidden/>
              </w:rPr>
            </w:r>
            <w:r>
              <w:rPr>
                <w:noProof/>
                <w:webHidden/>
              </w:rPr>
              <w:fldChar w:fldCharType="separate"/>
            </w:r>
            <w:r>
              <w:rPr>
                <w:noProof/>
                <w:webHidden/>
              </w:rPr>
              <w:t>139</w:t>
            </w:r>
            <w:r>
              <w:rPr>
                <w:noProof/>
                <w:webHidden/>
              </w:rPr>
              <w:fldChar w:fldCharType="end"/>
            </w:r>
          </w:hyperlink>
        </w:p>
        <w:p w14:paraId="4184ECB4" w14:textId="33540AB7" w:rsidR="00F615ED" w:rsidRDefault="00F615ED">
          <w:pPr>
            <w:pStyle w:val="TOC2"/>
            <w:rPr>
              <w:noProof/>
              <w:kern w:val="2"/>
              <w:lang w:eastAsia="en-US"/>
              <w14:ligatures w14:val="standardContextual"/>
            </w:rPr>
          </w:pPr>
          <w:hyperlink w:anchor="_Toc176262729" w:history="1">
            <w:r w:rsidRPr="00255637">
              <w:rPr>
                <w:rStyle w:val="Hyperlink"/>
                <w:rFonts w:cstheme="minorHAnsi"/>
                <w:b/>
                <w:bCs/>
                <w:noProof/>
              </w:rPr>
              <w:t>8.2</w:t>
            </w:r>
            <w:r>
              <w:rPr>
                <w:noProof/>
                <w:kern w:val="2"/>
                <w:lang w:eastAsia="en-US"/>
                <w14:ligatures w14:val="standardContextual"/>
              </w:rPr>
              <w:tab/>
            </w:r>
            <w:r w:rsidRPr="00255637">
              <w:rPr>
                <w:rStyle w:val="Hyperlink"/>
                <w:rFonts w:cstheme="minorHAnsi"/>
                <w:b/>
                <w:bCs/>
                <w:noProof/>
              </w:rPr>
              <w:t>Mapping and description of variables</w:t>
            </w:r>
            <w:r>
              <w:rPr>
                <w:noProof/>
                <w:webHidden/>
              </w:rPr>
              <w:tab/>
            </w:r>
            <w:r>
              <w:rPr>
                <w:noProof/>
                <w:webHidden/>
              </w:rPr>
              <w:fldChar w:fldCharType="begin"/>
            </w:r>
            <w:r>
              <w:rPr>
                <w:noProof/>
                <w:webHidden/>
              </w:rPr>
              <w:instrText xml:space="preserve"> PAGEREF _Toc176262729 \h </w:instrText>
            </w:r>
            <w:r>
              <w:rPr>
                <w:noProof/>
                <w:webHidden/>
              </w:rPr>
            </w:r>
            <w:r>
              <w:rPr>
                <w:noProof/>
                <w:webHidden/>
              </w:rPr>
              <w:fldChar w:fldCharType="separate"/>
            </w:r>
            <w:r>
              <w:rPr>
                <w:noProof/>
                <w:webHidden/>
              </w:rPr>
              <w:t>139</w:t>
            </w:r>
            <w:r>
              <w:rPr>
                <w:noProof/>
                <w:webHidden/>
              </w:rPr>
              <w:fldChar w:fldCharType="end"/>
            </w:r>
          </w:hyperlink>
        </w:p>
        <w:p w14:paraId="237994C7" w14:textId="7FB1E5AF" w:rsidR="00F615ED" w:rsidRDefault="00F615ED">
          <w:pPr>
            <w:pStyle w:val="TOC2"/>
            <w:rPr>
              <w:noProof/>
              <w:kern w:val="2"/>
              <w:lang w:eastAsia="en-US"/>
              <w14:ligatures w14:val="standardContextual"/>
            </w:rPr>
          </w:pPr>
          <w:hyperlink w:anchor="_Toc176262730" w:history="1">
            <w:r w:rsidRPr="00255637">
              <w:rPr>
                <w:rStyle w:val="Hyperlink"/>
                <w:rFonts w:cstheme="minorHAnsi"/>
                <w:b/>
                <w:bCs/>
                <w:noProof/>
              </w:rPr>
              <w:t>8.3</w:t>
            </w:r>
            <w:r>
              <w:rPr>
                <w:noProof/>
                <w:kern w:val="2"/>
                <w:lang w:eastAsia="en-US"/>
                <w14:ligatures w14:val="standardContextual"/>
              </w:rPr>
              <w:tab/>
            </w:r>
            <w:r w:rsidRPr="00255637">
              <w:rPr>
                <w:rStyle w:val="Hyperlink"/>
                <w:rFonts w:cstheme="minorHAnsi"/>
                <w:b/>
                <w:bCs/>
                <w:noProof/>
              </w:rPr>
              <w:t>Challenges and common mistakes</w:t>
            </w:r>
            <w:r>
              <w:rPr>
                <w:noProof/>
                <w:webHidden/>
              </w:rPr>
              <w:tab/>
            </w:r>
            <w:r>
              <w:rPr>
                <w:noProof/>
                <w:webHidden/>
              </w:rPr>
              <w:fldChar w:fldCharType="begin"/>
            </w:r>
            <w:r>
              <w:rPr>
                <w:noProof/>
                <w:webHidden/>
              </w:rPr>
              <w:instrText xml:space="preserve"> PAGEREF _Toc176262730 \h </w:instrText>
            </w:r>
            <w:r>
              <w:rPr>
                <w:noProof/>
                <w:webHidden/>
              </w:rPr>
            </w:r>
            <w:r>
              <w:rPr>
                <w:noProof/>
                <w:webHidden/>
              </w:rPr>
              <w:fldChar w:fldCharType="separate"/>
            </w:r>
            <w:r>
              <w:rPr>
                <w:noProof/>
                <w:webHidden/>
              </w:rPr>
              <w:t>145</w:t>
            </w:r>
            <w:r>
              <w:rPr>
                <w:noProof/>
                <w:webHidden/>
              </w:rPr>
              <w:fldChar w:fldCharType="end"/>
            </w:r>
          </w:hyperlink>
        </w:p>
        <w:p w14:paraId="0A4D528A" w14:textId="5B9FC144" w:rsidR="00F615ED" w:rsidRDefault="00F615ED">
          <w:pPr>
            <w:pStyle w:val="TOC1"/>
            <w:rPr>
              <w:b w:val="0"/>
              <w:bCs w:val="0"/>
              <w:kern w:val="2"/>
              <w:lang w:eastAsia="en-US"/>
              <w14:ligatures w14:val="standardContextual"/>
            </w:rPr>
          </w:pPr>
          <w:hyperlink w:anchor="_Toc176262731" w:history="1">
            <w:r w:rsidRPr="00255637">
              <w:rPr>
                <w:rStyle w:val="Hyperlink"/>
                <w:rFonts w:cstheme="minorHAnsi"/>
              </w:rPr>
              <w:t>9</w:t>
            </w:r>
            <w:r>
              <w:rPr>
                <w:b w:val="0"/>
                <w:bCs w:val="0"/>
                <w:kern w:val="2"/>
                <w:lang w:eastAsia="en-US"/>
                <w14:ligatures w14:val="standardContextual"/>
              </w:rPr>
              <w:tab/>
            </w:r>
            <w:r w:rsidRPr="00255637">
              <w:rPr>
                <w:rStyle w:val="Hyperlink"/>
                <w:rFonts w:cstheme="minorHAnsi"/>
              </w:rPr>
              <w:t>Other topics</w:t>
            </w:r>
            <w:r>
              <w:rPr>
                <w:webHidden/>
              </w:rPr>
              <w:tab/>
            </w:r>
            <w:r>
              <w:rPr>
                <w:webHidden/>
              </w:rPr>
              <w:fldChar w:fldCharType="begin"/>
            </w:r>
            <w:r>
              <w:rPr>
                <w:webHidden/>
              </w:rPr>
              <w:instrText xml:space="preserve"> PAGEREF _Toc176262731 \h </w:instrText>
            </w:r>
            <w:r>
              <w:rPr>
                <w:webHidden/>
              </w:rPr>
            </w:r>
            <w:r>
              <w:rPr>
                <w:webHidden/>
              </w:rPr>
              <w:fldChar w:fldCharType="separate"/>
            </w:r>
            <w:r>
              <w:rPr>
                <w:webHidden/>
              </w:rPr>
              <w:t>146</w:t>
            </w:r>
            <w:r>
              <w:rPr>
                <w:webHidden/>
              </w:rPr>
              <w:fldChar w:fldCharType="end"/>
            </w:r>
          </w:hyperlink>
        </w:p>
        <w:p w14:paraId="53642D1B" w14:textId="324892AF" w:rsidR="00F615ED" w:rsidRDefault="00F615ED">
          <w:pPr>
            <w:pStyle w:val="TOC1"/>
            <w:rPr>
              <w:b w:val="0"/>
              <w:bCs w:val="0"/>
              <w:kern w:val="2"/>
              <w:lang w:eastAsia="en-US"/>
              <w14:ligatures w14:val="standardContextual"/>
            </w:rPr>
          </w:pPr>
          <w:hyperlink w:anchor="_Toc176262732" w:history="1">
            <w:r w:rsidRPr="00255637">
              <w:rPr>
                <w:rStyle w:val="Hyperlink"/>
                <w:rFonts w:cstheme="minorHAnsi"/>
              </w:rPr>
              <w:t>Annex I: ISO 3166-1 ALPHA-3 country codes and World Bank region classification</w:t>
            </w:r>
            <w:r>
              <w:rPr>
                <w:webHidden/>
              </w:rPr>
              <w:tab/>
            </w:r>
            <w:r>
              <w:rPr>
                <w:webHidden/>
              </w:rPr>
              <w:fldChar w:fldCharType="begin"/>
            </w:r>
            <w:r>
              <w:rPr>
                <w:webHidden/>
              </w:rPr>
              <w:instrText xml:space="preserve"> PAGEREF _Toc176262732 \h </w:instrText>
            </w:r>
            <w:r>
              <w:rPr>
                <w:webHidden/>
              </w:rPr>
            </w:r>
            <w:r>
              <w:rPr>
                <w:webHidden/>
              </w:rPr>
              <w:fldChar w:fldCharType="separate"/>
            </w:r>
            <w:r>
              <w:rPr>
                <w:webHidden/>
              </w:rPr>
              <w:t>147</w:t>
            </w:r>
            <w:r>
              <w:rPr>
                <w:webHidden/>
              </w:rPr>
              <w:fldChar w:fldCharType="end"/>
            </w:r>
          </w:hyperlink>
        </w:p>
        <w:p w14:paraId="45234EC2" w14:textId="3E516F53" w:rsidR="00F615ED" w:rsidRDefault="00F615ED">
          <w:pPr>
            <w:pStyle w:val="TOC1"/>
            <w:rPr>
              <w:b w:val="0"/>
              <w:bCs w:val="0"/>
              <w:kern w:val="2"/>
              <w:lang w:eastAsia="en-US"/>
              <w14:ligatures w14:val="standardContextual"/>
            </w:rPr>
          </w:pPr>
          <w:hyperlink w:anchor="_Toc176262733" w:history="1">
            <w:r w:rsidRPr="00255637">
              <w:rPr>
                <w:rStyle w:val="Hyperlink"/>
                <w:rFonts w:cstheme="minorHAnsi"/>
              </w:rPr>
              <w:t>Annex II: ISCED Education groups</w:t>
            </w:r>
            <w:r>
              <w:rPr>
                <w:webHidden/>
              </w:rPr>
              <w:tab/>
            </w:r>
            <w:r>
              <w:rPr>
                <w:webHidden/>
              </w:rPr>
              <w:fldChar w:fldCharType="begin"/>
            </w:r>
            <w:r>
              <w:rPr>
                <w:webHidden/>
              </w:rPr>
              <w:instrText xml:space="preserve"> PAGEREF _Toc176262733 \h </w:instrText>
            </w:r>
            <w:r>
              <w:rPr>
                <w:webHidden/>
              </w:rPr>
            </w:r>
            <w:r>
              <w:rPr>
                <w:webHidden/>
              </w:rPr>
              <w:fldChar w:fldCharType="separate"/>
            </w:r>
            <w:r>
              <w:rPr>
                <w:webHidden/>
              </w:rPr>
              <w:t>153</w:t>
            </w:r>
            <w:r>
              <w:rPr>
                <w:webHidden/>
              </w:rPr>
              <w:fldChar w:fldCharType="end"/>
            </w:r>
          </w:hyperlink>
        </w:p>
        <w:p w14:paraId="76913C2B" w14:textId="03853A6D" w:rsidR="00F615ED" w:rsidRDefault="00F615ED">
          <w:pPr>
            <w:pStyle w:val="TOC3"/>
            <w:tabs>
              <w:tab w:val="right" w:leader="dot" w:pos="9350"/>
            </w:tabs>
            <w:rPr>
              <w:noProof/>
              <w:kern w:val="2"/>
              <w:lang w:eastAsia="en-US"/>
              <w14:ligatures w14:val="standardContextual"/>
            </w:rPr>
          </w:pPr>
          <w:hyperlink w:anchor="_Toc176262734" w:history="1">
            <w:r w:rsidRPr="00255637">
              <w:rPr>
                <w:rStyle w:val="Hyperlink"/>
                <w:noProof/>
              </w:rPr>
              <w:t>ISCED 2011 potential educational pathways</w:t>
            </w:r>
            <w:r>
              <w:rPr>
                <w:noProof/>
                <w:webHidden/>
              </w:rPr>
              <w:tab/>
            </w:r>
            <w:r>
              <w:rPr>
                <w:noProof/>
                <w:webHidden/>
              </w:rPr>
              <w:fldChar w:fldCharType="begin"/>
            </w:r>
            <w:r>
              <w:rPr>
                <w:noProof/>
                <w:webHidden/>
              </w:rPr>
              <w:instrText xml:space="preserve"> PAGEREF _Toc176262734 \h </w:instrText>
            </w:r>
            <w:r>
              <w:rPr>
                <w:noProof/>
                <w:webHidden/>
              </w:rPr>
            </w:r>
            <w:r>
              <w:rPr>
                <w:noProof/>
                <w:webHidden/>
              </w:rPr>
              <w:fldChar w:fldCharType="separate"/>
            </w:r>
            <w:r>
              <w:rPr>
                <w:noProof/>
                <w:webHidden/>
              </w:rPr>
              <w:t>157</w:t>
            </w:r>
            <w:r>
              <w:rPr>
                <w:noProof/>
                <w:webHidden/>
              </w:rPr>
              <w:fldChar w:fldCharType="end"/>
            </w:r>
          </w:hyperlink>
        </w:p>
        <w:p w14:paraId="3CBE39B4" w14:textId="3063BD5F" w:rsidR="00F615ED" w:rsidRDefault="00F615ED">
          <w:pPr>
            <w:pStyle w:val="TOC1"/>
            <w:rPr>
              <w:b w:val="0"/>
              <w:bCs w:val="0"/>
              <w:kern w:val="2"/>
              <w:lang w:eastAsia="en-US"/>
              <w14:ligatures w14:val="standardContextual"/>
            </w:rPr>
          </w:pPr>
          <w:hyperlink w:anchor="_Toc176262735" w:history="1">
            <w:r w:rsidRPr="00255637">
              <w:rPr>
                <w:rStyle w:val="Hyperlink"/>
                <w:rFonts w:cstheme="minorHAnsi"/>
              </w:rPr>
              <w:t>Annex III: ILO Classification of Labor</w:t>
            </w:r>
            <w:r>
              <w:rPr>
                <w:webHidden/>
              </w:rPr>
              <w:tab/>
            </w:r>
            <w:r>
              <w:rPr>
                <w:webHidden/>
              </w:rPr>
              <w:fldChar w:fldCharType="begin"/>
            </w:r>
            <w:r>
              <w:rPr>
                <w:webHidden/>
              </w:rPr>
              <w:instrText xml:space="preserve"> PAGEREF _Toc176262735 \h </w:instrText>
            </w:r>
            <w:r>
              <w:rPr>
                <w:webHidden/>
              </w:rPr>
            </w:r>
            <w:r>
              <w:rPr>
                <w:webHidden/>
              </w:rPr>
              <w:fldChar w:fldCharType="separate"/>
            </w:r>
            <w:r>
              <w:rPr>
                <w:webHidden/>
              </w:rPr>
              <w:t>158</w:t>
            </w:r>
            <w:r>
              <w:rPr>
                <w:webHidden/>
              </w:rPr>
              <w:fldChar w:fldCharType="end"/>
            </w:r>
          </w:hyperlink>
        </w:p>
        <w:p w14:paraId="68B8806F" w14:textId="1494A55E" w:rsidR="00F615ED" w:rsidRDefault="00F615ED">
          <w:pPr>
            <w:pStyle w:val="TOC2"/>
            <w:rPr>
              <w:noProof/>
              <w:kern w:val="2"/>
              <w:lang w:eastAsia="en-US"/>
              <w14:ligatures w14:val="standardContextual"/>
            </w:rPr>
          </w:pPr>
          <w:hyperlink w:anchor="_Toc176262736" w:history="1">
            <w:r w:rsidRPr="00255637">
              <w:rPr>
                <w:rStyle w:val="Hyperlink"/>
                <w:rFonts w:cstheme="minorHAnsi"/>
                <w:b/>
                <w:bCs/>
                <w:noProof/>
              </w:rPr>
              <w:t>Annex III.1:  International Standard Industrial Classification of All Economic Activities (ISIC) Revision 4.0</w:t>
            </w:r>
            <w:r>
              <w:rPr>
                <w:noProof/>
                <w:webHidden/>
              </w:rPr>
              <w:tab/>
            </w:r>
            <w:r>
              <w:rPr>
                <w:noProof/>
                <w:webHidden/>
              </w:rPr>
              <w:fldChar w:fldCharType="begin"/>
            </w:r>
            <w:r>
              <w:rPr>
                <w:noProof/>
                <w:webHidden/>
              </w:rPr>
              <w:instrText xml:space="preserve"> PAGEREF _Toc176262736 \h </w:instrText>
            </w:r>
            <w:r>
              <w:rPr>
                <w:noProof/>
                <w:webHidden/>
              </w:rPr>
            </w:r>
            <w:r>
              <w:rPr>
                <w:noProof/>
                <w:webHidden/>
              </w:rPr>
              <w:fldChar w:fldCharType="separate"/>
            </w:r>
            <w:r>
              <w:rPr>
                <w:noProof/>
                <w:webHidden/>
              </w:rPr>
              <w:t>158</w:t>
            </w:r>
            <w:r>
              <w:rPr>
                <w:noProof/>
                <w:webHidden/>
              </w:rPr>
              <w:fldChar w:fldCharType="end"/>
            </w:r>
          </w:hyperlink>
        </w:p>
        <w:p w14:paraId="09241E8F" w14:textId="658C0BAF" w:rsidR="00F615ED" w:rsidRDefault="00F615ED">
          <w:pPr>
            <w:pStyle w:val="TOC2"/>
            <w:rPr>
              <w:noProof/>
              <w:kern w:val="2"/>
              <w:lang w:eastAsia="en-US"/>
              <w14:ligatures w14:val="standardContextual"/>
            </w:rPr>
          </w:pPr>
          <w:hyperlink w:anchor="_Toc176262737" w:history="1">
            <w:r w:rsidRPr="00255637">
              <w:rPr>
                <w:rStyle w:val="Hyperlink"/>
                <w:rFonts w:cstheme="minorHAnsi"/>
                <w:b/>
                <w:bCs/>
                <w:noProof/>
              </w:rPr>
              <w:t>Annex III.2:  Broad structure of European Classification of Economic Activities (NACE)</w:t>
            </w:r>
            <w:r>
              <w:rPr>
                <w:noProof/>
                <w:webHidden/>
              </w:rPr>
              <w:tab/>
            </w:r>
            <w:r>
              <w:rPr>
                <w:noProof/>
                <w:webHidden/>
              </w:rPr>
              <w:fldChar w:fldCharType="begin"/>
            </w:r>
            <w:r>
              <w:rPr>
                <w:noProof/>
                <w:webHidden/>
              </w:rPr>
              <w:instrText xml:space="preserve"> PAGEREF _Toc176262737 \h </w:instrText>
            </w:r>
            <w:r>
              <w:rPr>
                <w:noProof/>
                <w:webHidden/>
              </w:rPr>
            </w:r>
            <w:r>
              <w:rPr>
                <w:noProof/>
                <w:webHidden/>
              </w:rPr>
              <w:fldChar w:fldCharType="separate"/>
            </w:r>
            <w:r>
              <w:rPr>
                <w:noProof/>
                <w:webHidden/>
              </w:rPr>
              <w:t>178</w:t>
            </w:r>
            <w:r>
              <w:rPr>
                <w:noProof/>
                <w:webHidden/>
              </w:rPr>
              <w:fldChar w:fldCharType="end"/>
            </w:r>
          </w:hyperlink>
        </w:p>
        <w:p w14:paraId="49B50D92" w14:textId="335D02EB" w:rsidR="00F615ED" w:rsidRDefault="00F615ED">
          <w:pPr>
            <w:pStyle w:val="TOC3"/>
            <w:tabs>
              <w:tab w:val="right" w:leader="dot" w:pos="9350"/>
            </w:tabs>
            <w:rPr>
              <w:noProof/>
              <w:kern w:val="2"/>
              <w:lang w:eastAsia="en-US"/>
              <w14:ligatures w14:val="standardContextual"/>
            </w:rPr>
          </w:pPr>
          <w:hyperlink w:anchor="_Toc176262738" w:history="1">
            <w:r w:rsidRPr="00255637">
              <w:rPr>
                <w:rStyle w:val="Hyperlink"/>
                <w:noProof/>
              </w:rPr>
              <w:t>Mapping ISIC and NACE codes to INDUSTRYCAT10 codes</w:t>
            </w:r>
            <w:r>
              <w:rPr>
                <w:noProof/>
                <w:webHidden/>
              </w:rPr>
              <w:tab/>
            </w:r>
            <w:r>
              <w:rPr>
                <w:noProof/>
                <w:webHidden/>
              </w:rPr>
              <w:fldChar w:fldCharType="begin"/>
            </w:r>
            <w:r>
              <w:rPr>
                <w:noProof/>
                <w:webHidden/>
              </w:rPr>
              <w:instrText xml:space="preserve"> PAGEREF _Toc176262738 \h </w:instrText>
            </w:r>
            <w:r>
              <w:rPr>
                <w:noProof/>
                <w:webHidden/>
              </w:rPr>
            </w:r>
            <w:r>
              <w:rPr>
                <w:noProof/>
                <w:webHidden/>
              </w:rPr>
              <w:fldChar w:fldCharType="separate"/>
            </w:r>
            <w:r>
              <w:rPr>
                <w:noProof/>
                <w:webHidden/>
              </w:rPr>
              <w:t>179</w:t>
            </w:r>
            <w:r>
              <w:rPr>
                <w:noProof/>
                <w:webHidden/>
              </w:rPr>
              <w:fldChar w:fldCharType="end"/>
            </w:r>
          </w:hyperlink>
        </w:p>
        <w:p w14:paraId="41D667AA" w14:textId="7B01CD46" w:rsidR="00F615ED" w:rsidRDefault="00F615ED">
          <w:pPr>
            <w:pStyle w:val="TOC3"/>
            <w:tabs>
              <w:tab w:val="right" w:leader="dot" w:pos="9350"/>
            </w:tabs>
            <w:rPr>
              <w:noProof/>
              <w:kern w:val="2"/>
              <w:lang w:eastAsia="en-US"/>
              <w14:ligatures w14:val="standardContextual"/>
            </w:rPr>
          </w:pPr>
          <w:hyperlink w:anchor="_Toc176262739" w:history="1">
            <w:r w:rsidRPr="00255637">
              <w:rPr>
                <w:rStyle w:val="Hyperlink"/>
                <w:noProof/>
              </w:rPr>
              <w:t>Mapping INDUSTRYCAT10 codes to INDUSTRYCAT4 codes</w:t>
            </w:r>
            <w:r>
              <w:rPr>
                <w:noProof/>
                <w:webHidden/>
              </w:rPr>
              <w:tab/>
            </w:r>
            <w:r>
              <w:rPr>
                <w:noProof/>
                <w:webHidden/>
              </w:rPr>
              <w:fldChar w:fldCharType="begin"/>
            </w:r>
            <w:r>
              <w:rPr>
                <w:noProof/>
                <w:webHidden/>
              </w:rPr>
              <w:instrText xml:space="preserve"> PAGEREF _Toc176262739 \h </w:instrText>
            </w:r>
            <w:r>
              <w:rPr>
                <w:noProof/>
                <w:webHidden/>
              </w:rPr>
            </w:r>
            <w:r>
              <w:rPr>
                <w:noProof/>
                <w:webHidden/>
              </w:rPr>
              <w:fldChar w:fldCharType="separate"/>
            </w:r>
            <w:r>
              <w:rPr>
                <w:noProof/>
                <w:webHidden/>
              </w:rPr>
              <w:t>180</w:t>
            </w:r>
            <w:r>
              <w:rPr>
                <w:noProof/>
                <w:webHidden/>
              </w:rPr>
              <w:fldChar w:fldCharType="end"/>
            </w:r>
          </w:hyperlink>
        </w:p>
        <w:p w14:paraId="5953C57D" w14:textId="03410FFB" w:rsidR="00F615ED" w:rsidRDefault="00F615ED">
          <w:pPr>
            <w:pStyle w:val="TOC2"/>
            <w:rPr>
              <w:noProof/>
              <w:kern w:val="2"/>
              <w:lang w:eastAsia="en-US"/>
              <w14:ligatures w14:val="standardContextual"/>
            </w:rPr>
          </w:pPr>
          <w:hyperlink w:anchor="_Toc176262740" w:history="1">
            <w:r w:rsidRPr="00255637">
              <w:rPr>
                <w:rStyle w:val="Hyperlink"/>
                <w:rFonts w:cstheme="minorHAnsi"/>
                <w:b/>
                <w:bCs/>
                <w:noProof/>
              </w:rPr>
              <w:t>Annex III.3:  International Standard Industrial Classification of Occupations (ISCO)</w:t>
            </w:r>
            <w:r>
              <w:rPr>
                <w:noProof/>
                <w:webHidden/>
              </w:rPr>
              <w:tab/>
            </w:r>
            <w:r>
              <w:rPr>
                <w:noProof/>
                <w:webHidden/>
              </w:rPr>
              <w:fldChar w:fldCharType="begin"/>
            </w:r>
            <w:r>
              <w:rPr>
                <w:noProof/>
                <w:webHidden/>
              </w:rPr>
              <w:instrText xml:space="preserve"> PAGEREF _Toc176262740 \h </w:instrText>
            </w:r>
            <w:r>
              <w:rPr>
                <w:noProof/>
                <w:webHidden/>
              </w:rPr>
            </w:r>
            <w:r>
              <w:rPr>
                <w:noProof/>
                <w:webHidden/>
              </w:rPr>
              <w:fldChar w:fldCharType="separate"/>
            </w:r>
            <w:r>
              <w:rPr>
                <w:noProof/>
                <w:webHidden/>
              </w:rPr>
              <w:t>181</w:t>
            </w:r>
            <w:r>
              <w:rPr>
                <w:noProof/>
                <w:webHidden/>
              </w:rPr>
              <w:fldChar w:fldCharType="end"/>
            </w:r>
          </w:hyperlink>
        </w:p>
        <w:p w14:paraId="7DCC395A" w14:textId="042A57C6" w:rsidR="00F615ED" w:rsidRDefault="00F615ED">
          <w:pPr>
            <w:pStyle w:val="TOC3"/>
            <w:tabs>
              <w:tab w:val="right" w:leader="dot" w:pos="9350"/>
            </w:tabs>
            <w:rPr>
              <w:noProof/>
              <w:kern w:val="2"/>
              <w:lang w:eastAsia="en-US"/>
              <w14:ligatures w14:val="standardContextual"/>
            </w:rPr>
          </w:pPr>
          <w:hyperlink w:anchor="_Toc176262741" w:history="1">
            <w:r w:rsidRPr="00255637">
              <w:rPr>
                <w:rStyle w:val="Hyperlink"/>
                <w:noProof/>
              </w:rPr>
              <w:t>Mapping ISCO codes to 1-digit occupation codes</w:t>
            </w:r>
            <w:r>
              <w:rPr>
                <w:noProof/>
                <w:webHidden/>
              </w:rPr>
              <w:tab/>
            </w:r>
            <w:r>
              <w:rPr>
                <w:noProof/>
                <w:webHidden/>
              </w:rPr>
              <w:fldChar w:fldCharType="begin"/>
            </w:r>
            <w:r>
              <w:rPr>
                <w:noProof/>
                <w:webHidden/>
              </w:rPr>
              <w:instrText xml:space="preserve"> PAGEREF _Toc176262741 \h </w:instrText>
            </w:r>
            <w:r>
              <w:rPr>
                <w:noProof/>
                <w:webHidden/>
              </w:rPr>
            </w:r>
            <w:r>
              <w:rPr>
                <w:noProof/>
                <w:webHidden/>
              </w:rPr>
              <w:fldChar w:fldCharType="separate"/>
            </w:r>
            <w:r>
              <w:rPr>
                <w:noProof/>
                <w:webHidden/>
              </w:rPr>
              <w:t>186</w:t>
            </w:r>
            <w:r>
              <w:rPr>
                <w:noProof/>
                <w:webHidden/>
              </w:rPr>
              <w:fldChar w:fldCharType="end"/>
            </w:r>
          </w:hyperlink>
        </w:p>
        <w:p w14:paraId="1EC135F2" w14:textId="6D97CA2A" w:rsidR="00F615ED" w:rsidRDefault="00F615ED">
          <w:pPr>
            <w:pStyle w:val="TOC1"/>
            <w:rPr>
              <w:b w:val="0"/>
              <w:bCs w:val="0"/>
              <w:kern w:val="2"/>
              <w:lang w:eastAsia="en-US"/>
              <w14:ligatures w14:val="standardContextual"/>
            </w:rPr>
          </w:pPr>
          <w:hyperlink w:anchor="_Toc176262742" w:history="1">
            <w:r w:rsidRPr="00255637">
              <w:rPr>
                <w:rStyle w:val="Hyperlink"/>
                <w:rFonts w:cstheme="minorHAnsi"/>
              </w:rPr>
              <w:t>Annex IV: New variables in GMD 3.0 that were not in GMD 2.0</w:t>
            </w:r>
            <w:r>
              <w:rPr>
                <w:webHidden/>
              </w:rPr>
              <w:tab/>
            </w:r>
            <w:r>
              <w:rPr>
                <w:webHidden/>
              </w:rPr>
              <w:fldChar w:fldCharType="begin"/>
            </w:r>
            <w:r>
              <w:rPr>
                <w:webHidden/>
              </w:rPr>
              <w:instrText xml:space="preserve"> PAGEREF _Toc176262742 \h </w:instrText>
            </w:r>
            <w:r>
              <w:rPr>
                <w:webHidden/>
              </w:rPr>
            </w:r>
            <w:r>
              <w:rPr>
                <w:webHidden/>
              </w:rPr>
              <w:fldChar w:fldCharType="separate"/>
            </w:r>
            <w:r>
              <w:rPr>
                <w:webHidden/>
              </w:rPr>
              <w:t>187</w:t>
            </w:r>
            <w:r>
              <w:rPr>
                <w:webHidden/>
              </w:rPr>
              <w:fldChar w:fldCharType="end"/>
            </w:r>
          </w:hyperlink>
        </w:p>
        <w:p w14:paraId="229F8E9E" w14:textId="753F4F51" w:rsidR="000F6367" w:rsidRDefault="000F6367">
          <w:r>
            <w:rPr>
              <w:b/>
              <w:bCs/>
              <w:noProof/>
            </w:rPr>
            <w:fldChar w:fldCharType="end"/>
          </w:r>
        </w:p>
      </w:sdtContent>
    </w:sdt>
    <w:p w14:paraId="6DBFE3B5" w14:textId="5ABBCF32" w:rsidR="000F6367" w:rsidRDefault="000F6367">
      <w:pPr>
        <w:rPr>
          <w:sz w:val="32"/>
        </w:rPr>
      </w:pPr>
    </w:p>
    <w:p w14:paraId="4DEEA9D8" w14:textId="77777777" w:rsidR="003449DF" w:rsidRDefault="003449DF">
      <w:pPr>
        <w:rPr>
          <w:rFonts w:eastAsiaTheme="majorEastAsia" w:cstheme="minorHAnsi"/>
          <w:b/>
          <w:bCs/>
          <w:color w:val="2F5496" w:themeColor="accent1" w:themeShade="BF"/>
          <w:sz w:val="28"/>
          <w:szCs w:val="28"/>
        </w:rPr>
      </w:pPr>
      <w:bookmarkStart w:id="25" w:name="_Toc7198529"/>
      <w:bookmarkStart w:id="26" w:name="_Toc7198693"/>
      <w:r>
        <w:rPr>
          <w:rFonts w:cstheme="minorHAnsi"/>
          <w:color w:val="2F5496" w:themeColor="accent1" w:themeShade="BF"/>
          <w:sz w:val="28"/>
          <w:szCs w:val="28"/>
        </w:rPr>
        <w:br w:type="page"/>
      </w:r>
    </w:p>
    <w:p w14:paraId="7E602442" w14:textId="720892A5" w:rsidR="00DC5930" w:rsidRPr="007B3F82" w:rsidRDefault="00DC5930" w:rsidP="003449DF">
      <w:pPr>
        <w:pStyle w:val="Heading1"/>
        <w:spacing w:before="0" w:after="0"/>
        <w:jc w:val="center"/>
        <w:rPr>
          <w:rFonts w:asciiTheme="minorHAnsi" w:hAnsiTheme="minorHAnsi" w:cstheme="minorHAnsi"/>
          <w:color w:val="2F5496" w:themeColor="accent1" w:themeShade="BF"/>
          <w:sz w:val="28"/>
          <w:szCs w:val="28"/>
        </w:rPr>
      </w:pPr>
      <w:bookmarkStart w:id="27" w:name="_Toc176262668"/>
      <w:r w:rsidRPr="007B3F82">
        <w:rPr>
          <w:rFonts w:asciiTheme="minorHAnsi" w:hAnsiTheme="minorHAnsi" w:cstheme="minorHAnsi"/>
          <w:color w:val="2F5496" w:themeColor="accent1" w:themeShade="BF"/>
          <w:sz w:val="28"/>
          <w:szCs w:val="28"/>
        </w:rPr>
        <w:lastRenderedPageBreak/>
        <w:t>Introduction</w:t>
      </w:r>
      <w:bookmarkEnd w:id="25"/>
      <w:bookmarkEnd w:id="26"/>
      <w:bookmarkEnd w:id="27"/>
    </w:p>
    <w:p w14:paraId="2C27BA08" w14:textId="77777777" w:rsidR="00C604CC" w:rsidRDefault="00C604CC" w:rsidP="007B3F82">
      <w:pPr>
        <w:pStyle w:val="NoSpacing"/>
        <w:spacing w:line="259" w:lineRule="auto"/>
      </w:pPr>
      <w:bookmarkStart w:id="28" w:name="_Toc514150786"/>
      <w:bookmarkStart w:id="29" w:name="_Toc7198530"/>
      <w:bookmarkStart w:id="30" w:name="_Toc7198694"/>
    </w:p>
    <w:p w14:paraId="495BECDD" w14:textId="3C1476D3" w:rsidR="00DC5930" w:rsidRPr="00E65119" w:rsidRDefault="00DC5930" w:rsidP="00542E7F">
      <w:pPr>
        <w:pStyle w:val="Heading2"/>
        <w:spacing w:before="0" w:after="0"/>
        <w:ind w:left="0" w:firstLine="0"/>
        <w:jc w:val="both"/>
        <w:rPr>
          <w:rFonts w:asciiTheme="minorHAnsi" w:hAnsiTheme="minorHAnsi" w:cstheme="minorHAnsi"/>
          <w:b/>
          <w:bCs/>
        </w:rPr>
      </w:pPr>
      <w:bookmarkStart w:id="31" w:name="_Toc176262669"/>
      <w:r w:rsidRPr="00E65119">
        <w:rPr>
          <w:rFonts w:asciiTheme="minorHAnsi" w:hAnsiTheme="minorHAnsi" w:cstheme="minorHAnsi"/>
          <w:b/>
          <w:bCs/>
        </w:rPr>
        <w:t>Global M</w:t>
      </w:r>
      <w:ins w:id="32" w:author="Carolina Diaz-Bonilla" w:date="2024-09-10T10:08:00Z">
        <w:r w:rsidR="004B5EA2">
          <w:rPr>
            <w:rFonts w:asciiTheme="minorHAnsi" w:hAnsiTheme="minorHAnsi" w:cstheme="minorHAnsi"/>
            <w:b/>
            <w:bCs/>
          </w:rPr>
          <w:t>onito</w:t>
        </w:r>
      </w:ins>
      <w:ins w:id="33" w:author="Carolina Diaz-Bonilla" w:date="2024-09-10T10:09:00Z">
        <w:r w:rsidR="004B5EA2">
          <w:rPr>
            <w:rFonts w:asciiTheme="minorHAnsi" w:hAnsiTheme="minorHAnsi" w:cstheme="minorHAnsi"/>
            <w:b/>
            <w:bCs/>
          </w:rPr>
          <w:t>ring</w:t>
        </w:r>
      </w:ins>
      <w:del w:id="34" w:author="Carolina Diaz-Bonilla" w:date="2024-09-10T10:09:00Z">
        <w:r w:rsidRPr="00E65119" w:rsidDel="004B5EA2">
          <w:rPr>
            <w:rFonts w:asciiTheme="minorHAnsi" w:hAnsiTheme="minorHAnsi" w:cstheme="minorHAnsi"/>
            <w:b/>
            <w:bCs/>
          </w:rPr>
          <w:delText>icro</w:delText>
        </w:r>
      </w:del>
      <w:r w:rsidRPr="00E65119">
        <w:rPr>
          <w:rFonts w:asciiTheme="minorHAnsi" w:hAnsiTheme="minorHAnsi" w:cstheme="minorHAnsi"/>
          <w:b/>
          <w:bCs/>
        </w:rPr>
        <w:t xml:space="preserve"> Database (GMD) Project</w:t>
      </w:r>
      <w:bookmarkEnd w:id="28"/>
      <w:bookmarkEnd w:id="29"/>
      <w:bookmarkEnd w:id="30"/>
      <w:bookmarkEnd w:id="31"/>
      <w:r w:rsidRPr="00E65119">
        <w:rPr>
          <w:rFonts w:asciiTheme="minorHAnsi" w:hAnsiTheme="minorHAnsi" w:cstheme="minorHAnsi"/>
          <w:b/>
          <w:bCs/>
        </w:rPr>
        <w:t xml:space="preserve"> </w:t>
      </w:r>
    </w:p>
    <w:p w14:paraId="4A72185A" w14:textId="77777777" w:rsidR="00C604CC" w:rsidRPr="008C58CA" w:rsidRDefault="00C604CC" w:rsidP="007B3F82">
      <w:pPr>
        <w:spacing w:after="0"/>
        <w:jc w:val="both"/>
        <w:rPr>
          <w:rFonts w:cstheme="minorHAnsi"/>
          <w:b/>
          <w:bCs/>
          <w:sz w:val="24"/>
          <w:szCs w:val="24"/>
        </w:rPr>
      </w:pPr>
    </w:p>
    <w:p w14:paraId="0634D331" w14:textId="5D6ED9BE" w:rsidR="00B90562" w:rsidRPr="006C23C9" w:rsidRDefault="00B90562" w:rsidP="00B90562">
      <w:pPr>
        <w:spacing w:after="0"/>
        <w:jc w:val="both"/>
      </w:pPr>
      <w:r w:rsidRPr="008C58CA">
        <w:rPr>
          <w:rFonts w:cstheme="minorHAnsi"/>
        </w:rPr>
        <w:t xml:space="preserve">The Global </w:t>
      </w:r>
      <w:ins w:id="35" w:author="Carolina Diaz-Bonilla" w:date="2024-09-10T10:09:00Z">
        <w:r w:rsidR="0076408B">
          <w:rPr>
            <w:rFonts w:cstheme="minorHAnsi"/>
          </w:rPr>
          <w:t>Monitoring</w:t>
        </w:r>
      </w:ins>
      <w:del w:id="36" w:author="Carolina Diaz-Bonilla" w:date="2024-09-10T10:09:00Z">
        <w:r w:rsidRPr="008C58CA" w:rsidDel="0076408B">
          <w:rPr>
            <w:rFonts w:cstheme="minorHAnsi"/>
          </w:rPr>
          <w:delText>Micro</w:delText>
        </w:r>
      </w:del>
      <w:r w:rsidRPr="008C58CA">
        <w:rPr>
          <w:rFonts w:cstheme="minorHAnsi"/>
        </w:rPr>
        <w:t xml:space="preserve"> Database (GMD) </w:t>
      </w:r>
      <w:ins w:id="37" w:author="Carolina Diaz-Bonilla" w:date="2024-09-10T10:10:00Z">
        <w:r w:rsidR="00F36E31">
          <w:rPr>
            <w:rFonts w:cstheme="minorHAnsi"/>
          </w:rPr>
          <w:t xml:space="preserve">was </w:t>
        </w:r>
      </w:ins>
      <w:ins w:id="38" w:author="Carolina Diaz-Bonilla" w:date="2024-09-10T11:08:00Z">
        <w:r w:rsidR="00CF37FD">
          <w:rPr>
            <w:rFonts w:cstheme="minorHAnsi"/>
          </w:rPr>
          <w:t>created</w:t>
        </w:r>
      </w:ins>
      <w:del w:id="39" w:author="Carolina Diaz-Bonilla" w:date="2024-09-10T11:08:00Z">
        <w:r w:rsidRPr="008C58CA" w:rsidDel="00CF37FD">
          <w:rPr>
            <w:rFonts w:eastAsia="Times New Roman" w:cstheme="minorHAnsi"/>
            <w:shd w:val="clear" w:color="auto" w:fill="FFFFFF"/>
          </w:rPr>
          <w:delText>founded</w:delText>
        </w:r>
      </w:del>
      <w:r w:rsidRPr="008C58CA">
        <w:rPr>
          <w:rFonts w:eastAsia="Times New Roman" w:cstheme="minorHAnsi"/>
          <w:shd w:val="clear" w:color="auto" w:fill="FFFFFF"/>
        </w:rPr>
        <w:t xml:space="preserve"> with the aim of developing a method for survey standardization to construct indicators </w:t>
      </w:r>
      <w:r w:rsidRPr="008C58CA">
        <w:rPr>
          <w:rFonts w:cstheme="minorHAnsi"/>
        </w:rPr>
        <w:t>globally that comparable microdata across countries, regions and across years for global poverty monitoring and welfare measurement. GMD is based on the best multi-purpose</w:t>
      </w:r>
      <w:r w:rsidRPr="008C58CA">
        <w:rPr>
          <w:rStyle w:val="FootnoteReference"/>
          <w:rFonts w:cstheme="minorHAnsi"/>
        </w:rPr>
        <w:footnoteReference w:id="2"/>
      </w:r>
      <w:r w:rsidRPr="008C58CA">
        <w:rPr>
          <w:rFonts w:cstheme="minorHAnsi"/>
        </w:rPr>
        <w:t xml:space="preserve"> available surveys that cater for m</w:t>
      </w:r>
      <w:r w:rsidRPr="006C23C9">
        <w:t xml:space="preserve">any applications and </w:t>
      </w:r>
      <w:r>
        <w:t xml:space="preserve">different </w:t>
      </w:r>
      <w:r w:rsidRPr="006C23C9">
        <w:t>users, have wide coverage of years, and are available, accessible, and shar</w:t>
      </w:r>
      <w:r>
        <w:t>e</w:t>
      </w:r>
      <w:r w:rsidRPr="006C23C9">
        <w:t xml:space="preserve">able </w:t>
      </w:r>
      <w:r>
        <w:t xml:space="preserve">within </w:t>
      </w:r>
      <w:r w:rsidRPr="006C23C9">
        <w:t>the World Bank</w:t>
      </w:r>
      <w:r>
        <w:t xml:space="preserve"> Group (WBG)</w:t>
      </w:r>
      <w:r w:rsidRPr="006C23C9">
        <w:t xml:space="preserve">. </w:t>
      </w:r>
    </w:p>
    <w:p w14:paraId="3396A9E3" w14:textId="77777777" w:rsidR="00B90562" w:rsidRDefault="00B90562" w:rsidP="00B90562">
      <w:pPr>
        <w:spacing w:after="0"/>
        <w:jc w:val="both"/>
      </w:pPr>
    </w:p>
    <w:p w14:paraId="36002DF3" w14:textId="77777777" w:rsidR="00B90562" w:rsidRPr="006C23C9" w:rsidRDefault="00B90562" w:rsidP="00B90562">
      <w:pPr>
        <w:spacing w:after="0"/>
        <w:jc w:val="both"/>
      </w:pPr>
      <w:r w:rsidRPr="006C23C9">
        <w:t xml:space="preserve">Household surveys are </w:t>
      </w:r>
      <w:r>
        <w:t xml:space="preserve">one of the top </w:t>
      </w:r>
      <w:r w:rsidRPr="006C23C9">
        <w:t xml:space="preserve">three sources of social and demographic </w:t>
      </w:r>
      <w:r>
        <w:t>information</w:t>
      </w:r>
      <w:r w:rsidRPr="006C23C9">
        <w:t xml:space="preserve"> in many countries.</w:t>
      </w:r>
      <w:r w:rsidRPr="006C23C9">
        <w:rPr>
          <w:rStyle w:val="FootnoteReference"/>
        </w:rPr>
        <w:footnoteReference w:id="3"/>
      </w:r>
      <w:r w:rsidRPr="006C23C9">
        <w:t xml:space="preserve"> They collect detailed and </w:t>
      </w:r>
      <w:r>
        <w:t xml:space="preserve">diverse </w:t>
      </w:r>
      <w:r w:rsidRPr="006C23C9">
        <w:t>socio demo</w:t>
      </w:r>
      <w:r w:rsidRPr="006C23C9">
        <w:rPr>
          <w:rFonts w:ascii="Cambria Math" w:hAnsi="Cambria Math" w:cs="Cambria Math"/>
        </w:rPr>
        <w:t>‑</w:t>
      </w:r>
      <w:r w:rsidRPr="006C23C9">
        <w:t xml:space="preserve">graphic data </w:t>
      </w:r>
      <w:r>
        <w:t xml:space="preserve">on </w:t>
      </w:r>
      <w:r w:rsidRPr="006C23C9">
        <w:t>people</w:t>
      </w:r>
      <w:r>
        <w:t>’s</w:t>
      </w:r>
      <w:r w:rsidRPr="006C23C9">
        <w:t xml:space="preserve"> liv</w:t>
      </w:r>
      <w:r>
        <w:t xml:space="preserve">ing conditions and well-being; </w:t>
      </w:r>
      <w:r w:rsidRPr="006C23C9">
        <w:t>activities they engage</w:t>
      </w:r>
      <w:r>
        <w:t>;</w:t>
      </w:r>
      <w:r w:rsidRPr="006C23C9">
        <w:t xml:space="preserve"> and demographic characteristics and cultural factors that influence behavior, social and economic change</w:t>
      </w:r>
      <w:r>
        <w:t xml:space="preserve"> among many</w:t>
      </w:r>
      <w:r w:rsidRPr="006C23C9">
        <w:t>.</w:t>
      </w:r>
    </w:p>
    <w:p w14:paraId="3FEF9DDE" w14:textId="77777777" w:rsidR="00B90562" w:rsidRDefault="00B90562" w:rsidP="00B90562">
      <w:pPr>
        <w:spacing w:after="0"/>
        <w:jc w:val="both"/>
      </w:pPr>
    </w:p>
    <w:p w14:paraId="66881846" w14:textId="77777777" w:rsidR="00B90562" w:rsidRPr="006C23C9" w:rsidRDefault="00B90562" w:rsidP="00B90562">
      <w:pPr>
        <w:spacing w:after="0"/>
        <w:jc w:val="both"/>
      </w:pPr>
      <w:r>
        <w:t xml:space="preserve">Although generally focused on examining household </w:t>
      </w:r>
      <w:r w:rsidRPr="006C23C9">
        <w:t xml:space="preserve">consumption expenditures and income </w:t>
      </w:r>
      <w:r>
        <w:t xml:space="preserve">patterns and </w:t>
      </w:r>
      <w:r w:rsidRPr="006C23C9">
        <w:t xml:space="preserve">their characteristics, etc., household surveys represent a </w:t>
      </w:r>
      <w:r>
        <w:t xml:space="preserve">wide variety </w:t>
      </w:r>
      <w:r w:rsidRPr="006C23C9">
        <w:t xml:space="preserve">of </w:t>
      </w:r>
      <w:r>
        <w:t xml:space="preserve">survey instrument </w:t>
      </w:r>
      <w:r w:rsidRPr="006C23C9">
        <w:t xml:space="preserve">designs, with </w:t>
      </w:r>
      <w:r>
        <w:t xml:space="preserve">country unique variable </w:t>
      </w:r>
      <w:r w:rsidRPr="006C23C9">
        <w:t xml:space="preserve">coding standards. </w:t>
      </w:r>
      <w:r>
        <w:t xml:space="preserve">Integrating </w:t>
      </w:r>
      <w:r w:rsidRPr="006C23C9">
        <w:t xml:space="preserve">or comparing multiple surveys can </w:t>
      </w:r>
      <w:r>
        <w:t>therefore b</w:t>
      </w:r>
      <w:r w:rsidRPr="006C23C9">
        <w:t xml:space="preserve">e very costly and time-consuming exercise. </w:t>
      </w:r>
      <w:r>
        <w:t>Moreover</w:t>
      </w:r>
      <w:r w:rsidRPr="006C23C9">
        <w:t xml:space="preserve">, the lack of </w:t>
      </w:r>
      <w:r>
        <w:t xml:space="preserve">a </w:t>
      </w:r>
      <w:r w:rsidRPr="006C23C9">
        <w:t xml:space="preserve">standardized survey structure </w:t>
      </w:r>
      <w:r>
        <w:t xml:space="preserve">adversely affects </w:t>
      </w:r>
      <w:r w:rsidRPr="006C23C9">
        <w:t xml:space="preserve">the comparability of survey indicators and </w:t>
      </w:r>
      <w:r>
        <w:t xml:space="preserve">thus severely </w:t>
      </w:r>
      <w:r w:rsidRPr="006C23C9">
        <w:t>limit</w:t>
      </w:r>
      <w:r>
        <w:t xml:space="preserve">ing </w:t>
      </w:r>
      <w:r w:rsidRPr="006C23C9">
        <w:t>their applications and usefulness</w:t>
      </w:r>
      <w:r>
        <w:t xml:space="preserve"> of the analyses</w:t>
      </w:r>
      <w:r w:rsidRPr="006C23C9">
        <w:t xml:space="preserve">. This presents </w:t>
      </w:r>
      <w:r>
        <w:t xml:space="preserve">a </w:t>
      </w:r>
      <w:r w:rsidRPr="006C23C9">
        <w:t xml:space="preserve">serious </w:t>
      </w:r>
      <w:r>
        <w:t xml:space="preserve">constraint not only for </w:t>
      </w:r>
      <w:r w:rsidRPr="006C23C9">
        <w:t>cross-</w:t>
      </w:r>
      <w:r>
        <w:t>country</w:t>
      </w:r>
      <w:r w:rsidRPr="006C23C9">
        <w:t xml:space="preserve"> </w:t>
      </w:r>
      <w:r>
        <w:t xml:space="preserve">analysis but also within country over time and for </w:t>
      </w:r>
      <w:r w:rsidRPr="006C23C9">
        <w:t xml:space="preserve">national research. </w:t>
      </w:r>
    </w:p>
    <w:p w14:paraId="0E183257" w14:textId="77777777" w:rsidR="00B90562" w:rsidRDefault="00B90562" w:rsidP="00B90562">
      <w:pPr>
        <w:spacing w:after="0"/>
        <w:jc w:val="both"/>
      </w:pPr>
    </w:p>
    <w:p w14:paraId="514FDF37" w14:textId="77777777" w:rsidR="00B90562" w:rsidRPr="006C23C9" w:rsidRDefault="00B90562" w:rsidP="00B90562">
      <w:pPr>
        <w:spacing w:after="0"/>
        <w:jc w:val="both"/>
      </w:pPr>
      <w:r w:rsidRPr="006C23C9">
        <w:t xml:space="preserve">The primary </w:t>
      </w:r>
      <w:r>
        <w:t xml:space="preserve">purpose </w:t>
      </w:r>
      <w:r w:rsidRPr="006C23C9">
        <w:t>of these Guidelines is to ensure that relevant statistical and research teams</w:t>
      </w:r>
      <w:r>
        <w:t xml:space="preserve">, both internal and external to the WBG adhere to recognized </w:t>
      </w:r>
      <w:r w:rsidRPr="006C23C9">
        <w:t xml:space="preserve">standards </w:t>
      </w:r>
      <w:r>
        <w:t xml:space="preserve">in producing </w:t>
      </w:r>
      <w:r w:rsidRPr="006C23C9">
        <w:t>harmonized data</w:t>
      </w:r>
      <w:r>
        <w:t>,</w:t>
      </w:r>
      <w:r w:rsidRPr="006C23C9">
        <w:t xml:space="preserve"> document files and apply a common strategy best </w:t>
      </w:r>
      <w:r>
        <w:t xml:space="preserve">suited to </w:t>
      </w:r>
      <w:r w:rsidRPr="006C23C9">
        <w:t xml:space="preserve">the original source materials. It also aims to provide country, regional, and global teams, including the </w:t>
      </w:r>
      <w:r>
        <w:t>U</w:t>
      </w:r>
      <w:r w:rsidRPr="006C23C9">
        <w:t xml:space="preserve">ser community and data harmonizers, with the tools and material resources </w:t>
      </w:r>
      <w:r>
        <w:t xml:space="preserve">necessary for </w:t>
      </w:r>
      <w:r w:rsidRPr="006C23C9">
        <w:t>collect</w:t>
      </w:r>
      <w:r>
        <w:t>ing</w:t>
      </w:r>
      <w:r w:rsidRPr="006C23C9">
        <w:t>, process</w:t>
      </w:r>
      <w:r>
        <w:t>ing</w:t>
      </w:r>
      <w:r w:rsidRPr="006C23C9">
        <w:t>, harmoniz</w:t>
      </w:r>
      <w:r>
        <w:t>ing,</w:t>
      </w:r>
      <w:r w:rsidRPr="006C23C9">
        <w:t xml:space="preserve"> and analyz</w:t>
      </w:r>
      <w:r>
        <w:t>ing</w:t>
      </w:r>
      <w:r w:rsidRPr="006C23C9">
        <w:t xml:space="preserve"> survey data. </w:t>
      </w:r>
      <w:r>
        <w:t xml:space="preserve"> </w:t>
      </w:r>
      <w:r w:rsidRPr="006C23C9">
        <w:t xml:space="preserve">Consistency and comparability </w:t>
      </w:r>
      <w:r>
        <w:t xml:space="preserve">of </w:t>
      </w:r>
      <w:r w:rsidRPr="006C23C9">
        <w:t xml:space="preserve">indicators </w:t>
      </w:r>
      <w:r>
        <w:t xml:space="preserve">derived </w:t>
      </w:r>
      <w:r w:rsidRPr="006C23C9">
        <w:t xml:space="preserve">from the survey can only be </w:t>
      </w:r>
      <w:r>
        <w:t>en</w:t>
      </w:r>
      <w:r w:rsidRPr="006C23C9">
        <w:t xml:space="preserve">sured by using </w:t>
      </w:r>
      <w:r>
        <w:t xml:space="preserve">this </w:t>
      </w:r>
      <w:r w:rsidRPr="006C23C9">
        <w:t>a common framework for the harmonization of survey indicators, which envisages standardiz</w:t>
      </w:r>
      <w:r>
        <w:t xml:space="preserve">ation of </w:t>
      </w:r>
      <w:r w:rsidRPr="006C23C9">
        <w:t xml:space="preserve">indicators and indicator definitions across time and space. </w:t>
      </w:r>
    </w:p>
    <w:p w14:paraId="00330FE2" w14:textId="77777777" w:rsidR="00B90562" w:rsidRDefault="00B90562" w:rsidP="00B90562">
      <w:pPr>
        <w:spacing w:after="0"/>
        <w:jc w:val="both"/>
      </w:pPr>
    </w:p>
    <w:p w14:paraId="51E42B2B" w14:textId="41F50ED8" w:rsidR="00E44066" w:rsidRDefault="00B90562" w:rsidP="00B90562">
      <w:pPr>
        <w:spacing w:after="0"/>
        <w:jc w:val="both"/>
      </w:pPr>
      <w:r w:rsidRPr="00E65119">
        <w:t>The guidelines are primarily intended for local statistical teams coordinating regular surveys, but they also provide useful information for analysts, policy makers, researchers, and other users of survey data. Additionally, with the growing need for data on SDG indicators, GMD will support the development of products aligned with banks' corporate objectives, in addition to those developed by the Poverty and Equity Global Practice.</w:t>
      </w:r>
    </w:p>
    <w:p w14:paraId="1540B054" w14:textId="77777777" w:rsidR="00B90562" w:rsidRPr="00E65119" w:rsidRDefault="00B90562" w:rsidP="00B90562">
      <w:pPr>
        <w:spacing w:after="0"/>
        <w:jc w:val="both"/>
        <w:rPr>
          <w:rFonts w:cstheme="minorHAnsi"/>
          <w:b/>
          <w:bCs/>
        </w:rPr>
      </w:pPr>
    </w:p>
    <w:p w14:paraId="5BC30B48" w14:textId="7F8416DC" w:rsidR="00DC5930" w:rsidRPr="00E65119" w:rsidRDefault="00DC5930" w:rsidP="00542E7F">
      <w:pPr>
        <w:pStyle w:val="Heading2"/>
        <w:spacing w:before="0" w:after="0"/>
        <w:ind w:left="0" w:firstLine="0"/>
        <w:jc w:val="both"/>
        <w:rPr>
          <w:rFonts w:asciiTheme="minorHAnsi" w:hAnsiTheme="minorHAnsi" w:cstheme="minorHAnsi"/>
          <w:b/>
          <w:bCs/>
        </w:rPr>
      </w:pPr>
      <w:bookmarkStart w:id="40" w:name="_Toc514150787"/>
      <w:bookmarkStart w:id="41" w:name="_Toc7198531"/>
      <w:bookmarkStart w:id="42" w:name="_Toc7198695"/>
      <w:bookmarkStart w:id="43" w:name="_Toc176262670"/>
      <w:r w:rsidRPr="00E65119">
        <w:rPr>
          <w:rFonts w:asciiTheme="minorHAnsi" w:hAnsiTheme="minorHAnsi" w:cstheme="minorHAnsi"/>
          <w:b/>
          <w:bCs/>
        </w:rPr>
        <w:lastRenderedPageBreak/>
        <w:t>File Structure and Content</w:t>
      </w:r>
      <w:bookmarkEnd w:id="40"/>
      <w:bookmarkEnd w:id="41"/>
      <w:bookmarkEnd w:id="42"/>
      <w:bookmarkEnd w:id="43"/>
      <w:r w:rsidRPr="00E65119">
        <w:rPr>
          <w:rFonts w:asciiTheme="minorHAnsi" w:hAnsiTheme="minorHAnsi" w:cstheme="minorHAnsi"/>
          <w:b/>
          <w:bCs/>
        </w:rPr>
        <w:t xml:space="preserve"> </w:t>
      </w:r>
    </w:p>
    <w:p w14:paraId="2061F0E4" w14:textId="77777777" w:rsidR="00E65119" w:rsidRDefault="00E65119" w:rsidP="007B3F82">
      <w:pPr>
        <w:spacing w:after="0"/>
        <w:jc w:val="both"/>
      </w:pPr>
    </w:p>
    <w:p w14:paraId="64949FEC" w14:textId="6871B823" w:rsidR="00DC5930" w:rsidRDefault="00DC5930" w:rsidP="007B3F82">
      <w:pPr>
        <w:spacing w:after="0"/>
        <w:jc w:val="both"/>
      </w:pPr>
      <w:r w:rsidRPr="006C23C9">
        <w:t>The Global Monitoring Databases consists of 10 modules, as presented in Figure 1. The modules covered comprise 1. IDs</w:t>
      </w:r>
      <w:r w:rsidR="00366C4F">
        <w:t>;</w:t>
      </w:r>
      <w:r w:rsidRPr="006C23C9">
        <w:t xml:space="preserve"> 2. CPI and welfare</w:t>
      </w:r>
      <w:r w:rsidR="00366C4F">
        <w:t>;</w:t>
      </w:r>
      <w:r w:rsidRPr="006C23C9">
        <w:t xml:space="preserve"> 3. Consumption</w:t>
      </w:r>
      <w:r w:rsidR="00366C4F">
        <w:t>;</w:t>
      </w:r>
      <w:r w:rsidRPr="006C23C9">
        <w:t xml:space="preserve"> 4. Income</w:t>
      </w:r>
      <w:r w:rsidR="00366C4F">
        <w:t>;</w:t>
      </w:r>
      <w:r w:rsidRPr="006C23C9">
        <w:t xml:space="preserve"> 5. Geography</w:t>
      </w:r>
      <w:r w:rsidR="00366C4F">
        <w:t>;</w:t>
      </w:r>
      <w:r w:rsidRPr="006C23C9">
        <w:t xml:space="preserve"> 6. Demography</w:t>
      </w:r>
      <w:r w:rsidR="00366C4F">
        <w:t>;</w:t>
      </w:r>
      <w:r w:rsidRPr="006C23C9">
        <w:t xml:space="preserve"> 7. Education</w:t>
      </w:r>
      <w:r w:rsidR="00366C4F">
        <w:t>;</w:t>
      </w:r>
      <w:r w:rsidRPr="006C23C9">
        <w:t xml:space="preserve"> 8. Labor</w:t>
      </w:r>
      <w:r w:rsidR="00366C4F">
        <w:t>;</w:t>
      </w:r>
      <w:r w:rsidRPr="006C23C9">
        <w:t xml:space="preserve"> 9. Utilities</w:t>
      </w:r>
      <w:r w:rsidR="00366C4F">
        <w:t>;</w:t>
      </w:r>
      <w:r w:rsidRPr="006C23C9">
        <w:t xml:space="preserve"> 10. Assets and Dwellings, and 11. Social Protection.</w:t>
      </w:r>
    </w:p>
    <w:p w14:paraId="6AE8F5C5" w14:textId="77777777" w:rsidR="00E65119" w:rsidRPr="006C23C9" w:rsidRDefault="00E65119" w:rsidP="007B3F82">
      <w:pPr>
        <w:spacing w:after="0"/>
        <w:jc w:val="both"/>
      </w:pPr>
    </w:p>
    <w:p w14:paraId="34C8079D" w14:textId="41444B90" w:rsidR="00DC5930" w:rsidRPr="00AE0EF7" w:rsidRDefault="00DC5930" w:rsidP="00E4421B">
      <w:pPr>
        <w:pStyle w:val="FIGURES"/>
        <w:spacing w:after="0"/>
        <w:jc w:val="center"/>
        <w:rPr>
          <w:b/>
          <w:bCs/>
        </w:rPr>
      </w:pPr>
      <w:r w:rsidRPr="00AE0EF7">
        <w:rPr>
          <w:b/>
          <w:bCs/>
        </w:rPr>
        <w:t>Figure 1. Modules of the Global Monitoring Database</w:t>
      </w:r>
    </w:p>
    <w:p w14:paraId="78D8D491" w14:textId="77777777" w:rsidR="00DC5930" w:rsidRPr="006C23C9" w:rsidRDefault="00DC5930" w:rsidP="002D0F02">
      <w:pPr>
        <w:spacing w:after="0"/>
        <w:jc w:val="both"/>
      </w:pPr>
      <w:r w:rsidRPr="006C23C9">
        <w:rPr>
          <w:rFonts w:cstheme="minorHAnsi"/>
          <w:noProof/>
          <w:sz w:val="20"/>
          <w:lang w:eastAsia="en-US"/>
        </w:rPr>
        <w:drawing>
          <wp:inline distT="0" distB="0" distL="0" distR="0" wp14:anchorId="5FD08EB0" wp14:editId="39B34E43">
            <wp:extent cx="6057900" cy="4276725"/>
            <wp:effectExtent l="0" t="95250" r="0" b="104775"/>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15FCA45" w14:textId="77777777" w:rsidR="00DC5930" w:rsidRPr="00667116" w:rsidRDefault="00DC5930" w:rsidP="002D0F02">
      <w:pPr>
        <w:spacing w:after="0"/>
        <w:jc w:val="both"/>
        <w:rPr>
          <w:sz w:val="20"/>
          <w:szCs w:val="24"/>
        </w:rPr>
      </w:pPr>
      <w:r w:rsidRPr="00667116">
        <w:rPr>
          <w:sz w:val="20"/>
          <w:szCs w:val="24"/>
        </w:rPr>
        <w:t xml:space="preserve">Source: </w:t>
      </w:r>
      <w:r w:rsidRPr="00667116">
        <w:rPr>
          <w:rFonts w:cstheme="minorHAnsi"/>
          <w:sz w:val="20"/>
          <w:szCs w:val="24"/>
          <w:lang w:eastAsia="en-US"/>
        </w:rPr>
        <w:t>Based on initial GSG proposal.</w:t>
      </w:r>
    </w:p>
    <w:p w14:paraId="53657E37" w14:textId="77777777" w:rsidR="002D0F02" w:rsidRDefault="002D0F02" w:rsidP="00C07845">
      <w:pPr>
        <w:spacing w:after="0"/>
        <w:jc w:val="both"/>
      </w:pPr>
    </w:p>
    <w:p w14:paraId="42DF7BD4" w14:textId="3F2D9979" w:rsidR="00DC5930" w:rsidRDefault="00DC5930" w:rsidP="00C07845">
      <w:pPr>
        <w:spacing w:after="0"/>
        <w:jc w:val="both"/>
      </w:pPr>
      <w:r w:rsidRPr="006C23C9">
        <w:t xml:space="preserve">Each module file contains data for all module subject areas available in a survey. The files also contain selected identification and demographic information from the core dataset, making it possible to conduct the analysis independently from the core file and full panel files.  If more detailed social or demographic information is required for an analysis, users can obtain that information by merging module files with each other or with any other statistical information. </w:t>
      </w:r>
    </w:p>
    <w:p w14:paraId="34626E48" w14:textId="77777777" w:rsidR="002D0F02" w:rsidRPr="006C23C9" w:rsidRDefault="002D0F02" w:rsidP="00C07845">
      <w:pPr>
        <w:spacing w:after="0"/>
        <w:jc w:val="both"/>
      </w:pPr>
    </w:p>
    <w:p w14:paraId="129E47CA" w14:textId="77777777" w:rsidR="00DC5930" w:rsidRPr="006C23C9" w:rsidRDefault="00DC5930" w:rsidP="00C07845">
      <w:pPr>
        <w:spacing w:after="0"/>
        <w:jc w:val="both"/>
      </w:pPr>
      <w:r w:rsidRPr="006C23C9">
        <w:t>To facilitate documentation consistency, all topical module files have been assigned with their unique identification numbers. For example, the “Geography” module can be identified under the code 5. Furthermore, some modules may be broken down further into sub-modules. For example, the “Assets and Dwellings” module is comprised of two sub-sections – Assets and Dwellings.</w:t>
      </w:r>
    </w:p>
    <w:p w14:paraId="4CB7DBAE" w14:textId="77777777" w:rsidR="00DC5930" w:rsidRPr="00AE0EF7" w:rsidRDefault="00DC5930" w:rsidP="00542E7F">
      <w:pPr>
        <w:pStyle w:val="Heading2"/>
        <w:spacing w:before="0" w:after="0"/>
        <w:ind w:left="0" w:firstLine="0"/>
        <w:jc w:val="both"/>
        <w:rPr>
          <w:rFonts w:asciiTheme="minorHAnsi" w:hAnsiTheme="minorHAnsi" w:cstheme="minorHAnsi"/>
          <w:b/>
          <w:bCs/>
        </w:rPr>
      </w:pPr>
      <w:bookmarkStart w:id="44" w:name="_Toc514150788"/>
      <w:bookmarkStart w:id="45" w:name="_Toc7198532"/>
      <w:bookmarkStart w:id="46" w:name="_Toc7198696"/>
      <w:bookmarkStart w:id="47" w:name="_Toc176262671"/>
      <w:r w:rsidRPr="00AE0EF7">
        <w:rPr>
          <w:rFonts w:asciiTheme="minorHAnsi" w:hAnsiTheme="minorHAnsi" w:cstheme="minorHAnsi"/>
          <w:b/>
          <w:bCs/>
        </w:rPr>
        <w:lastRenderedPageBreak/>
        <w:t>Data Dictionary</w:t>
      </w:r>
      <w:bookmarkEnd w:id="44"/>
      <w:bookmarkEnd w:id="45"/>
      <w:bookmarkEnd w:id="46"/>
      <w:bookmarkEnd w:id="47"/>
      <w:r w:rsidRPr="00AE0EF7">
        <w:rPr>
          <w:rFonts w:asciiTheme="minorHAnsi" w:hAnsiTheme="minorHAnsi" w:cstheme="minorHAnsi"/>
          <w:b/>
          <w:bCs/>
        </w:rPr>
        <w:t xml:space="preserve"> </w:t>
      </w:r>
    </w:p>
    <w:p w14:paraId="7A385A75" w14:textId="77777777" w:rsidR="00AE0EF7" w:rsidRDefault="00AE0EF7" w:rsidP="00C07845">
      <w:pPr>
        <w:spacing w:after="0"/>
        <w:jc w:val="both"/>
      </w:pPr>
    </w:p>
    <w:p w14:paraId="44737874" w14:textId="3FC16B26" w:rsidR="00DC5930" w:rsidRPr="006C23C9" w:rsidRDefault="00DC5930" w:rsidP="00C07845">
      <w:pPr>
        <w:spacing w:after="0"/>
        <w:jc w:val="both"/>
      </w:pPr>
      <w:r w:rsidRPr="006C23C9">
        <w:t xml:space="preserve">This section discusses the names, definitions, and attributes of data elements within the GMD data system. The goal of the GMD Data Dictionary is to provide a comprehensive information catalog of data definitions, relationships, collection groupings, and sources of data. </w:t>
      </w:r>
    </w:p>
    <w:p w14:paraId="318DC131" w14:textId="77777777" w:rsidR="00AE0EF7" w:rsidRDefault="00AE0EF7" w:rsidP="00C07845">
      <w:pPr>
        <w:spacing w:after="0"/>
        <w:jc w:val="both"/>
      </w:pPr>
    </w:p>
    <w:p w14:paraId="1CE0D69B" w14:textId="5EF3298C" w:rsidR="00DC5930" w:rsidRPr="006C23C9" w:rsidRDefault="00DC5930" w:rsidP="00C07845">
      <w:pPr>
        <w:spacing w:after="0"/>
        <w:jc w:val="both"/>
      </w:pPr>
      <w:r w:rsidRPr="006C23C9">
        <w:t xml:space="preserve">The inventory revealed about </w:t>
      </w:r>
      <w:r w:rsidR="006D1C91" w:rsidRPr="006C23C9">
        <w:t>300</w:t>
      </w:r>
      <w:r w:rsidRPr="006C23C9">
        <w:t xml:space="preserve"> variables available in the latest version of the GMD Data Dictionary. It should be noted that as the GMD team continues updating and revising the Data Dictionary, the number of variables may differ from the number of variables covered in the current version of the Guidelines. </w:t>
      </w:r>
    </w:p>
    <w:p w14:paraId="7F42DE7B" w14:textId="77777777" w:rsidR="00AE0EF7" w:rsidRDefault="00AE0EF7" w:rsidP="00C07845">
      <w:pPr>
        <w:spacing w:after="0"/>
        <w:jc w:val="both"/>
      </w:pPr>
    </w:p>
    <w:p w14:paraId="7895B153" w14:textId="26394CC5" w:rsidR="00DC5930" w:rsidRPr="006C23C9" w:rsidRDefault="00DC5930" w:rsidP="00C07845">
      <w:pPr>
        <w:spacing w:after="0"/>
        <w:jc w:val="both"/>
      </w:pPr>
      <w:r w:rsidRPr="006C23C9">
        <w:t xml:space="preserve">All topical GMD modules consistently use the same format and naming convention. As noted, all GMD modules contain a set of common identification and demographic variables, such as a country code, year variable, household identifier, individual identifier (if applicable), and household weights. The number of module specific variables typically varies across the subject areas depending on the type of module under consideration. </w:t>
      </w:r>
    </w:p>
    <w:p w14:paraId="7C774428" w14:textId="77777777" w:rsidR="002D0F02" w:rsidRDefault="002D0F02" w:rsidP="00C07845">
      <w:pPr>
        <w:spacing w:after="0"/>
        <w:jc w:val="both"/>
      </w:pPr>
    </w:p>
    <w:p w14:paraId="128A697B" w14:textId="77A7D3DA" w:rsidR="00DC5930" w:rsidRDefault="00DC5930" w:rsidP="00C07845">
      <w:pPr>
        <w:spacing w:after="0"/>
        <w:jc w:val="both"/>
      </w:pPr>
      <w:r w:rsidRPr="006C23C9">
        <w:t xml:space="preserve">To facilitate common understanding, each topical GMD module contains a table summarizing all the variables covered in the module, including variable name, variable label, variable description, acceptable variable type after harmonization, as well as sources of variable information. Each variable element is also mapped to its tier, GMD module, as well as sub-module.  </w:t>
      </w:r>
    </w:p>
    <w:p w14:paraId="4883B130" w14:textId="77777777" w:rsidR="006B37BB" w:rsidRPr="006C23C9" w:rsidRDefault="006B37BB" w:rsidP="00C07845">
      <w:pPr>
        <w:spacing w:after="0"/>
        <w:jc w:val="both"/>
        <w:rPr>
          <w:rFonts w:asciiTheme="majorHAnsi" w:eastAsiaTheme="majorEastAsia" w:hAnsiTheme="majorHAnsi" w:cstheme="majorBidi"/>
          <w:b/>
          <w:bCs/>
          <w:color w:val="2D4F8E" w:themeColor="accent1" w:themeShade="B5"/>
          <w:sz w:val="32"/>
          <w:szCs w:val="32"/>
        </w:rPr>
      </w:pPr>
    </w:p>
    <w:p w14:paraId="62FD4BF4" w14:textId="77777777" w:rsidR="00DC5930" w:rsidRPr="00566D3A" w:rsidRDefault="00DC5930" w:rsidP="00542E7F">
      <w:pPr>
        <w:pStyle w:val="Heading2"/>
        <w:spacing w:before="0" w:after="0"/>
        <w:ind w:left="0" w:firstLine="0"/>
        <w:jc w:val="both"/>
        <w:rPr>
          <w:rFonts w:asciiTheme="minorHAnsi" w:hAnsiTheme="minorHAnsi" w:cstheme="minorHAnsi"/>
          <w:b/>
          <w:bCs/>
        </w:rPr>
      </w:pPr>
      <w:r w:rsidRPr="00566D3A">
        <w:rPr>
          <w:rFonts w:asciiTheme="minorHAnsi" w:hAnsiTheme="minorHAnsi" w:cstheme="minorHAnsi"/>
          <w:b/>
          <w:bCs/>
        </w:rPr>
        <w:t xml:space="preserve"> </w:t>
      </w:r>
      <w:bookmarkStart w:id="48" w:name="_Toc7198533"/>
      <w:bookmarkStart w:id="49" w:name="_Toc7198697"/>
      <w:bookmarkStart w:id="50" w:name="_Toc176262672"/>
      <w:r w:rsidRPr="00566D3A">
        <w:rPr>
          <w:rFonts w:asciiTheme="minorHAnsi" w:hAnsiTheme="minorHAnsi" w:cstheme="minorHAnsi"/>
          <w:b/>
          <w:bCs/>
        </w:rPr>
        <w:t>File organization</w:t>
      </w:r>
      <w:bookmarkEnd w:id="48"/>
      <w:bookmarkEnd w:id="49"/>
      <w:bookmarkEnd w:id="50"/>
    </w:p>
    <w:p w14:paraId="34787960" w14:textId="77777777" w:rsidR="006B37BB" w:rsidRDefault="006B37BB" w:rsidP="00C07845">
      <w:pPr>
        <w:spacing w:after="0"/>
        <w:jc w:val="both"/>
        <w:rPr>
          <w:rFonts w:eastAsia="Times New Roman" w:cstheme="minorHAnsi"/>
          <w:shd w:val="clear" w:color="auto" w:fill="FFFFFF"/>
        </w:rPr>
      </w:pPr>
    </w:p>
    <w:p w14:paraId="2A57B94B" w14:textId="7F95E4D3" w:rsidR="00DC5930" w:rsidRPr="006C23C9" w:rsidRDefault="00DC5930" w:rsidP="00C07845">
      <w:pPr>
        <w:spacing w:after="0"/>
        <w:jc w:val="both"/>
        <w:rPr>
          <w:rFonts w:eastAsia="Times New Roman" w:cstheme="minorHAnsi"/>
          <w:shd w:val="clear" w:color="auto" w:fill="FFFFFF"/>
        </w:rPr>
      </w:pPr>
      <w:r w:rsidRPr="006C23C9">
        <w:rPr>
          <w:rFonts w:eastAsia="Times New Roman" w:cstheme="minorHAnsi"/>
          <w:shd w:val="clear" w:color="auto" w:fill="FFFFFF"/>
        </w:rPr>
        <w:t xml:space="preserve">Since GMD is a collaborative effort where different individuals work on the harmonization of different surveys, it is essential that everyone follows the same file structure and do-file organization to allow for easy access and understanding. </w:t>
      </w:r>
    </w:p>
    <w:p w14:paraId="759347BA" w14:textId="77777777" w:rsidR="00FB6E5A" w:rsidRDefault="00FB6E5A" w:rsidP="00C07845">
      <w:pPr>
        <w:spacing w:after="0"/>
        <w:rPr>
          <w:b/>
        </w:rPr>
      </w:pPr>
      <w:bookmarkStart w:id="51" w:name="_Toc390265950"/>
      <w:bookmarkStart w:id="52" w:name="_Toc440033419"/>
      <w:bookmarkStart w:id="53" w:name="_Toc7198534"/>
      <w:bookmarkStart w:id="54" w:name="_Toc7198698"/>
    </w:p>
    <w:p w14:paraId="284B95B4" w14:textId="77777777" w:rsidR="00E103BD" w:rsidRPr="00E827B0" w:rsidRDefault="00E103BD" w:rsidP="00542E7F">
      <w:pPr>
        <w:pStyle w:val="Heading3"/>
        <w:spacing w:before="0" w:after="0" w:line="259" w:lineRule="auto"/>
        <w:rPr>
          <w:rFonts w:asciiTheme="majorHAnsi" w:hAnsiTheme="majorHAnsi" w:cstheme="majorHAnsi"/>
        </w:rPr>
      </w:pPr>
      <w:bookmarkStart w:id="55" w:name="_Toc176262673"/>
      <w:r w:rsidRPr="00E827B0">
        <w:rPr>
          <w:rFonts w:asciiTheme="majorHAnsi" w:hAnsiTheme="majorHAnsi" w:cstheme="majorHAnsi"/>
        </w:rPr>
        <w:t>Where to find the original raw data files</w:t>
      </w:r>
      <w:bookmarkEnd w:id="55"/>
    </w:p>
    <w:p w14:paraId="76BADB20" w14:textId="77777777" w:rsidR="00E103BD" w:rsidRDefault="00E103BD" w:rsidP="00E103BD">
      <w:pPr>
        <w:spacing w:after="0"/>
        <w:jc w:val="both"/>
        <w:rPr>
          <w:rFonts w:eastAsia="Times New Roman" w:cstheme="minorHAnsi"/>
          <w:shd w:val="clear" w:color="auto" w:fill="FFFFFF"/>
        </w:rPr>
      </w:pPr>
    </w:p>
    <w:bookmarkEnd w:id="51"/>
    <w:bookmarkEnd w:id="52"/>
    <w:bookmarkEnd w:id="53"/>
    <w:bookmarkEnd w:id="54"/>
    <w:p w14:paraId="0A96B462" w14:textId="77777777" w:rsidR="00DC5930" w:rsidRDefault="00DC5930" w:rsidP="00C07845">
      <w:pPr>
        <w:spacing w:after="0"/>
        <w:jc w:val="both"/>
        <w:rPr>
          <w:rFonts w:eastAsia="Times New Roman" w:cstheme="minorHAnsi"/>
          <w:shd w:val="clear" w:color="auto" w:fill="FFFFFF"/>
        </w:rPr>
      </w:pPr>
      <w:r w:rsidRPr="006C23C9">
        <w:rPr>
          <w:rFonts w:eastAsia="Times New Roman" w:cstheme="minorHAnsi"/>
          <w:shd w:val="clear" w:color="auto" w:fill="FFFFFF"/>
        </w:rPr>
        <w:t xml:space="preserve">The first step for each harmonization is to obtain the original raw data files. </w:t>
      </w:r>
      <w:r w:rsidRPr="006C23C9">
        <w:rPr>
          <w:rFonts w:cstheme="minorHAnsi"/>
        </w:rPr>
        <w:t xml:space="preserve">The original data files used for the GMD harmonization should be cataloged and stored in the regional shared drive </w:t>
      </w:r>
      <w:commentRangeStart w:id="56"/>
      <w:r w:rsidRPr="006C23C9">
        <w:rPr>
          <w:rFonts w:cstheme="minorHAnsi"/>
        </w:rPr>
        <w:t>and the central Microdata Library catalog (</w:t>
      </w:r>
      <w:hyperlink r:id="rId16" w:history="1">
        <w:r w:rsidRPr="006C23C9">
          <w:rPr>
            <w:rStyle w:val="Hyperlink"/>
            <w:rFonts w:cstheme="minorHAnsi"/>
          </w:rPr>
          <w:t>http://microdatalib/</w:t>
        </w:r>
      </w:hyperlink>
      <w:commentRangeEnd w:id="56"/>
      <w:r w:rsidR="00005482">
        <w:rPr>
          <w:rStyle w:val="CommentReference"/>
        </w:rPr>
        <w:commentReference w:id="56"/>
      </w:r>
      <w:r w:rsidRPr="006C23C9">
        <w:rPr>
          <w:rFonts w:cstheme="minorHAnsi"/>
        </w:rPr>
        <w:t xml:space="preserve">). We assume that the depositing of the original microdata in the Microdata Library is a collective responsibility shared by all World Bank staff working in all the World Bank’s regions, irrespective of global practice, since the dialogue and data acquisition through the NSO and line ministries often take place in a decentralized manner. </w:t>
      </w:r>
      <w:r w:rsidRPr="006C23C9">
        <w:rPr>
          <w:rFonts w:eastAsia="Times New Roman" w:cstheme="minorHAnsi"/>
          <w:shd w:val="clear" w:color="auto" w:fill="FFFFFF"/>
        </w:rPr>
        <w:t xml:space="preserve">Those original data files are stored in a secured server, to which access is limited only to the regional admins (see Azevedo and Cancho, 2013 for further details). </w:t>
      </w:r>
    </w:p>
    <w:p w14:paraId="2AAE4CF2" w14:textId="77777777" w:rsidR="00192B3A" w:rsidRPr="006C23C9" w:rsidRDefault="00192B3A" w:rsidP="00C07845">
      <w:pPr>
        <w:spacing w:after="0"/>
        <w:jc w:val="both"/>
        <w:rPr>
          <w:rFonts w:eastAsia="Times New Roman" w:cstheme="minorHAnsi"/>
          <w:shd w:val="clear" w:color="auto" w:fill="FFFFFF"/>
        </w:rPr>
      </w:pPr>
    </w:p>
    <w:p w14:paraId="5292BDCA" w14:textId="3B34CB2B" w:rsidR="00DC5930" w:rsidRPr="006C23C9" w:rsidRDefault="00DC5930" w:rsidP="00C07845">
      <w:pPr>
        <w:spacing w:after="0"/>
        <w:jc w:val="both"/>
        <w:rPr>
          <w:rFonts w:cstheme="minorHAnsi"/>
        </w:rPr>
      </w:pPr>
      <w:r w:rsidRPr="006C23C9">
        <w:rPr>
          <w:rFonts w:eastAsia="Times New Roman" w:cstheme="minorHAnsi"/>
          <w:shd w:val="clear" w:color="auto" w:fill="FFFFFF"/>
        </w:rPr>
        <w:t>To avoid having multiple data files stored and saved in different location, it is recommended that the users use and query the original files within the datalibweb system.</w:t>
      </w:r>
    </w:p>
    <w:p w14:paraId="7E74C3A4" w14:textId="77777777" w:rsidR="00FB6E5A" w:rsidRDefault="00FB6E5A" w:rsidP="00192B3A">
      <w:pPr>
        <w:spacing w:after="0"/>
        <w:rPr>
          <w:b/>
        </w:rPr>
      </w:pPr>
      <w:bookmarkStart w:id="57" w:name="_Toc433382082"/>
      <w:bookmarkStart w:id="58" w:name="_Toc434221891"/>
      <w:bookmarkStart w:id="59" w:name="_Toc434221960"/>
      <w:bookmarkStart w:id="60" w:name="_Toc434222091"/>
      <w:bookmarkStart w:id="61" w:name="_Toc434222303"/>
      <w:bookmarkStart w:id="62" w:name="_Toc440033420"/>
      <w:bookmarkStart w:id="63" w:name="_Toc7198535"/>
      <w:bookmarkStart w:id="64" w:name="_Toc7198699"/>
      <w:bookmarkEnd w:id="57"/>
      <w:bookmarkEnd w:id="58"/>
      <w:bookmarkEnd w:id="59"/>
      <w:bookmarkEnd w:id="60"/>
      <w:bookmarkEnd w:id="61"/>
    </w:p>
    <w:p w14:paraId="6862CFE2" w14:textId="77777777" w:rsidR="001D75A5" w:rsidRDefault="001D75A5" w:rsidP="001D75A5">
      <w:pPr>
        <w:rPr>
          <w:b/>
        </w:rPr>
      </w:pPr>
      <w:r>
        <w:rPr>
          <w:b/>
        </w:rPr>
        <w:br w:type="page"/>
      </w:r>
    </w:p>
    <w:p w14:paraId="31CE053E" w14:textId="77777777" w:rsidR="001D75A5" w:rsidRPr="00E827B0" w:rsidRDefault="001D75A5" w:rsidP="00542E7F">
      <w:pPr>
        <w:pStyle w:val="Heading3"/>
        <w:spacing w:before="0" w:after="0"/>
        <w:ind w:left="0" w:firstLine="0"/>
        <w:rPr>
          <w:rFonts w:asciiTheme="majorHAnsi" w:hAnsiTheme="majorHAnsi" w:cstheme="majorHAnsi"/>
        </w:rPr>
      </w:pPr>
      <w:bookmarkStart w:id="65" w:name="_Toc176262674"/>
      <w:r w:rsidRPr="00E827B0">
        <w:rPr>
          <w:rFonts w:asciiTheme="majorHAnsi" w:hAnsiTheme="majorHAnsi" w:cstheme="majorHAnsi"/>
        </w:rPr>
        <w:lastRenderedPageBreak/>
        <w:t>Do-file and data file naming guidelines</w:t>
      </w:r>
      <w:bookmarkEnd w:id="65"/>
    </w:p>
    <w:p w14:paraId="1FCE9D2E" w14:textId="77777777" w:rsidR="001D75A5" w:rsidRDefault="001D75A5" w:rsidP="00192B3A">
      <w:pPr>
        <w:spacing w:after="0"/>
        <w:rPr>
          <w:b/>
        </w:rPr>
      </w:pPr>
    </w:p>
    <w:bookmarkEnd w:id="62"/>
    <w:bookmarkEnd w:id="63"/>
    <w:bookmarkEnd w:id="64"/>
    <w:p w14:paraId="0D4F716C" w14:textId="4EB7E61C" w:rsidR="00DC5930" w:rsidRPr="006C23C9" w:rsidRDefault="00DC5930" w:rsidP="00192B3A">
      <w:pPr>
        <w:spacing w:after="0"/>
        <w:jc w:val="both"/>
        <w:rPr>
          <w:rFonts w:cstheme="minorHAnsi"/>
        </w:rPr>
      </w:pPr>
      <w:r w:rsidRPr="006C23C9">
        <w:rPr>
          <w:rFonts w:cstheme="minorHAnsi"/>
        </w:rPr>
        <w:t xml:space="preserve">Data sets and do-files have identical file naming conventions. Do-files used to create a </w:t>
      </w:r>
      <w:r w:rsidR="00667116" w:rsidRPr="006C23C9">
        <w:rPr>
          <w:rFonts w:cstheme="minorHAnsi"/>
        </w:rPr>
        <w:t>data</w:t>
      </w:r>
      <w:r w:rsidRPr="006C23C9">
        <w:rPr>
          <w:rFonts w:cstheme="minorHAnsi"/>
        </w:rPr>
        <w:t xml:space="preserve"> file must have the same file name and follow the naming guidelines below. </w:t>
      </w:r>
    </w:p>
    <w:p w14:paraId="2B2DF3D2" w14:textId="77777777" w:rsidR="00192B3A" w:rsidRDefault="00192B3A" w:rsidP="00192B3A">
      <w:pPr>
        <w:spacing w:after="0"/>
        <w:jc w:val="both"/>
        <w:rPr>
          <w:rFonts w:cstheme="minorHAnsi"/>
        </w:rPr>
      </w:pPr>
    </w:p>
    <w:p w14:paraId="3BBF0118" w14:textId="7BCAB926" w:rsidR="00DC5930" w:rsidRPr="006C23C9" w:rsidRDefault="00DC5930" w:rsidP="00192B3A">
      <w:pPr>
        <w:spacing w:after="0"/>
        <w:jc w:val="both"/>
        <w:rPr>
          <w:rFonts w:cstheme="minorHAnsi"/>
        </w:rPr>
      </w:pPr>
      <w:r w:rsidRPr="006C23C9">
        <w:rPr>
          <w:rFonts w:cstheme="minorHAnsi"/>
        </w:rPr>
        <w:t xml:space="preserve">Example: The following files are the do file and </w:t>
      </w:r>
      <w:r w:rsidR="001F359A">
        <w:rPr>
          <w:rFonts w:cstheme="minorHAnsi"/>
        </w:rPr>
        <w:t>STATA</w:t>
      </w:r>
      <w:r w:rsidRPr="006C23C9">
        <w:rPr>
          <w:rFonts w:cstheme="minorHAnsi"/>
        </w:rPr>
        <w:t xml:space="preserve"> file for the GMD consumption module harmonization using the Kazakhstan 2011 HBS.</w:t>
      </w:r>
    </w:p>
    <w:p w14:paraId="2999CCCA" w14:textId="77777777" w:rsidR="00DC5930" w:rsidRPr="00A330AD" w:rsidRDefault="00DC5930" w:rsidP="00192B3A">
      <w:pPr>
        <w:spacing w:after="0"/>
        <w:ind w:left="1416"/>
        <w:jc w:val="both"/>
        <w:rPr>
          <w:rFonts w:cstheme="minorHAnsi"/>
        </w:rPr>
      </w:pPr>
      <w:r w:rsidRPr="006C23C9">
        <w:rPr>
          <w:rFonts w:cstheme="minorHAnsi"/>
        </w:rPr>
        <w:t>KAZ_2011_HBS_v01_</w:t>
      </w:r>
      <w:r w:rsidRPr="00A330AD">
        <w:rPr>
          <w:rFonts w:cstheme="minorHAnsi"/>
        </w:rPr>
        <w:t xml:space="preserve">M_v01_A_GMD_CON.do </w:t>
      </w:r>
    </w:p>
    <w:p w14:paraId="0C521769" w14:textId="77777777" w:rsidR="00DC5930" w:rsidRPr="00A330AD" w:rsidRDefault="00DC5930" w:rsidP="00192B3A">
      <w:pPr>
        <w:spacing w:after="0"/>
        <w:ind w:left="1416"/>
        <w:jc w:val="both"/>
        <w:rPr>
          <w:rFonts w:cstheme="minorHAnsi"/>
        </w:rPr>
      </w:pPr>
      <w:r w:rsidRPr="00A330AD">
        <w:rPr>
          <w:rFonts w:cstheme="minorHAnsi"/>
        </w:rPr>
        <w:t>KAZ_2011_HBS_v01_M_v01_A_GMD_CON.dta</w:t>
      </w:r>
    </w:p>
    <w:p w14:paraId="2DF7E27E" w14:textId="77777777" w:rsidR="00192B3A" w:rsidRPr="00A330AD" w:rsidRDefault="00192B3A" w:rsidP="00192B3A">
      <w:pPr>
        <w:pStyle w:val="Caption"/>
        <w:spacing w:before="0" w:after="0" w:line="259" w:lineRule="auto"/>
        <w:jc w:val="both"/>
        <w:rPr>
          <w:rFonts w:cstheme="minorHAnsi"/>
          <w:b/>
          <w:szCs w:val="22"/>
          <w:lang w:val="en-US"/>
        </w:rPr>
      </w:pPr>
      <w:bookmarkStart w:id="66" w:name="_Toc440034655"/>
    </w:p>
    <w:p w14:paraId="4458C932" w14:textId="1CEF9370" w:rsidR="00DC5930" w:rsidRPr="00A330AD" w:rsidRDefault="00DC5930" w:rsidP="00522927">
      <w:pPr>
        <w:pStyle w:val="Caption"/>
        <w:spacing w:before="60" w:after="60" w:line="259" w:lineRule="auto"/>
        <w:jc w:val="center"/>
        <w:rPr>
          <w:rFonts w:cstheme="minorHAnsi"/>
          <w:b/>
          <w:szCs w:val="22"/>
          <w:lang w:val="en-US"/>
        </w:rPr>
      </w:pPr>
      <w:r w:rsidRPr="00A330AD">
        <w:rPr>
          <w:rFonts w:cstheme="minorHAnsi"/>
          <w:b/>
          <w:szCs w:val="22"/>
          <w:lang w:val="en-US"/>
        </w:rPr>
        <w:t xml:space="preserve">Table </w:t>
      </w:r>
      <w:r w:rsidRPr="00A330AD">
        <w:rPr>
          <w:rFonts w:cstheme="minorHAnsi"/>
          <w:b/>
          <w:szCs w:val="22"/>
          <w:lang w:val="en-US"/>
        </w:rPr>
        <w:fldChar w:fldCharType="begin"/>
      </w:r>
      <w:r w:rsidRPr="00A330AD">
        <w:rPr>
          <w:rFonts w:cstheme="minorHAnsi"/>
          <w:b/>
          <w:szCs w:val="22"/>
          <w:lang w:val="en-US"/>
        </w:rPr>
        <w:instrText xml:space="preserve"> SEQ Table \* ARABIC </w:instrText>
      </w:r>
      <w:r w:rsidRPr="00A330AD">
        <w:rPr>
          <w:rFonts w:cstheme="minorHAnsi"/>
          <w:b/>
          <w:szCs w:val="22"/>
          <w:lang w:val="en-US"/>
        </w:rPr>
        <w:fldChar w:fldCharType="separate"/>
      </w:r>
      <w:r w:rsidR="00F46525" w:rsidRPr="00A330AD">
        <w:rPr>
          <w:rFonts w:cstheme="minorHAnsi"/>
          <w:b/>
          <w:noProof/>
          <w:szCs w:val="22"/>
          <w:lang w:val="en-US"/>
        </w:rPr>
        <w:t>1</w:t>
      </w:r>
      <w:r w:rsidRPr="00A330AD">
        <w:rPr>
          <w:rFonts w:cstheme="minorHAnsi"/>
          <w:b/>
          <w:szCs w:val="22"/>
          <w:lang w:val="en-US"/>
        </w:rPr>
        <w:fldChar w:fldCharType="end"/>
      </w:r>
      <w:r w:rsidRPr="00A330AD">
        <w:rPr>
          <w:rFonts w:cstheme="minorHAnsi"/>
          <w:b/>
          <w:szCs w:val="22"/>
          <w:lang w:val="en-US"/>
        </w:rPr>
        <w:t>. GMD File Naming Convention</w:t>
      </w:r>
      <w:bookmarkEnd w:id="66"/>
    </w:p>
    <w:tbl>
      <w:tblPr>
        <w:tblStyle w:val="TableGrid"/>
        <w:tblW w:w="9715" w:type="dxa"/>
        <w:tblLayout w:type="fixed"/>
        <w:tblLook w:val="04A0" w:firstRow="1" w:lastRow="0" w:firstColumn="1" w:lastColumn="0" w:noHBand="0" w:noVBand="1"/>
      </w:tblPr>
      <w:tblGrid>
        <w:gridCol w:w="1435"/>
        <w:gridCol w:w="3330"/>
        <w:gridCol w:w="4950"/>
      </w:tblGrid>
      <w:tr w:rsidR="00DC5930" w:rsidRPr="00A330AD" w14:paraId="33C7B77F" w14:textId="77777777" w:rsidTr="00BF2508">
        <w:tc>
          <w:tcPr>
            <w:tcW w:w="9715" w:type="dxa"/>
            <w:gridSpan w:val="3"/>
            <w:vAlign w:val="center"/>
          </w:tcPr>
          <w:p w14:paraId="409874DA" w14:textId="7EC53375" w:rsidR="00DC5930" w:rsidRPr="00A330AD" w:rsidRDefault="00DC5930" w:rsidP="00192B3A">
            <w:pPr>
              <w:spacing w:before="60" w:after="60"/>
              <w:jc w:val="both"/>
              <w:rPr>
                <w:rFonts w:cstheme="minorHAnsi"/>
                <w:b/>
              </w:rPr>
            </w:pPr>
            <w:r w:rsidRPr="00A330AD">
              <w:rPr>
                <w:rFonts w:cstheme="minorHAnsi"/>
                <w:b/>
              </w:rPr>
              <w:t xml:space="preserve">Generic Structure: </w:t>
            </w:r>
            <w:r w:rsidR="007F27F1">
              <w:rPr>
                <w:rFonts w:cstheme="minorHAnsi"/>
                <w:b/>
              </w:rPr>
              <w:t>${CCC}</w:t>
            </w:r>
            <w:r w:rsidR="00712764">
              <w:rPr>
                <w:rFonts w:cstheme="minorHAnsi"/>
                <w:b/>
              </w:rPr>
              <w:t>_${YYYY}_</w:t>
            </w:r>
            <w:r w:rsidRPr="00A330AD">
              <w:rPr>
                <w:rFonts w:cstheme="minorHAnsi"/>
                <w:b/>
              </w:rPr>
              <w:t>SurveyName_vnn_M_vmm_A_GMD_mod</w:t>
            </w:r>
          </w:p>
        </w:tc>
      </w:tr>
      <w:tr w:rsidR="00DC5930" w:rsidRPr="00A330AD" w14:paraId="383A4C43" w14:textId="77777777" w:rsidTr="009236D6">
        <w:tc>
          <w:tcPr>
            <w:tcW w:w="1435" w:type="dxa"/>
          </w:tcPr>
          <w:p w14:paraId="0FD756FC" w14:textId="77777777" w:rsidR="00DC5930" w:rsidRPr="00A330AD" w:rsidRDefault="00DC5930" w:rsidP="00BF2508">
            <w:pPr>
              <w:jc w:val="both"/>
              <w:rPr>
                <w:rFonts w:cstheme="minorHAnsi"/>
                <w:b/>
              </w:rPr>
            </w:pPr>
            <w:r w:rsidRPr="00A330AD">
              <w:rPr>
                <w:rFonts w:cstheme="minorHAnsi"/>
                <w:b/>
              </w:rPr>
              <w:t xml:space="preserve">Component </w:t>
            </w:r>
          </w:p>
        </w:tc>
        <w:tc>
          <w:tcPr>
            <w:tcW w:w="3330" w:type="dxa"/>
          </w:tcPr>
          <w:p w14:paraId="5330BED6" w14:textId="77777777" w:rsidR="00DC5930" w:rsidRPr="00A330AD" w:rsidRDefault="00DC5930" w:rsidP="00BF2508">
            <w:pPr>
              <w:jc w:val="both"/>
              <w:rPr>
                <w:rFonts w:cstheme="minorHAnsi"/>
                <w:b/>
              </w:rPr>
            </w:pPr>
            <w:r w:rsidRPr="00A330AD">
              <w:rPr>
                <w:rFonts w:cstheme="minorHAnsi"/>
                <w:b/>
              </w:rPr>
              <w:t>Description</w:t>
            </w:r>
          </w:p>
        </w:tc>
        <w:tc>
          <w:tcPr>
            <w:tcW w:w="4950" w:type="dxa"/>
          </w:tcPr>
          <w:p w14:paraId="101607EA" w14:textId="77777777" w:rsidR="00DC5930" w:rsidRPr="00A330AD" w:rsidRDefault="00DC5930" w:rsidP="00BF2508">
            <w:pPr>
              <w:jc w:val="both"/>
              <w:rPr>
                <w:rFonts w:cstheme="minorHAnsi"/>
                <w:b/>
              </w:rPr>
            </w:pPr>
            <w:r w:rsidRPr="00A330AD">
              <w:rPr>
                <w:rFonts w:cstheme="minorHAnsi"/>
                <w:b/>
              </w:rPr>
              <w:t>Values</w:t>
            </w:r>
          </w:p>
        </w:tc>
      </w:tr>
      <w:tr w:rsidR="00DC5930" w:rsidRPr="00A330AD" w14:paraId="790944B6" w14:textId="77777777" w:rsidTr="009236D6">
        <w:tc>
          <w:tcPr>
            <w:tcW w:w="1435" w:type="dxa"/>
          </w:tcPr>
          <w:p w14:paraId="2F8C7F48" w14:textId="77777777" w:rsidR="00DC5930" w:rsidRPr="00A330AD" w:rsidRDefault="00DC5930" w:rsidP="00BF2508">
            <w:pPr>
              <w:jc w:val="both"/>
              <w:rPr>
                <w:rFonts w:cstheme="minorHAnsi"/>
              </w:rPr>
            </w:pPr>
            <w:commentRangeStart w:id="67"/>
            <w:r w:rsidRPr="00A330AD">
              <w:rPr>
                <w:rFonts w:cstheme="minorHAnsi"/>
              </w:rPr>
              <w:t>CCC</w:t>
            </w:r>
            <w:commentRangeEnd w:id="67"/>
            <w:r w:rsidR="0022545A">
              <w:rPr>
                <w:rStyle w:val="CommentReference"/>
              </w:rPr>
              <w:commentReference w:id="67"/>
            </w:r>
          </w:p>
        </w:tc>
        <w:tc>
          <w:tcPr>
            <w:tcW w:w="3330" w:type="dxa"/>
          </w:tcPr>
          <w:p w14:paraId="3BFBB7EF" w14:textId="77777777" w:rsidR="00DC5930" w:rsidRPr="00A330AD" w:rsidRDefault="00DC5930" w:rsidP="00BF2508">
            <w:pPr>
              <w:ind w:left="-23" w:firstLine="23"/>
              <w:jc w:val="both"/>
              <w:rPr>
                <w:rFonts w:cstheme="minorHAnsi"/>
              </w:rPr>
            </w:pPr>
            <w:r w:rsidRPr="00A330AD">
              <w:rPr>
                <w:rFonts w:cstheme="minorHAnsi"/>
              </w:rPr>
              <w:t>Country Code</w:t>
            </w:r>
          </w:p>
        </w:tc>
        <w:tc>
          <w:tcPr>
            <w:tcW w:w="4950" w:type="dxa"/>
          </w:tcPr>
          <w:p w14:paraId="42CC304E" w14:textId="250A21B1" w:rsidR="00DC5930" w:rsidRPr="00A330AD" w:rsidRDefault="00E6535A" w:rsidP="00BF2508">
            <w:pPr>
              <w:ind w:left="518" w:hanging="518"/>
              <w:jc w:val="both"/>
              <w:rPr>
                <w:rFonts w:cstheme="minorHAnsi"/>
              </w:rPr>
            </w:pPr>
            <w:r w:rsidRPr="00DB268E">
              <w:rPr>
                <w:rFonts w:cstheme="minorHAnsi"/>
              </w:rPr>
              <w:t xml:space="preserve">ISO 3 code, </w:t>
            </w:r>
            <w:r w:rsidR="0072795F" w:rsidRPr="00A330AD">
              <w:rPr>
                <w:rFonts w:cstheme="minorHAnsi"/>
              </w:rPr>
              <w:t>for e</w:t>
            </w:r>
            <w:r w:rsidR="00DC5930" w:rsidRPr="00A330AD">
              <w:rPr>
                <w:rFonts w:cstheme="minorHAnsi"/>
              </w:rPr>
              <w:t xml:space="preserve">xample: KAZ, GEO, TJK </w:t>
            </w:r>
          </w:p>
          <w:p w14:paraId="16D15DD4" w14:textId="143DA77A" w:rsidR="00DC5930" w:rsidRPr="00A330AD" w:rsidRDefault="00DC5930" w:rsidP="00663F1E">
            <w:pPr>
              <w:jc w:val="both"/>
              <w:rPr>
                <w:rFonts w:cstheme="minorHAnsi"/>
              </w:rPr>
            </w:pPr>
          </w:p>
        </w:tc>
      </w:tr>
      <w:tr w:rsidR="00DC5930" w:rsidRPr="00A330AD" w14:paraId="7449EF31" w14:textId="77777777" w:rsidTr="009236D6">
        <w:tc>
          <w:tcPr>
            <w:tcW w:w="1435" w:type="dxa"/>
          </w:tcPr>
          <w:p w14:paraId="739DEAE2" w14:textId="77777777" w:rsidR="00DC5930" w:rsidRPr="00A330AD" w:rsidRDefault="00DC5930" w:rsidP="00BF2508">
            <w:pPr>
              <w:jc w:val="both"/>
              <w:rPr>
                <w:rFonts w:cstheme="minorHAnsi"/>
              </w:rPr>
            </w:pPr>
            <w:r w:rsidRPr="00A330AD">
              <w:rPr>
                <w:rFonts w:cstheme="minorHAnsi"/>
              </w:rPr>
              <w:t>YYYY</w:t>
            </w:r>
          </w:p>
        </w:tc>
        <w:tc>
          <w:tcPr>
            <w:tcW w:w="3330" w:type="dxa"/>
          </w:tcPr>
          <w:p w14:paraId="0C48C82E" w14:textId="77777777" w:rsidR="00DC5930" w:rsidRPr="00A330AD" w:rsidRDefault="00DC5930" w:rsidP="00BF2508">
            <w:pPr>
              <w:ind w:left="-23" w:firstLine="23"/>
              <w:jc w:val="both"/>
              <w:rPr>
                <w:rFonts w:cstheme="minorHAnsi"/>
              </w:rPr>
            </w:pPr>
            <w:r w:rsidRPr="00A330AD">
              <w:rPr>
                <w:rFonts w:cstheme="minorHAnsi"/>
              </w:rPr>
              <w:t>Year of the Survey</w:t>
            </w:r>
          </w:p>
        </w:tc>
        <w:tc>
          <w:tcPr>
            <w:tcW w:w="4950" w:type="dxa"/>
          </w:tcPr>
          <w:p w14:paraId="5F344BB9" w14:textId="77777777" w:rsidR="00DC5930" w:rsidRPr="00A330AD" w:rsidRDefault="00DC5930" w:rsidP="00BF2508">
            <w:pPr>
              <w:ind w:left="518" w:hanging="518"/>
              <w:jc w:val="both"/>
              <w:rPr>
                <w:rFonts w:cstheme="minorHAnsi"/>
              </w:rPr>
            </w:pPr>
            <w:r w:rsidRPr="00A330AD">
              <w:rPr>
                <w:rFonts w:cstheme="minorHAnsi"/>
              </w:rPr>
              <w:t>The starting year of the survey</w:t>
            </w:r>
          </w:p>
        </w:tc>
      </w:tr>
      <w:tr w:rsidR="00DC5930" w:rsidRPr="00A330AD" w14:paraId="3F19FEBE" w14:textId="77777777" w:rsidTr="009236D6">
        <w:tc>
          <w:tcPr>
            <w:tcW w:w="1435" w:type="dxa"/>
          </w:tcPr>
          <w:p w14:paraId="536A15B9" w14:textId="77777777" w:rsidR="00DC5930" w:rsidRPr="00A330AD" w:rsidRDefault="00DC5930" w:rsidP="00BF2508">
            <w:pPr>
              <w:jc w:val="both"/>
              <w:rPr>
                <w:rFonts w:cstheme="minorHAnsi"/>
              </w:rPr>
            </w:pPr>
            <w:r w:rsidRPr="00A330AD">
              <w:rPr>
                <w:rFonts w:cstheme="minorHAnsi"/>
              </w:rPr>
              <w:t>SurveyName</w:t>
            </w:r>
          </w:p>
        </w:tc>
        <w:tc>
          <w:tcPr>
            <w:tcW w:w="3330" w:type="dxa"/>
          </w:tcPr>
          <w:p w14:paraId="27D03BD7" w14:textId="2E275AFC" w:rsidR="00DC5930" w:rsidRPr="00A330AD" w:rsidRDefault="00DC5930" w:rsidP="00BF2508">
            <w:pPr>
              <w:ind w:left="-23" w:firstLine="23"/>
              <w:jc w:val="both"/>
              <w:rPr>
                <w:rFonts w:cstheme="minorHAnsi"/>
              </w:rPr>
            </w:pPr>
            <w:r w:rsidRPr="00A330AD">
              <w:rPr>
                <w:rFonts w:cstheme="minorHAnsi"/>
              </w:rPr>
              <w:t>Abbreviation of the survey</w:t>
            </w:r>
            <w:r w:rsidR="0072795F" w:rsidRPr="00A330AD">
              <w:rPr>
                <w:rFonts w:cstheme="minorHAnsi"/>
              </w:rPr>
              <w:t xml:space="preserve"> (</w:t>
            </w:r>
            <w:r w:rsidR="003C297E" w:rsidRPr="00A330AD">
              <w:rPr>
                <w:rFonts w:cstheme="minorHAnsi"/>
              </w:rPr>
              <w:t>acronymic) – See the metadata for reference</w:t>
            </w:r>
          </w:p>
        </w:tc>
        <w:tc>
          <w:tcPr>
            <w:tcW w:w="4950" w:type="dxa"/>
          </w:tcPr>
          <w:p w14:paraId="7A947494" w14:textId="77777777" w:rsidR="00DC5930" w:rsidRPr="00A330AD" w:rsidRDefault="00DC5930" w:rsidP="00BF2508">
            <w:pPr>
              <w:ind w:left="518" w:hanging="518"/>
              <w:jc w:val="both"/>
              <w:rPr>
                <w:rFonts w:cstheme="minorHAnsi"/>
              </w:rPr>
            </w:pPr>
            <w:r w:rsidRPr="00A330AD">
              <w:rPr>
                <w:rFonts w:cstheme="minorHAnsi"/>
              </w:rPr>
              <w:t xml:space="preserve">Example: HBS, KIHS, LFS, EUSILC </w:t>
            </w:r>
          </w:p>
          <w:p w14:paraId="12CC3500" w14:textId="77777777" w:rsidR="00DC5930" w:rsidRPr="00A330AD" w:rsidRDefault="00DC5930" w:rsidP="00BF2508">
            <w:pPr>
              <w:ind w:left="518" w:hanging="518"/>
              <w:jc w:val="both"/>
              <w:rPr>
                <w:rFonts w:cstheme="minorHAnsi"/>
              </w:rPr>
            </w:pPr>
            <w:r w:rsidRPr="00A330AD">
              <w:rPr>
                <w:rFonts w:cstheme="minorHAnsi"/>
              </w:rPr>
              <w:t>Character length can vary.</w:t>
            </w:r>
          </w:p>
        </w:tc>
      </w:tr>
      <w:tr w:rsidR="00DC5930" w:rsidRPr="00A330AD" w14:paraId="5E353DDA" w14:textId="77777777" w:rsidTr="009236D6">
        <w:tc>
          <w:tcPr>
            <w:tcW w:w="1435" w:type="dxa"/>
          </w:tcPr>
          <w:p w14:paraId="634E8C46" w14:textId="77777777" w:rsidR="00DC5930" w:rsidRPr="00A330AD" w:rsidRDefault="00DC5930" w:rsidP="00BF2508">
            <w:pPr>
              <w:jc w:val="both"/>
              <w:rPr>
                <w:rFonts w:cstheme="minorHAnsi"/>
              </w:rPr>
            </w:pPr>
            <w:r w:rsidRPr="00A330AD">
              <w:rPr>
                <w:rFonts w:cstheme="minorHAnsi"/>
              </w:rPr>
              <w:t>v</w:t>
            </w:r>
            <w:r w:rsidRPr="00A330AD">
              <w:rPr>
                <w:rFonts w:cstheme="minorHAnsi"/>
                <w:i/>
              </w:rPr>
              <w:t>nn</w:t>
            </w:r>
          </w:p>
        </w:tc>
        <w:tc>
          <w:tcPr>
            <w:tcW w:w="3330" w:type="dxa"/>
          </w:tcPr>
          <w:p w14:paraId="57683DAF" w14:textId="77777777" w:rsidR="00DC5930" w:rsidRPr="00A330AD" w:rsidRDefault="00DC5930" w:rsidP="00BF2508">
            <w:pPr>
              <w:ind w:left="-23" w:firstLine="23"/>
              <w:jc w:val="both"/>
              <w:rPr>
                <w:rFonts w:cstheme="minorHAnsi"/>
              </w:rPr>
            </w:pPr>
            <w:r w:rsidRPr="00A330AD">
              <w:rPr>
                <w:rFonts w:cstheme="minorHAnsi"/>
              </w:rPr>
              <w:t>stands for the version of the master file</w:t>
            </w:r>
          </w:p>
        </w:tc>
        <w:tc>
          <w:tcPr>
            <w:tcW w:w="4950" w:type="dxa"/>
          </w:tcPr>
          <w:p w14:paraId="55133DC3" w14:textId="77777777" w:rsidR="00DC5930" w:rsidRPr="00A330AD" w:rsidRDefault="00DC5930" w:rsidP="00BF2508">
            <w:pPr>
              <w:ind w:left="518" w:hanging="518"/>
              <w:jc w:val="both"/>
              <w:rPr>
                <w:rFonts w:cstheme="minorHAnsi"/>
              </w:rPr>
            </w:pPr>
            <w:r w:rsidRPr="00A330AD">
              <w:rPr>
                <w:rFonts w:cstheme="minorHAnsi"/>
                <w:i/>
              </w:rPr>
              <w:t>nn</w:t>
            </w:r>
            <w:r w:rsidRPr="00A330AD">
              <w:rPr>
                <w:rFonts w:cstheme="minorHAnsi"/>
              </w:rPr>
              <w:t xml:space="preserve">=01, 02, … </w:t>
            </w:r>
          </w:p>
        </w:tc>
      </w:tr>
      <w:tr w:rsidR="00DC5930" w:rsidRPr="00A330AD" w14:paraId="51C56F74" w14:textId="77777777" w:rsidTr="009236D6">
        <w:tc>
          <w:tcPr>
            <w:tcW w:w="1435" w:type="dxa"/>
          </w:tcPr>
          <w:p w14:paraId="3B92B022" w14:textId="77777777" w:rsidR="00DC5930" w:rsidRPr="00A330AD" w:rsidRDefault="00DC5930" w:rsidP="00BF2508">
            <w:pPr>
              <w:jc w:val="both"/>
              <w:rPr>
                <w:rFonts w:cstheme="minorHAnsi"/>
              </w:rPr>
            </w:pPr>
            <w:r w:rsidRPr="00A330AD">
              <w:rPr>
                <w:rFonts w:cstheme="minorHAnsi"/>
              </w:rPr>
              <w:t>v</w:t>
            </w:r>
            <w:r w:rsidRPr="00A330AD">
              <w:rPr>
                <w:rFonts w:cstheme="minorHAnsi"/>
                <w:i/>
              </w:rPr>
              <w:t>mm</w:t>
            </w:r>
          </w:p>
        </w:tc>
        <w:tc>
          <w:tcPr>
            <w:tcW w:w="3330" w:type="dxa"/>
          </w:tcPr>
          <w:p w14:paraId="057BDD53" w14:textId="77777777" w:rsidR="00DC5930" w:rsidRPr="00A330AD" w:rsidRDefault="00DC5930" w:rsidP="00BF2508">
            <w:pPr>
              <w:jc w:val="both"/>
              <w:rPr>
                <w:rFonts w:cstheme="minorHAnsi"/>
              </w:rPr>
            </w:pPr>
            <w:r w:rsidRPr="00A330AD">
              <w:rPr>
                <w:rFonts w:cstheme="minorHAnsi"/>
              </w:rPr>
              <w:t>stands for the version of the harmonization, as there can be revisions after the first release</w:t>
            </w:r>
          </w:p>
        </w:tc>
        <w:tc>
          <w:tcPr>
            <w:tcW w:w="4950" w:type="dxa"/>
          </w:tcPr>
          <w:p w14:paraId="7BE66BE0" w14:textId="77777777" w:rsidR="00DC5930" w:rsidRPr="00A330AD" w:rsidRDefault="00DC5930" w:rsidP="00BF2508">
            <w:pPr>
              <w:jc w:val="both"/>
              <w:rPr>
                <w:rFonts w:cstheme="minorHAnsi"/>
              </w:rPr>
            </w:pPr>
            <w:r w:rsidRPr="00A330AD">
              <w:rPr>
                <w:rFonts w:cstheme="minorHAnsi"/>
                <w:i/>
              </w:rPr>
              <w:t>mm</w:t>
            </w:r>
            <w:r w:rsidRPr="00A330AD">
              <w:rPr>
                <w:rFonts w:cstheme="minorHAnsi"/>
              </w:rPr>
              <w:t>=01, 02, …</w:t>
            </w:r>
          </w:p>
        </w:tc>
      </w:tr>
      <w:tr w:rsidR="00DC5930" w:rsidRPr="00A330AD" w14:paraId="4A400462" w14:textId="77777777" w:rsidTr="009236D6">
        <w:trPr>
          <w:trHeight w:val="70"/>
        </w:trPr>
        <w:tc>
          <w:tcPr>
            <w:tcW w:w="1435" w:type="dxa"/>
          </w:tcPr>
          <w:p w14:paraId="1E519161" w14:textId="77777777" w:rsidR="00DC5930" w:rsidRPr="00A330AD" w:rsidRDefault="00DC5930" w:rsidP="00BF2508">
            <w:pPr>
              <w:ind w:left="709" w:hanging="709"/>
              <w:jc w:val="both"/>
              <w:rPr>
                <w:rFonts w:cstheme="minorHAnsi"/>
                <w:i/>
              </w:rPr>
            </w:pPr>
            <w:r w:rsidRPr="00A330AD">
              <w:rPr>
                <w:rFonts w:cstheme="minorHAnsi"/>
                <w:i/>
              </w:rPr>
              <w:t>mod</w:t>
            </w:r>
            <w:r w:rsidRPr="00A330AD">
              <w:rPr>
                <w:rFonts w:cstheme="minorHAnsi"/>
                <w:i/>
              </w:rPr>
              <w:tab/>
              <w:t xml:space="preserve"> </w:t>
            </w:r>
          </w:p>
          <w:p w14:paraId="3A4300B8" w14:textId="77777777" w:rsidR="00DC5930" w:rsidRPr="00A330AD" w:rsidRDefault="00DC5930" w:rsidP="00BF2508">
            <w:pPr>
              <w:jc w:val="both"/>
              <w:rPr>
                <w:rFonts w:cstheme="minorHAnsi"/>
              </w:rPr>
            </w:pPr>
          </w:p>
        </w:tc>
        <w:tc>
          <w:tcPr>
            <w:tcW w:w="3330" w:type="dxa"/>
          </w:tcPr>
          <w:p w14:paraId="377F5B73" w14:textId="77777777" w:rsidR="00DC5930" w:rsidRPr="00A330AD" w:rsidRDefault="00DC5930" w:rsidP="00BF2508">
            <w:pPr>
              <w:jc w:val="both"/>
              <w:rPr>
                <w:rFonts w:cstheme="minorHAnsi"/>
              </w:rPr>
            </w:pPr>
            <w:r w:rsidRPr="00A330AD">
              <w:rPr>
                <w:rFonts w:cstheme="minorHAnsi"/>
              </w:rPr>
              <w:t>denotes the specific GMD dataset (module)</w:t>
            </w:r>
          </w:p>
        </w:tc>
        <w:tc>
          <w:tcPr>
            <w:tcW w:w="4950" w:type="dxa"/>
          </w:tcPr>
          <w:p w14:paraId="274A971F" w14:textId="679E7444" w:rsidR="00AF235D" w:rsidRPr="00A330AD" w:rsidRDefault="00DC5930" w:rsidP="00BF2508">
            <w:pPr>
              <w:jc w:val="both"/>
              <w:rPr>
                <w:rFonts w:cstheme="minorHAnsi"/>
              </w:rPr>
            </w:pPr>
            <w:r w:rsidRPr="00A330AD">
              <w:rPr>
                <w:rFonts w:cstheme="minorHAnsi"/>
              </w:rPr>
              <w:t>Always 3 letters</w:t>
            </w:r>
            <w:r w:rsidR="00B11D24">
              <w:rPr>
                <w:rFonts w:cstheme="minorHAnsi"/>
              </w:rPr>
              <w:t xml:space="preserve"> corres</w:t>
            </w:r>
            <w:r w:rsidR="003B0AE7">
              <w:rPr>
                <w:rFonts w:cstheme="minorHAnsi"/>
              </w:rPr>
              <w:t>ponding to the module</w:t>
            </w:r>
            <w:r w:rsidR="00F23A03">
              <w:rPr>
                <w:rFonts w:cstheme="minorHAnsi"/>
              </w:rPr>
              <w:t>.</w:t>
            </w:r>
            <w:r w:rsidRPr="00A330AD">
              <w:rPr>
                <w:rFonts w:cstheme="minorHAnsi"/>
              </w:rPr>
              <w:t xml:space="preserve"> </w:t>
            </w:r>
          </w:p>
          <w:p w14:paraId="61A8B06D" w14:textId="76E02325" w:rsidR="00B8345B" w:rsidRPr="00A330AD" w:rsidRDefault="00B8345B" w:rsidP="00BF2508">
            <w:pPr>
              <w:jc w:val="both"/>
              <w:rPr>
                <w:rFonts w:cstheme="minorHAnsi"/>
              </w:rPr>
            </w:pPr>
            <w:r w:rsidRPr="00A330AD">
              <w:rPr>
                <w:rFonts w:cstheme="minorHAnsi"/>
              </w:rPr>
              <w:t>IDN=</w:t>
            </w:r>
            <w:r w:rsidR="00F01945" w:rsidRPr="00A330AD">
              <w:rPr>
                <w:rFonts w:cstheme="minorHAnsi"/>
              </w:rPr>
              <w:t>ID</w:t>
            </w:r>
          </w:p>
          <w:p w14:paraId="1D791EAB" w14:textId="4579C35B" w:rsidR="00515CA1" w:rsidRPr="00A330AD" w:rsidRDefault="00515CA1" w:rsidP="00BF2508">
            <w:pPr>
              <w:jc w:val="both"/>
              <w:rPr>
                <w:rFonts w:cstheme="minorHAnsi"/>
              </w:rPr>
            </w:pPr>
            <w:r w:rsidRPr="00A330AD">
              <w:rPr>
                <w:rFonts w:cstheme="minorHAnsi"/>
              </w:rPr>
              <w:t>COR=</w:t>
            </w:r>
            <w:r w:rsidR="00F01945" w:rsidRPr="002F10C0">
              <w:rPr>
                <w:rFonts w:cstheme="minorHAnsi"/>
              </w:rPr>
              <w:t>Core</w:t>
            </w:r>
          </w:p>
          <w:p w14:paraId="508E01CF" w14:textId="0CBADA64" w:rsidR="00515CA1" w:rsidRPr="00A330AD" w:rsidRDefault="00515CA1" w:rsidP="00BF2508">
            <w:pPr>
              <w:jc w:val="both"/>
              <w:rPr>
                <w:rFonts w:cstheme="minorHAnsi"/>
              </w:rPr>
            </w:pPr>
            <w:r w:rsidRPr="00A330AD">
              <w:rPr>
                <w:rFonts w:cstheme="minorHAnsi"/>
              </w:rPr>
              <w:t>GEO=</w:t>
            </w:r>
            <w:r w:rsidR="00F01945" w:rsidRPr="002F10C0">
              <w:rPr>
                <w:rFonts w:cstheme="minorHAnsi"/>
              </w:rPr>
              <w:t>Geographic</w:t>
            </w:r>
          </w:p>
          <w:p w14:paraId="2644440B" w14:textId="66A1FD87" w:rsidR="00186047" w:rsidRPr="00A330AD" w:rsidRDefault="00186047" w:rsidP="00BF2508">
            <w:pPr>
              <w:jc w:val="both"/>
              <w:rPr>
                <w:rFonts w:cstheme="minorHAnsi"/>
              </w:rPr>
            </w:pPr>
            <w:r w:rsidRPr="00A330AD">
              <w:rPr>
                <w:rFonts w:cstheme="minorHAnsi"/>
              </w:rPr>
              <w:t>DEM=</w:t>
            </w:r>
            <w:r w:rsidR="00F01945" w:rsidRPr="002F10C0">
              <w:rPr>
                <w:rFonts w:cstheme="minorHAnsi"/>
              </w:rPr>
              <w:t>Demographic</w:t>
            </w:r>
          </w:p>
          <w:p w14:paraId="38FDEF8F" w14:textId="21EB486B" w:rsidR="00186047" w:rsidRPr="00A330AD" w:rsidRDefault="00186047" w:rsidP="00BF2508">
            <w:pPr>
              <w:jc w:val="both"/>
              <w:rPr>
                <w:rFonts w:cstheme="minorHAnsi"/>
              </w:rPr>
            </w:pPr>
            <w:r w:rsidRPr="00A330AD">
              <w:rPr>
                <w:rFonts w:cstheme="minorHAnsi"/>
              </w:rPr>
              <w:t>DWL=</w:t>
            </w:r>
            <w:r w:rsidR="00B11D24">
              <w:rPr>
                <w:rFonts w:cstheme="minorHAnsi"/>
              </w:rPr>
              <w:t>Dwelling</w:t>
            </w:r>
          </w:p>
          <w:p w14:paraId="0CEAA3E5" w14:textId="46D0B875" w:rsidR="00186047" w:rsidRPr="00A330AD" w:rsidRDefault="00186047" w:rsidP="00BF2508">
            <w:pPr>
              <w:jc w:val="both"/>
              <w:rPr>
                <w:rFonts w:cstheme="minorHAnsi"/>
              </w:rPr>
            </w:pPr>
            <w:r w:rsidRPr="00A330AD">
              <w:rPr>
                <w:rFonts w:cstheme="minorHAnsi"/>
              </w:rPr>
              <w:t>LBR=</w:t>
            </w:r>
            <w:r w:rsidR="00B11D24">
              <w:rPr>
                <w:rFonts w:cstheme="minorHAnsi"/>
              </w:rPr>
              <w:t>Labor</w:t>
            </w:r>
          </w:p>
          <w:p w14:paraId="0AA1FE7B" w14:textId="79BC52A5" w:rsidR="00186047" w:rsidRPr="00A330AD" w:rsidRDefault="00186047" w:rsidP="00BF2508">
            <w:pPr>
              <w:jc w:val="both"/>
              <w:rPr>
                <w:rFonts w:cstheme="minorHAnsi"/>
              </w:rPr>
            </w:pPr>
            <w:r w:rsidRPr="00A330AD">
              <w:rPr>
                <w:rFonts w:cstheme="minorHAnsi"/>
              </w:rPr>
              <w:t>UTL=</w:t>
            </w:r>
            <w:r w:rsidR="00B11D24">
              <w:rPr>
                <w:rFonts w:cstheme="minorHAnsi"/>
              </w:rPr>
              <w:t>Utilities</w:t>
            </w:r>
          </w:p>
          <w:p w14:paraId="6A6BF26C" w14:textId="4A094F13" w:rsidR="00DB78CE" w:rsidRPr="00A330AD" w:rsidRDefault="00DB78CE" w:rsidP="00BF2508">
            <w:pPr>
              <w:jc w:val="both"/>
              <w:rPr>
                <w:rFonts w:cstheme="minorHAnsi"/>
              </w:rPr>
            </w:pPr>
            <w:r w:rsidRPr="00A330AD">
              <w:rPr>
                <w:rFonts w:cstheme="minorHAnsi"/>
              </w:rPr>
              <w:t>CON=</w:t>
            </w:r>
            <w:r w:rsidR="00B11D24">
              <w:rPr>
                <w:rFonts w:cstheme="minorHAnsi"/>
              </w:rPr>
              <w:t>Consumption</w:t>
            </w:r>
          </w:p>
        </w:tc>
      </w:tr>
    </w:tbl>
    <w:p w14:paraId="14F4F3B4" w14:textId="77777777" w:rsidR="00DC5930" w:rsidRPr="00A330AD" w:rsidRDefault="00DC5930" w:rsidP="000171BE">
      <w:pPr>
        <w:spacing w:after="0"/>
        <w:jc w:val="both"/>
        <w:rPr>
          <w:rFonts w:cstheme="minorHAnsi"/>
        </w:rPr>
      </w:pPr>
    </w:p>
    <w:p w14:paraId="5586C8AC" w14:textId="77777777" w:rsidR="009919D4" w:rsidRPr="00F23A03" w:rsidRDefault="009919D4" w:rsidP="009919D4">
      <w:pPr>
        <w:spacing w:after="0"/>
        <w:jc w:val="both"/>
        <w:rPr>
          <w:rFonts w:cstheme="minorHAnsi"/>
        </w:rPr>
      </w:pPr>
    </w:p>
    <w:p w14:paraId="2ECD6060" w14:textId="735AD6BA" w:rsidR="009919D4" w:rsidRPr="00DE41C4" w:rsidRDefault="00A01AF5" w:rsidP="00542E7F">
      <w:pPr>
        <w:pStyle w:val="Heading3"/>
        <w:spacing w:before="0" w:after="0"/>
        <w:ind w:left="0" w:firstLine="0"/>
        <w:rPr>
          <w:rFonts w:asciiTheme="majorHAnsi" w:hAnsiTheme="majorHAnsi" w:cstheme="majorHAnsi"/>
        </w:rPr>
      </w:pPr>
      <w:bookmarkStart w:id="68" w:name="_Toc440033421"/>
      <w:bookmarkStart w:id="69" w:name="_Toc7198536"/>
      <w:bookmarkStart w:id="70" w:name="_Toc7198700"/>
      <w:bookmarkStart w:id="71" w:name="_Toc176262675"/>
      <w:r>
        <w:rPr>
          <w:rFonts w:asciiTheme="majorHAnsi" w:hAnsiTheme="majorHAnsi" w:cstheme="majorHAnsi"/>
        </w:rPr>
        <w:t>How to store</w:t>
      </w:r>
      <w:r w:rsidR="009919D4" w:rsidRPr="00DE41C4">
        <w:rPr>
          <w:rFonts w:asciiTheme="majorHAnsi" w:hAnsiTheme="majorHAnsi" w:cstheme="majorHAnsi"/>
        </w:rPr>
        <w:t xml:space="preserve"> do files and GMD harmonized files</w:t>
      </w:r>
      <w:bookmarkEnd w:id="68"/>
      <w:bookmarkEnd w:id="69"/>
      <w:bookmarkEnd w:id="70"/>
      <w:bookmarkEnd w:id="71"/>
    </w:p>
    <w:p w14:paraId="17F72050" w14:textId="77777777" w:rsidR="009919D4" w:rsidRDefault="009919D4" w:rsidP="009919D4">
      <w:pPr>
        <w:spacing w:after="0"/>
        <w:jc w:val="both"/>
        <w:rPr>
          <w:rFonts w:cstheme="minorHAnsi"/>
        </w:rPr>
      </w:pPr>
    </w:p>
    <w:p w14:paraId="2858BC73" w14:textId="62F9F834" w:rsidR="00DC5930" w:rsidRPr="006C23C9" w:rsidRDefault="00DC5930" w:rsidP="000171BE">
      <w:pPr>
        <w:spacing w:after="0"/>
        <w:jc w:val="both"/>
        <w:rPr>
          <w:rFonts w:cstheme="minorHAnsi"/>
        </w:rPr>
      </w:pPr>
      <w:r w:rsidRPr="006C23C9">
        <w:rPr>
          <w:rFonts w:cstheme="minorHAnsi"/>
        </w:rPr>
        <w:t xml:space="preserve">While the following instructions are specifically for data harmonizers at the World Bank, following a clear set of naming and file storing guidelines will save time and ensure accuracy for all researchers.  </w:t>
      </w:r>
    </w:p>
    <w:p w14:paraId="735A85F2" w14:textId="77777777" w:rsidR="006868E3" w:rsidRDefault="006868E3" w:rsidP="000171BE">
      <w:pPr>
        <w:spacing w:after="0"/>
        <w:jc w:val="both"/>
        <w:rPr>
          <w:rFonts w:cstheme="minorHAnsi"/>
        </w:rPr>
      </w:pPr>
    </w:p>
    <w:p w14:paraId="1BFB6F43" w14:textId="77777777" w:rsidR="00BF5AAF" w:rsidRPr="006C23C9" w:rsidRDefault="00010697" w:rsidP="00BF5AAF">
      <w:pPr>
        <w:spacing w:after="0"/>
        <w:jc w:val="both"/>
        <w:rPr>
          <w:rFonts w:cstheme="minorHAnsi"/>
        </w:rPr>
      </w:pPr>
      <w:r>
        <w:rPr>
          <w:rFonts w:cstheme="minorHAnsi"/>
        </w:rPr>
        <w:t>Data organization and data harmonization do-files must use global to define the root of the datalibweb folder</w:t>
      </w:r>
      <w:r w:rsidR="002B3140">
        <w:rPr>
          <w:rFonts w:cstheme="minorHAnsi"/>
        </w:rPr>
        <w:t xml:space="preserve"> or call the files </w:t>
      </w:r>
      <w:r w:rsidR="00290DBE">
        <w:rPr>
          <w:rFonts w:cstheme="minorHAnsi"/>
        </w:rPr>
        <w:t>through</w:t>
      </w:r>
      <w:r w:rsidR="002B3140">
        <w:rPr>
          <w:rFonts w:cstheme="minorHAnsi"/>
        </w:rPr>
        <w:t xml:space="preserve"> datalibweb</w:t>
      </w:r>
      <w:r>
        <w:rPr>
          <w:rFonts w:cstheme="minorHAnsi"/>
        </w:rPr>
        <w:t xml:space="preserve">. This way do-files are not hardcoded to path does not exists anymore or harmonizer temporal working root or inaccessible path. Having the do-files linked to datalibweb folder structure but not to a specific hardcoded path allow maintain the replicability of the harmonization when data is hosted in a different place. Also, user can replicate easily from inputs from </w:t>
      </w:r>
      <w:r>
        <w:rPr>
          <w:rFonts w:cstheme="minorHAnsi"/>
        </w:rPr>
        <w:lastRenderedPageBreak/>
        <w:t>datalibweb.</w:t>
      </w:r>
      <w:r w:rsidR="00BF5AAF">
        <w:rPr>
          <w:rFonts w:cstheme="minorHAnsi"/>
        </w:rPr>
        <w:t xml:space="preserve"> </w:t>
      </w:r>
      <w:r w:rsidR="00BF5AAF" w:rsidRPr="006C23C9">
        <w:rPr>
          <w:rFonts w:cstheme="minorHAnsi"/>
        </w:rPr>
        <w:t xml:space="preserve">The file names and versions would then be saved using the global within the .do file, allowing others to run the .do files with few (or even without any) updates needed. </w:t>
      </w:r>
    </w:p>
    <w:p w14:paraId="4EBBED77" w14:textId="77777777" w:rsidR="001B29AA" w:rsidRDefault="001B29AA" w:rsidP="000171BE">
      <w:pPr>
        <w:spacing w:after="0"/>
        <w:jc w:val="both"/>
        <w:rPr>
          <w:rFonts w:cstheme="minorHAnsi"/>
        </w:rPr>
      </w:pPr>
    </w:p>
    <w:p w14:paraId="315B4E62" w14:textId="625D17F4" w:rsidR="001B29AA" w:rsidRPr="006C23C9" w:rsidRDefault="001B29AA" w:rsidP="000171BE">
      <w:pPr>
        <w:spacing w:after="0"/>
        <w:jc w:val="both"/>
        <w:rPr>
          <w:rFonts w:cstheme="minorHAnsi"/>
        </w:rPr>
      </w:pPr>
      <w:r>
        <w:rPr>
          <w:rFonts w:cstheme="minorHAnsi"/>
        </w:rPr>
        <w:t>Do this:</w:t>
      </w:r>
    </w:p>
    <w:p w14:paraId="3D4493F8" w14:textId="1F2E56F2" w:rsidR="00AB40E1" w:rsidRDefault="00AB40E1" w:rsidP="00660655">
      <w:pPr>
        <w:spacing w:after="0"/>
        <w:jc w:val="both"/>
        <w:rPr>
          <w:rFonts w:ascii="Courier New" w:hAnsi="Courier New" w:cs="Courier New"/>
        </w:rPr>
      </w:pPr>
      <w:r>
        <w:rPr>
          <w:rFonts w:ascii="Courier New" w:hAnsi="Courier New" w:cs="Courier New"/>
        </w:rPr>
        <w:t>&lt;Top of the do-file&gt;</w:t>
      </w:r>
    </w:p>
    <w:p w14:paraId="4CF61364" w14:textId="77777777" w:rsidR="003352EE" w:rsidRPr="00350E93" w:rsidRDefault="003352EE" w:rsidP="003352EE">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7CA668"/>
          <w:sz w:val="20"/>
          <w:szCs w:val="20"/>
        </w:rPr>
        <w:t>*&lt;_Program setup_&gt;</w:t>
      </w:r>
    </w:p>
    <w:p w14:paraId="1752BE68" w14:textId="77777777" w:rsidR="003352EE" w:rsidRPr="00350E93" w:rsidRDefault="003352EE" w:rsidP="003352EE">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C586C0"/>
          <w:sz w:val="20"/>
          <w:szCs w:val="20"/>
        </w:rPr>
        <w:t>clear</w:t>
      </w:r>
      <w:r w:rsidRPr="00350E93">
        <w:rPr>
          <w:rFonts w:ascii="Consolas" w:eastAsia="Times New Roman" w:hAnsi="Consolas" w:cs="Times New Roman"/>
          <w:color w:val="FFFFFF"/>
          <w:sz w:val="20"/>
          <w:szCs w:val="20"/>
        </w:rPr>
        <w:t xml:space="preserve"> all</w:t>
      </w:r>
    </w:p>
    <w:p w14:paraId="5C5F5A1F" w14:textId="77777777" w:rsidR="003352EE" w:rsidRPr="00350E93" w:rsidRDefault="003352EE" w:rsidP="003352EE">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C586C0"/>
          <w:sz w:val="20"/>
          <w:szCs w:val="20"/>
        </w:rPr>
        <w:t>set</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586C0"/>
          <w:sz w:val="20"/>
          <w:szCs w:val="20"/>
        </w:rPr>
        <w:t>more</w:t>
      </w:r>
      <w:r w:rsidRPr="00350E93">
        <w:rPr>
          <w:rFonts w:ascii="Consolas" w:eastAsia="Times New Roman" w:hAnsi="Consolas" w:cs="Times New Roman"/>
          <w:color w:val="FFFFFF"/>
          <w:sz w:val="20"/>
          <w:szCs w:val="20"/>
        </w:rPr>
        <w:t xml:space="preserve"> off</w:t>
      </w:r>
    </w:p>
    <w:p w14:paraId="511135E5" w14:textId="77777777" w:rsidR="003352EE" w:rsidRPr="00350E93" w:rsidRDefault="003352EE" w:rsidP="003352EE">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569CD6"/>
          <w:sz w:val="20"/>
          <w:szCs w:val="20"/>
        </w:rPr>
        <w:t>glo</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4EC9B0"/>
          <w:sz w:val="20"/>
          <w:szCs w:val="20"/>
        </w:rPr>
        <w:t>rootdatalib</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E9178"/>
          <w:sz w:val="20"/>
          <w:szCs w:val="20"/>
        </w:rPr>
        <w:t>"ADD PATH"</w:t>
      </w:r>
    </w:p>
    <w:p w14:paraId="1C4D7BD8" w14:textId="43F2611A" w:rsidR="003352EE" w:rsidRPr="00350E93" w:rsidRDefault="00037200" w:rsidP="003352EE">
      <w:pPr>
        <w:shd w:val="clear" w:color="auto" w:fill="000000"/>
        <w:spacing w:after="0" w:line="285" w:lineRule="atLeast"/>
        <w:rPr>
          <w:rFonts w:ascii="Consolas" w:eastAsia="Times New Roman" w:hAnsi="Consolas" w:cs="Times New Roman"/>
          <w:color w:val="FFFFFF"/>
          <w:sz w:val="20"/>
          <w:szCs w:val="20"/>
        </w:rPr>
      </w:pPr>
      <w:r>
        <w:rPr>
          <w:rFonts w:ascii="Consolas" w:eastAsia="Times New Roman" w:hAnsi="Consolas" w:cs="Times New Roman"/>
          <w:color w:val="569CD6"/>
          <w:sz w:val="20"/>
          <w:szCs w:val="20"/>
        </w:rPr>
        <w:t>g</w:t>
      </w:r>
      <w:r w:rsidR="003352EE" w:rsidRPr="00350E93">
        <w:rPr>
          <w:rFonts w:ascii="Consolas" w:eastAsia="Times New Roman" w:hAnsi="Consolas" w:cs="Times New Roman"/>
          <w:color w:val="569CD6"/>
          <w:sz w:val="20"/>
          <w:szCs w:val="20"/>
        </w:rPr>
        <w:t>lo</w:t>
      </w:r>
      <w:r w:rsidR="003352EE" w:rsidRPr="00350E93">
        <w:rPr>
          <w:rFonts w:ascii="Consolas" w:eastAsia="Times New Roman" w:hAnsi="Consolas" w:cs="Times New Roman"/>
          <w:color w:val="FFFFFF"/>
          <w:sz w:val="20"/>
          <w:szCs w:val="20"/>
        </w:rPr>
        <w:t xml:space="preserve"> </w:t>
      </w:r>
      <w:r w:rsidR="00AB0094">
        <w:rPr>
          <w:rFonts w:ascii="Consolas" w:eastAsia="Times New Roman" w:hAnsi="Consolas" w:cs="Times New Roman"/>
          <w:color w:val="4EC9B0"/>
          <w:sz w:val="20"/>
          <w:szCs w:val="20"/>
        </w:rPr>
        <w:t>CCC</w:t>
      </w:r>
      <w:r w:rsidR="00AB0094" w:rsidRPr="00350E93">
        <w:rPr>
          <w:rFonts w:ascii="Consolas" w:eastAsia="Times New Roman" w:hAnsi="Consolas" w:cs="Times New Roman"/>
          <w:color w:val="FFFFFF"/>
          <w:sz w:val="20"/>
          <w:szCs w:val="20"/>
        </w:rPr>
        <w:t xml:space="preserve">         </w:t>
      </w:r>
      <w:r w:rsidR="003352EE" w:rsidRPr="00350E93">
        <w:rPr>
          <w:rFonts w:ascii="Consolas" w:eastAsia="Times New Roman" w:hAnsi="Consolas" w:cs="Times New Roman"/>
          <w:color w:val="CE9178"/>
          <w:sz w:val="20"/>
          <w:szCs w:val="20"/>
        </w:rPr>
        <w:t>"LKA"</w:t>
      </w:r>
    </w:p>
    <w:p w14:paraId="6394C54A" w14:textId="76D7BCAA" w:rsidR="003352EE" w:rsidRPr="00350E93" w:rsidRDefault="00037200" w:rsidP="003352EE">
      <w:pPr>
        <w:shd w:val="clear" w:color="auto" w:fill="000000"/>
        <w:spacing w:after="0" w:line="285" w:lineRule="atLeast"/>
        <w:rPr>
          <w:rFonts w:ascii="Consolas" w:eastAsia="Times New Roman" w:hAnsi="Consolas" w:cs="Times New Roman"/>
          <w:color w:val="FFFFFF"/>
          <w:sz w:val="20"/>
          <w:szCs w:val="20"/>
        </w:rPr>
      </w:pPr>
      <w:r>
        <w:rPr>
          <w:rFonts w:ascii="Consolas" w:eastAsia="Times New Roman" w:hAnsi="Consolas" w:cs="Times New Roman"/>
          <w:color w:val="569CD6"/>
          <w:sz w:val="20"/>
          <w:szCs w:val="20"/>
        </w:rPr>
        <w:t>g</w:t>
      </w:r>
      <w:r w:rsidR="003352EE" w:rsidRPr="00350E93">
        <w:rPr>
          <w:rFonts w:ascii="Consolas" w:eastAsia="Times New Roman" w:hAnsi="Consolas" w:cs="Times New Roman"/>
          <w:color w:val="569CD6"/>
          <w:sz w:val="20"/>
          <w:szCs w:val="20"/>
        </w:rPr>
        <w:t>lo</w:t>
      </w:r>
      <w:r w:rsidR="003352EE" w:rsidRPr="00350E93">
        <w:rPr>
          <w:rFonts w:ascii="Consolas" w:eastAsia="Times New Roman" w:hAnsi="Consolas" w:cs="Times New Roman"/>
          <w:color w:val="FFFFFF"/>
          <w:sz w:val="20"/>
          <w:szCs w:val="20"/>
        </w:rPr>
        <w:t xml:space="preserve"> </w:t>
      </w:r>
      <w:r w:rsidR="00AB0094">
        <w:rPr>
          <w:rFonts w:ascii="Consolas" w:eastAsia="Times New Roman" w:hAnsi="Consolas" w:cs="Times New Roman"/>
          <w:color w:val="4EC9B0"/>
          <w:sz w:val="20"/>
          <w:szCs w:val="20"/>
        </w:rPr>
        <w:t>YYYY</w:t>
      </w:r>
      <w:r w:rsidR="00AB0094" w:rsidRPr="00350E93">
        <w:rPr>
          <w:rFonts w:ascii="Consolas" w:eastAsia="Times New Roman" w:hAnsi="Consolas" w:cs="Times New Roman"/>
          <w:color w:val="FFFFFF"/>
          <w:sz w:val="20"/>
          <w:szCs w:val="20"/>
        </w:rPr>
        <w:t xml:space="preserve">         </w:t>
      </w:r>
      <w:r w:rsidR="003352EE" w:rsidRPr="00350E93">
        <w:rPr>
          <w:rFonts w:ascii="Consolas" w:eastAsia="Times New Roman" w:hAnsi="Consolas" w:cs="Times New Roman"/>
          <w:color w:val="CE9178"/>
          <w:sz w:val="20"/>
          <w:szCs w:val="20"/>
        </w:rPr>
        <w:t>"2019"</w:t>
      </w:r>
    </w:p>
    <w:p w14:paraId="5D618E15" w14:textId="05A3F376" w:rsidR="003352EE" w:rsidRDefault="00037200" w:rsidP="003352EE">
      <w:pPr>
        <w:shd w:val="clear" w:color="auto" w:fill="000000"/>
        <w:spacing w:after="0" w:line="285" w:lineRule="atLeast"/>
        <w:rPr>
          <w:rFonts w:ascii="Consolas" w:eastAsia="Times New Roman" w:hAnsi="Consolas" w:cs="Times New Roman"/>
          <w:color w:val="CE9178"/>
          <w:sz w:val="20"/>
          <w:szCs w:val="20"/>
        </w:rPr>
      </w:pPr>
      <w:r>
        <w:rPr>
          <w:rFonts w:ascii="Consolas" w:eastAsia="Times New Roman" w:hAnsi="Consolas" w:cs="Times New Roman"/>
          <w:color w:val="569CD6"/>
          <w:sz w:val="20"/>
          <w:szCs w:val="20"/>
        </w:rPr>
        <w:t>g</w:t>
      </w:r>
      <w:r w:rsidR="003352EE" w:rsidRPr="00350E93">
        <w:rPr>
          <w:rFonts w:ascii="Consolas" w:eastAsia="Times New Roman" w:hAnsi="Consolas" w:cs="Times New Roman"/>
          <w:color w:val="569CD6"/>
          <w:sz w:val="20"/>
          <w:szCs w:val="20"/>
        </w:rPr>
        <w:t>lo</w:t>
      </w:r>
      <w:r w:rsidR="003352EE" w:rsidRPr="00350E93">
        <w:rPr>
          <w:rFonts w:ascii="Consolas" w:eastAsia="Times New Roman" w:hAnsi="Consolas" w:cs="Times New Roman"/>
          <w:color w:val="FFFFFF"/>
          <w:sz w:val="20"/>
          <w:szCs w:val="20"/>
        </w:rPr>
        <w:t xml:space="preserve"> </w:t>
      </w:r>
      <w:r w:rsidR="00AB0094">
        <w:rPr>
          <w:rFonts w:ascii="Consolas" w:eastAsia="Times New Roman" w:hAnsi="Consolas" w:cs="Times New Roman"/>
          <w:color w:val="4EC9B0"/>
          <w:sz w:val="20"/>
          <w:szCs w:val="20"/>
        </w:rPr>
        <w:t>SURVEY</w:t>
      </w:r>
      <w:r w:rsidR="00AB0094" w:rsidRPr="00350E93">
        <w:rPr>
          <w:rFonts w:ascii="Consolas" w:eastAsia="Times New Roman" w:hAnsi="Consolas" w:cs="Times New Roman"/>
          <w:color w:val="FFFFFF"/>
          <w:sz w:val="20"/>
          <w:szCs w:val="20"/>
        </w:rPr>
        <w:t xml:space="preserve">       </w:t>
      </w:r>
      <w:r w:rsidR="003352EE" w:rsidRPr="00350E93">
        <w:rPr>
          <w:rFonts w:ascii="Consolas" w:eastAsia="Times New Roman" w:hAnsi="Consolas" w:cs="Times New Roman"/>
          <w:color w:val="CE9178"/>
          <w:sz w:val="20"/>
          <w:szCs w:val="20"/>
        </w:rPr>
        <w:t>"HIES"</w:t>
      </w:r>
    </w:p>
    <w:p w14:paraId="012EBCF1" w14:textId="77777777" w:rsidR="00D17A97" w:rsidRPr="00290DBE" w:rsidRDefault="00D17A97" w:rsidP="00D17A97">
      <w:pPr>
        <w:shd w:val="clear" w:color="auto" w:fill="000000"/>
        <w:spacing w:after="0" w:line="285" w:lineRule="atLeast"/>
        <w:rPr>
          <w:rFonts w:ascii="Consolas" w:eastAsia="Times New Roman" w:hAnsi="Consolas" w:cs="Times New Roman"/>
          <w:color w:val="FFFFFF"/>
          <w:sz w:val="20"/>
          <w:szCs w:val="20"/>
          <w:lang w:val="es-CO"/>
        </w:rPr>
      </w:pPr>
      <w:r w:rsidRPr="00290DBE">
        <w:rPr>
          <w:rFonts w:ascii="Consolas" w:eastAsia="Times New Roman" w:hAnsi="Consolas" w:cs="Times New Roman"/>
          <w:color w:val="569CD6"/>
          <w:sz w:val="20"/>
          <w:szCs w:val="20"/>
          <w:lang w:val="es-CO"/>
        </w:rPr>
        <w:t>glo</w:t>
      </w:r>
      <w:r w:rsidRPr="00290DBE">
        <w:rPr>
          <w:rFonts w:ascii="Consolas" w:eastAsia="Times New Roman" w:hAnsi="Consolas" w:cs="Times New Roman"/>
          <w:color w:val="FFFFFF"/>
          <w:sz w:val="20"/>
          <w:szCs w:val="20"/>
          <w:lang w:val="es-CO"/>
        </w:rPr>
        <w:t xml:space="preserve"> </w:t>
      </w:r>
      <w:r w:rsidRPr="00290DBE">
        <w:rPr>
          <w:rFonts w:ascii="Consolas" w:eastAsia="Times New Roman" w:hAnsi="Consolas" w:cs="Times New Roman"/>
          <w:color w:val="4EC9B0"/>
          <w:sz w:val="20"/>
          <w:szCs w:val="20"/>
          <w:lang w:val="es-CO"/>
        </w:rPr>
        <w:t xml:space="preserve">vnn    </w:t>
      </w:r>
      <w:r w:rsidRPr="00290DBE">
        <w:rPr>
          <w:rFonts w:ascii="Consolas" w:eastAsia="Times New Roman" w:hAnsi="Consolas" w:cs="Times New Roman"/>
          <w:color w:val="FFFFFF"/>
          <w:sz w:val="20"/>
          <w:szCs w:val="20"/>
          <w:lang w:val="es-CO"/>
        </w:rPr>
        <w:t xml:space="preserve">      </w:t>
      </w:r>
      <w:r w:rsidRPr="00290DBE">
        <w:rPr>
          <w:rFonts w:ascii="Consolas" w:eastAsia="Times New Roman" w:hAnsi="Consolas" w:cs="Times New Roman"/>
          <w:color w:val="CE9178"/>
          <w:sz w:val="20"/>
          <w:szCs w:val="20"/>
          <w:lang w:val="es-CO"/>
        </w:rPr>
        <w:t>"01"</w:t>
      </w:r>
    </w:p>
    <w:p w14:paraId="051491EC" w14:textId="3876CC3F" w:rsidR="00D17A97" w:rsidRPr="00290DBE" w:rsidRDefault="00D17A97" w:rsidP="003352EE">
      <w:pPr>
        <w:shd w:val="clear" w:color="auto" w:fill="000000"/>
        <w:spacing w:after="0" w:line="285" w:lineRule="atLeast"/>
        <w:rPr>
          <w:rFonts w:ascii="Consolas" w:eastAsia="Times New Roman" w:hAnsi="Consolas" w:cs="Times New Roman"/>
          <w:color w:val="FFFFFF"/>
          <w:sz w:val="20"/>
          <w:szCs w:val="20"/>
          <w:lang w:val="es-CO"/>
        </w:rPr>
      </w:pPr>
      <w:r w:rsidRPr="00290DBE">
        <w:rPr>
          <w:rFonts w:ascii="Consolas" w:eastAsia="Times New Roman" w:hAnsi="Consolas" w:cs="Times New Roman"/>
          <w:color w:val="569CD6"/>
          <w:sz w:val="20"/>
          <w:szCs w:val="20"/>
          <w:lang w:val="es-CO"/>
        </w:rPr>
        <w:t>glo</w:t>
      </w:r>
      <w:r w:rsidRPr="00290DBE">
        <w:rPr>
          <w:rFonts w:ascii="Consolas" w:eastAsia="Times New Roman" w:hAnsi="Consolas" w:cs="Times New Roman"/>
          <w:color w:val="FFFFFF"/>
          <w:sz w:val="20"/>
          <w:szCs w:val="20"/>
          <w:lang w:val="es-CO"/>
        </w:rPr>
        <w:t xml:space="preserve"> </w:t>
      </w:r>
      <w:r w:rsidRPr="00290DBE">
        <w:rPr>
          <w:rFonts w:ascii="Consolas" w:eastAsia="Times New Roman" w:hAnsi="Consolas" w:cs="Times New Roman"/>
          <w:color w:val="4EC9B0"/>
          <w:sz w:val="20"/>
          <w:szCs w:val="20"/>
          <w:lang w:val="es-CO"/>
        </w:rPr>
        <w:t xml:space="preserve">vmm    </w:t>
      </w:r>
      <w:r w:rsidRPr="00290DBE">
        <w:rPr>
          <w:rFonts w:ascii="Consolas" w:eastAsia="Times New Roman" w:hAnsi="Consolas" w:cs="Times New Roman"/>
          <w:color w:val="FFFFFF"/>
          <w:sz w:val="20"/>
          <w:szCs w:val="20"/>
          <w:lang w:val="es-CO"/>
        </w:rPr>
        <w:t xml:space="preserve">      </w:t>
      </w:r>
      <w:r w:rsidRPr="00290DBE">
        <w:rPr>
          <w:rFonts w:ascii="Consolas" w:eastAsia="Times New Roman" w:hAnsi="Consolas" w:cs="Times New Roman"/>
          <w:color w:val="CE9178"/>
          <w:sz w:val="20"/>
          <w:szCs w:val="20"/>
          <w:lang w:val="es-CO"/>
        </w:rPr>
        <w:t>"01"</w:t>
      </w:r>
    </w:p>
    <w:p w14:paraId="2F495BB9" w14:textId="0FB16F5C" w:rsidR="00D17A97" w:rsidRPr="00290DBE" w:rsidRDefault="00037200" w:rsidP="00037200">
      <w:pPr>
        <w:shd w:val="clear" w:color="auto" w:fill="000000"/>
        <w:spacing w:after="0" w:line="285" w:lineRule="atLeast"/>
        <w:rPr>
          <w:rFonts w:ascii="Consolas" w:eastAsia="Times New Roman" w:hAnsi="Consolas" w:cs="Times New Roman"/>
          <w:color w:val="FFFFFF"/>
          <w:sz w:val="20"/>
          <w:szCs w:val="20"/>
          <w:lang w:val="es-CO"/>
        </w:rPr>
      </w:pPr>
      <w:r w:rsidRPr="00290DBE">
        <w:rPr>
          <w:rFonts w:ascii="Consolas" w:eastAsia="Times New Roman" w:hAnsi="Consolas" w:cs="Times New Roman"/>
          <w:color w:val="569CD6"/>
          <w:sz w:val="20"/>
          <w:szCs w:val="20"/>
          <w:lang w:val="es-CO"/>
        </w:rPr>
        <w:t>g</w:t>
      </w:r>
      <w:r w:rsidR="003352EE" w:rsidRPr="00290DBE">
        <w:rPr>
          <w:rFonts w:ascii="Consolas" w:eastAsia="Times New Roman" w:hAnsi="Consolas" w:cs="Times New Roman"/>
          <w:color w:val="569CD6"/>
          <w:sz w:val="20"/>
          <w:szCs w:val="20"/>
          <w:lang w:val="es-CO"/>
        </w:rPr>
        <w:t>lo</w:t>
      </w:r>
      <w:r w:rsidR="006C3A68" w:rsidRPr="00290DBE">
        <w:rPr>
          <w:rFonts w:ascii="Consolas" w:eastAsia="Times New Roman" w:hAnsi="Consolas" w:cs="Times New Roman"/>
          <w:color w:val="569CD6"/>
          <w:sz w:val="20"/>
          <w:szCs w:val="20"/>
          <w:lang w:val="es-CO"/>
        </w:rPr>
        <w:t xml:space="preserve"> </w:t>
      </w:r>
      <w:r w:rsidR="006C3A68" w:rsidRPr="00290DBE">
        <w:rPr>
          <w:rFonts w:ascii="Consolas" w:eastAsia="Times New Roman" w:hAnsi="Consolas" w:cs="Times New Roman"/>
          <w:color w:val="4EC9B0"/>
          <w:sz w:val="20"/>
          <w:szCs w:val="20"/>
          <w:lang w:val="es-CO"/>
        </w:rPr>
        <w:t>mod</w:t>
      </w:r>
      <w:r w:rsidR="003352EE" w:rsidRPr="00290DBE">
        <w:rPr>
          <w:rFonts w:ascii="Consolas" w:eastAsia="Times New Roman" w:hAnsi="Consolas" w:cs="Times New Roman"/>
          <w:color w:val="4EC9B0"/>
          <w:sz w:val="20"/>
          <w:szCs w:val="20"/>
          <w:lang w:val="es-CO"/>
        </w:rPr>
        <w:t xml:space="preserve">    </w:t>
      </w:r>
      <w:r w:rsidR="003352EE" w:rsidRPr="00290DBE">
        <w:rPr>
          <w:rFonts w:ascii="Consolas" w:eastAsia="Times New Roman" w:hAnsi="Consolas" w:cs="Times New Roman"/>
          <w:color w:val="FFFFFF"/>
          <w:sz w:val="20"/>
          <w:szCs w:val="20"/>
          <w:lang w:val="es-CO"/>
        </w:rPr>
        <w:t xml:space="preserve">      </w:t>
      </w:r>
      <w:r w:rsidR="003352EE" w:rsidRPr="00290DBE">
        <w:rPr>
          <w:rFonts w:ascii="Consolas" w:eastAsia="Times New Roman" w:hAnsi="Consolas" w:cs="Times New Roman"/>
          <w:color w:val="CE9178"/>
          <w:sz w:val="20"/>
          <w:szCs w:val="20"/>
          <w:lang w:val="es-CO"/>
        </w:rPr>
        <w:t>"</w:t>
      </w:r>
      <w:r w:rsidR="006C3A68" w:rsidRPr="00290DBE">
        <w:rPr>
          <w:rFonts w:ascii="Consolas" w:eastAsia="Times New Roman" w:hAnsi="Consolas" w:cs="Times New Roman"/>
          <w:color w:val="CE9178"/>
          <w:sz w:val="20"/>
          <w:szCs w:val="20"/>
          <w:lang w:val="es-CO"/>
        </w:rPr>
        <w:t>COR</w:t>
      </w:r>
      <w:r w:rsidR="003352EE" w:rsidRPr="00290DBE">
        <w:rPr>
          <w:rFonts w:ascii="Consolas" w:eastAsia="Times New Roman" w:hAnsi="Consolas" w:cs="Times New Roman"/>
          <w:color w:val="CE9178"/>
          <w:sz w:val="20"/>
          <w:szCs w:val="20"/>
          <w:lang w:val="es-CO"/>
        </w:rPr>
        <w:t>"</w:t>
      </w:r>
    </w:p>
    <w:p w14:paraId="037F7C1F" w14:textId="0D5545E7" w:rsidR="007E44BF" w:rsidRDefault="007E44BF" w:rsidP="00D17A97">
      <w:pPr>
        <w:shd w:val="clear" w:color="auto" w:fill="000000"/>
        <w:spacing w:after="0" w:line="285" w:lineRule="atLeast"/>
        <w:rPr>
          <w:rFonts w:ascii="Consolas" w:eastAsia="Times New Roman" w:hAnsi="Consolas" w:cs="Times New Roman"/>
          <w:color w:val="569CD6"/>
          <w:sz w:val="20"/>
          <w:szCs w:val="20"/>
        </w:rPr>
      </w:pPr>
      <w:r>
        <w:rPr>
          <w:rFonts w:ascii="Consolas" w:eastAsia="Times New Roman" w:hAnsi="Consolas" w:cs="Times New Roman"/>
          <w:color w:val="569CD6"/>
          <w:sz w:val="20"/>
          <w:szCs w:val="20"/>
        </w:rPr>
        <w:t>…</w:t>
      </w:r>
    </w:p>
    <w:p w14:paraId="72A3542E" w14:textId="5620B7B1" w:rsidR="00BF5AAF" w:rsidRDefault="002F10C0" w:rsidP="00BF5AAF">
      <w:pPr>
        <w:shd w:val="clear" w:color="auto" w:fill="000000"/>
        <w:spacing w:after="0" w:line="285" w:lineRule="atLeast"/>
        <w:rPr>
          <w:rFonts w:ascii="Courier New" w:hAnsi="Courier New" w:cs="Courier New"/>
        </w:rPr>
      </w:pPr>
      <w:r>
        <w:rPr>
          <w:rFonts w:ascii="Consolas" w:eastAsia="Times New Roman" w:hAnsi="Consolas" w:cs="Times New Roman"/>
          <w:color w:val="569CD6"/>
          <w:sz w:val="20"/>
          <w:szCs w:val="20"/>
        </w:rPr>
        <w:t>g</w:t>
      </w:r>
      <w:r w:rsidRPr="00350E93">
        <w:rPr>
          <w:rFonts w:ascii="Consolas" w:eastAsia="Times New Roman" w:hAnsi="Consolas" w:cs="Times New Roman"/>
          <w:color w:val="569CD6"/>
          <w:sz w:val="20"/>
          <w:szCs w:val="20"/>
        </w:rPr>
        <w:t>lo</w:t>
      </w:r>
      <w:r w:rsidR="00DC5930" w:rsidRPr="00114012">
        <w:rPr>
          <w:rFonts w:ascii="Courier New" w:hAnsi="Courier New" w:cs="Courier New"/>
        </w:rPr>
        <w:t xml:space="preserve"> </w:t>
      </w:r>
      <w:r w:rsidRPr="002F10C0">
        <w:rPr>
          <w:rFonts w:ascii="Consolas" w:eastAsia="Times New Roman" w:hAnsi="Consolas" w:cs="Times New Roman"/>
          <w:color w:val="4EC9B0"/>
          <w:sz w:val="20"/>
          <w:szCs w:val="20"/>
        </w:rPr>
        <w:t>o</w:t>
      </w:r>
      <w:r>
        <w:rPr>
          <w:rFonts w:ascii="Consolas" w:eastAsia="Times New Roman" w:hAnsi="Consolas" w:cs="Times New Roman"/>
          <w:color w:val="4EC9B0"/>
          <w:sz w:val="20"/>
          <w:szCs w:val="20"/>
        </w:rPr>
        <w:t>ut</w:t>
      </w:r>
      <w:r w:rsidRPr="00114012">
        <w:rPr>
          <w:rFonts w:ascii="Courier New" w:hAnsi="Courier New" w:cs="Courier New"/>
        </w:rPr>
        <w:t xml:space="preserve"> </w:t>
      </w:r>
      <w:r w:rsidR="0017649F" w:rsidRPr="00350E93">
        <w:rPr>
          <w:rFonts w:ascii="Consolas" w:eastAsia="Times New Roman" w:hAnsi="Consolas" w:cs="Times New Roman"/>
          <w:color w:val="CE9178"/>
          <w:sz w:val="20"/>
          <w:szCs w:val="20"/>
        </w:rPr>
        <w:t>"${</w:t>
      </w:r>
      <w:r w:rsidR="0017649F" w:rsidRPr="00350E93">
        <w:rPr>
          <w:rFonts w:ascii="Consolas" w:eastAsia="Times New Roman" w:hAnsi="Consolas" w:cs="Times New Roman"/>
          <w:color w:val="4EC9B0"/>
          <w:sz w:val="20"/>
          <w:szCs w:val="20"/>
        </w:rPr>
        <w:t>rootdatalib</w:t>
      </w:r>
      <w:r w:rsidR="0017649F" w:rsidRPr="00350E93">
        <w:rPr>
          <w:rFonts w:ascii="Consolas" w:eastAsia="Times New Roman" w:hAnsi="Consolas" w:cs="Times New Roman"/>
          <w:color w:val="CE9178"/>
          <w:sz w:val="20"/>
          <w:szCs w:val="20"/>
        </w:rPr>
        <w:t>}</w:t>
      </w:r>
      <w:r w:rsidR="007211F8" w:rsidRPr="007E44BF">
        <w:rPr>
          <w:rFonts w:ascii="Consolas" w:eastAsia="Times New Roman" w:hAnsi="Consolas" w:cs="Times New Roman"/>
          <w:color w:val="CE9178"/>
          <w:sz w:val="20"/>
          <w:szCs w:val="20"/>
        </w:rPr>
        <w:t>\\${CCC}\Data\Harmonized</w:t>
      </w:r>
      <w:r w:rsidR="0017649F" w:rsidRPr="00350E93">
        <w:rPr>
          <w:rFonts w:ascii="Consolas" w:eastAsia="Times New Roman" w:hAnsi="Consolas" w:cs="Times New Roman"/>
          <w:color w:val="CE9178"/>
          <w:sz w:val="20"/>
          <w:szCs w:val="20"/>
        </w:rPr>
        <w:t>"</w:t>
      </w:r>
    </w:p>
    <w:p w14:paraId="231CA6B7" w14:textId="553E0CFD" w:rsidR="00BF5AAF" w:rsidRDefault="00BF5AAF" w:rsidP="00BF5AAF">
      <w:pPr>
        <w:spacing w:after="0"/>
        <w:jc w:val="both"/>
        <w:rPr>
          <w:rFonts w:ascii="Courier New" w:hAnsi="Courier New" w:cs="Courier New"/>
        </w:rPr>
      </w:pPr>
      <w:r>
        <w:rPr>
          <w:rFonts w:ascii="Courier New" w:hAnsi="Courier New" w:cs="Courier New"/>
        </w:rPr>
        <w:t xml:space="preserve">. . . </w:t>
      </w:r>
    </w:p>
    <w:p w14:paraId="1D233384" w14:textId="4033ED1F" w:rsidR="00660655" w:rsidRDefault="006B47D1" w:rsidP="00660655">
      <w:pPr>
        <w:spacing w:after="0"/>
        <w:jc w:val="both"/>
        <w:rPr>
          <w:rFonts w:ascii="Courier New" w:hAnsi="Courier New" w:cs="Courier New"/>
        </w:rPr>
      </w:pPr>
      <w:r>
        <w:rPr>
          <w:rFonts w:ascii="Courier New" w:hAnsi="Courier New" w:cs="Courier New"/>
        </w:rPr>
        <w:t>*</w:t>
      </w:r>
      <w:r w:rsidR="00AB40E1">
        <w:rPr>
          <w:rFonts w:ascii="Courier New" w:hAnsi="Courier New" w:cs="Courier New"/>
        </w:rPr>
        <w:t>&lt;</w:t>
      </w:r>
      <w:r>
        <w:rPr>
          <w:rFonts w:ascii="Courier New" w:hAnsi="Courier New" w:cs="Courier New"/>
        </w:rPr>
        <w:t>Save harmonization</w:t>
      </w:r>
      <w:r w:rsidR="00AB40E1">
        <w:rPr>
          <w:rFonts w:ascii="Courier New" w:hAnsi="Courier New" w:cs="Courier New"/>
        </w:rPr>
        <w:t>&gt;</w:t>
      </w:r>
    </w:p>
    <w:p w14:paraId="72903F65" w14:textId="77777777" w:rsidR="00584D85" w:rsidRDefault="00584D85" w:rsidP="00584D85">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C586C0"/>
          <w:sz w:val="20"/>
          <w:szCs w:val="20"/>
        </w:rPr>
        <w:t>cap</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586C0"/>
          <w:sz w:val="20"/>
          <w:szCs w:val="20"/>
        </w:rPr>
        <w:t>mkdir</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rootdatalib</w:t>
      </w:r>
      <w:r w:rsidRPr="00350E93">
        <w:rPr>
          <w:rFonts w:ascii="Consolas" w:eastAsia="Times New Roman" w:hAnsi="Consolas" w:cs="Times New Roman"/>
          <w:color w:val="CE9178"/>
          <w:sz w:val="20"/>
          <w:szCs w:val="20"/>
        </w:rPr>
        <w:t>}"</w:t>
      </w:r>
    </w:p>
    <w:p w14:paraId="4388F655" w14:textId="70817947" w:rsidR="00851F98" w:rsidRPr="00584D85" w:rsidRDefault="00851F98" w:rsidP="00584D85">
      <w:pPr>
        <w:shd w:val="clear" w:color="auto" w:fill="000000"/>
        <w:spacing w:after="0" w:line="285" w:lineRule="atLeast"/>
        <w:rPr>
          <w:rFonts w:ascii="Consolas" w:eastAsia="Times New Roman" w:hAnsi="Consolas" w:cs="Times New Roman"/>
          <w:color w:val="FFFFFF"/>
          <w:sz w:val="20"/>
          <w:szCs w:val="20"/>
        </w:rPr>
      </w:pPr>
      <w:r w:rsidRPr="00584D85">
        <w:rPr>
          <w:rFonts w:ascii="Consolas" w:eastAsia="Times New Roman" w:hAnsi="Consolas" w:cs="Times New Roman"/>
          <w:color w:val="C586C0"/>
          <w:sz w:val="20"/>
          <w:szCs w:val="20"/>
        </w:rPr>
        <w:t>s</w:t>
      </w:r>
      <w:r w:rsidR="00AB40E1" w:rsidRPr="00584D85">
        <w:rPr>
          <w:rFonts w:ascii="Consolas" w:eastAsia="Times New Roman" w:hAnsi="Consolas" w:cs="Times New Roman"/>
          <w:color w:val="C586C0"/>
          <w:sz w:val="20"/>
          <w:szCs w:val="20"/>
        </w:rPr>
        <w:t>ave</w:t>
      </w:r>
      <w:r w:rsidRPr="00584D85">
        <w:rPr>
          <w:rFonts w:ascii="Consolas" w:eastAsia="Times New Roman" w:hAnsi="Consolas" w:cs="Times New Roman"/>
          <w:color w:val="C586C0"/>
          <w:sz w:val="20"/>
          <w:szCs w:val="20"/>
        </w:rPr>
        <w:t xml:space="preserve"> </w:t>
      </w:r>
      <w:r w:rsidRPr="006B47D1">
        <w:rPr>
          <w:rFonts w:ascii="Consolas" w:eastAsia="Times New Roman" w:hAnsi="Consolas" w:cs="Times New Roman"/>
          <w:color w:val="CE9178"/>
          <w:sz w:val="20"/>
          <w:szCs w:val="20"/>
        </w:rPr>
        <w:t>${</w:t>
      </w:r>
      <w:r w:rsidRPr="007211F8">
        <w:rPr>
          <w:rFonts w:ascii="Consolas" w:eastAsia="Times New Roman" w:hAnsi="Consolas" w:cs="Times New Roman"/>
          <w:color w:val="4EC9B0"/>
          <w:sz w:val="20"/>
          <w:szCs w:val="20"/>
        </w:rPr>
        <w:t>out</w:t>
      </w:r>
      <w:r w:rsidRPr="006B47D1">
        <w:rPr>
          <w:rFonts w:ascii="Consolas" w:eastAsia="Times New Roman" w:hAnsi="Consolas" w:cs="Times New Roman"/>
          <w:color w:val="CE9178"/>
          <w:sz w:val="20"/>
          <w:szCs w:val="20"/>
        </w:rPr>
        <w:t>}\</w:t>
      </w:r>
      <w:r w:rsidR="000A02CD" w:rsidRPr="006B47D1">
        <w:rPr>
          <w:rFonts w:ascii="Consolas" w:eastAsia="Times New Roman" w:hAnsi="Consolas" w:cs="Times New Roman"/>
          <w:color w:val="CE9178"/>
          <w:sz w:val="20"/>
          <w:szCs w:val="20"/>
        </w:rPr>
        <w:t>$</w:t>
      </w:r>
      <w:r w:rsidRPr="006B47D1">
        <w:rPr>
          <w:rFonts w:ascii="Consolas" w:eastAsia="Times New Roman" w:hAnsi="Consolas" w:cs="Times New Roman"/>
          <w:color w:val="CE9178"/>
          <w:sz w:val="20"/>
          <w:szCs w:val="20"/>
        </w:rPr>
        <w:t>{</w:t>
      </w:r>
      <w:r w:rsidR="000A02CD" w:rsidRPr="007211F8">
        <w:rPr>
          <w:rFonts w:ascii="Consolas" w:eastAsia="Times New Roman" w:hAnsi="Consolas" w:cs="Times New Roman"/>
          <w:color w:val="4EC9B0"/>
          <w:sz w:val="20"/>
          <w:szCs w:val="20"/>
        </w:rPr>
        <w:t>C</w:t>
      </w:r>
      <w:r w:rsidR="007211F8">
        <w:rPr>
          <w:rFonts w:ascii="Consolas" w:eastAsia="Times New Roman" w:hAnsi="Consolas" w:cs="Times New Roman"/>
          <w:color w:val="4EC9B0"/>
          <w:sz w:val="20"/>
          <w:szCs w:val="20"/>
        </w:rPr>
        <w:t>C</w:t>
      </w:r>
      <w:r w:rsidR="000A02CD" w:rsidRPr="007211F8">
        <w:rPr>
          <w:rFonts w:ascii="Consolas" w:eastAsia="Times New Roman" w:hAnsi="Consolas" w:cs="Times New Roman"/>
          <w:color w:val="4EC9B0"/>
          <w:sz w:val="20"/>
          <w:szCs w:val="20"/>
        </w:rPr>
        <w:t>C</w:t>
      </w:r>
      <w:r w:rsidR="000A02CD" w:rsidRPr="006B47D1">
        <w:rPr>
          <w:rFonts w:ascii="Consolas" w:eastAsia="Times New Roman" w:hAnsi="Consolas" w:cs="Times New Roman"/>
          <w:color w:val="CE9178"/>
          <w:sz w:val="20"/>
          <w:szCs w:val="20"/>
        </w:rPr>
        <w:t>}</w:t>
      </w:r>
      <w:r w:rsidRPr="006B47D1">
        <w:rPr>
          <w:rFonts w:ascii="Consolas" w:eastAsia="Times New Roman" w:hAnsi="Consolas" w:cs="Times New Roman"/>
          <w:color w:val="CE9178"/>
          <w:sz w:val="20"/>
          <w:szCs w:val="20"/>
        </w:rPr>
        <w:t>_</w:t>
      </w:r>
      <w:r w:rsidR="000A02CD" w:rsidRPr="006B47D1">
        <w:rPr>
          <w:rFonts w:ascii="Consolas" w:eastAsia="Times New Roman" w:hAnsi="Consolas" w:cs="Times New Roman"/>
          <w:color w:val="CE9178"/>
          <w:sz w:val="20"/>
          <w:szCs w:val="20"/>
        </w:rPr>
        <w:t>${</w:t>
      </w:r>
      <w:r w:rsidR="000A02CD" w:rsidRPr="008F2C4C">
        <w:rPr>
          <w:rFonts w:ascii="Consolas" w:eastAsia="Times New Roman" w:hAnsi="Consolas" w:cs="Times New Roman"/>
          <w:color w:val="4EC9B0"/>
          <w:sz w:val="20"/>
          <w:szCs w:val="20"/>
        </w:rPr>
        <w:t>YYYY}</w:t>
      </w:r>
      <w:r w:rsidRPr="006B47D1">
        <w:rPr>
          <w:rFonts w:ascii="Consolas" w:eastAsia="Times New Roman" w:hAnsi="Consolas" w:cs="Times New Roman"/>
          <w:color w:val="CE9178"/>
          <w:sz w:val="20"/>
          <w:szCs w:val="20"/>
        </w:rPr>
        <w:t>_</w:t>
      </w:r>
      <w:r w:rsidR="000A02CD" w:rsidRPr="006B47D1">
        <w:rPr>
          <w:rFonts w:ascii="Consolas" w:eastAsia="Times New Roman" w:hAnsi="Consolas" w:cs="Times New Roman"/>
          <w:color w:val="CE9178"/>
          <w:sz w:val="20"/>
          <w:szCs w:val="20"/>
        </w:rPr>
        <w:t>${</w:t>
      </w:r>
      <w:r w:rsidR="000A02CD" w:rsidRPr="008F2C4C">
        <w:rPr>
          <w:rFonts w:ascii="Consolas" w:eastAsia="Times New Roman" w:hAnsi="Consolas" w:cs="Times New Roman"/>
          <w:color w:val="4EC9B0"/>
          <w:sz w:val="20"/>
          <w:szCs w:val="20"/>
        </w:rPr>
        <w:t>SURVEY</w:t>
      </w:r>
      <w:r w:rsidR="00DB3FFA">
        <w:rPr>
          <w:rFonts w:ascii="Consolas" w:eastAsia="Times New Roman" w:hAnsi="Consolas" w:cs="Times New Roman"/>
          <w:color w:val="CE9178"/>
          <w:sz w:val="20"/>
          <w:szCs w:val="20"/>
        </w:rPr>
        <w:t>}_</w:t>
      </w:r>
      <w:r w:rsidRPr="006B47D1">
        <w:rPr>
          <w:rFonts w:ascii="Consolas" w:eastAsia="Times New Roman" w:hAnsi="Consolas" w:cs="Times New Roman"/>
          <w:color w:val="CE9178"/>
          <w:sz w:val="20"/>
          <w:szCs w:val="20"/>
        </w:rPr>
        <w:t>v</w:t>
      </w:r>
      <w:r w:rsidR="000A02CD" w:rsidRPr="006B47D1">
        <w:rPr>
          <w:rFonts w:ascii="Consolas" w:eastAsia="Times New Roman" w:hAnsi="Consolas" w:cs="Times New Roman"/>
          <w:color w:val="CE9178"/>
          <w:sz w:val="20"/>
          <w:szCs w:val="20"/>
        </w:rPr>
        <w:t>${</w:t>
      </w:r>
      <w:r w:rsidR="00D17A97" w:rsidRPr="008F2C4C">
        <w:rPr>
          <w:rFonts w:ascii="Consolas" w:eastAsia="Times New Roman" w:hAnsi="Consolas" w:cs="Times New Roman"/>
          <w:color w:val="4EC9B0"/>
          <w:sz w:val="20"/>
          <w:szCs w:val="20"/>
        </w:rPr>
        <w:t>v</w:t>
      </w:r>
      <w:r w:rsidR="000A02CD" w:rsidRPr="008F2C4C">
        <w:rPr>
          <w:rFonts w:ascii="Consolas" w:eastAsia="Times New Roman" w:hAnsi="Consolas" w:cs="Times New Roman"/>
          <w:color w:val="4EC9B0"/>
          <w:sz w:val="20"/>
          <w:szCs w:val="20"/>
        </w:rPr>
        <w:t>nn</w:t>
      </w:r>
      <w:r w:rsidR="00DB3FFA">
        <w:rPr>
          <w:rFonts w:ascii="Consolas" w:eastAsia="Times New Roman" w:hAnsi="Consolas" w:cs="Times New Roman"/>
          <w:color w:val="CE9178"/>
          <w:sz w:val="20"/>
          <w:szCs w:val="20"/>
        </w:rPr>
        <w:t>}_</w:t>
      </w:r>
      <w:r w:rsidRPr="006B47D1">
        <w:rPr>
          <w:rFonts w:ascii="Consolas" w:eastAsia="Times New Roman" w:hAnsi="Consolas" w:cs="Times New Roman"/>
          <w:color w:val="CE9178"/>
          <w:sz w:val="20"/>
          <w:szCs w:val="20"/>
        </w:rPr>
        <w:t>M_v</w:t>
      </w:r>
      <w:r w:rsidR="000A02CD" w:rsidRPr="006B47D1">
        <w:rPr>
          <w:rFonts w:ascii="Consolas" w:eastAsia="Times New Roman" w:hAnsi="Consolas" w:cs="Times New Roman"/>
          <w:color w:val="CE9178"/>
          <w:sz w:val="20"/>
          <w:szCs w:val="20"/>
        </w:rPr>
        <w:t>${</w:t>
      </w:r>
      <w:r w:rsidR="00D17A97" w:rsidRPr="008F2C4C">
        <w:rPr>
          <w:rFonts w:ascii="Consolas" w:eastAsia="Times New Roman" w:hAnsi="Consolas" w:cs="Times New Roman"/>
          <w:color w:val="4EC9B0"/>
          <w:sz w:val="20"/>
          <w:szCs w:val="20"/>
        </w:rPr>
        <w:t>v</w:t>
      </w:r>
      <w:r w:rsidR="000A02CD" w:rsidRPr="008F2C4C">
        <w:rPr>
          <w:rFonts w:ascii="Consolas" w:eastAsia="Times New Roman" w:hAnsi="Consolas" w:cs="Times New Roman"/>
          <w:color w:val="4EC9B0"/>
          <w:sz w:val="20"/>
          <w:szCs w:val="20"/>
        </w:rPr>
        <w:t>mm</w:t>
      </w:r>
      <w:r w:rsidR="00DB3FFA">
        <w:rPr>
          <w:rFonts w:ascii="Consolas" w:eastAsia="Times New Roman" w:hAnsi="Consolas" w:cs="Times New Roman"/>
          <w:color w:val="CE9178"/>
          <w:sz w:val="20"/>
          <w:szCs w:val="20"/>
        </w:rPr>
        <w:t>}_</w:t>
      </w:r>
      <w:r w:rsidRPr="006B47D1">
        <w:rPr>
          <w:rFonts w:ascii="Consolas" w:eastAsia="Times New Roman" w:hAnsi="Consolas" w:cs="Times New Roman"/>
          <w:color w:val="CE9178"/>
          <w:sz w:val="20"/>
          <w:szCs w:val="20"/>
        </w:rPr>
        <w:t>A_GMD_</w:t>
      </w:r>
      <w:r w:rsidR="000A02CD" w:rsidRPr="006B47D1">
        <w:rPr>
          <w:rFonts w:ascii="Consolas" w:eastAsia="Times New Roman" w:hAnsi="Consolas" w:cs="Times New Roman"/>
          <w:color w:val="CE9178"/>
          <w:sz w:val="20"/>
          <w:szCs w:val="20"/>
        </w:rPr>
        <w:t>${</w:t>
      </w:r>
      <w:r w:rsidR="000A02CD" w:rsidRPr="008F2C4C">
        <w:rPr>
          <w:rFonts w:ascii="Consolas" w:eastAsia="Times New Roman" w:hAnsi="Consolas" w:cs="Times New Roman"/>
          <w:color w:val="4EC9B0"/>
          <w:sz w:val="20"/>
          <w:szCs w:val="20"/>
        </w:rPr>
        <w:t>mod</w:t>
      </w:r>
      <w:r w:rsidR="00DB3FFA">
        <w:rPr>
          <w:rFonts w:ascii="Consolas" w:eastAsia="Times New Roman" w:hAnsi="Consolas" w:cs="Times New Roman"/>
          <w:color w:val="CE9178"/>
          <w:sz w:val="20"/>
          <w:szCs w:val="20"/>
        </w:rPr>
        <w:t>}.</w:t>
      </w:r>
      <w:r w:rsidR="006B47D1" w:rsidRPr="006B47D1">
        <w:rPr>
          <w:rFonts w:ascii="Consolas" w:eastAsia="Times New Roman" w:hAnsi="Consolas" w:cs="Times New Roman"/>
          <w:color w:val="CE9178"/>
          <w:sz w:val="20"/>
          <w:szCs w:val="20"/>
        </w:rPr>
        <w:t>dta</w:t>
      </w:r>
    </w:p>
    <w:p w14:paraId="5310C179" w14:textId="3E3E5FF2" w:rsidR="00E103BD" w:rsidRPr="001E2977" w:rsidRDefault="00AB40E1" w:rsidP="000171BE">
      <w:pPr>
        <w:spacing w:after="0"/>
        <w:jc w:val="both"/>
        <w:rPr>
          <w:rFonts w:ascii="Courier New" w:hAnsi="Courier New" w:cs="Courier New"/>
        </w:rPr>
      </w:pPr>
      <w:r>
        <w:rPr>
          <w:rFonts w:ascii="Courier New" w:hAnsi="Courier New" w:cs="Courier New"/>
        </w:rPr>
        <w:t xml:space="preserve"> </w:t>
      </w:r>
    </w:p>
    <w:p w14:paraId="35F11265" w14:textId="6F7C537C" w:rsidR="003F50E7" w:rsidRDefault="003F50E7" w:rsidP="000171BE">
      <w:pPr>
        <w:spacing w:after="0"/>
        <w:jc w:val="both"/>
        <w:rPr>
          <w:rFonts w:cstheme="minorHAnsi"/>
        </w:rPr>
      </w:pPr>
      <w:r>
        <w:rPr>
          <w:rFonts w:cstheme="minorHAnsi"/>
        </w:rPr>
        <w:t xml:space="preserve">Folders with raw and harmonized data, and the corresponding documentation and </w:t>
      </w:r>
      <w:r w:rsidR="00BF29E0">
        <w:rPr>
          <w:rFonts w:cstheme="minorHAnsi"/>
        </w:rPr>
        <w:t xml:space="preserve">final </w:t>
      </w:r>
      <w:r>
        <w:rPr>
          <w:rFonts w:cstheme="minorHAnsi"/>
        </w:rPr>
        <w:t>do-files must follow WB folder structure, which is as follow</w:t>
      </w:r>
      <w:r w:rsidR="00BF29E0">
        <w:rPr>
          <w:rFonts w:cstheme="minorHAnsi"/>
        </w:rPr>
        <w:t>.</w:t>
      </w:r>
    </w:p>
    <w:p w14:paraId="5F641E2A" w14:textId="77777777" w:rsidR="00887BB1" w:rsidRDefault="00887BB1" w:rsidP="000171BE">
      <w:pPr>
        <w:spacing w:after="0"/>
        <w:jc w:val="both"/>
        <w:rPr>
          <w:rFonts w:cstheme="minorHAnsi"/>
        </w:rPr>
      </w:pPr>
    </w:p>
    <w:p w14:paraId="7F3DF675" w14:textId="40164AF0" w:rsidR="00887BB1" w:rsidRPr="00887BB1" w:rsidRDefault="00887BB1" w:rsidP="000171BE">
      <w:pPr>
        <w:spacing w:after="0"/>
        <w:jc w:val="both"/>
        <w:rPr>
          <w:rFonts w:cstheme="minorHAnsi"/>
          <w:u w:val="single"/>
        </w:rPr>
      </w:pPr>
      <w:r w:rsidRPr="00887BB1">
        <w:rPr>
          <w:rFonts w:cstheme="minorHAnsi"/>
          <w:u w:val="single"/>
        </w:rPr>
        <w:t>Folder structure:</w:t>
      </w:r>
    </w:p>
    <w:p w14:paraId="34B2FF15" w14:textId="166ADF76" w:rsidR="00887BB1" w:rsidRPr="006A5B87" w:rsidRDefault="001774A6" w:rsidP="001774A6">
      <w:pPr>
        <w:pStyle w:val="ListParagraph"/>
        <w:numPr>
          <w:ilvl w:val="0"/>
          <w:numId w:val="67"/>
        </w:numPr>
        <w:spacing w:after="0"/>
        <w:jc w:val="both"/>
        <w:rPr>
          <w:rFonts w:ascii="Courier New" w:hAnsi="Courier New" w:cs="Courier New"/>
        </w:rPr>
      </w:pPr>
      <w:r w:rsidRPr="006A5B87">
        <w:rPr>
          <w:rFonts w:ascii="Courier New" w:hAnsi="Courier New" w:cs="Courier New"/>
        </w:rPr>
        <w:t>Raw data</w:t>
      </w:r>
    </w:p>
    <w:p w14:paraId="4306735A" w14:textId="77777777" w:rsidR="00D50750" w:rsidRPr="006A5B87" w:rsidRDefault="00D50750" w:rsidP="00D50750">
      <w:pPr>
        <w:numPr>
          <w:ilvl w:val="0"/>
          <w:numId w:val="69"/>
        </w:numPr>
        <w:spacing w:after="0" w:line="240" w:lineRule="exact"/>
        <w:rPr>
          <w:rFonts w:ascii="Courier New" w:hAnsi="Courier New" w:cs="Courier New"/>
          <w:caps/>
          <w:sz w:val="20"/>
          <w:szCs w:val="20"/>
        </w:rPr>
      </w:pPr>
      <w:r w:rsidRPr="006A5B87">
        <w:rPr>
          <w:rFonts w:ascii="Courier New" w:hAnsi="Courier New" w:cs="Courier New"/>
          <w:caps/>
          <w:sz w:val="20"/>
          <w:szCs w:val="20"/>
        </w:rPr>
        <w:t>Datalib</w:t>
      </w:r>
    </w:p>
    <w:p w14:paraId="69840DF2" w14:textId="77777777" w:rsidR="00D50750" w:rsidRPr="006A5B87" w:rsidRDefault="00D50750" w:rsidP="00D50750">
      <w:pPr>
        <w:numPr>
          <w:ilvl w:val="1"/>
          <w:numId w:val="69"/>
        </w:numPr>
        <w:spacing w:after="0" w:line="240" w:lineRule="exact"/>
        <w:rPr>
          <w:rFonts w:ascii="Courier New" w:hAnsi="Courier New" w:cs="Courier New"/>
          <w:caps/>
          <w:sz w:val="20"/>
          <w:szCs w:val="20"/>
        </w:rPr>
      </w:pPr>
      <w:r w:rsidRPr="006A5B87">
        <w:rPr>
          <w:rFonts w:ascii="Courier New" w:hAnsi="Courier New" w:cs="Courier New"/>
          <w:caps/>
          <w:sz w:val="20"/>
          <w:szCs w:val="20"/>
        </w:rPr>
        <w:t>CCC</w:t>
      </w:r>
    </w:p>
    <w:p w14:paraId="0A17FD58" w14:textId="275C01FD" w:rsidR="00D50750" w:rsidRPr="006A5B87" w:rsidRDefault="007F27F1" w:rsidP="00D50750">
      <w:pPr>
        <w:numPr>
          <w:ilvl w:val="2"/>
          <w:numId w:val="68"/>
        </w:numPr>
        <w:spacing w:after="0" w:line="240" w:lineRule="exact"/>
        <w:rPr>
          <w:rFonts w:ascii="Courier New" w:hAnsi="Courier New" w:cs="Courier New"/>
          <w:caps/>
          <w:sz w:val="20"/>
          <w:szCs w:val="20"/>
        </w:rPr>
      </w:pPr>
      <w:r w:rsidRPr="006A5B87">
        <w:rPr>
          <w:rFonts w:ascii="Courier New" w:hAnsi="Courier New" w:cs="Courier New"/>
          <w:caps/>
          <w:sz w:val="20"/>
          <w:szCs w:val="20"/>
        </w:rPr>
        <w:t>${CCC}</w:t>
      </w:r>
      <w:r w:rsidR="00712764" w:rsidRPr="006A5B87">
        <w:rPr>
          <w:rFonts w:ascii="Courier New" w:hAnsi="Courier New" w:cs="Courier New"/>
          <w:caps/>
          <w:sz w:val="20"/>
          <w:szCs w:val="20"/>
        </w:rPr>
        <w:t>_${YYYY}_</w:t>
      </w:r>
      <w:r w:rsidR="00D50750" w:rsidRPr="006A5B87">
        <w:rPr>
          <w:rFonts w:ascii="Courier New" w:hAnsi="Courier New" w:cs="Courier New"/>
          <w:caps/>
          <w:sz w:val="20"/>
          <w:szCs w:val="20"/>
        </w:rPr>
        <w:t>survey</w:t>
      </w:r>
    </w:p>
    <w:p w14:paraId="555ED92E" w14:textId="1697CDAB" w:rsidR="00D50750" w:rsidRPr="006A5B87" w:rsidRDefault="007F27F1" w:rsidP="00D50750">
      <w:pPr>
        <w:numPr>
          <w:ilvl w:val="3"/>
          <w:numId w:val="68"/>
        </w:numPr>
        <w:spacing w:after="0" w:line="240" w:lineRule="exact"/>
        <w:rPr>
          <w:rFonts w:ascii="Courier New" w:hAnsi="Courier New" w:cs="Courier New"/>
          <w:caps/>
          <w:sz w:val="20"/>
          <w:szCs w:val="20"/>
        </w:rPr>
      </w:pPr>
      <w:r w:rsidRPr="006A5B87">
        <w:rPr>
          <w:rFonts w:ascii="Courier New" w:hAnsi="Courier New" w:cs="Courier New"/>
          <w:caps/>
          <w:sz w:val="20"/>
          <w:szCs w:val="20"/>
        </w:rPr>
        <w:t>${CCC}</w:t>
      </w:r>
      <w:r w:rsidR="00712764" w:rsidRPr="006A5B87">
        <w:rPr>
          <w:rFonts w:ascii="Courier New" w:hAnsi="Courier New" w:cs="Courier New"/>
          <w:caps/>
          <w:sz w:val="20"/>
          <w:szCs w:val="20"/>
        </w:rPr>
        <w:t>_${YYYY}_</w:t>
      </w:r>
      <w:r w:rsidR="00D50750" w:rsidRPr="006A5B87">
        <w:rPr>
          <w:rFonts w:ascii="Courier New" w:hAnsi="Courier New" w:cs="Courier New"/>
          <w:caps/>
          <w:sz w:val="20"/>
          <w:szCs w:val="20"/>
        </w:rPr>
        <w:t>survey_vNN_M</w:t>
      </w:r>
    </w:p>
    <w:p w14:paraId="32BEAD1A" w14:textId="77777777" w:rsidR="00D50750" w:rsidRPr="006A5B87" w:rsidRDefault="00D50750" w:rsidP="00D50750">
      <w:pPr>
        <w:numPr>
          <w:ilvl w:val="4"/>
          <w:numId w:val="68"/>
        </w:numPr>
        <w:spacing w:after="0" w:line="240" w:lineRule="exact"/>
        <w:rPr>
          <w:rFonts w:ascii="Courier New" w:hAnsi="Courier New" w:cs="Courier New"/>
          <w:sz w:val="20"/>
          <w:szCs w:val="20"/>
        </w:rPr>
      </w:pPr>
      <w:r w:rsidRPr="006A5B87">
        <w:rPr>
          <w:rFonts w:ascii="Courier New" w:hAnsi="Courier New" w:cs="Courier New"/>
          <w:sz w:val="20"/>
          <w:szCs w:val="20"/>
        </w:rPr>
        <w:t>Data</w:t>
      </w:r>
    </w:p>
    <w:p w14:paraId="58038DCB" w14:textId="77777777" w:rsidR="00D50750" w:rsidRPr="006A5B87" w:rsidRDefault="00D50750" w:rsidP="00D50750">
      <w:pPr>
        <w:numPr>
          <w:ilvl w:val="5"/>
          <w:numId w:val="68"/>
        </w:numPr>
        <w:spacing w:after="0" w:line="240" w:lineRule="exact"/>
        <w:rPr>
          <w:rFonts w:ascii="Courier New" w:hAnsi="Courier New" w:cs="Courier New"/>
          <w:sz w:val="20"/>
          <w:szCs w:val="20"/>
        </w:rPr>
      </w:pPr>
      <w:r w:rsidRPr="006A5B87">
        <w:rPr>
          <w:rFonts w:ascii="Courier New" w:hAnsi="Courier New" w:cs="Courier New"/>
          <w:sz w:val="20"/>
          <w:szCs w:val="20"/>
        </w:rPr>
        <w:t>Original</w:t>
      </w:r>
    </w:p>
    <w:p w14:paraId="1B638C4D" w14:textId="77777777" w:rsidR="00D50750" w:rsidRPr="006A5B87" w:rsidRDefault="00D50750" w:rsidP="00D50750">
      <w:pPr>
        <w:numPr>
          <w:ilvl w:val="5"/>
          <w:numId w:val="68"/>
        </w:numPr>
        <w:spacing w:after="0" w:line="240" w:lineRule="exact"/>
        <w:rPr>
          <w:rFonts w:ascii="Courier New" w:hAnsi="Courier New" w:cs="Courier New"/>
          <w:sz w:val="20"/>
          <w:szCs w:val="20"/>
        </w:rPr>
      </w:pPr>
      <w:r w:rsidRPr="006A5B87">
        <w:rPr>
          <w:rFonts w:ascii="Courier New" w:hAnsi="Courier New" w:cs="Courier New"/>
          <w:sz w:val="20"/>
          <w:szCs w:val="20"/>
        </w:rPr>
        <w:t>Stata</w:t>
      </w:r>
    </w:p>
    <w:p w14:paraId="550A1A7F" w14:textId="77777777" w:rsidR="00D50750" w:rsidRPr="006A5B87" w:rsidRDefault="00D50750" w:rsidP="00D50750">
      <w:pPr>
        <w:numPr>
          <w:ilvl w:val="4"/>
          <w:numId w:val="68"/>
        </w:numPr>
        <w:spacing w:after="0" w:line="240" w:lineRule="exact"/>
        <w:rPr>
          <w:rFonts w:ascii="Courier New" w:hAnsi="Courier New" w:cs="Courier New"/>
          <w:sz w:val="20"/>
          <w:szCs w:val="20"/>
        </w:rPr>
      </w:pPr>
      <w:r w:rsidRPr="006A5B87">
        <w:rPr>
          <w:rFonts w:ascii="Courier New" w:hAnsi="Courier New" w:cs="Courier New"/>
          <w:sz w:val="20"/>
          <w:szCs w:val="20"/>
        </w:rPr>
        <w:t>Doc</w:t>
      </w:r>
    </w:p>
    <w:p w14:paraId="7FA760A3" w14:textId="77777777" w:rsidR="00D50750" w:rsidRPr="006A5B87" w:rsidRDefault="00D50750" w:rsidP="00D50750">
      <w:pPr>
        <w:numPr>
          <w:ilvl w:val="4"/>
          <w:numId w:val="68"/>
        </w:numPr>
        <w:spacing w:after="0" w:line="240" w:lineRule="exact"/>
        <w:rPr>
          <w:rFonts w:ascii="Courier New" w:hAnsi="Courier New" w:cs="Courier New"/>
          <w:sz w:val="20"/>
          <w:szCs w:val="20"/>
        </w:rPr>
      </w:pPr>
      <w:r w:rsidRPr="006A5B87">
        <w:rPr>
          <w:rFonts w:ascii="Courier New" w:hAnsi="Courier New" w:cs="Courier New"/>
          <w:sz w:val="20"/>
          <w:szCs w:val="20"/>
        </w:rPr>
        <w:t>Programs</w:t>
      </w:r>
    </w:p>
    <w:p w14:paraId="3D5AA089" w14:textId="77777777" w:rsidR="00551745" w:rsidRPr="006A5B87" w:rsidRDefault="00551745" w:rsidP="00C03798">
      <w:pPr>
        <w:pStyle w:val="ListParagraph"/>
        <w:spacing w:after="0"/>
        <w:ind w:left="1080"/>
        <w:jc w:val="both"/>
        <w:rPr>
          <w:rFonts w:ascii="Courier New" w:hAnsi="Courier New" w:cs="Courier New"/>
        </w:rPr>
      </w:pPr>
    </w:p>
    <w:p w14:paraId="15CE93BD" w14:textId="46D84891" w:rsidR="001774A6" w:rsidRPr="006A5B87" w:rsidRDefault="001774A6" w:rsidP="001774A6">
      <w:pPr>
        <w:pStyle w:val="ListParagraph"/>
        <w:numPr>
          <w:ilvl w:val="0"/>
          <w:numId w:val="67"/>
        </w:numPr>
        <w:spacing w:after="0"/>
        <w:jc w:val="both"/>
        <w:rPr>
          <w:rFonts w:ascii="Courier New" w:hAnsi="Courier New" w:cs="Courier New"/>
        </w:rPr>
      </w:pPr>
      <w:r w:rsidRPr="006A5B87">
        <w:rPr>
          <w:rFonts w:ascii="Courier New" w:hAnsi="Courier New" w:cs="Courier New"/>
        </w:rPr>
        <w:t>Harmonized data</w:t>
      </w:r>
    </w:p>
    <w:p w14:paraId="31296C48" w14:textId="77777777" w:rsidR="00166310" w:rsidRPr="006A5B87" w:rsidRDefault="00166310" w:rsidP="00166310">
      <w:pPr>
        <w:numPr>
          <w:ilvl w:val="0"/>
          <w:numId w:val="69"/>
        </w:numPr>
        <w:spacing w:after="0" w:line="240" w:lineRule="exact"/>
        <w:rPr>
          <w:rFonts w:ascii="Courier New" w:hAnsi="Courier New" w:cs="Courier New"/>
          <w:caps/>
          <w:sz w:val="20"/>
          <w:szCs w:val="20"/>
        </w:rPr>
      </w:pPr>
      <w:r w:rsidRPr="006A5B87">
        <w:rPr>
          <w:rFonts w:ascii="Courier New" w:hAnsi="Courier New" w:cs="Courier New"/>
          <w:caps/>
          <w:sz w:val="20"/>
          <w:szCs w:val="20"/>
        </w:rPr>
        <w:t>Datalib</w:t>
      </w:r>
    </w:p>
    <w:p w14:paraId="1D2BE2C5" w14:textId="77777777" w:rsidR="00166310" w:rsidRPr="006A5B87" w:rsidRDefault="00166310" w:rsidP="00166310">
      <w:pPr>
        <w:numPr>
          <w:ilvl w:val="1"/>
          <w:numId w:val="69"/>
        </w:numPr>
        <w:spacing w:after="0" w:line="240" w:lineRule="exact"/>
        <w:rPr>
          <w:rFonts w:ascii="Courier New" w:hAnsi="Courier New" w:cs="Courier New"/>
          <w:caps/>
          <w:sz w:val="20"/>
          <w:szCs w:val="20"/>
        </w:rPr>
      </w:pPr>
      <w:r w:rsidRPr="006A5B87">
        <w:rPr>
          <w:rFonts w:ascii="Courier New" w:hAnsi="Courier New" w:cs="Courier New"/>
          <w:caps/>
          <w:sz w:val="20"/>
          <w:szCs w:val="20"/>
        </w:rPr>
        <w:t>CCC</w:t>
      </w:r>
    </w:p>
    <w:p w14:paraId="37A76686" w14:textId="6D96FC79" w:rsidR="00166310" w:rsidRPr="006A5B87" w:rsidRDefault="007F27F1" w:rsidP="00166310">
      <w:pPr>
        <w:numPr>
          <w:ilvl w:val="2"/>
          <w:numId w:val="68"/>
        </w:numPr>
        <w:spacing w:after="0" w:line="240" w:lineRule="exact"/>
        <w:rPr>
          <w:rFonts w:ascii="Courier New" w:hAnsi="Courier New" w:cs="Courier New"/>
          <w:caps/>
          <w:sz w:val="20"/>
          <w:szCs w:val="20"/>
        </w:rPr>
      </w:pPr>
      <w:r w:rsidRPr="006A5B87">
        <w:rPr>
          <w:rFonts w:ascii="Courier New" w:hAnsi="Courier New" w:cs="Courier New"/>
          <w:caps/>
          <w:sz w:val="20"/>
          <w:szCs w:val="20"/>
        </w:rPr>
        <w:t>${CCC}</w:t>
      </w:r>
      <w:r w:rsidR="00712764" w:rsidRPr="006A5B87">
        <w:rPr>
          <w:rFonts w:ascii="Courier New" w:hAnsi="Courier New" w:cs="Courier New"/>
          <w:caps/>
          <w:sz w:val="20"/>
          <w:szCs w:val="20"/>
        </w:rPr>
        <w:t>_${YYYY}_</w:t>
      </w:r>
      <w:r w:rsidR="00166310" w:rsidRPr="006A5B87">
        <w:rPr>
          <w:rFonts w:ascii="Courier New" w:hAnsi="Courier New" w:cs="Courier New"/>
          <w:caps/>
          <w:sz w:val="20"/>
          <w:szCs w:val="20"/>
        </w:rPr>
        <w:t>survey</w:t>
      </w:r>
    </w:p>
    <w:p w14:paraId="2C14FD0B" w14:textId="18B352ED" w:rsidR="00166310" w:rsidRPr="006A5B87" w:rsidRDefault="007F27F1" w:rsidP="00166310">
      <w:pPr>
        <w:numPr>
          <w:ilvl w:val="3"/>
          <w:numId w:val="68"/>
        </w:numPr>
        <w:spacing w:after="0" w:line="240" w:lineRule="exact"/>
        <w:rPr>
          <w:rFonts w:ascii="Courier New" w:hAnsi="Courier New" w:cs="Courier New"/>
          <w:caps/>
          <w:sz w:val="20"/>
          <w:szCs w:val="20"/>
        </w:rPr>
      </w:pPr>
      <w:r w:rsidRPr="006A5B87">
        <w:rPr>
          <w:rFonts w:ascii="Courier New" w:hAnsi="Courier New" w:cs="Courier New"/>
          <w:caps/>
          <w:sz w:val="20"/>
          <w:szCs w:val="20"/>
        </w:rPr>
        <w:t>${CCC}</w:t>
      </w:r>
      <w:r w:rsidR="00712764" w:rsidRPr="006A5B87">
        <w:rPr>
          <w:rFonts w:ascii="Courier New" w:hAnsi="Courier New" w:cs="Courier New"/>
          <w:caps/>
          <w:sz w:val="20"/>
          <w:szCs w:val="20"/>
        </w:rPr>
        <w:t>_${YYYY}_</w:t>
      </w:r>
      <w:r w:rsidR="00166310" w:rsidRPr="006A5B87">
        <w:rPr>
          <w:rFonts w:ascii="Courier New" w:hAnsi="Courier New" w:cs="Courier New"/>
          <w:caps/>
          <w:sz w:val="20"/>
          <w:szCs w:val="20"/>
        </w:rPr>
        <w:t>survey_vNN_M_VMM_A</w:t>
      </w:r>
    </w:p>
    <w:p w14:paraId="3C3C6B15" w14:textId="77777777" w:rsidR="00166310" w:rsidRPr="006A5B87" w:rsidRDefault="00166310" w:rsidP="00166310">
      <w:pPr>
        <w:numPr>
          <w:ilvl w:val="4"/>
          <w:numId w:val="68"/>
        </w:numPr>
        <w:spacing w:after="0" w:line="240" w:lineRule="exact"/>
        <w:rPr>
          <w:rFonts w:ascii="Courier New" w:hAnsi="Courier New" w:cs="Courier New"/>
          <w:sz w:val="20"/>
          <w:szCs w:val="20"/>
        </w:rPr>
      </w:pPr>
      <w:r w:rsidRPr="006A5B87">
        <w:rPr>
          <w:rFonts w:ascii="Courier New" w:hAnsi="Courier New" w:cs="Courier New"/>
          <w:sz w:val="20"/>
          <w:szCs w:val="20"/>
        </w:rPr>
        <w:t>Data</w:t>
      </w:r>
    </w:p>
    <w:p w14:paraId="0C93439F" w14:textId="1AF43E47" w:rsidR="00166310" w:rsidRPr="006A5B87" w:rsidRDefault="00E01C83" w:rsidP="00E01C83">
      <w:pPr>
        <w:numPr>
          <w:ilvl w:val="5"/>
          <w:numId w:val="68"/>
        </w:numPr>
        <w:spacing w:after="0" w:line="240" w:lineRule="exact"/>
        <w:rPr>
          <w:rFonts w:ascii="Courier New" w:hAnsi="Courier New" w:cs="Courier New"/>
          <w:sz w:val="20"/>
          <w:szCs w:val="20"/>
        </w:rPr>
      </w:pPr>
      <w:r w:rsidRPr="006A5B87">
        <w:rPr>
          <w:rFonts w:ascii="Courier New" w:hAnsi="Courier New" w:cs="Courier New"/>
          <w:sz w:val="20"/>
          <w:szCs w:val="20"/>
        </w:rPr>
        <w:t>Harmonized</w:t>
      </w:r>
    </w:p>
    <w:p w14:paraId="0895DDF1" w14:textId="77777777" w:rsidR="00166310" w:rsidRPr="006A5B87" w:rsidRDefault="00166310" w:rsidP="00166310">
      <w:pPr>
        <w:numPr>
          <w:ilvl w:val="4"/>
          <w:numId w:val="68"/>
        </w:numPr>
        <w:spacing w:after="0" w:line="240" w:lineRule="exact"/>
        <w:rPr>
          <w:rFonts w:ascii="Courier New" w:hAnsi="Courier New" w:cs="Courier New"/>
          <w:sz w:val="20"/>
          <w:szCs w:val="20"/>
        </w:rPr>
      </w:pPr>
      <w:r w:rsidRPr="006A5B87">
        <w:rPr>
          <w:rFonts w:ascii="Courier New" w:hAnsi="Courier New" w:cs="Courier New"/>
          <w:sz w:val="20"/>
          <w:szCs w:val="20"/>
        </w:rPr>
        <w:t>Doc</w:t>
      </w:r>
    </w:p>
    <w:p w14:paraId="78701C59" w14:textId="77777777" w:rsidR="00166310" w:rsidRPr="006A5B87" w:rsidRDefault="00166310" w:rsidP="00166310">
      <w:pPr>
        <w:numPr>
          <w:ilvl w:val="4"/>
          <w:numId w:val="68"/>
        </w:numPr>
        <w:spacing w:after="0" w:line="240" w:lineRule="exact"/>
        <w:rPr>
          <w:rFonts w:ascii="Courier New" w:hAnsi="Courier New" w:cs="Courier New"/>
          <w:sz w:val="20"/>
          <w:szCs w:val="20"/>
        </w:rPr>
      </w:pPr>
      <w:r w:rsidRPr="006A5B87">
        <w:rPr>
          <w:rFonts w:ascii="Courier New" w:hAnsi="Courier New" w:cs="Courier New"/>
          <w:sz w:val="20"/>
          <w:szCs w:val="20"/>
        </w:rPr>
        <w:t>Programs</w:t>
      </w:r>
    </w:p>
    <w:p w14:paraId="54D1A38B" w14:textId="77777777" w:rsidR="00166310" w:rsidRPr="006A5B87" w:rsidRDefault="00166310" w:rsidP="00166310">
      <w:pPr>
        <w:spacing w:after="0"/>
        <w:ind w:left="360"/>
        <w:jc w:val="both"/>
        <w:rPr>
          <w:rFonts w:ascii="Courier New" w:hAnsi="Courier New" w:cs="Courier New"/>
        </w:rPr>
      </w:pPr>
    </w:p>
    <w:p w14:paraId="610E5EBB" w14:textId="77777777" w:rsidR="004212B8" w:rsidRDefault="004212B8" w:rsidP="004212B8">
      <w:pPr>
        <w:pStyle w:val="ListParagraph"/>
        <w:spacing w:after="0"/>
        <w:ind w:left="1080"/>
        <w:jc w:val="both"/>
        <w:rPr>
          <w:rFonts w:cstheme="minorHAnsi"/>
        </w:rPr>
      </w:pPr>
    </w:p>
    <w:p w14:paraId="764E267E" w14:textId="48649D85" w:rsidR="001774A6" w:rsidRDefault="001774A6" w:rsidP="001774A6">
      <w:pPr>
        <w:spacing w:after="0"/>
        <w:jc w:val="both"/>
        <w:rPr>
          <w:rFonts w:cstheme="minorHAnsi"/>
          <w:u w:val="single"/>
        </w:rPr>
      </w:pPr>
      <w:r w:rsidRPr="004212B8">
        <w:rPr>
          <w:rFonts w:cstheme="minorHAnsi"/>
          <w:u w:val="single"/>
        </w:rPr>
        <w:lastRenderedPageBreak/>
        <w:t>Example of how to create</w:t>
      </w:r>
      <w:r w:rsidR="004212B8" w:rsidRPr="004212B8">
        <w:rPr>
          <w:rFonts w:cstheme="minorHAnsi"/>
          <w:u w:val="single"/>
        </w:rPr>
        <w:t xml:space="preserve"> folder for raw </w:t>
      </w:r>
      <w:r w:rsidR="00337CDF" w:rsidRPr="004212B8">
        <w:rPr>
          <w:rFonts w:cstheme="minorHAnsi"/>
          <w:u w:val="single"/>
        </w:rPr>
        <w:t>data.</w:t>
      </w:r>
    </w:p>
    <w:p w14:paraId="659CF4B5" w14:textId="2F2C31AC" w:rsidR="00FB3167" w:rsidRPr="004212B8" w:rsidRDefault="00C91583" w:rsidP="001774A6">
      <w:pPr>
        <w:spacing w:after="0"/>
        <w:jc w:val="both"/>
        <w:rPr>
          <w:rFonts w:cstheme="minorHAnsi"/>
          <w:u w:val="single"/>
        </w:rPr>
      </w:pPr>
      <w:r>
        <w:rPr>
          <w:rFonts w:cstheme="minorHAnsi"/>
          <w:noProof/>
        </w:rPr>
        <mc:AlternateContent>
          <mc:Choice Requires="wps">
            <w:drawing>
              <wp:anchor distT="0" distB="0" distL="114300" distR="114300" simplePos="0" relativeHeight="251658240" behindDoc="0" locked="0" layoutInCell="1" allowOverlap="1" wp14:anchorId="7498E079" wp14:editId="0E9C3948">
                <wp:simplePos x="0" y="0"/>
                <wp:positionH relativeFrom="column">
                  <wp:posOffset>0</wp:posOffset>
                </wp:positionH>
                <wp:positionV relativeFrom="paragraph">
                  <wp:posOffset>177165</wp:posOffset>
                </wp:positionV>
                <wp:extent cx="6406515" cy="4305935"/>
                <wp:effectExtent l="0" t="0" r="13335" b="18415"/>
                <wp:wrapSquare wrapText="bothSides"/>
                <wp:docPr id="7" name="Text Box 7"/>
                <wp:cNvGraphicFramePr/>
                <a:graphic xmlns:a="http://schemas.openxmlformats.org/drawingml/2006/main">
                  <a:graphicData uri="http://schemas.microsoft.com/office/word/2010/wordprocessingShape">
                    <wps:wsp>
                      <wps:cNvSpPr txBox="1"/>
                      <wps:spPr>
                        <a:xfrm>
                          <a:off x="0" y="0"/>
                          <a:ext cx="6406515" cy="4305935"/>
                        </a:xfrm>
                        <a:prstGeom prst="rect">
                          <a:avLst/>
                        </a:prstGeom>
                        <a:solidFill>
                          <a:schemeClr val="lt1"/>
                        </a:solidFill>
                        <a:ln w="6350">
                          <a:solidFill>
                            <a:prstClr val="black"/>
                          </a:solidFill>
                        </a:ln>
                      </wps:spPr>
                      <wps:txbx>
                        <w:txbxContent>
                          <w:p w14:paraId="2C214306"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7CA668"/>
                                <w:sz w:val="20"/>
                                <w:szCs w:val="20"/>
                              </w:rPr>
                              <w:t>*&lt;_Program setup_&gt;</w:t>
                            </w:r>
                          </w:p>
                          <w:p w14:paraId="131505DD"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C586C0"/>
                                <w:sz w:val="20"/>
                                <w:szCs w:val="20"/>
                              </w:rPr>
                              <w:t>clear</w:t>
                            </w:r>
                            <w:r w:rsidRPr="00350E93">
                              <w:rPr>
                                <w:rFonts w:ascii="Consolas" w:eastAsia="Times New Roman" w:hAnsi="Consolas" w:cs="Times New Roman"/>
                                <w:color w:val="FFFFFF"/>
                                <w:sz w:val="20"/>
                                <w:szCs w:val="20"/>
                              </w:rPr>
                              <w:t xml:space="preserve"> all</w:t>
                            </w:r>
                          </w:p>
                          <w:p w14:paraId="288EAA1B"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C586C0"/>
                                <w:sz w:val="20"/>
                                <w:szCs w:val="20"/>
                              </w:rPr>
                              <w:t>set</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586C0"/>
                                <w:sz w:val="20"/>
                                <w:szCs w:val="20"/>
                              </w:rPr>
                              <w:t>more</w:t>
                            </w:r>
                            <w:r w:rsidRPr="00350E93">
                              <w:rPr>
                                <w:rFonts w:ascii="Consolas" w:eastAsia="Times New Roman" w:hAnsi="Consolas" w:cs="Times New Roman"/>
                                <w:color w:val="FFFFFF"/>
                                <w:sz w:val="20"/>
                                <w:szCs w:val="20"/>
                              </w:rPr>
                              <w:t xml:space="preserve"> off</w:t>
                            </w:r>
                          </w:p>
                          <w:p w14:paraId="042097D7"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569CD6"/>
                                <w:sz w:val="20"/>
                                <w:szCs w:val="20"/>
                              </w:rPr>
                              <w:t>glo</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4EC9B0"/>
                                <w:sz w:val="20"/>
                                <w:szCs w:val="20"/>
                              </w:rPr>
                              <w:t>rootdatalib</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E9178"/>
                                <w:sz w:val="20"/>
                                <w:szCs w:val="20"/>
                              </w:rPr>
                              <w:t>"ADD PATH"</w:t>
                            </w:r>
                          </w:p>
                          <w:p w14:paraId="716DD843"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569CD6"/>
                                <w:sz w:val="20"/>
                                <w:szCs w:val="20"/>
                              </w:rPr>
                              <w:t>local</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4EC9B0"/>
                                <w:sz w:val="20"/>
                                <w:szCs w:val="20"/>
                              </w:rPr>
                              <w:t>ccc</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E9178"/>
                                <w:sz w:val="20"/>
                                <w:szCs w:val="20"/>
                              </w:rPr>
                              <w:t>"LKA"</w:t>
                            </w:r>
                          </w:p>
                          <w:p w14:paraId="1E0E7548"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569CD6"/>
                                <w:sz w:val="20"/>
                                <w:szCs w:val="20"/>
                              </w:rPr>
                              <w:t>local</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4EC9B0"/>
                                <w:sz w:val="20"/>
                                <w:szCs w:val="20"/>
                              </w:rPr>
                              <w:t>yyyy</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E9178"/>
                                <w:sz w:val="20"/>
                                <w:szCs w:val="20"/>
                              </w:rPr>
                              <w:t>"2019"</w:t>
                            </w:r>
                          </w:p>
                          <w:p w14:paraId="2BB61736"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569CD6"/>
                                <w:sz w:val="20"/>
                                <w:szCs w:val="20"/>
                              </w:rPr>
                              <w:t>local</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4EC9B0"/>
                                <w:sz w:val="20"/>
                                <w:szCs w:val="20"/>
                              </w:rPr>
                              <w:t>survey</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E9178"/>
                                <w:sz w:val="20"/>
                                <w:szCs w:val="20"/>
                              </w:rPr>
                              <w:t>"HIES"</w:t>
                            </w:r>
                          </w:p>
                          <w:p w14:paraId="03A5341C"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569CD6"/>
                                <w:sz w:val="20"/>
                                <w:szCs w:val="20"/>
                              </w:rPr>
                              <w:t>local</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4EC9B0"/>
                                <w:sz w:val="20"/>
                                <w:szCs w:val="20"/>
                              </w:rPr>
                              <w:t xml:space="preserve">vnn    </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E9178"/>
                                <w:sz w:val="20"/>
                                <w:szCs w:val="20"/>
                              </w:rPr>
                              <w:t>"01"</w:t>
                            </w:r>
                          </w:p>
                          <w:p w14:paraId="73CCC034"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p>
                          <w:p w14:paraId="10F68746"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7CA668"/>
                                <w:sz w:val="20"/>
                                <w:szCs w:val="20"/>
                              </w:rPr>
                              <w:t>*-------------------------------------------------------------------</w:t>
                            </w:r>
                          </w:p>
                          <w:p w14:paraId="5CB04FFC"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7CA668"/>
                                <w:sz w:val="20"/>
                                <w:szCs w:val="20"/>
                              </w:rPr>
                              <w:t>*-------------------------------------------------------------------</w:t>
                            </w:r>
                          </w:p>
                          <w:p w14:paraId="72F9624A"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569CD6"/>
                                <w:sz w:val="20"/>
                                <w:szCs w:val="20"/>
                              </w:rPr>
                              <w:t>local</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4EC9B0"/>
                                <w:sz w:val="20"/>
                                <w:szCs w:val="20"/>
                              </w:rPr>
                              <w:t>yearfolder</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ccc</w:t>
                            </w:r>
                            <w:r w:rsidRPr="00350E93">
                              <w:rPr>
                                <w:rFonts w:ascii="Consolas" w:eastAsia="Times New Roman" w:hAnsi="Consolas" w:cs="Times New Roman"/>
                                <w:color w:val="CE9178"/>
                                <w:sz w:val="20"/>
                                <w:szCs w:val="20"/>
                              </w:rPr>
                              <w:t>'_`</w:t>
                            </w:r>
                            <w:r w:rsidRPr="00350E93">
                              <w:rPr>
                                <w:rFonts w:ascii="Consolas" w:eastAsia="Times New Roman" w:hAnsi="Consolas" w:cs="Times New Roman"/>
                                <w:color w:val="4EC9B0"/>
                                <w:sz w:val="20"/>
                                <w:szCs w:val="20"/>
                              </w:rPr>
                              <w:t>yyyy</w:t>
                            </w:r>
                            <w:r w:rsidRPr="00350E93">
                              <w:rPr>
                                <w:rFonts w:ascii="Consolas" w:eastAsia="Times New Roman" w:hAnsi="Consolas" w:cs="Times New Roman"/>
                                <w:color w:val="CE9178"/>
                                <w:sz w:val="20"/>
                                <w:szCs w:val="20"/>
                              </w:rPr>
                              <w:t>'_`</w:t>
                            </w:r>
                            <w:r w:rsidRPr="00350E93">
                              <w:rPr>
                                <w:rFonts w:ascii="Consolas" w:eastAsia="Times New Roman" w:hAnsi="Consolas" w:cs="Times New Roman"/>
                                <w:color w:val="4EC9B0"/>
                                <w:sz w:val="20"/>
                                <w:szCs w:val="20"/>
                              </w:rPr>
                              <w:t>survey</w:t>
                            </w:r>
                            <w:r w:rsidRPr="00350E93">
                              <w:rPr>
                                <w:rFonts w:ascii="Consolas" w:eastAsia="Times New Roman" w:hAnsi="Consolas" w:cs="Times New Roman"/>
                                <w:color w:val="CE9178"/>
                                <w:sz w:val="20"/>
                                <w:szCs w:val="20"/>
                              </w:rPr>
                              <w:t>'"</w:t>
                            </w:r>
                          </w:p>
                          <w:p w14:paraId="643CB8BA"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7CA668"/>
                                <w:sz w:val="20"/>
                                <w:szCs w:val="20"/>
                              </w:rPr>
                              <w:t>*&lt;_Folder creation_&gt;</w:t>
                            </w:r>
                          </w:p>
                          <w:p w14:paraId="08879D8D"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C586C0"/>
                                <w:sz w:val="20"/>
                                <w:szCs w:val="20"/>
                              </w:rPr>
                              <w:t>cap</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586C0"/>
                                <w:sz w:val="20"/>
                                <w:szCs w:val="20"/>
                              </w:rPr>
                              <w:t>mkdir</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rootdatalib</w:t>
                            </w:r>
                            <w:r w:rsidRPr="00350E93">
                              <w:rPr>
                                <w:rFonts w:ascii="Consolas" w:eastAsia="Times New Roman" w:hAnsi="Consolas" w:cs="Times New Roman"/>
                                <w:color w:val="CE9178"/>
                                <w:sz w:val="20"/>
                                <w:szCs w:val="20"/>
                              </w:rPr>
                              <w:t>}"</w:t>
                            </w:r>
                          </w:p>
                          <w:p w14:paraId="55B3E5DD"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C586C0"/>
                                <w:sz w:val="20"/>
                                <w:szCs w:val="20"/>
                              </w:rPr>
                              <w:t>cap</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586C0"/>
                                <w:sz w:val="20"/>
                                <w:szCs w:val="20"/>
                              </w:rPr>
                              <w:t>mkdir</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rootdatalib</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ccc</w:t>
                            </w:r>
                            <w:r w:rsidRPr="00350E93">
                              <w:rPr>
                                <w:rFonts w:ascii="Consolas" w:eastAsia="Times New Roman" w:hAnsi="Consolas" w:cs="Times New Roman"/>
                                <w:color w:val="CE9178"/>
                                <w:sz w:val="20"/>
                                <w:szCs w:val="20"/>
                              </w:rPr>
                              <w:t>'"</w:t>
                            </w:r>
                          </w:p>
                          <w:p w14:paraId="71863F9A"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C586C0"/>
                                <w:sz w:val="20"/>
                                <w:szCs w:val="20"/>
                              </w:rPr>
                              <w:t>cap</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586C0"/>
                                <w:sz w:val="20"/>
                                <w:szCs w:val="20"/>
                              </w:rPr>
                              <w:t>mkdir</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rootdatalib</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ccc</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yearfolder</w:t>
                            </w:r>
                            <w:r w:rsidRPr="00350E93">
                              <w:rPr>
                                <w:rFonts w:ascii="Consolas" w:eastAsia="Times New Roman" w:hAnsi="Consolas" w:cs="Times New Roman"/>
                                <w:color w:val="CE9178"/>
                                <w:sz w:val="20"/>
                                <w:szCs w:val="20"/>
                              </w:rPr>
                              <w:t>'"</w:t>
                            </w:r>
                          </w:p>
                          <w:p w14:paraId="4642DB80"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C586C0"/>
                                <w:sz w:val="20"/>
                                <w:szCs w:val="20"/>
                              </w:rPr>
                              <w:t>cap</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586C0"/>
                                <w:sz w:val="20"/>
                                <w:szCs w:val="20"/>
                              </w:rPr>
                              <w:t>mkdir</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rootdatalib</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ccc</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yearfolder</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yearfolder</w:t>
                            </w:r>
                            <w:r w:rsidRPr="00350E93">
                              <w:rPr>
                                <w:rFonts w:ascii="Consolas" w:eastAsia="Times New Roman" w:hAnsi="Consolas" w:cs="Times New Roman"/>
                                <w:color w:val="CE9178"/>
                                <w:sz w:val="20"/>
                                <w:szCs w:val="20"/>
                              </w:rPr>
                              <w:t>'_v`</w:t>
                            </w:r>
                            <w:r w:rsidRPr="00350E93">
                              <w:rPr>
                                <w:rFonts w:ascii="Consolas" w:eastAsia="Times New Roman" w:hAnsi="Consolas" w:cs="Times New Roman"/>
                                <w:color w:val="4EC9B0"/>
                                <w:sz w:val="20"/>
                                <w:szCs w:val="20"/>
                              </w:rPr>
                              <w:t>vnn</w:t>
                            </w:r>
                            <w:r w:rsidRPr="00350E93">
                              <w:rPr>
                                <w:rFonts w:ascii="Consolas" w:eastAsia="Times New Roman" w:hAnsi="Consolas" w:cs="Times New Roman"/>
                                <w:color w:val="CE9178"/>
                                <w:sz w:val="20"/>
                                <w:szCs w:val="20"/>
                              </w:rPr>
                              <w:t>'_M"</w:t>
                            </w:r>
                          </w:p>
                          <w:p w14:paraId="0DEB8E5A"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C586C0"/>
                                <w:sz w:val="20"/>
                                <w:szCs w:val="20"/>
                              </w:rPr>
                              <w:t>cap</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586C0"/>
                                <w:sz w:val="20"/>
                                <w:szCs w:val="20"/>
                              </w:rPr>
                              <w:t>mkdir</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rootdatalib</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ccc</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yearfolder</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yearfolder</w:t>
                            </w:r>
                            <w:r w:rsidRPr="00350E93">
                              <w:rPr>
                                <w:rFonts w:ascii="Consolas" w:eastAsia="Times New Roman" w:hAnsi="Consolas" w:cs="Times New Roman"/>
                                <w:color w:val="CE9178"/>
                                <w:sz w:val="20"/>
                                <w:szCs w:val="20"/>
                              </w:rPr>
                              <w:t>'_v`</w:t>
                            </w:r>
                            <w:r w:rsidRPr="00350E93">
                              <w:rPr>
                                <w:rFonts w:ascii="Consolas" w:eastAsia="Times New Roman" w:hAnsi="Consolas" w:cs="Times New Roman"/>
                                <w:color w:val="4EC9B0"/>
                                <w:sz w:val="20"/>
                                <w:szCs w:val="20"/>
                              </w:rPr>
                              <w:t>vnn</w:t>
                            </w:r>
                            <w:r w:rsidRPr="00350E93">
                              <w:rPr>
                                <w:rFonts w:ascii="Consolas" w:eastAsia="Times New Roman" w:hAnsi="Consolas" w:cs="Times New Roman"/>
                                <w:color w:val="CE9178"/>
                                <w:sz w:val="20"/>
                                <w:szCs w:val="20"/>
                              </w:rPr>
                              <w:t>'_M\Data"</w:t>
                            </w:r>
                          </w:p>
                          <w:p w14:paraId="20C0C5CC"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C586C0"/>
                                <w:sz w:val="20"/>
                                <w:szCs w:val="20"/>
                              </w:rPr>
                              <w:t>cap</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586C0"/>
                                <w:sz w:val="20"/>
                                <w:szCs w:val="20"/>
                              </w:rPr>
                              <w:t>mkdir</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rootdatalib</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ccc</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yearfolder</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yearfolder</w:t>
                            </w:r>
                            <w:r w:rsidRPr="00350E93">
                              <w:rPr>
                                <w:rFonts w:ascii="Consolas" w:eastAsia="Times New Roman" w:hAnsi="Consolas" w:cs="Times New Roman"/>
                                <w:color w:val="CE9178"/>
                                <w:sz w:val="20"/>
                                <w:szCs w:val="20"/>
                              </w:rPr>
                              <w:t>'_v`</w:t>
                            </w:r>
                            <w:r w:rsidRPr="00350E93">
                              <w:rPr>
                                <w:rFonts w:ascii="Consolas" w:eastAsia="Times New Roman" w:hAnsi="Consolas" w:cs="Times New Roman"/>
                                <w:color w:val="4EC9B0"/>
                                <w:sz w:val="20"/>
                                <w:szCs w:val="20"/>
                              </w:rPr>
                              <w:t>vnn</w:t>
                            </w:r>
                            <w:r w:rsidRPr="00350E93">
                              <w:rPr>
                                <w:rFonts w:ascii="Consolas" w:eastAsia="Times New Roman" w:hAnsi="Consolas" w:cs="Times New Roman"/>
                                <w:color w:val="CE9178"/>
                                <w:sz w:val="20"/>
                                <w:szCs w:val="20"/>
                              </w:rPr>
                              <w:t>'_M\Data\Original"</w:t>
                            </w:r>
                          </w:p>
                          <w:p w14:paraId="1E70F84E"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C586C0"/>
                                <w:sz w:val="20"/>
                                <w:szCs w:val="20"/>
                              </w:rPr>
                              <w:t>cap</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586C0"/>
                                <w:sz w:val="20"/>
                                <w:szCs w:val="20"/>
                              </w:rPr>
                              <w:t>mkdir</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rootdatalib</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ccc</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yearfolder</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yearfolder</w:t>
                            </w:r>
                            <w:r w:rsidRPr="00350E93">
                              <w:rPr>
                                <w:rFonts w:ascii="Consolas" w:eastAsia="Times New Roman" w:hAnsi="Consolas" w:cs="Times New Roman"/>
                                <w:color w:val="CE9178"/>
                                <w:sz w:val="20"/>
                                <w:szCs w:val="20"/>
                              </w:rPr>
                              <w:t>'_v`</w:t>
                            </w:r>
                            <w:r w:rsidRPr="00350E93">
                              <w:rPr>
                                <w:rFonts w:ascii="Consolas" w:eastAsia="Times New Roman" w:hAnsi="Consolas" w:cs="Times New Roman"/>
                                <w:color w:val="4EC9B0"/>
                                <w:sz w:val="20"/>
                                <w:szCs w:val="20"/>
                              </w:rPr>
                              <w:t>vnn</w:t>
                            </w:r>
                            <w:r w:rsidRPr="00350E93">
                              <w:rPr>
                                <w:rFonts w:ascii="Consolas" w:eastAsia="Times New Roman" w:hAnsi="Consolas" w:cs="Times New Roman"/>
                                <w:color w:val="CE9178"/>
                                <w:sz w:val="20"/>
                                <w:szCs w:val="20"/>
                              </w:rPr>
                              <w:t>'_M\Data\Stata"</w:t>
                            </w:r>
                          </w:p>
                          <w:p w14:paraId="6EF28FF7"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C586C0"/>
                                <w:sz w:val="20"/>
                                <w:szCs w:val="20"/>
                              </w:rPr>
                              <w:t>cap</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586C0"/>
                                <w:sz w:val="20"/>
                                <w:szCs w:val="20"/>
                              </w:rPr>
                              <w:t>mkdir</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rootdatalib</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ccc</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yearfolder</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yearfolder</w:t>
                            </w:r>
                            <w:r w:rsidRPr="00350E93">
                              <w:rPr>
                                <w:rFonts w:ascii="Consolas" w:eastAsia="Times New Roman" w:hAnsi="Consolas" w:cs="Times New Roman"/>
                                <w:color w:val="CE9178"/>
                                <w:sz w:val="20"/>
                                <w:szCs w:val="20"/>
                              </w:rPr>
                              <w:t>'_v`</w:t>
                            </w:r>
                            <w:r w:rsidRPr="00350E93">
                              <w:rPr>
                                <w:rFonts w:ascii="Consolas" w:eastAsia="Times New Roman" w:hAnsi="Consolas" w:cs="Times New Roman"/>
                                <w:color w:val="4EC9B0"/>
                                <w:sz w:val="20"/>
                                <w:szCs w:val="20"/>
                              </w:rPr>
                              <w:t>vnn</w:t>
                            </w:r>
                            <w:r w:rsidRPr="00350E93">
                              <w:rPr>
                                <w:rFonts w:ascii="Consolas" w:eastAsia="Times New Roman" w:hAnsi="Consolas" w:cs="Times New Roman"/>
                                <w:color w:val="CE9178"/>
                                <w:sz w:val="20"/>
                                <w:szCs w:val="20"/>
                              </w:rPr>
                              <w:t>'_M\Doc"</w:t>
                            </w:r>
                          </w:p>
                          <w:p w14:paraId="6A89E972"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C586C0"/>
                                <w:sz w:val="20"/>
                                <w:szCs w:val="20"/>
                              </w:rPr>
                              <w:t>cap</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586C0"/>
                                <w:sz w:val="20"/>
                                <w:szCs w:val="20"/>
                              </w:rPr>
                              <w:t>mkdir</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rootdatalib</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ccc</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yearfolder</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yearfolder</w:t>
                            </w:r>
                            <w:r w:rsidRPr="00350E93">
                              <w:rPr>
                                <w:rFonts w:ascii="Consolas" w:eastAsia="Times New Roman" w:hAnsi="Consolas" w:cs="Times New Roman"/>
                                <w:color w:val="CE9178"/>
                                <w:sz w:val="20"/>
                                <w:szCs w:val="20"/>
                              </w:rPr>
                              <w:t>'_v`</w:t>
                            </w:r>
                            <w:r w:rsidRPr="00350E93">
                              <w:rPr>
                                <w:rFonts w:ascii="Consolas" w:eastAsia="Times New Roman" w:hAnsi="Consolas" w:cs="Times New Roman"/>
                                <w:color w:val="4EC9B0"/>
                                <w:sz w:val="20"/>
                                <w:szCs w:val="20"/>
                              </w:rPr>
                              <w:t>vnn</w:t>
                            </w:r>
                            <w:r w:rsidRPr="00350E93">
                              <w:rPr>
                                <w:rFonts w:ascii="Consolas" w:eastAsia="Times New Roman" w:hAnsi="Consolas" w:cs="Times New Roman"/>
                                <w:color w:val="CE9178"/>
                                <w:sz w:val="20"/>
                                <w:szCs w:val="20"/>
                              </w:rPr>
                              <w:t>'_M\Programs"</w:t>
                            </w:r>
                          </w:p>
                          <w:p w14:paraId="47CD97D9"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7CA668"/>
                                <w:sz w:val="20"/>
                                <w:szCs w:val="20"/>
                              </w:rPr>
                              <w:t>*&lt;/_Folder creation_&gt;</w:t>
                            </w:r>
                          </w:p>
                          <w:p w14:paraId="35474D14" w14:textId="77777777" w:rsidR="00C91583" w:rsidRDefault="00C91583" w:rsidP="00C915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98E079" id="_x0000_t202" coordsize="21600,21600" o:spt="202" path="m,l,21600r21600,l21600,xe">
                <v:stroke joinstyle="miter"/>
                <v:path gradientshapeok="t" o:connecttype="rect"/>
              </v:shapetype>
              <v:shape id="Text Box 7" o:spid="_x0000_s1026" type="#_x0000_t202" style="position:absolute;left:0;text-align:left;margin-left:0;margin-top:13.95pt;width:504.45pt;height:33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" fillcolor="white [3201]" strokeweight=".5pt">
                <v:textbox>
                  <w:txbxContent>
                    <w:p w14:paraId="2C214306"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7CA668"/>
                          <w:sz w:val="20"/>
                          <w:szCs w:val="20"/>
                        </w:rPr>
                        <w:t>*&lt;_Program setup_&gt;</w:t>
                      </w:r>
                    </w:p>
                    <w:p w14:paraId="131505DD"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C586C0"/>
                          <w:sz w:val="20"/>
                          <w:szCs w:val="20"/>
                        </w:rPr>
                        <w:t>clear</w:t>
                      </w:r>
                      <w:r w:rsidRPr="00350E93">
                        <w:rPr>
                          <w:rFonts w:ascii="Consolas" w:eastAsia="Times New Roman" w:hAnsi="Consolas" w:cs="Times New Roman"/>
                          <w:color w:val="FFFFFF"/>
                          <w:sz w:val="20"/>
                          <w:szCs w:val="20"/>
                        </w:rPr>
                        <w:t xml:space="preserve"> all</w:t>
                      </w:r>
                    </w:p>
                    <w:p w14:paraId="288EAA1B"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C586C0"/>
                          <w:sz w:val="20"/>
                          <w:szCs w:val="20"/>
                        </w:rPr>
                        <w:t>set</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586C0"/>
                          <w:sz w:val="20"/>
                          <w:szCs w:val="20"/>
                        </w:rPr>
                        <w:t>more</w:t>
                      </w:r>
                      <w:r w:rsidRPr="00350E93">
                        <w:rPr>
                          <w:rFonts w:ascii="Consolas" w:eastAsia="Times New Roman" w:hAnsi="Consolas" w:cs="Times New Roman"/>
                          <w:color w:val="FFFFFF"/>
                          <w:sz w:val="20"/>
                          <w:szCs w:val="20"/>
                        </w:rPr>
                        <w:t xml:space="preserve"> off</w:t>
                      </w:r>
                    </w:p>
                    <w:p w14:paraId="042097D7"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569CD6"/>
                          <w:sz w:val="20"/>
                          <w:szCs w:val="20"/>
                        </w:rPr>
                        <w:t>glo</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4EC9B0"/>
                          <w:sz w:val="20"/>
                          <w:szCs w:val="20"/>
                        </w:rPr>
                        <w:t>rootdatalib</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E9178"/>
                          <w:sz w:val="20"/>
                          <w:szCs w:val="20"/>
                        </w:rPr>
                        <w:t>"ADD PATH"</w:t>
                      </w:r>
                    </w:p>
                    <w:p w14:paraId="716DD843"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569CD6"/>
                          <w:sz w:val="20"/>
                          <w:szCs w:val="20"/>
                        </w:rPr>
                        <w:t>local</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4EC9B0"/>
                          <w:sz w:val="20"/>
                          <w:szCs w:val="20"/>
                        </w:rPr>
                        <w:t>ccc</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E9178"/>
                          <w:sz w:val="20"/>
                          <w:szCs w:val="20"/>
                        </w:rPr>
                        <w:t>"LKA"</w:t>
                      </w:r>
                    </w:p>
                    <w:p w14:paraId="1E0E7548"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569CD6"/>
                          <w:sz w:val="20"/>
                          <w:szCs w:val="20"/>
                        </w:rPr>
                        <w:t>local</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4EC9B0"/>
                          <w:sz w:val="20"/>
                          <w:szCs w:val="20"/>
                        </w:rPr>
                        <w:t>yyyy</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E9178"/>
                          <w:sz w:val="20"/>
                          <w:szCs w:val="20"/>
                        </w:rPr>
                        <w:t>"2019"</w:t>
                      </w:r>
                    </w:p>
                    <w:p w14:paraId="2BB61736"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569CD6"/>
                          <w:sz w:val="20"/>
                          <w:szCs w:val="20"/>
                        </w:rPr>
                        <w:t>local</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4EC9B0"/>
                          <w:sz w:val="20"/>
                          <w:szCs w:val="20"/>
                        </w:rPr>
                        <w:t>survey</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E9178"/>
                          <w:sz w:val="20"/>
                          <w:szCs w:val="20"/>
                        </w:rPr>
                        <w:t>"HIES"</w:t>
                      </w:r>
                    </w:p>
                    <w:p w14:paraId="03A5341C"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569CD6"/>
                          <w:sz w:val="20"/>
                          <w:szCs w:val="20"/>
                        </w:rPr>
                        <w:t>local</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4EC9B0"/>
                          <w:sz w:val="20"/>
                          <w:szCs w:val="20"/>
                        </w:rPr>
                        <w:t xml:space="preserve">vnn    </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E9178"/>
                          <w:sz w:val="20"/>
                          <w:szCs w:val="20"/>
                        </w:rPr>
                        <w:t>"01"</w:t>
                      </w:r>
                    </w:p>
                    <w:p w14:paraId="73CCC034"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p>
                    <w:p w14:paraId="10F68746"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7CA668"/>
                          <w:sz w:val="20"/>
                          <w:szCs w:val="20"/>
                        </w:rPr>
                        <w:t>*-------------------------------------------------------------------</w:t>
                      </w:r>
                    </w:p>
                    <w:p w14:paraId="5CB04FFC"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7CA668"/>
                          <w:sz w:val="20"/>
                          <w:szCs w:val="20"/>
                        </w:rPr>
                        <w:t>*-------------------------------------------------------------------</w:t>
                      </w:r>
                    </w:p>
                    <w:p w14:paraId="72F9624A"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569CD6"/>
                          <w:sz w:val="20"/>
                          <w:szCs w:val="20"/>
                        </w:rPr>
                        <w:t>local</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4EC9B0"/>
                          <w:sz w:val="20"/>
                          <w:szCs w:val="20"/>
                        </w:rPr>
                        <w:t>yearfolder</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ccc</w:t>
                      </w:r>
                      <w:r w:rsidRPr="00350E93">
                        <w:rPr>
                          <w:rFonts w:ascii="Consolas" w:eastAsia="Times New Roman" w:hAnsi="Consolas" w:cs="Times New Roman"/>
                          <w:color w:val="CE9178"/>
                          <w:sz w:val="20"/>
                          <w:szCs w:val="20"/>
                        </w:rPr>
                        <w:t>'_`</w:t>
                      </w:r>
                      <w:r w:rsidRPr="00350E93">
                        <w:rPr>
                          <w:rFonts w:ascii="Consolas" w:eastAsia="Times New Roman" w:hAnsi="Consolas" w:cs="Times New Roman"/>
                          <w:color w:val="4EC9B0"/>
                          <w:sz w:val="20"/>
                          <w:szCs w:val="20"/>
                        </w:rPr>
                        <w:t>yyyy</w:t>
                      </w:r>
                      <w:r w:rsidRPr="00350E93">
                        <w:rPr>
                          <w:rFonts w:ascii="Consolas" w:eastAsia="Times New Roman" w:hAnsi="Consolas" w:cs="Times New Roman"/>
                          <w:color w:val="CE9178"/>
                          <w:sz w:val="20"/>
                          <w:szCs w:val="20"/>
                        </w:rPr>
                        <w:t>'_`</w:t>
                      </w:r>
                      <w:r w:rsidRPr="00350E93">
                        <w:rPr>
                          <w:rFonts w:ascii="Consolas" w:eastAsia="Times New Roman" w:hAnsi="Consolas" w:cs="Times New Roman"/>
                          <w:color w:val="4EC9B0"/>
                          <w:sz w:val="20"/>
                          <w:szCs w:val="20"/>
                        </w:rPr>
                        <w:t>survey</w:t>
                      </w:r>
                      <w:r w:rsidRPr="00350E93">
                        <w:rPr>
                          <w:rFonts w:ascii="Consolas" w:eastAsia="Times New Roman" w:hAnsi="Consolas" w:cs="Times New Roman"/>
                          <w:color w:val="CE9178"/>
                          <w:sz w:val="20"/>
                          <w:szCs w:val="20"/>
                        </w:rPr>
                        <w:t>'"</w:t>
                      </w:r>
                    </w:p>
                    <w:p w14:paraId="643CB8BA"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7CA668"/>
                          <w:sz w:val="20"/>
                          <w:szCs w:val="20"/>
                        </w:rPr>
                        <w:t>*&lt;_Folder creation_&gt;</w:t>
                      </w:r>
                    </w:p>
                    <w:p w14:paraId="08879D8D"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C586C0"/>
                          <w:sz w:val="20"/>
                          <w:szCs w:val="20"/>
                        </w:rPr>
                        <w:t>cap</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586C0"/>
                          <w:sz w:val="20"/>
                          <w:szCs w:val="20"/>
                        </w:rPr>
                        <w:t>mkdir</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rootdatalib</w:t>
                      </w:r>
                      <w:r w:rsidRPr="00350E93">
                        <w:rPr>
                          <w:rFonts w:ascii="Consolas" w:eastAsia="Times New Roman" w:hAnsi="Consolas" w:cs="Times New Roman"/>
                          <w:color w:val="CE9178"/>
                          <w:sz w:val="20"/>
                          <w:szCs w:val="20"/>
                        </w:rPr>
                        <w:t>}"</w:t>
                      </w:r>
                    </w:p>
                    <w:p w14:paraId="55B3E5DD"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C586C0"/>
                          <w:sz w:val="20"/>
                          <w:szCs w:val="20"/>
                        </w:rPr>
                        <w:t>cap</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586C0"/>
                          <w:sz w:val="20"/>
                          <w:szCs w:val="20"/>
                        </w:rPr>
                        <w:t>mkdir</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rootdatalib</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ccc</w:t>
                      </w:r>
                      <w:r w:rsidRPr="00350E93">
                        <w:rPr>
                          <w:rFonts w:ascii="Consolas" w:eastAsia="Times New Roman" w:hAnsi="Consolas" w:cs="Times New Roman"/>
                          <w:color w:val="CE9178"/>
                          <w:sz w:val="20"/>
                          <w:szCs w:val="20"/>
                        </w:rPr>
                        <w:t>'"</w:t>
                      </w:r>
                    </w:p>
                    <w:p w14:paraId="71863F9A"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C586C0"/>
                          <w:sz w:val="20"/>
                          <w:szCs w:val="20"/>
                        </w:rPr>
                        <w:t>cap</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586C0"/>
                          <w:sz w:val="20"/>
                          <w:szCs w:val="20"/>
                        </w:rPr>
                        <w:t>mkdir</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rootdatalib</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ccc</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yearfolder</w:t>
                      </w:r>
                      <w:r w:rsidRPr="00350E93">
                        <w:rPr>
                          <w:rFonts w:ascii="Consolas" w:eastAsia="Times New Roman" w:hAnsi="Consolas" w:cs="Times New Roman"/>
                          <w:color w:val="CE9178"/>
                          <w:sz w:val="20"/>
                          <w:szCs w:val="20"/>
                        </w:rPr>
                        <w:t>'"</w:t>
                      </w:r>
                    </w:p>
                    <w:p w14:paraId="4642DB80"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C586C0"/>
                          <w:sz w:val="20"/>
                          <w:szCs w:val="20"/>
                        </w:rPr>
                        <w:t>cap</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586C0"/>
                          <w:sz w:val="20"/>
                          <w:szCs w:val="20"/>
                        </w:rPr>
                        <w:t>mkdir</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rootdatalib</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ccc</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yearfolder</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yearfolder</w:t>
                      </w:r>
                      <w:r w:rsidRPr="00350E93">
                        <w:rPr>
                          <w:rFonts w:ascii="Consolas" w:eastAsia="Times New Roman" w:hAnsi="Consolas" w:cs="Times New Roman"/>
                          <w:color w:val="CE9178"/>
                          <w:sz w:val="20"/>
                          <w:szCs w:val="20"/>
                        </w:rPr>
                        <w:t>'_v`</w:t>
                      </w:r>
                      <w:r w:rsidRPr="00350E93">
                        <w:rPr>
                          <w:rFonts w:ascii="Consolas" w:eastAsia="Times New Roman" w:hAnsi="Consolas" w:cs="Times New Roman"/>
                          <w:color w:val="4EC9B0"/>
                          <w:sz w:val="20"/>
                          <w:szCs w:val="20"/>
                        </w:rPr>
                        <w:t>vnn</w:t>
                      </w:r>
                      <w:r w:rsidRPr="00350E93">
                        <w:rPr>
                          <w:rFonts w:ascii="Consolas" w:eastAsia="Times New Roman" w:hAnsi="Consolas" w:cs="Times New Roman"/>
                          <w:color w:val="CE9178"/>
                          <w:sz w:val="20"/>
                          <w:szCs w:val="20"/>
                        </w:rPr>
                        <w:t>'_M"</w:t>
                      </w:r>
                    </w:p>
                    <w:p w14:paraId="0DEB8E5A"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C586C0"/>
                          <w:sz w:val="20"/>
                          <w:szCs w:val="20"/>
                        </w:rPr>
                        <w:t>cap</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586C0"/>
                          <w:sz w:val="20"/>
                          <w:szCs w:val="20"/>
                        </w:rPr>
                        <w:t>mkdir</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rootdatalib</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ccc</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yearfolder</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yearfolder</w:t>
                      </w:r>
                      <w:r w:rsidRPr="00350E93">
                        <w:rPr>
                          <w:rFonts w:ascii="Consolas" w:eastAsia="Times New Roman" w:hAnsi="Consolas" w:cs="Times New Roman"/>
                          <w:color w:val="CE9178"/>
                          <w:sz w:val="20"/>
                          <w:szCs w:val="20"/>
                        </w:rPr>
                        <w:t>'_v`</w:t>
                      </w:r>
                      <w:r w:rsidRPr="00350E93">
                        <w:rPr>
                          <w:rFonts w:ascii="Consolas" w:eastAsia="Times New Roman" w:hAnsi="Consolas" w:cs="Times New Roman"/>
                          <w:color w:val="4EC9B0"/>
                          <w:sz w:val="20"/>
                          <w:szCs w:val="20"/>
                        </w:rPr>
                        <w:t>vnn</w:t>
                      </w:r>
                      <w:r w:rsidRPr="00350E93">
                        <w:rPr>
                          <w:rFonts w:ascii="Consolas" w:eastAsia="Times New Roman" w:hAnsi="Consolas" w:cs="Times New Roman"/>
                          <w:color w:val="CE9178"/>
                          <w:sz w:val="20"/>
                          <w:szCs w:val="20"/>
                        </w:rPr>
                        <w:t>'_M\Data"</w:t>
                      </w:r>
                    </w:p>
                    <w:p w14:paraId="20C0C5CC"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C586C0"/>
                          <w:sz w:val="20"/>
                          <w:szCs w:val="20"/>
                        </w:rPr>
                        <w:t>cap</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586C0"/>
                          <w:sz w:val="20"/>
                          <w:szCs w:val="20"/>
                        </w:rPr>
                        <w:t>mkdir</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rootdatalib</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ccc</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yearfolder</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yearfolder</w:t>
                      </w:r>
                      <w:r w:rsidRPr="00350E93">
                        <w:rPr>
                          <w:rFonts w:ascii="Consolas" w:eastAsia="Times New Roman" w:hAnsi="Consolas" w:cs="Times New Roman"/>
                          <w:color w:val="CE9178"/>
                          <w:sz w:val="20"/>
                          <w:szCs w:val="20"/>
                        </w:rPr>
                        <w:t>'_v`</w:t>
                      </w:r>
                      <w:r w:rsidRPr="00350E93">
                        <w:rPr>
                          <w:rFonts w:ascii="Consolas" w:eastAsia="Times New Roman" w:hAnsi="Consolas" w:cs="Times New Roman"/>
                          <w:color w:val="4EC9B0"/>
                          <w:sz w:val="20"/>
                          <w:szCs w:val="20"/>
                        </w:rPr>
                        <w:t>vnn</w:t>
                      </w:r>
                      <w:r w:rsidRPr="00350E93">
                        <w:rPr>
                          <w:rFonts w:ascii="Consolas" w:eastAsia="Times New Roman" w:hAnsi="Consolas" w:cs="Times New Roman"/>
                          <w:color w:val="CE9178"/>
                          <w:sz w:val="20"/>
                          <w:szCs w:val="20"/>
                        </w:rPr>
                        <w:t>'_M\Data\Original"</w:t>
                      </w:r>
                    </w:p>
                    <w:p w14:paraId="1E70F84E"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C586C0"/>
                          <w:sz w:val="20"/>
                          <w:szCs w:val="20"/>
                        </w:rPr>
                        <w:t>cap</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586C0"/>
                          <w:sz w:val="20"/>
                          <w:szCs w:val="20"/>
                        </w:rPr>
                        <w:t>mkdir</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rootdatalib</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ccc</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yearfolder</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yearfolder</w:t>
                      </w:r>
                      <w:r w:rsidRPr="00350E93">
                        <w:rPr>
                          <w:rFonts w:ascii="Consolas" w:eastAsia="Times New Roman" w:hAnsi="Consolas" w:cs="Times New Roman"/>
                          <w:color w:val="CE9178"/>
                          <w:sz w:val="20"/>
                          <w:szCs w:val="20"/>
                        </w:rPr>
                        <w:t>'_v`</w:t>
                      </w:r>
                      <w:r w:rsidRPr="00350E93">
                        <w:rPr>
                          <w:rFonts w:ascii="Consolas" w:eastAsia="Times New Roman" w:hAnsi="Consolas" w:cs="Times New Roman"/>
                          <w:color w:val="4EC9B0"/>
                          <w:sz w:val="20"/>
                          <w:szCs w:val="20"/>
                        </w:rPr>
                        <w:t>vnn</w:t>
                      </w:r>
                      <w:r w:rsidRPr="00350E93">
                        <w:rPr>
                          <w:rFonts w:ascii="Consolas" w:eastAsia="Times New Roman" w:hAnsi="Consolas" w:cs="Times New Roman"/>
                          <w:color w:val="CE9178"/>
                          <w:sz w:val="20"/>
                          <w:szCs w:val="20"/>
                        </w:rPr>
                        <w:t>'_M\Data\Stata"</w:t>
                      </w:r>
                    </w:p>
                    <w:p w14:paraId="6EF28FF7"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C586C0"/>
                          <w:sz w:val="20"/>
                          <w:szCs w:val="20"/>
                        </w:rPr>
                        <w:t>cap</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586C0"/>
                          <w:sz w:val="20"/>
                          <w:szCs w:val="20"/>
                        </w:rPr>
                        <w:t>mkdir</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rootdatalib</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ccc</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yearfolder</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yearfolder</w:t>
                      </w:r>
                      <w:r w:rsidRPr="00350E93">
                        <w:rPr>
                          <w:rFonts w:ascii="Consolas" w:eastAsia="Times New Roman" w:hAnsi="Consolas" w:cs="Times New Roman"/>
                          <w:color w:val="CE9178"/>
                          <w:sz w:val="20"/>
                          <w:szCs w:val="20"/>
                        </w:rPr>
                        <w:t>'_v`</w:t>
                      </w:r>
                      <w:r w:rsidRPr="00350E93">
                        <w:rPr>
                          <w:rFonts w:ascii="Consolas" w:eastAsia="Times New Roman" w:hAnsi="Consolas" w:cs="Times New Roman"/>
                          <w:color w:val="4EC9B0"/>
                          <w:sz w:val="20"/>
                          <w:szCs w:val="20"/>
                        </w:rPr>
                        <w:t>vnn</w:t>
                      </w:r>
                      <w:r w:rsidRPr="00350E93">
                        <w:rPr>
                          <w:rFonts w:ascii="Consolas" w:eastAsia="Times New Roman" w:hAnsi="Consolas" w:cs="Times New Roman"/>
                          <w:color w:val="CE9178"/>
                          <w:sz w:val="20"/>
                          <w:szCs w:val="20"/>
                        </w:rPr>
                        <w:t>'_M\Doc"</w:t>
                      </w:r>
                    </w:p>
                    <w:p w14:paraId="6A89E972"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C586C0"/>
                          <w:sz w:val="20"/>
                          <w:szCs w:val="20"/>
                        </w:rPr>
                        <w:t>cap</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586C0"/>
                          <w:sz w:val="20"/>
                          <w:szCs w:val="20"/>
                        </w:rPr>
                        <w:t>mkdir</w:t>
                      </w:r>
                      <w:r w:rsidRPr="00350E93">
                        <w:rPr>
                          <w:rFonts w:ascii="Consolas" w:eastAsia="Times New Roman" w:hAnsi="Consolas" w:cs="Times New Roman"/>
                          <w:color w:val="FFFFFF"/>
                          <w:sz w:val="20"/>
                          <w:szCs w:val="20"/>
                        </w:rPr>
                        <w:t xml:space="preserve"> </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rootdatalib</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ccc</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yearfolder</w:t>
                      </w:r>
                      <w:r w:rsidRPr="00350E93">
                        <w:rPr>
                          <w:rFonts w:ascii="Consolas" w:eastAsia="Times New Roman" w:hAnsi="Consolas" w:cs="Times New Roman"/>
                          <w:color w:val="CE9178"/>
                          <w:sz w:val="20"/>
                          <w:szCs w:val="20"/>
                        </w:rPr>
                        <w:t>'\\`</w:t>
                      </w:r>
                      <w:r w:rsidRPr="00350E93">
                        <w:rPr>
                          <w:rFonts w:ascii="Consolas" w:eastAsia="Times New Roman" w:hAnsi="Consolas" w:cs="Times New Roman"/>
                          <w:color w:val="4EC9B0"/>
                          <w:sz w:val="20"/>
                          <w:szCs w:val="20"/>
                        </w:rPr>
                        <w:t>yearfolder</w:t>
                      </w:r>
                      <w:r w:rsidRPr="00350E93">
                        <w:rPr>
                          <w:rFonts w:ascii="Consolas" w:eastAsia="Times New Roman" w:hAnsi="Consolas" w:cs="Times New Roman"/>
                          <w:color w:val="CE9178"/>
                          <w:sz w:val="20"/>
                          <w:szCs w:val="20"/>
                        </w:rPr>
                        <w:t>'_v`</w:t>
                      </w:r>
                      <w:r w:rsidRPr="00350E93">
                        <w:rPr>
                          <w:rFonts w:ascii="Consolas" w:eastAsia="Times New Roman" w:hAnsi="Consolas" w:cs="Times New Roman"/>
                          <w:color w:val="4EC9B0"/>
                          <w:sz w:val="20"/>
                          <w:szCs w:val="20"/>
                        </w:rPr>
                        <w:t>vnn</w:t>
                      </w:r>
                      <w:r w:rsidRPr="00350E93">
                        <w:rPr>
                          <w:rFonts w:ascii="Consolas" w:eastAsia="Times New Roman" w:hAnsi="Consolas" w:cs="Times New Roman"/>
                          <w:color w:val="CE9178"/>
                          <w:sz w:val="20"/>
                          <w:szCs w:val="20"/>
                        </w:rPr>
                        <w:t>'_M\Programs"</w:t>
                      </w:r>
                    </w:p>
                    <w:p w14:paraId="47CD97D9" w14:textId="77777777" w:rsidR="00C91583" w:rsidRPr="00350E93" w:rsidRDefault="00C91583" w:rsidP="00C91583">
                      <w:pPr>
                        <w:shd w:val="clear" w:color="auto" w:fill="000000"/>
                        <w:spacing w:after="0" w:line="285" w:lineRule="atLeast"/>
                        <w:rPr>
                          <w:rFonts w:ascii="Consolas" w:eastAsia="Times New Roman" w:hAnsi="Consolas" w:cs="Times New Roman"/>
                          <w:color w:val="FFFFFF"/>
                          <w:sz w:val="20"/>
                          <w:szCs w:val="20"/>
                        </w:rPr>
                      </w:pPr>
                      <w:r w:rsidRPr="00350E93">
                        <w:rPr>
                          <w:rFonts w:ascii="Consolas" w:eastAsia="Times New Roman" w:hAnsi="Consolas" w:cs="Times New Roman"/>
                          <w:color w:val="7CA668"/>
                          <w:sz w:val="20"/>
                          <w:szCs w:val="20"/>
                        </w:rPr>
                        <w:t>*&lt;/_Folder creation_&gt;</w:t>
                      </w:r>
                    </w:p>
                    <w:p w14:paraId="35474D14" w14:textId="77777777" w:rsidR="00C91583" w:rsidRDefault="00C91583" w:rsidP="00C91583"/>
                  </w:txbxContent>
                </v:textbox>
                <w10:wrap type="square"/>
              </v:shape>
            </w:pict>
          </mc:Fallback>
        </mc:AlternateContent>
      </w:r>
    </w:p>
    <w:p w14:paraId="324214DA" w14:textId="77777777" w:rsidR="00BF29E0" w:rsidRDefault="00BF29E0" w:rsidP="00BF29E0">
      <w:pPr>
        <w:spacing w:after="0"/>
        <w:jc w:val="both"/>
        <w:rPr>
          <w:rFonts w:cstheme="minorHAnsi"/>
        </w:rPr>
      </w:pPr>
      <w:bookmarkStart w:id="72" w:name="_Toc440033422"/>
      <w:bookmarkStart w:id="73" w:name="_Toc7198537"/>
      <w:bookmarkStart w:id="74" w:name="_Toc7198701"/>
    </w:p>
    <w:p w14:paraId="4A1F9812" w14:textId="660A3FE5" w:rsidR="00D90627" w:rsidRDefault="00BF29E0" w:rsidP="00BF29E0">
      <w:pPr>
        <w:spacing w:after="0"/>
        <w:jc w:val="both"/>
        <w:rPr>
          <w:rFonts w:cstheme="minorHAnsi"/>
        </w:rPr>
      </w:pPr>
      <w:r w:rsidRPr="006C23C9">
        <w:rPr>
          <w:rFonts w:cstheme="minorHAnsi"/>
        </w:rPr>
        <w:t xml:space="preserve">In the review process, versions will be zipped with time stamp for version control. </w:t>
      </w:r>
    </w:p>
    <w:p w14:paraId="6F79A010" w14:textId="77777777" w:rsidR="00BF29E0" w:rsidRPr="006C23C9" w:rsidRDefault="00BF29E0" w:rsidP="00D90627">
      <w:pPr>
        <w:spacing w:before="60" w:after="60"/>
        <w:jc w:val="both"/>
        <w:rPr>
          <w:rFonts w:cstheme="minorHAnsi"/>
        </w:rPr>
      </w:pPr>
    </w:p>
    <w:p w14:paraId="3919BACA" w14:textId="77777777" w:rsidR="00D90627" w:rsidRPr="00C604CC" w:rsidRDefault="00D90627" w:rsidP="00542E7F">
      <w:pPr>
        <w:pStyle w:val="Heading3"/>
        <w:spacing w:before="0" w:after="0"/>
        <w:ind w:left="0" w:firstLine="0"/>
      </w:pPr>
      <w:bookmarkStart w:id="75" w:name="_Toc176262676"/>
      <w:r w:rsidRPr="00C604CC">
        <w:t xml:space="preserve">Saving </w:t>
      </w:r>
      <w:r>
        <w:t>*</w:t>
      </w:r>
      <w:r w:rsidRPr="00C604CC">
        <w:t>.dta base files</w:t>
      </w:r>
      <w:bookmarkEnd w:id="75"/>
    </w:p>
    <w:p w14:paraId="0EEEE278" w14:textId="77777777" w:rsidR="00FB6E5A" w:rsidRDefault="00FB6E5A" w:rsidP="000171BE">
      <w:pPr>
        <w:spacing w:after="0"/>
        <w:rPr>
          <w:b/>
        </w:rPr>
      </w:pPr>
    </w:p>
    <w:bookmarkEnd w:id="72"/>
    <w:bookmarkEnd w:id="73"/>
    <w:bookmarkEnd w:id="74"/>
    <w:p w14:paraId="5F217D6E" w14:textId="77777777" w:rsidR="00DC5930" w:rsidRDefault="00DC5930" w:rsidP="00A10E02">
      <w:pPr>
        <w:spacing w:after="0"/>
        <w:jc w:val="both"/>
        <w:rPr>
          <w:rFonts w:cstheme="minorHAnsi"/>
        </w:rPr>
      </w:pPr>
      <w:r w:rsidRPr="006C23C9">
        <w:rPr>
          <w:rFonts w:cstheme="minorHAnsi"/>
        </w:rPr>
        <w:t>In addition to the clean, harmonized files created in the process described below, an intermediate version of the .dta files should also be saved in the same location. This version should include the variables used in the process of creating the harmonized data. The file should be saved using the following convention:</w:t>
      </w:r>
    </w:p>
    <w:p w14:paraId="5B66FCAC" w14:textId="77777777" w:rsidR="00670D01" w:rsidRPr="006C23C9" w:rsidRDefault="00670D01" w:rsidP="00A10E02">
      <w:pPr>
        <w:spacing w:after="0"/>
        <w:jc w:val="both"/>
        <w:rPr>
          <w:rFonts w:cstheme="minorHAnsi"/>
        </w:rPr>
      </w:pPr>
    </w:p>
    <w:p w14:paraId="22D5DC19" w14:textId="6399D4DA" w:rsidR="00DC5930" w:rsidRPr="00114012" w:rsidRDefault="007F27F1" w:rsidP="00670D01">
      <w:pPr>
        <w:spacing w:after="0"/>
        <w:ind w:firstLine="720"/>
        <w:jc w:val="both"/>
        <w:rPr>
          <w:rFonts w:ascii="Courier New" w:hAnsi="Courier New" w:cs="Courier New"/>
        </w:rPr>
      </w:pPr>
      <w:r>
        <w:rPr>
          <w:rFonts w:ascii="Courier New" w:hAnsi="Courier New" w:cs="Courier New"/>
        </w:rPr>
        <w:t>${CCC}</w:t>
      </w:r>
      <w:r w:rsidR="00712764">
        <w:rPr>
          <w:rFonts w:ascii="Courier New" w:hAnsi="Courier New" w:cs="Courier New"/>
        </w:rPr>
        <w:t>_${YYYY}_${</w:t>
      </w:r>
      <w:r w:rsidR="00DC5930" w:rsidRPr="00114012">
        <w:rPr>
          <w:rFonts w:ascii="Courier New" w:hAnsi="Courier New" w:cs="Courier New"/>
        </w:rPr>
        <w:t>S</w:t>
      </w:r>
      <w:r w:rsidR="00712764">
        <w:rPr>
          <w:rFonts w:ascii="Courier New" w:hAnsi="Courier New" w:cs="Courier New"/>
        </w:rPr>
        <w:t>URVEY}</w:t>
      </w:r>
      <w:r w:rsidR="00DC5930" w:rsidRPr="00114012">
        <w:rPr>
          <w:rFonts w:ascii="Courier New" w:hAnsi="Courier New" w:cs="Courier New"/>
        </w:rPr>
        <w:t>_v</w:t>
      </w:r>
      <w:r w:rsidR="00712764">
        <w:rPr>
          <w:rFonts w:ascii="Courier New" w:hAnsi="Courier New" w:cs="Courier New"/>
        </w:rPr>
        <w:t>${v</w:t>
      </w:r>
      <w:r w:rsidR="00DC5930" w:rsidRPr="00114012">
        <w:rPr>
          <w:rFonts w:ascii="Courier New" w:hAnsi="Courier New" w:cs="Courier New"/>
        </w:rPr>
        <w:t>nn</w:t>
      </w:r>
      <w:r w:rsidR="00712764">
        <w:rPr>
          <w:rFonts w:ascii="Courier New" w:hAnsi="Courier New" w:cs="Courier New"/>
        </w:rPr>
        <w:t>}</w:t>
      </w:r>
      <w:r w:rsidR="00DC5930" w:rsidRPr="00114012">
        <w:rPr>
          <w:rFonts w:ascii="Courier New" w:hAnsi="Courier New" w:cs="Courier New"/>
        </w:rPr>
        <w:t>_M_v</w:t>
      </w:r>
      <w:r w:rsidR="00712764">
        <w:rPr>
          <w:rFonts w:ascii="Courier New" w:hAnsi="Courier New" w:cs="Courier New"/>
        </w:rPr>
        <w:t>${v</w:t>
      </w:r>
      <w:r w:rsidR="00DC5930" w:rsidRPr="00114012">
        <w:rPr>
          <w:rFonts w:ascii="Courier New" w:hAnsi="Courier New" w:cs="Courier New"/>
        </w:rPr>
        <w:t>mm</w:t>
      </w:r>
      <w:r w:rsidR="00712764">
        <w:rPr>
          <w:rFonts w:ascii="Courier New" w:hAnsi="Courier New" w:cs="Courier New"/>
        </w:rPr>
        <w:t>}</w:t>
      </w:r>
      <w:r w:rsidR="00DC5930" w:rsidRPr="00114012">
        <w:rPr>
          <w:rFonts w:ascii="Courier New" w:hAnsi="Courier New" w:cs="Courier New"/>
        </w:rPr>
        <w:t>_A_GMDBASE_</w:t>
      </w:r>
      <w:r w:rsidR="00712764">
        <w:rPr>
          <w:rFonts w:ascii="Courier New" w:hAnsi="Courier New" w:cs="Courier New"/>
        </w:rPr>
        <w:t>${</w:t>
      </w:r>
      <w:r w:rsidR="00DC5930" w:rsidRPr="00114012">
        <w:rPr>
          <w:rFonts w:ascii="Courier New" w:hAnsi="Courier New" w:cs="Courier New"/>
        </w:rPr>
        <w:t>mod</w:t>
      </w:r>
      <w:r w:rsidR="00712764">
        <w:rPr>
          <w:rFonts w:ascii="Courier New" w:hAnsi="Courier New" w:cs="Courier New"/>
        </w:rPr>
        <w:t>}</w:t>
      </w:r>
    </w:p>
    <w:p w14:paraId="3B1680FE" w14:textId="77777777" w:rsidR="00FB6E5A" w:rsidRDefault="00FB6E5A" w:rsidP="00A10E02">
      <w:pPr>
        <w:spacing w:after="0"/>
        <w:rPr>
          <w:b/>
        </w:rPr>
      </w:pPr>
      <w:bookmarkStart w:id="76" w:name="_Toc440033423"/>
      <w:bookmarkStart w:id="77" w:name="_Toc7198538"/>
      <w:bookmarkStart w:id="78" w:name="_Toc7198702"/>
    </w:p>
    <w:p w14:paraId="01697D95" w14:textId="7D72E05E" w:rsidR="00DC5930" w:rsidRPr="00C604CC" w:rsidRDefault="00DC5930" w:rsidP="00542E7F">
      <w:pPr>
        <w:pStyle w:val="Heading3"/>
        <w:spacing w:before="0" w:after="0"/>
        <w:ind w:left="0" w:firstLine="0"/>
      </w:pPr>
      <w:bookmarkStart w:id="79" w:name="_Toc176262677"/>
      <w:r w:rsidRPr="00C604CC">
        <w:t>Working versions of the harmonized files</w:t>
      </w:r>
      <w:bookmarkEnd w:id="76"/>
      <w:bookmarkEnd w:id="77"/>
      <w:bookmarkEnd w:id="78"/>
      <w:bookmarkEnd w:id="79"/>
    </w:p>
    <w:p w14:paraId="3D14002A" w14:textId="77777777" w:rsidR="00A10E02" w:rsidRDefault="00A10E02" w:rsidP="00A10E02">
      <w:pPr>
        <w:spacing w:after="0"/>
        <w:jc w:val="both"/>
        <w:rPr>
          <w:rFonts w:cstheme="minorHAnsi"/>
        </w:rPr>
      </w:pPr>
    </w:p>
    <w:p w14:paraId="47037014" w14:textId="049AAE0E" w:rsidR="00DC5930" w:rsidRPr="006C23C9" w:rsidRDefault="00DC5930" w:rsidP="00A10E02">
      <w:pPr>
        <w:spacing w:after="0"/>
        <w:jc w:val="both"/>
        <w:rPr>
          <w:rFonts w:cstheme="minorHAnsi"/>
        </w:rPr>
      </w:pPr>
      <w:r w:rsidRPr="006C23C9">
        <w:rPr>
          <w:rFonts w:cstheme="minorHAnsi"/>
        </w:rPr>
        <w:t>Over the course of harmonizing raw data into the appropriate format, files invariably go through several versions. To keep track of these versions, the last version of the harmonization that is “live” on datalib should be used as the root name, but with a slight modification to differentiate updates that occur between datalib versions. As an example, a first version of a harmonization would start with 00wrk1:</w:t>
      </w:r>
    </w:p>
    <w:p w14:paraId="3BD60D28" w14:textId="77777777" w:rsidR="0032350E" w:rsidRDefault="0032350E" w:rsidP="00A10E02">
      <w:pPr>
        <w:spacing w:after="0"/>
        <w:jc w:val="both"/>
        <w:rPr>
          <w:rFonts w:cstheme="minorHAnsi"/>
        </w:rPr>
      </w:pPr>
    </w:p>
    <w:p w14:paraId="69EF9CE2" w14:textId="0C7F25D5" w:rsidR="00DC5930" w:rsidRPr="00114012" w:rsidRDefault="007F27F1" w:rsidP="00A10E02">
      <w:pPr>
        <w:spacing w:after="0"/>
        <w:ind w:firstLine="720"/>
        <w:jc w:val="both"/>
        <w:rPr>
          <w:rFonts w:ascii="Courier New" w:hAnsi="Courier New" w:cs="Courier New"/>
        </w:rPr>
      </w:pPr>
      <w:r>
        <w:rPr>
          <w:rFonts w:ascii="Courier New" w:hAnsi="Courier New" w:cs="Courier New"/>
        </w:rPr>
        <w:lastRenderedPageBreak/>
        <w:t>${CCC}</w:t>
      </w:r>
      <w:r w:rsidR="00712764">
        <w:rPr>
          <w:rFonts w:ascii="Courier New" w:hAnsi="Courier New" w:cs="Courier New"/>
        </w:rPr>
        <w:t>_${YYYY}_${</w:t>
      </w:r>
      <w:r w:rsidR="00712764" w:rsidRPr="00114012">
        <w:rPr>
          <w:rFonts w:ascii="Courier New" w:hAnsi="Courier New" w:cs="Courier New"/>
        </w:rPr>
        <w:t>S</w:t>
      </w:r>
      <w:r w:rsidR="00712764">
        <w:rPr>
          <w:rFonts w:ascii="Courier New" w:hAnsi="Courier New" w:cs="Courier New"/>
        </w:rPr>
        <w:t>URVEY}</w:t>
      </w:r>
      <w:r w:rsidR="00712764" w:rsidRPr="00114012">
        <w:rPr>
          <w:rFonts w:ascii="Courier New" w:hAnsi="Courier New" w:cs="Courier New"/>
        </w:rPr>
        <w:t>_v</w:t>
      </w:r>
      <w:r w:rsidR="00712764">
        <w:rPr>
          <w:rFonts w:ascii="Courier New" w:hAnsi="Courier New" w:cs="Courier New"/>
        </w:rPr>
        <w:t>${v</w:t>
      </w:r>
      <w:r w:rsidR="00712764" w:rsidRPr="00114012">
        <w:rPr>
          <w:rFonts w:ascii="Courier New" w:hAnsi="Courier New" w:cs="Courier New"/>
        </w:rPr>
        <w:t>nn</w:t>
      </w:r>
      <w:r w:rsidR="00712764">
        <w:rPr>
          <w:rFonts w:ascii="Courier New" w:hAnsi="Courier New" w:cs="Courier New"/>
        </w:rPr>
        <w:t>}</w:t>
      </w:r>
      <w:r w:rsidR="00712764" w:rsidRPr="00114012">
        <w:rPr>
          <w:rFonts w:ascii="Courier New" w:hAnsi="Courier New" w:cs="Courier New"/>
        </w:rPr>
        <w:t>_M_</w:t>
      </w:r>
      <w:r w:rsidR="00DC5930" w:rsidRPr="00114012">
        <w:rPr>
          <w:rFonts w:ascii="Courier New" w:hAnsi="Courier New" w:cs="Courier New"/>
        </w:rPr>
        <w:t>v00wrk1_A_GMD_</w:t>
      </w:r>
      <w:r w:rsidR="00712764">
        <w:rPr>
          <w:rFonts w:ascii="Courier New" w:hAnsi="Courier New" w:cs="Courier New"/>
        </w:rPr>
        <w:t>${</w:t>
      </w:r>
      <w:r w:rsidR="00DC5930" w:rsidRPr="00114012">
        <w:rPr>
          <w:rFonts w:ascii="Courier New" w:hAnsi="Courier New" w:cs="Courier New"/>
        </w:rPr>
        <w:t>mod</w:t>
      </w:r>
      <w:r w:rsidR="00712764">
        <w:rPr>
          <w:rFonts w:ascii="Courier New" w:hAnsi="Courier New" w:cs="Courier New"/>
        </w:rPr>
        <w:t>}</w:t>
      </w:r>
      <w:r w:rsidR="00DC5930" w:rsidRPr="00114012">
        <w:rPr>
          <w:rFonts w:ascii="Courier New" w:hAnsi="Courier New" w:cs="Courier New"/>
        </w:rPr>
        <w:t>.dta</w:t>
      </w:r>
    </w:p>
    <w:p w14:paraId="715C6A50" w14:textId="77777777" w:rsidR="0032350E" w:rsidRDefault="0032350E" w:rsidP="00A10E02">
      <w:pPr>
        <w:spacing w:after="0"/>
        <w:jc w:val="both"/>
        <w:rPr>
          <w:rFonts w:cstheme="minorHAnsi"/>
        </w:rPr>
      </w:pPr>
    </w:p>
    <w:p w14:paraId="28628BCE" w14:textId="1DC3889B" w:rsidR="00DC5930" w:rsidRPr="006C23C9" w:rsidRDefault="00DC5930" w:rsidP="00A10E02">
      <w:pPr>
        <w:spacing w:after="0"/>
        <w:jc w:val="both"/>
        <w:rPr>
          <w:rFonts w:cstheme="minorHAnsi"/>
        </w:rPr>
      </w:pPr>
      <w:r w:rsidRPr="006C23C9">
        <w:rPr>
          <w:rFonts w:cstheme="minorHAnsi"/>
        </w:rPr>
        <w:t xml:space="preserve">Once the file is moved to datalib for the first time, the version changes to v01. Any updates from that point would be done using the new root version: v01wrk, and so forth. For clarity and ease of navigation, each time a new file is created it should be placed in its own folder, identically named to the harmonization .do file. </w:t>
      </w:r>
    </w:p>
    <w:p w14:paraId="0A0F87E3" w14:textId="77777777" w:rsidR="00FB6E5A" w:rsidRDefault="00FB6E5A" w:rsidP="00A10E02">
      <w:pPr>
        <w:spacing w:after="0"/>
        <w:rPr>
          <w:b/>
        </w:rPr>
      </w:pPr>
      <w:bookmarkStart w:id="80" w:name="_Toc440033424"/>
      <w:bookmarkStart w:id="81" w:name="_Toc7198539"/>
      <w:bookmarkStart w:id="82" w:name="_Toc7198703"/>
    </w:p>
    <w:p w14:paraId="679A216B" w14:textId="695F5A13" w:rsidR="00DC5930" w:rsidRPr="00C604CC" w:rsidRDefault="00DC5930" w:rsidP="00542E7F">
      <w:pPr>
        <w:pStyle w:val="Heading3"/>
        <w:spacing w:before="0" w:after="0"/>
        <w:ind w:left="0" w:firstLine="0"/>
      </w:pPr>
      <w:bookmarkStart w:id="83" w:name="_Toc176262678"/>
      <w:r w:rsidRPr="00C604CC">
        <w:t>How to use the datalibweb system to load the raw/original data</w:t>
      </w:r>
      <w:bookmarkEnd w:id="80"/>
      <w:bookmarkEnd w:id="81"/>
      <w:bookmarkEnd w:id="82"/>
      <w:bookmarkEnd w:id="83"/>
    </w:p>
    <w:p w14:paraId="03650254" w14:textId="77777777" w:rsidR="00A10E02" w:rsidRDefault="00A10E02" w:rsidP="000171BE">
      <w:pPr>
        <w:spacing w:after="0"/>
        <w:jc w:val="both"/>
        <w:rPr>
          <w:rFonts w:cstheme="minorHAnsi"/>
        </w:rPr>
      </w:pPr>
    </w:p>
    <w:p w14:paraId="1F00FFEE" w14:textId="1743140D" w:rsidR="00DC5930" w:rsidRPr="006C23C9" w:rsidRDefault="00DC5930" w:rsidP="000171BE">
      <w:pPr>
        <w:spacing w:after="0"/>
        <w:jc w:val="both"/>
        <w:rPr>
          <w:rFonts w:cstheme="minorHAnsi"/>
        </w:rPr>
      </w:pPr>
      <w:r w:rsidRPr="006C23C9">
        <w:rPr>
          <w:rFonts w:cstheme="minorHAnsi"/>
        </w:rPr>
        <w:t>Often the original/raw data was saved with Stata format in the datalib folder with a structured folder. This well-defined structure allows programs to query the data easily, making the sharing of the work much easier.</w:t>
      </w:r>
    </w:p>
    <w:p w14:paraId="29213209" w14:textId="77777777" w:rsidR="000B3696" w:rsidRDefault="000B3696" w:rsidP="000171BE">
      <w:pPr>
        <w:spacing w:after="0"/>
        <w:jc w:val="both"/>
        <w:rPr>
          <w:rFonts w:cstheme="minorHAnsi"/>
        </w:rPr>
      </w:pPr>
    </w:p>
    <w:p w14:paraId="0467232F" w14:textId="572B09BB" w:rsidR="00DC5930" w:rsidRPr="006C23C9" w:rsidRDefault="00DC5930" w:rsidP="000171BE">
      <w:pPr>
        <w:spacing w:after="0"/>
        <w:jc w:val="both"/>
        <w:rPr>
          <w:rFonts w:cstheme="minorHAnsi"/>
        </w:rPr>
      </w:pPr>
      <w:r w:rsidRPr="006C23C9">
        <w:rPr>
          <w:rFonts w:cstheme="minorHAnsi"/>
        </w:rPr>
        <w:t>Harmonization from original/raw data should start with datalibweb, thus ensuring that the data is available for all to use.</w:t>
      </w:r>
    </w:p>
    <w:p w14:paraId="2569D0FC" w14:textId="77777777" w:rsidR="000B3696" w:rsidRDefault="000B3696" w:rsidP="000171BE">
      <w:pPr>
        <w:spacing w:after="0"/>
        <w:jc w:val="both"/>
        <w:rPr>
          <w:rFonts w:cstheme="minorHAnsi"/>
        </w:rPr>
      </w:pPr>
    </w:p>
    <w:p w14:paraId="03BD6DC3" w14:textId="79895AB5" w:rsidR="00DC5930" w:rsidRPr="006C23C9" w:rsidRDefault="00DC5930" w:rsidP="000B3696">
      <w:pPr>
        <w:spacing w:after="0"/>
        <w:jc w:val="both"/>
        <w:rPr>
          <w:rFonts w:cstheme="minorHAnsi"/>
        </w:rPr>
      </w:pPr>
      <w:r w:rsidRPr="006C23C9">
        <w:rPr>
          <w:rFonts w:cstheme="minorHAnsi"/>
        </w:rPr>
        <w:t>For example: the code below is used to query the file “</w:t>
      </w:r>
      <w:r w:rsidR="000836D4" w:rsidRPr="006C23C9">
        <w:rPr>
          <w:rFonts w:cstheme="minorHAnsi"/>
        </w:rPr>
        <w:t>NHIES_2015_16_individual_level.</w:t>
      </w:r>
      <w:r w:rsidRPr="006C23C9">
        <w:rPr>
          <w:rFonts w:cstheme="minorHAnsi"/>
        </w:rPr>
        <w:t xml:space="preserve">dta” from the </w:t>
      </w:r>
      <w:r w:rsidR="006129A2" w:rsidRPr="006C23C9">
        <w:rPr>
          <w:rFonts w:cstheme="minorHAnsi"/>
        </w:rPr>
        <w:t>NAM</w:t>
      </w:r>
      <w:r w:rsidRPr="006C23C9">
        <w:rPr>
          <w:rFonts w:cstheme="minorHAnsi"/>
        </w:rPr>
        <w:t xml:space="preserve"> 201</w:t>
      </w:r>
      <w:r w:rsidR="006129A2" w:rsidRPr="006C23C9">
        <w:rPr>
          <w:rFonts w:cstheme="minorHAnsi"/>
        </w:rPr>
        <w:t>5</w:t>
      </w:r>
      <w:r w:rsidRPr="006C23C9">
        <w:rPr>
          <w:rFonts w:cstheme="minorHAnsi"/>
        </w:rPr>
        <w:t xml:space="preserve"> survey.</w:t>
      </w:r>
    </w:p>
    <w:p w14:paraId="2B29A667" w14:textId="77777777" w:rsidR="000B3696" w:rsidRDefault="000B3696" w:rsidP="000B3696">
      <w:pPr>
        <w:spacing w:after="0"/>
        <w:jc w:val="both"/>
        <w:rPr>
          <w:rFonts w:ascii="Courier New" w:hAnsi="Courier New" w:cs="Courier New"/>
        </w:rPr>
      </w:pPr>
    </w:p>
    <w:p w14:paraId="52135872" w14:textId="67831781" w:rsidR="004E1F8E" w:rsidRPr="006C23C9" w:rsidRDefault="004E1F8E" w:rsidP="001A6605">
      <w:pPr>
        <w:spacing w:after="0"/>
        <w:ind w:left="720"/>
        <w:jc w:val="both"/>
        <w:rPr>
          <w:rFonts w:ascii="Courier New" w:hAnsi="Courier New" w:cs="Courier New"/>
        </w:rPr>
      </w:pPr>
      <w:r w:rsidRPr="006C23C9">
        <w:rPr>
          <w:rFonts w:ascii="Courier New" w:hAnsi="Courier New" w:cs="Courier New"/>
        </w:rPr>
        <w:t>datalibweb, country(NAM) year(2015) type(SSARAW) survey(NHIES) filename(NHIES_2015_16_individual_level.dta) clear files</w:t>
      </w:r>
    </w:p>
    <w:p w14:paraId="20BFFB54" w14:textId="4B53BC8A" w:rsidR="000B3696" w:rsidRDefault="00712764" w:rsidP="000B3696">
      <w:pPr>
        <w:spacing w:after="0"/>
        <w:jc w:val="both"/>
        <w:rPr>
          <w:rFonts w:cstheme="minorHAnsi"/>
        </w:rPr>
      </w:pPr>
      <w:r>
        <w:rPr>
          <w:rFonts w:cstheme="minorHAnsi"/>
        </w:rPr>
        <w:t>or</w:t>
      </w:r>
    </w:p>
    <w:p w14:paraId="19BCF52F" w14:textId="16070014" w:rsidR="00712764" w:rsidRPr="006C23C9" w:rsidRDefault="00712764" w:rsidP="00712764">
      <w:pPr>
        <w:spacing w:after="0"/>
        <w:ind w:left="720"/>
        <w:jc w:val="both"/>
        <w:rPr>
          <w:rFonts w:ascii="Courier New" w:hAnsi="Courier New" w:cs="Courier New"/>
        </w:rPr>
      </w:pPr>
      <w:r w:rsidRPr="006C23C9">
        <w:rPr>
          <w:rFonts w:ascii="Courier New" w:hAnsi="Courier New" w:cs="Courier New"/>
        </w:rPr>
        <w:t>datalibweb, country(</w:t>
      </w:r>
      <w:r>
        <w:rPr>
          <w:rFonts w:ascii="Courier New" w:hAnsi="Courier New" w:cs="Courier New"/>
        </w:rPr>
        <w:t>$CCC}</w:t>
      </w:r>
      <w:r w:rsidRPr="006C23C9">
        <w:rPr>
          <w:rFonts w:ascii="Courier New" w:hAnsi="Courier New" w:cs="Courier New"/>
        </w:rPr>
        <w:t>) year(</w:t>
      </w:r>
      <w:r>
        <w:rPr>
          <w:rFonts w:ascii="Courier New" w:hAnsi="Courier New" w:cs="Courier New"/>
        </w:rPr>
        <w:t>${YYYY}</w:t>
      </w:r>
      <w:r w:rsidRPr="006C23C9">
        <w:rPr>
          <w:rFonts w:ascii="Courier New" w:hAnsi="Courier New" w:cs="Courier New"/>
        </w:rPr>
        <w:t>) type(</w:t>
      </w:r>
      <w:r>
        <w:rPr>
          <w:rFonts w:ascii="Courier New" w:hAnsi="Courier New" w:cs="Courier New"/>
        </w:rPr>
        <w:t>${type}</w:t>
      </w:r>
      <w:r w:rsidRPr="006C23C9">
        <w:rPr>
          <w:rFonts w:ascii="Courier New" w:hAnsi="Courier New" w:cs="Courier New"/>
        </w:rPr>
        <w:t>) survey(</w:t>
      </w:r>
      <w:r>
        <w:rPr>
          <w:rFonts w:ascii="Courier New" w:hAnsi="Courier New" w:cs="Courier New"/>
        </w:rPr>
        <w:t>${survey}</w:t>
      </w:r>
      <w:r w:rsidRPr="006C23C9">
        <w:rPr>
          <w:rFonts w:ascii="Courier New" w:hAnsi="Courier New" w:cs="Courier New"/>
        </w:rPr>
        <w:t>) filename(NHIES_2015_16_individual_level.dta) clear files</w:t>
      </w:r>
    </w:p>
    <w:p w14:paraId="7FB68FF0" w14:textId="77777777" w:rsidR="00712764" w:rsidRDefault="00712764" w:rsidP="000B3696">
      <w:pPr>
        <w:spacing w:after="0"/>
        <w:jc w:val="both"/>
        <w:rPr>
          <w:rFonts w:cstheme="minorHAnsi"/>
        </w:rPr>
      </w:pPr>
    </w:p>
    <w:p w14:paraId="4CB5B170" w14:textId="77777777" w:rsidR="00712764" w:rsidRDefault="00712764" w:rsidP="000B3696">
      <w:pPr>
        <w:spacing w:after="0"/>
        <w:jc w:val="both"/>
        <w:rPr>
          <w:rFonts w:cstheme="minorHAnsi"/>
        </w:rPr>
      </w:pPr>
    </w:p>
    <w:p w14:paraId="4DF6ECF4" w14:textId="77E17E87" w:rsidR="00DC5930" w:rsidRDefault="00DC5930" w:rsidP="000B3696">
      <w:pPr>
        <w:spacing w:after="0"/>
        <w:jc w:val="both"/>
        <w:rPr>
          <w:rFonts w:cstheme="minorHAnsi"/>
        </w:rPr>
      </w:pPr>
      <w:r w:rsidRPr="006C23C9">
        <w:rPr>
          <w:rFonts w:cstheme="minorHAnsi"/>
        </w:rPr>
        <w:t>For more examples on how to use datalibweb to query the data, please see the helpfile of datalibweb.</w:t>
      </w:r>
    </w:p>
    <w:p w14:paraId="6EC75CF9" w14:textId="77777777" w:rsidR="000B3696" w:rsidRPr="006C23C9" w:rsidRDefault="000B3696" w:rsidP="000B3696">
      <w:pPr>
        <w:spacing w:after="0"/>
        <w:jc w:val="both"/>
        <w:rPr>
          <w:rFonts w:cstheme="minorHAnsi"/>
        </w:rPr>
      </w:pPr>
    </w:p>
    <w:p w14:paraId="14ED1A45" w14:textId="1461C213" w:rsidR="00DC5930" w:rsidRPr="000B3696" w:rsidRDefault="00DC5930" w:rsidP="00542E7F">
      <w:pPr>
        <w:pStyle w:val="Heading2"/>
        <w:spacing w:before="0" w:after="0"/>
        <w:ind w:left="0" w:firstLine="0"/>
        <w:jc w:val="both"/>
        <w:rPr>
          <w:rFonts w:asciiTheme="minorHAnsi" w:hAnsiTheme="minorHAnsi" w:cstheme="minorHAnsi"/>
          <w:b/>
          <w:bCs/>
        </w:rPr>
      </w:pPr>
      <w:bookmarkStart w:id="84" w:name="_Toc440033425"/>
      <w:bookmarkStart w:id="85" w:name="_Toc7198540"/>
      <w:bookmarkStart w:id="86" w:name="_Toc7198704"/>
      <w:bookmarkStart w:id="87" w:name="_Toc176262679"/>
      <w:r w:rsidRPr="000B3696">
        <w:rPr>
          <w:rFonts w:asciiTheme="minorHAnsi" w:hAnsiTheme="minorHAnsi" w:cstheme="minorHAnsi"/>
          <w:b/>
          <w:bCs/>
        </w:rPr>
        <w:t>Do-File Organization and Guidelines</w:t>
      </w:r>
      <w:bookmarkStart w:id="88" w:name="_Toc434221895"/>
      <w:bookmarkStart w:id="89" w:name="_Toc434221896"/>
      <w:bookmarkEnd w:id="84"/>
      <w:bookmarkEnd w:id="85"/>
      <w:bookmarkEnd w:id="86"/>
      <w:bookmarkEnd w:id="87"/>
      <w:bookmarkEnd w:id="88"/>
      <w:bookmarkEnd w:id="89"/>
    </w:p>
    <w:p w14:paraId="415343B1" w14:textId="77777777" w:rsidR="000B3696" w:rsidRDefault="000B3696" w:rsidP="001A6605">
      <w:pPr>
        <w:spacing w:after="0"/>
        <w:rPr>
          <w:b/>
        </w:rPr>
      </w:pPr>
      <w:bookmarkStart w:id="90" w:name="_Toc440033426"/>
      <w:bookmarkStart w:id="91" w:name="_Toc7198541"/>
      <w:bookmarkStart w:id="92" w:name="_Toc7198705"/>
    </w:p>
    <w:p w14:paraId="6715836F" w14:textId="7146B9D0" w:rsidR="00DC5930" w:rsidRPr="00C604CC" w:rsidRDefault="00DC5930" w:rsidP="00542E7F">
      <w:pPr>
        <w:pStyle w:val="Heading3"/>
        <w:spacing w:before="0" w:after="0"/>
      </w:pPr>
      <w:bookmarkStart w:id="93" w:name="_Toc176262680"/>
      <w:r w:rsidRPr="00C604CC">
        <w:t>Do-files: header guidelines</w:t>
      </w:r>
      <w:bookmarkEnd w:id="90"/>
      <w:bookmarkEnd w:id="91"/>
      <w:bookmarkEnd w:id="92"/>
      <w:bookmarkEnd w:id="93"/>
    </w:p>
    <w:p w14:paraId="56C31CBB" w14:textId="77777777" w:rsidR="00BF18BB" w:rsidRDefault="00BF18BB" w:rsidP="001A6605">
      <w:pPr>
        <w:spacing w:after="0"/>
        <w:jc w:val="both"/>
        <w:rPr>
          <w:rFonts w:cstheme="minorHAnsi"/>
        </w:rPr>
      </w:pPr>
    </w:p>
    <w:p w14:paraId="3F602645" w14:textId="3EC64147" w:rsidR="00DC5930" w:rsidRPr="006C23C9" w:rsidRDefault="00DC5930" w:rsidP="001A6605">
      <w:pPr>
        <w:spacing w:after="0"/>
        <w:jc w:val="both"/>
        <w:rPr>
          <w:rFonts w:cstheme="minorHAnsi"/>
        </w:rPr>
      </w:pPr>
      <w:r w:rsidRPr="006C23C9">
        <w:rPr>
          <w:rFonts w:cstheme="minorHAnsi"/>
        </w:rPr>
        <w:t>Each module (</w:t>
      </w:r>
      <w:r w:rsidRPr="006C23C9">
        <w:rPr>
          <w:rFonts w:cstheme="minorHAnsi"/>
          <w:i/>
        </w:rPr>
        <w:t>mod</w:t>
      </w:r>
      <w:r w:rsidRPr="006C23C9">
        <w:rPr>
          <w:rFonts w:cstheme="minorHAnsi"/>
        </w:rPr>
        <w:t>) and each do-file must have the same file name structure.</w:t>
      </w:r>
    </w:p>
    <w:p w14:paraId="792BFBA6" w14:textId="77777777" w:rsidR="00F46525" w:rsidRPr="003417B8" w:rsidRDefault="00DC5930" w:rsidP="001A6605">
      <w:pPr>
        <w:spacing w:after="0"/>
        <w:rPr>
          <w:rFonts w:cstheme="minorHAnsi"/>
          <w:szCs w:val="24"/>
        </w:rPr>
      </w:pPr>
      <w:r w:rsidRPr="006C23C9">
        <w:rPr>
          <w:rFonts w:cstheme="minorHAnsi"/>
        </w:rPr>
        <w:t xml:space="preserve">All relevant information about the project should be included in the preamble of each do file (see </w:t>
      </w:r>
      <w:r w:rsidRPr="006C23C9">
        <w:rPr>
          <w:rFonts w:cstheme="minorHAnsi"/>
          <w:szCs w:val="24"/>
        </w:rPr>
        <w:fldChar w:fldCharType="begin"/>
      </w:r>
      <w:r w:rsidRPr="006C23C9">
        <w:rPr>
          <w:rFonts w:cstheme="minorHAnsi"/>
          <w:szCs w:val="24"/>
        </w:rPr>
        <w:instrText xml:space="preserve"> REF _Ref250724911 \h  \* MERGEFORMAT </w:instrText>
      </w:r>
      <w:r w:rsidRPr="006C23C9">
        <w:rPr>
          <w:rFonts w:cstheme="minorHAnsi"/>
          <w:szCs w:val="24"/>
        </w:rPr>
      </w:r>
      <w:r w:rsidRPr="006C23C9">
        <w:rPr>
          <w:rFonts w:cstheme="minorHAnsi"/>
          <w:szCs w:val="24"/>
        </w:rPr>
        <w:fldChar w:fldCharType="separate"/>
      </w:r>
    </w:p>
    <w:p w14:paraId="7CE314F7" w14:textId="0C15BBE4" w:rsidR="00DC5930" w:rsidRPr="006C23C9" w:rsidRDefault="00F46525" w:rsidP="001A6605">
      <w:pPr>
        <w:spacing w:after="0"/>
        <w:jc w:val="both"/>
        <w:rPr>
          <w:rFonts w:cstheme="minorHAnsi"/>
          <w:szCs w:val="24"/>
        </w:rPr>
      </w:pPr>
      <w:r w:rsidRPr="003417B8">
        <w:rPr>
          <w:rFonts w:cstheme="minorHAnsi"/>
          <w:szCs w:val="24"/>
        </w:rPr>
        <w:t>Box</w:t>
      </w:r>
      <w:r w:rsidRPr="00C604CC">
        <w:rPr>
          <w:rFonts w:cstheme="minorHAnsi"/>
          <w:noProof/>
          <w:szCs w:val="24"/>
        </w:rPr>
        <w:t xml:space="preserve"> </w:t>
      </w:r>
      <w:r w:rsidRPr="00C604CC">
        <w:rPr>
          <w:rFonts w:cstheme="minorHAnsi"/>
          <w:noProof/>
          <w:sz w:val="20"/>
          <w:szCs w:val="20"/>
        </w:rPr>
        <w:t>1</w:t>
      </w:r>
      <w:r w:rsidR="00DC5930" w:rsidRPr="006C23C9">
        <w:rPr>
          <w:rFonts w:cstheme="minorHAnsi"/>
          <w:szCs w:val="24"/>
        </w:rPr>
        <w:fldChar w:fldCharType="end"/>
      </w:r>
      <w:r w:rsidR="00DC5930" w:rsidRPr="006C23C9">
        <w:rPr>
          <w:rFonts w:cstheme="minorHAnsi"/>
          <w:szCs w:val="24"/>
        </w:rPr>
        <w:t>)</w:t>
      </w:r>
      <w:r w:rsidR="00DC5930" w:rsidRPr="006C23C9">
        <w:rPr>
          <w:rFonts w:cstheme="minorHAnsi"/>
        </w:rPr>
        <w:t>. The relevant information includes:</w:t>
      </w:r>
    </w:p>
    <w:p w14:paraId="2EA84F21" w14:textId="77777777" w:rsidR="00DC5930" w:rsidRPr="006C23C9" w:rsidRDefault="00DC5930" w:rsidP="00542E7F">
      <w:pPr>
        <w:pStyle w:val="ListParagraph"/>
        <w:numPr>
          <w:ilvl w:val="0"/>
          <w:numId w:val="18"/>
        </w:numPr>
        <w:spacing w:after="0"/>
        <w:contextualSpacing w:val="0"/>
        <w:jc w:val="both"/>
        <w:rPr>
          <w:rFonts w:cstheme="minorHAnsi"/>
        </w:rPr>
      </w:pPr>
      <w:r w:rsidRPr="006C23C9">
        <w:rPr>
          <w:rFonts w:cstheme="minorHAnsi"/>
        </w:rPr>
        <w:t>Description of the original survey</w:t>
      </w:r>
    </w:p>
    <w:p w14:paraId="09F06129" w14:textId="77777777" w:rsidR="00DC5930" w:rsidRPr="006C23C9" w:rsidRDefault="00DC5930" w:rsidP="00542E7F">
      <w:pPr>
        <w:pStyle w:val="ListParagraph"/>
        <w:numPr>
          <w:ilvl w:val="0"/>
          <w:numId w:val="18"/>
        </w:numPr>
        <w:spacing w:after="0"/>
        <w:contextualSpacing w:val="0"/>
        <w:jc w:val="both"/>
        <w:rPr>
          <w:rFonts w:cstheme="minorHAnsi"/>
        </w:rPr>
      </w:pPr>
      <w:r w:rsidRPr="006C23C9">
        <w:rPr>
          <w:rFonts w:cstheme="minorHAnsi"/>
        </w:rPr>
        <w:t>Name of the researcher who created the current do-file (and of researchers who worked on previous versions)</w:t>
      </w:r>
    </w:p>
    <w:p w14:paraId="65CC0FE6" w14:textId="77777777" w:rsidR="00DC5930" w:rsidRPr="006C23C9" w:rsidRDefault="00DC5930" w:rsidP="00542E7F">
      <w:pPr>
        <w:pStyle w:val="ListParagraph"/>
        <w:numPr>
          <w:ilvl w:val="0"/>
          <w:numId w:val="18"/>
        </w:numPr>
        <w:spacing w:after="0"/>
        <w:contextualSpacing w:val="0"/>
        <w:jc w:val="both"/>
        <w:rPr>
          <w:rFonts w:cstheme="minorHAnsi"/>
        </w:rPr>
      </w:pPr>
      <w:r w:rsidRPr="006C23C9">
        <w:rPr>
          <w:rFonts w:cstheme="minorHAnsi"/>
        </w:rPr>
        <w:t>Complete names of the input and output dataset</w:t>
      </w:r>
    </w:p>
    <w:p w14:paraId="608AD89F" w14:textId="77777777" w:rsidR="00DC5930" w:rsidRPr="006C23C9" w:rsidRDefault="00DC5930" w:rsidP="00542E7F">
      <w:pPr>
        <w:pStyle w:val="ListParagraph"/>
        <w:numPr>
          <w:ilvl w:val="0"/>
          <w:numId w:val="18"/>
        </w:numPr>
        <w:spacing w:after="0"/>
        <w:contextualSpacing w:val="0"/>
        <w:jc w:val="both"/>
        <w:rPr>
          <w:rFonts w:cstheme="minorHAnsi"/>
        </w:rPr>
      </w:pPr>
      <w:r w:rsidRPr="006C23C9">
        <w:rPr>
          <w:rFonts w:cstheme="minorHAnsi"/>
        </w:rPr>
        <w:t>Global paths where temporary output data will be stored</w:t>
      </w:r>
    </w:p>
    <w:p w14:paraId="49A54572" w14:textId="77777777" w:rsidR="00DC5930" w:rsidRDefault="00DC5930" w:rsidP="00542E7F">
      <w:pPr>
        <w:pStyle w:val="ListParagraph"/>
        <w:numPr>
          <w:ilvl w:val="0"/>
          <w:numId w:val="18"/>
        </w:numPr>
        <w:spacing w:after="0"/>
        <w:contextualSpacing w:val="0"/>
        <w:jc w:val="both"/>
        <w:rPr>
          <w:rFonts w:cstheme="minorHAnsi"/>
        </w:rPr>
      </w:pPr>
      <w:r w:rsidRPr="006C23C9">
        <w:rPr>
          <w:rFonts w:cstheme="minorHAnsi"/>
        </w:rPr>
        <w:t xml:space="preserve">Essential variables, such as country name, country code, country management </w:t>
      </w:r>
      <w:r w:rsidRPr="006C23C9">
        <w:rPr>
          <w:rFonts w:cstheme="minorHAnsi"/>
          <w:lang w:eastAsia="it-IT"/>
        </w:rPr>
        <w:t>unit, year</w:t>
      </w:r>
      <w:r w:rsidRPr="006C23C9">
        <w:rPr>
          <w:rFonts w:cstheme="minorHAnsi"/>
        </w:rPr>
        <w:t xml:space="preserve"> and survey name</w:t>
      </w:r>
      <w:bookmarkStart w:id="94" w:name="_Ref250724911"/>
      <w:bookmarkStart w:id="95" w:name="_Toc250737621"/>
      <w:bookmarkStart w:id="96" w:name="_Ref385493220"/>
      <w:bookmarkStart w:id="97" w:name="_Toc440034698"/>
    </w:p>
    <w:p w14:paraId="2A441E64" w14:textId="77777777" w:rsidR="001A6605" w:rsidRPr="001A6605" w:rsidRDefault="001A6605" w:rsidP="001A6605">
      <w:pPr>
        <w:spacing w:after="0"/>
        <w:jc w:val="both"/>
        <w:rPr>
          <w:rFonts w:cstheme="minorHAnsi"/>
        </w:rPr>
      </w:pPr>
    </w:p>
    <w:p w14:paraId="6465FFA7" w14:textId="38D5DBB1" w:rsidR="00DC5930" w:rsidRPr="000B3696" w:rsidRDefault="00DC5930" w:rsidP="001A6605">
      <w:pPr>
        <w:spacing w:before="60" w:after="60"/>
        <w:jc w:val="center"/>
        <w:rPr>
          <w:b/>
          <w:bCs/>
        </w:rPr>
      </w:pPr>
      <w:bookmarkStart w:id="98" w:name="_Toc7198542"/>
      <w:bookmarkStart w:id="99" w:name="_Toc7198706"/>
      <w:r w:rsidRPr="000B3696">
        <w:rPr>
          <w:b/>
          <w:bCs/>
        </w:rPr>
        <w:lastRenderedPageBreak/>
        <w:t xml:space="preserve">Box </w:t>
      </w:r>
      <w:r w:rsidRPr="000B3696">
        <w:rPr>
          <w:b/>
          <w:bCs/>
        </w:rPr>
        <w:fldChar w:fldCharType="begin"/>
      </w:r>
      <w:r w:rsidRPr="000B3696">
        <w:rPr>
          <w:b/>
          <w:bCs/>
        </w:rPr>
        <w:instrText xml:space="preserve"> SEQ Box \* ARABIC </w:instrText>
      </w:r>
      <w:r w:rsidRPr="000B3696">
        <w:rPr>
          <w:b/>
          <w:bCs/>
        </w:rPr>
        <w:fldChar w:fldCharType="separate"/>
      </w:r>
      <w:r w:rsidR="00F46525" w:rsidRPr="000B3696">
        <w:rPr>
          <w:b/>
          <w:bCs/>
          <w:noProof/>
        </w:rPr>
        <w:t>1</w:t>
      </w:r>
      <w:r w:rsidRPr="000B3696">
        <w:rPr>
          <w:b/>
          <w:bCs/>
        </w:rPr>
        <w:fldChar w:fldCharType="end"/>
      </w:r>
      <w:bookmarkEnd w:id="94"/>
      <w:r w:rsidRPr="000B3696">
        <w:rPr>
          <w:b/>
          <w:bCs/>
        </w:rPr>
        <w:t>: Do file – Preamble</w:t>
      </w:r>
      <w:bookmarkEnd w:id="95"/>
      <w:bookmarkEnd w:id="96"/>
      <w:bookmarkEnd w:id="97"/>
      <w:bookmarkEnd w:id="98"/>
      <w:bookmarkEnd w:id="99"/>
    </w:p>
    <w:tbl>
      <w:tblPr>
        <w:tblStyle w:val="TableGrid"/>
        <w:tblW w:w="9625" w:type="dxa"/>
        <w:tblLook w:val="04A0" w:firstRow="1" w:lastRow="0" w:firstColumn="1" w:lastColumn="0" w:noHBand="0" w:noVBand="1"/>
      </w:tblPr>
      <w:tblGrid>
        <w:gridCol w:w="9625"/>
      </w:tblGrid>
      <w:tr w:rsidR="00DC5930" w:rsidRPr="006C23C9" w14:paraId="65575C66" w14:textId="77777777" w:rsidTr="00BF2508">
        <w:tc>
          <w:tcPr>
            <w:tcW w:w="9625" w:type="dxa"/>
            <w:shd w:val="clear" w:color="auto" w:fill="F2F2F2" w:themeFill="background1" w:themeFillShade="F2"/>
          </w:tcPr>
          <w:p w14:paraId="380D9052"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w:t>
            </w:r>
          </w:p>
          <w:p w14:paraId="7B666DC8"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GMD Harmonization             </w:t>
            </w:r>
          </w:p>
          <w:p w14:paraId="238E8340"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w:t>
            </w:r>
          </w:p>
          <w:p w14:paraId="2D4DEFD0"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&lt;_Program name_&gt;</w:t>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t>MNE_2013_HBS_v01_M_v02_A_GMD_CON.do &lt;/_Program name_&gt;</w:t>
            </w:r>
          </w:p>
          <w:p w14:paraId="21F5D5EE" w14:textId="7D14F9C8"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&lt;_Application_&gt;</w:t>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r>
            <w:r w:rsidR="001F359A">
              <w:rPr>
                <w:rFonts w:ascii="Courier New" w:hAnsi="Courier New" w:cs="Courier New"/>
                <w:color w:val="000000"/>
                <w:sz w:val="16"/>
                <w:szCs w:val="16"/>
              </w:rPr>
              <w:t>STATA</w:t>
            </w:r>
            <w:r w:rsidRPr="006C23C9">
              <w:rPr>
                <w:rFonts w:ascii="Courier New" w:hAnsi="Courier New" w:cs="Courier New"/>
                <w:color w:val="000000"/>
                <w:sz w:val="16"/>
                <w:szCs w:val="16"/>
              </w:rPr>
              <w:t xml:space="preserve"> 13 &lt;_Application_&gt;                                                   </w:t>
            </w:r>
          </w:p>
          <w:p w14:paraId="6F1CDD5B"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&lt;_Author(s)_&gt;</w:t>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t xml:space="preserve">ABC, XYZ &lt;/_Author(s)_&gt;                                              </w:t>
            </w:r>
          </w:p>
          <w:p w14:paraId="4164DA5A"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&lt;_Date created_&gt;</w:t>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t xml:space="preserve">2014-03-01 &lt;/_Date created_&gt;                                                           </w:t>
            </w:r>
          </w:p>
          <w:p w14:paraId="551996EB"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&lt;_Date modified&gt;</w:t>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t xml:space="preserve">2015-03-01 &lt;/_Date modified_&gt;                                                           </w:t>
            </w:r>
          </w:p>
          <w:p w14:paraId="51BFA89C"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w:t>
            </w:r>
          </w:p>
          <w:p w14:paraId="40B45073"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&lt;_Country_&gt;</w:t>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t xml:space="preserve">Montenegro (MNE) &lt;/_Country_&gt;                                                </w:t>
            </w:r>
          </w:p>
          <w:p w14:paraId="607F1535"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&lt;_Survey Title_&gt;</w:t>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t>Household Budget Survey (HBS) - 2013 &lt;/_Survey Title_&gt;</w:t>
            </w:r>
          </w:p>
          <w:p w14:paraId="065D6C66"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&lt;_Survey Year_&gt;</w:t>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t>2013 &lt;/_Survey Year_&gt;</w:t>
            </w:r>
          </w:p>
          <w:p w14:paraId="491425E0"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&lt;_Reference Year_&gt;</w:t>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t>2013 &lt;/_Reference Year_&gt;</w:t>
            </w:r>
          </w:p>
          <w:p w14:paraId="24FDCB48"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&lt;_Study ID_&gt;</w:t>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t>1234 &lt;/_Study ID_&gt;</w:t>
            </w:r>
          </w:p>
          <w:p w14:paraId="376C58E1" w14:textId="6AF54145"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&lt;_Data collection from (M/Y)&gt;      </w:t>
            </w:r>
            <w:r w:rsidR="00F0448C">
              <w:rPr>
                <w:rFonts w:ascii="Courier New" w:hAnsi="Courier New" w:cs="Courier New"/>
                <w:color w:val="000000"/>
                <w:sz w:val="16"/>
                <w:szCs w:val="16"/>
              </w:rPr>
              <w:t xml:space="preserve">  </w:t>
            </w:r>
            <w:r w:rsidRPr="006C23C9">
              <w:rPr>
                <w:rFonts w:ascii="Courier New" w:hAnsi="Courier New" w:cs="Courier New"/>
                <w:color w:val="000000"/>
                <w:sz w:val="16"/>
                <w:szCs w:val="16"/>
              </w:rPr>
              <w:t>MM/YYYY &lt;/_Data collection from (M/Y)_&gt;</w:t>
            </w:r>
          </w:p>
          <w:p w14:paraId="529A93C4"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&lt;_Data collection to (M/Y)_&gt; </w:t>
            </w:r>
            <w:r w:rsidRPr="006C23C9">
              <w:rPr>
                <w:rFonts w:ascii="Courier New" w:hAnsi="Courier New" w:cs="Courier New"/>
                <w:color w:val="000000"/>
                <w:sz w:val="16"/>
                <w:szCs w:val="16"/>
              </w:rPr>
              <w:tab/>
              <w:t>MM/YYYY &lt;/_Data collection to (M/Y)_&gt;</w:t>
            </w:r>
          </w:p>
          <w:p w14:paraId="0F23B2DA"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&lt;_Source of dataset_&gt;</w:t>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t>Poverty and Education teams &lt;/_Source of dataset_&gt;</w:t>
            </w:r>
          </w:p>
          <w:p w14:paraId="67911734"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&lt;_Sample size (HH)_&gt;</w:t>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t>12240 &lt;/_Sample size (HH)_&gt;</w:t>
            </w:r>
          </w:p>
          <w:p w14:paraId="44342711"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&lt;_Sample size (IND)_&gt;</w:t>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t>52240 &lt;/_Sample size (IND)_&gt;</w:t>
            </w:r>
          </w:p>
          <w:p w14:paraId="1FCB96B6"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&lt;_Sampling method_&gt;</w:t>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t>Stratified, multi-stage &lt;/_Sampling method_&gt;</w:t>
            </w:r>
          </w:p>
          <w:p w14:paraId="60618E4B"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&lt;_Geographic coverage_&gt;</w:t>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t>National &lt;/_Geographic coverage_&gt;</w:t>
            </w:r>
          </w:p>
          <w:p w14:paraId="199CCCB5" w14:textId="77777777" w:rsidR="00DC5930" w:rsidRPr="00FA2C07" w:rsidRDefault="00DC5930" w:rsidP="00BF2508">
            <w:pPr>
              <w:widowControl w:val="0"/>
              <w:autoSpaceDE w:val="0"/>
              <w:autoSpaceDN w:val="0"/>
              <w:adjustRightInd w:val="0"/>
              <w:contextualSpacing/>
              <w:jc w:val="both"/>
              <w:rPr>
                <w:rFonts w:ascii="Courier New" w:hAnsi="Courier New" w:cs="Courier New"/>
                <w:color w:val="000000"/>
                <w:sz w:val="16"/>
                <w:szCs w:val="16"/>
                <w:lang w:val="es-ES"/>
              </w:rPr>
            </w:pPr>
            <w:r w:rsidRPr="006C23C9">
              <w:rPr>
                <w:rFonts w:ascii="Courier New" w:hAnsi="Courier New" w:cs="Courier New"/>
                <w:color w:val="000000"/>
                <w:sz w:val="16"/>
                <w:szCs w:val="16"/>
              </w:rPr>
              <w:t xml:space="preserve"> </w:t>
            </w:r>
            <w:r w:rsidRPr="00FA2C07">
              <w:rPr>
                <w:rFonts w:ascii="Courier New" w:hAnsi="Courier New" w:cs="Courier New"/>
                <w:color w:val="000000"/>
                <w:sz w:val="16"/>
                <w:szCs w:val="16"/>
                <w:lang w:val="es-ES"/>
              </w:rPr>
              <w:t>&lt;_Geo_1_&gt;</w:t>
            </w:r>
            <w:r w:rsidRPr="00FA2C07">
              <w:rPr>
                <w:rFonts w:ascii="Courier New" w:hAnsi="Courier New" w:cs="Courier New"/>
                <w:color w:val="000000"/>
                <w:sz w:val="16"/>
                <w:szCs w:val="16"/>
                <w:lang w:val="es-ES"/>
              </w:rPr>
              <w:tab/>
            </w:r>
            <w:r w:rsidRPr="00FA2C07">
              <w:rPr>
                <w:rFonts w:ascii="Courier New" w:hAnsi="Courier New" w:cs="Courier New"/>
                <w:color w:val="000000"/>
                <w:sz w:val="16"/>
                <w:szCs w:val="16"/>
                <w:lang w:val="es-ES"/>
              </w:rPr>
              <w:tab/>
            </w:r>
            <w:r w:rsidRPr="00FA2C07">
              <w:rPr>
                <w:rFonts w:ascii="Courier New" w:hAnsi="Courier New" w:cs="Courier New"/>
                <w:color w:val="000000"/>
                <w:sz w:val="16"/>
                <w:szCs w:val="16"/>
                <w:lang w:val="es-ES"/>
              </w:rPr>
              <w:tab/>
            </w:r>
            <w:r w:rsidRPr="00FA2C07">
              <w:rPr>
                <w:rFonts w:ascii="Courier New" w:hAnsi="Courier New" w:cs="Courier New"/>
                <w:color w:val="000000"/>
                <w:sz w:val="16"/>
                <w:szCs w:val="16"/>
                <w:lang w:val="es-ES"/>
              </w:rPr>
              <w:tab/>
              <w:t>division &lt;/_Geo_1_&gt;</w:t>
            </w:r>
          </w:p>
          <w:p w14:paraId="2F660017" w14:textId="77777777" w:rsidR="00DC5930" w:rsidRPr="00FA2C07" w:rsidRDefault="00DC5930" w:rsidP="00BF2508">
            <w:pPr>
              <w:widowControl w:val="0"/>
              <w:autoSpaceDE w:val="0"/>
              <w:autoSpaceDN w:val="0"/>
              <w:adjustRightInd w:val="0"/>
              <w:contextualSpacing/>
              <w:jc w:val="both"/>
              <w:rPr>
                <w:rFonts w:ascii="Courier New" w:hAnsi="Courier New" w:cs="Courier New"/>
                <w:color w:val="000000"/>
                <w:sz w:val="16"/>
                <w:szCs w:val="16"/>
                <w:lang w:val="es-ES"/>
              </w:rPr>
            </w:pPr>
            <w:r w:rsidRPr="00FA2C07">
              <w:rPr>
                <w:rFonts w:ascii="Courier New" w:hAnsi="Courier New" w:cs="Courier New"/>
                <w:color w:val="000000"/>
                <w:sz w:val="16"/>
                <w:szCs w:val="16"/>
                <w:lang w:val="es-ES"/>
              </w:rPr>
              <w:t xml:space="preserve"> &lt;_Geo_2_&gt;</w:t>
            </w:r>
            <w:r w:rsidRPr="00FA2C07">
              <w:rPr>
                <w:rFonts w:ascii="Courier New" w:hAnsi="Courier New" w:cs="Courier New"/>
                <w:color w:val="000000"/>
                <w:sz w:val="16"/>
                <w:szCs w:val="16"/>
                <w:lang w:val="es-ES"/>
              </w:rPr>
              <w:tab/>
            </w:r>
            <w:r w:rsidRPr="00FA2C07">
              <w:rPr>
                <w:rFonts w:ascii="Courier New" w:hAnsi="Courier New" w:cs="Courier New"/>
                <w:color w:val="000000"/>
                <w:sz w:val="16"/>
                <w:szCs w:val="16"/>
                <w:lang w:val="es-ES"/>
              </w:rPr>
              <w:tab/>
            </w:r>
            <w:r w:rsidRPr="00FA2C07">
              <w:rPr>
                <w:rFonts w:ascii="Courier New" w:hAnsi="Courier New" w:cs="Courier New"/>
                <w:color w:val="000000"/>
                <w:sz w:val="16"/>
                <w:szCs w:val="16"/>
                <w:lang w:val="es-ES"/>
              </w:rPr>
              <w:tab/>
            </w:r>
            <w:r w:rsidRPr="00FA2C07">
              <w:rPr>
                <w:rFonts w:ascii="Courier New" w:hAnsi="Courier New" w:cs="Courier New"/>
                <w:color w:val="000000"/>
                <w:sz w:val="16"/>
                <w:szCs w:val="16"/>
                <w:lang w:val="es-ES"/>
              </w:rPr>
              <w:tab/>
              <w:t>region &lt;/_Geo_2_&gt;</w:t>
            </w:r>
          </w:p>
          <w:p w14:paraId="771E3F01" w14:textId="77777777" w:rsidR="00DC5930" w:rsidRPr="00FA2C07" w:rsidRDefault="00DC5930" w:rsidP="00BF2508">
            <w:pPr>
              <w:widowControl w:val="0"/>
              <w:autoSpaceDE w:val="0"/>
              <w:autoSpaceDN w:val="0"/>
              <w:adjustRightInd w:val="0"/>
              <w:contextualSpacing/>
              <w:jc w:val="both"/>
              <w:rPr>
                <w:rFonts w:ascii="Courier New" w:hAnsi="Courier New" w:cs="Courier New"/>
                <w:color w:val="000000"/>
                <w:sz w:val="16"/>
                <w:szCs w:val="16"/>
                <w:lang w:val="es-ES"/>
              </w:rPr>
            </w:pPr>
            <w:r w:rsidRPr="00FA2C07">
              <w:rPr>
                <w:rFonts w:ascii="Courier New" w:hAnsi="Courier New" w:cs="Courier New"/>
                <w:color w:val="000000"/>
                <w:sz w:val="16"/>
                <w:szCs w:val="16"/>
                <w:lang w:val="es-ES"/>
              </w:rPr>
              <w:t xml:space="preserve"> &lt;_PSU variable_&gt;</w:t>
            </w:r>
            <w:r w:rsidRPr="00FA2C07">
              <w:rPr>
                <w:rFonts w:ascii="Courier New" w:hAnsi="Courier New" w:cs="Courier New"/>
                <w:color w:val="000000"/>
                <w:sz w:val="16"/>
                <w:szCs w:val="16"/>
                <w:lang w:val="es-ES"/>
              </w:rPr>
              <w:tab/>
            </w:r>
            <w:r w:rsidRPr="00FA2C07">
              <w:rPr>
                <w:rFonts w:ascii="Courier New" w:hAnsi="Courier New" w:cs="Courier New"/>
                <w:color w:val="000000"/>
                <w:sz w:val="16"/>
                <w:szCs w:val="16"/>
                <w:lang w:val="es-ES"/>
              </w:rPr>
              <w:tab/>
            </w:r>
            <w:r w:rsidRPr="00FA2C07">
              <w:rPr>
                <w:rFonts w:ascii="Courier New" w:hAnsi="Courier New" w:cs="Courier New"/>
                <w:color w:val="000000"/>
                <w:sz w:val="16"/>
                <w:szCs w:val="16"/>
                <w:lang w:val="es-ES"/>
              </w:rPr>
              <w:tab/>
              <w:t>psu &lt;/_PSU variable_&gt;</w:t>
            </w:r>
          </w:p>
          <w:p w14:paraId="5E640299"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FA2C07">
              <w:rPr>
                <w:rFonts w:ascii="Courier New" w:hAnsi="Courier New" w:cs="Courier New"/>
                <w:color w:val="000000"/>
                <w:sz w:val="16"/>
                <w:szCs w:val="16"/>
                <w:lang w:val="es-ES"/>
              </w:rPr>
              <w:t xml:space="preserve"> </w:t>
            </w:r>
            <w:r w:rsidRPr="006C23C9">
              <w:rPr>
                <w:rFonts w:ascii="Courier New" w:hAnsi="Courier New" w:cs="Courier New"/>
                <w:color w:val="000000"/>
                <w:sz w:val="16"/>
                <w:szCs w:val="16"/>
              </w:rPr>
              <w:t>&lt;_Number of food items_&gt;</w:t>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t>133 &lt;/_Number of food items_&gt;</w:t>
            </w:r>
          </w:p>
          <w:p w14:paraId="3DC47D86"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&lt;_Food recall period(s)_&gt;</w:t>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t>Last 14 days &lt;/_Food recall period(s)_&gt;</w:t>
            </w:r>
          </w:p>
          <w:p w14:paraId="361064A2"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&lt;_Number of non-food items_&gt;</w:t>
            </w:r>
            <w:r w:rsidRPr="006C23C9">
              <w:rPr>
                <w:rFonts w:ascii="Courier New" w:hAnsi="Courier New" w:cs="Courier New"/>
                <w:color w:val="000000"/>
                <w:sz w:val="16"/>
                <w:szCs w:val="16"/>
              </w:rPr>
              <w:tab/>
              <w:t xml:space="preserve">       221 &lt;/_Number of non-food items_&gt;</w:t>
            </w:r>
          </w:p>
          <w:p w14:paraId="2DF1645C"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&lt;_Non-food recall period(s)_&gt;</w:t>
            </w:r>
            <w:r w:rsidRPr="006C23C9">
              <w:rPr>
                <w:rFonts w:ascii="Courier New" w:hAnsi="Courier New" w:cs="Courier New"/>
                <w:color w:val="000000"/>
                <w:sz w:val="16"/>
                <w:szCs w:val="16"/>
              </w:rPr>
              <w:tab/>
              <w:t>One month/3 months/12 months &lt;/_Non-food recall period(s)_&gt;</w:t>
            </w:r>
          </w:p>
          <w:p w14:paraId="20A3D82B"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&lt;_Rent imputation_&gt;</w:t>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t>Actual and owner's estimate rental values, taken from existing data &lt;/_Rent imputation_&gt;</w:t>
            </w:r>
          </w:p>
          <w:p w14:paraId="48A8ACAF"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&lt;_Durables_&gt;</w:t>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t>Use value of durable goods could not be calculated as value of the items when purchased are not available &lt;/_Durables_&gt;</w:t>
            </w:r>
          </w:p>
          <w:p w14:paraId="09F57EDC" w14:textId="210D6409"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&lt;_Regional price deflators_&gt;</w:t>
            </w:r>
            <w:r w:rsidRPr="006C23C9">
              <w:rPr>
                <w:rFonts w:ascii="Courier New" w:hAnsi="Courier New" w:cs="Courier New"/>
                <w:color w:val="000000"/>
                <w:sz w:val="16"/>
                <w:szCs w:val="16"/>
              </w:rPr>
              <w:tab/>
              <w:t>Paasche price index using food consumption items &lt;/_Regional price deflators_&gt;</w:t>
            </w:r>
          </w:p>
          <w:p w14:paraId="2A1063C3"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&lt;_Consumer price index_&gt;</w:t>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t>1.56 value of base year 2005 &lt;/_Consumer price index_&gt;</w:t>
            </w:r>
          </w:p>
          <w:p w14:paraId="51CFFF43"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&lt;_Currency_&gt;</w:t>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t>EURO &lt;/_Currency_&gt;</w:t>
            </w:r>
          </w:p>
          <w:p w14:paraId="33809BDC"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 </w:t>
            </w:r>
          </w:p>
          <w:p w14:paraId="67E81DB0"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w:t>
            </w:r>
          </w:p>
          <w:p w14:paraId="4EC7CFD0"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&lt;_Version Control_&gt;</w:t>
            </w:r>
          </w:p>
          <w:p w14:paraId="627C4776"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Date: 2015-03-01</w:t>
            </w:r>
          </w:p>
          <w:p w14:paraId="54CE5F18"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File: MNE_2013_HBS_v01_M_v02_A_GMD_CON.do - Changes on education variables (5 level to 3 level)</w:t>
            </w:r>
          </w:p>
          <w:p w14:paraId="0C2304C6"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ab/>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r>
            <w:r w:rsidRPr="006C23C9">
              <w:rPr>
                <w:rFonts w:ascii="Courier New" w:hAnsi="Courier New" w:cs="Courier New"/>
                <w:color w:val="000000"/>
                <w:sz w:val="16"/>
                <w:szCs w:val="16"/>
              </w:rPr>
              <w:tab/>
              <w:t>- Add more durable items to consumption aggregates (items are ...)</w:t>
            </w:r>
          </w:p>
          <w:p w14:paraId="367AC65E"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Date: 2014-03-01</w:t>
            </w:r>
          </w:p>
          <w:p w14:paraId="1F18E4F5"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File: MNE_2013_HBS_v01_M_v01_A_GMD_CON.do - First version</w:t>
            </w:r>
          </w:p>
          <w:p w14:paraId="1914588F" w14:textId="77777777" w:rsidR="00DC5930" w:rsidRPr="006C23C9" w:rsidRDefault="00DC5930" w:rsidP="00BF2508">
            <w:pPr>
              <w:widowControl w:val="0"/>
              <w:autoSpaceDE w:val="0"/>
              <w:autoSpaceDN w:val="0"/>
              <w:adjustRightInd w:val="0"/>
              <w:contextualSpacing/>
              <w:jc w:val="both"/>
              <w:rPr>
                <w:rFonts w:ascii="Courier New" w:hAnsi="Courier New" w:cs="Courier New"/>
                <w:color w:val="000000"/>
                <w:sz w:val="16"/>
                <w:szCs w:val="16"/>
              </w:rPr>
            </w:pPr>
            <w:r w:rsidRPr="006C23C9">
              <w:rPr>
                <w:rFonts w:ascii="Courier New" w:hAnsi="Courier New" w:cs="Courier New"/>
                <w:color w:val="000000"/>
                <w:sz w:val="16"/>
                <w:szCs w:val="16"/>
              </w:rPr>
              <w:t xml:space="preserve"> &lt;/_Version Control_&gt;</w:t>
            </w:r>
          </w:p>
          <w:p w14:paraId="3C96195A" w14:textId="77777777" w:rsidR="00DC5930" w:rsidRPr="006C23C9" w:rsidRDefault="00DC5930" w:rsidP="00BF2508">
            <w:pPr>
              <w:widowControl w:val="0"/>
              <w:autoSpaceDE w:val="0"/>
              <w:autoSpaceDN w:val="0"/>
              <w:adjustRightInd w:val="0"/>
              <w:contextualSpacing/>
              <w:jc w:val="both"/>
            </w:pPr>
            <w:r w:rsidRPr="006C23C9">
              <w:rPr>
                <w:rFonts w:ascii="Courier New" w:hAnsi="Courier New" w:cs="Courier New"/>
                <w:color w:val="000000"/>
                <w:sz w:val="16"/>
                <w:szCs w:val="16"/>
              </w:rPr>
              <w:t xml:space="preserve"> */ </w:t>
            </w:r>
          </w:p>
        </w:tc>
      </w:tr>
    </w:tbl>
    <w:p w14:paraId="63809290" w14:textId="6A0D9DA2" w:rsidR="00DC5930" w:rsidRDefault="00DC5930" w:rsidP="00EB73E9">
      <w:pPr>
        <w:spacing w:after="0"/>
        <w:jc w:val="both"/>
      </w:pPr>
    </w:p>
    <w:p w14:paraId="27653D19" w14:textId="77777777" w:rsidR="004D097D" w:rsidRDefault="004D097D" w:rsidP="00EB73E9">
      <w:pPr>
        <w:spacing w:after="0"/>
        <w:jc w:val="both"/>
      </w:pPr>
    </w:p>
    <w:p w14:paraId="37CA4AEA" w14:textId="3DFCB1A6" w:rsidR="006A7A30" w:rsidRPr="00C604CC" w:rsidRDefault="00DC5930" w:rsidP="00542E7F">
      <w:pPr>
        <w:pStyle w:val="Heading3"/>
        <w:spacing w:before="0" w:after="0"/>
        <w:ind w:left="0" w:firstLine="0"/>
      </w:pPr>
      <w:bookmarkStart w:id="100" w:name="_Toc440033427"/>
      <w:bookmarkStart w:id="101" w:name="_Toc7198543"/>
      <w:bookmarkStart w:id="102" w:name="_Toc7198707"/>
      <w:bookmarkStart w:id="103" w:name="_Toc176262681"/>
      <w:r w:rsidRPr="00C604CC">
        <w:t>Do-files: variable and variable note tagging guidelines</w:t>
      </w:r>
      <w:bookmarkEnd w:id="100"/>
      <w:bookmarkEnd w:id="101"/>
      <w:bookmarkEnd w:id="102"/>
      <w:bookmarkEnd w:id="103"/>
    </w:p>
    <w:p w14:paraId="12A237B5" w14:textId="77777777" w:rsidR="000C4A48" w:rsidRDefault="000C4A48" w:rsidP="00EB73E9">
      <w:pPr>
        <w:spacing w:after="0"/>
        <w:jc w:val="both"/>
        <w:rPr>
          <w:rFonts w:cstheme="minorHAnsi"/>
        </w:rPr>
      </w:pPr>
    </w:p>
    <w:p w14:paraId="5BAD4802" w14:textId="5BC0E872" w:rsidR="00DC5930" w:rsidRPr="006C23C9" w:rsidRDefault="00DC5930" w:rsidP="00EB73E9">
      <w:pPr>
        <w:spacing w:after="0"/>
        <w:jc w:val="both"/>
        <w:rPr>
          <w:rFonts w:cstheme="minorHAnsi"/>
        </w:rPr>
      </w:pPr>
      <w:r w:rsidRPr="006C23C9">
        <w:rPr>
          <w:rFonts w:cstheme="minorHAnsi"/>
        </w:rPr>
        <w:t xml:space="preserve">The location of i) variable creation and ii) survey/headings information in the .do files will be tagged using a standardized approach. All harmonized variables in the in each module in the data will be tagged according to the following convention: </w:t>
      </w:r>
    </w:p>
    <w:p w14:paraId="21B053BD" w14:textId="77777777" w:rsidR="00DC5930" w:rsidRPr="006C23C9" w:rsidRDefault="00DC5930" w:rsidP="00542E7F">
      <w:pPr>
        <w:pStyle w:val="ListParagraph"/>
        <w:numPr>
          <w:ilvl w:val="0"/>
          <w:numId w:val="18"/>
        </w:numPr>
        <w:spacing w:after="0"/>
        <w:contextualSpacing w:val="0"/>
        <w:jc w:val="both"/>
        <w:rPr>
          <w:rFonts w:cstheme="minorHAnsi"/>
        </w:rPr>
      </w:pPr>
      <w:r w:rsidRPr="006C23C9">
        <w:rPr>
          <w:rFonts w:cstheme="minorHAnsi"/>
        </w:rPr>
        <w:t xml:space="preserve">The beginning of the code relating to a harmonized variable should be proceeded by </w:t>
      </w:r>
      <w:r w:rsidRPr="006C23C9">
        <w:rPr>
          <w:rFonts w:cstheme="minorHAnsi"/>
          <w:i/>
        </w:rPr>
        <w:t>*&lt;_var_&gt;</w:t>
      </w:r>
    </w:p>
    <w:p w14:paraId="0489396E" w14:textId="77777777" w:rsidR="00DC5930" w:rsidRPr="006C23C9" w:rsidRDefault="00DC5930" w:rsidP="00542E7F">
      <w:pPr>
        <w:pStyle w:val="ListParagraph"/>
        <w:numPr>
          <w:ilvl w:val="0"/>
          <w:numId w:val="18"/>
        </w:numPr>
        <w:spacing w:after="0"/>
        <w:contextualSpacing w:val="0"/>
        <w:jc w:val="both"/>
        <w:rPr>
          <w:rFonts w:cstheme="minorHAnsi"/>
        </w:rPr>
      </w:pPr>
      <w:r w:rsidRPr="006C23C9">
        <w:rPr>
          <w:rFonts w:cstheme="minorHAnsi"/>
        </w:rPr>
        <w:t xml:space="preserve">The end of the code relating to the variable creation should read </w:t>
      </w:r>
      <w:r w:rsidRPr="006C23C9">
        <w:rPr>
          <w:rFonts w:cstheme="minorHAnsi"/>
          <w:i/>
        </w:rPr>
        <w:t>*&lt;/_var_&gt;</w:t>
      </w:r>
      <w:r w:rsidRPr="006C23C9">
        <w:rPr>
          <w:rFonts w:cstheme="minorHAnsi"/>
        </w:rPr>
        <w:t xml:space="preserve"> where “var” is the harmonized variable being created. </w:t>
      </w:r>
    </w:p>
    <w:p w14:paraId="1F6CD42E" w14:textId="35CED32A" w:rsidR="00DC5930" w:rsidRPr="006C23C9" w:rsidRDefault="00DC5930" w:rsidP="00542E7F">
      <w:pPr>
        <w:pStyle w:val="ListParagraph"/>
        <w:numPr>
          <w:ilvl w:val="0"/>
          <w:numId w:val="18"/>
        </w:numPr>
        <w:spacing w:after="0"/>
        <w:contextualSpacing w:val="0"/>
        <w:jc w:val="both"/>
        <w:rPr>
          <w:rFonts w:cstheme="minorHAnsi"/>
        </w:rPr>
      </w:pPr>
      <w:r w:rsidRPr="006C23C9">
        <w:rPr>
          <w:rFonts w:cstheme="minorHAnsi"/>
        </w:rPr>
        <w:t xml:space="preserve">Variables that are already named (such as in the case when "hhid" is already defined) should be noted when the file when opened, using the same convention as above. Between the "open" and "close" codes, a starred </w:t>
      </w:r>
      <w:r w:rsidR="00FC12C0" w:rsidRPr="006C23C9">
        <w:rPr>
          <w:rFonts w:cstheme="minorHAnsi"/>
        </w:rPr>
        <w:t>outline</w:t>
      </w:r>
      <w:r w:rsidRPr="006C23C9">
        <w:rPr>
          <w:rFonts w:cstheme="minorHAnsi"/>
        </w:rPr>
        <w:t xml:space="preserve"> should read:"</w:t>
      </w:r>
      <w:r w:rsidRPr="006C23C9">
        <w:rPr>
          <w:rFonts w:cstheme="minorHAnsi"/>
          <w:i/>
        </w:rPr>
        <w:t>*'var' brought in from 'source'</w:t>
      </w:r>
      <w:r w:rsidRPr="006C23C9">
        <w:rPr>
          <w:rFonts w:cstheme="minorHAnsi"/>
        </w:rPr>
        <w:t>"</w:t>
      </w:r>
    </w:p>
    <w:p w14:paraId="2D14AA6D" w14:textId="77777777" w:rsidR="00DC5930" w:rsidRPr="006C23C9" w:rsidRDefault="00DC5930" w:rsidP="00542E7F">
      <w:pPr>
        <w:pStyle w:val="ListParagraph"/>
        <w:numPr>
          <w:ilvl w:val="0"/>
          <w:numId w:val="18"/>
        </w:numPr>
        <w:spacing w:after="0"/>
        <w:contextualSpacing w:val="0"/>
        <w:jc w:val="both"/>
        <w:rPr>
          <w:rFonts w:cstheme="minorHAnsi"/>
        </w:rPr>
      </w:pPr>
      <w:r w:rsidRPr="006C23C9">
        <w:rPr>
          <w:rFonts w:cstheme="minorHAnsi"/>
        </w:rPr>
        <w:lastRenderedPageBreak/>
        <w:t>If a variable is created more than once (for example, hhid is created from several sources, then used to merge), it should be tagged only once.</w:t>
      </w:r>
    </w:p>
    <w:p w14:paraId="0CDAD68A" w14:textId="77777777" w:rsidR="00DC5930" w:rsidRPr="006C23C9" w:rsidRDefault="00DC5930" w:rsidP="00542E7F">
      <w:pPr>
        <w:pStyle w:val="ListParagraph"/>
        <w:numPr>
          <w:ilvl w:val="0"/>
          <w:numId w:val="18"/>
        </w:numPr>
        <w:spacing w:after="0"/>
        <w:contextualSpacing w:val="0"/>
        <w:jc w:val="both"/>
        <w:rPr>
          <w:rFonts w:cstheme="minorHAnsi"/>
        </w:rPr>
      </w:pPr>
      <w:r w:rsidRPr="006C23C9">
        <w:rPr>
          <w:rFonts w:cstheme="minorHAnsi"/>
        </w:rPr>
        <w:t>If possible, the DDI tags should include any value labels for the variable</w:t>
      </w:r>
    </w:p>
    <w:p w14:paraId="426535CA" w14:textId="77777777" w:rsidR="00DC5930" w:rsidRPr="006C23C9" w:rsidRDefault="00DC5930" w:rsidP="00542E7F">
      <w:pPr>
        <w:pStyle w:val="ListParagraph"/>
        <w:numPr>
          <w:ilvl w:val="0"/>
          <w:numId w:val="18"/>
        </w:numPr>
        <w:spacing w:after="0"/>
        <w:contextualSpacing w:val="0"/>
        <w:jc w:val="both"/>
        <w:rPr>
          <w:rFonts w:cstheme="minorHAnsi"/>
        </w:rPr>
      </w:pPr>
      <w:r w:rsidRPr="006C23C9">
        <w:rPr>
          <w:rFonts w:cstheme="minorHAnsi"/>
        </w:rPr>
        <w:t xml:space="preserve">For survey information (such as spatial deflation) a similar convention should be used: </w:t>
      </w:r>
      <w:r w:rsidRPr="006C23C9">
        <w:rPr>
          <w:rFonts w:cstheme="minorHAnsi"/>
          <w:i/>
        </w:rPr>
        <w:t>*&lt;_var_s_&gt;</w:t>
      </w:r>
      <w:r w:rsidRPr="006C23C9">
        <w:rPr>
          <w:rFonts w:cstheme="minorHAnsi"/>
        </w:rPr>
        <w:t>, the "s" signifies that the variable is "survey" information that is included in the general description of the data in the DDI.</w:t>
      </w:r>
    </w:p>
    <w:p w14:paraId="0D3CCEBD" w14:textId="77777777" w:rsidR="000B3696" w:rsidRDefault="000B3696" w:rsidP="00EB73E9">
      <w:pPr>
        <w:spacing w:after="0"/>
        <w:jc w:val="both"/>
        <w:rPr>
          <w:rFonts w:cstheme="minorHAnsi"/>
        </w:rPr>
      </w:pPr>
    </w:p>
    <w:p w14:paraId="3FCD4F10" w14:textId="587A1C4F" w:rsidR="00DC5930" w:rsidRPr="006C23C9" w:rsidRDefault="00DC5930" w:rsidP="00EB73E9">
      <w:pPr>
        <w:spacing w:after="0"/>
        <w:jc w:val="both"/>
        <w:rPr>
          <w:rFonts w:cstheme="minorHAnsi"/>
        </w:rPr>
      </w:pPr>
      <w:r w:rsidRPr="006C23C9">
        <w:rPr>
          <w:rFonts w:cstheme="minorHAnsi"/>
        </w:rPr>
        <w:t xml:space="preserve">It would also be important to note the </w:t>
      </w:r>
      <w:r w:rsidR="00FC12C0" w:rsidRPr="006C23C9">
        <w:rPr>
          <w:rFonts w:cstheme="minorHAnsi"/>
        </w:rPr>
        <w:t>comments,</w:t>
      </w:r>
      <w:r w:rsidRPr="006C23C9">
        <w:rPr>
          <w:rFonts w:cstheme="minorHAnsi"/>
        </w:rPr>
        <w:t xml:space="preserve"> if </w:t>
      </w:r>
      <w:r w:rsidR="00FC12C0" w:rsidRPr="006C23C9">
        <w:rPr>
          <w:rFonts w:cstheme="minorHAnsi"/>
        </w:rPr>
        <w:t>necessary,</w:t>
      </w:r>
      <w:r w:rsidRPr="006C23C9">
        <w:rPr>
          <w:rFonts w:cstheme="minorHAnsi"/>
        </w:rPr>
        <w:t xml:space="preserve"> when creating the harmonized variables. For any variables with notes or comments on how the variable is created, that information is also needed to tag so one can pull out those variable-specific notes by using similar taggings </w:t>
      </w:r>
      <w:r w:rsidRPr="006C23C9">
        <w:rPr>
          <w:rFonts w:cstheme="minorHAnsi"/>
          <w:i/>
        </w:rPr>
        <w:t>*&lt;_var_note_&gt; and *&lt;/_var_note_&gt;</w:t>
      </w:r>
      <w:r w:rsidRPr="006C23C9">
        <w:rPr>
          <w:rFonts w:cstheme="minorHAnsi"/>
        </w:rPr>
        <w:t xml:space="preserve">. </w:t>
      </w:r>
    </w:p>
    <w:p w14:paraId="64EFEBAD" w14:textId="77777777" w:rsidR="000B3696" w:rsidRDefault="000B3696" w:rsidP="00EB73E9">
      <w:pPr>
        <w:pStyle w:val="ListParagraph"/>
        <w:spacing w:after="0"/>
        <w:contextualSpacing w:val="0"/>
        <w:jc w:val="both"/>
        <w:rPr>
          <w:rFonts w:cstheme="minorHAnsi"/>
        </w:rPr>
      </w:pPr>
    </w:p>
    <w:p w14:paraId="425EF9FF" w14:textId="488C04F4" w:rsidR="00DC5930" w:rsidRPr="006C23C9" w:rsidRDefault="00DC5930" w:rsidP="00542E7F">
      <w:pPr>
        <w:pStyle w:val="ListParagraph"/>
        <w:numPr>
          <w:ilvl w:val="0"/>
          <w:numId w:val="18"/>
        </w:numPr>
        <w:spacing w:after="0"/>
        <w:contextualSpacing w:val="0"/>
        <w:jc w:val="both"/>
        <w:rPr>
          <w:rFonts w:cstheme="minorHAnsi"/>
        </w:rPr>
      </w:pPr>
      <w:r w:rsidRPr="006C23C9">
        <w:rPr>
          <w:rFonts w:cstheme="minorHAnsi"/>
        </w:rPr>
        <w:t>For example, the variable “</w:t>
      </w:r>
      <w:r w:rsidR="00114012">
        <w:rPr>
          <w:rFonts w:cstheme="minorHAnsi"/>
        </w:rPr>
        <w:t>LFSTATUS</w:t>
      </w:r>
      <w:r w:rsidRPr="006C23C9">
        <w:rPr>
          <w:rFonts w:cstheme="minorHAnsi"/>
        </w:rPr>
        <w:t xml:space="preserve">” is created only for individuals with age of 15 and above, then one can put the variable-specific note as follow: </w:t>
      </w:r>
      <w:r w:rsidRPr="006C23C9">
        <w:rPr>
          <w:rFonts w:cstheme="minorHAnsi"/>
          <w:i/>
        </w:rPr>
        <w:t>*&lt;_</w:t>
      </w:r>
      <w:r w:rsidR="00114012" w:rsidRPr="00114012">
        <w:t xml:space="preserve"> </w:t>
      </w:r>
      <w:r w:rsidR="00114012" w:rsidRPr="00114012">
        <w:rPr>
          <w:rFonts w:cstheme="minorHAnsi"/>
          <w:i/>
        </w:rPr>
        <w:t>LFSTATUS</w:t>
      </w:r>
      <w:r w:rsidRPr="006C23C9">
        <w:rPr>
          <w:rFonts w:cstheme="minorHAnsi"/>
          <w:i/>
        </w:rPr>
        <w:t>_note_&gt; Only for individuals with age of 15 and above *&lt;/_</w:t>
      </w:r>
      <w:r w:rsidR="00114012" w:rsidRPr="00114012">
        <w:rPr>
          <w:rFonts w:cstheme="minorHAnsi"/>
          <w:i/>
          <w:iCs/>
        </w:rPr>
        <w:t>LFSTATUS</w:t>
      </w:r>
      <w:r w:rsidRPr="006C23C9">
        <w:rPr>
          <w:rFonts w:cstheme="minorHAnsi"/>
          <w:i/>
        </w:rPr>
        <w:t>_note_&gt;.</w:t>
      </w:r>
    </w:p>
    <w:p w14:paraId="0D1820B7" w14:textId="77777777" w:rsidR="000B3696" w:rsidRDefault="000B3696" w:rsidP="00EB73E9">
      <w:pPr>
        <w:spacing w:after="0"/>
        <w:jc w:val="both"/>
        <w:rPr>
          <w:rFonts w:cstheme="minorHAnsi"/>
        </w:rPr>
      </w:pPr>
    </w:p>
    <w:p w14:paraId="50A975AA" w14:textId="3EA6EB4B" w:rsidR="00DC5930" w:rsidRPr="006C23C9" w:rsidRDefault="00DC5930" w:rsidP="00EB73E9">
      <w:pPr>
        <w:spacing w:after="0"/>
        <w:jc w:val="both"/>
        <w:rPr>
          <w:rFonts w:cstheme="minorHAnsi"/>
        </w:rPr>
      </w:pPr>
      <w:r w:rsidRPr="006C23C9">
        <w:rPr>
          <w:rFonts w:cstheme="minorHAnsi"/>
        </w:rPr>
        <w:t xml:space="preserve">These tags will then be located automatically using the </w:t>
      </w:r>
      <w:r w:rsidRPr="006C23C9">
        <w:rPr>
          <w:rFonts w:cstheme="minorHAnsi"/>
          <w:i/>
        </w:rPr>
        <w:t>strpos</w:t>
      </w:r>
      <w:r w:rsidRPr="006C23C9">
        <w:rPr>
          <w:rFonts w:cstheme="minorHAnsi"/>
        </w:rPr>
        <w:t xml:space="preserve"> command in Stata. It is incorporated in the ado called </w:t>
      </w:r>
      <w:r w:rsidRPr="006C23C9">
        <w:rPr>
          <w:rFonts w:cstheme="minorHAnsi"/>
          <w:b/>
        </w:rPr>
        <w:t>ddi2</w:t>
      </w:r>
      <w:r w:rsidR="00114012">
        <w:rPr>
          <w:rFonts w:cstheme="minorHAnsi"/>
          <w:b/>
        </w:rPr>
        <w:t>.</w:t>
      </w:r>
      <w:r w:rsidRPr="006C23C9">
        <w:rPr>
          <w:rFonts w:cstheme="minorHAnsi"/>
          <w:b/>
        </w:rPr>
        <w:t>dta</w:t>
      </w:r>
      <w:r w:rsidRPr="006C23C9">
        <w:rPr>
          <w:rFonts w:cstheme="minorHAnsi"/>
        </w:rPr>
        <w:t xml:space="preserve"> to either generate DDI or to extract information from the dofile.</w:t>
      </w:r>
    </w:p>
    <w:p w14:paraId="6F742320" w14:textId="77777777" w:rsidR="000B3696" w:rsidRDefault="000B3696" w:rsidP="00EB73E9">
      <w:pPr>
        <w:spacing w:after="0"/>
        <w:jc w:val="both"/>
        <w:rPr>
          <w:rFonts w:cstheme="minorHAnsi"/>
        </w:rPr>
      </w:pPr>
    </w:p>
    <w:p w14:paraId="1013E648" w14:textId="1AC510D8" w:rsidR="00DC5930" w:rsidRPr="006C23C9" w:rsidRDefault="00DC5930" w:rsidP="00EB73E9">
      <w:pPr>
        <w:spacing w:after="0"/>
        <w:jc w:val="both"/>
        <w:rPr>
          <w:rFonts w:cstheme="minorHAnsi"/>
        </w:rPr>
      </w:pPr>
      <w:r w:rsidRPr="006C23C9">
        <w:rPr>
          <w:rFonts w:cstheme="minorHAnsi"/>
        </w:rPr>
        <w:t>There are two useful purposes of tagging the harmonization variables: (1) tagging is useful when cross checking the definitions of harmonized variables overtime, and when comparing the comparability of such variables with different countries; (2) tagging will improve the automated updating of the DDI by adding the block of codes used for generating the harmonized variables in the variable description of the DDI. Tagging will also improve the transparency of the metadata DDI for basic users in the Microdata Library.</w:t>
      </w:r>
    </w:p>
    <w:p w14:paraId="2076E65C" w14:textId="77777777" w:rsidR="00F87454" w:rsidRDefault="00F87454" w:rsidP="00EB73E9">
      <w:pPr>
        <w:spacing w:after="0"/>
        <w:jc w:val="both"/>
        <w:rPr>
          <w:rFonts w:cstheme="minorHAnsi"/>
          <w:i/>
        </w:rPr>
      </w:pPr>
    </w:p>
    <w:p w14:paraId="667624BB" w14:textId="1523FB93" w:rsidR="00DC5930" w:rsidRPr="006C23C9" w:rsidRDefault="00DC5930" w:rsidP="00EB73E9">
      <w:pPr>
        <w:spacing w:after="0"/>
        <w:jc w:val="both"/>
        <w:rPr>
          <w:rFonts w:cstheme="minorHAnsi"/>
          <w:i/>
        </w:rPr>
      </w:pPr>
      <w:r w:rsidRPr="006C23C9">
        <w:rPr>
          <w:rFonts w:cstheme="minorHAnsi"/>
          <w:i/>
        </w:rPr>
        <w:t>Some rules/comments in tagging (to be updated when testing):</w:t>
      </w:r>
    </w:p>
    <w:p w14:paraId="5D6C0C33" w14:textId="77777777" w:rsidR="00DC5930" w:rsidRPr="006C23C9" w:rsidRDefault="00DC5930" w:rsidP="00542E7F">
      <w:pPr>
        <w:pStyle w:val="ListParagraph"/>
        <w:numPr>
          <w:ilvl w:val="0"/>
          <w:numId w:val="19"/>
        </w:numPr>
        <w:spacing w:after="0"/>
        <w:contextualSpacing w:val="0"/>
        <w:jc w:val="both"/>
        <w:rPr>
          <w:rFonts w:cstheme="minorHAnsi"/>
        </w:rPr>
      </w:pPr>
      <w:r w:rsidRPr="006C23C9">
        <w:rPr>
          <w:rFonts w:cstheme="minorHAnsi"/>
        </w:rPr>
        <w:t>No double quotes: “ in the tagging block, especially with * comment. If double quotes are included in the label, the ado will extract the double quote and put the rest in the DDI.</w:t>
      </w:r>
    </w:p>
    <w:p w14:paraId="522D9C3D" w14:textId="1F3A58F8" w:rsidR="00332814" w:rsidRPr="006C23C9" w:rsidRDefault="00DC5930" w:rsidP="00542E7F">
      <w:pPr>
        <w:pStyle w:val="ListParagraph"/>
        <w:numPr>
          <w:ilvl w:val="0"/>
          <w:numId w:val="19"/>
        </w:numPr>
        <w:spacing w:after="0"/>
        <w:contextualSpacing w:val="0"/>
        <w:jc w:val="both"/>
        <w:rPr>
          <w:rFonts w:cstheme="minorHAnsi"/>
        </w:rPr>
      </w:pPr>
      <w:r w:rsidRPr="006C23C9">
        <w:rPr>
          <w:rFonts w:cstheme="minorHAnsi"/>
        </w:rPr>
        <w:t>Take the size of the block into account of (not too long, focus on the main idea). For example, for the spatial deflator variable, a short version of the code can be included.</w:t>
      </w:r>
    </w:p>
    <w:p w14:paraId="0EF4F9B2" w14:textId="2485B040" w:rsidR="00DC5930" w:rsidRPr="0066054D" w:rsidRDefault="00DC5930" w:rsidP="00542E7F">
      <w:pPr>
        <w:pStyle w:val="ListParagraph"/>
        <w:numPr>
          <w:ilvl w:val="0"/>
          <w:numId w:val="19"/>
        </w:numPr>
        <w:spacing w:after="0"/>
        <w:contextualSpacing w:val="0"/>
        <w:jc w:val="both"/>
      </w:pPr>
      <w:r w:rsidRPr="00332814">
        <w:rPr>
          <w:rFonts w:cstheme="minorHAnsi"/>
        </w:rPr>
        <w:t>Tagging should be done for one variable at a tim</w:t>
      </w:r>
      <w:r w:rsidRPr="0066054D">
        <w:t>e, not a group of variables.</w:t>
      </w:r>
    </w:p>
    <w:p w14:paraId="42CEDAAC" w14:textId="77777777" w:rsidR="00F87454" w:rsidRDefault="00F87454" w:rsidP="00EB73E9">
      <w:pPr>
        <w:spacing w:after="0"/>
        <w:rPr>
          <w:b/>
        </w:rPr>
      </w:pPr>
      <w:bookmarkStart w:id="104" w:name="_Toc440033428"/>
      <w:bookmarkStart w:id="105" w:name="_Toc7198544"/>
      <w:bookmarkStart w:id="106" w:name="_Toc7198708"/>
      <w:bookmarkStart w:id="107" w:name="_Toc390265952"/>
    </w:p>
    <w:p w14:paraId="671BD091" w14:textId="0C70147E" w:rsidR="00DC5930" w:rsidRPr="00C604CC" w:rsidRDefault="00DC5930" w:rsidP="00542E7F">
      <w:pPr>
        <w:pStyle w:val="Heading3"/>
        <w:spacing w:before="0" w:after="0" w:line="259" w:lineRule="auto"/>
        <w:ind w:left="0" w:firstLine="0"/>
      </w:pPr>
      <w:bookmarkStart w:id="108" w:name="_Toc176262682"/>
      <w:r w:rsidRPr="00C604CC">
        <w:t>Updates tracking/vintages</w:t>
      </w:r>
      <w:bookmarkEnd w:id="104"/>
      <w:bookmarkEnd w:id="105"/>
      <w:bookmarkEnd w:id="106"/>
      <w:bookmarkEnd w:id="108"/>
    </w:p>
    <w:p w14:paraId="6088D045" w14:textId="77777777" w:rsidR="000C4A48" w:rsidRDefault="000C4A48" w:rsidP="00D73C8D">
      <w:pPr>
        <w:spacing w:after="0"/>
        <w:jc w:val="both"/>
        <w:rPr>
          <w:rFonts w:cstheme="minorHAnsi"/>
        </w:rPr>
      </w:pPr>
    </w:p>
    <w:p w14:paraId="311D3FA4" w14:textId="43F67239" w:rsidR="00DC5930" w:rsidRDefault="00DC5930" w:rsidP="00D73C8D">
      <w:pPr>
        <w:spacing w:after="0"/>
        <w:jc w:val="both"/>
        <w:rPr>
          <w:rFonts w:cstheme="minorHAnsi"/>
        </w:rPr>
      </w:pPr>
      <w:r w:rsidRPr="006C23C9">
        <w:rPr>
          <w:rFonts w:cstheme="minorHAnsi"/>
        </w:rPr>
        <w:t>If there are any changes resulting into the new harmonization .do files, a summary of the changes in a text (.txt) document should be included. The name of the file should be the same as the harmonized Survey ID. Duplicate do-file and data file, put all changes in the .txt (same study ID and in the do-file). Cumulative and start with the latest one and goes backwards. This readme file should be stored together with the do-file (same folder). For example, the name could be:</w:t>
      </w:r>
    </w:p>
    <w:p w14:paraId="60839847" w14:textId="7477C006" w:rsidR="004D097D" w:rsidRDefault="004D097D">
      <w:pPr>
        <w:rPr>
          <w:rFonts w:cstheme="minorHAnsi"/>
        </w:rPr>
      </w:pPr>
      <w:r>
        <w:rPr>
          <w:rFonts w:cstheme="minorHAnsi"/>
        </w:rPr>
        <w:br w:type="page"/>
      </w:r>
    </w:p>
    <w:tbl>
      <w:tblPr>
        <w:tblStyle w:val="TableGrid"/>
        <w:tblW w:w="9625" w:type="dxa"/>
        <w:tblLook w:val="04A0" w:firstRow="1" w:lastRow="0" w:firstColumn="1" w:lastColumn="0" w:noHBand="0" w:noVBand="1"/>
      </w:tblPr>
      <w:tblGrid>
        <w:gridCol w:w="9625"/>
      </w:tblGrid>
      <w:tr w:rsidR="00DC5930" w:rsidRPr="009A3CEF" w14:paraId="5BCFBDAC" w14:textId="77777777" w:rsidTr="00BF2508">
        <w:tc>
          <w:tcPr>
            <w:tcW w:w="9625" w:type="dxa"/>
            <w:shd w:val="clear" w:color="auto" w:fill="F2F2F2" w:themeFill="background1" w:themeFillShade="F2"/>
          </w:tcPr>
          <w:p w14:paraId="4A1F3ECF" w14:textId="77777777" w:rsidR="00DC5930" w:rsidRPr="009A3CEF" w:rsidRDefault="00DC5930" w:rsidP="00BF2508">
            <w:pPr>
              <w:jc w:val="both"/>
              <w:rPr>
                <w:rFonts w:ascii="Courier New" w:hAnsi="Courier New" w:cs="Courier New"/>
                <w:sz w:val="20"/>
                <w:szCs w:val="20"/>
              </w:rPr>
            </w:pPr>
            <w:r w:rsidRPr="009A3CEF">
              <w:rPr>
                <w:rFonts w:ascii="Courier New" w:hAnsi="Courier New" w:cs="Courier New"/>
                <w:sz w:val="20"/>
                <w:szCs w:val="20"/>
              </w:rPr>
              <w:lastRenderedPageBreak/>
              <w:t>“MNE_2013_HBS_v01_M_v03_A_GMD_readme.txt”</w:t>
            </w:r>
          </w:p>
          <w:p w14:paraId="2BB968F0" w14:textId="77777777" w:rsidR="00DC5930" w:rsidRPr="009A3CEF" w:rsidRDefault="00DC5930" w:rsidP="00BF2508">
            <w:pPr>
              <w:jc w:val="both"/>
              <w:rPr>
                <w:rFonts w:ascii="Courier New" w:hAnsi="Courier New" w:cs="Courier New"/>
                <w:sz w:val="20"/>
                <w:szCs w:val="20"/>
              </w:rPr>
            </w:pPr>
            <w:r w:rsidRPr="009A3CEF">
              <w:rPr>
                <w:rFonts w:ascii="Courier New" w:hAnsi="Courier New" w:cs="Courier New"/>
                <w:sz w:val="20"/>
                <w:szCs w:val="20"/>
              </w:rPr>
              <w:t>*&lt;_Version Control_&gt;</w:t>
            </w:r>
          </w:p>
          <w:p w14:paraId="02FB7B95" w14:textId="77777777" w:rsidR="00DC5930" w:rsidRPr="009A3CEF" w:rsidRDefault="00DC5930" w:rsidP="00BF2508">
            <w:pPr>
              <w:jc w:val="both"/>
              <w:rPr>
                <w:rFonts w:ascii="Courier New" w:hAnsi="Courier New" w:cs="Courier New"/>
                <w:sz w:val="20"/>
                <w:szCs w:val="20"/>
              </w:rPr>
            </w:pPr>
            <w:r w:rsidRPr="009A3CEF">
              <w:rPr>
                <w:rFonts w:ascii="Courier New" w:hAnsi="Courier New" w:cs="Courier New"/>
                <w:sz w:val="20"/>
                <w:szCs w:val="20"/>
              </w:rPr>
              <w:t xml:space="preserve"> Date: 2015-12-09</w:t>
            </w:r>
          </w:p>
          <w:p w14:paraId="04C0C60B" w14:textId="77777777" w:rsidR="00DC5930" w:rsidRPr="009A3CEF" w:rsidRDefault="00DC5930" w:rsidP="00BF2508">
            <w:pPr>
              <w:jc w:val="both"/>
              <w:rPr>
                <w:rFonts w:ascii="Courier New" w:hAnsi="Courier New" w:cs="Courier New"/>
                <w:sz w:val="20"/>
                <w:szCs w:val="20"/>
              </w:rPr>
            </w:pPr>
            <w:r w:rsidRPr="009A3CEF">
              <w:rPr>
                <w:rFonts w:ascii="Courier New" w:hAnsi="Courier New" w:cs="Courier New"/>
                <w:sz w:val="20"/>
                <w:szCs w:val="20"/>
              </w:rPr>
              <w:t xml:space="preserve"> File: MNE_2013_HBS_v01_M_v03_A_GMD_CON.do - File created</w:t>
            </w:r>
          </w:p>
          <w:p w14:paraId="727A4F57" w14:textId="77777777" w:rsidR="00DC5930" w:rsidRPr="009A3CEF" w:rsidRDefault="00DC5930" w:rsidP="00BF2508">
            <w:pPr>
              <w:jc w:val="both"/>
              <w:rPr>
                <w:rFonts w:ascii="Courier New" w:hAnsi="Courier New" w:cs="Courier New"/>
                <w:sz w:val="20"/>
                <w:szCs w:val="20"/>
              </w:rPr>
            </w:pPr>
            <w:r w:rsidRPr="009A3CEF">
              <w:rPr>
                <w:rFonts w:ascii="Courier New" w:hAnsi="Courier New" w:cs="Courier New"/>
                <w:sz w:val="20"/>
                <w:szCs w:val="20"/>
              </w:rPr>
              <w:t xml:space="preserve"> Harmonization - outcome: MNE_2013_HBS_v01_M_v03_A_GMD_CON.dta</w:t>
            </w:r>
          </w:p>
          <w:p w14:paraId="5942A80B" w14:textId="77777777" w:rsidR="00DC5930" w:rsidRPr="009A3CEF" w:rsidRDefault="00DC5930" w:rsidP="00BF2508">
            <w:pPr>
              <w:jc w:val="both"/>
              <w:rPr>
                <w:rFonts w:ascii="Courier New" w:hAnsi="Courier New" w:cs="Courier New"/>
                <w:sz w:val="20"/>
                <w:szCs w:val="20"/>
              </w:rPr>
            </w:pPr>
            <w:r w:rsidRPr="009A3CEF">
              <w:rPr>
                <w:rFonts w:ascii="Courier New" w:hAnsi="Courier New" w:cs="Courier New"/>
                <w:sz w:val="20"/>
                <w:szCs w:val="20"/>
              </w:rPr>
              <w:t xml:space="preserve"> Notes: Missing consumption in COICOP 9 and 10 added. GMD Harmonization 3.0 conducted.</w:t>
            </w:r>
          </w:p>
          <w:p w14:paraId="3A1BE93E" w14:textId="63DC70ED" w:rsidR="00DC5930" w:rsidRPr="009A3CEF" w:rsidRDefault="00DC5930" w:rsidP="00BF2508">
            <w:pPr>
              <w:jc w:val="both"/>
              <w:rPr>
                <w:rFonts w:ascii="Courier New" w:hAnsi="Courier New" w:cs="Courier New"/>
                <w:sz w:val="20"/>
                <w:szCs w:val="20"/>
              </w:rPr>
            </w:pPr>
            <w:r w:rsidRPr="009A3CEF">
              <w:rPr>
                <w:rFonts w:ascii="Courier New" w:hAnsi="Courier New" w:cs="Courier New"/>
                <w:sz w:val="20"/>
                <w:szCs w:val="20"/>
              </w:rPr>
              <w:t>*&lt;/_Version Control_&gt;</w:t>
            </w:r>
          </w:p>
        </w:tc>
      </w:tr>
    </w:tbl>
    <w:p w14:paraId="4FED606F" w14:textId="77777777" w:rsidR="004D097D" w:rsidRDefault="004D097D" w:rsidP="00F87454">
      <w:pPr>
        <w:spacing w:after="0"/>
        <w:jc w:val="both"/>
        <w:rPr>
          <w:rFonts w:ascii="Calibri" w:hAnsi="Calibri" w:cs="Calibri"/>
        </w:rPr>
      </w:pPr>
    </w:p>
    <w:p w14:paraId="2E1DC8F4" w14:textId="195AEAC6" w:rsidR="00DC5930" w:rsidRPr="006C23C9" w:rsidRDefault="00DC5930" w:rsidP="00F87454">
      <w:pPr>
        <w:spacing w:after="0"/>
        <w:jc w:val="both"/>
        <w:rPr>
          <w:rFonts w:ascii="Calibri" w:hAnsi="Calibri" w:cs="Calibri"/>
          <w:b/>
        </w:rPr>
      </w:pPr>
      <w:r w:rsidRPr="006C23C9">
        <w:rPr>
          <w:rFonts w:ascii="Calibri" w:hAnsi="Calibri" w:cs="Calibri"/>
        </w:rPr>
        <w:t>If there are changes in content, we should make the new version of the data and the dofile all together, and the readme should explain the changes. For other modules where the data/dofiles are not affected, the names should also be updated to match the updated module.</w:t>
      </w:r>
    </w:p>
    <w:p w14:paraId="4BF555C1" w14:textId="77777777" w:rsidR="00F87454" w:rsidRDefault="00F87454" w:rsidP="00F87454">
      <w:pPr>
        <w:spacing w:after="0"/>
        <w:jc w:val="both"/>
        <w:rPr>
          <w:rFonts w:ascii="Calibri" w:hAnsi="Calibri" w:cs="Calibri"/>
        </w:rPr>
      </w:pPr>
    </w:p>
    <w:p w14:paraId="47B2F2C9" w14:textId="6159C55C" w:rsidR="00DC5930" w:rsidRPr="006C23C9" w:rsidRDefault="00DC5930" w:rsidP="00F87454">
      <w:pPr>
        <w:spacing w:after="0"/>
        <w:jc w:val="both"/>
        <w:rPr>
          <w:rFonts w:ascii="Calibri" w:hAnsi="Calibri" w:cs="Calibri"/>
        </w:rPr>
      </w:pPr>
      <w:r w:rsidRPr="006C23C9">
        <w:rPr>
          <w:rFonts w:ascii="Calibri" w:hAnsi="Calibri" w:cs="Calibri"/>
        </w:rPr>
        <w:t xml:space="preserve">For example, changes made to the labor module (LBR) only, we have “ARM_2012_ILCS_v01_M_v05_A_GMD_LBR.dta”, then version v05 should be in other modules of this harmonization. </w:t>
      </w:r>
    </w:p>
    <w:p w14:paraId="5ADFF19B" w14:textId="77777777" w:rsidR="00F87454" w:rsidRDefault="00F87454" w:rsidP="00F87454">
      <w:pPr>
        <w:spacing w:after="0"/>
        <w:jc w:val="both"/>
        <w:rPr>
          <w:rFonts w:ascii="Calibri" w:hAnsi="Calibri" w:cs="Calibri"/>
        </w:rPr>
      </w:pPr>
    </w:p>
    <w:p w14:paraId="3718E110" w14:textId="1DE7A635" w:rsidR="00DC5930" w:rsidRDefault="00DC5930" w:rsidP="00F87454">
      <w:pPr>
        <w:spacing w:after="0"/>
        <w:jc w:val="both"/>
        <w:rPr>
          <w:rFonts w:ascii="Calibri" w:hAnsi="Calibri" w:cs="Calibri"/>
        </w:rPr>
      </w:pPr>
      <w:r w:rsidRPr="006C23C9">
        <w:rPr>
          <w:rFonts w:ascii="Calibri" w:hAnsi="Calibri" w:cs="Calibri"/>
        </w:rPr>
        <w:t>It is also important that the notes on the changes are added to the data cumulatively, so we keep the historical records of all the changes. In Stata, one can do that by:</w:t>
      </w:r>
    </w:p>
    <w:p w14:paraId="5042FC56" w14:textId="77777777" w:rsidR="00F87454" w:rsidRPr="006C23C9" w:rsidRDefault="00F87454" w:rsidP="00F87454">
      <w:pPr>
        <w:spacing w:after="0"/>
        <w:jc w:val="both"/>
        <w:rPr>
          <w:rFonts w:ascii="Calibri" w:hAnsi="Calibri" w:cs="Calibri"/>
        </w:rPr>
      </w:pPr>
    </w:p>
    <w:tbl>
      <w:tblPr>
        <w:tblStyle w:val="TableGrid"/>
        <w:tblW w:w="9625" w:type="dxa"/>
        <w:tblLook w:val="04A0" w:firstRow="1" w:lastRow="0" w:firstColumn="1" w:lastColumn="0" w:noHBand="0" w:noVBand="1"/>
      </w:tblPr>
      <w:tblGrid>
        <w:gridCol w:w="9625"/>
      </w:tblGrid>
      <w:tr w:rsidR="00DC5930" w:rsidRPr="009A3CEF" w14:paraId="6957D773" w14:textId="77777777" w:rsidTr="00BF2508">
        <w:trPr>
          <w:trHeight w:val="827"/>
        </w:trPr>
        <w:tc>
          <w:tcPr>
            <w:tcW w:w="9625" w:type="dxa"/>
            <w:shd w:val="clear" w:color="auto" w:fill="F2F2F2" w:themeFill="background1" w:themeFillShade="F2"/>
          </w:tcPr>
          <w:p w14:paraId="507EE6B2" w14:textId="77777777" w:rsidR="00DC5930" w:rsidRPr="009A3CEF" w:rsidRDefault="00DC5930" w:rsidP="00BF2508">
            <w:pPr>
              <w:jc w:val="both"/>
              <w:rPr>
                <w:rFonts w:ascii="Courier New" w:hAnsi="Courier New" w:cs="Courier New"/>
                <w:sz w:val="20"/>
                <w:szCs w:val="20"/>
              </w:rPr>
            </w:pPr>
            <w:r w:rsidRPr="009A3CEF">
              <w:rPr>
                <w:rFonts w:ascii="Courier New" w:hAnsi="Courier New" w:cs="Courier New"/>
                <w:sz w:val="20"/>
                <w:szCs w:val="20"/>
              </w:rPr>
              <w:t>note: ARM_2012_ILCS_v01_M_v05_A_GMD_LBR.dta; 11/02/2015; age is fixed, and labor information is added.</w:t>
            </w:r>
          </w:p>
          <w:p w14:paraId="2F652A3C" w14:textId="77777777" w:rsidR="00DC5930" w:rsidRPr="009A3CEF" w:rsidRDefault="00DC5930" w:rsidP="00BF2508">
            <w:pPr>
              <w:jc w:val="both"/>
              <w:rPr>
                <w:rFonts w:ascii="Courier New" w:hAnsi="Courier New" w:cs="Courier New"/>
                <w:sz w:val="20"/>
                <w:szCs w:val="20"/>
              </w:rPr>
            </w:pPr>
          </w:p>
          <w:p w14:paraId="57120508" w14:textId="77777777" w:rsidR="00DC5930" w:rsidRPr="009A3CEF" w:rsidRDefault="00DC5930" w:rsidP="00BF2508">
            <w:pPr>
              <w:jc w:val="both"/>
              <w:rPr>
                <w:sz w:val="20"/>
                <w:szCs w:val="20"/>
              </w:rPr>
            </w:pPr>
            <w:r w:rsidRPr="009A3CEF">
              <w:rPr>
                <w:rFonts w:ascii="Courier New" w:hAnsi="Courier New" w:cs="Courier New"/>
                <w:sz w:val="20"/>
                <w:szCs w:val="20"/>
              </w:rPr>
              <w:t>For more detail, please see the template header and labeling dofiles for each module.</w:t>
            </w:r>
          </w:p>
        </w:tc>
      </w:tr>
      <w:bookmarkEnd w:id="107"/>
    </w:tbl>
    <w:p w14:paraId="4DEB3E12" w14:textId="54B90C02" w:rsidR="008C3203" w:rsidRPr="006C23C9" w:rsidRDefault="008C3203" w:rsidP="008C3203"/>
    <w:tbl>
      <w:tblPr>
        <w:tblStyle w:val="TableGrid"/>
        <w:tblW w:w="9625" w:type="dxa"/>
        <w:tblLook w:val="04A0" w:firstRow="1" w:lastRow="0" w:firstColumn="1" w:lastColumn="0" w:noHBand="0" w:noVBand="1"/>
      </w:tblPr>
      <w:tblGrid>
        <w:gridCol w:w="9625"/>
      </w:tblGrid>
      <w:tr w:rsidR="001B34CE" w14:paraId="75C33DB5" w14:textId="77777777" w:rsidTr="004D097D">
        <w:tc>
          <w:tcPr>
            <w:tcW w:w="9625" w:type="dxa"/>
          </w:tcPr>
          <w:p w14:paraId="0307EB23" w14:textId="77777777" w:rsidR="001B34CE" w:rsidRDefault="001B34CE">
            <w:pPr>
              <w:spacing w:line="276" w:lineRule="auto"/>
              <w:rPr>
                <w:rFonts w:asciiTheme="majorHAnsi" w:hAnsiTheme="majorHAnsi" w:cstheme="majorHAnsi"/>
                <w:b/>
                <w:bCs/>
              </w:rPr>
            </w:pPr>
            <w:r>
              <w:rPr>
                <w:rFonts w:asciiTheme="majorHAnsi" w:hAnsiTheme="majorHAnsi" w:cstheme="majorHAnsi"/>
                <w:b/>
                <w:bCs/>
              </w:rPr>
              <w:t>Note:</w:t>
            </w:r>
          </w:p>
          <w:p w14:paraId="4B129C7B" w14:textId="77777777" w:rsidR="000C4A48" w:rsidRDefault="001B34CE" w:rsidP="005D1EEA">
            <w:pPr>
              <w:pStyle w:val="ListParagraph"/>
              <w:numPr>
                <w:ilvl w:val="0"/>
                <w:numId w:val="28"/>
              </w:numPr>
              <w:spacing w:line="276" w:lineRule="auto"/>
              <w:contextualSpacing w:val="0"/>
              <w:jc w:val="both"/>
              <w:rPr>
                <w:rFonts w:asciiTheme="majorHAnsi" w:hAnsiTheme="majorHAnsi" w:cstheme="majorHAnsi"/>
                <w:b/>
                <w:bCs/>
              </w:rPr>
            </w:pPr>
            <w:r w:rsidRPr="00FD7332">
              <w:rPr>
                <w:rFonts w:asciiTheme="majorHAnsi" w:hAnsiTheme="majorHAnsi" w:cstheme="majorHAnsi"/>
                <w:b/>
                <w:bCs/>
              </w:rPr>
              <w:t>Please follow the defi</w:t>
            </w:r>
            <w:r>
              <w:rPr>
                <w:rFonts w:asciiTheme="majorHAnsi" w:hAnsiTheme="majorHAnsi" w:cstheme="majorHAnsi"/>
                <w:b/>
                <w:bCs/>
              </w:rPr>
              <w:t>n</w:t>
            </w:r>
            <w:r w:rsidRPr="00FD7332">
              <w:rPr>
                <w:rFonts w:asciiTheme="majorHAnsi" w:hAnsiTheme="majorHAnsi" w:cstheme="majorHAnsi"/>
                <w:b/>
                <w:bCs/>
              </w:rPr>
              <w:t>i</w:t>
            </w:r>
            <w:r>
              <w:rPr>
                <w:rFonts w:asciiTheme="majorHAnsi" w:hAnsiTheme="majorHAnsi" w:cstheme="majorHAnsi"/>
                <w:b/>
                <w:bCs/>
              </w:rPr>
              <w:t>t</w:t>
            </w:r>
            <w:r w:rsidRPr="00FD7332">
              <w:rPr>
                <w:rFonts w:asciiTheme="majorHAnsi" w:hAnsiTheme="majorHAnsi" w:cstheme="majorHAnsi"/>
                <w:b/>
                <w:bCs/>
              </w:rPr>
              <w:t>ion</w:t>
            </w:r>
            <w:r>
              <w:rPr>
                <w:rFonts w:asciiTheme="majorHAnsi" w:hAnsiTheme="majorHAnsi" w:cstheme="majorHAnsi"/>
                <w:b/>
                <w:bCs/>
              </w:rPr>
              <w:t xml:space="preserve"> instructions</w:t>
            </w:r>
            <w:r w:rsidRPr="00FD7332">
              <w:rPr>
                <w:rFonts w:asciiTheme="majorHAnsi" w:hAnsiTheme="majorHAnsi" w:cstheme="majorHAnsi"/>
                <w:b/>
                <w:bCs/>
              </w:rPr>
              <w:t xml:space="preserve"> of the manual as close as possible. </w:t>
            </w:r>
          </w:p>
          <w:p w14:paraId="2A1EAC43" w14:textId="367DCD45" w:rsidR="001B34CE" w:rsidRPr="00B85C71" w:rsidRDefault="001B34CE" w:rsidP="005D1EEA">
            <w:pPr>
              <w:pStyle w:val="ListParagraph"/>
              <w:numPr>
                <w:ilvl w:val="0"/>
                <w:numId w:val="28"/>
              </w:numPr>
              <w:spacing w:line="276" w:lineRule="auto"/>
              <w:contextualSpacing w:val="0"/>
              <w:jc w:val="both"/>
              <w:rPr>
                <w:rFonts w:asciiTheme="majorHAnsi" w:hAnsiTheme="majorHAnsi" w:cstheme="majorHAnsi"/>
                <w:b/>
                <w:bCs/>
              </w:rPr>
            </w:pPr>
            <w:r w:rsidRPr="00FD7332">
              <w:rPr>
                <w:rFonts w:asciiTheme="majorHAnsi" w:hAnsiTheme="majorHAnsi" w:cstheme="majorHAnsi"/>
                <w:b/>
                <w:bCs/>
              </w:rPr>
              <w:t xml:space="preserve">If unclear, ask </w:t>
            </w:r>
            <w:r>
              <w:rPr>
                <w:rFonts w:asciiTheme="majorHAnsi" w:hAnsiTheme="majorHAnsi" w:cstheme="majorHAnsi"/>
                <w:b/>
                <w:bCs/>
              </w:rPr>
              <w:t>T</w:t>
            </w:r>
            <w:r w:rsidRPr="00FD7332">
              <w:rPr>
                <w:rFonts w:asciiTheme="majorHAnsi" w:hAnsiTheme="majorHAnsi" w:cstheme="majorHAnsi"/>
                <w:b/>
                <w:bCs/>
              </w:rPr>
              <w:t>ask Team Leader</w:t>
            </w:r>
            <w:r w:rsidR="00EE2508">
              <w:rPr>
                <w:rFonts w:asciiTheme="majorHAnsi" w:hAnsiTheme="majorHAnsi" w:cstheme="majorHAnsi"/>
                <w:b/>
                <w:bCs/>
              </w:rPr>
              <w:t xml:space="preserve"> (TTL)</w:t>
            </w:r>
            <w:r w:rsidRPr="00FD7332">
              <w:rPr>
                <w:rFonts w:asciiTheme="majorHAnsi" w:hAnsiTheme="majorHAnsi" w:cstheme="majorHAnsi"/>
                <w:b/>
                <w:bCs/>
              </w:rPr>
              <w:t>.</w:t>
            </w:r>
          </w:p>
        </w:tc>
      </w:tr>
    </w:tbl>
    <w:p w14:paraId="5E2351DF" w14:textId="77777777" w:rsidR="001B34CE" w:rsidRDefault="001B34CE" w:rsidP="001B34CE">
      <w:pPr>
        <w:spacing w:line="276" w:lineRule="auto"/>
        <w:rPr>
          <w:rFonts w:asciiTheme="majorHAnsi" w:hAnsiTheme="majorHAnsi" w:cstheme="majorHAnsi"/>
          <w:b/>
          <w:bCs/>
        </w:rPr>
      </w:pPr>
    </w:p>
    <w:p w14:paraId="2856200F" w14:textId="77777777" w:rsidR="00DE786E" w:rsidRPr="00594242" w:rsidRDefault="00DE786E" w:rsidP="00DE786E">
      <w:pPr>
        <w:pStyle w:val="Heading2"/>
        <w:spacing w:before="0" w:after="0"/>
        <w:rPr>
          <w:rFonts w:asciiTheme="minorHAnsi" w:hAnsiTheme="minorHAnsi" w:cstheme="minorHAnsi"/>
          <w:b/>
          <w:bCs/>
        </w:rPr>
      </w:pPr>
      <w:bookmarkStart w:id="109" w:name="_Toc176262683"/>
      <w:r w:rsidRPr="00594242">
        <w:rPr>
          <w:rFonts w:asciiTheme="minorHAnsi" w:hAnsiTheme="minorHAnsi" w:cstheme="minorHAnsi"/>
          <w:b/>
          <w:bCs/>
        </w:rPr>
        <w:t>Missing Value Codes</w:t>
      </w:r>
      <w:bookmarkEnd w:id="109"/>
    </w:p>
    <w:p w14:paraId="0B18B865" w14:textId="77777777" w:rsidR="00DE786E" w:rsidRPr="005B5F17" w:rsidRDefault="00DE786E" w:rsidP="005B5F17">
      <w:pPr>
        <w:spacing w:after="0"/>
        <w:ind w:left="360"/>
        <w:jc w:val="both"/>
        <w:rPr>
          <w:rFonts w:cstheme="minorHAnsi"/>
        </w:rPr>
      </w:pPr>
    </w:p>
    <w:p w14:paraId="4E669F1B" w14:textId="77777777" w:rsidR="00DE786E" w:rsidRPr="005B5F17" w:rsidRDefault="00DE786E" w:rsidP="005B5F17">
      <w:pPr>
        <w:pStyle w:val="NormalWeb"/>
        <w:shd w:val="clear" w:color="auto" w:fill="FFFFFF"/>
        <w:spacing w:before="0" w:beforeAutospacing="0" w:after="0" w:afterAutospacing="0" w:line="259" w:lineRule="auto"/>
        <w:rPr>
          <w:rFonts w:asciiTheme="minorHAnsi" w:hAnsiTheme="minorHAnsi" w:cstheme="minorHAnsi"/>
          <w:color w:val="333333"/>
          <w:szCs w:val="22"/>
        </w:rPr>
      </w:pPr>
      <w:r w:rsidRPr="005B5F17">
        <w:rPr>
          <w:rFonts w:asciiTheme="minorHAnsi" w:hAnsiTheme="minorHAnsi" w:cstheme="minorHAnsi"/>
          <w:color w:val="333333"/>
          <w:szCs w:val="22"/>
        </w:rPr>
        <w:t>Surveys allow answers like “Do not know”, “Decline” or other similar. Sometimes, in the anonymization process, monetary variables get truncated. Sometimes, the original files of those answers are coded in the format of -99, -999, and -88, among others. Part of the harmonization process include the investigation of those type of codes, and those must be replaced with missing values.</w:t>
      </w:r>
    </w:p>
    <w:p w14:paraId="544C06C0" w14:textId="77777777" w:rsidR="005B5F17" w:rsidRDefault="005B5F17" w:rsidP="005B5F17">
      <w:pPr>
        <w:pStyle w:val="NormalWeb"/>
        <w:shd w:val="clear" w:color="auto" w:fill="FFFFFF"/>
        <w:spacing w:before="0" w:beforeAutospacing="0" w:after="0" w:afterAutospacing="0" w:line="259" w:lineRule="auto"/>
        <w:rPr>
          <w:rFonts w:asciiTheme="minorHAnsi" w:hAnsiTheme="minorHAnsi" w:cstheme="minorHAnsi"/>
          <w:color w:val="333333"/>
          <w:szCs w:val="22"/>
        </w:rPr>
      </w:pPr>
    </w:p>
    <w:p w14:paraId="51F2B349" w14:textId="178E9738" w:rsidR="00DE786E" w:rsidRDefault="00DE786E" w:rsidP="005B5F17">
      <w:pPr>
        <w:pStyle w:val="NormalWeb"/>
        <w:shd w:val="clear" w:color="auto" w:fill="FFFFFF"/>
        <w:spacing w:before="0" w:beforeAutospacing="0" w:after="0" w:afterAutospacing="0" w:line="259" w:lineRule="auto"/>
        <w:rPr>
          <w:rFonts w:asciiTheme="minorHAnsi" w:hAnsiTheme="minorHAnsi" w:cstheme="minorHAnsi"/>
          <w:color w:val="333333"/>
          <w:szCs w:val="22"/>
        </w:rPr>
      </w:pPr>
      <w:r w:rsidRPr="005B5F17">
        <w:rPr>
          <w:rFonts w:asciiTheme="minorHAnsi" w:hAnsiTheme="minorHAnsi" w:cstheme="minorHAnsi"/>
          <w:color w:val="333333"/>
          <w:szCs w:val="22"/>
        </w:rPr>
        <w:t>Stata allows distinguishing between missing values: “. a”, “.b”, …, “.z”. The following missing codes are proposed, and additional missing values could be defined, in which case they must be defined in the labels and included in the “notes” of the variable.</w:t>
      </w:r>
    </w:p>
    <w:tbl>
      <w:tblPr>
        <w:tblW w:w="9710" w:type="dxa"/>
        <w:tblLook w:val="04A0" w:firstRow="1" w:lastRow="0" w:firstColumn="1" w:lastColumn="0" w:noHBand="0" w:noVBand="1"/>
      </w:tblPr>
      <w:tblGrid>
        <w:gridCol w:w="960"/>
        <w:gridCol w:w="8750"/>
      </w:tblGrid>
      <w:tr w:rsidR="006D2B06" w:rsidRPr="006D2B06" w14:paraId="2727726B" w14:textId="77777777" w:rsidTr="006D2B06">
        <w:trPr>
          <w:trHeight w:val="300"/>
        </w:trPr>
        <w:tc>
          <w:tcPr>
            <w:tcW w:w="960" w:type="dxa"/>
            <w:tcBorders>
              <w:top w:val="single" w:sz="8" w:space="0" w:color="B6DDE8"/>
              <w:left w:val="single" w:sz="8" w:space="0" w:color="B6DDE8"/>
              <w:bottom w:val="single" w:sz="12" w:space="0" w:color="92CDDC"/>
              <w:right w:val="single" w:sz="8" w:space="0" w:color="B6DDE8"/>
            </w:tcBorders>
            <w:shd w:val="clear" w:color="auto" w:fill="auto"/>
            <w:noWrap/>
            <w:vAlign w:val="center"/>
            <w:hideMark/>
          </w:tcPr>
          <w:p w14:paraId="514C3029" w14:textId="77777777" w:rsidR="006D2B06" w:rsidRPr="006D2B06" w:rsidRDefault="006D2B06" w:rsidP="006D2B06">
            <w:pPr>
              <w:spacing w:after="0" w:line="240" w:lineRule="auto"/>
              <w:rPr>
                <w:rFonts w:ascii="Calibri" w:eastAsia="Times New Roman" w:hAnsi="Calibri" w:cs="Calibri"/>
                <w:color w:val="000000"/>
                <w:lang w:eastAsia="en-US"/>
              </w:rPr>
            </w:pPr>
            <w:r w:rsidRPr="006D2B06">
              <w:rPr>
                <w:rFonts w:ascii="Calibri" w:eastAsia="Times New Roman" w:hAnsi="Calibri" w:cs="Calibri"/>
                <w:color w:val="000000"/>
                <w:lang w:eastAsia="en-US"/>
              </w:rPr>
              <w:t>Missing code</w:t>
            </w:r>
          </w:p>
        </w:tc>
        <w:tc>
          <w:tcPr>
            <w:tcW w:w="8750" w:type="dxa"/>
            <w:tcBorders>
              <w:top w:val="single" w:sz="8" w:space="0" w:color="B6DDE8"/>
              <w:left w:val="nil"/>
              <w:bottom w:val="single" w:sz="12" w:space="0" w:color="92CDDC"/>
              <w:right w:val="single" w:sz="8" w:space="0" w:color="B6DDE8"/>
            </w:tcBorders>
            <w:shd w:val="clear" w:color="auto" w:fill="auto"/>
            <w:noWrap/>
            <w:vAlign w:val="center"/>
            <w:hideMark/>
          </w:tcPr>
          <w:p w14:paraId="72E06FA1" w14:textId="77777777" w:rsidR="006D2B06" w:rsidRPr="006D2B06" w:rsidRDefault="006D2B06" w:rsidP="006D2B06">
            <w:pPr>
              <w:spacing w:after="0" w:line="240" w:lineRule="auto"/>
              <w:rPr>
                <w:rFonts w:ascii="Calibri" w:eastAsia="Times New Roman" w:hAnsi="Calibri" w:cs="Calibri"/>
                <w:color w:val="000000"/>
                <w:lang w:eastAsia="en-US"/>
              </w:rPr>
            </w:pPr>
            <w:r w:rsidRPr="006D2B06">
              <w:rPr>
                <w:rFonts w:ascii="Calibri" w:eastAsia="Times New Roman" w:hAnsi="Calibri" w:cs="Calibri"/>
                <w:color w:val="000000"/>
                <w:lang w:eastAsia="en-US"/>
              </w:rPr>
              <w:t>Meaning</w:t>
            </w:r>
          </w:p>
        </w:tc>
      </w:tr>
      <w:tr w:rsidR="006D2B06" w:rsidRPr="006D2B06" w14:paraId="37B34664" w14:textId="77777777" w:rsidTr="006D2B06">
        <w:trPr>
          <w:trHeight w:val="310"/>
        </w:trPr>
        <w:tc>
          <w:tcPr>
            <w:tcW w:w="960" w:type="dxa"/>
            <w:tcBorders>
              <w:top w:val="nil"/>
              <w:left w:val="single" w:sz="8" w:space="0" w:color="B6DDE8"/>
              <w:bottom w:val="single" w:sz="8" w:space="0" w:color="B6DDE8"/>
              <w:right w:val="single" w:sz="8" w:space="0" w:color="B6DDE8"/>
            </w:tcBorders>
            <w:shd w:val="clear" w:color="auto" w:fill="auto"/>
            <w:noWrap/>
            <w:vAlign w:val="center"/>
            <w:hideMark/>
          </w:tcPr>
          <w:p w14:paraId="2F5D4153" w14:textId="77777777" w:rsidR="006D2B06" w:rsidRPr="006D2B06" w:rsidRDefault="006D2B06" w:rsidP="006D2B06">
            <w:pPr>
              <w:spacing w:after="0" w:line="240" w:lineRule="auto"/>
              <w:jc w:val="center"/>
              <w:rPr>
                <w:rFonts w:ascii="Calibri" w:eastAsia="Times New Roman" w:hAnsi="Calibri" w:cs="Calibri"/>
                <w:b/>
                <w:bCs/>
                <w:color w:val="000000"/>
                <w:lang w:eastAsia="en-US"/>
              </w:rPr>
            </w:pPr>
            <w:r w:rsidRPr="006D2B06">
              <w:rPr>
                <w:rFonts w:ascii="Calibri" w:eastAsia="Times New Roman" w:hAnsi="Calibri" w:cs="Calibri"/>
                <w:b/>
                <w:bCs/>
                <w:color w:val="000000"/>
                <w:lang w:eastAsia="en-US"/>
              </w:rPr>
              <w:t>.a</w:t>
            </w:r>
          </w:p>
        </w:tc>
        <w:tc>
          <w:tcPr>
            <w:tcW w:w="8750" w:type="dxa"/>
            <w:tcBorders>
              <w:top w:val="nil"/>
              <w:left w:val="nil"/>
              <w:bottom w:val="single" w:sz="8" w:space="0" w:color="B6DDE8"/>
              <w:right w:val="single" w:sz="8" w:space="0" w:color="B6DDE8"/>
            </w:tcBorders>
            <w:shd w:val="clear" w:color="auto" w:fill="auto"/>
            <w:vAlign w:val="center"/>
            <w:hideMark/>
          </w:tcPr>
          <w:p w14:paraId="279FC773" w14:textId="77777777" w:rsidR="006D2B06" w:rsidRPr="006D2B06" w:rsidRDefault="006D2B06" w:rsidP="006D2B06">
            <w:pPr>
              <w:spacing w:after="0" w:line="240" w:lineRule="auto"/>
              <w:rPr>
                <w:rFonts w:ascii="Calibri" w:eastAsia="Times New Roman" w:hAnsi="Calibri" w:cs="Calibri"/>
                <w:color w:val="000000"/>
                <w:lang w:eastAsia="en-US"/>
              </w:rPr>
            </w:pPr>
            <w:r w:rsidRPr="006D2B06">
              <w:rPr>
                <w:rFonts w:ascii="Calibri" w:eastAsia="Times New Roman" w:hAnsi="Calibri" w:cs="Calibri"/>
                <w:color w:val="000000"/>
                <w:lang w:eastAsia="en-US"/>
              </w:rPr>
              <w:t>Variable had not been harmonized</w:t>
            </w:r>
          </w:p>
        </w:tc>
      </w:tr>
      <w:tr w:rsidR="006D2B06" w:rsidRPr="006D2B06" w14:paraId="180DE7CC" w14:textId="77777777" w:rsidTr="006D2B06">
        <w:trPr>
          <w:trHeight w:val="590"/>
        </w:trPr>
        <w:tc>
          <w:tcPr>
            <w:tcW w:w="960" w:type="dxa"/>
            <w:tcBorders>
              <w:top w:val="nil"/>
              <w:left w:val="single" w:sz="8" w:space="0" w:color="B6DDE8"/>
              <w:bottom w:val="single" w:sz="8" w:space="0" w:color="B6DDE8"/>
              <w:right w:val="single" w:sz="8" w:space="0" w:color="B6DDE8"/>
            </w:tcBorders>
            <w:shd w:val="clear" w:color="auto" w:fill="auto"/>
            <w:noWrap/>
            <w:vAlign w:val="center"/>
            <w:hideMark/>
          </w:tcPr>
          <w:p w14:paraId="73A04C55" w14:textId="77777777" w:rsidR="006D2B06" w:rsidRPr="006D2B06" w:rsidRDefault="006D2B06" w:rsidP="006D2B06">
            <w:pPr>
              <w:spacing w:after="0" w:line="240" w:lineRule="auto"/>
              <w:jc w:val="center"/>
              <w:rPr>
                <w:rFonts w:ascii="Calibri" w:eastAsia="Times New Roman" w:hAnsi="Calibri" w:cs="Calibri"/>
                <w:b/>
                <w:bCs/>
                <w:color w:val="000000"/>
                <w:lang w:eastAsia="en-US"/>
              </w:rPr>
            </w:pPr>
            <w:r w:rsidRPr="006D2B06">
              <w:rPr>
                <w:rFonts w:ascii="Calibri" w:eastAsia="Times New Roman" w:hAnsi="Calibri" w:cs="Calibri"/>
                <w:b/>
                <w:bCs/>
                <w:color w:val="000000"/>
                <w:lang w:eastAsia="en-US"/>
              </w:rPr>
              <w:t>.b</w:t>
            </w:r>
          </w:p>
        </w:tc>
        <w:tc>
          <w:tcPr>
            <w:tcW w:w="8750" w:type="dxa"/>
            <w:tcBorders>
              <w:top w:val="nil"/>
              <w:left w:val="nil"/>
              <w:bottom w:val="single" w:sz="8" w:space="0" w:color="B6DDE8"/>
              <w:right w:val="single" w:sz="8" w:space="0" w:color="B6DDE8"/>
            </w:tcBorders>
            <w:shd w:val="clear" w:color="auto" w:fill="auto"/>
            <w:vAlign w:val="center"/>
            <w:hideMark/>
          </w:tcPr>
          <w:p w14:paraId="679D4932" w14:textId="77777777" w:rsidR="006D2B06" w:rsidRPr="006D2B06" w:rsidRDefault="006D2B06" w:rsidP="006D2B06">
            <w:pPr>
              <w:spacing w:after="0" w:line="240" w:lineRule="auto"/>
              <w:rPr>
                <w:rFonts w:ascii="Calibri" w:eastAsia="Times New Roman" w:hAnsi="Calibri" w:cs="Calibri"/>
                <w:color w:val="000000"/>
                <w:lang w:eastAsia="en-US"/>
              </w:rPr>
            </w:pPr>
            <w:r w:rsidRPr="006D2B06">
              <w:rPr>
                <w:rFonts w:ascii="Calibri" w:eastAsia="Times New Roman" w:hAnsi="Calibri" w:cs="Calibri"/>
                <w:color w:val="000000"/>
                <w:lang w:eastAsia="en-US"/>
              </w:rPr>
              <w:t>Variable cannot be harmonized because data does not meet harmonization definition</w:t>
            </w:r>
          </w:p>
        </w:tc>
      </w:tr>
      <w:tr w:rsidR="006D2B06" w:rsidRPr="006D2B06" w14:paraId="31DB71D2" w14:textId="77777777" w:rsidTr="006D2B06">
        <w:trPr>
          <w:trHeight w:val="590"/>
        </w:trPr>
        <w:tc>
          <w:tcPr>
            <w:tcW w:w="960" w:type="dxa"/>
            <w:tcBorders>
              <w:top w:val="nil"/>
              <w:left w:val="single" w:sz="8" w:space="0" w:color="B6DDE8"/>
              <w:bottom w:val="single" w:sz="8" w:space="0" w:color="B6DDE8"/>
              <w:right w:val="single" w:sz="8" w:space="0" w:color="B6DDE8"/>
            </w:tcBorders>
            <w:shd w:val="clear" w:color="auto" w:fill="auto"/>
            <w:noWrap/>
            <w:vAlign w:val="center"/>
            <w:hideMark/>
          </w:tcPr>
          <w:p w14:paraId="68822E69" w14:textId="77777777" w:rsidR="006D2B06" w:rsidRPr="006D2B06" w:rsidRDefault="006D2B06" w:rsidP="006D2B06">
            <w:pPr>
              <w:spacing w:after="0" w:line="240" w:lineRule="auto"/>
              <w:jc w:val="center"/>
              <w:rPr>
                <w:rFonts w:ascii="Calibri" w:eastAsia="Times New Roman" w:hAnsi="Calibri" w:cs="Calibri"/>
                <w:b/>
                <w:bCs/>
                <w:color w:val="000000"/>
                <w:lang w:eastAsia="en-US"/>
              </w:rPr>
            </w:pPr>
            <w:r w:rsidRPr="006D2B06">
              <w:rPr>
                <w:rFonts w:ascii="Calibri" w:eastAsia="Times New Roman" w:hAnsi="Calibri" w:cs="Calibri"/>
                <w:b/>
                <w:bCs/>
                <w:color w:val="000000"/>
                <w:lang w:eastAsia="en-US"/>
              </w:rPr>
              <w:lastRenderedPageBreak/>
              <w:t>.c</w:t>
            </w:r>
          </w:p>
        </w:tc>
        <w:tc>
          <w:tcPr>
            <w:tcW w:w="8750" w:type="dxa"/>
            <w:tcBorders>
              <w:top w:val="nil"/>
              <w:left w:val="nil"/>
              <w:bottom w:val="single" w:sz="8" w:space="0" w:color="B6DDE8"/>
              <w:right w:val="single" w:sz="8" w:space="0" w:color="B6DDE8"/>
            </w:tcBorders>
            <w:shd w:val="clear" w:color="auto" w:fill="auto"/>
            <w:vAlign w:val="center"/>
            <w:hideMark/>
          </w:tcPr>
          <w:p w14:paraId="653B5FEA" w14:textId="77777777" w:rsidR="006D2B06" w:rsidRPr="006D2B06" w:rsidRDefault="006D2B06" w:rsidP="006D2B06">
            <w:pPr>
              <w:spacing w:after="0" w:line="240" w:lineRule="auto"/>
              <w:rPr>
                <w:rFonts w:ascii="Calibri" w:eastAsia="Times New Roman" w:hAnsi="Calibri" w:cs="Calibri"/>
                <w:color w:val="000000"/>
                <w:lang w:eastAsia="en-US"/>
              </w:rPr>
            </w:pPr>
            <w:r w:rsidRPr="006D2B06">
              <w:rPr>
                <w:rFonts w:ascii="Calibri" w:eastAsia="Times New Roman" w:hAnsi="Calibri" w:cs="Calibri"/>
                <w:color w:val="000000"/>
                <w:lang w:eastAsia="en-US"/>
              </w:rPr>
              <w:t>Variable was not harmonized because information is not available</w:t>
            </w:r>
          </w:p>
        </w:tc>
      </w:tr>
      <w:tr w:rsidR="006D2B06" w:rsidRPr="006D2B06" w14:paraId="21EF8396" w14:textId="77777777" w:rsidTr="006D2B06">
        <w:trPr>
          <w:trHeight w:val="300"/>
        </w:trPr>
        <w:tc>
          <w:tcPr>
            <w:tcW w:w="960" w:type="dxa"/>
            <w:tcBorders>
              <w:top w:val="nil"/>
              <w:left w:val="single" w:sz="8" w:space="0" w:color="B6DDE8"/>
              <w:bottom w:val="single" w:sz="8" w:space="0" w:color="B6DDE8"/>
              <w:right w:val="single" w:sz="8" w:space="0" w:color="B6DDE8"/>
            </w:tcBorders>
            <w:shd w:val="clear" w:color="auto" w:fill="auto"/>
            <w:noWrap/>
            <w:vAlign w:val="center"/>
            <w:hideMark/>
          </w:tcPr>
          <w:p w14:paraId="4AAA48A6" w14:textId="77777777" w:rsidR="006D2B06" w:rsidRPr="006D2B06" w:rsidRDefault="006D2B06" w:rsidP="006D2B06">
            <w:pPr>
              <w:spacing w:after="0" w:line="240" w:lineRule="auto"/>
              <w:jc w:val="center"/>
              <w:rPr>
                <w:rFonts w:ascii="Calibri" w:eastAsia="Times New Roman" w:hAnsi="Calibri" w:cs="Calibri"/>
                <w:b/>
                <w:bCs/>
                <w:color w:val="000000"/>
                <w:lang w:eastAsia="en-US"/>
              </w:rPr>
            </w:pPr>
            <w:r w:rsidRPr="006D2B06">
              <w:rPr>
                <w:rFonts w:ascii="Calibri" w:eastAsia="Times New Roman" w:hAnsi="Calibri" w:cs="Calibri"/>
                <w:b/>
                <w:bCs/>
                <w:color w:val="000000"/>
                <w:lang w:eastAsia="en-US"/>
              </w:rPr>
              <w:t>.d</w:t>
            </w:r>
          </w:p>
        </w:tc>
        <w:tc>
          <w:tcPr>
            <w:tcW w:w="8750" w:type="dxa"/>
            <w:tcBorders>
              <w:top w:val="nil"/>
              <w:left w:val="nil"/>
              <w:bottom w:val="single" w:sz="8" w:space="0" w:color="B6DDE8"/>
              <w:right w:val="single" w:sz="8" w:space="0" w:color="B6DDE8"/>
            </w:tcBorders>
            <w:shd w:val="clear" w:color="auto" w:fill="auto"/>
            <w:vAlign w:val="center"/>
            <w:hideMark/>
          </w:tcPr>
          <w:p w14:paraId="01B1ED76" w14:textId="77777777" w:rsidR="006D2B06" w:rsidRPr="006D2B06" w:rsidRDefault="006D2B06" w:rsidP="006D2B06">
            <w:pPr>
              <w:spacing w:after="0" w:line="240" w:lineRule="auto"/>
              <w:rPr>
                <w:rFonts w:ascii="Calibri" w:eastAsia="Times New Roman" w:hAnsi="Calibri" w:cs="Calibri"/>
                <w:color w:val="000000"/>
                <w:lang w:eastAsia="en-US"/>
              </w:rPr>
            </w:pPr>
            <w:r w:rsidRPr="006D2B06">
              <w:rPr>
                <w:rFonts w:ascii="Calibri" w:eastAsia="Times New Roman" w:hAnsi="Calibri" w:cs="Calibri"/>
                <w:color w:val="000000"/>
                <w:lang w:eastAsia="en-US"/>
              </w:rPr>
              <w:t>Decline to answer</w:t>
            </w:r>
          </w:p>
        </w:tc>
      </w:tr>
      <w:tr w:rsidR="006D2B06" w:rsidRPr="006D2B06" w14:paraId="4FFC5312" w14:textId="77777777" w:rsidTr="006D2B06">
        <w:trPr>
          <w:trHeight w:val="300"/>
        </w:trPr>
        <w:tc>
          <w:tcPr>
            <w:tcW w:w="960" w:type="dxa"/>
            <w:tcBorders>
              <w:top w:val="nil"/>
              <w:left w:val="single" w:sz="8" w:space="0" w:color="B6DDE8"/>
              <w:bottom w:val="single" w:sz="8" w:space="0" w:color="B6DDE8"/>
              <w:right w:val="single" w:sz="8" w:space="0" w:color="B6DDE8"/>
            </w:tcBorders>
            <w:shd w:val="clear" w:color="auto" w:fill="auto"/>
            <w:noWrap/>
            <w:vAlign w:val="center"/>
            <w:hideMark/>
          </w:tcPr>
          <w:p w14:paraId="7C97E26A" w14:textId="77777777" w:rsidR="006D2B06" w:rsidRPr="006D2B06" w:rsidRDefault="006D2B06" w:rsidP="006D2B06">
            <w:pPr>
              <w:spacing w:after="0" w:line="240" w:lineRule="auto"/>
              <w:jc w:val="center"/>
              <w:rPr>
                <w:rFonts w:ascii="Calibri" w:eastAsia="Times New Roman" w:hAnsi="Calibri" w:cs="Calibri"/>
                <w:b/>
                <w:bCs/>
                <w:color w:val="000000"/>
                <w:lang w:eastAsia="en-US"/>
              </w:rPr>
            </w:pPr>
            <w:r w:rsidRPr="006D2B06">
              <w:rPr>
                <w:rFonts w:ascii="Calibri" w:eastAsia="Times New Roman" w:hAnsi="Calibri" w:cs="Calibri"/>
                <w:b/>
                <w:bCs/>
                <w:color w:val="000000"/>
                <w:lang w:eastAsia="en-US"/>
              </w:rPr>
              <w:t>.k</w:t>
            </w:r>
          </w:p>
        </w:tc>
        <w:tc>
          <w:tcPr>
            <w:tcW w:w="8750" w:type="dxa"/>
            <w:tcBorders>
              <w:top w:val="nil"/>
              <w:left w:val="nil"/>
              <w:bottom w:val="single" w:sz="8" w:space="0" w:color="B6DDE8"/>
              <w:right w:val="single" w:sz="8" w:space="0" w:color="B6DDE8"/>
            </w:tcBorders>
            <w:shd w:val="clear" w:color="auto" w:fill="auto"/>
            <w:vAlign w:val="center"/>
            <w:hideMark/>
          </w:tcPr>
          <w:p w14:paraId="69D5F3F1" w14:textId="77777777" w:rsidR="006D2B06" w:rsidRPr="006D2B06" w:rsidRDefault="006D2B06" w:rsidP="006D2B06">
            <w:pPr>
              <w:spacing w:after="0" w:line="240" w:lineRule="auto"/>
              <w:rPr>
                <w:rFonts w:ascii="Calibri" w:eastAsia="Times New Roman" w:hAnsi="Calibri" w:cs="Calibri"/>
                <w:color w:val="000000"/>
                <w:lang w:eastAsia="en-US"/>
              </w:rPr>
            </w:pPr>
            <w:r w:rsidRPr="006D2B06">
              <w:rPr>
                <w:rFonts w:ascii="Calibri" w:eastAsia="Times New Roman" w:hAnsi="Calibri" w:cs="Calibri"/>
                <w:color w:val="000000"/>
                <w:lang w:eastAsia="en-US"/>
              </w:rPr>
              <w:t>Do not know</w:t>
            </w:r>
          </w:p>
        </w:tc>
      </w:tr>
      <w:tr w:rsidR="006D2B06" w:rsidRPr="006D2B06" w14:paraId="218B0B85" w14:textId="77777777" w:rsidTr="006D2B06">
        <w:trPr>
          <w:trHeight w:val="880"/>
        </w:trPr>
        <w:tc>
          <w:tcPr>
            <w:tcW w:w="960" w:type="dxa"/>
            <w:tcBorders>
              <w:top w:val="nil"/>
              <w:left w:val="single" w:sz="8" w:space="0" w:color="B6DDE8"/>
              <w:bottom w:val="single" w:sz="8" w:space="0" w:color="B6DDE8"/>
              <w:right w:val="single" w:sz="8" w:space="0" w:color="B6DDE8"/>
            </w:tcBorders>
            <w:shd w:val="clear" w:color="auto" w:fill="auto"/>
            <w:noWrap/>
            <w:vAlign w:val="center"/>
            <w:hideMark/>
          </w:tcPr>
          <w:p w14:paraId="1E0BB04F" w14:textId="77777777" w:rsidR="006D2B06" w:rsidRPr="006D2B06" w:rsidRDefault="006D2B06" w:rsidP="006D2B06">
            <w:pPr>
              <w:spacing w:after="0" w:line="240" w:lineRule="auto"/>
              <w:jc w:val="center"/>
              <w:rPr>
                <w:rFonts w:ascii="Calibri" w:eastAsia="Times New Roman" w:hAnsi="Calibri" w:cs="Calibri"/>
                <w:b/>
                <w:bCs/>
                <w:color w:val="000000"/>
                <w:lang w:eastAsia="en-US"/>
              </w:rPr>
            </w:pPr>
            <w:r w:rsidRPr="006D2B06">
              <w:rPr>
                <w:rFonts w:ascii="Calibri" w:eastAsia="Times New Roman" w:hAnsi="Calibri" w:cs="Calibri"/>
                <w:b/>
                <w:bCs/>
                <w:color w:val="000000"/>
                <w:lang w:eastAsia="en-US"/>
              </w:rPr>
              <w:t>.t</w:t>
            </w:r>
          </w:p>
        </w:tc>
        <w:tc>
          <w:tcPr>
            <w:tcW w:w="8750" w:type="dxa"/>
            <w:tcBorders>
              <w:top w:val="nil"/>
              <w:left w:val="nil"/>
              <w:bottom w:val="single" w:sz="8" w:space="0" w:color="B6DDE8"/>
              <w:right w:val="single" w:sz="8" w:space="0" w:color="B6DDE8"/>
            </w:tcBorders>
            <w:shd w:val="clear" w:color="auto" w:fill="auto"/>
            <w:vAlign w:val="center"/>
            <w:hideMark/>
          </w:tcPr>
          <w:p w14:paraId="41778736" w14:textId="77777777" w:rsidR="006D2B06" w:rsidRPr="006D2B06" w:rsidRDefault="006D2B06" w:rsidP="006D2B06">
            <w:pPr>
              <w:spacing w:after="0" w:line="240" w:lineRule="auto"/>
              <w:rPr>
                <w:rFonts w:ascii="Calibri" w:eastAsia="Times New Roman" w:hAnsi="Calibri" w:cs="Calibri"/>
                <w:color w:val="000000"/>
                <w:lang w:eastAsia="en-US"/>
              </w:rPr>
            </w:pPr>
            <w:r w:rsidRPr="006D2B06">
              <w:rPr>
                <w:rFonts w:ascii="Calibri" w:eastAsia="Times New Roman" w:hAnsi="Calibri" w:cs="Calibri"/>
                <w:color w:val="000000"/>
                <w:lang w:eastAsia="en-US"/>
              </w:rPr>
              <w:t>Truncated values, for example when variable is truncate after 999, instead of remplace 999 with “.”, replace it with .t, so the user knows the values is higher the max&gt;</w:t>
            </w:r>
          </w:p>
        </w:tc>
      </w:tr>
      <w:tr w:rsidR="006D2B06" w:rsidRPr="006D2B06" w14:paraId="3A798ACB" w14:textId="77777777" w:rsidTr="006D2B06">
        <w:trPr>
          <w:trHeight w:val="300"/>
        </w:trPr>
        <w:tc>
          <w:tcPr>
            <w:tcW w:w="960" w:type="dxa"/>
            <w:tcBorders>
              <w:top w:val="nil"/>
              <w:left w:val="single" w:sz="8" w:space="0" w:color="B6DDE8"/>
              <w:bottom w:val="single" w:sz="8" w:space="0" w:color="B6DDE8"/>
              <w:right w:val="single" w:sz="8" w:space="0" w:color="B6DDE8"/>
            </w:tcBorders>
            <w:shd w:val="clear" w:color="auto" w:fill="auto"/>
            <w:noWrap/>
            <w:vAlign w:val="center"/>
            <w:hideMark/>
          </w:tcPr>
          <w:p w14:paraId="6E45AC2E" w14:textId="77777777" w:rsidR="006D2B06" w:rsidRPr="006D2B06" w:rsidRDefault="006D2B06" w:rsidP="006D2B06">
            <w:pPr>
              <w:spacing w:after="0" w:line="240" w:lineRule="auto"/>
              <w:jc w:val="center"/>
              <w:rPr>
                <w:rFonts w:ascii="Calibri" w:eastAsia="Times New Roman" w:hAnsi="Calibri" w:cs="Calibri"/>
                <w:b/>
                <w:bCs/>
                <w:color w:val="000000"/>
                <w:lang w:eastAsia="en-US"/>
              </w:rPr>
            </w:pPr>
            <w:r w:rsidRPr="006D2B06">
              <w:rPr>
                <w:rFonts w:ascii="Calibri" w:eastAsia="Times New Roman" w:hAnsi="Calibri" w:cs="Calibri"/>
                <w:b/>
                <w:bCs/>
                <w:color w:val="000000"/>
                <w:lang w:eastAsia="en-US"/>
              </w:rPr>
              <w:t>.o</w:t>
            </w:r>
          </w:p>
        </w:tc>
        <w:tc>
          <w:tcPr>
            <w:tcW w:w="8750" w:type="dxa"/>
            <w:tcBorders>
              <w:top w:val="nil"/>
              <w:left w:val="nil"/>
              <w:bottom w:val="single" w:sz="8" w:space="0" w:color="B6DDE8"/>
              <w:right w:val="single" w:sz="8" w:space="0" w:color="B6DDE8"/>
            </w:tcBorders>
            <w:shd w:val="clear" w:color="auto" w:fill="auto"/>
            <w:vAlign w:val="center"/>
            <w:hideMark/>
          </w:tcPr>
          <w:p w14:paraId="01EB49C4" w14:textId="77777777" w:rsidR="006D2B06" w:rsidRPr="006D2B06" w:rsidRDefault="006D2B06" w:rsidP="006D2B06">
            <w:pPr>
              <w:spacing w:after="0" w:line="240" w:lineRule="auto"/>
              <w:rPr>
                <w:rFonts w:ascii="Calibri" w:eastAsia="Times New Roman" w:hAnsi="Calibri" w:cs="Calibri"/>
                <w:color w:val="000000"/>
                <w:lang w:eastAsia="en-US"/>
              </w:rPr>
            </w:pPr>
            <w:r w:rsidRPr="006D2B06">
              <w:rPr>
                <w:rFonts w:ascii="Calibri" w:eastAsia="Times New Roman" w:hAnsi="Calibri" w:cs="Calibri"/>
                <w:color w:val="000000"/>
                <w:lang w:eastAsia="en-US"/>
              </w:rPr>
              <w:t>Other category not covered in the harmonized categories</w:t>
            </w:r>
          </w:p>
        </w:tc>
      </w:tr>
    </w:tbl>
    <w:p w14:paraId="4E423E9E" w14:textId="0C4DC1F9" w:rsidR="00DE786E" w:rsidRPr="005B5F17" w:rsidRDefault="00DE786E" w:rsidP="005B5F17">
      <w:pPr>
        <w:pStyle w:val="NormalWeb"/>
        <w:shd w:val="clear" w:color="auto" w:fill="FFFFFF"/>
        <w:spacing w:before="0" w:beforeAutospacing="0" w:after="0" w:afterAutospacing="0" w:line="259" w:lineRule="auto"/>
        <w:rPr>
          <w:rFonts w:asciiTheme="minorHAnsi" w:hAnsiTheme="minorHAnsi" w:cstheme="minorHAnsi"/>
          <w:color w:val="333333"/>
          <w:szCs w:val="22"/>
        </w:rPr>
      </w:pPr>
      <w:r w:rsidRPr="005B5F17">
        <w:rPr>
          <w:rFonts w:asciiTheme="minorHAnsi" w:hAnsiTheme="minorHAnsi" w:cstheme="minorHAnsi"/>
          <w:color w:val="333333"/>
          <w:szCs w:val="22"/>
        </w:rPr>
        <w:t>See </w:t>
      </w:r>
      <w:hyperlink r:id="rId21" w:anchor="u12.2" w:history="1">
        <w:r w:rsidRPr="005B5F17">
          <w:rPr>
            <w:rStyle w:val="Hyperlink"/>
            <w:rFonts w:asciiTheme="minorHAnsi" w:hAnsiTheme="minorHAnsi" w:cstheme="minorHAnsi"/>
            <w:color w:val="2284C5"/>
            <w:szCs w:val="22"/>
          </w:rPr>
          <w:t>Stata Manual Missing Values</w:t>
        </w:r>
      </w:hyperlink>
      <w:r w:rsidRPr="005B5F17">
        <w:rPr>
          <w:rFonts w:asciiTheme="minorHAnsi" w:hAnsiTheme="minorHAnsi" w:cstheme="minorHAnsi"/>
          <w:color w:val="333333"/>
          <w:szCs w:val="22"/>
        </w:rPr>
        <w:t> for more details on missing values.</w:t>
      </w:r>
    </w:p>
    <w:p w14:paraId="5E691B66" w14:textId="77777777" w:rsidR="00DE786E" w:rsidRDefault="00DE786E" w:rsidP="005B5F17">
      <w:pPr>
        <w:spacing w:after="0"/>
        <w:jc w:val="both"/>
      </w:pPr>
    </w:p>
    <w:p w14:paraId="014CF665" w14:textId="77777777" w:rsidR="00DE786E" w:rsidRPr="006C23C9" w:rsidRDefault="00DE786E" w:rsidP="005B5F17">
      <w:pPr>
        <w:spacing w:after="0"/>
        <w:jc w:val="both"/>
      </w:pPr>
      <w:r w:rsidRPr="00594242">
        <w:t>Harmonizers need to clearly differentiate missing values of variables from variables that were present in the survey but could not</w:t>
      </w:r>
      <w:r w:rsidRPr="006C23C9">
        <w:t xml:space="preserve"> be harmonized </w:t>
      </w:r>
      <w:r>
        <w:t xml:space="preserve">due to reasons </w:t>
      </w:r>
      <w:r w:rsidRPr="006C23C9">
        <w:t>such as time unavailability. This will help the future harmonizers to focus on the unharmonized variables. The missing value code for these two scenarios are:</w:t>
      </w:r>
    </w:p>
    <w:p w14:paraId="0095281C" w14:textId="250E178F" w:rsidR="00DE786E" w:rsidRPr="006C23C9" w:rsidRDefault="00DE786E" w:rsidP="005B5F17">
      <w:pPr>
        <w:pStyle w:val="ListParagraph"/>
        <w:numPr>
          <w:ilvl w:val="0"/>
          <w:numId w:val="17"/>
        </w:numPr>
        <w:spacing w:after="0"/>
        <w:ind w:left="720"/>
      </w:pPr>
      <w:r w:rsidRPr="006C23C9">
        <w:t xml:space="preserve">For variables unavailable in survey = </w:t>
      </w:r>
      <w:r>
        <w:t>“</w:t>
      </w:r>
      <w:r w:rsidRPr="006C23C9">
        <w:t>.</w:t>
      </w:r>
      <w:r w:rsidR="009277A7">
        <w:t>c</w:t>
      </w:r>
      <w:r>
        <w:t>”</w:t>
      </w:r>
    </w:p>
    <w:p w14:paraId="75305C1D" w14:textId="77777777" w:rsidR="00DE786E" w:rsidRDefault="00DE786E" w:rsidP="005B5F17">
      <w:pPr>
        <w:pStyle w:val="ListParagraph"/>
        <w:numPr>
          <w:ilvl w:val="0"/>
          <w:numId w:val="17"/>
        </w:numPr>
        <w:spacing w:after="0"/>
        <w:ind w:left="720"/>
        <w:contextualSpacing w:val="0"/>
      </w:pPr>
      <w:r w:rsidRPr="006C23C9">
        <w:t xml:space="preserve">For </w:t>
      </w:r>
      <w:r>
        <w:t xml:space="preserve">variables available in the survey but not </w:t>
      </w:r>
      <w:r w:rsidRPr="006C23C9">
        <w:t>harmonized =</w:t>
      </w:r>
      <w:r>
        <w:t>”</w:t>
      </w:r>
      <w:r w:rsidRPr="006C23C9">
        <w:t xml:space="preserve"> .a</w:t>
      </w:r>
      <w:r>
        <w:t xml:space="preserve">” . </w:t>
      </w:r>
    </w:p>
    <w:p w14:paraId="5B4AB4BD" w14:textId="77777777" w:rsidR="00DE786E" w:rsidRDefault="00DE786E" w:rsidP="005B5F17">
      <w:pPr>
        <w:pStyle w:val="ListParagraph"/>
        <w:numPr>
          <w:ilvl w:val="0"/>
          <w:numId w:val="17"/>
        </w:numPr>
        <w:spacing w:after="60"/>
        <w:ind w:left="720"/>
        <w:contextualSpacing w:val="0"/>
      </w:pPr>
      <w:r w:rsidRPr="006C23C9">
        <w:t xml:space="preserve">For </w:t>
      </w:r>
      <w:r>
        <w:t>variables cannot be harmonized</w:t>
      </w:r>
      <w:r w:rsidRPr="006C23C9">
        <w:t xml:space="preserve"> </w:t>
      </w:r>
      <w:r>
        <w:t>because data does not meet definition</w:t>
      </w:r>
      <w:r w:rsidRPr="006C23C9">
        <w:t xml:space="preserve">= </w:t>
      </w:r>
      <w:r>
        <w:t>“</w:t>
      </w:r>
      <w:r w:rsidRPr="006C23C9">
        <w:t>.</w:t>
      </w:r>
      <w:r>
        <w:t xml:space="preserve">b” .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00"/>
      </w:tblGrid>
      <w:tr w:rsidR="00DE786E" w:rsidRPr="00FC68A7" w14:paraId="35A4161F" w14:textId="77777777">
        <w:tc>
          <w:tcPr>
            <w:tcW w:w="9000" w:type="dxa"/>
            <w:shd w:val="clear" w:color="auto" w:fill="D9D9D9" w:themeFill="background1" w:themeFillShade="D9"/>
          </w:tcPr>
          <w:p w14:paraId="5C048D0D" w14:textId="77777777" w:rsidR="00DE786E" w:rsidRPr="00FC68A7" w:rsidRDefault="00DE786E">
            <w:pPr>
              <w:spacing w:before="60"/>
              <w:rPr>
                <w:rFonts w:ascii="Courier New" w:hAnsi="Courier New" w:cs="Courier New"/>
              </w:rPr>
            </w:pPr>
            <w:r w:rsidRPr="00FC68A7">
              <w:rPr>
                <w:rFonts w:ascii="Courier New" w:hAnsi="Courier New" w:cs="Courier New"/>
              </w:rPr>
              <w:t xml:space="preserve">gen </w:t>
            </w:r>
            <w:r w:rsidRPr="00FC68A7">
              <w:rPr>
                <w:rFonts w:ascii="Courier New" w:hAnsi="Courier New" w:cs="Courier New"/>
                <w:i/>
              </w:rPr>
              <w:t>varname</w:t>
            </w:r>
            <w:r w:rsidRPr="00FC68A7">
              <w:rPr>
                <w:rFonts w:ascii="Courier New" w:hAnsi="Courier New" w:cs="Courier New"/>
              </w:rPr>
              <w:t>=”.a”</w:t>
            </w:r>
          </w:p>
        </w:tc>
      </w:tr>
    </w:tbl>
    <w:p w14:paraId="72F17A67" w14:textId="77777777" w:rsidR="00DE786E" w:rsidRPr="006C23C9" w:rsidRDefault="00DE786E" w:rsidP="00DE786E">
      <w:pPr>
        <w:spacing w:after="0"/>
      </w:pPr>
    </w:p>
    <w:p w14:paraId="5A0E8FE7" w14:textId="1D5D72E9" w:rsidR="00F74B6F" w:rsidRPr="006C23C9" w:rsidRDefault="00DE786E" w:rsidP="00DE786E">
      <w:r w:rsidRPr="00594242">
        <w:t xml:space="preserve">Harmonizers </w:t>
      </w:r>
      <w:r>
        <w:t>should reach out to the TTL and/or regional focal points to discuss any situation in which variables are planned to be classified as “.a”, “</w:t>
      </w:r>
      <w:r w:rsidR="009277A7">
        <w:t>.</w:t>
      </w:r>
      <w:r>
        <w:t xml:space="preserve">b”, or other special missing. </w:t>
      </w:r>
      <w:r w:rsidR="00F74B6F" w:rsidRPr="006C23C9">
        <w:br w:type="page"/>
      </w:r>
    </w:p>
    <w:p w14:paraId="649BD9AA" w14:textId="19F4B9D9" w:rsidR="00F74B6F" w:rsidRPr="00EB36E1" w:rsidRDefault="00F74B6F" w:rsidP="00114012">
      <w:pPr>
        <w:pStyle w:val="Heading1"/>
        <w:spacing w:before="120" w:after="120"/>
        <w:jc w:val="center"/>
        <w:rPr>
          <w:rFonts w:asciiTheme="minorHAnsi" w:hAnsiTheme="minorHAnsi" w:cstheme="minorHAnsi"/>
          <w:sz w:val="28"/>
          <w:szCs w:val="28"/>
        </w:rPr>
      </w:pPr>
      <w:bookmarkStart w:id="110" w:name="_Toc176262684"/>
      <w:r w:rsidRPr="00EB36E1">
        <w:rPr>
          <w:rFonts w:asciiTheme="minorHAnsi" w:hAnsiTheme="minorHAnsi" w:cstheme="minorHAnsi"/>
          <w:sz w:val="28"/>
          <w:szCs w:val="28"/>
        </w:rPr>
        <w:lastRenderedPageBreak/>
        <w:t>ID module (IDN)</w:t>
      </w:r>
      <w:bookmarkEnd w:id="110"/>
    </w:p>
    <w:p w14:paraId="450D65CC" w14:textId="77777777" w:rsidR="00E31785" w:rsidRDefault="00E31785" w:rsidP="009F46EB">
      <w:pPr>
        <w:pStyle w:val="NoSpacing"/>
      </w:pPr>
    </w:p>
    <w:p w14:paraId="49FA472B" w14:textId="4F35265C" w:rsidR="00F74B6F" w:rsidRPr="004E064B" w:rsidRDefault="00F74B6F" w:rsidP="00542E7F">
      <w:pPr>
        <w:pStyle w:val="Heading2"/>
        <w:spacing w:before="0" w:after="0"/>
        <w:rPr>
          <w:rFonts w:asciiTheme="minorHAnsi" w:hAnsiTheme="minorHAnsi" w:cstheme="minorHAnsi"/>
          <w:b/>
          <w:bCs/>
        </w:rPr>
      </w:pPr>
      <w:bookmarkStart w:id="111" w:name="_Toc176262685"/>
      <w:r w:rsidRPr="004E064B">
        <w:rPr>
          <w:rFonts w:asciiTheme="minorHAnsi" w:hAnsiTheme="minorHAnsi" w:cstheme="minorHAnsi"/>
          <w:b/>
          <w:bCs/>
        </w:rPr>
        <w:t>Framework for Harmonization</w:t>
      </w:r>
      <w:bookmarkEnd w:id="111"/>
      <w:r w:rsidRPr="004E064B">
        <w:rPr>
          <w:rFonts w:asciiTheme="minorHAnsi" w:hAnsiTheme="minorHAnsi" w:cstheme="minorHAnsi"/>
          <w:b/>
          <w:bCs/>
        </w:rPr>
        <w:t xml:space="preserve"> </w:t>
      </w:r>
    </w:p>
    <w:p w14:paraId="59C0A144" w14:textId="77777777" w:rsidR="004E064B" w:rsidRDefault="004E064B" w:rsidP="004E064B">
      <w:pPr>
        <w:spacing w:after="0"/>
        <w:jc w:val="both"/>
        <w:rPr>
          <w:rFonts w:cstheme="minorHAnsi"/>
        </w:rPr>
      </w:pPr>
    </w:p>
    <w:p w14:paraId="44A800C3" w14:textId="77777777" w:rsidR="00E4421B" w:rsidRDefault="00E4421B" w:rsidP="00E4421B">
      <w:pPr>
        <w:spacing w:after="0"/>
        <w:jc w:val="both"/>
        <w:rPr>
          <w:rFonts w:cstheme="minorHAnsi"/>
        </w:rPr>
      </w:pPr>
      <w:r w:rsidRPr="00EB36E1">
        <w:rPr>
          <w:rFonts w:cstheme="minorHAnsi"/>
        </w:rPr>
        <w:t xml:space="preserve">The ID module covers identification variables that are commonly derived from survey data sets or that can be constructed using existing variables. The primary objective of the indicator harmonization is to generate a unified data source of globally comparable identification statistical indicators to support routine analytical and corporate business functions of the World Bank. </w:t>
      </w:r>
    </w:p>
    <w:p w14:paraId="7C321AFE" w14:textId="77777777" w:rsidR="00E4421B" w:rsidRPr="00EB36E1" w:rsidRDefault="00E4421B" w:rsidP="00E4421B">
      <w:pPr>
        <w:spacing w:after="0"/>
        <w:jc w:val="both"/>
        <w:rPr>
          <w:rFonts w:cstheme="minorHAnsi"/>
        </w:rPr>
      </w:pPr>
    </w:p>
    <w:p w14:paraId="29428088" w14:textId="77777777" w:rsidR="00E4421B" w:rsidRDefault="00E4421B" w:rsidP="00E4421B">
      <w:pPr>
        <w:spacing w:after="0"/>
        <w:jc w:val="both"/>
        <w:rPr>
          <w:rFonts w:cstheme="minorHAnsi"/>
        </w:rPr>
      </w:pPr>
      <w:r w:rsidRPr="00EB36E1">
        <w:rPr>
          <w:rFonts w:cstheme="minorHAnsi"/>
        </w:rPr>
        <w:t xml:space="preserve">The ID variables are essential for necessary for keeping data well-organized and attributing the findings to a specific country or year. When the World Bank receives survey data from NSOs, those data sets can be in one file or spread between different files. When the data is spread between different files, household IDs are necessary to merge the data. Household IDs mat contain several identifying variables such as the region and/or PSU they come from. In the case that households don’t have clear </w:t>
      </w:r>
      <w:r>
        <w:rPr>
          <w:rFonts w:cstheme="minorHAnsi"/>
        </w:rPr>
        <w:t>HHID</w:t>
      </w:r>
      <w:r w:rsidRPr="00EB36E1">
        <w:rPr>
          <w:rFonts w:cstheme="minorHAnsi"/>
        </w:rPr>
        <w:t>, harmonizers can reconstruct new</w:t>
      </w:r>
      <w:r>
        <w:rPr>
          <w:rFonts w:cstheme="minorHAnsi"/>
        </w:rPr>
        <w:t xml:space="preserve"> HHID</w:t>
      </w:r>
      <w:r w:rsidRPr="00517727">
        <w:rPr>
          <w:rFonts w:cstheme="minorHAnsi"/>
          <w:i/>
          <w:iCs/>
        </w:rPr>
        <w:t xml:space="preserve"> </w:t>
      </w:r>
      <w:r w:rsidRPr="00EB36E1">
        <w:rPr>
          <w:rFonts w:cstheme="minorHAnsi"/>
        </w:rPr>
        <w:t xml:space="preserve">to ensure that data is correctly attributed to the correct household. In this module, the primary units of analysis are the level of individuals within a household and the household.  </w:t>
      </w:r>
    </w:p>
    <w:p w14:paraId="7749976D" w14:textId="77777777" w:rsidR="00E4421B" w:rsidRDefault="00E4421B" w:rsidP="00E4421B">
      <w:pPr>
        <w:spacing w:after="0"/>
        <w:jc w:val="both"/>
        <w:rPr>
          <w:rFonts w:cstheme="minorHAnsi"/>
        </w:rPr>
      </w:pPr>
    </w:p>
    <w:p w14:paraId="297AADBD" w14:textId="77777777" w:rsidR="00656E43" w:rsidRDefault="00656E43" w:rsidP="00E4421B">
      <w:pPr>
        <w:spacing w:after="0"/>
        <w:jc w:val="both"/>
        <w:rPr>
          <w:rFonts w:cstheme="minorHAnsi"/>
        </w:rPr>
      </w:pPr>
      <w:r>
        <w:rPr>
          <w:rFonts w:cstheme="minorHAnsi"/>
        </w:rPr>
        <w:t>The GMD variables is split into two groups: -</w:t>
      </w:r>
    </w:p>
    <w:p w14:paraId="5D432F60" w14:textId="51E160A4" w:rsidR="00E4421B" w:rsidRPr="00656E43" w:rsidRDefault="00E4421B" w:rsidP="00656E43">
      <w:pPr>
        <w:pStyle w:val="ListParagraph"/>
        <w:numPr>
          <w:ilvl w:val="0"/>
          <w:numId w:val="61"/>
        </w:numPr>
        <w:spacing w:after="0"/>
        <w:jc w:val="both"/>
        <w:rPr>
          <w:rFonts w:cstheme="minorHAnsi"/>
        </w:rPr>
      </w:pPr>
      <w:r w:rsidRPr="00656E43">
        <w:rPr>
          <w:rFonts w:cstheme="minorHAnsi"/>
        </w:rPr>
        <w:t xml:space="preserve">Tier 1 variables are compulsory </w:t>
      </w:r>
      <w:r w:rsidR="009E2948">
        <w:rPr>
          <w:rFonts w:cstheme="minorHAnsi"/>
        </w:rPr>
        <w:t>and</w:t>
      </w:r>
      <w:r w:rsidRPr="00656E43">
        <w:rPr>
          <w:rFonts w:cstheme="minorHAnsi"/>
        </w:rPr>
        <w:t xml:space="preserve"> must be harmonized</w:t>
      </w:r>
      <w:r w:rsidR="00E676F3">
        <w:rPr>
          <w:rFonts w:cstheme="minorHAnsi"/>
        </w:rPr>
        <w:t xml:space="preserve"> for every survey </w:t>
      </w:r>
    </w:p>
    <w:p w14:paraId="757D5C99" w14:textId="77703250" w:rsidR="00E4421B" w:rsidRPr="00656E43" w:rsidRDefault="00E4421B" w:rsidP="00656E43">
      <w:pPr>
        <w:pStyle w:val="ListParagraph"/>
        <w:numPr>
          <w:ilvl w:val="0"/>
          <w:numId w:val="61"/>
        </w:numPr>
        <w:spacing w:after="0"/>
        <w:jc w:val="both"/>
        <w:rPr>
          <w:rFonts w:cstheme="minorHAnsi"/>
        </w:rPr>
      </w:pPr>
      <w:r w:rsidRPr="00656E43">
        <w:rPr>
          <w:rFonts w:cstheme="minorHAnsi"/>
        </w:rPr>
        <w:t>Tier 2 are optional variables to be derived</w:t>
      </w:r>
      <w:r w:rsidR="00656E43">
        <w:rPr>
          <w:rFonts w:cstheme="minorHAnsi"/>
        </w:rPr>
        <w:t xml:space="preserve"> depending on region needs</w:t>
      </w:r>
      <w:r w:rsidRPr="00656E43">
        <w:rPr>
          <w:rFonts w:cstheme="minorHAnsi"/>
        </w:rPr>
        <w:t>.</w:t>
      </w:r>
      <w:r w:rsidR="000F14ED">
        <w:rPr>
          <w:rStyle w:val="FootnoteReference"/>
          <w:rFonts w:cstheme="minorHAnsi"/>
        </w:rPr>
        <w:footnoteReference w:id="4"/>
      </w:r>
    </w:p>
    <w:p w14:paraId="3FFF24FD" w14:textId="77777777" w:rsidR="004E064B" w:rsidRPr="00EB36E1" w:rsidRDefault="004E064B" w:rsidP="004E064B">
      <w:pPr>
        <w:spacing w:after="0"/>
        <w:jc w:val="both"/>
        <w:rPr>
          <w:rFonts w:cstheme="minorHAnsi"/>
        </w:rPr>
      </w:pPr>
    </w:p>
    <w:p w14:paraId="63BC887A" w14:textId="77777777" w:rsidR="00F74B6F" w:rsidRPr="004E064B" w:rsidRDefault="00F74B6F" w:rsidP="00542E7F">
      <w:pPr>
        <w:pStyle w:val="Heading2"/>
        <w:spacing w:before="0" w:after="0"/>
        <w:jc w:val="both"/>
        <w:rPr>
          <w:rFonts w:asciiTheme="minorHAnsi" w:hAnsiTheme="minorHAnsi" w:cstheme="minorHAnsi"/>
          <w:b/>
          <w:bCs/>
        </w:rPr>
      </w:pPr>
      <w:bookmarkStart w:id="112" w:name="_Toc176262686"/>
      <w:r w:rsidRPr="004E064B">
        <w:rPr>
          <w:rFonts w:asciiTheme="minorHAnsi" w:hAnsiTheme="minorHAnsi" w:cstheme="minorHAnsi"/>
          <w:b/>
          <w:bCs/>
        </w:rPr>
        <w:t>Creating IDs</w:t>
      </w:r>
      <w:bookmarkEnd w:id="112"/>
      <w:r w:rsidRPr="004E064B">
        <w:rPr>
          <w:rFonts w:asciiTheme="minorHAnsi" w:hAnsiTheme="minorHAnsi" w:cstheme="minorHAnsi"/>
          <w:b/>
          <w:bCs/>
        </w:rPr>
        <w:t xml:space="preserve"> </w:t>
      </w:r>
    </w:p>
    <w:p w14:paraId="08A85FE0" w14:textId="77777777" w:rsidR="00801DC0" w:rsidRPr="00EB36E1" w:rsidRDefault="00801DC0" w:rsidP="004E064B">
      <w:pPr>
        <w:spacing w:after="0"/>
        <w:jc w:val="both"/>
        <w:rPr>
          <w:rFonts w:cstheme="minorHAnsi"/>
        </w:rPr>
      </w:pPr>
    </w:p>
    <w:p w14:paraId="52CC8E5B" w14:textId="464A0CDA" w:rsidR="00F74B6F" w:rsidRDefault="00F74B6F" w:rsidP="004E064B">
      <w:pPr>
        <w:spacing w:after="0"/>
        <w:jc w:val="both"/>
        <w:rPr>
          <w:rFonts w:cstheme="minorHAnsi"/>
        </w:rPr>
      </w:pPr>
      <w:r w:rsidRPr="00EB36E1">
        <w:rPr>
          <w:rFonts w:cstheme="minorHAnsi"/>
        </w:rPr>
        <w:t xml:space="preserve">The ID module </w:t>
      </w:r>
      <w:r w:rsidR="009C40C6" w:rsidRPr="00EB36E1">
        <w:rPr>
          <w:rFonts w:cstheme="minorHAnsi"/>
        </w:rPr>
        <w:t xml:space="preserve">is a file </w:t>
      </w:r>
      <w:r w:rsidRPr="00EB36E1">
        <w:rPr>
          <w:rFonts w:cstheme="minorHAnsi"/>
        </w:rPr>
        <w:t xml:space="preserve">at individual level with basic household and individual identifiers. The household identifier is </w:t>
      </w:r>
      <w:r w:rsidRPr="00EB36E1">
        <w:rPr>
          <w:rFonts w:cstheme="minorHAnsi"/>
          <w:i/>
        </w:rPr>
        <w:t>hhid</w:t>
      </w:r>
      <w:r w:rsidRPr="00EB36E1">
        <w:rPr>
          <w:rFonts w:cstheme="minorHAnsi"/>
        </w:rPr>
        <w:t xml:space="preserve">, and the individual identifier is </w:t>
      </w:r>
      <w:r w:rsidRPr="00EB36E1">
        <w:rPr>
          <w:rFonts w:cstheme="minorHAnsi"/>
          <w:i/>
        </w:rPr>
        <w:t>pid</w:t>
      </w:r>
      <w:r w:rsidRPr="00EB36E1">
        <w:rPr>
          <w:rFonts w:cstheme="minorHAnsi"/>
        </w:rPr>
        <w:t xml:space="preserve">. Those variables must be present and must be the same across the different </w:t>
      </w:r>
      <w:r w:rsidRPr="00EB36E1">
        <w:rPr>
          <w:rFonts w:cstheme="minorHAnsi"/>
          <w:lang w:eastAsia="it-IT"/>
        </w:rPr>
        <w:t>modules</w:t>
      </w:r>
      <w:r w:rsidRPr="00EB36E1">
        <w:rPr>
          <w:rFonts w:cstheme="minorHAnsi"/>
        </w:rPr>
        <w:t xml:space="preserve"> of the harmonized database. For efficiency of the data and merging across different files, those </w:t>
      </w:r>
      <w:r w:rsidRPr="00EB36E1">
        <w:rPr>
          <w:rFonts w:cstheme="minorHAnsi"/>
          <w:i/>
        </w:rPr>
        <w:t>hhid</w:t>
      </w:r>
      <w:r w:rsidRPr="00EB36E1">
        <w:rPr>
          <w:rFonts w:cstheme="minorHAnsi"/>
        </w:rPr>
        <w:t xml:space="preserve"> and </w:t>
      </w:r>
      <w:r w:rsidRPr="00EB36E1">
        <w:rPr>
          <w:rFonts w:cstheme="minorHAnsi"/>
          <w:i/>
        </w:rPr>
        <w:t>pid</w:t>
      </w:r>
      <w:r w:rsidRPr="00EB36E1">
        <w:rPr>
          <w:rFonts w:cstheme="minorHAnsi"/>
        </w:rPr>
        <w:t xml:space="preserve"> variables must be stored in </w:t>
      </w:r>
      <w:r w:rsidR="00A51495" w:rsidRPr="00EB36E1">
        <w:rPr>
          <w:rFonts w:cstheme="minorHAnsi"/>
        </w:rPr>
        <w:t>the same format (</w:t>
      </w:r>
      <w:r w:rsidRPr="00EB36E1">
        <w:rPr>
          <w:rFonts w:cstheme="minorHAnsi"/>
        </w:rPr>
        <w:t xml:space="preserve">numeric </w:t>
      </w:r>
      <w:r w:rsidR="00A51495" w:rsidRPr="00EB36E1">
        <w:rPr>
          <w:rFonts w:cstheme="minorHAnsi"/>
        </w:rPr>
        <w:t>preferable) throughout all data files within each survey</w:t>
      </w:r>
      <w:r w:rsidRPr="00EB36E1">
        <w:rPr>
          <w:rFonts w:cstheme="minorHAnsi"/>
        </w:rPr>
        <w:t xml:space="preserve">. In addition, the ID module must also have the original variables that were used to construct the </w:t>
      </w:r>
      <w:r w:rsidRPr="00EB36E1">
        <w:rPr>
          <w:rFonts w:cstheme="minorHAnsi"/>
          <w:i/>
        </w:rPr>
        <w:t>hhid</w:t>
      </w:r>
      <w:r w:rsidRPr="00EB36E1">
        <w:rPr>
          <w:rFonts w:cstheme="minorHAnsi"/>
        </w:rPr>
        <w:t xml:space="preserve"> and </w:t>
      </w:r>
      <w:r w:rsidRPr="00EB36E1">
        <w:rPr>
          <w:rFonts w:cstheme="minorHAnsi"/>
          <w:i/>
        </w:rPr>
        <w:t>pid</w:t>
      </w:r>
      <w:r w:rsidRPr="00EB36E1">
        <w:rPr>
          <w:rFonts w:cstheme="minorHAnsi"/>
        </w:rPr>
        <w:t xml:space="preserve"> variables. Those variables are useful when users want to merge the harmonized data with the original data files. Those original variables must be in the same format and type with </w:t>
      </w:r>
      <w:r w:rsidR="00CD7E1A" w:rsidRPr="00EB36E1">
        <w:rPr>
          <w:rFonts w:cstheme="minorHAnsi"/>
        </w:rPr>
        <w:t>those variables</w:t>
      </w:r>
      <w:r w:rsidRPr="00EB36E1">
        <w:rPr>
          <w:rFonts w:cstheme="minorHAnsi"/>
        </w:rPr>
        <w:t xml:space="preserve"> in the original data files. In practice, the identifier variables should be common in all the raw/original data files so that they can be merged between them. Those variables are often the good candidates for the ID variables.</w:t>
      </w:r>
    </w:p>
    <w:p w14:paraId="06F38DE7" w14:textId="77777777" w:rsidR="00363187" w:rsidRDefault="00363187" w:rsidP="004E064B">
      <w:pPr>
        <w:spacing w:after="0"/>
        <w:jc w:val="both"/>
        <w:rPr>
          <w:rFonts w:cstheme="minorHAnsi"/>
        </w:rPr>
      </w:pPr>
    </w:p>
    <w:p w14:paraId="5C49ECFC" w14:textId="77777777" w:rsidR="00FB3983" w:rsidRPr="006C23C9" w:rsidRDefault="00FB3983" w:rsidP="00E676F3">
      <w:pPr>
        <w:spacing w:after="60"/>
        <w:jc w:val="both"/>
        <w:rPr>
          <w:rFonts w:cstheme="minorHAnsi"/>
        </w:rPr>
      </w:pPr>
      <w:r w:rsidRPr="006C23C9">
        <w:rPr>
          <w:rFonts w:cstheme="minorHAnsi"/>
          <w:i/>
        </w:rPr>
        <w:t>Example 1</w:t>
      </w:r>
      <w:r w:rsidRPr="006C23C9">
        <w:rPr>
          <w:rFonts w:cstheme="minorHAnsi"/>
        </w:rPr>
        <w:t xml:space="preserve">: the below codes are used in creating the </w:t>
      </w:r>
      <w:r w:rsidRPr="006C23C9">
        <w:rPr>
          <w:rFonts w:cstheme="minorHAnsi"/>
          <w:i/>
        </w:rPr>
        <w:t>hhid</w:t>
      </w:r>
      <w:r w:rsidRPr="006C23C9">
        <w:rPr>
          <w:rFonts w:cstheme="minorHAnsi"/>
        </w:rPr>
        <w:t xml:space="preserve"> and </w:t>
      </w:r>
      <w:r w:rsidRPr="006C23C9">
        <w:rPr>
          <w:rFonts w:cstheme="minorHAnsi"/>
          <w:i/>
        </w:rPr>
        <w:t>pid</w:t>
      </w:r>
      <w:r w:rsidRPr="006C23C9">
        <w:rPr>
          <w:rFonts w:cstheme="minorHAnsi"/>
        </w:rPr>
        <w:t xml:space="preserve"> variables for Albania’s LSMS 2012:</w:t>
      </w:r>
    </w:p>
    <w:tbl>
      <w:tblPr>
        <w:tblW w:w="0" w:type="auto"/>
        <w:jc w:val="center"/>
        <w:shd w:val="clear" w:color="auto" w:fill="D9D9D9" w:themeFill="background1" w:themeFillShade="D9"/>
        <w:tblLook w:val="04A0" w:firstRow="1" w:lastRow="0" w:firstColumn="1" w:lastColumn="0" w:noHBand="0" w:noVBand="1"/>
      </w:tblPr>
      <w:tblGrid>
        <w:gridCol w:w="9360"/>
      </w:tblGrid>
      <w:tr w:rsidR="00FB3983" w:rsidRPr="006C23C9" w14:paraId="4201D3F1" w14:textId="77777777" w:rsidTr="00F97991">
        <w:trPr>
          <w:jc w:val="center"/>
        </w:trPr>
        <w:tc>
          <w:tcPr>
            <w:tcW w:w="9360" w:type="dxa"/>
            <w:shd w:val="clear" w:color="auto" w:fill="D9D9D9" w:themeFill="background1" w:themeFillShade="D9"/>
          </w:tcPr>
          <w:p w14:paraId="1B1577E2" w14:textId="77777777" w:rsidR="00FB3983" w:rsidRPr="006C23C9" w:rsidRDefault="00FB3983">
            <w:pPr>
              <w:pStyle w:val="NoSpacing"/>
              <w:rPr>
                <w:rFonts w:ascii="Courier New" w:hAnsi="Courier New" w:cs="Courier New"/>
                <w:color w:val="auto"/>
                <w:szCs w:val="22"/>
              </w:rPr>
            </w:pPr>
            <w:r w:rsidRPr="006C23C9">
              <w:rPr>
                <w:rFonts w:ascii="Courier New" w:hAnsi="Courier New" w:cs="Courier New"/>
                <w:color w:val="auto"/>
                <w:szCs w:val="22"/>
              </w:rPr>
              <w:t>datalibweb, country(ALB) year(2012) filen(Modul_2B_education.dta) type(ECARAW) surveyid(ALB_2012_LSMS)</w:t>
            </w:r>
          </w:p>
          <w:p w14:paraId="21A4E801" w14:textId="77777777" w:rsidR="00FB3983" w:rsidRPr="006C23C9" w:rsidRDefault="00FB3983">
            <w:pPr>
              <w:pStyle w:val="NoSpacing"/>
              <w:jc w:val="both"/>
              <w:rPr>
                <w:rFonts w:ascii="Courier New" w:hAnsi="Courier New" w:cs="Courier New"/>
                <w:color w:val="auto"/>
                <w:szCs w:val="22"/>
              </w:rPr>
            </w:pPr>
          </w:p>
          <w:p w14:paraId="4E652C1B" w14:textId="77777777" w:rsidR="00FB3983" w:rsidRPr="00FA2C07" w:rsidRDefault="00FB3983">
            <w:pPr>
              <w:pStyle w:val="NoSpacing"/>
              <w:jc w:val="both"/>
              <w:rPr>
                <w:rFonts w:ascii="Courier New" w:hAnsi="Courier New" w:cs="Courier New"/>
                <w:color w:val="auto"/>
                <w:szCs w:val="22"/>
                <w:lang w:val="es-ES"/>
              </w:rPr>
            </w:pPr>
            <w:r w:rsidRPr="00FA2C07">
              <w:rPr>
                <w:rFonts w:ascii="Courier New" w:hAnsi="Courier New" w:cs="Courier New"/>
                <w:color w:val="auto"/>
                <w:szCs w:val="22"/>
                <w:lang w:val="es-ES"/>
              </w:rPr>
              <w:t>*&lt;_pid_&gt;</w:t>
            </w:r>
          </w:p>
          <w:p w14:paraId="1A59D510" w14:textId="77777777" w:rsidR="00FB3983" w:rsidRPr="00FA2C07" w:rsidRDefault="00FB3983">
            <w:pPr>
              <w:pStyle w:val="NoSpacing"/>
              <w:jc w:val="both"/>
              <w:rPr>
                <w:rFonts w:ascii="Courier New" w:hAnsi="Courier New" w:cs="Courier New"/>
                <w:color w:val="auto"/>
                <w:szCs w:val="22"/>
                <w:lang w:val="es-ES"/>
              </w:rPr>
            </w:pPr>
            <w:r w:rsidRPr="00FA2C07">
              <w:rPr>
                <w:rFonts w:ascii="Courier New" w:hAnsi="Courier New" w:cs="Courier New"/>
                <w:color w:val="auto"/>
                <w:szCs w:val="22"/>
                <w:lang w:val="es-ES"/>
              </w:rPr>
              <w:t>rename idcode pid</w:t>
            </w:r>
          </w:p>
          <w:p w14:paraId="034F84B5" w14:textId="77777777" w:rsidR="00FB3983" w:rsidRPr="00FA2C07" w:rsidRDefault="00FB3983">
            <w:pPr>
              <w:pStyle w:val="NoSpacing"/>
              <w:jc w:val="both"/>
              <w:rPr>
                <w:rFonts w:ascii="Courier New" w:hAnsi="Courier New" w:cs="Courier New"/>
                <w:color w:val="auto"/>
                <w:szCs w:val="22"/>
                <w:lang w:val="es-ES"/>
              </w:rPr>
            </w:pPr>
            <w:r w:rsidRPr="00FA2C07">
              <w:rPr>
                <w:rFonts w:ascii="Courier New" w:hAnsi="Courier New" w:cs="Courier New"/>
                <w:color w:val="auto"/>
                <w:szCs w:val="22"/>
                <w:lang w:val="es-ES"/>
              </w:rPr>
              <w:lastRenderedPageBreak/>
              <w:t>*&lt;/_pid_&gt;</w:t>
            </w:r>
          </w:p>
          <w:p w14:paraId="1CA2C895" w14:textId="77777777" w:rsidR="00FB3983" w:rsidRPr="00FA2C07" w:rsidRDefault="00FB3983">
            <w:pPr>
              <w:pStyle w:val="NoSpacing"/>
              <w:jc w:val="both"/>
              <w:rPr>
                <w:rFonts w:ascii="Courier New" w:hAnsi="Courier New" w:cs="Courier New"/>
                <w:color w:val="auto"/>
                <w:szCs w:val="22"/>
                <w:lang w:val="es-ES"/>
              </w:rPr>
            </w:pPr>
          </w:p>
          <w:p w14:paraId="2BF5B1C8" w14:textId="77777777" w:rsidR="00FB3983" w:rsidRPr="006C23C9" w:rsidRDefault="00FB3983">
            <w:pPr>
              <w:pStyle w:val="NoSpacing"/>
              <w:jc w:val="both"/>
              <w:rPr>
                <w:rFonts w:ascii="Courier New" w:hAnsi="Courier New" w:cs="Courier New"/>
                <w:color w:val="auto"/>
                <w:szCs w:val="22"/>
              </w:rPr>
            </w:pPr>
            <w:r w:rsidRPr="006C23C9">
              <w:rPr>
                <w:rFonts w:ascii="Courier New" w:hAnsi="Courier New" w:cs="Courier New"/>
                <w:color w:val="auto"/>
                <w:szCs w:val="22"/>
              </w:rPr>
              <w:t>*&lt;_hhid_&gt;</w:t>
            </w:r>
          </w:p>
          <w:p w14:paraId="0BB2123D" w14:textId="77777777" w:rsidR="00FB3983" w:rsidRPr="006C23C9" w:rsidRDefault="00FB3983">
            <w:pPr>
              <w:pStyle w:val="NoSpacing"/>
              <w:jc w:val="both"/>
              <w:rPr>
                <w:rFonts w:ascii="Courier New" w:hAnsi="Courier New" w:cs="Courier New"/>
                <w:color w:val="auto"/>
                <w:szCs w:val="22"/>
              </w:rPr>
            </w:pPr>
            <w:r w:rsidRPr="006C23C9">
              <w:rPr>
                <w:rFonts w:ascii="Courier New" w:hAnsi="Courier New" w:cs="Courier New"/>
                <w:color w:val="auto"/>
                <w:szCs w:val="22"/>
              </w:rPr>
              <w:t>gen hhid= psu * 100 + hh</w:t>
            </w:r>
          </w:p>
          <w:p w14:paraId="497253B3" w14:textId="77777777" w:rsidR="00FB3983" w:rsidRPr="006C23C9" w:rsidRDefault="00FB3983">
            <w:pPr>
              <w:pStyle w:val="NoSpacing"/>
              <w:jc w:val="both"/>
              <w:rPr>
                <w:rFonts w:ascii="Courier New" w:hAnsi="Courier New" w:cs="Courier New"/>
                <w:color w:val="auto"/>
                <w:szCs w:val="22"/>
              </w:rPr>
            </w:pPr>
            <w:r w:rsidRPr="006C23C9">
              <w:rPr>
                <w:rFonts w:ascii="Courier New" w:hAnsi="Courier New" w:cs="Courier New"/>
                <w:color w:val="auto"/>
                <w:szCs w:val="22"/>
              </w:rPr>
              <w:t>*&lt;/hhid_&gt;</w:t>
            </w:r>
          </w:p>
        </w:tc>
      </w:tr>
    </w:tbl>
    <w:p w14:paraId="469C78BD" w14:textId="77777777" w:rsidR="00656E43" w:rsidRDefault="00656E43" w:rsidP="00656E43">
      <w:pPr>
        <w:spacing w:after="0"/>
        <w:jc w:val="both"/>
        <w:rPr>
          <w:rFonts w:cstheme="minorHAnsi"/>
        </w:rPr>
      </w:pPr>
    </w:p>
    <w:p w14:paraId="59973611" w14:textId="22F9075E" w:rsidR="00FB3983" w:rsidRPr="006C23C9" w:rsidRDefault="00FB3983" w:rsidP="00656E43">
      <w:pPr>
        <w:spacing w:after="0"/>
        <w:jc w:val="both"/>
        <w:rPr>
          <w:rFonts w:cstheme="minorHAnsi"/>
        </w:rPr>
      </w:pPr>
      <w:r w:rsidRPr="006C23C9">
        <w:rPr>
          <w:rFonts w:cstheme="minorHAnsi"/>
        </w:rPr>
        <w:t xml:space="preserve">In this example, those original variables are </w:t>
      </w:r>
      <w:r w:rsidRPr="006C23C9">
        <w:rPr>
          <w:rFonts w:cstheme="minorHAnsi"/>
          <w:i/>
        </w:rPr>
        <w:t>idcode</w:t>
      </w:r>
      <w:r w:rsidRPr="006C23C9">
        <w:rPr>
          <w:rFonts w:cstheme="minorHAnsi"/>
        </w:rPr>
        <w:t xml:space="preserve">, </w:t>
      </w:r>
      <w:r w:rsidRPr="006C23C9">
        <w:rPr>
          <w:rFonts w:cstheme="minorHAnsi"/>
          <w:i/>
        </w:rPr>
        <w:t>psu</w:t>
      </w:r>
      <w:r w:rsidRPr="006C23C9">
        <w:rPr>
          <w:rFonts w:cstheme="minorHAnsi"/>
        </w:rPr>
        <w:t xml:space="preserve">, and </w:t>
      </w:r>
      <w:r w:rsidRPr="006C23C9">
        <w:rPr>
          <w:rFonts w:cstheme="minorHAnsi"/>
          <w:i/>
        </w:rPr>
        <w:t>hh</w:t>
      </w:r>
      <w:r w:rsidRPr="006C23C9">
        <w:rPr>
          <w:rFonts w:cstheme="minorHAnsi"/>
        </w:rPr>
        <w:t xml:space="preserve">. Therefore, in the ID module we have the following variables: </w:t>
      </w:r>
      <w:r w:rsidRPr="006C23C9">
        <w:rPr>
          <w:rFonts w:cstheme="minorHAnsi"/>
          <w:i/>
        </w:rPr>
        <w:t xml:space="preserve">countrycode, year, hhid, pid, idcode, psu, </w:t>
      </w:r>
      <w:r w:rsidRPr="006C23C9">
        <w:rPr>
          <w:rFonts w:cstheme="minorHAnsi"/>
        </w:rPr>
        <w:t>and</w:t>
      </w:r>
      <w:r w:rsidRPr="006C23C9">
        <w:rPr>
          <w:rFonts w:cstheme="minorHAnsi"/>
          <w:i/>
        </w:rPr>
        <w:t xml:space="preserve"> hh</w:t>
      </w:r>
      <w:r w:rsidRPr="006C23C9">
        <w:rPr>
          <w:rFonts w:cstheme="minorHAnsi"/>
        </w:rPr>
        <w:t xml:space="preserve">. </w:t>
      </w:r>
    </w:p>
    <w:p w14:paraId="614ABC19" w14:textId="77777777" w:rsidR="00656E43" w:rsidRDefault="00656E43" w:rsidP="00656E43">
      <w:pPr>
        <w:spacing w:after="0"/>
        <w:jc w:val="both"/>
        <w:rPr>
          <w:rFonts w:cstheme="minorHAnsi"/>
          <w:i/>
        </w:rPr>
      </w:pPr>
    </w:p>
    <w:p w14:paraId="19021F24" w14:textId="6377B00E" w:rsidR="00FB3983" w:rsidRDefault="00FB3983" w:rsidP="00656E43">
      <w:pPr>
        <w:spacing w:after="0"/>
        <w:jc w:val="both"/>
        <w:rPr>
          <w:rFonts w:cstheme="minorHAnsi"/>
        </w:rPr>
      </w:pPr>
      <w:r w:rsidRPr="006C23C9">
        <w:rPr>
          <w:rFonts w:cstheme="minorHAnsi"/>
          <w:i/>
        </w:rPr>
        <w:t>Example 2</w:t>
      </w:r>
      <w:r w:rsidRPr="006C23C9">
        <w:rPr>
          <w:rFonts w:cstheme="minorHAnsi"/>
        </w:rPr>
        <w:t xml:space="preserve">: For the case of </w:t>
      </w:r>
      <w:r w:rsidRPr="006C23C9">
        <w:rPr>
          <w:rFonts w:cstheme="minorHAnsi"/>
          <w:i/>
        </w:rPr>
        <w:t>hhid</w:t>
      </w:r>
      <w:r w:rsidRPr="006C23C9">
        <w:rPr>
          <w:rFonts w:cstheme="minorHAnsi"/>
        </w:rPr>
        <w:t xml:space="preserve"> and </w:t>
      </w:r>
      <w:r w:rsidRPr="006C23C9">
        <w:rPr>
          <w:rFonts w:cstheme="minorHAnsi"/>
          <w:i/>
        </w:rPr>
        <w:t>pid</w:t>
      </w:r>
      <w:r w:rsidRPr="006C23C9">
        <w:rPr>
          <w:rFonts w:cstheme="minorHAnsi"/>
        </w:rPr>
        <w:t xml:space="preserve"> are already in the raw/original database, either in the same numeric format or in different format, it would be still important to have the ID variables standardized and also keep the original variables. Those variables can be renamed with the suffix _orig. For example, in a country where </w:t>
      </w:r>
      <w:r w:rsidRPr="006C23C9">
        <w:rPr>
          <w:rFonts w:cstheme="minorHAnsi"/>
          <w:i/>
        </w:rPr>
        <w:t>hhid</w:t>
      </w:r>
      <w:r w:rsidRPr="006C23C9">
        <w:rPr>
          <w:rFonts w:cstheme="minorHAnsi"/>
        </w:rPr>
        <w:t xml:space="preserve"> and </w:t>
      </w:r>
      <w:r w:rsidRPr="006C23C9">
        <w:rPr>
          <w:rFonts w:cstheme="minorHAnsi"/>
          <w:i/>
        </w:rPr>
        <w:t>pid</w:t>
      </w:r>
      <w:r w:rsidRPr="006C23C9">
        <w:rPr>
          <w:rFonts w:cstheme="minorHAnsi"/>
        </w:rPr>
        <w:t xml:space="preserve"> are used as ID variables, then in the ID module, we should have the following variables: </w:t>
      </w:r>
      <w:r w:rsidRPr="006C23C9">
        <w:rPr>
          <w:rFonts w:cstheme="minorHAnsi"/>
          <w:i/>
        </w:rPr>
        <w:t xml:space="preserve">countrycode, year, hhid, pid, hhid_orig, </w:t>
      </w:r>
      <w:r w:rsidRPr="006C23C9">
        <w:rPr>
          <w:rFonts w:cstheme="minorHAnsi"/>
        </w:rPr>
        <w:t>and</w:t>
      </w:r>
      <w:r w:rsidRPr="006C23C9">
        <w:rPr>
          <w:rFonts w:cstheme="minorHAnsi"/>
          <w:i/>
        </w:rPr>
        <w:t xml:space="preserve"> pid_orig</w:t>
      </w:r>
      <w:r w:rsidRPr="006C23C9">
        <w:rPr>
          <w:rFonts w:cstheme="minorHAnsi"/>
        </w:rPr>
        <w:t xml:space="preserve">; where </w:t>
      </w:r>
      <w:r w:rsidRPr="006C23C9">
        <w:rPr>
          <w:rFonts w:cstheme="minorHAnsi"/>
          <w:i/>
        </w:rPr>
        <w:t>hhid_orig</w:t>
      </w:r>
      <w:r w:rsidRPr="006C23C9">
        <w:rPr>
          <w:rFonts w:cstheme="minorHAnsi"/>
        </w:rPr>
        <w:t xml:space="preserve"> and </w:t>
      </w:r>
      <w:r w:rsidRPr="006C23C9">
        <w:rPr>
          <w:rFonts w:cstheme="minorHAnsi"/>
          <w:i/>
        </w:rPr>
        <w:t>pid_orig</w:t>
      </w:r>
      <w:r w:rsidRPr="006C23C9">
        <w:rPr>
          <w:rFonts w:cstheme="minorHAnsi"/>
        </w:rPr>
        <w:t xml:space="preserve"> are the same in content as </w:t>
      </w:r>
      <w:r w:rsidRPr="006C23C9">
        <w:rPr>
          <w:rFonts w:cstheme="minorHAnsi"/>
          <w:i/>
        </w:rPr>
        <w:t>hhid</w:t>
      </w:r>
      <w:r w:rsidRPr="006C23C9">
        <w:rPr>
          <w:rFonts w:cstheme="minorHAnsi"/>
        </w:rPr>
        <w:t xml:space="preserve"> and </w:t>
      </w:r>
      <w:r w:rsidRPr="006C23C9">
        <w:rPr>
          <w:rFonts w:cstheme="minorHAnsi"/>
          <w:i/>
        </w:rPr>
        <w:t>pid</w:t>
      </w:r>
      <w:r w:rsidRPr="006C23C9">
        <w:rPr>
          <w:rFonts w:cstheme="minorHAnsi"/>
        </w:rPr>
        <w:t>, respectively.</w:t>
      </w:r>
    </w:p>
    <w:p w14:paraId="01A9F942" w14:textId="77777777" w:rsidR="00656E43" w:rsidRPr="006C23C9" w:rsidRDefault="00656E43" w:rsidP="00656E43">
      <w:pPr>
        <w:spacing w:after="0"/>
        <w:jc w:val="both"/>
        <w:rPr>
          <w:rFonts w:cstheme="minorHAnsi"/>
        </w:rPr>
      </w:pPr>
    </w:p>
    <w:p w14:paraId="01717050" w14:textId="4C891330" w:rsidR="00FB3983" w:rsidRPr="006C23C9" w:rsidRDefault="00FB3983" w:rsidP="00E676F3">
      <w:pPr>
        <w:spacing w:after="60"/>
        <w:jc w:val="both"/>
        <w:rPr>
          <w:rFonts w:cstheme="minorHAnsi"/>
        </w:rPr>
      </w:pPr>
      <w:r w:rsidRPr="006C23C9">
        <w:rPr>
          <w:rFonts w:cstheme="minorHAnsi"/>
          <w:i/>
        </w:rPr>
        <w:t>Example 3</w:t>
      </w:r>
      <w:r w:rsidRPr="006C23C9">
        <w:rPr>
          <w:rFonts w:cstheme="minorHAnsi"/>
        </w:rPr>
        <w:t xml:space="preserve">: Create the </w:t>
      </w:r>
      <w:r w:rsidRPr="006C23C9">
        <w:rPr>
          <w:rFonts w:cstheme="minorHAnsi"/>
          <w:i/>
        </w:rPr>
        <w:t>hhid</w:t>
      </w:r>
      <w:r w:rsidRPr="006C23C9">
        <w:rPr>
          <w:rFonts w:cstheme="minorHAnsi"/>
        </w:rPr>
        <w:t xml:space="preserve"> variable from the </w:t>
      </w:r>
      <w:r w:rsidR="00835CAA">
        <w:rPr>
          <w:rFonts w:cstheme="minorHAnsi"/>
        </w:rPr>
        <w:t>concat</w:t>
      </w:r>
      <w:r w:rsidRPr="006C23C9">
        <w:rPr>
          <w:rFonts w:cstheme="minorHAnsi"/>
          <w:i/>
        </w:rPr>
        <w:t>-</w:t>
      </w:r>
      <w:r w:rsidRPr="006C23C9">
        <w:rPr>
          <w:rFonts w:cstheme="minorHAnsi"/>
        </w:rPr>
        <w:t xml:space="preserve"> function in Stata from two variables. Note that -</w:t>
      </w:r>
      <w:r w:rsidRPr="006C23C9">
        <w:rPr>
          <w:rFonts w:cstheme="minorHAnsi"/>
          <w:i/>
        </w:rPr>
        <w:t>sort</w:t>
      </w:r>
      <w:r w:rsidRPr="006C23C9">
        <w:rPr>
          <w:rFonts w:cstheme="minorHAnsi"/>
        </w:rPr>
        <w:t>- must be used before the -</w:t>
      </w:r>
      <w:r w:rsidRPr="006C23C9">
        <w:rPr>
          <w:rFonts w:cstheme="minorHAnsi"/>
          <w:i/>
        </w:rPr>
        <w:t>group</w:t>
      </w:r>
      <w:r w:rsidRPr="006C23C9">
        <w:rPr>
          <w:rFonts w:cstheme="minorHAnsi"/>
        </w:rPr>
        <w:t xml:space="preserve">- function, otherwise the </w:t>
      </w:r>
      <w:r w:rsidRPr="006C23C9">
        <w:rPr>
          <w:rFonts w:cstheme="minorHAnsi"/>
          <w:i/>
        </w:rPr>
        <w:t>hhid</w:t>
      </w:r>
      <w:r w:rsidRPr="006C23C9">
        <w:rPr>
          <w:rFonts w:cstheme="minorHAnsi"/>
        </w:rPr>
        <w:t xml:space="preserve"> variable will point to different households in each data files. One good practice is to do that </w:t>
      </w:r>
      <w:r w:rsidR="00835CAA">
        <w:rPr>
          <w:rFonts w:cstheme="minorHAnsi"/>
          <w:i/>
        </w:rPr>
        <w:t>concat</w:t>
      </w:r>
      <w:r w:rsidRPr="006C23C9">
        <w:rPr>
          <w:rFonts w:cstheme="minorHAnsi"/>
          <w:i/>
        </w:rPr>
        <w:t>()</w:t>
      </w:r>
      <w:r w:rsidRPr="006C23C9">
        <w:rPr>
          <w:rFonts w:cstheme="minorHAnsi"/>
        </w:rPr>
        <w:t xml:space="preserve"> function only one time and use the variables in the </w:t>
      </w:r>
      <w:r w:rsidRPr="006C23C9">
        <w:rPr>
          <w:rFonts w:cstheme="minorHAnsi"/>
          <w:i/>
        </w:rPr>
        <w:t>group()</w:t>
      </w:r>
      <w:r w:rsidRPr="006C23C9">
        <w:rPr>
          <w:rFonts w:cstheme="minorHAnsi"/>
        </w:rPr>
        <w:t xml:space="preserve"> to merge across the data files.</w:t>
      </w:r>
    </w:p>
    <w:tbl>
      <w:tblPr>
        <w:tblW w:w="0" w:type="auto"/>
        <w:jc w:val="center"/>
        <w:shd w:val="clear" w:color="auto" w:fill="D9D9D9" w:themeFill="background1" w:themeFillShade="D9"/>
        <w:tblLook w:val="04A0" w:firstRow="1" w:lastRow="0" w:firstColumn="1" w:lastColumn="0" w:noHBand="0" w:noVBand="1"/>
      </w:tblPr>
      <w:tblGrid>
        <w:gridCol w:w="9360"/>
      </w:tblGrid>
      <w:tr w:rsidR="00FB3983" w:rsidRPr="006C23C9" w14:paraId="3FBE307D" w14:textId="77777777" w:rsidTr="00F97991">
        <w:trPr>
          <w:jc w:val="center"/>
        </w:trPr>
        <w:tc>
          <w:tcPr>
            <w:tcW w:w="9360" w:type="dxa"/>
            <w:shd w:val="clear" w:color="auto" w:fill="D9D9D9" w:themeFill="background1" w:themeFillShade="D9"/>
          </w:tcPr>
          <w:p w14:paraId="77EE646E" w14:textId="77777777" w:rsidR="00FB3983" w:rsidRPr="006C23C9" w:rsidRDefault="00FB3983">
            <w:pPr>
              <w:pStyle w:val="NoSpacing"/>
              <w:jc w:val="both"/>
              <w:rPr>
                <w:rFonts w:ascii="Courier New" w:hAnsi="Courier New" w:cs="Courier New"/>
                <w:color w:val="auto"/>
                <w:szCs w:val="22"/>
              </w:rPr>
            </w:pPr>
            <w:r w:rsidRPr="006C23C9">
              <w:rPr>
                <w:rFonts w:ascii="Courier New" w:hAnsi="Courier New" w:cs="Courier New"/>
                <w:color w:val="auto"/>
                <w:szCs w:val="22"/>
              </w:rPr>
              <w:t>*&lt;_hhid_&gt;</w:t>
            </w:r>
          </w:p>
          <w:p w14:paraId="0F8FD916" w14:textId="77777777" w:rsidR="00FB3983" w:rsidRPr="00F843B4" w:rsidRDefault="00FB3983">
            <w:pPr>
              <w:pStyle w:val="NoSpacing"/>
              <w:jc w:val="both"/>
              <w:rPr>
                <w:rFonts w:ascii="Courier New" w:hAnsi="Courier New" w:cs="Courier New"/>
                <w:color w:val="auto"/>
                <w:szCs w:val="22"/>
                <w:rPrChange w:id="113" w:author="Gabriel Lara Ibarra" w:date="2024-12-19T08:53:00Z" w16du:dateUtc="2024-12-19T13:53:00Z">
                  <w:rPr>
                    <w:rFonts w:ascii="Courier New" w:hAnsi="Courier New" w:cs="Courier New"/>
                    <w:color w:val="auto"/>
                    <w:szCs w:val="22"/>
                    <w:lang w:val="es-ES"/>
                  </w:rPr>
                </w:rPrChange>
              </w:rPr>
            </w:pPr>
            <w:r w:rsidRPr="00F843B4">
              <w:rPr>
                <w:rFonts w:ascii="Courier New" w:hAnsi="Courier New" w:cs="Courier New"/>
                <w:color w:val="auto"/>
                <w:szCs w:val="22"/>
                <w:rPrChange w:id="114" w:author="Gabriel Lara Ibarra" w:date="2024-12-19T08:53:00Z" w16du:dateUtc="2024-12-19T13:53:00Z">
                  <w:rPr>
                    <w:rFonts w:ascii="Courier New" w:hAnsi="Courier New" w:cs="Courier New"/>
                    <w:color w:val="auto"/>
                    <w:szCs w:val="22"/>
                    <w:lang w:val="es-ES"/>
                  </w:rPr>
                </w:rPrChange>
              </w:rPr>
              <w:t>sort folio e10</w:t>
            </w:r>
          </w:p>
          <w:p w14:paraId="1C87C915" w14:textId="623340FA" w:rsidR="00FB3983" w:rsidRPr="00F843B4" w:rsidRDefault="00FB3983">
            <w:pPr>
              <w:pStyle w:val="NoSpacing"/>
              <w:jc w:val="both"/>
              <w:rPr>
                <w:rFonts w:ascii="Courier New" w:hAnsi="Courier New" w:cs="Courier New"/>
                <w:color w:val="auto"/>
                <w:szCs w:val="22"/>
                <w:rPrChange w:id="115" w:author="Gabriel Lara Ibarra" w:date="2024-12-19T08:53:00Z" w16du:dateUtc="2024-12-19T13:53:00Z">
                  <w:rPr>
                    <w:rFonts w:ascii="Courier New" w:hAnsi="Courier New" w:cs="Courier New"/>
                    <w:color w:val="auto"/>
                    <w:szCs w:val="22"/>
                    <w:lang w:val="es-ES"/>
                  </w:rPr>
                </w:rPrChange>
              </w:rPr>
            </w:pPr>
            <w:r w:rsidRPr="00F843B4">
              <w:rPr>
                <w:rFonts w:ascii="Courier New" w:hAnsi="Courier New" w:cs="Courier New"/>
                <w:color w:val="auto"/>
                <w:szCs w:val="22"/>
                <w:rPrChange w:id="116" w:author="Gabriel Lara Ibarra" w:date="2024-12-19T08:53:00Z" w16du:dateUtc="2024-12-19T13:53:00Z">
                  <w:rPr>
                    <w:rFonts w:ascii="Courier New" w:hAnsi="Courier New" w:cs="Courier New"/>
                    <w:color w:val="auto"/>
                    <w:szCs w:val="22"/>
                    <w:lang w:val="es-ES"/>
                  </w:rPr>
                </w:rPrChange>
              </w:rPr>
              <w:t>egen hhid =</w:t>
            </w:r>
            <w:r w:rsidR="008902A4" w:rsidRPr="00F843B4">
              <w:rPr>
                <w:rFonts w:ascii="Courier New" w:hAnsi="Courier New" w:cs="Courier New"/>
                <w:color w:val="auto"/>
                <w:szCs w:val="22"/>
                <w:rPrChange w:id="117" w:author="Gabriel Lara Ibarra" w:date="2024-12-19T08:53:00Z" w16du:dateUtc="2024-12-19T13:53:00Z">
                  <w:rPr>
                    <w:rFonts w:ascii="Courier New" w:hAnsi="Courier New" w:cs="Courier New"/>
                    <w:color w:val="auto"/>
                    <w:szCs w:val="22"/>
                    <w:lang w:val="es-ES"/>
                  </w:rPr>
                </w:rPrChange>
              </w:rPr>
              <w:t>concat</w:t>
            </w:r>
            <w:r w:rsidRPr="00F843B4">
              <w:rPr>
                <w:rFonts w:ascii="Courier New" w:hAnsi="Courier New" w:cs="Courier New"/>
                <w:color w:val="auto"/>
                <w:szCs w:val="22"/>
                <w:rPrChange w:id="118" w:author="Gabriel Lara Ibarra" w:date="2024-12-19T08:53:00Z" w16du:dateUtc="2024-12-19T13:53:00Z">
                  <w:rPr>
                    <w:rFonts w:ascii="Courier New" w:hAnsi="Courier New" w:cs="Courier New"/>
                    <w:color w:val="auto"/>
                    <w:szCs w:val="22"/>
                    <w:lang w:val="es-ES"/>
                  </w:rPr>
                </w:rPrChange>
              </w:rPr>
              <w:t>(folio e10)</w:t>
            </w:r>
          </w:p>
          <w:p w14:paraId="2039E4ED" w14:textId="77777777" w:rsidR="00FB3983" w:rsidRPr="006C23C9" w:rsidRDefault="00FB3983">
            <w:pPr>
              <w:pStyle w:val="NoSpacing"/>
              <w:jc w:val="both"/>
              <w:rPr>
                <w:rFonts w:ascii="Courier New" w:hAnsi="Courier New" w:cs="Courier New"/>
                <w:color w:val="auto"/>
                <w:szCs w:val="22"/>
              </w:rPr>
            </w:pPr>
            <w:r w:rsidRPr="006C23C9">
              <w:rPr>
                <w:rFonts w:ascii="Courier New" w:hAnsi="Courier New" w:cs="Courier New"/>
                <w:color w:val="auto"/>
                <w:szCs w:val="22"/>
              </w:rPr>
              <w:t>*&lt;/hhid_&gt;</w:t>
            </w:r>
          </w:p>
          <w:p w14:paraId="681017B6" w14:textId="77777777" w:rsidR="00FB3983" w:rsidRPr="006C23C9" w:rsidRDefault="00FB3983">
            <w:pPr>
              <w:pStyle w:val="NoSpacing"/>
              <w:jc w:val="both"/>
              <w:rPr>
                <w:rFonts w:ascii="Courier New" w:hAnsi="Courier New" w:cs="Courier New"/>
                <w:color w:val="auto"/>
                <w:szCs w:val="22"/>
              </w:rPr>
            </w:pPr>
          </w:p>
          <w:p w14:paraId="4C6A831F" w14:textId="77777777" w:rsidR="00FB3983" w:rsidRPr="006C23C9" w:rsidRDefault="00FB3983">
            <w:pPr>
              <w:pStyle w:val="NoSpacing"/>
              <w:jc w:val="both"/>
              <w:rPr>
                <w:rFonts w:ascii="Courier New" w:hAnsi="Courier New" w:cs="Courier New"/>
                <w:color w:val="auto"/>
                <w:szCs w:val="22"/>
              </w:rPr>
            </w:pPr>
            <w:r w:rsidRPr="006C23C9">
              <w:rPr>
                <w:rFonts w:ascii="Courier New" w:hAnsi="Courier New" w:cs="Courier New"/>
                <w:color w:val="auto"/>
                <w:szCs w:val="22"/>
              </w:rPr>
              <w:t>*&lt;_pid_&gt;</w:t>
            </w:r>
          </w:p>
          <w:p w14:paraId="2D352C95" w14:textId="77777777" w:rsidR="00FB3983" w:rsidRPr="006C23C9" w:rsidRDefault="00FB3983">
            <w:pPr>
              <w:pStyle w:val="NoSpacing"/>
              <w:jc w:val="both"/>
              <w:rPr>
                <w:rFonts w:ascii="Courier New" w:hAnsi="Courier New" w:cs="Courier New"/>
                <w:color w:val="auto"/>
                <w:szCs w:val="22"/>
              </w:rPr>
            </w:pPr>
            <w:r>
              <w:rPr>
                <w:rFonts w:ascii="Courier New" w:hAnsi="Courier New" w:cs="Courier New"/>
                <w:color w:val="auto"/>
                <w:szCs w:val="22"/>
              </w:rPr>
              <w:t>clonevar</w:t>
            </w:r>
            <w:r w:rsidRPr="006C23C9">
              <w:rPr>
                <w:rFonts w:ascii="Courier New" w:hAnsi="Courier New" w:cs="Courier New"/>
                <w:color w:val="auto"/>
                <w:szCs w:val="22"/>
              </w:rPr>
              <w:t xml:space="preserve"> pid = eglin</w:t>
            </w:r>
          </w:p>
          <w:p w14:paraId="6BFC0E51" w14:textId="77777777" w:rsidR="00FB3983" w:rsidRPr="006C23C9" w:rsidRDefault="00FB3983">
            <w:pPr>
              <w:pStyle w:val="NoSpacing"/>
              <w:jc w:val="both"/>
              <w:rPr>
                <w:rFonts w:ascii="Courier New" w:hAnsi="Courier New" w:cs="Courier New"/>
                <w:color w:val="auto"/>
                <w:szCs w:val="22"/>
              </w:rPr>
            </w:pPr>
            <w:r w:rsidRPr="006C23C9">
              <w:rPr>
                <w:rFonts w:ascii="Courier New" w:hAnsi="Courier New" w:cs="Courier New"/>
                <w:color w:val="auto"/>
                <w:szCs w:val="22"/>
              </w:rPr>
              <w:t>*&lt;/_pid_&gt;</w:t>
            </w:r>
          </w:p>
        </w:tc>
      </w:tr>
    </w:tbl>
    <w:p w14:paraId="7E56F702" w14:textId="77777777" w:rsidR="00FB3983" w:rsidRPr="006C23C9" w:rsidRDefault="00FB3983" w:rsidP="00FB3983">
      <w:pPr>
        <w:jc w:val="both"/>
        <w:rPr>
          <w:rFonts w:ascii="Cambria" w:hAnsi="Cambria"/>
          <w:sz w:val="20"/>
        </w:rPr>
      </w:pPr>
    </w:p>
    <w:p w14:paraId="694F127E" w14:textId="77777777" w:rsidR="00FB3983" w:rsidRPr="009F09E5" w:rsidRDefault="00FB3983" w:rsidP="00542E7F">
      <w:pPr>
        <w:pStyle w:val="Heading2"/>
        <w:spacing w:before="200" w:after="0" w:line="276" w:lineRule="auto"/>
        <w:jc w:val="both"/>
        <w:rPr>
          <w:rFonts w:asciiTheme="minorHAnsi" w:hAnsiTheme="minorHAnsi" w:cstheme="minorHAnsi"/>
          <w:b/>
          <w:bCs/>
        </w:rPr>
      </w:pPr>
      <w:bookmarkStart w:id="119" w:name="_Toc176262687"/>
      <w:r w:rsidRPr="009F09E5">
        <w:rPr>
          <w:rFonts w:asciiTheme="minorHAnsi" w:hAnsiTheme="minorHAnsi" w:cstheme="minorHAnsi"/>
          <w:b/>
          <w:bCs/>
        </w:rPr>
        <w:t>Mapping and Description of Variables</w:t>
      </w:r>
      <w:bookmarkEnd w:id="119"/>
      <w:r w:rsidRPr="009F09E5">
        <w:rPr>
          <w:rFonts w:asciiTheme="minorHAnsi" w:hAnsiTheme="minorHAnsi" w:cstheme="minorHAnsi"/>
          <w:b/>
          <w:bCs/>
        </w:rPr>
        <w:t xml:space="preserve"> </w:t>
      </w:r>
    </w:p>
    <w:p w14:paraId="2A46998E" w14:textId="77777777" w:rsidR="009F09E5" w:rsidRDefault="009F09E5" w:rsidP="005150DF">
      <w:pPr>
        <w:spacing w:after="0"/>
        <w:jc w:val="both"/>
      </w:pPr>
    </w:p>
    <w:p w14:paraId="198554E7" w14:textId="70593B58" w:rsidR="00FB3983" w:rsidRPr="006C23C9" w:rsidRDefault="00FB3983" w:rsidP="00FB3983">
      <w:pPr>
        <w:jc w:val="both"/>
        <w:rPr>
          <w:rFonts w:ascii="Calibri" w:hAnsi="Calibri" w:cs="Calibri"/>
          <w:color w:val="000000"/>
        </w:rPr>
      </w:pPr>
      <w:r w:rsidRPr="006C23C9">
        <w:t xml:space="preserve">The aim of this section is to provide the readers with basic information about the main sources of information and then some details about how GMD ID are produced, and the issues surrounding them. </w:t>
      </w:r>
    </w:p>
    <w:p w14:paraId="2B16CF53" w14:textId="77777777" w:rsidR="00FB3983" w:rsidRPr="006C23C9" w:rsidRDefault="00FB3983" w:rsidP="00FB3983">
      <w:pPr>
        <w:spacing w:after="0" w:line="240" w:lineRule="auto"/>
        <w:jc w:val="both"/>
        <w:rPr>
          <w:rFonts w:ascii="Calibri" w:eastAsia="Times New Roman" w:hAnsi="Calibri" w:cs="Times New Roman"/>
          <w:b/>
          <w:bCs/>
          <w:color w:val="000000"/>
        </w:rPr>
      </w:pPr>
      <w:r w:rsidRPr="006C23C9">
        <w:rPr>
          <w:rFonts w:ascii="Calibri" w:eastAsia="Times New Roman" w:hAnsi="Calibri" w:cs="Times New Roman"/>
          <w:b/>
          <w:bCs/>
          <w:color w:val="000000"/>
        </w:rPr>
        <w:t>countrycode</w:t>
      </w:r>
    </w:p>
    <w:p w14:paraId="251C7FD7" w14:textId="403A1A0A" w:rsidR="00FB3983" w:rsidRPr="006C23C9" w:rsidRDefault="00B27181" w:rsidP="00FB3983">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 xml:space="preserve">This </w:t>
      </w:r>
      <w:r w:rsidR="00FB3983" w:rsidRPr="006C23C9">
        <w:rPr>
          <w:rFonts w:ascii="Calibri" w:eastAsia="Times New Roman" w:hAnsi="Calibri" w:cs="Times New Roman"/>
          <w:color w:val="000000"/>
        </w:rPr>
        <w:t>is a string variable that specifies the 3</w:t>
      </w:r>
      <w:r w:rsidR="00FB3983">
        <w:rPr>
          <w:rFonts w:ascii="Calibri" w:eastAsia="Times New Roman" w:hAnsi="Calibri" w:cs="Times New Roman"/>
          <w:color w:val="000000"/>
        </w:rPr>
        <w:t xml:space="preserve">-character </w:t>
      </w:r>
      <w:r w:rsidR="00FB3983" w:rsidRPr="006C23C9">
        <w:rPr>
          <w:rFonts w:ascii="Calibri" w:eastAsia="Times New Roman" w:hAnsi="Calibri" w:cs="Times New Roman"/>
          <w:color w:val="000000"/>
        </w:rPr>
        <w:t xml:space="preserve">country </w:t>
      </w:r>
      <w:r w:rsidR="00D72A40">
        <w:rPr>
          <w:rFonts w:ascii="Calibri" w:eastAsia="Times New Roman" w:hAnsi="Calibri" w:cs="Times New Roman"/>
          <w:color w:val="000000"/>
        </w:rPr>
        <w:t xml:space="preserve">ISO3 </w:t>
      </w:r>
      <w:r w:rsidR="00FB3983" w:rsidRPr="006C23C9">
        <w:rPr>
          <w:rFonts w:ascii="Calibri" w:eastAsia="Times New Roman" w:hAnsi="Calibri" w:cs="Times New Roman"/>
          <w:color w:val="000000"/>
        </w:rPr>
        <w:t xml:space="preserve">code used by the World Bank to identify each country. Although there are different naming conventions, it is necessary to use those specified to ensure that the data for each country is appropriately labeled. </w:t>
      </w:r>
    </w:p>
    <w:p w14:paraId="51612908" w14:textId="77777777" w:rsidR="00FB3983" w:rsidRPr="006C23C9" w:rsidRDefault="00FB3983" w:rsidP="00FB3983">
      <w:pPr>
        <w:spacing w:after="0" w:line="240" w:lineRule="auto"/>
        <w:jc w:val="both"/>
        <w:rPr>
          <w:rFonts w:ascii="Calibri" w:eastAsia="Times New Roman" w:hAnsi="Calibri" w:cs="Times New Roman"/>
          <w:color w:val="000000"/>
        </w:rPr>
      </w:pPr>
    </w:p>
    <w:p w14:paraId="176FEE27" w14:textId="77777777" w:rsidR="00FB3983" w:rsidRPr="00E652C8" w:rsidRDefault="00FB3983" w:rsidP="00FB3983">
      <w:pPr>
        <w:spacing w:after="0" w:line="240" w:lineRule="auto"/>
        <w:jc w:val="both"/>
        <w:rPr>
          <w:rFonts w:ascii="Calibri" w:eastAsia="Times New Roman" w:hAnsi="Calibri" w:cs="Times New Roman"/>
          <w:b/>
          <w:bCs/>
          <w:color w:val="000000"/>
        </w:rPr>
      </w:pPr>
      <w:r w:rsidRPr="006C23C9">
        <w:rPr>
          <w:rFonts w:ascii="Calibri" w:eastAsia="Times New Roman" w:hAnsi="Calibri" w:cs="Times New Roman"/>
          <w:b/>
          <w:bCs/>
          <w:color w:val="000000"/>
        </w:rPr>
        <w:t>year</w:t>
      </w:r>
    </w:p>
    <w:p w14:paraId="3C100444" w14:textId="4416977B" w:rsidR="00FB3983" w:rsidRPr="00E652C8" w:rsidRDefault="00B27181" w:rsidP="00FB3983">
      <w:pPr>
        <w:jc w:val="both"/>
        <w:rPr>
          <w:rFonts w:ascii="Calibri" w:eastAsia="Times New Roman" w:hAnsi="Calibri" w:cs="Times New Roman"/>
          <w:color w:val="000000"/>
        </w:rPr>
      </w:pPr>
      <w:r w:rsidRPr="00E652C8">
        <w:rPr>
          <w:rFonts w:ascii="Calibri" w:eastAsia="Times New Roman" w:hAnsi="Calibri" w:cs="Times New Roman"/>
          <w:bCs/>
          <w:color w:val="000000"/>
        </w:rPr>
        <w:t xml:space="preserve">This </w:t>
      </w:r>
      <w:r w:rsidR="00FB3983" w:rsidRPr="00E652C8">
        <w:rPr>
          <w:rFonts w:ascii="Calibri" w:eastAsia="Times New Roman" w:hAnsi="Calibri" w:cs="Times New Roman"/>
          <w:bCs/>
          <w:color w:val="000000"/>
        </w:rPr>
        <w:t xml:space="preserve">is a numeric variable that denotes the </w:t>
      </w:r>
      <w:r w:rsidR="00FB3983" w:rsidRPr="00E652C8">
        <w:rPr>
          <w:rFonts w:ascii="Calibri" w:eastAsia="Times New Roman" w:hAnsi="Calibri" w:cs="Times New Roman"/>
          <w:color w:val="000000"/>
        </w:rPr>
        <w:t xml:space="preserve">year in which the implementation of the household survey was begun. For example, if a survey was implemented during October 2018 and September 2019, the </w:t>
      </w:r>
      <w:r w:rsidR="00FB3983" w:rsidRPr="00E652C8">
        <w:rPr>
          <w:rFonts w:ascii="Calibri" w:eastAsia="Times New Roman" w:hAnsi="Calibri" w:cs="Times New Roman"/>
          <w:i/>
          <w:color w:val="000000"/>
        </w:rPr>
        <w:t>year</w:t>
      </w:r>
      <w:r w:rsidR="00FB3983" w:rsidRPr="00E652C8">
        <w:rPr>
          <w:rFonts w:ascii="Calibri" w:eastAsia="Times New Roman" w:hAnsi="Calibri" w:cs="Times New Roman"/>
          <w:color w:val="000000"/>
        </w:rPr>
        <w:t xml:space="preserve"> would be 2018. </w:t>
      </w:r>
      <w:r w:rsidR="00E652C8" w:rsidRPr="00E652C8">
        <w:rPr>
          <w:rFonts w:eastAsia="Times New Roman" w:cstheme="minorHAnsi"/>
          <w:color w:val="000000"/>
        </w:rPr>
        <w:t xml:space="preserve">This is based on World Bank survey catalogue </w:t>
      </w:r>
      <w:r w:rsidR="00E652C8">
        <w:rPr>
          <w:rFonts w:eastAsia="Times New Roman" w:cstheme="minorHAnsi"/>
          <w:color w:val="000000"/>
        </w:rPr>
        <w:t xml:space="preserve">metadata guidance  </w:t>
      </w:r>
      <w:hyperlink r:id="rId22" w:history="1">
        <w:r w:rsidR="00E652C8" w:rsidRPr="00270E9B">
          <w:rPr>
            <w:rStyle w:val="Hyperlink"/>
            <w:rFonts w:eastAsia="Times New Roman" w:cstheme="minorHAnsi"/>
          </w:rPr>
          <w:t>https://microdata.worldbank.org/index.php/home</w:t>
        </w:r>
      </w:hyperlink>
    </w:p>
    <w:p w14:paraId="129B4E72" w14:textId="77777777" w:rsidR="00BA0A28" w:rsidRDefault="00BA0A28">
      <w:pPr>
        <w:rPr>
          <w:rFonts w:ascii="Calibri" w:eastAsia="Times New Roman" w:hAnsi="Calibri" w:cs="Times New Roman"/>
          <w:b/>
          <w:color w:val="000000"/>
        </w:rPr>
      </w:pPr>
      <w:r>
        <w:rPr>
          <w:rFonts w:ascii="Calibri" w:eastAsia="Times New Roman" w:hAnsi="Calibri" w:cs="Times New Roman"/>
          <w:b/>
          <w:color w:val="000000"/>
        </w:rPr>
        <w:br w:type="page"/>
      </w:r>
    </w:p>
    <w:p w14:paraId="4D808416" w14:textId="43DD0F28" w:rsidR="00FB3983" w:rsidRPr="00E652C8" w:rsidRDefault="00FB3983" w:rsidP="00FB3983">
      <w:pPr>
        <w:spacing w:after="0"/>
        <w:jc w:val="both"/>
        <w:rPr>
          <w:rFonts w:ascii="Calibri" w:eastAsia="Times New Roman" w:hAnsi="Calibri" w:cs="Times New Roman"/>
          <w:b/>
          <w:color w:val="000000"/>
        </w:rPr>
      </w:pPr>
      <w:r w:rsidRPr="00E652C8">
        <w:rPr>
          <w:rFonts w:ascii="Calibri" w:eastAsia="Times New Roman" w:hAnsi="Calibri" w:cs="Times New Roman"/>
          <w:b/>
          <w:color w:val="000000"/>
        </w:rPr>
        <w:lastRenderedPageBreak/>
        <w:t>int_year</w:t>
      </w:r>
    </w:p>
    <w:p w14:paraId="19F893A6" w14:textId="14F544D4" w:rsidR="00E652C8" w:rsidRPr="00E652C8" w:rsidRDefault="00E652C8" w:rsidP="00E652C8">
      <w:pPr>
        <w:spacing w:after="0"/>
        <w:jc w:val="both"/>
        <w:rPr>
          <w:rFonts w:ascii="Calibri" w:eastAsia="Times New Roman" w:hAnsi="Calibri" w:cs="Times New Roman"/>
          <w:bCs/>
          <w:color w:val="000000"/>
        </w:rPr>
      </w:pPr>
      <w:r w:rsidRPr="00E652C8">
        <w:rPr>
          <w:rFonts w:ascii="Calibri" w:eastAsia="Times New Roman" w:hAnsi="Calibri" w:cs="Times New Roman"/>
          <w:bCs/>
          <w:color w:val="000000"/>
        </w:rPr>
        <w:t xml:space="preserve">This in a numeric variable when most of the survey data collection was conducted using the following rules: </w:t>
      </w:r>
    </w:p>
    <w:p w14:paraId="7045050B" w14:textId="77777777" w:rsidR="00E652C8" w:rsidRPr="00E652C8" w:rsidRDefault="00E652C8" w:rsidP="00E652C8">
      <w:pPr>
        <w:tabs>
          <w:tab w:val="left" w:pos="360"/>
        </w:tabs>
        <w:spacing w:after="0"/>
        <w:ind w:left="1080" w:hanging="360"/>
        <w:jc w:val="both"/>
        <w:rPr>
          <w:rFonts w:ascii="Calibri" w:eastAsia="Times New Roman" w:hAnsi="Calibri" w:cs="Times New Roman"/>
          <w:bCs/>
          <w:color w:val="000000"/>
        </w:rPr>
      </w:pPr>
      <w:r w:rsidRPr="00E652C8">
        <w:rPr>
          <w:rFonts w:ascii="Calibri" w:eastAsia="Times New Roman" w:hAnsi="Calibri" w:cs="Times New Roman"/>
          <w:bCs/>
          <w:color w:val="000000"/>
        </w:rPr>
        <w:t>i)</w:t>
      </w:r>
      <w:r w:rsidRPr="00E652C8">
        <w:rPr>
          <w:rFonts w:ascii="Calibri" w:eastAsia="Times New Roman" w:hAnsi="Calibri" w:cs="Times New Roman"/>
          <w:bCs/>
          <w:color w:val="000000"/>
        </w:rPr>
        <w:tab/>
        <w:t xml:space="preserve">if the period of reference for the survey covers multiple years, use as reference year the one with most of the survey respondents; and, </w:t>
      </w:r>
    </w:p>
    <w:p w14:paraId="0E3422EC" w14:textId="59E2C3CD" w:rsidR="00FB3983" w:rsidRDefault="00E652C8" w:rsidP="00E652C8">
      <w:pPr>
        <w:tabs>
          <w:tab w:val="left" w:pos="360"/>
        </w:tabs>
        <w:spacing w:after="0"/>
        <w:ind w:left="1080" w:hanging="360"/>
        <w:jc w:val="both"/>
        <w:rPr>
          <w:rFonts w:ascii="Calibri" w:eastAsia="Times New Roman" w:hAnsi="Calibri" w:cs="Times New Roman"/>
          <w:bCs/>
          <w:color w:val="000000"/>
        </w:rPr>
      </w:pPr>
      <w:r w:rsidRPr="00E652C8">
        <w:rPr>
          <w:rFonts w:ascii="Calibri" w:eastAsia="Times New Roman" w:hAnsi="Calibri" w:cs="Times New Roman"/>
          <w:bCs/>
          <w:color w:val="000000"/>
        </w:rPr>
        <w:t>ii)</w:t>
      </w:r>
      <w:r w:rsidRPr="00E652C8">
        <w:rPr>
          <w:rFonts w:ascii="Calibri" w:eastAsia="Times New Roman" w:hAnsi="Calibri" w:cs="Times New Roman"/>
          <w:bCs/>
          <w:color w:val="000000"/>
        </w:rPr>
        <w:tab/>
        <w:t>if the period of reference is half in one year and half in the other year, the first year will be used.</w:t>
      </w:r>
    </w:p>
    <w:p w14:paraId="7C48281B" w14:textId="7BB87C2D" w:rsidR="000169F8" w:rsidRDefault="000169F8" w:rsidP="00E652C8">
      <w:pPr>
        <w:tabs>
          <w:tab w:val="left" w:pos="360"/>
        </w:tabs>
        <w:spacing w:after="0"/>
        <w:ind w:left="1080" w:hanging="360"/>
        <w:jc w:val="both"/>
        <w:rPr>
          <w:rFonts w:ascii="Calibri" w:eastAsia="Times New Roman" w:hAnsi="Calibri" w:cs="Times New Roman"/>
          <w:bCs/>
          <w:color w:val="000000"/>
        </w:rPr>
      </w:pPr>
      <w:r>
        <w:rPr>
          <w:rFonts w:ascii="Calibri" w:eastAsia="Times New Roman" w:hAnsi="Calibri" w:cs="Times New Roman"/>
          <w:bCs/>
          <w:color w:val="000000"/>
        </w:rPr>
        <w:t>iii)  year in Gregorian calendar.</w:t>
      </w:r>
    </w:p>
    <w:p w14:paraId="6B7E8602" w14:textId="77777777" w:rsidR="00E652C8" w:rsidRPr="00E652C8" w:rsidRDefault="00E652C8" w:rsidP="00E652C8">
      <w:pPr>
        <w:tabs>
          <w:tab w:val="left" w:pos="360"/>
        </w:tabs>
        <w:spacing w:after="0"/>
        <w:jc w:val="both"/>
        <w:rPr>
          <w:rFonts w:ascii="Calibri" w:eastAsia="Times New Roman" w:hAnsi="Calibri" w:cs="Times New Roman"/>
          <w:bCs/>
          <w:color w:val="000000"/>
        </w:rPr>
      </w:pPr>
    </w:p>
    <w:p w14:paraId="012C7B53" w14:textId="77777777" w:rsidR="00FB3983" w:rsidRPr="00B27181" w:rsidRDefault="00FB3983" w:rsidP="00FB3983">
      <w:pPr>
        <w:spacing w:after="0"/>
        <w:jc w:val="both"/>
        <w:rPr>
          <w:rFonts w:ascii="Calibri" w:eastAsia="Times New Roman" w:hAnsi="Calibri" w:cs="Times New Roman"/>
          <w:b/>
          <w:color w:val="000000"/>
        </w:rPr>
      </w:pPr>
      <w:r w:rsidRPr="00B27181">
        <w:rPr>
          <w:rFonts w:ascii="Calibri" w:eastAsia="Times New Roman" w:hAnsi="Calibri" w:cs="Times New Roman"/>
          <w:b/>
          <w:color w:val="000000"/>
        </w:rPr>
        <w:t>int_month</w:t>
      </w:r>
    </w:p>
    <w:p w14:paraId="2283CC7C" w14:textId="52AE8085" w:rsidR="00FB3983" w:rsidRPr="00B27181" w:rsidRDefault="00B27181" w:rsidP="00FB3983">
      <w:pPr>
        <w:spacing w:after="0"/>
        <w:jc w:val="both"/>
        <w:rPr>
          <w:rFonts w:ascii="Calibri" w:eastAsia="Times New Roman" w:hAnsi="Calibri" w:cs="Times New Roman"/>
          <w:bCs/>
          <w:color w:val="000000"/>
        </w:rPr>
      </w:pPr>
      <w:r>
        <w:rPr>
          <w:rFonts w:ascii="Calibri" w:eastAsia="Times New Roman" w:hAnsi="Calibri" w:cs="Times New Roman"/>
          <w:bCs/>
          <w:color w:val="000000"/>
        </w:rPr>
        <w:t xml:space="preserve">This </w:t>
      </w:r>
      <w:r w:rsidR="00FB3983" w:rsidRPr="00B27181">
        <w:rPr>
          <w:rFonts w:ascii="Calibri" w:eastAsia="Times New Roman" w:hAnsi="Calibri" w:cs="Times New Roman"/>
          <w:bCs/>
          <w:color w:val="000000"/>
        </w:rPr>
        <w:t>is a numeric variable that specifies the month when the survey questionnaire was administered to the household.</w:t>
      </w:r>
      <w:r w:rsidR="00675364">
        <w:rPr>
          <w:rFonts w:ascii="Calibri" w:eastAsia="Times New Roman" w:hAnsi="Calibri" w:cs="Times New Roman"/>
          <w:bCs/>
          <w:color w:val="000000"/>
        </w:rPr>
        <w:t xml:space="preserve"> Months in Gre</w:t>
      </w:r>
      <w:r w:rsidR="00653127">
        <w:rPr>
          <w:rFonts w:ascii="Calibri" w:eastAsia="Times New Roman" w:hAnsi="Calibri" w:cs="Times New Roman"/>
          <w:bCs/>
          <w:color w:val="000000"/>
        </w:rPr>
        <w:t>gorian calendar or closest approximation.</w:t>
      </w:r>
    </w:p>
    <w:p w14:paraId="52F0092B" w14:textId="0BBD745E" w:rsidR="00B27181" w:rsidRPr="00A56E97" w:rsidRDefault="00B27181" w:rsidP="00B27181">
      <w:pPr>
        <w:framePr w:hSpace="180" w:wrap="around" w:vAnchor="text" w:hAnchor="text" w:y="1"/>
        <w:spacing w:after="0"/>
        <w:ind w:left="720"/>
        <w:suppressOverlap/>
        <w:rPr>
          <w:rFonts w:cstheme="minorHAnsi"/>
          <w:i/>
        </w:rPr>
      </w:pPr>
      <w:r w:rsidRPr="00A56E97">
        <w:rPr>
          <w:rFonts w:cstheme="minorHAnsi"/>
          <w:i/>
        </w:rPr>
        <w:t>1 = January</w:t>
      </w:r>
    </w:p>
    <w:p w14:paraId="5D9C9E05" w14:textId="77777777" w:rsidR="00B27181" w:rsidRPr="00A56E97" w:rsidRDefault="00B27181" w:rsidP="00B27181">
      <w:pPr>
        <w:framePr w:hSpace="180" w:wrap="around" w:vAnchor="text" w:hAnchor="text" w:y="1"/>
        <w:spacing w:after="0"/>
        <w:ind w:left="720"/>
        <w:suppressOverlap/>
        <w:rPr>
          <w:rFonts w:cstheme="minorHAnsi"/>
          <w:i/>
        </w:rPr>
      </w:pPr>
      <w:r w:rsidRPr="00A56E97">
        <w:rPr>
          <w:rFonts w:cstheme="minorHAnsi"/>
          <w:i/>
        </w:rPr>
        <w:t>2 = February</w:t>
      </w:r>
    </w:p>
    <w:p w14:paraId="5C671921" w14:textId="77777777" w:rsidR="00B27181" w:rsidRPr="00A56E97" w:rsidRDefault="00B27181" w:rsidP="00B27181">
      <w:pPr>
        <w:framePr w:hSpace="180" w:wrap="around" w:vAnchor="text" w:hAnchor="text" w:y="1"/>
        <w:spacing w:after="0"/>
        <w:ind w:left="720"/>
        <w:suppressOverlap/>
        <w:rPr>
          <w:rFonts w:cstheme="minorHAnsi"/>
          <w:i/>
        </w:rPr>
      </w:pPr>
      <w:r w:rsidRPr="00A56E97">
        <w:rPr>
          <w:rFonts w:cstheme="minorHAnsi"/>
          <w:i/>
        </w:rPr>
        <w:t>3 = March</w:t>
      </w:r>
    </w:p>
    <w:p w14:paraId="7A3BF5BB" w14:textId="77777777" w:rsidR="00B27181" w:rsidRPr="00A56E97" w:rsidRDefault="00B27181" w:rsidP="00B27181">
      <w:pPr>
        <w:framePr w:hSpace="180" w:wrap="around" w:vAnchor="text" w:hAnchor="text" w:y="1"/>
        <w:spacing w:after="0"/>
        <w:ind w:left="720"/>
        <w:suppressOverlap/>
        <w:rPr>
          <w:rFonts w:cstheme="minorHAnsi"/>
          <w:i/>
        </w:rPr>
      </w:pPr>
      <w:r w:rsidRPr="00A56E97">
        <w:rPr>
          <w:rFonts w:cstheme="minorHAnsi"/>
          <w:i/>
        </w:rPr>
        <w:t>4 = April</w:t>
      </w:r>
    </w:p>
    <w:p w14:paraId="694EF29A" w14:textId="77777777" w:rsidR="00B27181" w:rsidRPr="00A56E97" w:rsidRDefault="00B27181" w:rsidP="00B27181">
      <w:pPr>
        <w:framePr w:hSpace="180" w:wrap="around" w:vAnchor="text" w:hAnchor="text" w:y="1"/>
        <w:spacing w:after="0"/>
        <w:ind w:left="720"/>
        <w:suppressOverlap/>
        <w:rPr>
          <w:rFonts w:cstheme="minorHAnsi"/>
          <w:i/>
        </w:rPr>
      </w:pPr>
      <w:r w:rsidRPr="00A56E97">
        <w:rPr>
          <w:rFonts w:cstheme="minorHAnsi"/>
          <w:i/>
        </w:rPr>
        <w:t>5 = May</w:t>
      </w:r>
    </w:p>
    <w:p w14:paraId="14BDFEE6" w14:textId="77777777" w:rsidR="00B27181" w:rsidRPr="00A56E97" w:rsidRDefault="00B27181" w:rsidP="00B27181">
      <w:pPr>
        <w:framePr w:hSpace="180" w:wrap="around" w:vAnchor="text" w:hAnchor="text" w:y="1"/>
        <w:spacing w:after="0"/>
        <w:ind w:left="720"/>
        <w:suppressOverlap/>
        <w:rPr>
          <w:rFonts w:cstheme="minorHAnsi"/>
          <w:i/>
        </w:rPr>
      </w:pPr>
      <w:r w:rsidRPr="00A56E97">
        <w:rPr>
          <w:rFonts w:cstheme="minorHAnsi"/>
          <w:i/>
        </w:rPr>
        <w:t>6 = June</w:t>
      </w:r>
    </w:p>
    <w:p w14:paraId="57E8882F" w14:textId="77777777" w:rsidR="00B27181" w:rsidRPr="00A56E97" w:rsidRDefault="00B27181" w:rsidP="00B27181">
      <w:pPr>
        <w:framePr w:hSpace="180" w:wrap="around" w:vAnchor="text" w:hAnchor="text" w:y="1"/>
        <w:spacing w:after="0"/>
        <w:ind w:left="720"/>
        <w:suppressOverlap/>
        <w:rPr>
          <w:rFonts w:cstheme="minorHAnsi"/>
          <w:i/>
        </w:rPr>
      </w:pPr>
      <w:r w:rsidRPr="00A56E97">
        <w:rPr>
          <w:rFonts w:cstheme="minorHAnsi"/>
          <w:i/>
        </w:rPr>
        <w:t>7 = July</w:t>
      </w:r>
    </w:p>
    <w:p w14:paraId="0EBD499F" w14:textId="77777777" w:rsidR="00B27181" w:rsidRPr="00A56E97" w:rsidRDefault="00B27181" w:rsidP="00B27181">
      <w:pPr>
        <w:framePr w:hSpace="180" w:wrap="around" w:vAnchor="text" w:hAnchor="text" w:y="1"/>
        <w:spacing w:after="0"/>
        <w:ind w:left="720"/>
        <w:suppressOverlap/>
        <w:rPr>
          <w:rFonts w:cstheme="minorHAnsi"/>
          <w:i/>
        </w:rPr>
      </w:pPr>
      <w:r w:rsidRPr="00A56E97">
        <w:rPr>
          <w:rFonts w:cstheme="minorHAnsi"/>
          <w:i/>
        </w:rPr>
        <w:t>8 = August</w:t>
      </w:r>
    </w:p>
    <w:p w14:paraId="0EBE0460" w14:textId="77777777" w:rsidR="00B27181" w:rsidRPr="00A56E97" w:rsidRDefault="00B27181" w:rsidP="00B27181">
      <w:pPr>
        <w:framePr w:hSpace="180" w:wrap="around" w:vAnchor="text" w:hAnchor="text" w:y="1"/>
        <w:spacing w:after="0"/>
        <w:ind w:left="720"/>
        <w:suppressOverlap/>
        <w:rPr>
          <w:rFonts w:cstheme="minorHAnsi"/>
          <w:i/>
        </w:rPr>
      </w:pPr>
      <w:r w:rsidRPr="00A56E97">
        <w:rPr>
          <w:rFonts w:cstheme="minorHAnsi"/>
          <w:i/>
        </w:rPr>
        <w:t>9 = September</w:t>
      </w:r>
    </w:p>
    <w:p w14:paraId="2ABA7F6A" w14:textId="77777777" w:rsidR="00B27181" w:rsidRPr="00A56E97" w:rsidRDefault="00B27181" w:rsidP="00B27181">
      <w:pPr>
        <w:framePr w:hSpace="180" w:wrap="around" w:vAnchor="text" w:hAnchor="text" w:y="1"/>
        <w:spacing w:after="0"/>
        <w:ind w:left="720"/>
        <w:suppressOverlap/>
        <w:rPr>
          <w:rFonts w:cstheme="minorHAnsi"/>
          <w:i/>
        </w:rPr>
      </w:pPr>
      <w:r w:rsidRPr="00A56E97">
        <w:rPr>
          <w:rFonts w:cstheme="minorHAnsi"/>
          <w:i/>
        </w:rPr>
        <w:t xml:space="preserve">10 = October </w:t>
      </w:r>
    </w:p>
    <w:p w14:paraId="4FB6C340" w14:textId="77777777" w:rsidR="00B27181" w:rsidRPr="00A56E97" w:rsidRDefault="00B27181" w:rsidP="00B27181">
      <w:pPr>
        <w:framePr w:hSpace="180" w:wrap="around" w:vAnchor="text" w:hAnchor="text" w:y="1"/>
        <w:spacing w:after="0"/>
        <w:ind w:left="720"/>
        <w:suppressOverlap/>
        <w:rPr>
          <w:rFonts w:cstheme="minorHAnsi"/>
          <w:i/>
        </w:rPr>
      </w:pPr>
      <w:r w:rsidRPr="00A56E97">
        <w:rPr>
          <w:rFonts w:cstheme="minorHAnsi"/>
          <w:i/>
        </w:rPr>
        <w:t>11 = November</w:t>
      </w:r>
    </w:p>
    <w:p w14:paraId="67DA8EA2" w14:textId="316D3B81" w:rsidR="00B27181" w:rsidRPr="00A56E97" w:rsidRDefault="00B27181" w:rsidP="00B27181">
      <w:pPr>
        <w:spacing w:after="0"/>
        <w:ind w:left="720"/>
        <w:jc w:val="both"/>
        <w:rPr>
          <w:rFonts w:eastAsia="Times New Roman" w:cstheme="minorHAnsi"/>
          <w:bCs/>
          <w:i/>
          <w:color w:val="000000"/>
        </w:rPr>
      </w:pPr>
      <w:r w:rsidRPr="00A56E97">
        <w:rPr>
          <w:rFonts w:cstheme="minorHAnsi"/>
          <w:i/>
        </w:rPr>
        <w:t>12 = December</w:t>
      </w:r>
    </w:p>
    <w:p w14:paraId="2D68D8E0" w14:textId="77777777" w:rsidR="00544CB6" w:rsidRPr="00B27181" w:rsidRDefault="00544CB6" w:rsidP="00544CB6">
      <w:pPr>
        <w:spacing w:after="0" w:line="240" w:lineRule="auto"/>
        <w:jc w:val="both"/>
        <w:rPr>
          <w:rFonts w:ascii="Calibri" w:eastAsia="Times New Roman" w:hAnsi="Calibri" w:cs="Times New Roman"/>
          <w:b/>
          <w:bCs/>
          <w:color w:val="000000"/>
        </w:rPr>
      </w:pPr>
    </w:p>
    <w:p w14:paraId="2A54DDAC" w14:textId="77777777" w:rsidR="00544CB6" w:rsidRPr="006C23C9" w:rsidRDefault="00544CB6" w:rsidP="00544CB6">
      <w:pPr>
        <w:spacing w:after="0" w:line="240" w:lineRule="auto"/>
        <w:jc w:val="both"/>
        <w:rPr>
          <w:rFonts w:ascii="Calibri" w:eastAsia="Times New Roman" w:hAnsi="Calibri" w:cs="Times New Roman"/>
          <w:b/>
          <w:bCs/>
          <w:color w:val="000000"/>
        </w:rPr>
      </w:pPr>
      <w:r>
        <w:rPr>
          <w:rFonts w:ascii="Calibri" w:eastAsia="Times New Roman" w:hAnsi="Calibri" w:cs="Times New Roman"/>
          <w:b/>
          <w:bCs/>
          <w:color w:val="000000"/>
        </w:rPr>
        <w:t>hhid_orig</w:t>
      </w:r>
    </w:p>
    <w:p w14:paraId="14C8D03A" w14:textId="273C0DBC" w:rsidR="00544CB6" w:rsidRPr="006C23C9" w:rsidRDefault="00B27181" w:rsidP="00544CB6">
      <w:pPr>
        <w:spacing w:after="0" w:line="240" w:lineRule="auto"/>
        <w:jc w:val="both"/>
        <w:rPr>
          <w:rFonts w:ascii="Calibri" w:eastAsia="Times New Roman" w:hAnsi="Calibri" w:cs="Times New Roman"/>
          <w:bCs/>
          <w:color w:val="000000"/>
        </w:rPr>
      </w:pPr>
      <w:r>
        <w:rPr>
          <w:rFonts w:ascii="Calibri" w:eastAsia="Times New Roman" w:hAnsi="Calibri" w:cs="Times New Roman"/>
          <w:bCs/>
          <w:color w:val="000000"/>
        </w:rPr>
        <w:t xml:space="preserve">This </w:t>
      </w:r>
      <w:r w:rsidR="00544CB6" w:rsidRPr="006C23C9">
        <w:rPr>
          <w:rFonts w:ascii="Calibri" w:eastAsia="Times New Roman" w:hAnsi="Calibri" w:cs="Times New Roman"/>
          <w:bCs/>
          <w:color w:val="000000"/>
        </w:rPr>
        <w:t>is the household identifier</w:t>
      </w:r>
      <w:r w:rsidR="00544CB6">
        <w:rPr>
          <w:rFonts w:ascii="Calibri" w:eastAsia="Times New Roman" w:hAnsi="Calibri" w:cs="Times New Roman"/>
          <w:bCs/>
          <w:color w:val="000000"/>
        </w:rPr>
        <w:t xml:space="preserve"> available</w:t>
      </w:r>
      <w:r w:rsidR="00544CB6" w:rsidRPr="006C23C9">
        <w:rPr>
          <w:rFonts w:ascii="Calibri" w:eastAsia="Times New Roman" w:hAnsi="Calibri" w:cs="Times New Roman"/>
          <w:bCs/>
          <w:color w:val="000000"/>
        </w:rPr>
        <w:t xml:space="preserve"> in the original data.</w:t>
      </w:r>
    </w:p>
    <w:p w14:paraId="76E8F225" w14:textId="77777777" w:rsidR="00544CB6" w:rsidRPr="006C23C9" w:rsidRDefault="00544CB6" w:rsidP="00544CB6">
      <w:pPr>
        <w:spacing w:after="0" w:line="240" w:lineRule="auto"/>
        <w:jc w:val="both"/>
        <w:rPr>
          <w:rFonts w:ascii="Calibri" w:eastAsia="Times New Roman" w:hAnsi="Calibri" w:cs="Times New Roman"/>
          <w:b/>
          <w:bCs/>
          <w:color w:val="000000"/>
        </w:rPr>
      </w:pPr>
    </w:p>
    <w:p w14:paraId="3A66EAC0" w14:textId="77777777" w:rsidR="00FB3983" w:rsidRPr="006C23C9" w:rsidRDefault="00FB3983" w:rsidP="00FB3983">
      <w:pPr>
        <w:spacing w:after="0" w:line="240" w:lineRule="auto"/>
        <w:jc w:val="both"/>
        <w:rPr>
          <w:rFonts w:ascii="Calibri" w:eastAsia="Times New Roman" w:hAnsi="Calibri" w:cs="Times New Roman"/>
          <w:b/>
          <w:bCs/>
          <w:color w:val="000000"/>
        </w:rPr>
      </w:pPr>
      <w:r w:rsidRPr="006C23C9">
        <w:rPr>
          <w:rFonts w:ascii="Calibri" w:eastAsia="Times New Roman" w:hAnsi="Calibri" w:cs="Times New Roman"/>
          <w:b/>
          <w:bCs/>
          <w:color w:val="000000"/>
        </w:rPr>
        <w:t>hhid</w:t>
      </w:r>
    </w:p>
    <w:p w14:paraId="65182C5A" w14:textId="77777777" w:rsidR="00E652C8" w:rsidRDefault="00B27181" w:rsidP="00FB3983">
      <w:pPr>
        <w:spacing w:after="0" w:line="276" w:lineRule="auto"/>
        <w:jc w:val="both"/>
        <w:rPr>
          <w:rFonts w:ascii="Calibri" w:eastAsia="Times New Roman" w:hAnsi="Calibri" w:cs="Times New Roman"/>
          <w:bCs/>
          <w:color w:val="000000"/>
        </w:rPr>
      </w:pPr>
      <w:r>
        <w:rPr>
          <w:rFonts w:ascii="Calibri" w:eastAsia="Times New Roman" w:hAnsi="Calibri" w:cs="Times New Roman"/>
          <w:bCs/>
          <w:color w:val="000000"/>
        </w:rPr>
        <w:t xml:space="preserve">This </w:t>
      </w:r>
      <w:r w:rsidR="00FB3983" w:rsidRPr="00300D31">
        <w:rPr>
          <w:rFonts w:ascii="Calibri" w:eastAsia="Times New Roman" w:hAnsi="Calibri" w:cs="Times New Roman"/>
          <w:bCs/>
          <w:color w:val="000000"/>
        </w:rPr>
        <w:t>specifies the unique household identification number in the data file. The original format, string or numeric, of original data should be kept. If there is Household ID in the original data,</w:t>
      </w:r>
      <w:r>
        <w:rPr>
          <w:rFonts w:ascii="Calibri" w:eastAsia="Times New Roman" w:hAnsi="Calibri" w:cs="Times New Roman"/>
          <w:bCs/>
          <w:color w:val="000000"/>
        </w:rPr>
        <w:t xml:space="preserve"> HHID</w:t>
      </w:r>
      <w:r w:rsidR="00FB3983" w:rsidRPr="00300D31">
        <w:rPr>
          <w:rFonts w:ascii="Calibri" w:eastAsia="Times New Roman" w:hAnsi="Calibri" w:cs="Times New Roman"/>
          <w:bCs/>
          <w:color w:val="000000"/>
        </w:rPr>
        <w:t xml:space="preserve"> and </w:t>
      </w:r>
      <w:r>
        <w:rPr>
          <w:rFonts w:ascii="Calibri" w:eastAsia="Times New Roman" w:hAnsi="Calibri" w:cs="Times New Roman"/>
          <w:bCs/>
          <w:color w:val="000000"/>
        </w:rPr>
        <w:t>HHID_ORIG</w:t>
      </w:r>
      <w:r w:rsidR="00FB3983" w:rsidRPr="00300D31">
        <w:rPr>
          <w:rFonts w:ascii="Calibri" w:eastAsia="Times New Roman" w:hAnsi="Calibri" w:cs="Times New Roman"/>
          <w:bCs/>
          <w:color w:val="000000"/>
        </w:rPr>
        <w:t xml:space="preserve"> should be the same. </w:t>
      </w:r>
    </w:p>
    <w:p w14:paraId="6B8245B2" w14:textId="77777777" w:rsidR="00E652C8" w:rsidRDefault="00E652C8" w:rsidP="00FB3983">
      <w:pPr>
        <w:spacing w:after="0" w:line="276" w:lineRule="auto"/>
        <w:jc w:val="both"/>
        <w:rPr>
          <w:rFonts w:ascii="Calibri" w:eastAsia="Times New Roman" w:hAnsi="Calibri" w:cs="Times New Roman"/>
          <w:bCs/>
          <w:color w:val="000000"/>
        </w:rPr>
      </w:pPr>
    </w:p>
    <w:p w14:paraId="1948AC45" w14:textId="6B6A63C4" w:rsidR="00FB3983" w:rsidRPr="00300D31" w:rsidRDefault="00FB3983" w:rsidP="00FB3983">
      <w:pPr>
        <w:spacing w:after="0" w:line="276" w:lineRule="auto"/>
        <w:jc w:val="both"/>
        <w:rPr>
          <w:rFonts w:ascii="Calibri" w:eastAsia="Times New Roman" w:hAnsi="Calibri" w:cs="Times New Roman"/>
          <w:bCs/>
          <w:color w:val="000000"/>
        </w:rPr>
      </w:pPr>
      <w:r w:rsidRPr="00300D31">
        <w:rPr>
          <w:rFonts w:ascii="Calibri" w:eastAsia="Times New Roman" w:hAnsi="Calibri" w:cs="Times New Roman"/>
          <w:bCs/>
          <w:color w:val="000000"/>
        </w:rPr>
        <w:t xml:space="preserve">If </w:t>
      </w:r>
      <w:r w:rsidR="00B27181">
        <w:rPr>
          <w:rFonts w:ascii="Calibri" w:eastAsia="Times New Roman" w:hAnsi="Calibri" w:cs="Times New Roman"/>
          <w:bCs/>
          <w:color w:val="000000"/>
        </w:rPr>
        <w:t>HHID_ORIG</w:t>
      </w:r>
      <w:r w:rsidRPr="00300D31">
        <w:rPr>
          <w:rFonts w:ascii="Calibri" w:eastAsia="Times New Roman" w:hAnsi="Calibri" w:cs="Times New Roman"/>
          <w:bCs/>
          <w:color w:val="000000"/>
        </w:rPr>
        <w:t xml:space="preserve"> is missing, it is constructed by "variable names in raw data" variables.</w:t>
      </w:r>
    </w:p>
    <w:p w14:paraId="2E77A8A7" w14:textId="77777777" w:rsidR="00B81BC6" w:rsidRDefault="00B81BC6" w:rsidP="00B81BC6">
      <w:pPr>
        <w:spacing w:after="0" w:line="240" w:lineRule="auto"/>
        <w:jc w:val="both"/>
        <w:rPr>
          <w:rFonts w:ascii="Calibri" w:eastAsia="Times New Roman" w:hAnsi="Calibri" w:cs="Times New Roman"/>
          <w:b/>
          <w:bCs/>
          <w:color w:val="000000"/>
        </w:rPr>
      </w:pPr>
    </w:p>
    <w:p w14:paraId="1278CF7C" w14:textId="2CD97C05" w:rsidR="00B81BC6" w:rsidRPr="006C23C9" w:rsidRDefault="00B81BC6" w:rsidP="00B81BC6">
      <w:pPr>
        <w:spacing w:after="0" w:line="240" w:lineRule="auto"/>
        <w:jc w:val="both"/>
        <w:rPr>
          <w:rFonts w:ascii="Calibri" w:eastAsia="Times New Roman" w:hAnsi="Calibri" w:cs="Times New Roman"/>
          <w:b/>
          <w:bCs/>
          <w:color w:val="000000"/>
        </w:rPr>
      </w:pPr>
      <w:r w:rsidRPr="006C23C9">
        <w:rPr>
          <w:rFonts w:ascii="Calibri" w:eastAsia="Times New Roman" w:hAnsi="Calibri" w:cs="Times New Roman"/>
          <w:b/>
          <w:bCs/>
          <w:color w:val="000000"/>
        </w:rPr>
        <w:t>pid_orig</w:t>
      </w:r>
    </w:p>
    <w:p w14:paraId="3FBC93E0" w14:textId="29D7CCA5" w:rsidR="00B81BC6" w:rsidRPr="006C23C9" w:rsidRDefault="00B27181" w:rsidP="00B81BC6">
      <w:pPr>
        <w:spacing w:after="0" w:line="240" w:lineRule="auto"/>
        <w:jc w:val="both"/>
        <w:rPr>
          <w:rFonts w:ascii="Calibri" w:eastAsia="Times New Roman" w:hAnsi="Calibri" w:cs="Times New Roman"/>
          <w:bCs/>
          <w:color w:val="000000"/>
        </w:rPr>
      </w:pPr>
      <w:r>
        <w:rPr>
          <w:rFonts w:ascii="Calibri" w:eastAsia="Times New Roman" w:hAnsi="Calibri" w:cs="Times New Roman"/>
          <w:bCs/>
          <w:color w:val="000000"/>
        </w:rPr>
        <w:t xml:space="preserve">This </w:t>
      </w:r>
      <w:r w:rsidR="00B81BC6" w:rsidRPr="006C23C9">
        <w:rPr>
          <w:rFonts w:ascii="Calibri" w:eastAsia="Times New Roman" w:hAnsi="Calibri" w:cs="Times New Roman"/>
          <w:bCs/>
          <w:color w:val="000000"/>
        </w:rPr>
        <w:t xml:space="preserve">is the individual identifier within the household </w:t>
      </w:r>
      <w:r w:rsidR="00B81BC6">
        <w:rPr>
          <w:rFonts w:ascii="Calibri" w:eastAsia="Times New Roman" w:hAnsi="Calibri" w:cs="Times New Roman"/>
          <w:bCs/>
          <w:color w:val="000000"/>
        </w:rPr>
        <w:t xml:space="preserve">available in </w:t>
      </w:r>
      <w:r w:rsidR="00B81BC6" w:rsidRPr="006C23C9">
        <w:rPr>
          <w:rFonts w:ascii="Calibri" w:eastAsia="Times New Roman" w:hAnsi="Calibri" w:cs="Times New Roman"/>
          <w:bCs/>
          <w:color w:val="000000"/>
        </w:rPr>
        <w:t>the original data set.</w:t>
      </w:r>
    </w:p>
    <w:p w14:paraId="2B9F1F19" w14:textId="77777777" w:rsidR="00B81BC6" w:rsidRDefault="00B81BC6" w:rsidP="00FB3983">
      <w:pPr>
        <w:spacing w:after="0" w:line="240" w:lineRule="auto"/>
        <w:jc w:val="both"/>
        <w:rPr>
          <w:rFonts w:ascii="Calibri" w:eastAsia="Times New Roman" w:hAnsi="Calibri" w:cs="Times New Roman"/>
          <w:b/>
          <w:bCs/>
          <w:color w:val="000000"/>
        </w:rPr>
      </w:pPr>
    </w:p>
    <w:p w14:paraId="11824449" w14:textId="6F47AC05" w:rsidR="00FB3983" w:rsidRPr="006C23C9" w:rsidRDefault="00FB3983" w:rsidP="00FB3983">
      <w:pPr>
        <w:spacing w:after="0" w:line="240" w:lineRule="auto"/>
        <w:jc w:val="both"/>
        <w:rPr>
          <w:rFonts w:ascii="Calibri" w:eastAsia="Times New Roman" w:hAnsi="Calibri" w:cs="Times New Roman"/>
          <w:b/>
          <w:bCs/>
          <w:color w:val="000000"/>
        </w:rPr>
      </w:pPr>
      <w:r w:rsidRPr="006C23C9">
        <w:rPr>
          <w:rFonts w:ascii="Calibri" w:eastAsia="Times New Roman" w:hAnsi="Calibri" w:cs="Times New Roman"/>
          <w:b/>
          <w:bCs/>
          <w:color w:val="000000"/>
        </w:rPr>
        <w:t>pid</w:t>
      </w:r>
    </w:p>
    <w:p w14:paraId="4D82548C" w14:textId="17389815" w:rsidR="00FB3983" w:rsidRPr="0077174D" w:rsidRDefault="00B27181" w:rsidP="00FB3983">
      <w:pPr>
        <w:spacing w:after="0" w:line="240" w:lineRule="auto"/>
        <w:jc w:val="both"/>
        <w:rPr>
          <w:rFonts w:ascii="Calibri" w:eastAsia="Times New Roman" w:hAnsi="Calibri" w:cs="Times New Roman"/>
          <w:bCs/>
          <w:color w:val="000000"/>
        </w:rPr>
      </w:pPr>
      <w:r>
        <w:rPr>
          <w:rFonts w:ascii="Calibri" w:eastAsia="Times New Roman" w:hAnsi="Calibri" w:cs="Times New Roman"/>
          <w:bCs/>
          <w:color w:val="000000"/>
        </w:rPr>
        <w:t xml:space="preserve">This </w:t>
      </w:r>
      <w:r w:rsidR="00FB3983">
        <w:rPr>
          <w:rFonts w:ascii="Calibri" w:eastAsia="Times New Roman" w:hAnsi="Calibri" w:cs="Times New Roman"/>
          <w:bCs/>
          <w:color w:val="000000"/>
        </w:rPr>
        <w:t xml:space="preserve">allows identification of </w:t>
      </w:r>
      <w:r w:rsidR="00FB3983" w:rsidRPr="0077174D">
        <w:rPr>
          <w:rFonts w:ascii="Calibri" w:eastAsia="Times New Roman" w:hAnsi="Calibri" w:cs="Times New Roman"/>
          <w:bCs/>
          <w:color w:val="000000"/>
        </w:rPr>
        <w:t>individual</w:t>
      </w:r>
      <w:r w:rsidR="00FB3983">
        <w:rPr>
          <w:rFonts w:ascii="Calibri" w:eastAsia="Times New Roman" w:hAnsi="Calibri" w:cs="Times New Roman"/>
          <w:bCs/>
          <w:color w:val="000000"/>
        </w:rPr>
        <w:t>s</w:t>
      </w:r>
      <w:r w:rsidR="00FB3983" w:rsidRPr="0077174D">
        <w:rPr>
          <w:rFonts w:ascii="Calibri" w:eastAsia="Times New Roman" w:hAnsi="Calibri" w:cs="Times New Roman"/>
          <w:bCs/>
          <w:color w:val="000000"/>
        </w:rPr>
        <w:t>. Variable will vary in length depending on how the identification code was constructed in each country. Depending on individual countries, this variable may be a concatenation of several variables in the raw data file. Keep format</w:t>
      </w:r>
      <w:r w:rsidR="00FB3983">
        <w:rPr>
          <w:rFonts w:ascii="Calibri" w:eastAsia="Times New Roman" w:hAnsi="Calibri" w:cs="Times New Roman"/>
          <w:bCs/>
          <w:color w:val="000000"/>
        </w:rPr>
        <w:t xml:space="preserve"> </w:t>
      </w:r>
      <w:r w:rsidR="00FB3983" w:rsidRPr="0077174D">
        <w:rPr>
          <w:rFonts w:ascii="Calibri" w:eastAsia="Times New Roman" w:hAnsi="Calibri" w:cs="Times New Roman"/>
          <w:bCs/>
          <w:color w:val="000000"/>
        </w:rPr>
        <w:t>(string</w:t>
      </w:r>
      <w:r w:rsidR="00FB3983">
        <w:rPr>
          <w:rFonts w:ascii="Calibri" w:eastAsia="Times New Roman" w:hAnsi="Calibri" w:cs="Times New Roman"/>
          <w:bCs/>
          <w:color w:val="000000"/>
        </w:rPr>
        <w:t xml:space="preserve"> </w:t>
      </w:r>
      <w:r w:rsidR="00FB3983" w:rsidRPr="0077174D">
        <w:rPr>
          <w:rFonts w:ascii="Calibri" w:eastAsia="Times New Roman" w:hAnsi="Calibri" w:cs="Times New Roman"/>
          <w:bCs/>
          <w:color w:val="000000"/>
        </w:rPr>
        <w:t>or numeric) of original data.</w:t>
      </w:r>
      <w:r w:rsidR="00FB3983">
        <w:rPr>
          <w:rFonts w:ascii="Calibri" w:eastAsia="Times New Roman" w:hAnsi="Calibri" w:cs="Times New Roman"/>
          <w:bCs/>
          <w:color w:val="000000"/>
        </w:rPr>
        <w:t xml:space="preserve"> </w:t>
      </w:r>
      <w:r w:rsidR="00FB3983" w:rsidRPr="0077174D">
        <w:rPr>
          <w:rFonts w:ascii="Calibri" w:eastAsia="Times New Roman" w:hAnsi="Calibri" w:cs="Times New Roman"/>
          <w:bCs/>
          <w:color w:val="000000"/>
        </w:rPr>
        <w:t xml:space="preserve">If there is Personal ID in the original data, </w:t>
      </w:r>
      <w:r>
        <w:rPr>
          <w:rFonts w:ascii="Calibri" w:eastAsia="Times New Roman" w:hAnsi="Calibri" w:cs="Times New Roman"/>
          <w:bCs/>
          <w:color w:val="000000"/>
        </w:rPr>
        <w:t>PID</w:t>
      </w:r>
      <w:r w:rsidR="00FB3983" w:rsidRPr="0077174D">
        <w:rPr>
          <w:rFonts w:ascii="Calibri" w:eastAsia="Times New Roman" w:hAnsi="Calibri" w:cs="Times New Roman"/>
          <w:bCs/>
          <w:color w:val="000000"/>
        </w:rPr>
        <w:t xml:space="preserve"> and </w:t>
      </w:r>
      <w:r>
        <w:rPr>
          <w:rFonts w:ascii="Calibri" w:eastAsia="Times New Roman" w:hAnsi="Calibri" w:cs="Times New Roman"/>
          <w:bCs/>
          <w:color w:val="000000"/>
        </w:rPr>
        <w:t>PID_ORIG</w:t>
      </w:r>
      <w:r w:rsidR="00FB3983" w:rsidRPr="0077174D">
        <w:rPr>
          <w:rFonts w:ascii="Calibri" w:eastAsia="Times New Roman" w:hAnsi="Calibri" w:cs="Times New Roman"/>
          <w:bCs/>
          <w:color w:val="000000"/>
        </w:rPr>
        <w:t xml:space="preserve"> should be the same. If </w:t>
      </w:r>
      <w:r>
        <w:rPr>
          <w:rFonts w:ascii="Calibri" w:eastAsia="Times New Roman" w:hAnsi="Calibri" w:cs="Times New Roman"/>
          <w:bCs/>
          <w:color w:val="000000"/>
        </w:rPr>
        <w:t>PID_ORIG</w:t>
      </w:r>
      <w:r w:rsidR="00FB3983" w:rsidRPr="0077174D">
        <w:rPr>
          <w:rFonts w:ascii="Calibri" w:eastAsia="Times New Roman" w:hAnsi="Calibri" w:cs="Times New Roman"/>
          <w:bCs/>
          <w:color w:val="000000"/>
        </w:rPr>
        <w:t xml:space="preserve"> is missing, it is constructed by "variable names in raw data" variables.</w:t>
      </w:r>
    </w:p>
    <w:p w14:paraId="0F9F0BE9" w14:textId="77777777" w:rsidR="00FB3983" w:rsidRPr="006C23C9" w:rsidRDefault="00FB3983" w:rsidP="00FB3983">
      <w:pPr>
        <w:spacing w:after="0" w:line="240" w:lineRule="auto"/>
        <w:jc w:val="both"/>
        <w:rPr>
          <w:rFonts w:ascii="Calibri" w:eastAsia="Times New Roman" w:hAnsi="Calibri" w:cs="Times New Roman"/>
          <w:b/>
          <w:bCs/>
          <w:color w:val="000000"/>
        </w:rPr>
      </w:pPr>
    </w:p>
    <w:p w14:paraId="6398AA61" w14:textId="1A909D6B" w:rsidR="00FB3983" w:rsidRPr="0070593B" w:rsidRDefault="005B5F17" w:rsidP="000676D8">
      <w:pPr>
        <w:rPr>
          <w:rFonts w:ascii="Calibri" w:eastAsia="Times New Roman" w:hAnsi="Calibri" w:cs="Times New Roman"/>
          <w:b/>
          <w:bCs/>
          <w:i/>
          <w:color w:val="000000"/>
        </w:rPr>
      </w:pPr>
      <w:r>
        <w:rPr>
          <w:rFonts w:ascii="Calibri" w:eastAsia="Times New Roman" w:hAnsi="Calibri" w:cs="Times New Roman"/>
          <w:b/>
          <w:bCs/>
          <w:i/>
          <w:color w:val="000000"/>
        </w:rPr>
        <w:br w:type="page"/>
      </w:r>
      <w:r w:rsidR="00FB3983" w:rsidRPr="0070593B">
        <w:rPr>
          <w:rFonts w:ascii="Calibri" w:eastAsia="Times New Roman" w:hAnsi="Calibri" w:cs="Times New Roman"/>
          <w:b/>
          <w:bCs/>
          <w:i/>
          <w:color w:val="000000"/>
        </w:rPr>
        <w:lastRenderedPageBreak/>
        <w:t>variable name</w:t>
      </w:r>
      <w:r w:rsidR="00FB3983">
        <w:rPr>
          <w:rFonts w:ascii="Calibri" w:eastAsia="Times New Roman" w:hAnsi="Calibri" w:cs="Times New Roman"/>
          <w:b/>
          <w:bCs/>
          <w:i/>
          <w:color w:val="000000"/>
        </w:rPr>
        <w:t>s</w:t>
      </w:r>
      <w:r w:rsidR="00FB3983" w:rsidRPr="0070593B">
        <w:rPr>
          <w:rFonts w:ascii="Calibri" w:eastAsia="Times New Roman" w:hAnsi="Calibri" w:cs="Times New Roman"/>
          <w:b/>
          <w:bCs/>
          <w:i/>
          <w:color w:val="000000"/>
        </w:rPr>
        <w:t xml:space="preserve"> in raw data </w:t>
      </w:r>
    </w:p>
    <w:p w14:paraId="72CD490A" w14:textId="6E82A97D" w:rsidR="00FB3983" w:rsidRDefault="00FB3983" w:rsidP="00FB3983">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 xml:space="preserve">These </w:t>
      </w:r>
      <w:r w:rsidRPr="006C23C9">
        <w:rPr>
          <w:rFonts w:ascii="Calibri" w:eastAsia="Times New Roman" w:hAnsi="Calibri" w:cs="Times New Roman"/>
          <w:color w:val="000000"/>
        </w:rPr>
        <w:t xml:space="preserve">are the variables </w:t>
      </w:r>
      <w:r>
        <w:rPr>
          <w:rFonts w:ascii="Calibri" w:eastAsia="Times New Roman" w:hAnsi="Calibri" w:cs="Times New Roman"/>
          <w:color w:val="000000"/>
        </w:rPr>
        <w:t xml:space="preserve">in the raw data </w:t>
      </w:r>
      <w:r w:rsidRPr="006C23C9">
        <w:rPr>
          <w:rFonts w:ascii="Calibri" w:eastAsia="Times New Roman" w:hAnsi="Calibri" w:cs="Times New Roman"/>
          <w:color w:val="000000"/>
        </w:rPr>
        <w:t xml:space="preserve">used to construct </w:t>
      </w:r>
      <w:r w:rsidR="00B27181">
        <w:rPr>
          <w:rFonts w:ascii="Calibri" w:eastAsia="Times New Roman" w:hAnsi="Calibri" w:cs="Times New Roman"/>
          <w:color w:val="000000"/>
        </w:rPr>
        <w:t xml:space="preserve">HHID </w:t>
      </w:r>
      <w:r>
        <w:rPr>
          <w:rFonts w:ascii="Calibri" w:eastAsia="Times New Roman" w:hAnsi="Calibri" w:cs="Times New Roman"/>
          <w:color w:val="000000"/>
        </w:rPr>
        <w:t xml:space="preserve">and/or </w:t>
      </w:r>
      <w:r w:rsidR="00B27181">
        <w:rPr>
          <w:rFonts w:ascii="Calibri" w:eastAsia="Times New Roman" w:hAnsi="Calibri" w:cs="Times New Roman"/>
          <w:color w:val="000000"/>
        </w:rPr>
        <w:t>PID</w:t>
      </w:r>
      <w:r w:rsidRPr="006C23C9">
        <w:rPr>
          <w:rFonts w:ascii="Calibri" w:eastAsia="Times New Roman" w:hAnsi="Calibri" w:cs="Times New Roman"/>
          <w:color w:val="000000"/>
        </w:rPr>
        <w:t xml:space="preserve">, when </w:t>
      </w:r>
      <w:r w:rsidR="00B27181">
        <w:rPr>
          <w:rFonts w:ascii="Calibri" w:eastAsia="Times New Roman" w:hAnsi="Calibri" w:cs="Times New Roman"/>
          <w:color w:val="000000"/>
        </w:rPr>
        <w:t>HHID_ORIG</w:t>
      </w:r>
      <w:r w:rsidRPr="006C23C9">
        <w:rPr>
          <w:rFonts w:ascii="Calibri" w:eastAsia="Times New Roman" w:hAnsi="Calibri" w:cs="Times New Roman"/>
          <w:color w:val="000000"/>
        </w:rPr>
        <w:t xml:space="preserve"> </w:t>
      </w:r>
      <w:r>
        <w:rPr>
          <w:rFonts w:ascii="Calibri" w:eastAsia="Times New Roman" w:hAnsi="Calibri" w:cs="Times New Roman"/>
          <w:color w:val="000000"/>
        </w:rPr>
        <w:t xml:space="preserve">and </w:t>
      </w:r>
      <w:r w:rsidR="00B27181">
        <w:rPr>
          <w:rFonts w:ascii="Calibri" w:eastAsia="Times New Roman" w:hAnsi="Calibri" w:cs="Times New Roman"/>
          <w:color w:val="000000"/>
        </w:rPr>
        <w:t>PID_ORIG</w:t>
      </w:r>
      <w:r w:rsidRPr="006C23C9">
        <w:rPr>
          <w:rFonts w:ascii="Calibri" w:eastAsia="Times New Roman" w:hAnsi="Calibri" w:cs="Times New Roman"/>
          <w:color w:val="000000"/>
        </w:rPr>
        <w:t xml:space="preserve"> </w:t>
      </w:r>
      <w:r>
        <w:rPr>
          <w:rFonts w:ascii="Calibri" w:eastAsia="Times New Roman" w:hAnsi="Calibri" w:cs="Times New Roman"/>
          <w:color w:val="000000"/>
        </w:rPr>
        <w:t>are</w:t>
      </w:r>
      <w:r w:rsidRPr="006C23C9">
        <w:rPr>
          <w:rFonts w:ascii="Calibri" w:eastAsia="Times New Roman" w:hAnsi="Calibri" w:cs="Times New Roman"/>
          <w:color w:val="000000"/>
        </w:rPr>
        <w:t xml:space="preserve"> not available.</w:t>
      </w:r>
    </w:p>
    <w:p w14:paraId="0F3FF0A7" w14:textId="77777777" w:rsidR="009F46EB" w:rsidRDefault="009F46EB" w:rsidP="00FB3983">
      <w:pPr>
        <w:spacing w:after="0" w:line="240" w:lineRule="auto"/>
        <w:jc w:val="both"/>
        <w:rPr>
          <w:rFonts w:ascii="Calibri" w:eastAsia="Times New Roman" w:hAnsi="Calibri" w:cs="Times New Roman"/>
          <w:color w:val="000000"/>
        </w:rPr>
      </w:pPr>
    </w:p>
    <w:p w14:paraId="6C4769BE" w14:textId="7FB8A24A" w:rsidR="009F46EB" w:rsidRPr="009F46EB" w:rsidRDefault="009F46EB" w:rsidP="00E676F3">
      <w:pPr>
        <w:spacing w:after="60"/>
        <w:jc w:val="center"/>
        <w:rPr>
          <w:rFonts w:cstheme="minorHAnsi"/>
          <w:b/>
          <w:sz w:val="18"/>
          <w:szCs w:val="18"/>
          <w:lang w:val="en-GB" w:eastAsia="it-IT"/>
        </w:rPr>
      </w:pPr>
      <w:r w:rsidRPr="00653DAA">
        <w:rPr>
          <w:rFonts w:cstheme="minorHAnsi"/>
          <w:b/>
        </w:rPr>
        <w:t xml:space="preserve">Table </w:t>
      </w:r>
      <w:r>
        <w:rPr>
          <w:rFonts w:cstheme="minorHAnsi"/>
          <w:b/>
        </w:rPr>
        <w:t>2.</w:t>
      </w:r>
      <w:r w:rsidRPr="00653DAA">
        <w:rPr>
          <w:rFonts w:cstheme="minorHAnsi"/>
          <w:b/>
          <w:noProof/>
        </w:rPr>
        <w:t>1:</w:t>
      </w:r>
      <w:r w:rsidRPr="00653DAA">
        <w:rPr>
          <w:rFonts w:cstheme="minorHAnsi"/>
          <w:b/>
        </w:rPr>
        <w:t xml:space="preserve"> ID Module</w:t>
      </w:r>
    </w:p>
    <w:tbl>
      <w:tblPr>
        <w:tblpPr w:leftFromText="180" w:rightFromText="180" w:vertAnchor="text" w:tblpY="1"/>
        <w:tblOverlap w:val="neve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
        <w:gridCol w:w="928"/>
        <w:gridCol w:w="1617"/>
        <w:gridCol w:w="3421"/>
        <w:gridCol w:w="2073"/>
        <w:gridCol w:w="898"/>
      </w:tblGrid>
      <w:tr w:rsidR="00E652C8" w:rsidRPr="00E652C8" w14:paraId="747F2648" w14:textId="77777777" w:rsidTr="00B27181">
        <w:trPr>
          <w:cantSplit/>
        </w:trPr>
        <w:tc>
          <w:tcPr>
            <w:tcW w:w="224" w:type="pct"/>
            <w:shd w:val="clear" w:color="auto" w:fill="4472C4" w:themeFill="accent1"/>
          </w:tcPr>
          <w:p w14:paraId="0AB082CE" w14:textId="77777777" w:rsidR="009F46EB" w:rsidRPr="00E652C8" w:rsidRDefault="009F46EB" w:rsidP="003F4458">
            <w:pPr>
              <w:pStyle w:val="TABLECONTENT"/>
              <w:framePr w:hSpace="0" w:wrap="auto" w:vAnchor="margin" w:yAlign="inline"/>
              <w:suppressOverlap w:val="0"/>
            </w:pPr>
          </w:p>
        </w:tc>
        <w:tc>
          <w:tcPr>
            <w:tcW w:w="496" w:type="pct"/>
            <w:shd w:val="clear" w:color="auto" w:fill="4472C4" w:themeFill="accent1"/>
            <w:hideMark/>
          </w:tcPr>
          <w:p w14:paraId="3096D827" w14:textId="77777777" w:rsidR="009F46EB" w:rsidRPr="00A70C93" w:rsidRDefault="009F46EB" w:rsidP="00A70C93">
            <w:pPr>
              <w:pStyle w:val="TABLECONTENT"/>
              <w:framePr w:hSpace="0" w:wrap="auto" w:vAnchor="margin" w:yAlign="inline"/>
              <w:ind w:left="0"/>
              <w:suppressOverlap w:val="0"/>
              <w:jc w:val="center"/>
              <w:rPr>
                <w:b/>
                <w:bCs/>
                <w:i w:val="0"/>
                <w:iCs w:val="0"/>
                <w:color w:val="FFFFFF" w:themeColor="background1"/>
              </w:rPr>
            </w:pPr>
            <w:r w:rsidRPr="00A70C93">
              <w:rPr>
                <w:b/>
                <w:bCs/>
                <w:i w:val="0"/>
                <w:iCs w:val="0"/>
                <w:color w:val="FFFFFF" w:themeColor="background1"/>
              </w:rPr>
              <w:t>Module Code</w:t>
            </w:r>
          </w:p>
        </w:tc>
        <w:tc>
          <w:tcPr>
            <w:tcW w:w="864" w:type="pct"/>
            <w:shd w:val="clear" w:color="auto" w:fill="4472C4" w:themeFill="accent1"/>
          </w:tcPr>
          <w:p w14:paraId="25EF164E" w14:textId="77777777" w:rsidR="009F46EB" w:rsidRPr="00A70C93" w:rsidRDefault="009F46EB" w:rsidP="00A70C93">
            <w:pPr>
              <w:pStyle w:val="TABLECONTENT"/>
              <w:framePr w:hSpace="0" w:wrap="auto" w:vAnchor="margin" w:yAlign="inline"/>
              <w:ind w:left="0"/>
              <w:suppressOverlap w:val="0"/>
              <w:jc w:val="center"/>
              <w:rPr>
                <w:b/>
                <w:bCs/>
                <w:i w:val="0"/>
                <w:iCs w:val="0"/>
                <w:color w:val="FFFFFF" w:themeColor="background1"/>
              </w:rPr>
            </w:pPr>
            <w:r w:rsidRPr="00A70C93">
              <w:rPr>
                <w:b/>
                <w:bCs/>
                <w:i w:val="0"/>
                <w:iCs w:val="0"/>
                <w:color w:val="FFFFFF" w:themeColor="background1"/>
              </w:rPr>
              <w:t>Variable name</w:t>
            </w:r>
          </w:p>
        </w:tc>
        <w:tc>
          <w:tcPr>
            <w:tcW w:w="1828" w:type="pct"/>
            <w:shd w:val="clear" w:color="auto" w:fill="4472C4" w:themeFill="accent1"/>
            <w:hideMark/>
          </w:tcPr>
          <w:p w14:paraId="60376269" w14:textId="77777777" w:rsidR="009F46EB" w:rsidRPr="00A70C93" w:rsidRDefault="009F46EB" w:rsidP="00A70C93">
            <w:pPr>
              <w:pStyle w:val="TABLECONTENT"/>
              <w:framePr w:hSpace="0" w:wrap="auto" w:vAnchor="margin" w:yAlign="inline"/>
              <w:ind w:left="0"/>
              <w:suppressOverlap w:val="0"/>
              <w:jc w:val="center"/>
              <w:rPr>
                <w:b/>
                <w:bCs/>
                <w:i w:val="0"/>
                <w:iCs w:val="0"/>
                <w:color w:val="FFFFFF" w:themeColor="background1"/>
              </w:rPr>
            </w:pPr>
            <w:r w:rsidRPr="00A70C93">
              <w:rPr>
                <w:b/>
                <w:bCs/>
                <w:i w:val="0"/>
                <w:iCs w:val="0"/>
                <w:color w:val="FFFFFF" w:themeColor="background1"/>
              </w:rPr>
              <w:t>Variable label</w:t>
            </w:r>
          </w:p>
        </w:tc>
        <w:tc>
          <w:tcPr>
            <w:tcW w:w="1108" w:type="pct"/>
            <w:shd w:val="clear" w:color="auto" w:fill="4472C4" w:themeFill="accent1"/>
            <w:hideMark/>
          </w:tcPr>
          <w:p w14:paraId="47C73933" w14:textId="77777777" w:rsidR="009F46EB" w:rsidRPr="00A70C93" w:rsidRDefault="009F46EB" w:rsidP="00A70C93">
            <w:pPr>
              <w:pStyle w:val="TABLECONTENT"/>
              <w:framePr w:hSpace="0" w:wrap="auto" w:vAnchor="margin" w:yAlign="inline"/>
              <w:ind w:left="0"/>
              <w:suppressOverlap w:val="0"/>
              <w:jc w:val="center"/>
              <w:rPr>
                <w:b/>
                <w:bCs/>
                <w:i w:val="0"/>
                <w:iCs w:val="0"/>
                <w:color w:val="FFFFFF" w:themeColor="background1"/>
              </w:rPr>
            </w:pPr>
            <w:r w:rsidRPr="00A70C93">
              <w:rPr>
                <w:b/>
                <w:bCs/>
                <w:i w:val="0"/>
                <w:iCs w:val="0"/>
                <w:color w:val="FFFFFF" w:themeColor="background1"/>
              </w:rPr>
              <w:t>Description</w:t>
            </w:r>
          </w:p>
        </w:tc>
        <w:tc>
          <w:tcPr>
            <w:tcW w:w="480" w:type="pct"/>
            <w:shd w:val="clear" w:color="auto" w:fill="4472C4" w:themeFill="accent1"/>
          </w:tcPr>
          <w:p w14:paraId="40EA3850" w14:textId="77777777" w:rsidR="009F46EB" w:rsidRPr="00A70C93" w:rsidRDefault="009F46EB" w:rsidP="00A70C93">
            <w:pPr>
              <w:pStyle w:val="TABLECONTENT"/>
              <w:framePr w:hSpace="0" w:wrap="auto" w:vAnchor="margin" w:yAlign="inline"/>
              <w:ind w:left="0"/>
              <w:suppressOverlap w:val="0"/>
              <w:jc w:val="center"/>
              <w:rPr>
                <w:b/>
                <w:bCs/>
                <w:i w:val="0"/>
                <w:iCs w:val="0"/>
                <w:color w:val="FFFFFF" w:themeColor="background1"/>
              </w:rPr>
            </w:pPr>
            <w:r w:rsidRPr="00A70C93">
              <w:rPr>
                <w:b/>
                <w:bCs/>
                <w:i w:val="0"/>
                <w:iCs w:val="0"/>
                <w:color w:val="FFFFFF" w:themeColor="background1"/>
              </w:rPr>
              <w:t>Tier</w:t>
            </w:r>
          </w:p>
        </w:tc>
      </w:tr>
      <w:tr w:rsidR="009F46EB" w:rsidRPr="00F7705E" w14:paraId="18FA4DFF" w14:textId="77777777" w:rsidTr="00B27181">
        <w:trPr>
          <w:cantSplit/>
        </w:trPr>
        <w:tc>
          <w:tcPr>
            <w:tcW w:w="224" w:type="pct"/>
          </w:tcPr>
          <w:p w14:paraId="4CEC9476" w14:textId="77777777" w:rsidR="009F46EB" w:rsidRPr="00F7705E" w:rsidRDefault="009F46EB" w:rsidP="00656E43">
            <w:pPr>
              <w:spacing w:before="60" w:after="60"/>
              <w:jc w:val="right"/>
              <w:rPr>
                <w:rFonts w:eastAsia="Times New Roman" w:cstheme="minorHAnsi"/>
                <w:color w:val="000000"/>
                <w:sz w:val="20"/>
                <w:szCs w:val="20"/>
              </w:rPr>
            </w:pPr>
            <w:r w:rsidRPr="00F7705E">
              <w:rPr>
                <w:rFonts w:eastAsia="Times New Roman" w:cstheme="minorHAnsi"/>
                <w:color w:val="000000"/>
                <w:sz w:val="20"/>
                <w:szCs w:val="20"/>
              </w:rPr>
              <w:t>1</w:t>
            </w:r>
          </w:p>
        </w:tc>
        <w:tc>
          <w:tcPr>
            <w:tcW w:w="496" w:type="pct"/>
            <w:shd w:val="clear" w:color="auto" w:fill="auto"/>
            <w:hideMark/>
          </w:tcPr>
          <w:p w14:paraId="2B0859E5" w14:textId="77777777" w:rsidR="009F46EB" w:rsidRPr="00F7705E" w:rsidRDefault="009F46EB" w:rsidP="001408FC">
            <w:pPr>
              <w:spacing w:before="60" w:after="60"/>
              <w:rPr>
                <w:rFonts w:eastAsia="Times New Roman" w:cstheme="minorHAnsi"/>
                <w:color w:val="000000"/>
                <w:sz w:val="20"/>
                <w:szCs w:val="20"/>
              </w:rPr>
            </w:pPr>
            <w:r w:rsidRPr="00F7705E">
              <w:rPr>
                <w:rFonts w:eastAsia="Times New Roman" w:cstheme="minorHAnsi"/>
                <w:color w:val="000000"/>
                <w:sz w:val="20"/>
                <w:szCs w:val="20"/>
              </w:rPr>
              <w:t>ID</w:t>
            </w:r>
          </w:p>
        </w:tc>
        <w:tc>
          <w:tcPr>
            <w:tcW w:w="864" w:type="pct"/>
          </w:tcPr>
          <w:p w14:paraId="7A6D76A9" w14:textId="77777777" w:rsidR="009F46EB" w:rsidRPr="00F7705E" w:rsidRDefault="009F46EB" w:rsidP="00656E43">
            <w:pPr>
              <w:spacing w:before="60" w:after="60"/>
              <w:rPr>
                <w:rFonts w:eastAsia="Times New Roman" w:cstheme="minorHAnsi"/>
                <w:color w:val="000000"/>
                <w:sz w:val="20"/>
                <w:szCs w:val="20"/>
              </w:rPr>
            </w:pPr>
            <w:r w:rsidRPr="00F7705E">
              <w:rPr>
                <w:rFonts w:eastAsia="Times New Roman" w:cstheme="minorHAnsi"/>
                <w:b/>
                <w:bCs/>
                <w:color w:val="000000"/>
                <w:sz w:val="20"/>
                <w:szCs w:val="20"/>
              </w:rPr>
              <w:t>countrycode</w:t>
            </w:r>
          </w:p>
        </w:tc>
        <w:tc>
          <w:tcPr>
            <w:tcW w:w="1828" w:type="pct"/>
            <w:shd w:val="clear" w:color="auto" w:fill="auto"/>
            <w:hideMark/>
          </w:tcPr>
          <w:p w14:paraId="546E34BE" w14:textId="77777777" w:rsidR="009F46EB" w:rsidRPr="00F7705E" w:rsidRDefault="009F46EB" w:rsidP="00656E43">
            <w:pPr>
              <w:spacing w:before="60" w:after="60"/>
              <w:rPr>
                <w:rFonts w:eastAsia="Times New Roman" w:cstheme="minorHAnsi"/>
                <w:color w:val="000000"/>
                <w:sz w:val="20"/>
                <w:szCs w:val="20"/>
              </w:rPr>
            </w:pPr>
            <w:r w:rsidRPr="00F7705E">
              <w:rPr>
                <w:rFonts w:eastAsia="Times New Roman" w:cstheme="minorHAnsi"/>
                <w:color w:val="000000"/>
                <w:sz w:val="20"/>
                <w:szCs w:val="20"/>
              </w:rPr>
              <w:t>country code</w:t>
            </w:r>
          </w:p>
        </w:tc>
        <w:tc>
          <w:tcPr>
            <w:tcW w:w="1108" w:type="pct"/>
            <w:shd w:val="clear" w:color="auto" w:fill="auto"/>
            <w:hideMark/>
          </w:tcPr>
          <w:p w14:paraId="22EA46E6" w14:textId="1AC97538" w:rsidR="009F46EB" w:rsidRPr="00F7705E" w:rsidRDefault="00A56E97" w:rsidP="00656E43">
            <w:pPr>
              <w:spacing w:before="60" w:after="60"/>
              <w:rPr>
                <w:rFonts w:eastAsia="Times New Roman" w:cstheme="minorHAnsi"/>
                <w:color w:val="000000"/>
                <w:sz w:val="20"/>
                <w:szCs w:val="20"/>
              </w:rPr>
            </w:pPr>
            <w:r>
              <w:rPr>
                <w:rFonts w:eastAsia="Times New Roman" w:cstheme="minorHAnsi"/>
                <w:color w:val="000000"/>
                <w:sz w:val="20"/>
                <w:szCs w:val="20"/>
              </w:rPr>
              <w:t>S</w:t>
            </w:r>
            <w:r w:rsidR="009F46EB" w:rsidRPr="00F7705E">
              <w:rPr>
                <w:rFonts w:eastAsia="Times New Roman" w:cstheme="minorHAnsi"/>
                <w:color w:val="000000"/>
                <w:sz w:val="20"/>
                <w:szCs w:val="20"/>
              </w:rPr>
              <w:t>tring</w:t>
            </w:r>
          </w:p>
        </w:tc>
        <w:tc>
          <w:tcPr>
            <w:tcW w:w="480" w:type="pct"/>
          </w:tcPr>
          <w:p w14:paraId="10AEB249" w14:textId="77777777" w:rsidR="009F46EB" w:rsidRPr="00F7705E" w:rsidRDefault="009F46EB" w:rsidP="00656E43">
            <w:pPr>
              <w:spacing w:before="60" w:after="60"/>
              <w:jc w:val="center"/>
              <w:rPr>
                <w:rFonts w:eastAsia="Times New Roman" w:cstheme="minorHAnsi"/>
                <w:color w:val="000000"/>
                <w:sz w:val="20"/>
                <w:szCs w:val="20"/>
              </w:rPr>
            </w:pPr>
            <w:r w:rsidRPr="00F7705E">
              <w:rPr>
                <w:rFonts w:eastAsia="Times New Roman" w:cstheme="minorHAnsi"/>
                <w:color w:val="000000"/>
                <w:sz w:val="20"/>
                <w:szCs w:val="20"/>
              </w:rPr>
              <w:t>1</w:t>
            </w:r>
          </w:p>
        </w:tc>
      </w:tr>
      <w:tr w:rsidR="009F46EB" w:rsidRPr="00F7705E" w14:paraId="7B0A4452" w14:textId="77777777" w:rsidTr="00B27181">
        <w:trPr>
          <w:cantSplit/>
        </w:trPr>
        <w:tc>
          <w:tcPr>
            <w:tcW w:w="224" w:type="pct"/>
          </w:tcPr>
          <w:p w14:paraId="558F014F" w14:textId="77777777" w:rsidR="009F46EB" w:rsidRPr="00F7705E" w:rsidRDefault="009F46EB" w:rsidP="00656E43">
            <w:pPr>
              <w:spacing w:before="60" w:after="60"/>
              <w:jc w:val="right"/>
              <w:rPr>
                <w:rFonts w:eastAsia="Times New Roman" w:cstheme="minorHAnsi"/>
                <w:color w:val="000000"/>
                <w:sz w:val="20"/>
                <w:szCs w:val="20"/>
              </w:rPr>
            </w:pPr>
            <w:r w:rsidRPr="00F7705E">
              <w:rPr>
                <w:rFonts w:eastAsia="Times New Roman" w:cstheme="minorHAnsi"/>
                <w:color w:val="000000"/>
                <w:sz w:val="20"/>
                <w:szCs w:val="20"/>
              </w:rPr>
              <w:t>2</w:t>
            </w:r>
          </w:p>
        </w:tc>
        <w:tc>
          <w:tcPr>
            <w:tcW w:w="496" w:type="pct"/>
            <w:shd w:val="clear" w:color="auto" w:fill="auto"/>
            <w:hideMark/>
          </w:tcPr>
          <w:p w14:paraId="6A320D16" w14:textId="77777777" w:rsidR="009F46EB" w:rsidRPr="00F7705E" w:rsidRDefault="009F46EB" w:rsidP="001408FC">
            <w:pPr>
              <w:spacing w:before="60" w:after="60"/>
              <w:rPr>
                <w:rFonts w:eastAsia="Times New Roman" w:cstheme="minorHAnsi"/>
                <w:color w:val="000000"/>
                <w:sz w:val="20"/>
                <w:szCs w:val="20"/>
              </w:rPr>
            </w:pPr>
            <w:r w:rsidRPr="00F7705E">
              <w:rPr>
                <w:rFonts w:eastAsia="Times New Roman" w:cstheme="minorHAnsi"/>
                <w:color w:val="000000"/>
                <w:sz w:val="20"/>
                <w:szCs w:val="20"/>
              </w:rPr>
              <w:t>ID</w:t>
            </w:r>
          </w:p>
        </w:tc>
        <w:tc>
          <w:tcPr>
            <w:tcW w:w="864" w:type="pct"/>
          </w:tcPr>
          <w:p w14:paraId="1D2CF995" w14:textId="77777777" w:rsidR="009F46EB" w:rsidRPr="00F7705E" w:rsidRDefault="009F46EB" w:rsidP="00656E43">
            <w:pPr>
              <w:spacing w:before="60" w:after="60"/>
              <w:rPr>
                <w:rFonts w:eastAsia="Times New Roman" w:cstheme="minorHAnsi"/>
                <w:color w:val="000000"/>
                <w:sz w:val="20"/>
                <w:szCs w:val="20"/>
              </w:rPr>
            </w:pPr>
            <w:r w:rsidRPr="00F7705E">
              <w:rPr>
                <w:rFonts w:eastAsia="Times New Roman" w:cstheme="minorHAnsi"/>
                <w:b/>
                <w:bCs/>
                <w:color w:val="000000"/>
                <w:sz w:val="20"/>
                <w:szCs w:val="20"/>
              </w:rPr>
              <w:t>year</w:t>
            </w:r>
          </w:p>
        </w:tc>
        <w:tc>
          <w:tcPr>
            <w:tcW w:w="1828" w:type="pct"/>
            <w:shd w:val="clear" w:color="auto" w:fill="auto"/>
            <w:hideMark/>
          </w:tcPr>
          <w:p w14:paraId="616F94E1" w14:textId="56E4C6BC" w:rsidR="009F46EB" w:rsidRPr="00F7705E" w:rsidRDefault="00E652C8" w:rsidP="00656E43">
            <w:pPr>
              <w:spacing w:before="60" w:after="60"/>
              <w:rPr>
                <w:rFonts w:eastAsia="Times New Roman" w:cstheme="minorHAnsi"/>
                <w:color w:val="000000"/>
                <w:sz w:val="20"/>
                <w:szCs w:val="20"/>
              </w:rPr>
            </w:pPr>
            <w:r w:rsidRPr="00E652C8">
              <w:rPr>
                <w:rFonts w:eastAsia="Times New Roman" w:cstheme="minorHAnsi"/>
                <w:color w:val="000000"/>
                <w:sz w:val="20"/>
                <w:szCs w:val="20"/>
              </w:rPr>
              <w:t>4-digit survey start year</w:t>
            </w:r>
          </w:p>
        </w:tc>
        <w:tc>
          <w:tcPr>
            <w:tcW w:w="1108" w:type="pct"/>
            <w:shd w:val="clear" w:color="auto" w:fill="auto"/>
            <w:hideMark/>
          </w:tcPr>
          <w:p w14:paraId="10AF6E15" w14:textId="23BBEBB8" w:rsidR="009F46EB" w:rsidRPr="00F7705E" w:rsidRDefault="00A56E97" w:rsidP="00656E43">
            <w:pPr>
              <w:spacing w:before="60" w:after="60"/>
              <w:rPr>
                <w:rFonts w:eastAsia="Times New Roman" w:cstheme="minorHAnsi"/>
                <w:color w:val="000000"/>
                <w:sz w:val="20"/>
                <w:szCs w:val="20"/>
              </w:rPr>
            </w:pPr>
            <w:r>
              <w:rPr>
                <w:rFonts w:eastAsia="Times New Roman" w:cstheme="minorHAnsi"/>
                <w:color w:val="000000"/>
                <w:sz w:val="20"/>
                <w:szCs w:val="20"/>
              </w:rPr>
              <w:t>N</w:t>
            </w:r>
            <w:r w:rsidR="009F46EB" w:rsidRPr="00F7705E">
              <w:rPr>
                <w:rFonts w:eastAsia="Times New Roman" w:cstheme="minorHAnsi"/>
                <w:color w:val="000000"/>
                <w:sz w:val="20"/>
                <w:szCs w:val="20"/>
              </w:rPr>
              <w:t>umeric</w:t>
            </w:r>
          </w:p>
        </w:tc>
        <w:tc>
          <w:tcPr>
            <w:tcW w:w="480" w:type="pct"/>
          </w:tcPr>
          <w:p w14:paraId="351ED626" w14:textId="77777777" w:rsidR="009F46EB" w:rsidRPr="00F7705E" w:rsidRDefault="009F46EB" w:rsidP="00656E43">
            <w:pPr>
              <w:spacing w:before="60" w:after="60"/>
              <w:jc w:val="center"/>
              <w:rPr>
                <w:rFonts w:eastAsia="Times New Roman" w:cstheme="minorHAnsi"/>
                <w:color w:val="000000"/>
                <w:sz w:val="20"/>
                <w:szCs w:val="20"/>
              </w:rPr>
            </w:pPr>
            <w:r w:rsidRPr="00F7705E">
              <w:rPr>
                <w:rFonts w:eastAsia="Times New Roman" w:cstheme="minorHAnsi"/>
                <w:color w:val="000000"/>
                <w:sz w:val="20"/>
                <w:szCs w:val="20"/>
              </w:rPr>
              <w:t>1</w:t>
            </w:r>
          </w:p>
        </w:tc>
      </w:tr>
      <w:tr w:rsidR="009F46EB" w:rsidRPr="00F7705E" w14:paraId="550F704E" w14:textId="77777777" w:rsidTr="00B27181">
        <w:trPr>
          <w:cantSplit/>
        </w:trPr>
        <w:tc>
          <w:tcPr>
            <w:tcW w:w="224" w:type="pct"/>
          </w:tcPr>
          <w:p w14:paraId="53EBF9CB" w14:textId="77777777" w:rsidR="009F46EB" w:rsidRPr="00F7705E" w:rsidRDefault="009F46EB" w:rsidP="00656E43">
            <w:pPr>
              <w:spacing w:before="60" w:after="60"/>
              <w:jc w:val="right"/>
              <w:rPr>
                <w:rFonts w:eastAsia="Times New Roman" w:cstheme="minorHAnsi"/>
                <w:color w:val="000000"/>
                <w:sz w:val="20"/>
                <w:szCs w:val="20"/>
              </w:rPr>
            </w:pPr>
            <w:r w:rsidRPr="00F7705E">
              <w:rPr>
                <w:rFonts w:eastAsia="Times New Roman" w:cstheme="minorHAnsi"/>
                <w:color w:val="000000"/>
                <w:sz w:val="20"/>
                <w:szCs w:val="20"/>
              </w:rPr>
              <w:t>3</w:t>
            </w:r>
          </w:p>
        </w:tc>
        <w:tc>
          <w:tcPr>
            <w:tcW w:w="496" w:type="pct"/>
            <w:shd w:val="clear" w:color="auto" w:fill="auto"/>
          </w:tcPr>
          <w:p w14:paraId="1EDAD244" w14:textId="77777777" w:rsidR="009F46EB" w:rsidRPr="00F7705E" w:rsidRDefault="009F46EB" w:rsidP="001408FC">
            <w:pPr>
              <w:spacing w:before="60" w:after="60"/>
              <w:rPr>
                <w:rFonts w:eastAsia="Times New Roman" w:cstheme="minorHAnsi"/>
                <w:color w:val="000000"/>
                <w:sz w:val="20"/>
                <w:szCs w:val="20"/>
              </w:rPr>
            </w:pPr>
            <w:r w:rsidRPr="00F7705E">
              <w:rPr>
                <w:rFonts w:eastAsia="Times New Roman" w:cstheme="minorHAnsi"/>
                <w:color w:val="000000"/>
                <w:sz w:val="20"/>
                <w:szCs w:val="20"/>
              </w:rPr>
              <w:t>ID</w:t>
            </w:r>
          </w:p>
        </w:tc>
        <w:tc>
          <w:tcPr>
            <w:tcW w:w="864" w:type="pct"/>
          </w:tcPr>
          <w:p w14:paraId="4BC1354C" w14:textId="77777777" w:rsidR="009F46EB" w:rsidRPr="00F7705E" w:rsidRDefault="009F46EB" w:rsidP="00656E43">
            <w:pPr>
              <w:spacing w:before="60" w:after="60"/>
              <w:rPr>
                <w:rFonts w:eastAsia="Times New Roman" w:cstheme="minorHAnsi"/>
                <w:color w:val="000000"/>
                <w:sz w:val="20"/>
                <w:szCs w:val="20"/>
              </w:rPr>
            </w:pPr>
            <w:r w:rsidRPr="00F7705E">
              <w:rPr>
                <w:rFonts w:eastAsia="Times New Roman" w:cstheme="minorHAnsi"/>
                <w:b/>
                <w:bCs/>
                <w:color w:val="000000"/>
                <w:sz w:val="20"/>
                <w:szCs w:val="20"/>
              </w:rPr>
              <w:t>int_year</w:t>
            </w:r>
          </w:p>
        </w:tc>
        <w:tc>
          <w:tcPr>
            <w:tcW w:w="1828" w:type="pct"/>
            <w:shd w:val="clear" w:color="auto" w:fill="auto"/>
          </w:tcPr>
          <w:p w14:paraId="4E268019" w14:textId="329D0041" w:rsidR="009F46EB" w:rsidRPr="00F7705E" w:rsidRDefault="00FC3376" w:rsidP="00656E43">
            <w:pPr>
              <w:spacing w:before="60" w:after="60"/>
              <w:rPr>
                <w:rFonts w:eastAsia="Times New Roman" w:cstheme="minorHAnsi"/>
                <w:color w:val="000000"/>
                <w:sz w:val="20"/>
                <w:szCs w:val="20"/>
              </w:rPr>
            </w:pPr>
            <w:r w:rsidRPr="00FC3376">
              <w:rPr>
                <w:rFonts w:eastAsia="Times New Roman" w:cstheme="minorHAnsi"/>
                <w:color w:val="000000"/>
                <w:sz w:val="20"/>
                <w:szCs w:val="20"/>
              </w:rPr>
              <w:t>4-digit year of household survey interview</w:t>
            </w:r>
          </w:p>
        </w:tc>
        <w:tc>
          <w:tcPr>
            <w:tcW w:w="1108" w:type="pct"/>
            <w:shd w:val="clear" w:color="auto" w:fill="auto"/>
          </w:tcPr>
          <w:p w14:paraId="360D109B" w14:textId="161A2A95" w:rsidR="009F46EB" w:rsidRPr="00F7705E" w:rsidRDefault="00A56E97" w:rsidP="00656E43">
            <w:pPr>
              <w:spacing w:before="60" w:after="60"/>
              <w:rPr>
                <w:rFonts w:eastAsia="Times New Roman" w:cstheme="minorHAnsi"/>
                <w:color w:val="000000"/>
                <w:sz w:val="20"/>
                <w:szCs w:val="20"/>
              </w:rPr>
            </w:pPr>
            <w:r>
              <w:rPr>
                <w:rFonts w:eastAsia="Times New Roman" w:cstheme="minorHAnsi"/>
                <w:color w:val="000000"/>
                <w:sz w:val="20"/>
                <w:szCs w:val="20"/>
              </w:rPr>
              <w:t>N</w:t>
            </w:r>
            <w:r w:rsidR="009F46EB" w:rsidRPr="00F7705E">
              <w:rPr>
                <w:rFonts w:eastAsia="Times New Roman" w:cstheme="minorHAnsi"/>
                <w:color w:val="000000"/>
                <w:sz w:val="20"/>
                <w:szCs w:val="20"/>
              </w:rPr>
              <w:t>umeric</w:t>
            </w:r>
          </w:p>
        </w:tc>
        <w:tc>
          <w:tcPr>
            <w:tcW w:w="480" w:type="pct"/>
          </w:tcPr>
          <w:p w14:paraId="2E42D5C3" w14:textId="77777777" w:rsidR="009F46EB" w:rsidRPr="00F7705E" w:rsidRDefault="009F46EB" w:rsidP="00656E43">
            <w:pPr>
              <w:spacing w:before="60" w:after="60"/>
              <w:jc w:val="center"/>
              <w:rPr>
                <w:rFonts w:eastAsia="Times New Roman" w:cstheme="minorHAnsi"/>
                <w:color w:val="000000"/>
                <w:sz w:val="20"/>
                <w:szCs w:val="20"/>
              </w:rPr>
            </w:pPr>
            <w:r w:rsidRPr="00F7705E">
              <w:rPr>
                <w:rFonts w:eastAsia="Times New Roman" w:cstheme="minorHAnsi"/>
                <w:color w:val="000000"/>
                <w:sz w:val="20"/>
                <w:szCs w:val="20"/>
              </w:rPr>
              <w:t>1</w:t>
            </w:r>
          </w:p>
        </w:tc>
      </w:tr>
      <w:tr w:rsidR="009F46EB" w:rsidRPr="00F7705E" w14:paraId="78B2CAEB" w14:textId="77777777" w:rsidTr="00B27181">
        <w:trPr>
          <w:cantSplit/>
        </w:trPr>
        <w:tc>
          <w:tcPr>
            <w:tcW w:w="224" w:type="pct"/>
          </w:tcPr>
          <w:p w14:paraId="4C5451B4" w14:textId="77777777" w:rsidR="009F46EB" w:rsidRPr="00F7705E" w:rsidRDefault="009F46EB" w:rsidP="00656E43">
            <w:pPr>
              <w:spacing w:before="60" w:after="60"/>
              <w:jc w:val="right"/>
              <w:rPr>
                <w:rFonts w:eastAsia="Times New Roman" w:cstheme="minorHAnsi"/>
                <w:color w:val="000000"/>
                <w:sz w:val="20"/>
                <w:szCs w:val="20"/>
              </w:rPr>
            </w:pPr>
            <w:r w:rsidRPr="00F7705E">
              <w:rPr>
                <w:rFonts w:eastAsia="Times New Roman" w:cstheme="minorHAnsi"/>
                <w:color w:val="000000"/>
                <w:sz w:val="20"/>
                <w:szCs w:val="20"/>
              </w:rPr>
              <w:t>4</w:t>
            </w:r>
          </w:p>
        </w:tc>
        <w:tc>
          <w:tcPr>
            <w:tcW w:w="496" w:type="pct"/>
            <w:shd w:val="clear" w:color="auto" w:fill="auto"/>
          </w:tcPr>
          <w:p w14:paraId="59CF3969" w14:textId="77777777" w:rsidR="009F46EB" w:rsidRPr="00F7705E" w:rsidRDefault="009F46EB" w:rsidP="001408FC">
            <w:pPr>
              <w:spacing w:before="60" w:after="60"/>
              <w:rPr>
                <w:rFonts w:eastAsia="Times New Roman" w:cstheme="minorHAnsi"/>
                <w:color w:val="000000"/>
                <w:sz w:val="20"/>
                <w:szCs w:val="20"/>
              </w:rPr>
            </w:pPr>
            <w:r w:rsidRPr="00F7705E">
              <w:rPr>
                <w:rFonts w:eastAsia="Times New Roman" w:cstheme="minorHAnsi"/>
                <w:color w:val="000000"/>
                <w:sz w:val="20"/>
                <w:szCs w:val="20"/>
              </w:rPr>
              <w:t>ID</w:t>
            </w:r>
          </w:p>
        </w:tc>
        <w:tc>
          <w:tcPr>
            <w:tcW w:w="864" w:type="pct"/>
          </w:tcPr>
          <w:p w14:paraId="7DDA54DF" w14:textId="77777777" w:rsidR="009F46EB" w:rsidRPr="00F7705E" w:rsidRDefault="009F46EB" w:rsidP="00656E43">
            <w:pPr>
              <w:spacing w:before="60" w:after="60"/>
              <w:rPr>
                <w:rFonts w:eastAsia="Times New Roman" w:cstheme="minorHAnsi"/>
                <w:color w:val="000000"/>
                <w:sz w:val="20"/>
                <w:szCs w:val="20"/>
              </w:rPr>
            </w:pPr>
            <w:r w:rsidRPr="00F7705E">
              <w:rPr>
                <w:rFonts w:eastAsia="Times New Roman" w:cstheme="minorHAnsi"/>
                <w:b/>
                <w:bCs/>
                <w:color w:val="000000"/>
                <w:sz w:val="20"/>
                <w:szCs w:val="20"/>
              </w:rPr>
              <w:t>int_month</w:t>
            </w:r>
          </w:p>
        </w:tc>
        <w:tc>
          <w:tcPr>
            <w:tcW w:w="1828" w:type="pct"/>
            <w:shd w:val="clear" w:color="auto" w:fill="auto"/>
          </w:tcPr>
          <w:p w14:paraId="3BF6E626" w14:textId="508C7B05" w:rsidR="009F46EB" w:rsidRPr="00F7705E" w:rsidRDefault="00E652C8" w:rsidP="00656E43">
            <w:pPr>
              <w:spacing w:before="60" w:after="60"/>
              <w:rPr>
                <w:rFonts w:eastAsia="Times New Roman" w:cstheme="minorHAnsi"/>
                <w:color w:val="000000"/>
                <w:sz w:val="20"/>
                <w:szCs w:val="20"/>
              </w:rPr>
            </w:pPr>
            <w:r w:rsidRPr="00E652C8">
              <w:rPr>
                <w:rFonts w:eastAsia="Times New Roman" w:cstheme="minorHAnsi"/>
                <w:color w:val="000000"/>
                <w:sz w:val="20"/>
                <w:szCs w:val="20"/>
              </w:rPr>
              <w:t>Month of household survey interview</w:t>
            </w:r>
          </w:p>
        </w:tc>
        <w:tc>
          <w:tcPr>
            <w:tcW w:w="1108" w:type="pct"/>
            <w:shd w:val="clear" w:color="auto" w:fill="auto"/>
          </w:tcPr>
          <w:p w14:paraId="09E81274" w14:textId="2A8E9B54" w:rsidR="009F46EB" w:rsidRPr="00F7705E" w:rsidRDefault="00A56E97" w:rsidP="00656E43">
            <w:pPr>
              <w:spacing w:before="60" w:after="60"/>
              <w:rPr>
                <w:rFonts w:eastAsia="Times New Roman" w:cstheme="minorHAnsi"/>
                <w:color w:val="000000"/>
                <w:sz w:val="20"/>
                <w:szCs w:val="20"/>
              </w:rPr>
            </w:pPr>
            <w:r>
              <w:rPr>
                <w:rFonts w:eastAsia="Times New Roman" w:cstheme="minorHAnsi"/>
                <w:color w:val="000000"/>
                <w:sz w:val="20"/>
                <w:szCs w:val="20"/>
              </w:rPr>
              <w:t>N</w:t>
            </w:r>
            <w:r w:rsidR="009F46EB" w:rsidRPr="00F7705E">
              <w:rPr>
                <w:rFonts w:eastAsia="Times New Roman" w:cstheme="minorHAnsi"/>
                <w:color w:val="000000"/>
                <w:sz w:val="20"/>
                <w:szCs w:val="20"/>
              </w:rPr>
              <w:t>umeric</w:t>
            </w:r>
          </w:p>
        </w:tc>
        <w:tc>
          <w:tcPr>
            <w:tcW w:w="480" w:type="pct"/>
          </w:tcPr>
          <w:p w14:paraId="2718AD08" w14:textId="77777777" w:rsidR="009F46EB" w:rsidRPr="00F7705E" w:rsidRDefault="009F46EB" w:rsidP="00656E43">
            <w:pPr>
              <w:spacing w:before="60" w:after="60"/>
              <w:jc w:val="center"/>
              <w:rPr>
                <w:rFonts w:eastAsia="Times New Roman" w:cstheme="minorHAnsi"/>
                <w:color w:val="000000"/>
                <w:sz w:val="20"/>
                <w:szCs w:val="20"/>
              </w:rPr>
            </w:pPr>
            <w:r w:rsidRPr="00F7705E">
              <w:rPr>
                <w:rFonts w:eastAsia="Times New Roman" w:cstheme="minorHAnsi"/>
                <w:color w:val="000000"/>
                <w:sz w:val="20"/>
                <w:szCs w:val="20"/>
              </w:rPr>
              <w:t>1</w:t>
            </w:r>
          </w:p>
        </w:tc>
      </w:tr>
      <w:tr w:rsidR="00CF55E6" w:rsidRPr="00F7705E" w14:paraId="64816B41" w14:textId="77777777" w:rsidTr="00B27181">
        <w:trPr>
          <w:cantSplit/>
        </w:trPr>
        <w:tc>
          <w:tcPr>
            <w:tcW w:w="224" w:type="pct"/>
          </w:tcPr>
          <w:p w14:paraId="77961DCB" w14:textId="1C832AE5" w:rsidR="00CF55E6" w:rsidRPr="00F7705E" w:rsidRDefault="00431BA1" w:rsidP="00656E43">
            <w:pPr>
              <w:spacing w:before="60" w:after="60"/>
              <w:jc w:val="right"/>
              <w:rPr>
                <w:rFonts w:eastAsia="Times New Roman" w:cstheme="minorHAnsi"/>
                <w:color w:val="000000"/>
                <w:sz w:val="20"/>
                <w:szCs w:val="20"/>
              </w:rPr>
            </w:pPr>
            <w:r>
              <w:rPr>
                <w:rFonts w:eastAsia="Times New Roman" w:cstheme="minorHAnsi"/>
                <w:color w:val="000000"/>
                <w:sz w:val="20"/>
                <w:szCs w:val="20"/>
              </w:rPr>
              <w:t>5</w:t>
            </w:r>
          </w:p>
        </w:tc>
        <w:tc>
          <w:tcPr>
            <w:tcW w:w="496" w:type="pct"/>
            <w:shd w:val="clear" w:color="auto" w:fill="auto"/>
          </w:tcPr>
          <w:p w14:paraId="5501EE81" w14:textId="68E16C5B" w:rsidR="00CF55E6" w:rsidRPr="00F7705E" w:rsidRDefault="00CF55E6" w:rsidP="001408FC">
            <w:pPr>
              <w:spacing w:before="60" w:after="60"/>
              <w:rPr>
                <w:rFonts w:eastAsia="Times New Roman" w:cstheme="minorHAnsi"/>
                <w:color w:val="000000"/>
                <w:sz w:val="20"/>
                <w:szCs w:val="20"/>
              </w:rPr>
            </w:pPr>
            <w:r w:rsidRPr="00F7705E">
              <w:rPr>
                <w:rFonts w:eastAsia="Times New Roman" w:cstheme="minorHAnsi"/>
                <w:color w:val="000000"/>
                <w:sz w:val="20"/>
                <w:szCs w:val="20"/>
              </w:rPr>
              <w:t>ID</w:t>
            </w:r>
          </w:p>
        </w:tc>
        <w:tc>
          <w:tcPr>
            <w:tcW w:w="864" w:type="pct"/>
          </w:tcPr>
          <w:p w14:paraId="4627AB25" w14:textId="2B06CFE7" w:rsidR="00CF55E6" w:rsidRPr="00F7705E" w:rsidRDefault="00CF55E6" w:rsidP="00656E43">
            <w:pPr>
              <w:spacing w:before="60" w:after="60"/>
              <w:rPr>
                <w:rFonts w:eastAsia="Times New Roman" w:cstheme="minorHAnsi"/>
                <w:b/>
                <w:bCs/>
                <w:color w:val="000000"/>
                <w:sz w:val="20"/>
                <w:szCs w:val="20"/>
              </w:rPr>
            </w:pPr>
            <w:r w:rsidRPr="00F7705E">
              <w:rPr>
                <w:rFonts w:eastAsia="Times New Roman" w:cstheme="minorHAnsi"/>
                <w:b/>
                <w:bCs/>
                <w:color w:val="000000"/>
                <w:sz w:val="20"/>
                <w:szCs w:val="20"/>
              </w:rPr>
              <w:t>hhid_orig</w:t>
            </w:r>
          </w:p>
        </w:tc>
        <w:tc>
          <w:tcPr>
            <w:tcW w:w="1828" w:type="pct"/>
            <w:shd w:val="clear" w:color="auto" w:fill="auto"/>
          </w:tcPr>
          <w:p w14:paraId="7ADD93F0" w14:textId="1EB5C7C9" w:rsidR="00CF55E6" w:rsidRPr="00F7705E" w:rsidRDefault="00CF55E6" w:rsidP="00656E43">
            <w:pPr>
              <w:spacing w:before="60" w:after="60"/>
              <w:rPr>
                <w:rFonts w:eastAsia="Times New Roman" w:cstheme="minorHAnsi"/>
                <w:color w:val="000000"/>
                <w:sz w:val="20"/>
                <w:szCs w:val="20"/>
              </w:rPr>
            </w:pPr>
            <w:r w:rsidRPr="00F7705E">
              <w:rPr>
                <w:rFonts w:eastAsia="Times New Roman" w:cstheme="minorHAnsi"/>
                <w:color w:val="000000"/>
                <w:sz w:val="20"/>
                <w:szCs w:val="20"/>
              </w:rPr>
              <w:t xml:space="preserve">Household </w:t>
            </w:r>
            <w:r w:rsidR="00E652C8">
              <w:rPr>
                <w:rFonts w:eastAsia="Times New Roman" w:cstheme="minorHAnsi"/>
                <w:color w:val="000000"/>
                <w:sz w:val="20"/>
                <w:szCs w:val="20"/>
              </w:rPr>
              <w:t xml:space="preserve">unique </w:t>
            </w:r>
            <w:r w:rsidRPr="00F7705E">
              <w:rPr>
                <w:rFonts w:eastAsia="Times New Roman" w:cstheme="minorHAnsi"/>
                <w:color w:val="000000"/>
                <w:sz w:val="20"/>
                <w:szCs w:val="20"/>
              </w:rPr>
              <w:t xml:space="preserve">identifier in the raw data </w:t>
            </w:r>
          </w:p>
        </w:tc>
        <w:tc>
          <w:tcPr>
            <w:tcW w:w="1108" w:type="pct"/>
            <w:shd w:val="clear" w:color="auto" w:fill="auto"/>
          </w:tcPr>
          <w:p w14:paraId="218154CD" w14:textId="0EF7B369" w:rsidR="00CF55E6" w:rsidRPr="00F7705E" w:rsidRDefault="00A56E97" w:rsidP="00656E43">
            <w:pPr>
              <w:spacing w:before="60" w:after="60"/>
              <w:rPr>
                <w:rFonts w:eastAsia="Times New Roman" w:cstheme="minorHAnsi"/>
                <w:color w:val="000000"/>
                <w:sz w:val="20"/>
                <w:szCs w:val="20"/>
              </w:rPr>
            </w:pPr>
            <w:r>
              <w:rPr>
                <w:rFonts w:eastAsia="Times New Roman" w:cstheme="minorHAnsi"/>
                <w:color w:val="000000"/>
                <w:sz w:val="20"/>
                <w:szCs w:val="20"/>
              </w:rPr>
              <w:t>N</w:t>
            </w:r>
            <w:r w:rsidR="00CF55E6" w:rsidRPr="00F7705E">
              <w:rPr>
                <w:rFonts w:eastAsia="Times New Roman" w:cstheme="minorHAnsi"/>
                <w:color w:val="000000"/>
                <w:sz w:val="20"/>
                <w:szCs w:val="20"/>
              </w:rPr>
              <w:t>umeric or string</w:t>
            </w:r>
          </w:p>
        </w:tc>
        <w:tc>
          <w:tcPr>
            <w:tcW w:w="480" w:type="pct"/>
          </w:tcPr>
          <w:p w14:paraId="799F04A0" w14:textId="0FD8B658" w:rsidR="00CF55E6" w:rsidRPr="00F7705E" w:rsidRDefault="00CF55E6" w:rsidP="00656E43">
            <w:pPr>
              <w:spacing w:before="60" w:after="60"/>
              <w:jc w:val="center"/>
              <w:rPr>
                <w:rFonts w:eastAsia="Times New Roman" w:cstheme="minorHAnsi"/>
                <w:color w:val="000000"/>
                <w:sz w:val="20"/>
                <w:szCs w:val="20"/>
              </w:rPr>
            </w:pPr>
            <w:r w:rsidRPr="00F7705E">
              <w:rPr>
                <w:rFonts w:eastAsia="Times New Roman" w:cstheme="minorHAnsi"/>
                <w:color w:val="000000"/>
                <w:sz w:val="20"/>
                <w:szCs w:val="20"/>
              </w:rPr>
              <w:t>1</w:t>
            </w:r>
          </w:p>
        </w:tc>
      </w:tr>
      <w:tr w:rsidR="00CF55E6" w:rsidRPr="00F7705E" w14:paraId="7AB7FBF8" w14:textId="77777777" w:rsidTr="00B27181">
        <w:trPr>
          <w:cantSplit/>
        </w:trPr>
        <w:tc>
          <w:tcPr>
            <w:tcW w:w="224" w:type="pct"/>
          </w:tcPr>
          <w:p w14:paraId="7E1F905B" w14:textId="094BCC32" w:rsidR="00CF55E6" w:rsidRPr="00F7705E" w:rsidRDefault="00431BA1" w:rsidP="00656E43">
            <w:pPr>
              <w:spacing w:before="60" w:after="60"/>
              <w:jc w:val="right"/>
              <w:rPr>
                <w:rFonts w:eastAsia="Times New Roman" w:cstheme="minorHAnsi"/>
                <w:color w:val="000000"/>
                <w:sz w:val="20"/>
                <w:szCs w:val="20"/>
              </w:rPr>
            </w:pPr>
            <w:r>
              <w:rPr>
                <w:rFonts w:eastAsia="Times New Roman" w:cstheme="minorHAnsi"/>
                <w:color w:val="000000"/>
                <w:sz w:val="20"/>
                <w:szCs w:val="20"/>
              </w:rPr>
              <w:t>6</w:t>
            </w:r>
          </w:p>
        </w:tc>
        <w:tc>
          <w:tcPr>
            <w:tcW w:w="496" w:type="pct"/>
            <w:shd w:val="clear" w:color="auto" w:fill="auto"/>
            <w:hideMark/>
          </w:tcPr>
          <w:p w14:paraId="1BF1DDFC" w14:textId="77777777" w:rsidR="00CF55E6" w:rsidRPr="00F7705E" w:rsidRDefault="00CF55E6" w:rsidP="001408FC">
            <w:pPr>
              <w:spacing w:before="60" w:after="60"/>
              <w:rPr>
                <w:rFonts w:eastAsia="Times New Roman" w:cstheme="minorHAnsi"/>
                <w:color w:val="000000"/>
                <w:sz w:val="20"/>
                <w:szCs w:val="20"/>
              </w:rPr>
            </w:pPr>
            <w:r w:rsidRPr="00F7705E">
              <w:rPr>
                <w:rFonts w:eastAsia="Times New Roman" w:cstheme="minorHAnsi"/>
                <w:color w:val="000000"/>
                <w:sz w:val="20"/>
                <w:szCs w:val="20"/>
              </w:rPr>
              <w:t>ID</w:t>
            </w:r>
          </w:p>
        </w:tc>
        <w:tc>
          <w:tcPr>
            <w:tcW w:w="864" w:type="pct"/>
          </w:tcPr>
          <w:p w14:paraId="28DDC7D1" w14:textId="77777777" w:rsidR="00CF55E6" w:rsidRPr="00F7705E" w:rsidRDefault="00CF55E6" w:rsidP="00656E43">
            <w:pPr>
              <w:spacing w:before="60" w:after="60"/>
              <w:rPr>
                <w:rFonts w:eastAsia="Times New Roman" w:cstheme="minorHAnsi"/>
                <w:color w:val="000000"/>
                <w:sz w:val="20"/>
                <w:szCs w:val="20"/>
              </w:rPr>
            </w:pPr>
            <w:r w:rsidRPr="00F7705E">
              <w:rPr>
                <w:rFonts w:eastAsia="Times New Roman" w:cstheme="minorHAnsi"/>
                <w:b/>
                <w:bCs/>
                <w:color w:val="000000"/>
                <w:sz w:val="20"/>
                <w:szCs w:val="20"/>
              </w:rPr>
              <w:t>hhid</w:t>
            </w:r>
          </w:p>
        </w:tc>
        <w:tc>
          <w:tcPr>
            <w:tcW w:w="1828" w:type="pct"/>
            <w:shd w:val="clear" w:color="auto" w:fill="auto"/>
            <w:hideMark/>
          </w:tcPr>
          <w:p w14:paraId="5F476A66" w14:textId="56C95594" w:rsidR="00CF55E6" w:rsidRPr="00F7705E" w:rsidRDefault="00CF55E6" w:rsidP="00656E43">
            <w:pPr>
              <w:spacing w:before="60" w:after="60"/>
              <w:rPr>
                <w:rFonts w:eastAsia="Times New Roman" w:cstheme="minorHAnsi"/>
                <w:color w:val="000000"/>
                <w:sz w:val="20"/>
                <w:szCs w:val="20"/>
              </w:rPr>
            </w:pPr>
            <w:r w:rsidRPr="00F7705E">
              <w:rPr>
                <w:rFonts w:eastAsia="Times New Roman" w:cstheme="minorHAnsi"/>
                <w:color w:val="000000"/>
                <w:sz w:val="20"/>
                <w:szCs w:val="20"/>
              </w:rPr>
              <w:t xml:space="preserve">Household </w:t>
            </w:r>
            <w:r w:rsidR="00E652C8">
              <w:rPr>
                <w:rFonts w:eastAsia="Times New Roman" w:cstheme="minorHAnsi"/>
                <w:color w:val="000000"/>
                <w:sz w:val="20"/>
                <w:szCs w:val="20"/>
              </w:rPr>
              <w:t xml:space="preserve">unique </w:t>
            </w:r>
            <w:r w:rsidRPr="00F7705E">
              <w:rPr>
                <w:rFonts w:eastAsia="Times New Roman" w:cstheme="minorHAnsi"/>
                <w:color w:val="000000"/>
                <w:sz w:val="20"/>
                <w:szCs w:val="20"/>
              </w:rPr>
              <w:t xml:space="preserve">identifier </w:t>
            </w:r>
          </w:p>
        </w:tc>
        <w:tc>
          <w:tcPr>
            <w:tcW w:w="1108" w:type="pct"/>
            <w:shd w:val="clear" w:color="auto" w:fill="auto"/>
            <w:hideMark/>
          </w:tcPr>
          <w:p w14:paraId="51C9C437" w14:textId="597304FC" w:rsidR="00CF55E6" w:rsidRPr="00F7705E" w:rsidRDefault="00A56E97" w:rsidP="00656E43">
            <w:pPr>
              <w:spacing w:before="60" w:after="60"/>
              <w:rPr>
                <w:rFonts w:eastAsia="Times New Roman" w:cstheme="minorHAnsi"/>
                <w:color w:val="000000"/>
                <w:sz w:val="20"/>
                <w:szCs w:val="20"/>
              </w:rPr>
            </w:pPr>
            <w:r>
              <w:rPr>
                <w:rFonts w:eastAsia="Times New Roman" w:cstheme="minorHAnsi"/>
                <w:color w:val="000000"/>
                <w:sz w:val="20"/>
                <w:szCs w:val="20"/>
              </w:rPr>
              <w:t>S</w:t>
            </w:r>
            <w:r w:rsidR="00CF55E6" w:rsidRPr="00F7705E">
              <w:rPr>
                <w:rFonts w:eastAsia="Times New Roman" w:cstheme="minorHAnsi"/>
                <w:color w:val="000000"/>
                <w:sz w:val="20"/>
                <w:szCs w:val="20"/>
              </w:rPr>
              <w:t>tring or numeric</w:t>
            </w:r>
          </w:p>
        </w:tc>
        <w:tc>
          <w:tcPr>
            <w:tcW w:w="480" w:type="pct"/>
          </w:tcPr>
          <w:p w14:paraId="447940CE" w14:textId="77777777" w:rsidR="00CF55E6" w:rsidRPr="00F7705E" w:rsidRDefault="00CF55E6" w:rsidP="00656E43">
            <w:pPr>
              <w:spacing w:before="60" w:after="60"/>
              <w:jc w:val="center"/>
              <w:rPr>
                <w:rFonts w:eastAsia="Times New Roman" w:cstheme="minorHAnsi"/>
                <w:color w:val="000000"/>
                <w:sz w:val="20"/>
                <w:szCs w:val="20"/>
              </w:rPr>
            </w:pPr>
            <w:r w:rsidRPr="00F7705E">
              <w:rPr>
                <w:rFonts w:eastAsia="Times New Roman" w:cstheme="minorHAnsi"/>
                <w:color w:val="000000"/>
                <w:sz w:val="20"/>
                <w:szCs w:val="20"/>
              </w:rPr>
              <w:t>1</w:t>
            </w:r>
          </w:p>
        </w:tc>
      </w:tr>
      <w:tr w:rsidR="00431BA1" w:rsidRPr="00F7705E" w14:paraId="3A66EC58" w14:textId="77777777" w:rsidTr="00B27181">
        <w:trPr>
          <w:cantSplit/>
        </w:trPr>
        <w:tc>
          <w:tcPr>
            <w:tcW w:w="224" w:type="pct"/>
          </w:tcPr>
          <w:p w14:paraId="7F4A50D3" w14:textId="679E15B6" w:rsidR="00431BA1" w:rsidRPr="00F7705E" w:rsidRDefault="00431BA1" w:rsidP="00656E43">
            <w:pPr>
              <w:spacing w:before="60" w:after="60"/>
              <w:jc w:val="right"/>
              <w:rPr>
                <w:rFonts w:eastAsia="Times New Roman" w:cstheme="minorHAnsi"/>
                <w:color w:val="000000"/>
                <w:sz w:val="20"/>
                <w:szCs w:val="20"/>
              </w:rPr>
            </w:pPr>
            <w:r>
              <w:rPr>
                <w:rFonts w:eastAsia="Times New Roman" w:cstheme="minorHAnsi"/>
                <w:color w:val="000000"/>
                <w:sz w:val="20"/>
                <w:szCs w:val="20"/>
              </w:rPr>
              <w:t>7</w:t>
            </w:r>
          </w:p>
        </w:tc>
        <w:tc>
          <w:tcPr>
            <w:tcW w:w="496" w:type="pct"/>
            <w:shd w:val="clear" w:color="auto" w:fill="auto"/>
          </w:tcPr>
          <w:p w14:paraId="610BB90B" w14:textId="26DCD47B" w:rsidR="00431BA1" w:rsidRPr="00F7705E" w:rsidRDefault="00431BA1" w:rsidP="001408FC">
            <w:pPr>
              <w:spacing w:before="60" w:after="60"/>
              <w:rPr>
                <w:rFonts w:eastAsia="Times New Roman" w:cstheme="minorHAnsi"/>
                <w:color w:val="000000"/>
                <w:sz w:val="20"/>
                <w:szCs w:val="20"/>
              </w:rPr>
            </w:pPr>
            <w:r w:rsidRPr="00F7705E">
              <w:rPr>
                <w:rFonts w:eastAsia="Times New Roman" w:cstheme="minorHAnsi"/>
                <w:color w:val="000000"/>
                <w:sz w:val="20"/>
                <w:szCs w:val="20"/>
              </w:rPr>
              <w:t>ID</w:t>
            </w:r>
          </w:p>
        </w:tc>
        <w:tc>
          <w:tcPr>
            <w:tcW w:w="864" w:type="pct"/>
          </w:tcPr>
          <w:p w14:paraId="19C6C7B8" w14:textId="00D02B2F" w:rsidR="00431BA1" w:rsidRPr="00F7705E" w:rsidRDefault="00431BA1" w:rsidP="00656E43">
            <w:pPr>
              <w:spacing w:before="60" w:after="60"/>
              <w:rPr>
                <w:rFonts w:eastAsia="Times New Roman" w:cstheme="minorHAnsi"/>
                <w:color w:val="000000"/>
                <w:sz w:val="20"/>
                <w:szCs w:val="20"/>
              </w:rPr>
            </w:pPr>
            <w:r w:rsidRPr="00F7705E">
              <w:rPr>
                <w:rFonts w:eastAsia="Times New Roman" w:cstheme="minorHAnsi"/>
                <w:b/>
                <w:bCs/>
                <w:color w:val="000000"/>
                <w:sz w:val="20"/>
                <w:szCs w:val="20"/>
              </w:rPr>
              <w:t>pid_orig</w:t>
            </w:r>
          </w:p>
        </w:tc>
        <w:tc>
          <w:tcPr>
            <w:tcW w:w="1828" w:type="pct"/>
            <w:shd w:val="clear" w:color="auto" w:fill="auto"/>
          </w:tcPr>
          <w:p w14:paraId="79E8A6D2" w14:textId="3B72BB21" w:rsidR="00431BA1" w:rsidRPr="00F7705E" w:rsidRDefault="00431BA1" w:rsidP="00656E43">
            <w:pPr>
              <w:spacing w:before="60" w:after="60"/>
              <w:rPr>
                <w:rFonts w:eastAsia="Times New Roman" w:cstheme="minorHAnsi"/>
                <w:color w:val="000000"/>
                <w:sz w:val="20"/>
                <w:szCs w:val="20"/>
              </w:rPr>
            </w:pPr>
            <w:r w:rsidRPr="00F7705E">
              <w:rPr>
                <w:rFonts w:eastAsia="Times New Roman" w:cstheme="minorHAnsi"/>
                <w:color w:val="000000"/>
                <w:sz w:val="20"/>
                <w:szCs w:val="20"/>
              </w:rPr>
              <w:t xml:space="preserve">Personal </w:t>
            </w:r>
            <w:r w:rsidR="00E652C8">
              <w:rPr>
                <w:rFonts w:eastAsia="Times New Roman" w:cstheme="minorHAnsi"/>
                <w:color w:val="000000"/>
                <w:sz w:val="20"/>
                <w:szCs w:val="20"/>
              </w:rPr>
              <w:t xml:space="preserve">unique </w:t>
            </w:r>
            <w:r w:rsidRPr="00F7705E">
              <w:rPr>
                <w:rFonts w:eastAsia="Times New Roman" w:cstheme="minorHAnsi"/>
                <w:color w:val="000000"/>
                <w:sz w:val="20"/>
                <w:szCs w:val="20"/>
              </w:rPr>
              <w:t xml:space="preserve">identifier in the raw data </w:t>
            </w:r>
          </w:p>
        </w:tc>
        <w:tc>
          <w:tcPr>
            <w:tcW w:w="1108" w:type="pct"/>
            <w:shd w:val="clear" w:color="auto" w:fill="auto"/>
          </w:tcPr>
          <w:p w14:paraId="6D54C358" w14:textId="22A70246" w:rsidR="00431BA1" w:rsidRPr="00F7705E" w:rsidRDefault="00A56E97" w:rsidP="00656E43">
            <w:pPr>
              <w:spacing w:before="60" w:after="60"/>
              <w:rPr>
                <w:rFonts w:eastAsia="Times New Roman" w:cstheme="minorHAnsi"/>
                <w:color w:val="000000"/>
                <w:sz w:val="20"/>
                <w:szCs w:val="20"/>
              </w:rPr>
            </w:pPr>
            <w:r>
              <w:rPr>
                <w:rFonts w:eastAsia="Times New Roman" w:cstheme="minorHAnsi"/>
                <w:color w:val="000000"/>
                <w:sz w:val="20"/>
                <w:szCs w:val="20"/>
              </w:rPr>
              <w:t>N</w:t>
            </w:r>
            <w:r w:rsidR="00431BA1" w:rsidRPr="00F7705E">
              <w:rPr>
                <w:rFonts w:eastAsia="Times New Roman" w:cstheme="minorHAnsi"/>
                <w:color w:val="000000"/>
                <w:sz w:val="20"/>
                <w:szCs w:val="20"/>
              </w:rPr>
              <w:t>umeric or string</w:t>
            </w:r>
          </w:p>
        </w:tc>
        <w:tc>
          <w:tcPr>
            <w:tcW w:w="480" w:type="pct"/>
          </w:tcPr>
          <w:p w14:paraId="67D6E6F3" w14:textId="34D20B74" w:rsidR="00431BA1" w:rsidRPr="00F7705E" w:rsidRDefault="00431BA1" w:rsidP="00656E43">
            <w:pPr>
              <w:spacing w:before="60" w:after="60"/>
              <w:jc w:val="center"/>
              <w:rPr>
                <w:rFonts w:eastAsia="Times New Roman" w:cstheme="minorHAnsi"/>
                <w:color w:val="000000"/>
                <w:sz w:val="20"/>
                <w:szCs w:val="20"/>
              </w:rPr>
            </w:pPr>
            <w:r w:rsidRPr="00F7705E">
              <w:rPr>
                <w:rFonts w:eastAsia="Times New Roman" w:cstheme="minorHAnsi"/>
                <w:color w:val="000000"/>
                <w:sz w:val="20"/>
                <w:szCs w:val="20"/>
              </w:rPr>
              <w:t>1</w:t>
            </w:r>
          </w:p>
        </w:tc>
      </w:tr>
      <w:tr w:rsidR="00431BA1" w:rsidRPr="00F7705E" w14:paraId="5BA516F4" w14:textId="77777777" w:rsidTr="00B27181">
        <w:trPr>
          <w:cantSplit/>
        </w:trPr>
        <w:tc>
          <w:tcPr>
            <w:tcW w:w="224" w:type="pct"/>
          </w:tcPr>
          <w:p w14:paraId="1985AD4F" w14:textId="2E288D30" w:rsidR="00431BA1" w:rsidRPr="00F7705E" w:rsidRDefault="00431BA1" w:rsidP="00656E43">
            <w:pPr>
              <w:spacing w:before="60" w:after="60"/>
              <w:jc w:val="right"/>
              <w:rPr>
                <w:rFonts w:eastAsia="Times New Roman" w:cstheme="minorHAnsi"/>
                <w:color w:val="000000"/>
                <w:sz w:val="20"/>
                <w:szCs w:val="20"/>
              </w:rPr>
            </w:pPr>
            <w:r>
              <w:rPr>
                <w:rFonts w:eastAsia="Times New Roman" w:cstheme="minorHAnsi"/>
                <w:color w:val="000000"/>
                <w:sz w:val="20"/>
                <w:szCs w:val="20"/>
              </w:rPr>
              <w:t>8</w:t>
            </w:r>
          </w:p>
        </w:tc>
        <w:tc>
          <w:tcPr>
            <w:tcW w:w="496" w:type="pct"/>
            <w:shd w:val="clear" w:color="auto" w:fill="auto"/>
            <w:hideMark/>
          </w:tcPr>
          <w:p w14:paraId="38567229" w14:textId="77777777" w:rsidR="00431BA1" w:rsidRPr="00F7705E" w:rsidRDefault="00431BA1" w:rsidP="001408FC">
            <w:pPr>
              <w:spacing w:before="60" w:after="60"/>
              <w:rPr>
                <w:rFonts w:eastAsia="Times New Roman" w:cstheme="minorHAnsi"/>
                <w:color w:val="000000"/>
                <w:sz w:val="20"/>
                <w:szCs w:val="20"/>
              </w:rPr>
            </w:pPr>
            <w:r w:rsidRPr="00F7705E">
              <w:rPr>
                <w:rFonts w:eastAsia="Times New Roman" w:cstheme="minorHAnsi"/>
                <w:color w:val="000000"/>
                <w:sz w:val="20"/>
                <w:szCs w:val="20"/>
              </w:rPr>
              <w:t>ID</w:t>
            </w:r>
          </w:p>
        </w:tc>
        <w:tc>
          <w:tcPr>
            <w:tcW w:w="864" w:type="pct"/>
          </w:tcPr>
          <w:p w14:paraId="67666D27" w14:textId="77777777" w:rsidR="00431BA1" w:rsidRPr="00F7705E" w:rsidRDefault="00431BA1" w:rsidP="00656E43">
            <w:pPr>
              <w:spacing w:before="60" w:after="60"/>
              <w:rPr>
                <w:rFonts w:eastAsia="Times New Roman" w:cstheme="minorHAnsi"/>
                <w:color w:val="000000"/>
                <w:sz w:val="20"/>
                <w:szCs w:val="20"/>
              </w:rPr>
            </w:pPr>
            <w:r w:rsidRPr="00F7705E">
              <w:rPr>
                <w:rFonts w:eastAsia="Times New Roman" w:cstheme="minorHAnsi"/>
                <w:b/>
                <w:bCs/>
                <w:color w:val="000000"/>
                <w:sz w:val="20"/>
                <w:szCs w:val="20"/>
              </w:rPr>
              <w:t>pid</w:t>
            </w:r>
          </w:p>
        </w:tc>
        <w:tc>
          <w:tcPr>
            <w:tcW w:w="1828" w:type="pct"/>
            <w:shd w:val="clear" w:color="auto" w:fill="auto"/>
            <w:hideMark/>
          </w:tcPr>
          <w:p w14:paraId="5F765E56" w14:textId="05A77C80" w:rsidR="00431BA1" w:rsidRPr="00F7705E" w:rsidRDefault="00431BA1" w:rsidP="00656E43">
            <w:pPr>
              <w:spacing w:before="60" w:after="60"/>
              <w:rPr>
                <w:rFonts w:eastAsia="Times New Roman" w:cstheme="minorHAnsi"/>
                <w:color w:val="000000"/>
                <w:sz w:val="20"/>
                <w:szCs w:val="20"/>
              </w:rPr>
            </w:pPr>
            <w:r w:rsidRPr="00F7705E">
              <w:rPr>
                <w:rFonts w:eastAsia="Times New Roman" w:cstheme="minorHAnsi"/>
                <w:color w:val="000000"/>
                <w:sz w:val="20"/>
                <w:szCs w:val="20"/>
              </w:rPr>
              <w:t xml:space="preserve">Personal </w:t>
            </w:r>
            <w:r w:rsidR="00E652C8">
              <w:rPr>
                <w:rFonts w:eastAsia="Times New Roman" w:cstheme="minorHAnsi"/>
                <w:color w:val="000000"/>
                <w:sz w:val="20"/>
                <w:szCs w:val="20"/>
              </w:rPr>
              <w:t xml:space="preserve">unique </w:t>
            </w:r>
            <w:r w:rsidRPr="00F7705E">
              <w:rPr>
                <w:rFonts w:eastAsia="Times New Roman" w:cstheme="minorHAnsi"/>
                <w:color w:val="000000"/>
                <w:sz w:val="20"/>
                <w:szCs w:val="20"/>
              </w:rPr>
              <w:t xml:space="preserve">identifier </w:t>
            </w:r>
          </w:p>
        </w:tc>
        <w:tc>
          <w:tcPr>
            <w:tcW w:w="1108" w:type="pct"/>
            <w:shd w:val="clear" w:color="auto" w:fill="auto"/>
            <w:hideMark/>
          </w:tcPr>
          <w:p w14:paraId="5B0DFC08" w14:textId="678F6753" w:rsidR="00431BA1" w:rsidRPr="00F7705E" w:rsidRDefault="00A56E97" w:rsidP="00656E43">
            <w:pPr>
              <w:spacing w:before="60" w:after="60"/>
              <w:rPr>
                <w:rFonts w:eastAsia="Times New Roman" w:cstheme="minorHAnsi"/>
                <w:color w:val="000000"/>
                <w:sz w:val="20"/>
                <w:szCs w:val="20"/>
              </w:rPr>
            </w:pPr>
            <w:r>
              <w:rPr>
                <w:rFonts w:eastAsia="Times New Roman" w:cstheme="minorHAnsi"/>
                <w:color w:val="000000"/>
                <w:sz w:val="20"/>
                <w:szCs w:val="20"/>
              </w:rPr>
              <w:t>S</w:t>
            </w:r>
            <w:r w:rsidR="00431BA1" w:rsidRPr="00F7705E">
              <w:rPr>
                <w:rFonts w:eastAsia="Times New Roman" w:cstheme="minorHAnsi"/>
                <w:color w:val="000000"/>
                <w:sz w:val="20"/>
                <w:szCs w:val="20"/>
              </w:rPr>
              <w:t>tring or numeric</w:t>
            </w:r>
          </w:p>
        </w:tc>
        <w:tc>
          <w:tcPr>
            <w:tcW w:w="480" w:type="pct"/>
          </w:tcPr>
          <w:p w14:paraId="428AA33C" w14:textId="77777777" w:rsidR="00431BA1" w:rsidRPr="00F7705E" w:rsidRDefault="00431BA1" w:rsidP="00656E43">
            <w:pPr>
              <w:spacing w:before="60" w:after="60"/>
              <w:jc w:val="center"/>
              <w:rPr>
                <w:rFonts w:eastAsia="Times New Roman" w:cstheme="minorHAnsi"/>
                <w:color w:val="000000"/>
                <w:sz w:val="20"/>
                <w:szCs w:val="20"/>
              </w:rPr>
            </w:pPr>
            <w:r w:rsidRPr="00F7705E">
              <w:rPr>
                <w:rFonts w:eastAsia="Times New Roman" w:cstheme="minorHAnsi"/>
                <w:color w:val="000000"/>
                <w:sz w:val="20"/>
                <w:szCs w:val="20"/>
              </w:rPr>
              <w:t>1</w:t>
            </w:r>
          </w:p>
        </w:tc>
      </w:tr>
      <w:tr w:rsidR="00431BA1" w:rsidRPr="00F7705E" w14:paraId="214E1D30" w14:textId="77777777" w:rsidTr="00B27181">
        <w:trPr>
          <w:cantSplit/>
        </w:trPr>
        <w:tc>
          <w:tcPr>
            <w:tcW w:w="224" w:type="pct"/>
          </w:tcPr>
          <w:p w14:paraId="3925247F" w14:textId="77777777" w:rsidR="00431BA1" w:rsidRPr="00F7705E" w:rsidRDefault="00431BA1" w:rsidP="00656E43">
            <w:pPr>
              <w:spacing w:before="60" w:after="60"/>
              <w:jc w:val="right"/>
              <w:rPr>
                <w:rFonts w:eastAsia="Times New Roman" w:cstheme="minorHAnsi"/>
                <w:color w:val="000000"/>
                <w:sz w:val="20"/>
                <w:szCs w:val="20"/>
              </w:rPr>
            </w:pPr>
            <w:r w:rsidRPr="00F7705E">
              <w:rPr>
                <w:rFonts w:eastAsia="Times New Roman" w:cstheme="minorHAnsi"/>
                <w:color w:val="000000"/>
                <w:sz w:val="20"/>
                <w:szCs w:val="20"/>
              </w:rPr>
              <w:t>9</w:t>
            </w:r>
          </w:p>
        </w:tc>
        <w:tc>
          <w:tcPr>
            <w:tcW w:w="496" w:type="pct"/>
            <w:shd w:val="clear" w:color="auto" w:fill="auto"/>
          </w:tcPr>
          <w:p w14:paraId="60F5EB09" w14:textId="77777777" w:rsidR="00431BA1" w:rsidRPr="00F7705E" w:rsidRDefault="00431BA1" w:rsidP="001408FC">
            <w:pPr>
              <w:spacing w:before="60" w:after="60"/>
              <w:rPr>
                <w:rFonts w:eastAsia="Times New Roman" w:cstheme="minorHAnsi"/>
                <w:color w:val="000000"/>
                <w:sz w:val="20"/>
                <w:szCs w:val="20"/>
              </w:rPr>
            </w:pPr>
            <w:r w:rsidRPr="00F7705E">
              <w:rPr>
                <w:rFonts w:eastAsia="Times New Roman" w:cstheme="minorHAnsi"/>
                <w:color w:val="000000"/>
                <w:sz w:val="20"/>
                <w:szCs w:val="20"/>
              </w:rPr>
              <w:t>ID</w:t>
            </w:r>
          </w:p>
        </w:tc>
        <w:tc>
          <w:tcPr>
            <w:tcW w:w="864" w:type="pct"/>
          </w:tcPr>
          <w:p w14:paraId="55469C5F" w14:textId="77777777" w:rsidR="00431BA1" w:rsidRPr="00F7705E" w:rsidRDefault="00431BA1" w:rsidP="00656E43">
            <w:pPr>
              <w:spacing w:before="60" w:after="60"/>
              <w:rPr>
                <w:rFonts w:eastAsia="Times New Roman" w:cstheme="minorHAnsi"/>
                <w:color w:val="000000"/>
                <w:sz w:val="20"/>
                <w:szCs w:val="20"/>
              </w:rPr>
            </w:pPr>
            <w:r w:rsidRPr="00F7705E">
              <w:rPr>
                <w:rFonts w:eastAsia="Times New Roman" w:cstheme="minorHAnsi"/>
                <w:b/>
                <w:bCs/>
                <w:color w:val="000000"/>
                <w:sz w:val="20"/>
                <w:szCs w:val="20"/>
              </w:rPr>
              <w:t>weight</w:t>
            </w:r>
          </w:p>
        </w:tc>
        <w:tc>
          <w:tcPr>
            <w:tcW w:w="1828" w:type="pct"/>
            <w:shd w:val="clear" w:color="auto" w:fill="auto"/>
          </w:tcPr>
          <w:p w14:paraId="10E9DC21" w14:textId="77777777" w:rsidR="00431BA1" w:rsidRPr="00F7705E" w:rsidRDefault="00431BA1" w:rsidP="00656E43">
            <w:pPr>
              <w:spacing w:before="60" w:after="60"/>
              <w:rPr>
                <w:rFonts w:eastAsia="Times New Roman" w:cstheme="minorHAnsi"/>
                <w:color w:val="000000"/>
                <w:sz w:val="20"/>
                <w:szCs w:val="20"/>
              </w:rPr>
            </w:pPr>
            <w:r w:rsidRPr="00F7705E">
              <w:rPr>
                <w:rFonts w:eastAsia="Times New Roman" w:cstheme="minorHAnsi"/>
                <w:color w:val="000000"/>
                <w:sz w:val="20"/>
                <w:szCs w:val="20"/>
              </w:rPr>
              <w:t>Household weights</w:t>
            </w:r>
          </w:p>
        </w:tc>
        <w:tc>
          <w:tcPr>
            <w:tcW w:w="1108" w:type="pct"/>
            <w:shd w:val="clear" w:color="auto" w:fill="auto"/>
          </w:tcPr>
          <w:p w14:paraId="76AE9BE0" w14:textId="77777777" w:rsidR="00431BA1" w:rsidRPr="00F7705E" w:rsidRDefault="00431BA1" w:rsidP="00656E43">
            <w:pPr>
              <w:spacing w:before="60" w:after="60"/>
              <w:rPr>
                <w:rFonts w:eastAsia="Times New Roman" w:cstheme="minorHAnsi"/>
                <w:color w:val="000000"/>
                <w:sz w:val="20"/>
                <w:szCs w:val="20"/>
              </w:rPr>
            </w:pPr>
            <w:r w:rsidRPr="00F7705E">
              <w:rPr>
                <w:rFonts w:eastAsia="Times New Roman" w:cstheme="minorHAnsi"/>
                <w:color w:val="000000"/>
                <w:sz w:val="20"/>
                <w:szCs w:val="20"/>
              </w:rPr>
              <w:t>Numeric</w:t>
            </w:r>
          </w:p>
        </w:tc>
        <w:tc>
          <w:tcPr>
            <w:tcW w:w="480" w:type="pct"/>
          </w:tcPr>
          <w:p w14:paraId="239EE1EE" w14:textId="77777777" w:rsidR="00431BA1" w:rsidRPr="00F7705E" w:rsidRDefault="00431BA1" w:rsidP="00656E43">
            <w:pPr>
              <w:spacing w:before="60" w:after="60"/>
              <w:jc w:val="center"/>
              <w:rPr>
                <w:rFonts w:eastAsia="Times New Roman" w:cstheme="minorHAnsi"/>
                <w:color w:val="000000"/>
                <w:sz w:val="20"/>
                <w:szCs w:val="20"/>
              </w:rPr>
            </w:pPr>
            <w:r w:rsidRPr="00F7705E">
              <w:rPr>
                <w:rFonts w:eastAsia="Times New Roman" w:cstheme="minorHAnsi"/>
                <w:color w:val="000000"/>
                <w:sz w:val="20"/>
                <w:szCs w:val="20"/>
              </w:rPr>
              <w:t>1</w:t>
            </w:r>
          </w:p>
        </w:tc>
      </w:tr>
      <w:tr w:rsidR="00431BA1" w:rsidRPr="00F7705E" w14:paraId="637EB6C9" w14:textId="77777777" w:rsidTr="00B27181">
        <w:trPr>
          <w:cantSplit/>
        </w:trPr>
        <w:tc>
          <w:tcPr>
            <w:tcW w:w="224" w:type="pct"/>
          </w:tcPr>
          <w:p w14:paraId="4CC276FB" w14:textId="77777777" w:rsidR="00431BA1" w:rsidRPr="00F7705E" w:rsidRDefault="00431BA1" w:rsidP="00656E43">
            <w:pPr>
              <w:spacing w:before="60" w:after="60"/>
              <w:jc w:val="right"/>
              <w:rPr>
                <w:rFonts w:eastAsia="Times New Roman" w:cstheme="minorHAnsi"/>
                <w:color w:val="000000"/>
                <w:sz w:val="20"/>
                <w:szCs w:val="20"/>
              </w:rPr>
            </w:pPr>
            <w:r w:rsidRPr="00F7705E">
              <w:rPr>
                <w:rFonts w:eastAsia="Times New Roman" w:cstheme="minorHAnsi"/>
                <w:color w:val="000000"/>
                <w:sz w:val="20"/>
                <w:szCs w:val="20"/>
              </w:rPr>
              <w:t>10</w:t>
            </w:r>
          </w:p>
        </w:tc>
        <w:tc>
          <w:tcPr>
            <w:tcW w:w="496" w:type="pct"/>
            <w:shd w:val="clear" w:color="auto" w:fill="auto"/>
            <w:hideMark/>
          </w:tcPr>
          <w:p w14:paraId="5B5B4C08" w14:textId="77777777" w:rsidR="00431BA1" w:rsidRPr="00F7705E" w:rsidRDefault="00431BA1" w:rsidP="001408FC">
            <w:pPr>
              <w:spacing w:before="60" w:after="60"/>
              <w:rPr>
                <w:rFonts w:eastAsia="Times New Roman" w:cstheme="minorHAnsi"/>
                <w:color w:val="000000"/>
                <w:sz w:val="20"/>
                <w:szCs w:val="20"/>
              </w:rPr>
            </w:pPr>
            <w:r w:rsidRPr="00F7705E">
              <w:rPr>
                <w:rFonts w:eastAsia="Times New Roman" w:cstheme="minorHAnsi"/>
                <w:color w:val="000000"/>
                <w:sz w:val="20"/>
                <w:szCs w:val="20"/>
              </w:rPr>
              <w:t>ID</w:t>
            </w:r>
          </w:p>
        </w:tc>
        <w:tc>
          <w:tcPr>
            <w:tcW w:w="864" w:type="pct"/>
          </w:tcPr>
          <w:p w14:paraId="5880A85F" w14:textId="77777777" w:rsidR="00431BA1" w:rsidRPr="00F7705E" w:rsidRDefault="00431BA1" w:rsidP="00656E43">
            <w:pPr>
              <w:spacing w:before="60" w:after="60"/>
              <w:rPr>
                <w:rFonts w:eastAsia="Times New Roman" w:cstheme="minorHAnsi"/>
                <w:color w:val="000000"/>
                <w:sz w:val="20"/>
                <w:szCs w:val="20"/>
              </w:rPr>
            </w:pPr>
            <w:r w:rsidRPr="00F7705E">
              <w:rPr>
                <w:rFonts w:eastAsia="Times New Roman" w:cstheme="minorHAnsi"/>
                <w:b/>
                <w:bCs/>
                <w:i/>
                <w:iCs/>
                <w:color w:val="000000"/>
                <w:sz w:val="20"/>
                <w:szCs w:val="20"/>
              </w:rPr>
              <w:t>variable name in raw data</w:t>
            </w:r>
          </w:p>
        </w:tc>
        <w:tc>
          <w:tcPr>
            <w:tcW w:w="1828" w:type="pct"/>
            <w:shd w:val="clear" w:color="auto" w:fill="auto"/>
            <w:hideMark/>
          </w:tcPr>
          <w:p w14:paraId="5AC819B4" w14:textId="77777777" w:rsidR="00431BA1" w:rsidRPr="00F7705E" w:rsidRDefault="00431BA1" w:rsidP="00656E43">
            <w:pPr>
              <w:spacing w:before="60" w:after="60"/>
              <w:rPr>
                <w:rFonts w:eastAsia="Times New Roman" w:cstheme="minorHAnsi"/>
                <w:color w:val="000000"/>
                <w:sz w:val="20"/>
                <w:szCs w:val="20"/>
              </w:rPr>
            </w:pPr>
            <w:r w:rsidRPr="00F7705E">
              <w:rPr>
                <w:rFonts w:eastAsia="Times New Roman" w:cstheme="minorHAnsi"/>
                <w:color w:val="000000"/>
                <w:sz w:val="20"/>
                <w:szCs w:val="20"/>
              </w:rPr>
              <w:t xml:space="preserve">Variables used to construct Household identifier </w:t>
            </w:r>
          </w:p>
        </w:tc>
        <w:tc>
          <w:tcPr>
            <w:tcW w:w="1108" w:type="pct"/>
            <w:shd w:val="clear" w:color="auto" w:fill="auto"/>
            <w:hideMark/>
          </w:tcPr>
          <w:p w14:paraId="498EFC63" w14:textId="3F509E1D" w:rsidR="00431BA1" w:rsidRPr="00F7705E" w:rsidRDefault="00A56E97" w:rsidP="00656E43">
            <w:pPr>
              <w:spacing w:before="60" w:after="60"/>
              <w:rPr>
                <w:rFonts w:eastAsia="Times New Roman" w:cstheme="minorHAnsi"/>
                <w:color w:val="000000"/>
                <w:sz w:val="20"/>
                <w:szCs w:val="20"/>
              </w:rPr>
            </w:pPr>
            <w:r>
              <w:rPr>
                <w:rFonts w:eastAsia="Times New Roman" w:cstheme="minorHAnsi"/>
                <w:color w:val="000000"/>
                <w:sz w:val="20"/>
                <w:szCs w:val="20"/>
              </w:rPr>
              <w:t>N</w:t>
            </w:r>
            <w:r w:rsidR="00431BA1" w:rsidRPr="00F7705E">
              <w:rPr>
                <w:rFonts w:eastAsia="Times New Roman" w:cstheme="minorHAnsi"/>
                <w:color w:val="000000"/>
                <w:sz w:val="20"/>
                <w:szCs w:val="20"/>
              </w:rPr>
              <w:t>umeric or string</w:t>
            </w:r>
          </w:p>
        </w:tc>
        <w:tc>
          <w:tcPr>
            <w:tcW w:w="480" w:type="pct"/>
          </w:tcPr>
          <w:p w14:paraId="0D752E52" w14:textId="77777777" w:rsidR="00431BA1" w:rsidRPr="00F7705E" w:rsidRDefault="00431BA1" w:rsidP="00656E43">
            <w:pPr>
              <w:spacing w:before="60" w:after="60"/>
              <w:jc w:val="center"/>
              <w:rPr>
                <w:rFonts w:eastAsia="Times New Roman" w:cstheme="minorHAnsi"/>
                <w:color w:val="000000"/>
                <w:sz w:val="20"/>
                <w:szCs w:val="20"/>
              </w:rPr>
            </w:pPr>
            <w:r>
              <w:rPr>
                <w:rFonts w:eastAsia="Times New Roman" w:cstheme="minorHAnsi"/>
                <w:color w:val="000000"/>
                <w:sz w:val="20"/>
                <w:szCs w:val="20"/>
              </w:rPr>
              <w:t>1</w:t>
            </w:r>
          </w:p>
        </w:tc>
      </w:tr>
    </w:tbl>
    <w:p w14:paraId="07735D38" w14:textId="5C3CBC21" w:rsidR="00B27181" w:rsidRPr="00B27181" w:rsidRDefault="00B27181" w:rsidP="00B27181">
      <w:pPr>
        <w:pStyle w:val="NoSpacing"/>
        <w:rPr>
          <w:rFonts w:asciiTheme="minorHAnsi" w:hAnsiTheme="minorHAnsi" w:cstheme="minorHAnsi"/>
        </w:rPr>
      </w:pPr>
    </w:p>
    <w:p w14:paraId="1FB7114B" w14:textId="77777777" w:rsidR="00B27181" w:rsidRPr="006C23C9" w:rsidRDefault="00B27181" w:rsidP="00B27181">
      <w:pPr>
        <w:spacing w:after="0"/>
        <w:rPr>
          <w:rFonts w:ascii="Times New Roman" w:hAnsi="Times New Roman" w:cs="Times New Roman"/>
          <w:szCs w:val="24"/>
        </w:rPr>
      </w:pPr>
    </w:p>
    <w:p w14:paraId="4D1F224B" w14:textId="561E7429" w:rsidR="00B27181" w:rsidRPr="0007193D" w:rsidRDefault="00B27181" w:rsidP="00B27181">
      <w:pPr>
        <w:pStyle w:val="Heading2"/>
        <w:spacing w:before="0" w:after="0"/>
        <w:jc w:val="both"/>
        <w:rPr>
          <w:rFonts w:asciiTheme="minorHAnsi" w:hAnsiTheme="minorHAnsi" w:cstheme="minorHAnsi"/>
          <w:b/>
          <w:bCs/>
        </w:rPr>
      </w:pPr>
      <w:bookmarkStart w:id="120" w:name="_Toc176262688"/>
      <w:r w:rsidRPr="0007193D">
        <w:rPr>
          <w:rFonts w:asciiTheme="minorHAnsi" w:hAnsiTheme="minorHAnsi" w:cstheme="minorHAnsi"/>
          <w:b/>
          <w:bCs/>
        </w:rPr>
        <w:t>Lessons Learned</w:t>
      </w:r>
      <w:r w:rsidR="00413CD5">
        <w:rPr>
          <w:rFonts w:asciiTheme="minorHAnsi" w:hAnsiTheme="minorHAnsi" w:cstheme="minorHAnsi"/>
          <w:b/>
          <w:bCs/>
        </w:rPr>
        <w:t xml:space="preserve"> and </w:t>
      </w:r>
      <w:r w:rsidRPr="0007193D">
        <w:rPr>
          <w:rFonts w:asciiTheme="minorHAnsi" w:hAnsiTheme="minorHAnsi" w:cstheme="minorHAnsi"/>
          <w:b/>
          <w:bCs/>
        </w:rPr>
        <w:t>Challenges</w:t>
      </w:r>
      <w:bookmarkEnd w:id="120"/>
      <w:r w:rsidRPr="0007193D">
        <w:rPr>
          <w:rFonts w:asciiTheme="minorHAnsi" w:hAnsiTheme="minorHAnsi" w:cstheme="minorHAnsi"/>
          <w:b/>
          <w:bCs/>
        </w:rPr>
        <w:t xml:space="preserve"> </w:t>
      </w:r>
    </w:p>
    <w:p w14:paraId="0DBA726D" w14:textId="77777777" w:rsidR="00380446" w:rsidRPr="0007193D" w:rsidRDefault="00380446" w:rsidP="00380446">
      <w:pPr>
        <w:spacing w:after="0"/>
        <w:rPr>
          <w:rFonts w:cstheme="minorHAnsi"/>
          <w:b/>
          <w:bCs/>
        </w:rPr>
      </w:pPr>
    </w:p>
    <w:p w14:paraId="44C486A1" w14:textId="77777777" w:rsidR="00380446" w:rsidRPr="00F32B0C" w:rsidRDefault="00380446" w:rsidP="00380446">
      <w:pPr>
        <w:pStyle w:val="ListParagraph"/>
        <w:numPr>
          <w:ilvl w:val="0"/>
          <w:numId w:val="58"/>
        </w:numPr>
        <w:spacing w:after="0"/>
        <w:ind w:left="360"/>
        <w:rPr>
          <w:bCs/>
        </w:rPr>
      </w:pPr>
      <w:r w:rsidRPr="00F32B0C">
        <w:rPr>
          <w:bCs/>
        </w:rPr>
        <w:t xml:space="preserve">Creating and checking IDs. </w:t>
      </w:r>
    </w:p>
    <w:p w14:paraId="426DAFD2" w14:textId="618C31EB" w:rsidR="00380446" w:rsidRDefault="00380446" w:rsidP="00E676F3">
      <w:pPr>
        <w:spacing w:after="60"/>
        <w:ind w:left="360"/>
        <w:jc w:val="both"/>
        <w:rPr>
          <w:rFonts w:cstheme="minorHAnsi"/>
        </w:rPr>
      </w:pPr>
      <w:r w:rsidRPr="006C23C9">
        <w:rPr>
          <w:rFonts w:cstheme="minorHAnsi"/>
        </w:rPr>
        <w:t>Avoid using the sequential index of the observation as the ID (i.e.</w:t>
      </w:r>
      <w:r w:rsidR="00E676F3">
        <w:rPr>
          <w:rFonts w:cstheme="minorHAnsi"/>
        </w:rPr>
        <w:t>,</w:t>
      </w:r>
      <w:r w:rsidRPr="006C23C9">
        <w:rPr>
          <w:rFonts w:cstheme="minorHAnsi"/>
        </w:rPr>
        <w:t xml:space="preserve"> gen hhid = _n). This is dangerous as the order of each </w:t>
      </w:r>
      <w:r>
        <w:rPr>
          <w:rFonts w:cstheme="minorHAnsi"/>
        </w:rPr>
        <w:t xml:space="preserve">observation may </w:t>
      </w:r>
      <w:r w:rsidRPr="006C23C9">
        <w:rPr>
          <w:rFonts w:cstheme="minorHAnsi"/>
        </w:rPr>
        <w:t xml:space="preserve">be different, even </w:t>
      </w:r>
      <w:r>
        <w:rPr>
          <w:rFonts w:cstheme="minorHAnsi"/>
        </w:rPr>
        <w:t xml:space="preserve">across vintages of </w:t>
      </w:r>
      <w:r w:rsidRPr="006C23C9">
        <w:rPr>
          <w:rFonts w:cstheme="minorHAnsi"/>
        </w:rPr>
        <w:t>the same file</w:t>
      </w:r>
      <w:r>
        <w:rPr>
          <w:rFonts w:cstheme="minorHAnsi"/>
        </w:rPr>
        <w:t xml:space="preserve"> sorted by to different variables</w:t>
      </w:r>
      <w:r w:rsidRPr="006C23C9">
        <w:rPr>
          <w:rFonts w:cstheme="minorHAnsi"/>
        </w:rPr>
        <w:t>.</w:t>
      </w:r>
    </w:p>
    <w:tbl>
      <w:tblPr>
        <w:tblW w:w="0" w:type="auto"/>
        <w:jc w:val="center"/>
        <w:shd w:val="clear" w:color="auto" w:fill="D9D9D9" w:themeFill="background1" w:themeFillShade="D9"/>
        <w:tblLook w:val="04A0" w:firstRow="1" w:lastRow="0" w:firstColumn="1" w:lastColumn="0" w:noHBand="0" w:noVBand="1"/>
      </w:tblPr>
      <w:tblGrid>
        <w:gridCol w:w="9360"/>
      </w:tblGrid>
      <w:tr w:rsidR="00380446" w:rsidRPr="006C23C9" w14:paraId="390BC7E5" w14:textId="77777777">
        <w:trPr>
          <w:trHeight w:val="135"/>
          <w:jc w:val="center"/>
        </w:trPr>
        <w:tc>
          <w:tcPr>
            <w:tcW w:w="9360" w:type="dxa"/>
            <w:shd w:val="clear" w:color="auto" w:fill="D9D9D9" w:themeFill="background1" w:themeFillShade="D9"/>
          </w:tcPr>
          <w:p w14:paraId="04FEE342" w14:textId="77777777" w:rsidR="00380446" w:rsidRPr="006C23C9" w:rsidRDefault="00380446">
            <w:pPr>
              <w:pStyle w:val="NoSpacing"/>
              <w:ind w:left="360"/>
              <w:rPr>
                <w:rFonts w:ascii="Courier New" w:hAnsi="Courier New" w:cs="Courier New"/>
                <w:color w:val="auto"/>
                <w:szCs w:val="22"/>
              </w:rPr>
            </w:pPr>
            <w:r w:rsidRPr="006C23C9">
              <w:rPr>
                <w:rFonts w:asciiTheme="minorHAnsi" w:hAnsiTheme="minorHAnsi" w:cstheme="minorHAnsi"/>
                <w:color w:val="auto"/>
                <w:szCs w:val="22"/>
              </w:rPr>
              <w:t>Create</w:t>
            </w:r>
            <w:r w:rsidRPr="006C23C9">
              <w:rPr>
                <w:rFonts w:ascii="Courier New" w:hAnsi="Courier New" w:cs="Courier New"/>
                <w:color w:val="auto"/>
                <w:szCs w:val="22"/>
              </w:rPr>
              <w:t xml:space="preserve"> hhid </w:t>
            </w:r>
            <w:r w:rsidRPr="006C23C9">
              <w:rPr>
                <w:rFonts w:asciiTheme="minorHAnsi" w:hAnsiTheme="minorHAnsi" w:cstheme="minorHAnsi"/>
                <w:color w:val="auto"/>
                <w:szCs w:val="22"/>
              </w:rPr>
              <w:t>like this:</w:t>
            </w:r>
            <w:r w:rsidRPr="006C23C9">
              <w:rPr>
                <w:rFonts w:ascii="Courier New" w:hAnsi="Courier New" w:cs="Courier New"/>
                <w:color w:val="auto"/>
                <w:szCs w:val="22"/>
              </w:rPr>
              <w:t xml:space="preserve"> </w:t>
            </w:r>
          </w:p>
          <w:p w14:paraId="416117E5" w14:textId="77777777" w:rsidR="00380446" w:rsidRPr="006C23C9" w:rsidRDefault="00380446" w:rsidP="00380446">
            <w:pPr>
              <w:pStyle w:val="NoSpacing"/>
              <w:numPr>
                <w:ilvl w:val="0"/>
                <w:numId w:val="21"/>
              </w:numPr>
              <w:ind w:left="720" w:firstLine="0"/>
              <w:rPr>
                <w:rFonts w:ascii="Courier New" w:hAnsi="Courier New" w:cs="Courier New"/>
                <w:color w:val="auto"/>
                <w:szCs w:val="22"/>
              </w:rPr>
            </w:pPr>
            <w:r w:rsidRPr="006C23C9">
              <w:rPr>
                <w:rFonts w:ascii="Courier New" w:hAnsi="Courier New" w:cs="Courier New"/>
                <w:color w:val="auto"/>
                <w:szCs w:val="22"/>
              </w:rPr>
              <w:t>gen hhid= psu * 100 + hh</w:t>
            </w:r>
          </w:p>
          <w:p w14:paraId="44DE7984" w14:textId="77777777" w:rsidR="00380446" w:rsidRPr="006C23C9" w:rsidRDefault="00380446">
            <w:pPr>
              <w:pStyle w:val="NoSpacing"/>
              <w:ind w:left="360"/>
              <w:rPr>
                <w:rFonts w:ascii="Courier New" w:hAnsi="Courier New" w:cs="Courier New"/>
                <w:color w:val="auto"/>
                <w:szCs w:val="22"/>
              </w:rPr>
            </w:pPr>
          </w:p>
          <w:p w14:paraId="25E8A82D" w14:textId="77777777" w:rsidR="00380446" w:rsidRPr="006C23C9" w:rsidRDefault="00380446">
            <w:pPr>
              <w:pStyle w:val="NoSpacing"/>
              <w:ind w:left="360"/>
              <w:rPr>
                <w:rFonts w:asciiTheme="minorHAnsi" w:hAnsiTheme="minorHAnsi" w:cstheme="minorHAnsi"/>
                <w:color w:val="auto"/>
                <w:szCs w:val="22"/>
              </w:rPr>
            </w:pPr>
            <w:r w:rsidRPr="006C23C9">
              <w:rPr>
                <w:rFonts w:asciiTheme="minorHAnsi" w:hAnsiTheme="minorHAnsi" w:cstheme="minorHAnsi"/>
                <w:color w:val="auto"/>
                <w:szCs w:val="22"/>
              </w:rPr>
              <w:t>Not like this:</w:t>
            </w:r>
          </w:p>
          <w:p w14:paraId="69889D6A" w14:textId="77777777" w:rsidR="00380446" w:rsidRPr="009236D6" w:rsidRDefault="00380446" w:rsidP="00380446">
            <w:pPr>
              <w:pStyle w:val="NoSpacing"/>
              <w:numPr>
                <w:ilvl w:val="0"/>
                <w:numId w:val="22"/>
              </w:numPr>
              <w:ind w:firstLine="0"/>
              <w:rPr>
                <w:rFonts w:ascii="Courier New" w:hAnsi="Courier New" w:cs="Courier New"/>
                <w:color w:val="auto"/>
                <w:szCs w:val="22"/>
              </w:rPr>
            </w:pPr>
            <w:r w:rsidRPr="006C23C9">
              <w:rPr>
                <w:rFonts w:ascii="Courier New" w:hAnsi="Courier New" w:cs="Courier New"/>
                <w:color w:val="auto"/>
                <w:szCs w:val="22"/>
              </w:rPr>
              <w:t xml:space="preserve">gen hhid = _n </w:t>
            </w:r>
          </w:p>
        </w:tc>
      </w:tr>
    </w:tbl>
    <w:p w14:paraId="1400749C" w14:textId="77777777" w:rsidR="00380446" w:rsidRDefault="00380446" w:rsidP="00380446">
      <w:pPr>
        <w:spacing w:after="0"/>
        <w:jc w:val="both"/>
        <w:rPr>
          <w:rFonts w:eastAsiaTheme="minorHAnsi" w:cstheme="minorHAnsi"/>
          <w:lang w:eastAsia="en-US"/>
        </w:rPr>
      </w:pPr>
    </w:p>
    <w:p w14:paraId="70864508" w14:textId="77777777" w:rsidR="00380446" w:rsidRPr="00F32B0C" w:rsidRDefault="00380446" w:rsidP="00380446">
      <w:pPr>
        <w:pStyle w:val="ListParagraph"/>
        <w:numPr>
          <w:ilvl w:val="0"/>
          <w:numId w:val="58"/>
        </w:numPr>
        <w:spacing w:after="60"/>
        <w:ind w:left="360"/>
        <w:contextualSpacing w:val="0"/>
        <w:jc w:val="both"/>
        <w:rPr>
          <w:rFonts w:eastAsiaTheme="minorHAnsi" w:cstheme="minorHAnsi"/>
          <w:lang w:eastAsia="en-US"/>
        </w:rPr>
      </w:pPr>
      <w:r w:rsidRPr="00F32B0C">
        <w:rPr>
          <w:rFonts w:eastAsiaTheme="minorHAnsi" w:cstheme="minorHAnsi"/>
          <w:lang w:eastAsia="en-US"/>
        </w:rPr>
        <w:t>Check if HHID is missing.</w:t>
      </w:r>
    </w:p>
    <w:tbl>
      <w:tblPr>
        <w:tblW w:w="0" w:type="auto"/>
        <w:jc w:val="center"/>
        <w:shd w:val="clear" w:color="auto" w:fill="D9D9D9" w:themeFill="background1" w:themeFillShade="D9"/>
        <w:tblLook w:val="04A0" w:firstRow="1" w:lastRow="0" w:firstColumn="1" w:lastColumn="0" w:noHBand="0" w:noVBand="1"/>
      </w:tblPr>
      <w:tblGrid>
        <w:gridCol w:w="9360"/>
      </w:tblGrid>
      <w:tr w:rsidR="00380446" w:rsidRPr="009D3447" w14:paraId="0053D60F" w14:textId="77777777">
        <w:trPr>
          <w:jc w:val="center"/>
        </w:trPr>
        <w:tc>
          <w:tcPr>
            <w:tcW w:w="9360" w:type="dxa"/>
            <w:shd w:val="clear" w:color="auto" w:fill="D9D9D9" w:themeFill="background1" w:themeFillShade="D9"/>
          </w:tcPr>
          <w:p w14:paraId="6A13453B" w14:textId="77777777" w:rsidR="00380446" w:rsidRPr="009D3447" w:rsidRDefault="00380446">
            <w:pPr>
              <w:pStyle w:val="NoSpacing"/>
              <w:spacing w:line="259" w:lineRule="auto"/>
              <w:ind w:left="360"/>
              <w:rPr>
                <w:rFonts w:asciiTheme="minorHAnsi" w:hAnsiTheme="minorHAnsi" w:cstheme="minorHAnsi"/>
                <w:color w:val="auto"/>
                <w:szCs w:val="22"/>
              </w:rPr>
            </w:pPr>
            <w:r>
              <w:rPr>
                <w:rFonts w:asciiTheme="minorHAnsi" w:hAnsiTheme="minorHAnsi" w:cstheme="minorHAnsi"/>
                <w:color w:val="auto"/>
                <w:szCs w:val="22"/>
              </w:rPr>
              <w:t>assert missing(hhid)</w:t>
            </w:r>
          </w:p>
        </w:tc>
      </w:tr>
    </w:tbl>
    <w:p w14:paraId="2B47A6F6" w14:textId="77777777" w:rsidR="00380446" w:rsidRPr="00A55DF2" w:rsidRDefault="00380446" w:rsidP="00380446">
      <w:pPr>
        <w:spacing w:after="0"/>
        <w:rPr>
          <w:rFonts w:eastAsia="Times New Roman" w:cstheme="minorHAnsi"/>
          <w:color w:val="FF0000"/>
        </w:rPr>
      </w:pPr>
    </w:p>
    <w:p w14:paraId="76DCF6F8" w14:textId="77777777" w:rsidR="00380446" w:rsidRPr="00FA64BA" w:rsidRDefault="00380446" w:rsidP="00380446">
      <w:pPr>
        <w:pStyle w:val="ListParagraph"/>
        <w:numPr>
          <w:ilvl w:val="0"/>
          <w:numId w:val="58"/>
        </w:numPr>
        <w:spacing w:after="0"/>
        <w:ind w:left="360"/>
        <w:jc w:val="both"/>
        <w:rPr>
          <w:rFonts w:cstheme="minorHAnsi"/>
        </w:rPr>
      </w:pPr>
      <w:r w:rsidRPr="00FA64BA">
        <w:rPr>
          <w:rFonts w:cstheme="minorHAnsi"/>
        </w:rPr>
        <w:lastRenderedPageBreak/>
        <w:t xml:space="preserve">When creating HHID and PID, especially from string variables or from </w:t>
      </w:r>
      <w:r w:rsidRPr="00FA64BA">
        <w:rPr>
          <w:rFonts w:cstheme="minorHAnsi"/>
          <w:i/>
        </w:rPr>
        <w:t>group(varlist)</w:t>
      </w:r>
      <w:r w:rsidRPr="00FA64BA">
        <w:rPr>
          <w:rFonts w:cstheme="minorHAnsi"/>
        </w:rPr>
        <w:t xml:space="preserve"> or </w:t>
      </w:r>
      <w:r w:rsidRPr="00FA64BA">
        <w:rPr>
          <w:rFonts w:cstheme="minorHAnsi"/>
          <w:i/>
        </w:rPr>
        <w:t>concat(varlist)</w:t>
      </w:r>
      <w:r w:rsidRPr="00FA64BA">
        <w:rPr>
          <w:rFonts w:cstheme="minorHAnsi"/>
        </w:rPr>
        <w:t xml:space="preserve"> functions, users should try to create them from roster data files first where all information or observations are available. In addition, the order of the variables in the </w:t>
      </w:r>
      <w:r w:rsidRPr="00FA64BA">
        <w:rPr>
          <w:rFonts w:cstheme="minorHAnsi"/>
          <w:i/>
        </w:rPr>
        <w:t>varlist</w:t>
      </w:r>
      <w:r w:rsidRPr="00FA64BA">
        <w:rPr>
          <w:rFonts w:cstheme="minorHAnsi"/>
        </w:rPr>
        <w:t xml:space="preserve"> option above must be the same across the files. Across the data files, the order and the sort on the variables in the varlist must be done in the same way across files.</w:t>
      </w:r>
    </w:p>
    <w:p w14:paraId="15FB7AE3" w14:textId="77777777" w:rsidR="00380446" w:rsidRDefault="00380446" w:rsidP="00380446">
      <w:pPr>
        <w:spacing w:after="0"/>
        <w:jc w:val="both"/>
        <w:rPr>
          <w:rFonts w:cstheme="minorHAnsi"/>
        </w:rPr>
      </w:pPr>
    </w:p>
    <w:p w14:paraId="6BA6146E" w14:textId="77777777" w:rsidR="00380446" w:rsidRPr="00FA64BA" w:rsidRDefault="00380446" w:rsidP="00380446">
      <w:pPr>
        <w:pStyle w:val="ListParagraph"/>
        <w:numPr>
          <w:ilvl w:val="0"/>
          <w:numId w:val="58"/>
        </w:numPr>
        <w:spacing w:after="0"/>
        <w:ind w:left="360"/>
        <w:jc w:val="both"/>
        <w:rPr>
          <w:rFonts w:cstheme="minorHAnsi"/>
        </w:rPr>
      </w:pPr>
      <w:r w:rsidRPr="00FA64BA">
        <w:rPr>
          <w:rFonts w:cstheme="minorHAnsi"/>
        </w:rPr>
        <w:t>When the HHID and PID are in numeric format but less precision, it is recommended to bring them the accurate precision level so it can be used in the merging correctly. For example, the value of the HHID for an observation might be 100021210121 (a long number), users should format the variable by “format %15.0g hh”.</w:t>
      </w:r>
    </w:p>
    <w:p w14:paraId="5D6AA21E" w14:textId="77777777" w:rsidR="00380446" w:rsidRPr="006C23C9" w:rsidRDefault="00380446" w:rsidP="00380446">
      <w:pPr>
        <w:spacing w:after="0"/>
        <w:jc w:val="both"/>
        <w:rPr>
          <w:rFonts w:cstheme="minorHAnsi"/>
        </w:rPr>
      </w:pPr>
    </w:p>
    <w:p w14:paraId="5EDA30F0" w14:textId="77777777" w:rsidR="00380446" w:rsidRDefault="00380446" w:rsidP="00380446">
      <w:pPr>
        <w:pStyle w:val="ListParagraph"/>
        <w:numPr>
          <w:ilvl w:val="0"/>
          <w:numId w:val="58"/>
        </w:numPr>
        <w:spacing w:after="0"/>
        <w:ind w:left="360"/>
        <w:jc w:val="both"/>
      </w:pPr>
      <w:r>
        <w:t>I</w:t>
      </w:r>
      <w:r w:rsidRPr="006C23C9">
        <w:t>t is recommended to check the uniqueness level of the data files with identifier variables at the corresponding level of the data (i.e. household vs individual level data).</w:t>
      </w:r>
    </w:p>
    <w:p w14:paraId="7394516F" w14:textId="77777777" w:rsidR="00380446" w:rsidRPr="006C23C9" w:rsidRDefault="00380446" w:rsidP="00380446">
      <w:pPr>
        <w:spacing w:after="0"/>
        <w:jc w:val="both"/>
      </w:pPr>
    </w:p>
    <w:p w14:paraId="1C04FEE5" w14:textId="77777777" w:rsidR="00380446" w:rsidRPr="006C23C9" w:rsidRDefault="00380446" w:rsidP="00380446">
      <w:pPr>
        <w:pStyle w:val="ListParagraph"/>
        <w:numPr>
          <w:ilvl w:val="0"/>
          <w:numId w:val="58"/>
        </w:numPr>
        <w:spacing w:after="0"/>
        <w:ind w:left="360"/>
        <w:jc w:val="both"/>
      </w:pPr>
      <w:r>
        <w:t>HHID and PID</w:t>
      </w:r>
      <w:r w:rsidRPr="006C23C9">
        <w:t xml:space="preserve"> need to be unique in the database.</w:t>
      </w:r>
      <w:r w:rsidRPr="006C23C9">
        <w:tab/>
      </w:r>
    </w:p>
    <w:tbl>
      <w:tblPr>
        <w:tblW w:w="9360" w:type="dxa"/>
        <w:jc w:val="center"/>
        <w:shd w:val="clear" w:color="auto" w:fill="D9D9D9" w:themeFill="background1" w:themeFillShade="D9"/>
        <w:tblLook w:val="04A0" w:firstRow="1" w:lastRow="0" w:firstColumn="1" w:lastColumn="0" w:noHBand="0" w:noVBand="1"/>
      </w:tblPr>
      <w:tblGrid>
        <w:gridCol w:w="9360"/>
      </w:tblGrid>
      <w:tr w:rsidR="00380446" w:rsidRPr="006C23C9" w14:paraId="3679DD0C" w14:textId="77777777">
        <w:trPr>
          <w:jc w:val="center"/>
        </w:trPr>
        <w:tc>
          <w:tcPr>
            <w:tcW w:w="9360" w:type="dxa"/>
            <w:shd w:val="clear" w:color="auto" w:fill="D9D9D9" w:themeFill="background1" w:themeFillShade="D9"/>
          </w:tcPr>
          <w:p w14:paraId="06B35C81" w14:textId="77777777" w:rsidR="00380446" w:rsidRDefault="00380446">
            <w:pPr>
              <w:pStyle w:val="NoSpacing"/>
              <w:ind w:left="360"/>
              <w:rPr>
                <w:rFonts w:ascii="Courier New" w:hAnsi="Courier New" w:cs="Courier New"/>
                <w:color w:val="auto"/>
                <w:szCs w:val="22"/>
              </w:rPr>
            </w:pPr>
            <w:r>
              <w:rPr>
                <w:rFonts w:ascii="Courier New" w:hAnsi="Courier New" w:cs="Courier New"/>
                <w:color w:val="auto"/>
                <w:szCs w:val="22"/>
              </w:rPr>
              <w:t>isid hhid pid</w:t>
            </w:r>
          </w:p>
          <w:p w14:paraId="29F07504" w14:textId="77777777" w:rsidR="00380446" w:rsidRPr="006C23C9" w:rsidRDefault="00380446">
            <w:pPr>
              <w:pStyle w:val="NoSpacing"/>
              <w:ind w:left="360"/>
              <w:rPr>
                <w:rFonts w:ascii="Courier New" w:hAnsi="Courier New" w:cs="Courier New"/>
                <w:color w:val="auto"/>
                <w:szCs w:val="22"/>
              </w:rPr>
            </w:pPr>
            <w:r w:rsidRPr="006C23C9">
              <w:rPr>
                <w:rFonts w:ascii="Courier New" w:hAnsi="Courier New" w:cs="Courier New"/>
                <w:color w:val="auto"/>
                <w:szCs w:val="22"/>
              </w:rPr>
              <w:t>cap destring pid, replace</w:t>
            </w:r>
          </w:p>
          <w:p w14:paraId="08C5DE1E" w14:textId="77777777" w:rsidR="00380446" w:rsidRPr="006C23C9" w:rsidRDefault="00380446">
            <w:pPr>
              <w:pStyle w:val="NoSpacing"/>
              <w:ind w:left="360"/>
              <w:rPr>
                <w:rFonts w:ascii="Courier New" w:hAnsi="Courier New" w:cs="Courier New"/>
                <w:color w:val="auto"/>
                <w:szCs w:val="22"/>
              </w:rPr>
            </w:pPr>
            <w:r w:rsidRPr="006C23C9">
              <w:rPr>
                <w:rFonts w:ascii="Courier New" w:hAnsi="Courier New" w:cs="Courier New"/>
                <w:color w:val="auto"/>
                <w:szCs w:val="22"/>
              </w:rPr>
              <w:t xml:space="preserve">duplicates report hhid pid </w:t>
            </w:r>
          </w:p>
          <w:p w14:paraId="29E6D933" w14:textId="77777777" w:rsidR="00380446" w:rsidRPr="0016720B" w:rsidRDefault="00380446">
            <w:pPr>
              <w:pStyle w:val="NoSpacing"/>
              <w:ind w:left="360"/>
              <w:rPr>
                <w:rFonts w:ascii="Courier New" w:hAnsi="Courier New" w:cs="Courier New"/>
                <w:color w:val="auto"/>
                <w:szCs w:val="22"/>
                <w:lang w:val="pt-BR"/>
                <w:rPrChange w:id="121" w:author="Gabriel Lara Ibarra" w:date="2024-09-03T13:04:00Z">
                  <w:rPr>
                    <w:rFonts w:ascii="Courier New" w:hAnsi="Courier New" w:cs="Courier New"/>
                    <w:color w:val="auto"/>
                    <w:szCs w:val="22"/>
                  </w:rPr>
                </w:rPrChange>
              </w:rPr>
            </w:pPr>
            <w:r w:rsidRPr="0016720B">
              <w:rPr>
                <w:rFonts w:ascii="Courier New" w:hAnsi="Courier New" w:cs="Courier New"/>
                <w:color w:val="auto"/>
                <w:szCs w:val="22"/>
                <w:lang w:val="pt-BR"/>
                <w:rPrChange w:id="122" w:author="Gabriel Lara Ibarra" w:date="2024-09-03T13:04:00Z">
                  <w:rPr>
                    <w:rFonts w:ascii="Courier New" w:hAnsi="Courier New" w:cs="Courier New"/>
                    <w:color w:val="auto"/>
                    <w:szCs w:val="22"/>
                  </w:rPr>
                </w:rPrChange>
              </w:rPr>
              <w:t>local n=r(unique_value)</w:t>
            </w:r>
          </w:p>
          <w:p w14:paraId="18274B21" w14:textId="77777777" w:rsidR="00380446" w:rsidRPr="006C23C9" w:rsidRDefault="00380446">
            <w:pPr>
              <w:pStyle w:val="NoSpacing"/>
              <w:ind w:left="360"/>
              <w:rPr>
                <w:rFonts w:ascii="Courier New" w:hAnsi="Courier New" w:cs="Courier New"/>
                <w:color w:val="auto"/>
                <w:szCs w:val="22"/>
              </w:rPr>
            </w:pPr>
            <w:r w:rsidRPr="006C23C9">
              <w:rPr>
                <w:rFonts w:ascii="Courier New" w:hAnsi="Courier New" w:cs="Courier New"/>
                <w:color w:val="auto"/>
                <w:szCs w:val="22"/>
              </w:rPr>
              <w:t>`N'!= `n'</w:t>
            </w:r>
          </w:p>
        </w:tc>
      </w:tr>
    </w:tbl>
    <w:p w14:paraId="7C21E7B4" w14:textId="77777777" w:rsidR="00380446" w:rsidRPr="006C23C9" w:rsidRDefault="00380446" w:rsidP="00380446">
      <w:pPr>
        <w:spacing w:after="0"/>
      </w:pPr>
    </w:p>
    <w:p w14:paraId="3BC2D622" w14:textId="77777777" w:rsidR="00380446" w:rsidRPr="00244BCF" w:rsidRDefault="00380446" w:rsidP="00380446">
      <w:pPr>
        <w:pStyle w:val="ListParagraph"/>
        <w:numPr>
          <w:ilvl w:val="0"/>
          <w:numId w:val="58"/>
        </w:numPr>
        <w:spacing w:after="0"/>
        <w:ind w:left="360"/>
        <w:contextualSpacing w:val="0"/>
        <w:jc w:val="both"/>
        <w:rPr>
          <w:rFonts w:cstheme="minorHAnsi"/>
        </w:rPr>
      </w:pPr>
      <w:r w:rsidRPr="00244BCF">
        <w:rPr>
          <w:rFonts w:cstheme="minorHAnsi"/>
        </w:rPr>
        <w:t>Harmonizers should also ensure that there is a perfect match between the hhid and the pid of each household and individual, respectively, across modules. Even if some variables are missing for some individuals/households, these observations should be included in the dataset with missing values for the related information to ensure that the datasets merge.</w:t>
      </w:r>
    </w:p>
    <w:p w14:paraId="3C9DA600" w14:textId="77777777" w:rsidR="00380446" w:rsidRDefault="00380446" w:rsidP="00380446">
      <w:pPr>
        <w:spacing w:after="0"/>
        <w:jc w:val="both"/>
        <w:rPr>
          <w:rFonts w:cstheme="minorHAnsi"/>
        </w:rPr>
      </w:pPr>
    </w:p>
    <w:p w14:paraId="06F62B11" w14:textId="77777777" w:rsidR="00380446" w:rsidRPr="00244BCF" w:rsidRDefault="00380446" w:rsidP="00380446">
      <w:pPr>
        <w:pStyle w:val="ListParagraph"/>
        <w:numPr>
          <w:ilvl w:val="0"/>
          <w:numId w:val="58"/>
        </w:numPr>
        <w:spacing w:after="0"/>
        <w:ind w:left="360"/>
        <w:jc w:val="both"/>
        <w:rPr>
          <w:rFonts w:cstheme="minorHAnsi"/>
        </w:rPr>
      </w:pPr>
      <w:r w:rsidRPr="00244BCF">
        <w:rPr>
          <w:rFonts w:cstheme="minorHAnsi"/>
        </w:rPr>
        <w:t xml:space="preserve">In case a household survey is conducted more than once per year – e.g. quarterly HH surveys – you may want to use this as panel data, in which case the household ID can remain as is. However, if you want to use the data as cross-sectional, then new HHIDs can be constructed for each HH for each quarter. </w:t>
      </w:r>
    </w:p>
    <w:p w14:paraId="2CDECF38" w14:textId="77777777" w:rsidR="00380446" w:rsidRPr="006C23C9" w:rsidRDefault="00380446" w:rsidP="00380446">
      <w:pPr>
        <w:spacing w:after="0"/>
        <w:jc w:val="both"/>
        <w:rPr>
          <w:rFonts w:cstheme="minorHAnsi"/>
        </w:rPr>
      </w:pPr>
    </w:p>
    <w:tbl>
      <w:tblPr>
        <w:tblStyle w:val="TableGrid"/>
        <w:tblW w:w="0" w:type="auto"/>
        <w:tblLook w:val="04A0" w:firstRow="1" w:lastRow="0" w:firstColumn="1" w:lastColumn="0" w:noHBand="0" w:noVBand="1"/>
      </w:tblPr>
      <w:tblGrid>
        <w:gridCol w:w="1894"/>
        <w:gridCol w:w="1894"/>
        <w:gridCol w:w="1894"/>
        <w:gridCol w:w="1894"/>
        <w:gridCol w:w="1774"/>
      </w:tblGrid>
      <w:tr w:rsidR="00380446" w:rsidRPr="006C23C9" w14:paraId="5BDB26F0" w14:textId="77777777">
        <w:tc>
          <w:tcPr>
            <w:tcW w:w="1894" w:type="dxa"/>
            <w:vAlign w:val="center"/>
          </w:tcPr>
          <w:p w14:paraId="7AC058FA" w14:textId="77777777" w:rsidR="00380446" w:rsidRPr="0070593B" w:rsidRDefault="00380446">
            <w:pPr>
              <w:jc w:val="center"/>
              <w:rPr>
                <w:b/>
              </w:rPr>
            </w:pPr>
            <w:r w:rsidRPr="0070593B">
              <w:rPr>
                <w:b/>
              </w:rPr>
              <w:t>Quarter</w:t>
            </w:r>
          </w:p>
        </w:tc>
        <w:tc>
          <w:tcPr>
            <w:tcW w:w="1894" w:type="dxa"/>
            <w:vAlign w:val="center"/>
          </w:tcPr>
          <w:p w14:paraId="40227385" w14:textId="77777777" w:rsidR="00380446" w:rsidRPr="0070593B" w:rsidRDefault="00380446">
            <w:pPr>
              <w:jc w:val="center"/>
              <w:rPr>
                <w:b/>
              </w:rPr>
            </w:pPr>
            <w:r w:rsidRPr="0070593B">
              <w:rPr>
                <w:b/>
              </w:rPr>
              <w:t>Quarter 1</w:t>
            </w:r>
          </w:p>
        </w:tc>
        <w:tc>
          <w:tcPr>
            <w:tcW w:w="1894" w:type="dxa"/>
            <w:vAlign w:val="center"/>
          </w:tcPr>
          <w:p w14:paraId="04B6832C" w14:textId="77777777" w:rsidR="00380446" w:rsidRPr="0070593B" w:rsidRDefault="00380446">
            <w:pPr>
              <w:jc w:val="center"/>
              <w:rPr>
                <w:b/>
              </w:rPr>
            </w:pPr>
            <w:r w:rsidRPr="0070593B">
              <w:rPr>
                <w:b/>
              </w:rPr>
              <w:t>Quarter 2</w:t>
            </w:r>
          </w:p>
        </w:tc>
        <w:tc>
          <w:tcPr>
            <w:tcW w:w="1894" w:type="dxa"/>
            <w:vAlign w:val="center"/>
          </w:tcPr>
          <w:p w14:paraId="68D2D7E5" w14:textId="77777777" w:rsidR="00380446" w:rsidRPr="0070593B" w:rsidRDefault="00380446">
            <w:pPr>
              <w:jc w:val="center"/>
              <w:rPr>
                <w:b/>
              </w:rPr>
            </w:pPr>
            <w:r w:rsidRPr="0070593B">
              <w:rPr>
                <w:b/>
              </w:rPr>
              <w:t>Quarter 3</w:t>
            </w:r>
          </w:p>
        </w:tc>
        <w:tc>
          <w:tcPr>
            <w:tcW w:w="1774" w:type="dxa"/>
            <w:vAlign w:val="center"/>
          </w:tcPr>
          <w:p w14:paraId="7BB14CC5" w14:textId="77777777" w:rsidR="00380446" w:rsidRPr="0070593B" w:rsidRDefault="00380446">
            <w:pPr>
              <w:jc w:val="center"/>
              <w:rPr>
                <w:b/>
              </w:rPr>
            </w:pPr>
            <w:r w:rsidRPr="0070593B">
              <w:rPr>
                <w:b/>
              </w:rPr>
              <w:t>Quarter 4</w:t>
            </w:r>
          </w:p>
        </w:tc>
      </w:tr>
      <w:tr w:rsidR="00380446" w:rsidRPr="006C23C9" w14:paraId="7F61A4FE" w14:textId="77777777">
        <w:tc>
          <w:tcPr>
            <w:tcW w:w="1894" w:type="dxa"/>
            <w:vAlign w:val="center"/>
          </w:tcPr>
          <w:p w14:paraId="0171AB52" w14:textId="77777777" w:rsidR="00380446" w:rsidRPr="006C23C9" w:rsidRDefault="00380446">
            <w:pPr>
              <w:jc w:val="center"/>
            </w:pPr>
            <w:r>
              <w:t>hhid_orig</w:t>
            </w:r>
          </w:p>
        </w:tc>
        <w:tc>
          <w:tcPr>
            <w:tcW w:w="1894" w:type="dxa"/>
            <w:vAlign w:val="center"/>
          </w:tcPr>
          <w:p w14:paraId="00C60C02" w14:textId="77777777" w:rsidR="00380446" w:rsidRPr="006C23C9" w:rsidRDefault="00380446">
            <w:pPr>
              <w:jc w:val="center"/>
            </w:pPr>
            <w:r w:rsidRPr="006C23C9">
              <w:t>hhid=1</w:t>
            </w:r>
          </w:p>
        </w:tc>
        <w:tc>
          <w:tcPr>
            <w:tcW w:w="1894" w:type="dxa"/>
            <w:vAlign w:val="center"/>
          </w:tcPr>
          <w:p w14:paraId="48C76A71" w14:textId="77777777" w:rsidR="00380446" w:rsidRPr="006C23C9" w:rsidRDefault="00380446">
            <w:pPr>
              <w:jc w:val="center"/>
            </w:pPr>
            <w:r w:rsidRPr="006C23C9">
              <w:t>hhid=1</w:t>
            </w:r>
          </w:p>
        </w:tc>
        <w:tc>
          <w:tcPr>
            <w:tcW w:w="1894" w:type="dxa"/>
            <w:vAlign w:val="center"/>
          </w:tcPr>
          <w:p w14:paraId="254B3B7E" w14:textId="77777777" w:rsidR="00380446" w:rsidRPr="006C23C9" w:rsidRDefault="00380446">
            <w:pPr>
              <w:jc w:val="center"/>
            </w:pPr>
            <w:r w:rsidRPr="006C23C9">
              <w:t>hhid=1</w:t>
            </w:r>
          </w:p>
        </w:tc>
        <w:tc>
          <w:tcPr>
            <w:tcW w:w="1774" w:type="dxa"/>
            <w:vAlign w:val="center"/>
          </w:tcPr>
          <w:p w14:paraId="5236121C" w14:textId="77777777" w:rsidR="00380446" w:rsidRPr="006C23C9" w:rsidRDefault="00380446">
            <w:pPr>
              <w:jc w:val="center"/>
            </w:pPr>
            <w:r w:rsidRPr="006C23C9">
              <w:t>hhid=1</w:t>
            </w:r>
          </w:p>
        </w:tc>
      </w:tr>
      <w:tr w:rsidR="00380446" w:rsidRPr="006C23C9" w14:paraId="6F46CC1C" w14:textId="77777777">
        <w:tc>
          <w:tcPr>
            <w:tcW w:w="1894" w:type="dxa"/>
            <w:vAlign w:val="center"/>
          </w:tcPr>
          <w:p w14:paraId="6003A8E5" w14:textId="77777777" w:rsidR="00380446" w:rsidRPr="006C23C9" w:rsidRDefault="00380446">
            <w:pPr>
              <w:jc w:val="center"/>
            </w:pPr>
            <w:r w:rsidRPr="006C23C9">
              <w:t>hhid</w:t>
            </w:r>
          </w:p>
        </w:tc>
        <w:tc>
          <w:tcPr>
            <w:tcW w:w="1894" w:type="dxa"/>
            <w:vAlign w:val="center"/>
          </w:tcPr>
          <w:p w14:paraId="07734684" w14:textId="77777777" w:rsidR="00380446" w:rsidRPr="006C23C9" w:rsidRDefault="00380446">
            <w:pPr>
              <w:jc w:val="center"/>
            </w:pPr>
            <w:r w:rsidRPr="006C23C9">
              <w:t>hhid=1Q1</w:t>
            </w:r>
          </w:p>
        </w:tc>
        <w:tc>
          <w:tcPr>
            <w:tcW w:w="1894" w:type="dxa"/>
            <w:vAlign w:val="center"/>
          </w:tcPr>
          <w:p w14:paraId="6C64E9F3" w14:textId="77777777" w:rsidR="00380446" w:rsidRPr="006C23C9" w:rsidRDefault="00380446">
            <w:pPr>
              <w:jc w:val="center"/>
            </w:pPr>
            <w:r w:rsidRPr="006C23C9">
              <w:t>hhid=1Q2</w:t>
            </w:r>
          </w:p>
        </w:tc>
        <w:tc>
          <w:tcPr>
            <w:tcW w:w="1894" w:type="dxa"/>
            <w:vAlign w:val="center"/>
          </w:tcPr>
          <w:p w14:paraId="767011B9" w14:textId="77777777" w:rsidR="00380446" w:rsidRPr="006C23C9" w:rsidRDefault="00380446">
            <w:pPr>
              <w:jc w:val="center"/>
            </w:pPr>
            <w:r w:rsidRPr="006C23C9">
              <w:t>hhid=1Q3</w:t>
            </w:r>
          </w:p>
        </w:tc>
        <w:tc>
          <w:tcPr>
            <w:tcW w:w="1774" w:type="dxa"/>
            <w:vAlign w:val="center"/>
          </w:tcPr>
          <w:p w14:paraId="4464EF8D" w14:textId="77777777" w:rsidR="00380446" w:rsidRPr="006C23C9" w:rsidRDefault="00380446">
            <w:pPr>
              <w:jc w:val="center"/>
            </w:pPr>
            <w:r w:rsidRPr="006C23C9">
              <w:t>hhid=1Q4</w:t>
            </w:r>
          </w:p>
        </w:tc>
      </w:tr>
    </w:tbl>
    <w:p w14:paraId="0A1150DA" w14:textId="77777777" w:rsidR="00380446" w:rsidRPr="009D3447" w:rsidRDefault="00380446" w:rsidP="00380446">
      <w:pPr>
        <w:spacing w:after="0"/>
        <w:rPr>
          <w:rFonts w:cstheme="minorHAnsi"/>
          <w:b/>
        </w:rPr>
      </w:pPr>
    </w:p>
    <w:p w14:paraId="55576647" w14:textId="77777777" w:rsidR="00380446" w:rsidRPr="00244BCF" w:rsidRDefault="00380446" w:rsidP="00380446">
      <w:pPr>
        <w:pStyle w:val="ListParagraph"/>
        <w:numPr>
          <w:ilvl w:val="0"/>
          <w:numId w:val="59"/>
        </w:numPr>
        <w:spacing w:after="0"/>
        <w:ind w:left="360"/>
        <w:rPr>
          <w:rFonts w:cstheme="minorHAnsi"/>
          <w:bCs/>
        </w:rPr>
      </w:pPr>
      <w:r w:rsidRPr="00244BCF">
        <w:rPr>
          <w:rFonts w:cstheme="minorHAnsi"/>
          <w:bCs/>
        </w:rPr>
        <w:t>Checks on the country code and year</w:t>
      </w:r>
    </w:p>
    <w:p w14:paraId="14FB9CA5" w14:textId="77777777" w:rsidR="00380446" w:rsidRPr="009D3447" w:rsidRDefault="00380446" w:rsidP="00380446">
      <w:pPr>
        <w:spacing w:after="60"/>
        <w:jc w:val="both"/>
        <w:rPr>
          <w:rFonts w:cstheme="minorHAnsi"/>
        </w:rPr>
      </w:pPr>
      <w:r w:rsidRPr="009D3447">
        <w:rPr>
          <w:rFonts w:cstheme="minorHAnsi"/>
        </w:rPr>
        <w:t xml:space="preserve">Ensure that country is a three-letter country code. </w:t>
      </w:r>
    </w:p>
    <w:tbl>
      <w:tblPr>
        <w:tblW w:w="0" w:type="auto"/>
        <w:jc w:val="center"/>
        <w:shd w:val="clear" w:color="auto" w:fill="D9D9D9" w:themeFill="background1" w:themeFillShade="D9"/>
        <w:tblLook w:val="04A0" w:firstRow="1" w:lastRow="0" w:firstColumn="1" w:lastColumn="0" w:noHBand="0" w:noVBand="1"/>
      </w:tblPr>
      <w:tblGrid>
        <w:gridCol w:w="9360"/>
      </w:tblGrid>
      <w:tr w:rsidR="00380446" w:rsidRPr="009D3447" w14:paraId="25B9AE40" w14:textId="77777777">
        <w:trPr>
          <w:jc w:val="center"/>
        </w:trPr>
        <w:tc>
          <w:tcPr>
            <w:tcW w:w="9360" w:type="dxa"/>
            <w:shd w:val="clear" w:color="auto" w:fill="D9D9D9" w:themeFill="background1" w:themeFillShade="D9"/>
          </w:tcPr>
          <w:p w14:paraId="13B51A2B" w14:textId="77777777" w:rsidR="00380446" w:rsidRPr="009D3447" w:rsidRDefault="00380446">
            <w:pPr>
              <w:pStyle w:val="NoSpacing"/>
              <w:spacing w:line="259" w:lineRule="auto"/>
              <w:ind w:left="360"/>
              <w:rPr>
                <w:rFonts w:asciiTheme="minorHAnsi" w:hAnsiTheme="minorHAnsi" w:cstheme="minorHAnsi"/>
                <w:color w:val="auto"/>
                <w:szCs w:val="22"/>
              </w:rPr>
            </w:pPr>
            <w:r w:rsidRPr="009D3447">
              <w:rPr>
                <w:rFonts w:asciiTheme="minorHAnsi" w:hAnsiTheme="minorHAnsi" w:cstheme="minorHAnsi"/>
                <w:color w:val="auto"/>
                <w:szCs w:val="22"/>
              </w:rPr>
              <w:t>cap confirm str3 var country _rc!=0</w:t>
            </w:r>
          </w:p>
        </w:tc>
      </w:tr>
    </w:tbl>
    <w:p w14:paraId="5F5EA3CA" w14:textId="77777777" w:rsidR="00380446" w:rsidRPr="009D3447" w:rsidRDefault="00380446" w:rsidP="00380446">
      <w:pPr>
        <w:spacing w:after="0"/>
        <w:rPr>
          <w:rFonts w:cstheme="minorHAnsi"/>
        </w:rPr>
      </w:pPr>
    </w:p>
    <w:p w14:paraId="4CBE74B8" w14:textId="334DDE73" w:rsidR="00380446" w:rsidRPr="00244BCF" w:rsidRDefault="00380446" w:rsidP="00380446">
      <w:pPr>
        <w:pStyle w:val="ListParagraph"/>
        <w:numPr>
          <w:ilvl w:val="0"/>
          <w:numId w:val="59"/>
        </w:numPr>
        <w:spacing w:after="60"/>
        <w:ind w:left="360"/>
        <w:contextualSpacing w:val="0"/>
        <w:jc w:val="both"/>
        <w:rPr>
          <w:rFonts w:cstheme="minorHAnsi"/>
        </w:rPr>
      </w:pPr>
      <w:r w:rsidRPr="00244BCF">
        <w:rPr>
          <w:rFonts w:cstheme="minorHAnsi"/>
        </w:rPr>
        <w:t>Harmonizers should also ensure that country codes are updated according to the ISO</w:t>
      </w:r>
      <w:r w:rsidR="00FA7C22">
        <w:rPr>
          <w:rFonts w:cstheme="minorHAnsi"/>
        </w:rPr>
        <w:t xml:space="preserve"> 3</w:t>
      </w:r>
      <w:r w:rsidRPr="00244BCF">
        <w:rPr>
          <w:rFonts w:cstheme="minorHAnsi"/>
        </w:rPr>
        <w:t xml:space="preserve"> country codes (can be found in Appendix A). Some common adjustments include the following:</w:t>
      </w:r>
    </w:p>
    <w:tbl>
      <w:tblPr>
        <w:tblW w:w="0" w:type="auto"/>
        <w:jc w:val="center"/>
        <w:shd w:val="clear" w:color="auto" w:fill="D9D9D9" w:themeFill="background1" w:themeFillShade="D9"/>
        <w:tblLook w:val="04A0" w:firstRow="1" w:lastRow="0" w:firstColumn="1" w:lastColumn="0" w:noHBand="0" w:noVBand="1"/>
      </w:tblPr>
      <w:tblGrid>
        <w:gridCol w:w="9360"/>
      </w:tblGrid>
      <w:tr w:rsidR="00380446" w:rsidRPr="00580652" w14:paraId="5F3602B2" w14:textId="77777777">
        <w:trPr>
          <w:jc w:val="center"/>
        </w:trPr>
        <w:tc>
          <w:tcPr>
            <w:tcW w:w="9360" w:type="dxa"/>
            <w:shd w:val="clear" w:color="auto" w:fill="D9D9D9" w:themeFill="background1" w:themeFillShade="D9"/>
          </w:tcPr>
          <w:p w14:paraId="419085BE" w14:textId="77777777" w:rsidR="00380446" w:rsidRPr="00580652" w:rsidRDefault="00380446">
            <w:pPr>
              <w:pStyle w:val="NoSpacing"/>
              <w:spacing w:line="259" w:lineRule="auto"/>
              <w:rPr>
                <w:rFonts w:ascii="Courier New" w:hAnsi="Courier New" w:cs="Courier New"/>
                <w:color w:val="auto"/>
                <w:szCs w:val="22"/>
              </w:rPr>
            </w:pPr>
            <w:r w:rsidRPr="00580652">
              <w:rPr>
                <w:rFonts w:ascii="Courier New" w:hAnsi="Courier New" w:cs="Courier New"/>
                <w:color w:val="auto"/>
                <w:szCs w:val="22"/>
              </w:rPr>
              <w:t>cap replace countrycode="XKX" if countrycode=="KSV"</w:t>
            </w:r>
          </w:p>
          <w:p w14:paraId="6067AE20" w14:textId="77777777" w:rsidR="00380446" w:rsidRPr="00580652" w:rsidRDefault="00380446">
            <w:pPr>
              <w:pStyle w:val="NoSpacing"/>
              <w:spacing w:line="259" w:lineRule="auto"/>
              <w:rPr>
                <w:rFonts w:ascii="Courier New" w:hAnsi="Courier New" w:cs="Courier New"/>
                <w:color w:val="auto"/>
                <w:szCs w:val="22"/>
              </w:rPr>
            </w:pPr>
            <w:r w:rsidRPr="00580652">
              <w:rPr>
                <w:rFonts w:ascii="Courier New" w:hAnsi="Courier New" w:cs="Courier New"/>
                <w:color w:val="auto"/>
                <w:szCs w:val="22"/>
              </w:rPr>
              <w:t>cap replace countrycode="TLS" if countrycode=="TMP"</w:t>
            </w:r>
          </w:p>
          <w:p w14:paraId="048FF53E" w14:textId="77777777" w:rsidR="00380446" w:rsidRPr="00580652" w:rsidRDefault="00380446">
            <w:pPr>
              <w:pStyle w:val="NoSpacing"/>
              <w:spacing w:line="259" w:lineRule="auto"/>
              <w:rPr>
                <w:rFonts w:ascii="Courier New" w:hAnsi="Courier New" w:cs="Courier New"/>
                <w:color w:val="auto"/>
                <w:szCs w:val="22"/>
              </w:rPr>
            </w:pPr>
            <w:r w:rsidRPr="00580652">
              <w:rPr>
                <w:rFonts w:ascii="Courier New" w:hAnsi="Courier New" w:cs="Courier New"/>
                <w:color w:val="auto"/>
                <w:szCs w:val="22"/>
              </w:rPr>
              <w:t>cap replace countrycode="PSE" if countrycode=="WBG"</w:t>
            </w:r>
          </w:p>
          <w:p w14:paraId="21C0096B" w14:textId="77777777" w:rsidR="00380446" w:rsidRPr="00580652" w:rsidRDefault="00380446">
            <w:pPr>
              <w:pStyle w:val="NoSpacing"/>
              <w:spacing w:line="259" w:lineRule="auto"/>
              <w:rPr>
                <w:rFonts w:ascii="Courier New" w:hAnsi="Courier New" w:cs="Courier New"/>
                <w:color w:val="auto"/>
                <w:szCs w:val="22"/>
              </w:rPr>
            </w:pPr>
            <w:r w:rsidRPr="00580652">
              <w:rPr>
                <w:rFonts w:ascii="Courier New" w:hAnsi="Courier New" w:cs="Courier New"/>
                <w:color w:val="auto"/>
                <w:szCs w:val="22"/>
              </w:rPr>
              <w:t>cap replace countrycode="COD" if countrycode=="ZAR"</w:t>
            </w:r>
          </w:p>
        </w:tc>
      </w:tr>
    </w:tbl>
    <w:p w14:paraId="361242AD" w14:textId="77777777" w:rsidR="00380446" w:rsidRPr="009D3447" w:rsidRDefault="00380446" w:rsidP="00380446">
      <w:pPr>
        <w:spacing w:after="0"/>
        <w:rPr>
          <w:rFonts w:cstheme="minorHAnsi"/>
        </w:rPr>
      </w:pPr>
    </w:p>
    <w:p w14:paraId="7594C2C8" w14:textId="77777777" w:rsidR="00380446" w:rsidRPr="00244BCF" w:rsidRDefault="00380446" w:rsidP="00380446">
      <w:pPr>
        <w:pStyle w:val="ListParagraph"/>
        <w:numPr>
          <w:ilvl w:val="0"/>
          <w:numId w:val="59"/>
        </w:numPr>
        <w:spacing w:after="60"/>
        <w:ind w:left="360"/>
        <w:jc w:val="both"/>
        <w:rPr>
          <w:rFonts w:cstheme="minorHAnsi"/>
        </w:rPr>
      </w:pPr>
      <w:r w:rsidRPr="00244BCF">
        <w:rPr>
          <w:rFonts w:cstheme="minorHAnsi"/>
        </w:rPr>
        <w:t>Furthermore, harmonizers should check that the years used are in an appropriate range. The year needs to be a four-digit number in the range of 1980 to the current year (assumed here to be 2020).</w:t>
      </w:r>
    </w:p>
    <w:tbl>
      <w:tblPr>
        <w:tblW w:w="0" w:type="auto"/>
        <w:jc w:val="center"/>
        <w:shd w:val="clear" w:color="auto" w:fill="D9D9D9" w:themeFill="background1" w:themeFillShade="D9"/>
        <w:tblLook w:val="04A0" w:firstRow="1" w:lastRow="0" w:firstColumn="1" w:lastColumn="0" w:noHBand="0" w:noVBand="1"/>
      </w:tblPr>
      <w:tblGrid>
        <w:gridCol w:w="9360"/>
      </w:tblGrid>
      <w:tr w:rsidR="00380446" w:rsidRPr="00580652" w14:paraId="3CE55C26" w14:textId="77777777">
        <w:trPr>
          <w:jc w:val="center"/>
        </w:trPr>
        <w:tc>
          <w:tcPr>
            <w:tcW w:w="9360" w:type="dxa"/>
            <w:shd w:val="clear" w:color="auto" w:fill="D9D9D9" w:themeFill="background1" w:themeFillShade="D9"/>
          </w:tcPr>
          <w:p w14:paraId="67016DFC" w14:textId="77777777" w:rsidR="00380446" w:rsidRPr="00580652" w:rsidRDefault="00380446">
            <w:pPr>
              <w:pStyle w:val="NoSpacing"/>
              <w:spacing w:line="259" w:lineRule="auto"/>
              <w:ind w:left="360"/>
              <w:rPr>
                <w:rFonts w:ascii="Courier New" w:hAnsi="Courier New" w:cs="Courier New"/>
                <w:color w:val="auto"/>
                <w:szCs w:val="22"/>
              </w:rPr>
            </w:pPr>
            <w:r w:rsidRPr="00580652">
              <w:rPr>
                <w:rFonts w:ascii="Courier New" w:hAnsi="Courier New" w:cs="Courier New"/>
                <w:color w:val="auto"/>
                <w:szCs w:val="22"/>
              </w:rPr>
              <w:t>(year&lt;1980 | year&gt;2020) &amp; mod(year, 1) == 0</w:t>
            </w:r>
          </w:p>
        </w:tc>
      </w:tr>
    </w:tbl>
    <w:p w14:paraId="460D0475" w14:textId="77777777" w:rsidR="00380446" w:rsidRDefault="00380446" w:rsidP="00380446">
      <w:pPr>
        <w:spacing w:after="0"/>
        <w:jc w:val="both"/>
        <w:rPr>
          <w:rFonts w:cstheme="minorHAnsi"/>
        </w:rPr>
      </w:pPr>
    </w:p>
    <w:p w14:paraId="7C70D07F" w14:textId="77777777" w:rsidR="00380446" w:rsidRPr="009D3447" w:rsidRDefault="00380446" w:rsidP="00380446">
      <w:pPr>
        <w:pStyle w:val="NoSpacing"/>
        <w:numPr>
          <w:ilvl w:val="0"/>
          <w:numId w:val="59"/>
        </w:numPr>
        <w:spacing w:after="60" w:line="259" w:lineRule="auto"/>
        <w:ind w:left="360"/>
        <w:jc w:val="both"/>
        <w:rPr>
          <w:rFonts w:asciiTheme="minorHAnsi" w:hAnsiTheme="minorHAnsi" w:cstheme="minorHAnsi"/>
        </w:rPr>
      </w:pPr>
      <w:r w:rsidRPr="009D3447">
        <w:rPr>
          <w:rFonts w:asciiTheme="minorHAnsi" w:hAnsiTheme="minorHAnsi" w:cstheme="minorHAnsi"/>
        </w:rPr>
        <w:t>Run basic tabulations for all categorical variables and check if within range. If not within the allowed range, return and fix variable.</w:t>
      </w:r>
    </w:p>
    <w:tbl>
      <w:tblPr>
        <w:tblW w:w="0" w:type="auto"/>
        <w:jc w:val="center"/>
        <w:shd w:val="clear" w:color="auto" w:fill="D9D9D9" w:themeFill="background1" w:themeFillShade="D9"/>
        <w:tblLook w:val="04A0" w:firstRow="1" w:lastRow="0" w:firstColumn="1" w:lastColumn="0" w:noHBand="0" w:noVBand="1"/>
      </w:tblPr>
      <w:tblGrid>
        <w:gridCol w:w="9360"/>
      </w:tblGrid>
      <w:tr w:rsidR="00380446" w:rsidRPr="00580652" w14:paraId="351DBB81" w14:textId="77777777">
        <w:trPr>
          <w:jc w:val="center"/>
        </w:trPr>
        <w:tc>
          <w:tcPr>
            <w:tcW w:w="9360" w:type="dxa"/>
            <w:shd w:val="clear" w:color="auto" w:fill="D9D9D9" w:themeFill="background1" w:themeFillShade="D9"/>
          </w:tcPr>
          <w:p w14:paraId="0EFB89BB" w14:textId="77777777" w:rsidR="00380446" w:rsidRPr="00580652" w:rsidRDefault="00380446">
            <w:pPr>
              <w:pStyle w:val="NoSpacing"/>
              <w:spacing w:line="259" w:lineRule="auto"/>
              <w:ind w:left="360"/>
              <w:rPr>
                <w:rFonts w:ascii="Courier New" w:hAnsi="Courier New" w:cs="Courier New"/>
                <w:color w:val="auto"/>
                <w:szCs w:val="22"/>
              </w:rPr>
            </w:pPr>
            <w:r w:rsidRPr="00580652">
              <w:rPr>
                <w:rFonts w:ascii="Courier New" w:hAnsi="Courier New" w:cs="Courier New"/>
                <w:color w:val="auto"/>
                <w:szCs w:val="22"/>
              </w:rPr>
              <w:t>tab int_month int_year,m</w:t>
            </w:r>
          </w:p>
          <w:p w14:paraId="62DF8C7E" w14:textId="77777777" w:rsidR="00380446" w:rsidRPr="00580652" w:rsidRDefault="00380446">
            <w:pPr>
              <w:pStyle w:val="NoSpacing"/>
              <w:spacing w:line="259" w:lineRule="auto"/>
              <w:ind w:left="360"/>
              <w:rPr>
                <w:rFonts w:ascii="Courier New" w:hAnsi="Courier New" w:cs="Courier New"/>
                <w:color w:val="auto"/>
                <w:szCs w:val="22"/>
              </w:rPr>
            </w:pPr>
            <w:r w:rsidRPr="00580652">
              <w:rPr>
                <w:rFonts w:ascii="Courier New" w:hAnsi="Courier New" w:cs="Courier New"/>
                <w:color w:val="auto"/>
                <w:szCs w:val="22"/>
              </w:rPr>
              <w:t>tab1 year urban</w:t>
            </w:r>
          </w:p>
        </w:tc>
      </w:tr>
    </w:tbl>
    <w:p w14:paraId="32708146" w14:textId="77777777" w:rsidR="00380446" w:rsidRDefault="00380446" w:rsidP="00380446">
      <w:pPr>
        <w:spacing w:after="0"/>
        <w:jc w:val="both"/>
        <w:rPr>
          <w:rFonts w:cstheme="minorHAnsi"/>
        </w:rPr>
      </w:pPr>
    </w:p>
    <w:p w14:paraId="211C31A6" w14:textId="4659E604" w:rsidR="00380446" w:rsidRDefault="00380446" w:rsidP="00380446">
      <w:pPr>
        <w:pStyle w:val="ListParagraph"/>
        <w:numPr>
          <w:ilvl w:val="0"/>
          <w:numId w:val="59"/>
        </w:numPr>
        <w:spacing w:after="60"/>
        <w:ind w:left="360"/>
        <w:jc w:val="both"/>
        <w:rPr>
          <w:rFonts w:cstheme="minorHAnsi"/>
        </w:rPr>
      </w:pPr>
      <w:r w:rsidRPr="00244BCF">
        <w:rPr>
          <w:rFonts w:cstheme="minorHAnsi"/>
        </w:rPr>
        <w:t xml:space="preserve">Household weighting coefficient cannot be </w:t>
      </w:r>
      <w:r w:rsidR="008D21D6" w:rsidRPr="00244BCF">
        <w:rPr>
          <w:rFonts w:cstheme="minorHAnsi"/>
        </w:rPr>
        <w:t>missing.</w:t>
      </w:r>
      <w:r w:rsidRPr="00244BCF">
        <w:rPr>
          <w:rFonts w:cstheme="minorHAnsi"/>
        </w:rPr>
        <w:tab/>
      </w:r>
    </w:p>
    <w:p w14:paraId="325B3C7C" w14:textId="58F70A7D" w:rsidR="000422E4" w:rsidRDefault="000422E4" w:rsidP="1E7956EA">
      <w:pPr>
        <w:spacing w:after="60"/>
        <w:jc w:val="both"/>
      </w:pPr>
      <w:r w:rsidRPr="1E7956EA">
        <w:t xml:space="preserve">The first step is to </w:t>
      </w:r>
      <w:r w:rsidR="7BB7D79D" w:rsidRPr="1E7956EA">
        <w:t>analyze</w:t>
      </w:r>
      <w:r w:rsidRPr="1E7956EA">
        <w:t xml:space="preserve"> and try to understand the reason why weights are missing for a given observatio</w:t>
      </w:r>
      <w:r w:rsidR="004F247C" w:rsidRPr="1E7956EA">
        <w:t xml:space="preserve">ns. </w:t>
      </w:r>
      <w:r w:rsidR="006A5B87">
        <w:t xml:space="preserve"> If the missing is for non-regular household members (domestic workers, renters, etc.) per the country definition, do not assign any weight to these observations as they are usually excluded from any analyses. Only after careful </w:t>
      </w:r>
      <w:r w:rsidR="004F247C" w:rsidRPr="1E7956EA">
        <w:t xml:space="preserve">documentation and </w:t>
      </w:r>
      <w:r w:rsidR="006A5B87">
        <w:t>can the weights be revised</w:t>
      </w:r>
      <w:r w:rsidR="004F247C" w:rsidRPr="1E7956EA">
        <w:t>:</w:t>
      </w:r>
    </w:p>
    <w:p w14:paraId="26126E02" w14:textId="3D6DCAFA" w:rsidR="1E7956EA" w:rsidRDefault="1E7956EA" w:rsidP="005B5F17">
      <w:pPr>
        <w:spacing w:after="0"/>
        <w:jc w:val="both"/>
      </w:pPr>
    </w:p>
    <w:p w14:paraId="66C890FC" w14:textId="268DD577" w:rsidR="00380446" w:rsidRPr="00244BCF" w:rsidRDefault="00380446" w:rsidP="00380446">
      <w:pPr>
        <w:pStyle w:val="ListParagraph"/>
        <w:numPr>
          <w:ilvl w:val="0"/>
          <w:numId w:val="59"/>
        </w:numPr>
        <w:spacing w:after="0"/>
        <w:ind w:left="360"/>
        <w:contextualSpacing w:val="0"/>
        <w:jc w:val="both"/>
        <w:rPr>
          <w:rFonts w:cstheme="minorHAnsi"/>
        </w:rPr>
      </w:pPr>
      <w:commentRangeStart w:id="123"/>
      <w:r w:rsidRPr="00244BCF">
        <w:rPr>
          <w:rFonts w:cstheme="minorHAnsi"/>
        </w:rPr>
        <w:t xml:space="preserve">Run the dofile </w:t>
      </w:r>
      <w:r w:rsidRPr="00244BCF">
        <w:rPr>
          <w:rFonts w:cstheme="minorHAnsi"/>
          <w:b/>
          <w:bCs/>
          <w:i/>
          <w:iCs/>
        </w:rPr>
        <w:t>MODULE_01-IDN</w:t>
      </w:r>
      <w:r w:rsidRPr="00244BCF">
        <w:rPr>
          <w:rFonts w:cstheme="minorHAnsi"/>
          <w:b/>
          <w:i/>
        </w:rPr>
        <w:t>.do</w:t>
      </w:r>
      <w:r w:rsidRPr="00244BCF">
        <w:rPr>
          <w:rFonts w:cstheme="minorHAnsi"/>
        </w:rPr>
        <w:t xml:space="preserve"> which labels (variable and value) and order variables</w:t>
      </w:r>
      <w:r w:rsidR="005B5F17">
        <w:rPr>
          <w:rFonts w:cstheme="minorHAnsi"/>
        </w:rPr>
        <w:t>.</w:t>
      </w:r>
      <w:r w:rsidRPr="00244BCF">
        <w:rPr>
          <w:rFonts w:cstheme="minorHAnsi"/>
        </w:rPr>
        <w:t xml:space="preserve"> </w:t>
      </w:r>
    </w:p>
    <w:p w14:paraId="376EFB53" w14:textId="77777777" w:rsidR="00380446" w:rsidRPr="009D3447" w:rsidRDefault="00380446" w:rsidP="00380446">
      <w:pPr>
        <w:pStyle w:val="ListParagraph"/>
        <w:numPr>
          <w:ilvl w:val="1"/>
          <w:numId w:val="33"/>
        </w:numPr>
        <w:spacing w:after="0"/>
        <w:contextualSpacing w:val="0"/>
        <w:jc w:val="both"/>
        <w:rPr>
          <w:rFonts w:cstheme="minorHAnsi"/>
        </w:rPr>
      </w:pPr>
      <w:r w:rsidRPr="009D3447">
        <w:rPr>
          <w:rFonts w:cstheme="minorHAnsi"/>
        </w:rPr>
        <w:t xml:space="preserve">This is a must process with no exception. </w:t>
      </w:r>
      <w:commentRangeEnd w:id="123"/>
      <w:r w:rsidR="007735EA">
        <w:rPr>
          <w:rStyle w:val="CommentReference"/>
        </w:rPr>
        <w:commentReference w:id="123"/>
      </w:r>
    </w:p>
    <w:p w14:paraId="37AC6895" w14:textId="77777777" w:rsidR="00380446" w:rsidRPr="006C23C9" w:rsidRDefault="00380446" w:rsidP="00380446">
      <w:pPr>
        <w:pStyle w:val="NoSpacing"/>
        <w:rPr>
          <w:rFonts w:asciiTheme="minorHAnsi" w:hAnsiTheme="minorHAnsi" w:cstheme="minorHAnsi"/>
        </w:rPr>
        <w:sectPr w:rsidR="00380446" w:rsidRPr="006C23C9" w:rsidSect="00D91423">
          <w:footerReference w:type="default" r:id="rId23"/>
          <w:pgSz w:w="12240" w:h="15840"/>
          <w:pgMar w:top="1440" w:right="1440" w:bottom="1440" w:left="1440" w:header="720" w:footer="720" w:gutter="0"/>
          <w:cols w:space="720"/>
          <w:titlePg/>
          <w:docGrid w:linePitch="360"/>
        </w:sectPr>
      </w:pPr>
    </w:p>
    <w:p w14:paraId="028E706C" w14:textId="0FE2DEC9" w:rsidR="009312B1" w:rsidRPr="00171E3E" w:rsidRDefault="009312B1" w:rsidP="002E702D">
      <w:pPr>
        <w:pStyle w:val="Heading1"/>
        <w:spacing w:before="120" w:after="120"/>
        <w:jc w:val="center"/>
        <w:rPr>
          <w:rFonts w:asciiTheme="minorHAnsi" w:hAnsiTheme="minorHAnsi" w:cstheme="minorHAnsi"/>
          <w:sz w:val="28"/>
          <w:szCs w:val="28"/>
        </w:rPr>
      </w:pPr>
      <w:bookmarkStart w:id="124" w:name="_Toc176262689"/>
      <w:r w:rsidRPr="00171E3E">
        <w:rPr>
          <w:rFonts w:asciiTheme="minorHAnsi" w:hAnsiTheme="minorHAnsi" w:cstheme="minorHAnsi"/>
          <w:sz w:val="28"/>
          <w:szCs w:val="28"/>
        </w:rPr>
        <w:lastRenderedPageBreak/>
        <w:t>Geography (GEO)</w:t>
      </w:r>
      <w:bookmarkEnd w:id="0"/>
      <w:bookmarkEnd w:id="1"/>
      <w:bookmarkEnd w:id="124"/>
    </w:p>
    <w:p w14:paraId="41E3CC85" w14:textId="77777777" w:rsidR="009F46EB" w:rsidRDefault="009F46EB" w:rsidP="00E72DE2">
      <w:pPr>
        <w:pStyle w:val="NoSpacing"/>
        <w:spacing w:line="259" w:lineRule="auto"/>
      </w:pPr>
      <w:bookmarkStart w:id="125" w:name="_Toc514150790"/>
      <w:bookmarkStart w:id="126" w:name="_Toc7198616"/>
      <w:bookmarkStart w:id="127" w:name="_Toc7198780"/>
    </w:p>
    <w:p w14:paraId="2D7B8287" w14:textId="1FC77518" w:rsidR="009312B1" w:rsidRPr="00171E3E" w:rsidRDefault="009312B1" w:rsidP="00E72DE2">
      <w:pPr>
        <w:pStyle w:val="Heading2"/>
        <w:spacing w:before="0" w:after="0"/>
        <w:rPr>
          <w:rFonts w:asciiTheme="minorHAnsi" w:hAnsiTheme="minorHAnsi" w:cstheme="minorHAnsi"/>
          <w:b/>
          <w:bCs/>
        </w:rPr>
      </w:pPr>
      <w:bookmarkStart w:id="128" w:name="_Toc176262690"/>
      <w:r w:rsidRPr="00171E3E">
        <w:rPr>
          <w:rFonts w:asciiTheme="minorHAnsi" w:hAnsiTheme="minorHAnsi" w:cstheme="minorHAnsi"/>
          <w:b/>
          <w:bCs/>
        </w:rPr>
        <w:t>Framework for Harmonization</w:t>
      </w:r>
      <w:bookmarkEnd w:id="125"/>
      <w:bookmarkEnd w:id="126"/>
      <w:bookmarkEnd w:id="127"/>
      <w:bookmarkEnd w:id="128"/>
      <w:r w:rsidRPr="00171E3E">
        <w:rPr>
          <w:rFonts w:asciiTheme="minorHAnsi" w:hAnsiTheme="minorHAnsi" w:cstheme="minorHAnsi"/>
          <w:b/>
          <w:bCs/>
        </w:rPr>
        <w:t xml:space="preserve"> </w:t>
      </w:r>
    </w:p>
    <w:p w14:paraId="72E9F974" w14:textId="77777777" w:rsidR="009F46EB" w:rsidRDefault="009F46EB" w:rsidP="00E72DE2">
      <w:pPr>
        <w:spacing w:after="0"/>
        <w:jc w:val="both"/>
      </w:pPr>
      <w:bookmarkStart w:id="129" w:name="_Hlk9501144"/>
    </w:p>
    <w:p w14:paraId="764B3DB9" w14:textId="20DCD5C9" w:rsidR="009312B1" w:rsidRDefault="00A12B84" w:rsidP="00E72DE2">
      <w:pPr>
        <w:spacing w:after="0"/>
        <w:jc w:val="both"/>
        <w:rPr>
          <w:lang w:eastAsia="en-US"/>
        </w:rPr>
      </w:pPr>
      <w:r w:rsidRPr="006C23C9">
        <w:t xml:space="preserve">The </w:t>
      </w:r>
      <w:r w:rsidR="00B90DBC">
        <w:t>g</w:t>
      </w:r>
      <w:r w:rsidR="009312B1" w:rsidRPr="006C23C9">
        <w:t xml:space="preserve">eography module presents the geographic context in which households are situated. This chapter </w:t>
      </w:r>
      <w:r w:rsidR="00484C81">
        <w:t xml:space="preserve">describes </w:t>
      </w:r>
      <w:r w:rsidR="009312B1" w:rsidRPr="006C23C9">
        <w:t xml:space="preserve">geographical dimensions that are commonly derived from survey data sets or that can be constructed using existing variables. </w:t>
      </w:r>
      <w:r w:rsidR="009312B1" w:rsidRPr="006C23C9">
        <w:rPr>
          <w:lang w:eastAsia="en-US"/>
        </w:rPr>
        <w:t xml:space="preserve">The overall objective of this indicator harmonization is to generate a unified data source of globally comparable geographical </w:t>
      </w:r>
      <w:bookmarkStart w:id="130" w:name="_Hlk9501163"/>
      <w:r w:rsidR="009312B1" w:rsidRPr="006C23C9">
        <w:rPr>
          <w:lang w:eastAsia="en-US"/>
        </w:rPr>
        <w:t xml:space="preserve">indicators to support routine analytical and corporate business functions of the World Bank. </w:t>
      </w:r>
    </w:p>
    <w:p w14:paraId="7E1E25E8" w14:textId="77777777" w:rsidR="00AC38F8" w:rsidRPr="006C23C9" w:rsidRDefault="00AC38F8" w:rsidP="00E72DE2">
      <w:pPr>
        <w:spacing w:after="0"/>
        <w:jc w:val="both"/>
        <w:rPr>
          <w:lang w:eastAsia="en-US"/>
        </w:rPr>
      </w:pPr>
    </w:p>
    <w:p w14:paraId="6D3CF8F6" w14:textId="7C3FAF50" w:rsidR="00426570" w:rsidRDefault="009312B1" w:rsidP="00E72DE2">
      <w:pPr>
        <w:spacing w:after="0"/>
        <w:jc w:val="both"/>
        <w:rPr>
          <w:rFonts w:ascii="Calibri" w:hAnsi="Calibri" w:cs="Calibri"/>
          <w:color w:val="000000"/>
        </w:rPr>
      </w:pPr>
      <w:r w:rsidRPr="006C23C9">
        <w:rPr>
          <w:rFonts w:ascii="Calibri" w:hAnsi="Calibri" w:cs="Calibri"/>
          <w:color w:val="000000"/>
        </w:rPr>
        <w:t>The international guidelines presented in this section contribute to the development of internationally comparable geographical statistics. Geographical indicators are instrumental in building an evidence base of the drivers and consequences of regional and local inequities and in informing polic</w:t>
      </w:r>
      <w:r w:rsidR="00A12B84" w:rsidRPr="006C23C9">
        <w:rPr>
          <w:rFonts w:ascii="Calibri" w:hAnsi="Calibri" w:cs="Calibri"/>
          <w:color w:val="000000"/>
        </w:rPr>
        <w:t>ies</w:t>
      </w:r>
      <w:r w:rsidRPr="006C23C9">
        <w:rPr>
          <w:rFonts w:ascii="Calibri" w:hAnsi="Calibri" w:cs="Calibri"/>
          <w:color w:val="000000"/>
        </w:rPr>
        <w:t xml:space="preserve"> for fostering regional convergence and other development outcomes. Conversely, the lack of adequate and internationally comparable geographical data is a major impediment to informed and effective policies. Regional breakdowns of information are necessary for </w:t>
      </w:r>
      <w:r w:rsidR="00426570" w:rsidRPr="006C23C9">
        <w:rPr>
          <w:rFonts w:ascii="Calibri" w:hAnsi="Calibri" w:cs="Calibri"/>
          <w:color w:val="000000"/>
        </w:rPr>
        <w:t>several</w:t>
      </w:r>
      <w:r w:rsidRPr="006C23C9">
        <w:rPr>
          <w:rFonts w:ascii="Calibri" w:hAnsi="Calibri" w:cs="Calibri"/>
          <w:color w:val="000000"/>
        </w:rPr>
        <w:t xml:space="preserve"> SDGs, such as SDG 1.1, which requires information for populations in different geographic areas. Moreover, it is crucial to understand uneven progress on SDGs within countries wherever possible, which requires information at the lowest subnational level available.</w:t>
      </w:r>
      <w:bookmarkStart w:id="131" w:name="_Hlk6574869"/>
      <w:bookmarkStart w:id="132" w:name="_Hlk9501194"/>
      <w:bookmarkEnd w:id="129"/>
      <w:bookmarkEnd w:id="130"/>
    </w:p>
    <w:p w14:paraId="020BEFCD" w14:textId="77777777" w:rsidR="0071478E" w:rsidRPr="006C23C9" w:rsidRDefault="0071478E" w:rsidP="00E72DE2">
      <w:pPr>
        <w:spacing w:after="0"/>
        <w:jc w:val="both"/>
        <w:rPr>
          <w:rFonts w:ascii="Calibri" w:hAnsi="Calibri" w:cs="Calibri"/>
          <w:color w:val="000000"/>
        </w:rPr>
      </w:pPr>
    </w:p>
    <w:p w14:paraId="04702A1C" w14:textId="57FEEC3C" w:rsidR="009312B1" w:rsidRDefault="009312B1" w:rsidP="00707B8B">
      <w:pPr>
        <w:spacing w:after="0"/>
        <w:jc w:val="both"/>
        <w:rPr>
          <w:rFonts w:ascii="Calibri" w:hAnsi="Calibri" w:cs="Calibri"/>
          <w:color w:val="000000"/>
        </w:rPr>
      </w:pPr>
      <w:r w:rsidRPr="006C23C9">
        <w:t>In this module, the primary unit of analysis is the household. Geography module variables typically cover the entire country with all its subdivisions, unless indicated otherwise.</w:t>
      </w:r>
      <w:bookmarkEnd w:id="131"/>
      <w:r w:rsidR="0071478E">
        <w:t xml:space="preserve"> </w:t>
      </w:r>
      <w:r w:rsidRPr="006C23C9">
        <w:t xml:space="preserve">The harmonization framework consists </w:t>
      </w:r>
      <w:r w:rsidR="00426570" w:rsidRPr="006C23C9">
        <w:t>of fifteen</w:t>
      </w:r>
      <w:r w:rsidRPr="006C23C9">
        <w:t xml:space="preserve"> variables in the sub-national administrative structure of the country. For clarity and convenience, the largest administrative subdivision of a country is referred to as the "first-level administrative division" or "first administrative level". </w:t>
      </w:r>
      <w:r w:rsidR="00A12B84" w:rsidRPr="006C23C9">
        <w:t>The n</w:t>
      </w:r>
      <w:r w:rsidRPr="006C23C9">
        <w:t xml:space="preserve">ext </w:t>
      </w:r>
      <w:r w:rsidR="00A12B84" w:rsidRPr="006C23C9">
        <w:t xml:space="preserve">level </w:t>
      </w:r>
      <w:r w:rsidRPr="006C23C9">
        <w:t>is called "second-level administrative division" or "second administrative level." Each variable can then be used to identify a country subdivision in a global context</w:t>
      </w:r>
      <w:r w:rsidR="00426570" w:rsidRPr="006C23C9">
        <w:t xml:space="preserve"> </w:t>
      </w:r>
      <w:r w:rsidRPr="006C23C9">
        <w:t>uniquely. The geographical mapping is also compatible with the classification of territorial units for statistics</w:t>
      </w:r>
      <w:r w:rsidR="00A12B84" w:rsidRPr="006C23C9">
        <w:t>. In ECA, the NUTS classification is used for regional classification</w:t>
      </w:r>
      <w:r w:rsidRPr="006C23C9">
        <w:t>.</w:t>
      </w:r>
      <w:r w:rsidRPr="006C23C9">
        <w:rPr>
          <w:rStyle w:val="FootnoteReference"/>
        </w:rPr>
        <w:footnoteReference w:id="5"/>
      </w:r>
      <w:r w:rsidRPr="006C23C9">
        <w:t xml:space="preserve"> </w:t>
      </w:r>
      <w:r w:rsidR="00A12B84" w:rsidRPr="006C23C9">
        <w:t xml:space="preserve">In other regions, </w:t>
      </w:r>
      <w:r w:rsidRPr="006C23C9">
        <w:rPr>
          <w:rFonts w:ascii="Calibri" w:hAnsi="Calibri" w:cs="Calibri"/>
          <w:color w:val="000000"/>
        </w:rPr>
        <w:t xml:space="preserve">the remaining sub-national indicators are country-specific and follow existing naming conventions. </w:t>
      </w:r>
      <w:r w:rsidR="00A12B84" w:rsidRPr="006C23C9">
        <w:rPr>
          <w:rFonts w:ascii="Calibri" w:hAnsi="Calibri" w:cs="Calibri"/>
          <w:color w:val="000000"/>
        </w:rPr>
        <w:t xml:space="preserve">To the extent possible, however, the administrative codes used in the survey should match an existing shapefile </w:t>
      </w:r>
      <w:r w:rsidR="00FA0D5E" w:rsidRPr="006C23C9">
        <w:rPr>
          <w:rFonts w:ascii="Calibri" w:hAnsi="Calibri" w:cs="Calibri"/>
          <w:color w:val="000000"/>
        </w:rPr>
        <w:t xml:space="preserve">used by the national statistics office that </w:t>
      </w:r>
      <w:r w:rsidR="00A12B84" w:rsidRPr="006C23C9">
        <w:rPr>
          <w:rFonts w:ascii="Calibri" w:hAnsi="Calibri" w:cs="Calibri"/>
          <w:color w:val="000000"/>
        </w:rPr>
        <w:t>describ</w:t>
      </w:r>
      <w:r w:rsidR="00FA0D5E" w:rsidRPr="006C23C9">
        <w:rPr>
          <w:rFonts w:ascii="Calibri" w:hAnsi="Calibri" w:cs="Calibri"/>
          <w:color w:val="000000"/>
        </w:rPr>
        <w:t>es</w:t>
      </w:r>
      <w:r w:rsidR="00A12B84" w:rsidRPr="006C23C9">
        <w:rPr>
          <w:rFonts w:ascii="Calibri" w:hAnsi="Calibri" w:cs="Calibri"/>
          <w:color w:val="000000"/>
        </w:rPr>
        <w:t xml:space="preserve"> the location of the administrative units. </w:t>
      </w:r>
      <w:r w:rsidRPr="006C23C9">
        <w:rPr>
          <w:rFonts w:ascii="Calibri" w:hAnsi="Calibri" w:cs="Calibri"/>
          <w:color w:val="000000"/>
        </w:rPr>
        <w:t xml:space="preserve"> </w:t>
      </w:r>
    </w:p>
    <w:p w14:paraId="5A61B356" w14:textId="77777777" w:rsidR="008F254A" w:rsidRPr="006C23C9" w:rsidRDefault="008F254A" w:rsidP="00E72DE2">
      <w:pPr>
        <w:spacing w:after="0"/>
        <w:jc w:val="both"/>
      </w:pPr>
    </w:p>
    <w:p w14:paraId="69EAC460" w14:textId="77777777" w:rsidR="009312B1" w:rsidRPr="00707B8B" w:rsidRDefault="009312B1" w:rsidP="00E72DE2">
      <w:pPr>
        <w:pStyle w:val="Heading2"/>
        <w:spacing w:before="0" w:after="0"/>
        <w:rPr>
          <w:rFonts w:asciiTheme="minorHAnsi" w:hAnsiTheme="minorHAnsi" w:cstheme="minorHAnsi"/>
          <w:b/>
          <w:bCs/>
        </w:rPr>
      </w:pPr>
      <w:bookmarkStart w:id="133" w:name="_Toc514150791"/>
      <w:bookmarkStart w:id="134" w:name="_Toc7198617"/>
      <w:bookmarkStart w:id="135" w:name="_Toc7198781"/>
      <w:bookmarkEnd w:id="132"/>
      <w:r w:rsidRPr="00707B8B">
        <w:rPr>
          <w:rFonts w:asciiTheme="minorHAnsi" w:hAnsiTheme="minorHAnsi" w:cstheme="minorHAnsi"/>
        </w:rPr>
        <w:t xml:space="preserve"> </w:t>
      </w:r>
      <w:bookmarkStart w:id="136" w:name="_Toc176262691"/>
      <w:r w:rsidRPr="00707B8B">
        <w:rPr>
          <w:rFonts w:asciiTheme="minorHAnsi" w:hAnsiTheme="minorHAnsi" w:cstheme="minorHAnsi"/>
          <w:b/>
          <w:bCs/>
        </w:rPr>
        <w:t>Mapping and Description of Variables</w:t>
      </w:r>
      <w:bookmarkEnd w:id="133"/>
      <w:bookmarkEnd w:id="134"/>
      <w:bookmarkEnd w:id="135"/>
      <w:bookmarkEnd w:id="136"/>
      <w:r w:rsidRPr="00707B8B">
        <w:rPr>
          <w:rFonts w:asciiTheme="minorHAnsi" w:hAnsiTheme="minorHAnsi" w:cstheme="minorHAnsi"/>
          <w:b/>
          <w:bCs/>
        </w:rPr>
        <w:t xml:space="preserve"> </w:t>
      </w:r>
    </w:p>
    <w:p w14:paraId="58AF6755" w14:textId="77777777" w:rsidR="008F254A" w:rsidRDefault="008F254A" w:rsidP="00E72DE2">
      <w:pPr>
        <w:spacing w:after="0"/>
        <w:jc w:val="both"/>
        <w:rPr>
          <w:rFonts w:ascii="Calibri" w:hAnsi="Calibri" w:cs="Calibri"/>
          <w:color w:val="000000"/>
        </w:rPr>
      </w:pPr>
    </w:p>
    <w:p w14:paraId="591EFBFA" w14:textId="104F2ED6" w:rsidR="00920009" w:rsidRDefault="009312B1" w:rsidP="00E72DE2">
      <w:pPr>
        <w:spacing w:after="0"/>
        <w:jc w:val="both"/>
        <w:rPr>
          <w:rFonts w:ascii="Calibri" w:hAnsi="Calibri" w:cs="Calibri"/>
          <w:color w:val="000000"/>
        </w:rPr>
      </w:pPr>
      <w:r w:rsidRPr="006C23C9">
        <w:rPr>
          <w:rFonts w:ascii="Calibri" w:hAnsi="Calibri" w:cs="Calibri"/>
          <w:color w:val="000000"/>
        </w:rPr>
        <w:t xml:space="preserve">This section describes all variables available in the </w:t>
      </w:r>
      <w:r w:rsidR="00412027" w:rsidRPr="006C23C9">
        <w:rPr>
          <w:rFonts w:ascii="Calibri" w:hAnsi="Calibri" w:cs="Calibri"/>
          <w:color w:val="000000"/>
        </w:rPr>
        <w:t>geography</w:t>
      </w:r>
      <w:r w:rsidRPr="006C23C9">
        <w:rPr>
          <w:rFonts w:ascii="Calibri" w:hAnsi="Calibri" w:cs="Calibri"/>
          <w:color w:val="000000"/>
        </w:rPr>
        <w:t xml:space="preserve"> module. </w:t>
      </w:r>
      <w:r w:rsidR="00707B8B">
        <w:rPr>
          <w:rFonts w:ascii="Calibri" w:hAnsi="Calibri" w:cs="Calibri"/>
          <w:color w:val="000000"/>
        </w:rPr>
        <w:t>A few variables from the IDN are included in this module (See table 3.1).</w:t>
      </w:r>
    </w:p>
    <w:p w14:paraId="61F704F9" w14:textId="77777777" w:rsidR="008F254A" w:rsidRPr="006C23C9" w:rsidRDefault="008F254A" w:rsidP="00E72DE2">
      <w:pPr>
        <w:spacing w:after="0"/>
        <w:jc w:val="both"/>
        <w:rPr>
          <w:b/>
        </w:rPr>
      </w:pPr>
    </w:p>
    <w:p w14:paraId="38163E38" w14:textId="77777777" w:rsidR="00707B8B" w:rsidRDefault="00707B8B">
      <w:pPr>
        <w:rPr>
          <w:rFonts w:eastAsia="Times New Roman" w:cstheme="minorHAnsi"/>
          <w:b/>
          <w:color w:val="000000"/>
          <w:szCs w:val="20"/>
          <w:lang w:eastAsia="es-ES"/>
        </w:rPr>
      </w:pPr>
      <w:r>
        <w:br w:type="page"/>
      </w:r>
    </w:p>
    <w:p w14:paraId="3B8639E8" w14:textId="48C491B2" w:rsidR="009312B1" w:rsidRPr="004B7DAE" w:rsidRDefault="009312B1" w:rsidP="004B7DAE">
      <w:pPr>
        <w:pStyle w:val="varname"/>
        <w:spacing w:line="259" w:lineRule="auto"/>
        <w:rPr>
          <w:szCs w:val="22"/>
        </w:rPr>
      </w:pPr>
      <w:r w:rsidRPr="004B7DAE">
        <w:rPr>
          <w:szCs w:val="22"/>
        </w:rPr>
        <w:lastRenderedPageBreak/>
        <w:t>subnatid1</w:t>
      </w:r>
    </w:p>
    <w:p w14:paraId="27684389" w14:textId="5B3F7823" w:rsidR="009312B1" w:rsidRPr="004B7DAE" w:rsidRDefault="004B7DAE" w:rsidP="004B7DAE">
      <w:pPr>
        <w:spacing w:after="0"/>
        <w:jc w:val="both"/>
        <w:rPr>
          <w:rFonts w:ascii="Calibri" w:hAnsi="Calibri" w:cs="Calibri"/>
          <w:color w:val="000000"/>
        </w:rPr>
      </w:pPr>
      <w:r w:rsidRPr="004B7DAE">
        <w:rPr>
          <w:rFonts w:cstheme="minorHAnsi"/>
        </w:rPr>
        <w:t xml:space="preserve">Country-specific categorical variable. </w:t>
      </w:r>
      <w:r w:rsidR="002E702D" w:rsidRPr="004B7DAE">
        <w:rPr>
          <w:rFonts w:ascii="Calibri" w:hAnsi="Calibri" w:cs="Calibri"/>
          <w:color w:val="000000"/>
        </w:rPr>
        <w:t xml:space="preserve">This </w:t>
      </w:r>
      <w:r w:rsidR="009312B1" w:rsidRPr="004B7DAE">
        <w:rPr>
          <w:rFonts w:ascii="Calibri" w:hAnsi="Calibri" w:cs="Calibri"/>
          <w:color w:val="000000"/>
        </w:rPr>
        <w:t xml:space="preserve">refers to a subnational identifier at the highest level within the country’s administrative structure. </w:t>
      </w:r>
      <w:r w:rsidR="00A12B84" w:rsidRPr="004B7DAE">
        <w:rPr>
          <w:rFonts w:ascii="Calibri" w:hAnsi="Calibri" w:cs="Calibri"/>
          <w:color w:val="000000"/>
        </w:rPr>
        <w:t xml:space="preserve">This is typically a province or state. </w:t>
      </w:r>
      <w:r w:rsidR="009312B1" w:rsidRPr="004B7DAE">
        <w:rPr>
          <w:rFonts w:ascii="Calibri" w:hAnsi="Calibri" w:cs="Calibri"/>
          <w:color w:val="000000"/>
        </w:rPr>
        <w:t>The variable is string and country-specific categorical. Numeric entries are coded in string format using the following naming convention: “1 – Hatay”.</w:t>
      </w:r>
    </w:p>
    <w:p w14:paraId="6988D220" w14:textId="77777777" w:rsidR="004B7DAE" w:rsidRPr="004B7DAE" w:rsidRDefault="004B7DAE" w:rsidP="004B7DAE">
      <w:pPr>
        <w:spacing w:after="0"/>
        <w:jc w:val="both"/>
        <w:rPr>
          <w:rFonts w:ascii="Calibri" w:hAnsi="Calibri" w:cs="Calibri"/>
          <w:color w:val="000000"/>
        </w:rPr>
      </w:pPr>
    </w:p>
    <w:p w14:paraId="65F3B8D5" w14:textId="7CB482CC" w:rsidR="009312B1" w:rsidRPr="004B7DAE" w:rsidRDefault="009312B1" w:rsidP="004B7DAE">
      <w:pPr>
        <w:pStyle w:val="varname"/>
        <w:spacing w:line="259" w:lineRule="auto"/>
        <w:rPr>
          <w:szCs w:val="22"/>
        </w:rPr>
      </w:pPr>
      <w:r w:rsidRPr="004B7DAE">
        <w:rPr>
          <w:szCs w:val="22"/>
        </w:rPr>
        <w:t>subnatid2</w:t>
      </w:r>
    </w:p>
    <w:p w14:paraId="5206A9F4" w14:textId="5217B997" w:rsidR="009312B1" w:rsidRPr="004B7DAE" w:rsidRDefault="004B7DAE" w:rsidP="004B7DAE">
      <w:pPr>
        <w:spacing w:after="0"/>
        <w:jc w:val="both"/>
        <w:rPr>
          <w:rFonts w:ascii="Calibri" w:hAnsi="Calibri" w:cs="Calibri"/>
          <w:color w:val="000000"/>
        </w:rPr>
      </w:pPr>
      <w:r w:rsidRPr="004B7DAE">
        <w:rPr>
          <w:rFonts w:cstheme="minorHAnsi"/>
        </w:rPr>
        <w:t xml:space="preserve">Country-specific categorical variable. </w:t>
      </w:r>
      <w:r w:rsidR="002E702D" w:rsidRPr="004B7DAE">
        <w:rPr>
          <w:rFonts w:ascii="Calibri" w:hAnsi="Calibri" w:cs="Calibri"/>
          <w:color w:val="000000"/>
        </w:rPr>
        <w:t xml:space="preserve">This </w:t>
      </w:r>
      <w:r w:rsidR="009312B1" w:rsidRPr="004B7DAE">
        <w:rPr>
          <w:rFonts w:ascii="Calibri" w:hAnsi="Calibri" w:cs="Calibri"/>
          <w:color w:val="000000"/>
        </w:rPr>
        <w:t xml:space="preserve">refers to a subnational identifier at which survey is representative at the second highest level within the country’s administrative structure. </w:t>
      </w:r>
      <w:r w:rsidR="00A12B84" w:rsidRPr="004B7DAE">
        <w:rPr>
          <w:rFonts w:ascii="Calibri" w:hAnsi="Calibri" w:cs="Calibri"/>
          <w:color w:val="000000"/>
        </w:rPr>
        <w:t xml:space="preserve">This is typically a district. </w:t>
      </w:r>
      <w:r w:rsidR="009312B1" w:rsidRPr="004B7DAE">
        <w:rPr>
          <w:rFonts w:ascii="Calibri" w:hAnsi="Calibri" w:cs="Calibri"/>
          <w:color w:val="000000"/>
        </w:rPr>
        <w:t>The variable is string and country-specific categorical. Numeric entries are coded in string format using the following naming convention: “1 – Hatay”.</w:t>
      </w:r>
    </w:p>
    <w:p w14:paraId="56042E22" w14:textId="77777777" w:rsidR="008F254A" w:rsidRPr="004B7DAE" w:rsidRDefault="008F254A" w:rsidP="004B7DAE">
      <w:pPr>
        <w:spacing w:after="0"/>
        <w:jc w:val="both"/>
        <w:rPr>
          <w:rFonts w:ascii="Calibri" w:hAnsi="Calibri" w:cs="Calibri"/>
          <w:color w:val="000000"/>
        </w:rPr>
      </w:pPr>
    </w:p>
    <w:p w14:paraId="64B2E907" w14:textId="77777777" w:rsidR="009312B1" w:rsidRPr="004B7DAE" w:rsidRDefault="009312B1" w:rsidP="004B7DAE">
      <w:pPr>
        <w:pStyle w:val="varname"/>
        <w:spacing w:line="259" w:lineRule="auto"/>
        <w:rPr>
          <w:szCs w:val="22"/>
        </w:rPr>
      </w:pPr>
      <w:r w:rsidRPr="004B7DAE">
        <w:rPr>
          <w:szCs w:val="22"/>
        </w:rPr>
        <w:t>subnatid3</w:t>
      </w:r>
    </w:p>
    <w:p w14:paraId="3EA2A741" w14:textId="17E0E1A9" w:rsidR="009312B1" w:rsidRPr="004B7DAE" w:rsidRDefault="004B7DAE" w:rsidP="004B7DAE">
      <w:pPr>
        <w:spacing w:after="0"/>
        <w:jc w:val="both"/>
        <w:rPr>
          <w:rFonts w:cstheme="minorHAnsi"/>
        </w:rPr>
      </w:pPr>
      <w:r w:rsidRPr="004B7DAE">
        <w:rPr>
          <w:rFonts w:cstheme="minorHAnsi"/>
        </w:rPr>
        <w:t xml:space="preserve">Country-specific categorical variable. </w:t>
      </w:r>
      <w:r w:rsidR="002E702D" w:rsidRPr="004B7DAE">
        <w:rPr>
          <w:rFonts w:ascii="Calibri" w:hAnsi="Calibri" w:cs="Calibri"/>
          <w:color w:val="000000"/>
        </w:rPr>
        <w:t>This</w:t>
      </w:r>
      <w:r w:rsidR="009312B1" w:rsidRPr="004B7DAE">
        <w:rPr>
          <w:rFonts w:ascii="Calibri" w:hAnsi="Calibri" w:cs="Calibri"/>
          <w:color w:val="000000"/>
        </w:rPr>
        <w:t xml:space="preserve"> refers to a sub-national identifier at which survey is representative at the third level within the country’s administrative structure. </w:t>
      </w:r>
      <w:r w:rsidR="00A12B84" w:rsidRPr="004B7DAE">
        <w:rPr>
          <w:rFonts w:ascii="Calibri" w:hAnsi="Calibri" w:cs="Calibri"/>
          <w:color w:val="000000"/>
        </w:rPr>
        <w:t xml:space="preserve">This is typically a sub-district. </w:t>
      </w:r>
      <w:r w:rsidR="009312B1" w:rsidRPr="004B7DAE">
        <w:rPr>
          <w:rFonts w:ascii="Calibri" w:hAnsi="Calibri" w:cs="Calibri"/>
          <w:color w:val="000000"/>
        </w:rPr>
        <w:t>The variable is string and country-specific categorical. Numeric entries are coded in string format using the following naming convention: “1 – Hatay”.</w:t>
      </w:r>
    </w:p>
    <w:p w14:paraId="0EE52D65" w14:textId="77777777" w:rsidR="008F254A" w:rsidRPr="004B7DAE" w:rsidRDefault="008F254A" w:rsidP="004B7DAE">
      <w:pPr>
        <w:spacing w:after="0"/>
        <w:jc w:val="both"/>
        <w:rPr>
          <w:rFonts w:ascii="Calibri" w:hAnsi="Calibri" w:cs="Calibri"/>
          <w:color w:val="000000"/>
        </w:rPr>
      </w:pPr>
    </w:p>
    <w:p w14:paraId="2ACB3626" w14:textId="70B62D5B" w:rsidR="009312B1" w:rsidRPr="004B7DAE" w:rsidRDefault="009312B1" w:rsidP="004B7DAE">
      <w:pPr>
        <w:spacing w:after="0"/>
        <w:jc w:val="both"/>
        <w:rPr>
          <w:rFonts w:ascii="Calibri" w:hAnsi="Calibri" w:cs="Calibri"/>
          <w:color w:val="000000"/>
        </w:rPr>
      </w:pPr>
      <w:r w:rsidRPr="004B7DAE">
        <w:t>subnatid4</w:t>
      </w:r>
      <w:r w:rsidR="004B7DAE" w:rsidRPr="004B7DAE">
        <w:rPr>
          <w:rFonts w:cstheme="minorHAnsi"/>
        </w:rPr>
        <w:t xml:space="preserve"> Country-specific categorical variable. </w:t>
      </w:r>
      <w:r w:rsidR="002E702D" w:rsidRPr="004B7DAE">
        <w:rPr>
          <w:rFonts w:ascii="Calibri" w:hAnsi="Calibri" w:cs="Calibri"/>
          <w:color w:val="000000"/>
        </w:rPr>
        <w:t>This</w:t>
      </w:r>
      <w:r w:rsidRPr="004B7DAE">
        <w:rPr>
          <w:rFonts w:ascii="Calibri" w:hAnsi="Calibri" w:cs="Calibri"/>
          <w:color w:val="000000"/>
        </w:rPr>
        <w:t xml:space="preserve"> refers to a sub-national identifier at which survey is representative at the lowest level within the country’s administrative structure. </w:t>
      </w:r>
      <w:r w:rsidR="00A12B84" w:rsidRPr="004B7DAE">
        <w:rPr>
          <w:rFonts w:ascii="Calibri" w:hAnsi="Calibri" w:cs="Calibri"/>
          <w:color w:val="000000"/>
        </w:rPr>
        <w:t xml:space="preserve">In some countries, this is effectively a village. </w:t>
      </w:r>
      <w:r w:rsidRPr="004B7DAE">
        <w:rPr>
          <w:rFonts w:ascii="Calibri" w:hAnsi="Calibri" w:cs="Calibri"/>
          <w:color w:val="000000"/>
        </w:rPr>
        <w:t>The variable is string and country-specific categorical. Numeric entries are coded in string format using the following naming convention: “1 – Hatay”.</w:t>
      </w:r>
    </w:p>
    <w:p w14:paraId="665C80DC" w14:textId="77777777" w:rsidR="00E534D3" w:rsidRPr="004B7DAE" w:rsidRDefault="00E534D3" w:rsidP="004B7DAE">
      <w:pPr>
        <w:spacing w:after="0"/>
        <w:jc w:val="both"/>
        <w:rPr>
          <w:b/>
        </w:rPr>
      </w:pPr>
    </w:p>
    <w:p w14:paraId="7D399220" w14:textId="77777777" w:rsidR="00456F03" w:rsidRPr="004B7DAE" w:rsidRDefault="00456F03" w:rsidP="004B7DAE">
      <w:pPr>
        <w:pStyle w:val="varname"/>
        <w:spacing w:line="259" w:lineRule="auto"/>
        <w:rPr>
          <w:szCs w:val="22"/>
        </w:rPr>
      </w:pPr>
      <w:r w:rsidRPr="004B7DAE">
        <w:rPr>
          <w:szCs w:val="22"/>
        </w:rPr>
        <w:t>subnatidsurvey</w:t>
      </w:r>
    </w:p>
    <w:p w14:paraId="09777A49" w14:textId="1E3B22AE" w:rsidR="002E702D" w:rsidRPr="004B7DAE" w:rsidRDefault="004B7DAE" w:rsidP="004B7DAE">
      <w:pPr>
        <w:spacing w:after="0"/>
        <w:jc w:val="both"/>
        <w:rPr>
          <w:rFonts w:cstheme="minorHAnsi"/>
          <w:sz w:val="20"/>
          <w:szCs w:val="20"/>
        </w:rPr>
      </w:pPr>
      <w:r w:rsidRPr="004B7DAE">
        <w:rPr>
          <w:rFonts w:cstheme="minorHAnsi"/>
        </w:rPr>
        <w:t xml:space="preserve">Country-specific categorical variable. </w:t>
      </w:r>
      <w:r w:rsidR="002E702D" w:rsidRPr="004B7DAE">
        <w:rPr>
          <w:rFonts w:ascii="Calibri" w:hAnsi="Calibri" w:cs="Calibri"/>
          <w:color w:val="000000"/>
        </w:rPr>
        <w:t xml:space="preserve">This </w:t>
      </w:r>
      <w:r w:rsidR="00456F03" w:rsidRPr="004B7DAE">
        <w:rPr>
          <w:rFonts w:ascii="Calibri" w:hAnsi="Calibri" w:cs="Calibri"/>
          <w:color w:val="000000"/>
        </w:rPr>
        <w:t xml:space="preserve">is a string variable that refers to the lowest level of the </w:t>
      </w:r>
      <w:r w:rsidR="001F359A" w:rsidRPr="004B7DAE">
        <w:rPr>
          <w:rFonts w:ascii="Calibri" w:hAnsi="Calibri" w:cs="Calibri"/>
          <w:color w:val="000000"/>
        </w:rPr>
        <w:t xml:space="preserve">administrative level </w:t>
      </w:r>
      <w:r w:rsidR="00456F03" w:rsidRPr="004B7DAE">
        <w:rPr>
          <w:rFonts w:ascii="Calibri" w:hAnsi="Calibri" w:cs="Calibri"/>
          <w:color w:val="000000"/>
        </w:rPr>
        <w:t xml:space="preserve">at which the survey is representative. In most cases this will be equal to </w:t>
      </w:r>
      <w:r w:rsidR="0084748A" w:rsidRPr="004B7DAE">
        <w:rPr>
          <w:rFonts w:ascii="Calibri" w:hAnsi="Calibri" w:cs="Calibri"/>
          <w:color w:val="000000"/>
        </w:rPr>
        <w:t>“</w:t>
      </w:r>
      <w:r w:rsidR="002E702D" w:rsidRPr="004B7DAE">
        <w:rPr>
          <w:rFonts w:ascii="Calibri" w:hAnsi="Calibri" w:cs="Calibri"/>
          <w:color w:val="000000"/>
        </w:rPr>
        <w:t>SUBN</w:t>
      </w:r>
      <w:r w:rsidR="002E702D">
        <w:rPr>
          <w:rFonts w:ascii="Calibri" w:hAnsi="Calibri" w:cs="Calibri"/>
          <w:color w:val="000000"/>
        </w:rPr>
        <w:t>ATID1</w:t>
      </w:r>
      <w:r w:rsidR="0084748A">
        <w:rPr>
          <w:rFonts w:ascii="Calibri" w:hAnsi="Calibri" w:cs="Calibri"/>
          <w:color w:val="000000"/>
        </w:rPr>
        <w:t>”</w:t>
      </w:r>
      <w:r w:rsidR="00456F03">
        <w:rPr>
          <w:rFonts w:ascii="Calibri" w:hAnsi="Calibri" w:cs="Calibri"/>
          <w:color w:val="000000"/>
        </w:rPr>
        <w:t xml:space="preserve"> or </w:t>
      </w:r>
      <w:r w:rsidR="0084748A">
        <w:rPr>
          <w:rFonts w:ascii="Calibri" w:hAnsi="Calibri" w:cs="Calibri"/>
          <w:color w:val="000000"/>
        </w:rPr>
        <w:t>“</w:t>
      </w:r>
      <w:r w:rsidR="002E702D">
        <w:rPr>
          <w:rFonts w:ascii="Calibri" w:hAnsi="Calibri" w:cs="Calibri"/>
          <w:color w:val="000000"/>
        </w:rPr>
        <w:t>SUBNATID</w:t>
      </w:r>
      <w:r w:rsidR="00456F03">
        <w:rPr>
          <w:rFonts w:ascii="Calibri" w:hAnsi="Calibri" w:cs="Calibri"/>
          <w:color w:val="000000"/>
        </w:rPr>
        <w:t>2</w:t>
      </w:r>
      <w:r w:rsidR="0084748A">
        <w:rPr>
          <w:rFonts w:ascii="Calibri" w:hAnsi="Calibri" w:cs="Calibri"/>
          <w:color w:val="000000"/>
        </w:rPr>
        <w:t>”</w:t>
      </w:r>
      <w:r w:rsidR="00456F03">
        <w:rPr>
          <w:rFonts w:ascii="Calibri" w:hAnsi="Calibri" w:cs="Calibri"/>
          <w:color w:val="000000"/>
        </w:rPr>
        <w:t xml:space="preserve">. </w:t>
      </w:r>
    </w:p>
    <w:p w14:paraId="1ED92971" w14:textId="77777777" w:rsidR="002E702D" w:rsidRDefault="002E702D" w:rsidP="00E72DE2">
      <w:pPr>
        <w:spacing w:after="0"/>
        <w:jc w:val="both"/>
        <w:rPr>
          <w:rFonts w:ascii="Calibri" w:hAnsi="Calibri" w:cs="Calibri"/>
          <w:color w:val="000000"/>
        </w:rPr>
      </w:pPr>
    </w:p>
    <w:p w14:paraId="24A7E08B" w14:textId="71A5887F" w:rsidR="00456F03" w:rsidRDefault="00456F03" w:rsidP="00E72DE2">
      <w:pPr>
        <w:spacing w:after="0"/>
        <w:jc w:val="both"/>
        <w:rPr>
          <w:rFonts w:ascii="Calibri" w:hAnsi="Calibri" w:cs="Calibri"/>
          <w:color w:val="000000"/>
        </w:rPr>
      </w:pPr>
      <w:r>
        <w:rPr>
          <w:rFonts w:ascii="Calibri" w:hAnsi="Calibri" w:cs="Calibri"/>
          <w:color w:val="000000"/>
        </w:rPr>
        <w:t xml:space="preserve">However, in some cases the lowest level is classified in terms of urban, rural or any other regional categorization </w:t>
      </w:r>
      <w:r w:rsidR="001F359A">
        <w:rPr>
          <w:rFonts w:ascii="Calibri" w:hAnsi="Calibri" w:cs="Calibri"/>
          <w:color w:val="000000"/>
        </w:rPr>
        <w:t xml:space="preserve">cannot be mapped </w:t>
      </w:r>
      <w:r>
        <w:rPr>
          <w:rFonts w:ascii="Calibri" w:hAnsi="Calibri" w:cs="Calibri"/>
          <w:color w:val="000000"/>
        </w:rPr>
        <w:t xml:space="preserve">to </w:t>
      </w:r>
      <w:r w:rsidR="002E702D">
        <w:rPr>
          <w:rFonts w:ascii="Calibri" w:hAnsi="Calibri" w:cs="Calibri"/>
          <w:color w:val="000000"/>
        </w:rPr>
        <w:t>SUBNATID</w:t>
      </w:r>
      <w:r>
        <w:rPr>
          <w:rFonts w:ascii="Calibri" w:hAnsi="Calibri" w:cs="Calibri"/>
          <w:color w:val="000000"/>
        </w:rPr>
        <w:t xml:space="preserve">s. The variable would contain survey representation at lowest level irrespective of its </w:t>
      </w:r>
      <w:r w:rsidR="001F359A">
        <w:rPr>
          <w:rFonts w:ascii="Calibri" w:hAnsi="Calibri" w:cs="Calibri"/>
          <w:color w:val="000000"/>
        </w:rPr>
        <w:t xml:space="preserve">mapping </w:t>
      </w:r>
      <w:r>
        <w:rPr>
          <w:rFonts w:ascii="Calibri" w:hAnsi="Calibri" w:cs="Calibri"/>
          <w:color w:val="000000"/>
        </w:rPr>
        <w:t xml:space="preserve">to </w:t>
      </w:r>
      <w:r w:rsidR="002E702D">
        <w:rPr>
          <w:rFonts w:ascii="Calibri" w:hAnsi="Calibri" w:cs="Calibri"/>
          <w:color w:val="000000"/>
        </w:rPr>
        <w:t>SUBNATID</w:t>
      </w:r>
      <w:r>
        <w:rPr>
          <w:rFonts w:ascii="Calibri" w:hAnsi="Calibri" w:cs="Calibri"/>
          <w:color w:val="000000"/>
        </w:rPr>
        <w:t>s.</w:t>
      </w:r>
    </w:p>
    <w:p w14:paraId="0D3A1501" w14:textId="2B51638F" w:rsidR="008F254A" w:rsidRDefault="008F254A" w:rsidP="00E72DE2">
      <w:pPr>
        <w:spacing w:after="0"/>
        <w:jc w:val="both"/>
        <w:rPr>
          <w:rFonts w:ascii="Calibri" w:hAnsi="Calibri" w:cs="Calibri"/>
          <w:color w:val="000000"/>
        </w:rPr>
      </w:pPr>
    </w:p>
    <w:p w14:paraId="2154446D" w14:textId="77777777" w:rsidR="002E702D" w:rsidRPr="006C23C9" w:rsidRDefault="002E702D" w:rsidP="00E72DE2">
      <w:pPr>
        <w:pStyle w:val="varname"/>
        <w:spacing w:line="259" w:lineRule="auto"/>
      </w:pPr>
      <w:r w:rsidRPr="006C23C9">
        <w:t>strata</w:t>
      </w:r>
    </w:p>
    <w:p w14:paraId="45C5ED4C" w14:textId="77777777" w:rsidR="004B7DAE" w:rsidRDefault="004B7DAE" w:rsidP="00E72DE2">
      <w:pPr>
        <w:spacing w:after="0"/>
        <w:jc w:val="both"/>
        <w:rPr>
          <w:rFonts w:ascii="Calibri" w:hAnsi="Calibri" w:cs="Calibri"/>
          <w:color w:val="000000"/>
        </w:rPr>
      </w:pPr>
      <w:r w:rsidRPr="004B7DAE">
        <w:rPr>
          <w:rFonts w:ascii="Calibri" w:hAnsi="Calibri" w:cs="Calibri"/>
          <w:color w:val="000000"/>
        </w:rPr>
        <w:t xml:space="preserve">Country specific and a unique identifier is created for each stratum. </w:t>
      </w:r>
    </w:p>
    <w:p w14:paraId="4970F365" w14:textId="77777777" w:rsidR="004B7DAE" w:rsidRDefault="004B7DAE" w:rsidP="00E72DE2">
      <w:pPr>
        <w:spacing w:after="0"/>
        <w:jc w:val="both"/>
        <w:rPr>
          <w:rFonts w:ascii="Calibri" w:hAnsi="Calibri" w:cs="Calibri"/>
          <w:color w:val="000000"/>
        </w:rPr>
      </w:pPr>
    </w:p>
    <w:p w14:paraId="3374F1B1" w14:textId="58786E58" w:rsidR="0098347C" w:rsidRDefault="002E702D" w:rsidP="00E72DE2">
      <w:pPr>
        <w:spacing w:after="0"/>
        <w:jc w:val="both"/>
        <w:rPr>
          <w:rFonts w:ascii="Calibri" w:hAnsi="Calibri" w:cs="Calibri"/>
          <w:color w:val="000000"/>
        </w:rPr>
      </w:pPr>
      <w:r>
        <w:rPr>
          <w:rFonts w:ascii="Calibri" w:hAnsi="Calibri" w:cs="Calibri"/>
          <w:color w:val="000000"/>
        </w:rPr>
        <w:t>This</w:t>
      </w:r>
      <w:r w:rsidRPr="006C23C9">
        <w:rPr>
          <w:rFonts w:ascii="Calibri" w:hAnsi="Calibri" w:cs="Calibri"/>
          <w:color w:val="000000"/>
        </w:rPr>
        <w:t xml:space="preserve"> refer to the division of the target population – typically the census sample frame -- into subpopulations based on auxiliary information that is known about the full population. Sampling is conducted separately for each </w:t>
      </w:r>
      <w:r w:rsidR="00C71163" w:rsidRPr="006C23C9">
        <w:rPr>
          <w:rFonts w:ascii="Calibri" w:hAnsi="Calibri" w:cs="Calibri"/>
          <w:color w:val="000000"/>
        </w:rPr>
        <w:t>stratum</w:t>
      </w:r>
      <w:r w:rsidRPr="006C23C9">
        <w:rPr>
          <w:rFonts w:ascii="Calibri" w:hAnsi="Calibri" w:cs="Calibri"/>
          <w:color w:val="000000"/>
        </w:rPr>
        <w:t xml:space="preserve">. </w:t>
      </w:r>
    </w:p>
    <w:p w14:paraId="5AF9DFC9" w14:textId="77777777" w:rsidR="0098347C" w:rsidRDefault="0098347C" w:rsidP="00E72DE2">
      <w:pPr>
        <w:spacing w:after="0"/>
        <w:jc w:val="both"/>
        <w:rPr>
          <w:rFonts w:ascii="Calibri" w:hAnsi="Calibri" w:cs="Calibri"/>
          <w:color w:val="000000"/>
        </w:rPr>
      </w:pPr>
    </w:p>
    <w:p w14:paraId="5EF6AEAE" w14:textId="15C70E22" w:rsidR="002E702D" w:rsidRDefault="002E702D" w:rsidP="00E72DE2">
      <w:pPr>
        <w:spacing w:after="0"/>
        <w:jc w:val="both"/>
        <w:rPr>
          <w:rFonts w:ascii="Calibri" w:hAnsi="Calibri" w:cs="Calibri"/>
          <w:color w:val="000000"/>
        </w:rPr>
      </w:pPr>
      <w:r w:rsidRPr="006C23C9">
        <w:rPr>
          <w:rFonts w:ascii="Calibri" w:hAnsi="Calibri" w:cs="Calibri"/>
          <w:color w:val="000000"/>
        </w:rPr>
        <w:t xml:space="preserve">The strata </w:t>
      </w:r>
      <w:r w:rsidR="00C15976">
        <w:rPr>
          <w:rFonts w:ascii="Calibri" w:hAnsi="Calibri" w:cs="Calibri"/>
          <w:color w:val="000000"/>
        </w:rPr>
        <w:t>is</w:t>
      </w:r>
      <w:r w:rsidRPr="006C23C9">
        <w:rPr>
          <w:rFonts w:ascii="Calibri" w:hAnsi="Calibri" w:cs="Calibri"/>
          <w:color w:val="000000"/>
        </w:rPr>
        <w:t xml:space="preserve"> mutually exclusive: every element in the population must be assigned to only one stratum. The strata should also be collectively exhaustive: no population element can be excluded. </w:t>
      </w:r>
    </w:p>
    <w:p w14:paraId="435C8F2A" w14:textId="77777777" w:rsidR="002E702D" w:rsidRDefault="002E702D" w:rsidP="00E72DE2">
      <w:pPr>
        <w:spacing w:after="0"/>
        <w:jc w:val="both"/>
        <w:rPr>
          <w:rFonts w:ascii="Calibri" w:hAnsi="Calibri" w:cs="Calibri"/>
          <w:color w:val="000000"/>
        </w:rPr>
      </w:pPr>
    </w:p>
    <w:p w14:paraId="75D5098F" w14:textId="1D2D33E7" w:rsidR="004B7DAE" w:rsidRDefault="002E702D" w:rsidP="00E72DE2">
      <w:pPr>
        <w:spacing w:after="0"/>
        <w:jc w:val="both"/>
        <w:rPr>
          <w:rFonts w:ascii="Calibri" w:hAnsi="Calibri" w:cs="Calibri"/>
          <w:color w:val="000000"/>
        </w:rPr>
      </w:pPr>
      <w:r w:rsidRPr="006C23C9">
        <w:rPr>
          <w:rFonts w:ascii="Calibri" w:hAnsi="Calibri" w:cs="Calibri"/>
          <w:color w:val="000000"/>
        </w:rPr>
        <w:lastRenderedPageBreak/>
        <w:t xml:space="preserve">Sampling strata need to be considered when constructing the variance (or confidence intervals) of population estimates. </w:t>
      </w:r>
      <w:r>
        <w:rPr>
          <w:rFonts w:ascii="Calibri" w:hAnsi="Calibri" w:cs="Calibri"/>
          <w:color w:val="000000"/>
        </w:rPr>
        <w:t>S</w:t>
      </w:r>
      <w:r w:rsidRPr="006C23C9">
        <w:rPr>
          <w:rFonts w:ascii="Calibri" w:hAnsi="Calibri" w:cs="Calibri"/>
          <w:color w:val="000000"/>
        </w:rPr>
        <w:t>trata is needed for the correct calculation of standard deviation for each sample design. S</w:t>
      </w:r>
      <w:r>
        <w:rPr>
          <w:rFonts w:ascii="Calibri" w:hAnsi="Calibri" w:cs="Calibri"/>
          <w:color w:val="000000"/>
        </w:rPr>
        <w:t>TRATA</w:t>
      </w:r>
      <w:r w:rsidRPr="006C23C9">
        <w:rPr>
          <w:rFonts w:ascii="Calibri" w:hAnsi="Calibri" w:cs="Calibri"/>
          <w:color w:val="000000"/>
        </w:rPr>
        <w:t xml:space="preserve"> is numeric and country specific. A unique identifier is created for each </w:t>
      </w:r>
      <w:r w:rsidR="00C71163" w:rsidRPr="006C23C9">
        <w:rPr>
          <w:rFonts w:ascii="Calibri" w:hAnsi="Calibri" w:cs="Calibri"/>
          <w:color w:val="000000"/>
        </w:rPr>
        <w:t>stratum</w:t>
      </w:r>
      <w:r w:rsidRPr="006C23C9">
        <w:rPr>
          <w:rFonts w:ascii="Calibri" w:hAnsi="Calibri" w:cs="Calibri"/>
          <w:color w:val="000000"/>
        </w:rPr>
        <w:t xml:space="preserve">. </w:t>
      </w:r>
    </w:p>
    <w:p w14:paraId="2533242A" w14:textId="77777777" w:rsidR="0098347C" w:rsidRDefault="0098347C" w:rsidP="00E72DE2">
      <w:pPr>
        <w:spacing w:after="0"/>
        <w:jc w:val="both"/>
        <w:rPr>
          <w:rFonts w:ascii="Calibri" w:hAnsi="Calibri" w:cs="Calibri"/>
          <w:color w:val="000000"/>
        </w:rPr>
      </w:pPr>
    </w:p>
    <w:p w14:paraId="38D1CA69" w14:textId="0563800A" w:rsidR="002E702D" w:rsidRPr="004B7DAE" w:rsidRDefault="002E702D" w:rsidP="00E72DE2">
      <w:pPr>
        <w:spacing w:after="0"/>
        <w:jc w:val="both"/>
        <w:rPr>
          <w:rFonts w:ascii="Calibri" w:hAnsi="Calibri" w:cs="Calibri"/>
          <w:color w:val="000000"/>
        </w:rPr>
      </w:pPr>
      <w:r w:rsidRPr="00C21172">
        <w:rPr>
          <w:rFonts w:ascii="Calibri" w:hAnsi="Calibri" w:cs="Calibri"/>
          <w:b/>
          <w:bCs/>
          <w:color w:val="000000"/>
        </w:rPr>
        <w:t>In STATA, users are advised to specify strata through the svyset command</w:t>
      </w:r>
      <w:r w:rsidRPr="006C23C9">
        <w:rPr>
          <w:rFonts w:ascii="Calibri" w:hAnsi="Calibri" w:cs="Calibri"/>
          <w:color w:val="000000"/>
        </w:rPr>
        <w:t xml:space="preserve">. </w:t>
      </w:r>
      <w:r w:rsidR="0050114A">
        <w:rPr>
          <w:rFonts w:ascii="Calibri" w:hAnsi="Calibri" w:cs="Calibri"/>
          <w:color w:val="000000"/>
        </w:rPr>
        <w:t xml:space="preserve"> Strata variable must match with the sampling design of the survey</w:t>
      </w:r>
      <w:r w:rsidR="00BB0417">
        <w:rPr>
          <w:rFonts w:ascii="Calibri" w:hAnsi="Calibri" w:cs="Calibri"/>
          <w:color w:val="000000"/>
        </w:rPr>
        <w:t xml:space="preserve"> for the given year/round. No attempt to accommodate with other</w:t>
      </w:r>
      <w:r w:rsidR="00676E5A">
        <w:rPr>
          <w:rFonts w:ascii="Calibri" w:hAnsi="Calibri" w:cs="Calibri"/>
          <w:color w:val="000000"/>
        </w:rPr>
        <w:t xml:space="preserve"> rounds/version of the same survey. </w:t>
      </w:r>
      <w:r w:rsidRPr="006C23C9">
        <w:rPr>
          <w:rFonts w:ascii="Calibri" w:hAnsi="Calibri" w:cs="Calibri"/>
          <w:color w:val="000000"/>
        </w:rPr>
        <w:t xml:space="preserve">The variable is in string format with </w:t>
      </w:r>
      <w:r w:rsidRPr="004B7DAE">
        <w:rPr>
          <w:rFonts w:ascii="Calibri" w:hAnsi="Calibri" w:cs="Calibri"/>
          <w:color w:val="000000"/>
        </w:rPr>
        <w:t>the following naming convention “code of stratum – stratum name”, for example: “1 – Dar-es-salaam”.</w:t>
      </w:r>
    </w:p>
    <w:p w14:paraId="634EFC8D" w14:textId="77777777" w:rsidR="002E702D" w:rsidRPr="004B7DAE" w:rsidRDefault="002E702D" w:rsidP="00E72DE2">
      <w:pPr>
        <w:spacing w:after="0"/>
        <w:jc w:val="both"/>
        <w:rPr>
          <w:rFonts w:ascii="Calibri" w:hAnsi="Calibri" w:cs="Calibri"/>
          <w:color w:val="000000"/>
        </w:rPr>
      </w:pPr>
    </w:p>
    <w:p w14:paraId="683BA854" w14:textId="77777777" w:rsidR="002E702D" w:rsidRPr="004B7DAE" w:rsidRDefault="002E702D" w:rsidP="00E72DE2">
      <w:pPr>
        <w:pStyle w:val="varname"/>
        <w:spacing w:line="259" w:lineRule="auto"/>
        <w:rPr>
          <w:rFonts w:ascii="Calibri" w:hAnsi="Calibri" w:cs="Calibri"/>
          <w:szCs w:val="22"/>
        </w:rPr>
      </w:pPr>
      <w:r w:rsidRPr="004B7DAE">
        <w:rPr>
          <w:szCs w:val="22"/>
        </w:rPr>
        <w:t>psu</w:t>
      </w:r>
    </w:p>
    <w:p w14:paraId="6D1A3AC5" w14:textId="77777777" w:rsidR="004B7DAE" w:rsidRPr="004B7DAE" w:rsidRDefault="004B7DAE" w:rsidP="004B7DAE">
      <w:pPr>
        <w:spacing w:after="0"/>
        <w:jc w:val="both"/>
        <w:rPr>
          <w:rFonts w:cstheme="minorHAnsi"/>
        </w:rPr>
      </w:pPr>
      <w:r w:rsidRPr="004B7DAE">
        <w:rPr>
          <w:rFonts w:cstheme="minorHAnsi"/>
        </w:rPr>
        <w:t xml:space="preserve">Country-specific and a </w:t>
      </w:r>
      <w:r w:rsidRPr="004B7DAE">
        <w:rPr>
          <w:rFonts w:ascii="Calibri" w:hAnsi="Calibri" w:cs="Calibri"/>
          <w:color w:val="000000"/>
        </w:rPr>
        <w:t>unique identifier created for each primary sampling unit.</w:t>
      </w:r>
    </w:p>
    <w:p w14:paraId="76995DC3" w14:textId="77777777" w:rsidR="004B7DAE" w:rsidRPr="004B7DAE" w:rsidRDefault="004B7DAE" w:rsidP="00E72DE2">
      <w:pPr>
        <w:spacing w:after="0"/>
        <w:jc w:val="both"/>
        <w:rPr>
          <w:rFonts w:ascii="Calibri" w:hAnsi="Calibri" w:cs="Calibri"/>
          <w:color w:val="000000"/>
        </w:rPr>
      </w:pPr>
    </w:p>
    <w:p w14:paraId="78C033CF" w14:textId="6C10C8DE" w:rsidR="004B7DAE" w:rsidRDefault="002E702D" w:rsidP="00E72DE2">
      <w:pPr>
        <w:spacing w:after="0"/>
        <w:jc w:val="both"/>
        <w:rPr>
          <w:rFonts w:ascii="Calibri" w:hAnsi="Calibri" w:cs="Calibri"/>
          <w:color w:val="000000"/>
        </w:rPr>
      </w:pPr>
      <w:r w:rsidRPr="004B7DAE">
        <w:rPr>
          <w:rFonts w:ascii="Calibri" w:hAnsi="Calibri" w:cs="Calibri"/>
          <w:color w:val="000000"/>
        </w:rPr>
        <w:t>The primary sampling unit (psu) refers to sampling units that are selected in the first (primary) stage of multi-stage sample</w:t>
      </w:r>
      <w:r w:rsidRPr="006C23C9">
        <w:rPr>
          <w:rFonts w:ascii="Calibri" w:hAnsi="Calibri" w:cs="Calibri"/>
          <w:color w:val="000000"/>
        </w:rPr>
        <w:t xml:space="preserve"> design. These sampling units typically correspond to several large aggregate units (clusters), each of which contains sub-units. </w:t>
      </w:r>
    </w:p>
    <w:p w14:paraId="43C62468" w14:textId="77777777" w:rsidR="004B7DAE" w:rsidRDefault="004B7DAE" w:rsidP="00E72DE2">
      <w:pPr>
        <w:spacing w:after="0"/>
        <w:jc w:val="both"/>
        <w:rPr>
          <w:rFonts w:ascii="Calibri" w:hAnsi="Calibri" w:cs="Calibri"/>
          <w:color w:val="000000"/>
        </w:rPr>
      </w:pPr>
    </w:p>
    <w:p w14:paraId="53B58910" w14:textId="00908836" w:rsidR="002E702D" w:rsidRDefault="002E702D" w:rsidP="00E72DE2">
      <w:pPr>
        <w:spacing w:after="0"/>
        <w:jc w:val="both"/>
        <w:rPr>
          <w:rFonts w:ascii="Calibri" w:hAnsi="Calibri" w:cs="Calibri"/>
          <w:color w:val="000000"/>
        </w:rPr>
      </w:pPr>
      <w:r w:rsidRPr="006C23C9">
        <w:rPr>
          <w:rFonts w:ascii="Calibri" w:hAnsi="Calibri" w:cs="Calibri"/>
          <w:color w:val="000000"/>
        </w:rPr>
        <w:t xml:space="preserve">For example, a primary sampling unit can represent the set of all housing units contained in a well-defined geographic area, such as a municipality or a group of contiguous municipalities.  Primary sampling units are numeric and country specific. A unique identifier is created for each primary sampling unit. In </w:t>
      </w:r>
      <w:r>
        <w:rPr>
          <w:rFonts w:ascii="Calibri" w:hAnsi="Calibri" w:cs="Calibri"/>
          <w:color w:val="000000"/>
        </w:rPr>
        <w:t>Stata</w:t>
      </w:r>
      <w:r w:rsidRPr="006C23C9">
        <w:rPr>
          <w:rFonts w:ascii="Calibri" w:hAnsi="Calibri" w:cs="Calibri"/>
          <w:color w:val="000000"/>
        </w:rPr>
        <w:t>, users are advised to specify the primary sampling unit through the svyset</w:t>
      </w:r>
      <w:r w:rsidRPr="006C23C9">
        <w:rPr>
          <w:rFonts w:ascii="Calibri" w:hAnsi="Calibri" w:cs="Calibri"/>
          <w:b/>
          <w:color w:val="000000"/>
        </w:rPr>
        <w:t xml:space="preserve"> </w:t>
      </w:r>
      <w:r w:rsidRPr="006C23C9">
        <w:rPr>
          <w:rFonts w:ascii="Calibri" w:hAnsi="Calibri" w:cs="Calibri"/>
          <w:color w:val="000000"/>
        </w:rPr>
        <w:t xml:space="preserve">command. </w:t>
      </w:r>
    </w:p>
    <w:p w14:paraId="76580FE3" w14:textId="77777777" w:rsidR="002E702D" w:rsidRPr="006C23C9" w:rsidRDefault="002E702D" w:rsidP="00E72DE2">
      <w:pPr>
        <w:spacing w:after="0"/>
        <w:jc w:val="both"/>
        <w:rPr>
          <w:rFonts w:ascii="Calibri" w:hAnsi="Calibri" w:cs="Calibri"/>
          <w:color w:val="000000"/>
        </w:rPr>
      </w:pPr>
    </w:p>
    <w:p w14:paraId="67861DC6" w14:textId="0AB1C999" w:rsidR="00FA0D5E" w:rsidRPr="006C23C9" w:rsidRDefault="00FA0D5E" w:rsidP="00E72DE2">
      <w:pPr>
        <w:pStyle w:val="varname"/>
        <w:spacing w:line="259" w:lineRule="auto"/>
      </w:pPr>
      <w:r w:rsidRPr="006C23C9">
        <w:t>subnatid1_prev</w:t>
      </w:r>
    </w:p>
    <w:p w14:paraId="3E6A75CA" w14:textId="77777777" w:rsidR="0098347C" w:rsidRDefault="004B7DAE" w:rsidP="00E72DE2">
      <w:pPr>
        <w:spacing w:after="0"/>
        <w:jc w:val="both"/>
        <w:rPr>
          <w:rFonts w:ascii="Calibri" w:hAnsi="Calibri" w:cs="Calibri"/>
          <w:color w:val="000000"/>
        </w:rPr>
      </w:pPr>
      <w:r w:rsidRPr="004B7DAE">
        <w:rPr>
          <w:rFonts w:cstheme="minorHAnsi"/>
        </w:rPr>
        <w:t xml:space="preserve">Country-specific categorical variable. </w:t>
      </w:r>
      <w:r w:rsidR="002E702D">
        <w:rPr>
          <w:rFonts w:ascii="Calibri" w:hAnsi="Calibri" w:cs="Calibri"/>
          <w:color w:val="000000"/>
        </w:rPr>
        <w:t>This</w:t>
      </w:r>
      <w:r w:rsidR="00FA0D5E" w:rsidRPr="006C23C9">
        <w:rPr>
          <w:rFonts w:ascii="Calibri" w:hAnsi="Calibri" w:cs="Calibri"/>
          <w:color w:val="000000"/>
        </w:rPr>
        <w:t xml:space="preserve"> is coded as missing unless the classification used for subnatid1 has changed since the previous survey. In that case, it refers to the subnatid1 code used in the previous survey.  This provides a way of tracking splits. </w:t>
      </w:r>
    </w:p>
    <w:p w14:paraId="4608741A" w14:textId="77777777" w:rsidR="0098347C" w:rsidRDefault="0098347C" w:rsidP="00E72DE2">
      <w:pPr>
        <w:spacing w:after="0"/>
        <w:jc w:val="both"/>
        <w:rPr>
          <w:rFonts w:ascii="Calibri" w:hAnsi="Calibri" w:cs="Calibri"/>
          <w:color w:val="000000"/>
        </w:rPr>
      </w:pPr>
    </w:p>
    <w:p w14:paraId="1F3114C4" w14:textId="1535A505" w:rsidR="00FA0D5E" w:rsidRDefault="00FA0D5E" w:rsidP="00E72DE2">
      <w:pPr>
        <w:spacing w:after="0"/>
        <w:jc w:val="both"/>
        <w:rPr>
          <w:rFonts w:ascii="Calibri" w:hAnsi="Calibri" w:cs="Calibri"/>
          <w:color w:val="000000"/>
        </w:rPr>
      </w:pPr>
      <w:r w:rsidRPr="006C23C9">
        <w:rPr>
          <w:rFonts w:ascii="Calibri" w:hAnsi="Calibri" w:cs="Calibri"/>
          <w:color w:val="000000"/>
        </w:rPr>
        <w:t xml:space="preserve">For example, if province </w:t>
      </w:r>
      <w:r w:rsidR="009A0DD0" w:rsidRPr="006C23C9">
        <w:rPr>
          <w:rFonts w:ascii="Calibri" w:hAnsi="Calibri" w:cs="Calibri"/>
          <w:color w:val="000000"/>
        </w:rPr>
        <w:t>“</w:t>
      </w:r>
      <w:r w:rsidRPr="006C23C9">
        <w:rPr>
          <w:rFonts w:ascii="Calibri" w:hAnsi="Calibri" w:cs="Calibri"/>
          <w:color w:val="000000"/>
        </w:rPr>
        <w:t>3</w:t>
      </w:r>
      <w:r w:rsidR="00F910AA" w:rsidRPr="006C23C9">
        <w:rPr>
          <w:rFonts w:ascii="Calibri" w:hAnsi="Calibri" w:cs="Calibri"/>
          <w:color w:val="000000"/>
        </w:rPr>
        <w:t>2</w:t>
      </w:r>
      <w:r w:rsidR="009A0DD0" w:rsidRPr="006C23C9">
        <w:rPr>
          <w:rFonts w:ascii="Calibri" w:hAnsi="Calibri" w:cs="Calibri"/>
          <w:color w:val="000000"/>
        </w:rPr>
        <w:t xml:space="preserve"> – West Java”</w:t>
      </w:r>
      <w:r w:rsidRPr="006C23C9">
        <w:rPr>
          <w:rFonts w:ascii="Calibri" w:hAnsi="Calibri" w:cs="Calibri"/>
          <w:color w:val="000000"/>
        </w:rPr>
        <w:t xml:space="preserve"> split into province </w:t>
      </w:r>
      <w:r w:rsidR="009A0DD0" w:rsidRPr="006C23C9">
        <w:rPr>
          <w:rFonts w:ascii="Calibri" w:hAnsi="Calibri" w:cs="Calibri"/>
          <w:color w:val="000000"/>
        </w:rPr>
        <w:t>“</w:t>
      </w:r>
      <w:r w:rsidRPr="006C23C9">
        <w:rPr>
          <w:rFonts w:ascii="Calibri" w:hAnsi="Calibri" w:cs="Calibri"/>
          <w:color w:val="000000"/>
        </w:rPr>
        <w:t>3</w:t>
      </w:r>
      <w:r w:rsidR="00F910AA" w:rsidRPr="006C23C9">
        <w:rPr>
          <w:rFonts w:ascii="Calibri" w:hAnsi="Calibri" w:cs="Calibri"/>
          <w:color w:val="000000"/>
        </w:rPr>
        <w:t>2</w:t>
      </w:r>
      <w:r w:rsidR="009A0DD0" w:rsidRPr="006C23C9">
        <w:rPr>
          <w:rFonts w:ascii="Calibri" w:hAnsi="Calibri" w:cs="Calibri"/>
          <w:color w:val="000000"/>
        </w:rPr>
        <w:t xml:space="preserve"> – West Java”</w:t>
      </w:r>
      <w:r w:rsidR="008F254A">
        <w:rPr>
          <w:rFonts w:ascii="Calibri" w:hAnsi="Calibri" w:cs="Calibri"/>
          <w:color w:val="000000"/>
        </w:rPr>
        <w:t xml:space="preserve"> </w:t>
      </w:r>
      <w:r w:rsidRPr="006C23C9">
        <w:rPr>
          <w:rFonts w:ascii="Calibri" w:hAnsi="Calibri" w:cs="Calibri"/>
          <w:color w:val="000000"/>
        </w:rPr>
        <w:t xml:space="preserve">and </w:t>
      </w:r>
      <w:r w:rsidR="009A0DD0" w:rsidRPr="006C23C9">
        <w:rPr>
          <w:rFonts w:ascii="Calibri" w:hAnsi="Calibri" w:cs="Calibri"/>
          <w:color w:val="000000"/>
        </w:rPr>
        <w:t>“</w:t>
      </w:r>
      <w:r w:rsidRPr="006C23C9">
        <w:rPr>
          <w:rFonts w:ascii="Calibri" w:hAnsi="Calibri" w:cs="Calibri"/>
          <w:color w:val="000000"/>
        </w:rPr>
        <w:t>3</w:t>
      </w:r>
      <w:r w:rsidR="00F910AA" w:rsidRPr="006C23C9">
        <w:rPr>
          <w:rFonts w:ascii="Calibri" w:hAnsi="Calibri" w:cs="Calibri"/>
          <w:color w:val="000000"/>
        </w:rPr>
        <w:t>6</w:t>
      </w:r>
      <w:r w:rsidR="009A0DD0" w:rsidRPr="006C23C9">
        <w:rPr>
          <w:rFonts w:ascii="Calibri" w:hAnsi="Calibri" w:cs="Calibri"/>
          <w:color w:val="000000"/>
        </w:rPr>
        <w:t xml:space="preserve"> – Banten”</w:t>
      </w:r>
      <w:r w:rsidRPr="006C23C9">
        <w:rPr>
          <w:rFonts w:ascii="Calibri" w:hAnsi="Calibri" w:cs="Calibri"/>
          <w:color w:val="000000"/>
        </w:rPr>
        <w:t xml:space="preserve"> since the most rece</w:t>
      </w:r>
      <w:r w:rsidR="009A0DD0" w:rsidRPr="006C23C9">
        <w:rPr>
          <w:rFonts w:ascii="Calibri" w:hAnsi="Calibri" w:cs="Calibri"/>
          <w:color w:val="000000"/>
        </w:rPr>
        <w:t>n</w:t>
      </w:r>
      <w:r w:rsidRPr="006C23C9">
        <w:rPr>
          <w:rFonts w:ascii="Calibri" w:hAnsi="Calibri" w:cs="Calibri"/>
          <w:color w:val="000000"/>
        </w:rPr>
        <w:t xml:space="preserve">t survey, this variable would contain </w:t>
      </w:r>
      <w:r w:rsidR="009A0DD0" w:rsidRPr="006C23C9">
        <w:rPr>
          <w:rFonts w:ascii="Calibri" w:hAnsi="Calibri" w:cs="Calibri"/>
          <w:color w:val="000000"/>
        </w:rPr>
        <w:t>"</w:t>
      </w:r>
      <w:r w:rsidRPr="006C23C9">
        <w:rPr>
          <w:rFonts w:ascii="Calibri" w:hAnsi="Calibri" w:cs="Calibri"/>
          <w:color w:val="000000"/>
        </w:rPr>
        <w:t>3</w:t>
      </w:r>
      <w:r w:rsidR="00F910AA" w:rsidRPr="006C23C9">
        <w:rPr>
          <w:rFonts w:ascii="Calibri" w:hAnsi="Calibri" w:cs="Calibri"/>
          <w:color w:val="000000"/>
        </w:rPr>
        <w:t>2</w:t>
      </w:r>
      <w:r w:rsidRPr="006C23C9">
        <w:rPr>
          <w:rFonts w:ascii="Calibri" w:hAnsi="Calibri" w:cs="Calibri"/>
          <w:color w:val="000000"/>
        </w:rPr>
        <w:t xml:space="preserve"> </w:t>
      </w:r>
      <w:r w:rsidR="00AE0CA7" w:rsidRPr="006C23C9">
        <w:rPr>
          <w:rFonts w:ascii="Calibri" w:hAnsi="Calibri" w:cs="Calibri"/>
          <w:color w:val="000000"/>
        </w:rPr>
        <w:t xml:space="preserve">– West Java” </w:t>
      </w:r>
      <w:r w:rsidRPr="006C23C9">
        <w:rPr>
          <w:rFonts w:ascii="Calibri" w:hAnsi="Calibri" w:cs="Calibri"/>
          <w:color w:val="000000"/>
        </w:rPr>
        <w:t>for both provinces 3</w:t>
      </w:r>
      <w:r w:rsidR="00F910AA" w:rsidRPr="006C23C9">
        <w:rPr>
          <w:rFonts w:ascii="Calibri" w:hAnsi="Calibri" w:cs="Calibri"/>
          <w:color w:val="000000"/>
        </w:rPr>
        <w:t>2</w:t>
      </w:r>
      <w:r w:rsidRPr="006C23C9">
        <w:rPr>
          <w:rFonts w:ascii="Calibri" w:hAnsi="Calibri" w:cs="Calibri"/>
          <w:color w:val="000000"/>
        </w:rPr>
        <w:t xml:space="preserve"> and 3</w:t>
      </w:r>
      <w:r w:rsidR="00F910AA" w:rsidRPr="006C23C9">
        <w:rPr>
          <w:rFonts w:ascii="Calibri" w:hAnsi="Calibri" w:cs="Calibri"/>
          <w:color w:val="000000"/>
        </w:rPr>
        <w:t>6</w:t>
      </w:r>
      <w:r w:rsidRPr="006C23C9">
        <w:rPr>
          <w:rFonts w:ascii="Calibri" w:hAnsi="Calibri" w:cs="Calibri"/>
          <w:color w:val="000000"/>
        </w:rPr>
        <w:t xml:space="preserve">. </w:t>
      </w:r>
    </w:p>
    <w:p w14:paraId="45AAE178" w14:textId="77777777" w:rsidR="008F254A" w:rsidRPr="006C23C9" w:rsidRDefault="008F254A" w:rsidP="00E72DE2">
      <w:pPr>
        <w:spacing w:after="0"/>
        <w:jc w:val="both"/>
        <w:rPr>
          <w:rFonts w:ascii="Calibri" w:hAnsi="Calibri" w:cs="Calibri"/>
          <w:color w:val="000000"/>
        </w:rPr>
      </w:pPr>
    </w:p>
    <w:p w14:paraId="38F662E5" w14:textId="0BE4A7E4" w:rsidR="00FA0D5E" w:rsidRPr="006C23C9" w:rsidRDefault="00FA0D5E" w:rsidP="00E72DE2">
      <w:pPr>
        <w:pStyle w:val="varname"/>
        <w:spacing w:line="259" w:lineRule="auto"/>
      </w:pPr>
      <w:r w:rsidRPr="006C23C9">
        <w:t>subnatid2_prev</w:t>
      </w:r>
    </w:p>
    <w:p w14:paraId="5F3CADCD" w14:textId="39095F8A" w:rsidR="00FA0D5E" w:rsidRDefault="004B7DAE" w:rsidP="00E72DE2">
      <w:pPr>
        <w:spacing w:after="0"/>
        <w:jc w:val="both"/>
        <w:rPr>
          <w:rFonts w:ascii="Calibri" w:hAnsi="Calibri" w:cs="Calibri"/>
          <w:color w:val="000000"/>
        </w:rPr>
      </w:pPr>
      <w:r w:rsidRPr="004B7DAE">
        <w:rPr>
          <w:rFonts w:cstheme="minorHAnsi"/>
        </w:rPr>
        <w:t xml:space="preserve">Country-specific categorical variable. </w:t>
      </w:r>
      <w:r w:rsidR="002E702D">
        <w:rPr>
          <w:rFonts w:ascii="Calibri" w:hAnsi="Calibri" w:cs="Calibri"/>
          <w:color w:val="000000"/>
        </w:rPr>
        <w:t>This</w:t>
      </w:r>
      <w:r w:rsidR="00FA0D5E" w:rsidRPr="006C23C9">
        <w:rPr>
          <w:rFonts w:ascii="Calibri" w:hAnsi="Calibri" w:cs="Calibri"/>
          <w:color w:val="000000"/>
        </w:rPr>
        <w:t xml:space="preserve"> is coded as missing unless the classification used for </w:t>
      </w:r>
      <w:r w:rsidR="002E702D">
        <w:rPr>
          <w:rFonts w:ascii="Calibri" w:hAnsi="Calibri" w:cs="Calibri"/>
          <w:color w:val="000000"/>
        </w:rPr>
        <w:t>SUBNATID2</w:t>
      </w:r>
      <w:r w:rsidR="00FA0D5E" w:rsidRPr="006C23C9">
        <w:rPr>
          <w:rFonts w:ascii="Calibri" w:hAnsi="Calibri" w:cs="Calibri"/>
          <w:color w:val="000000"/>
        </w:rPr>
        <w:t xml:space="preserve"> has changed since the previous survey. In that case, it refers to the subnatid2 code used in the previous survey.   </w:t>
      </w:r>
    </w:p>
    <w:p w14:paraId="772A2F83" w14:textId="77777777" w:rsidR="008F254A" w:rsidRPr="006C23C9" w:rsidRDefault="008F254A" w:rsidP="00E72DE2">
      <w:pPr>
        <w:spacing w:after="0"/>
        <w:jc w:val="both"/>
        <w:rPr>
          <w:rFonts w:ascii="Calibri" w:hAnsi="Calibri" w:cs="Calibri"/>
          <w:color w:val="000000"/>
        </w:rPr>
      </w:pPr>
    </w:p>
    <w:p w14:paraId="35E47DAC" w14:textId="43825ABF" w:rsidR="00FA0D5E" w:rsidRPr="006C23C9" w:rsidRDefault="00FA0D5E" w:rsidP="00E72DE2">
      <w:pPr>
        <w:pStyle w:val="varname"/>
        <w:spacing w:line="259" w:lineRule="auto"/>
      </w:pPr>
      <w:r w:rsidRPr="006C23C9">
        <w:t>subnatid3_prev</w:t>
      </w:r>
    </w:p>
    <w:p w14:paraId="2FB4EB47" w14:textId="37A3123E" w:rsidR="00FA0D5E" w:rsidRDefault="004B7DAE" w:rsidP="00E72DE2">
      <w:pPr>
        <w:spacing w:after="0"/>
        <w:jc w:val="both"/>
        <w:rPr>
          <w:rFonts w:ascii="Calibri" w:hAnsi="Calibri" w:cs="Calibri"/>
          <w:color w:val="000000"/>
        </w:rPr>
      </w:pPr>
      <w:r w:rsidRPr="004B7DAE">
        <w:rPr>
          <w:rFonts w:cstheme="minorHAnsi"/>
        </w:rPr>
        <w:t xml:space="preserve">Country-specific categorical variable. </w:t>
      </w:r>
      <w:r w:rsidR="002E702D">
        <w:rPr>
          <w:rFonts w:ascii="Calibri" w:hAnsi="Calibri" w:cs="Calibri"/>
          <w:color w:val="000000"/>
        </w:rPr>
        <w:t xml:space="preserve">This </w:t>
      </w:r>
      <w:r w:rsidR="00FA0D5E" w:rsidRPr="006C23C9">
        <w:rPr>
          <w:rFonts w:ascii="Calibri" w:hAnsi="Calibri" w:cs="Calibri"/>
          <w:color w:val="000000"/>
        </w:rPr>
        <w:t xml:space="preserve">is coded as missing unless the classification used for </w:t>
      </w:r>
      <w:r w:rsidR="002E702D">
        <w:rPr>
          <w:rFonts w:ascii="Calibri" w:hAnsi="Calibri" w:cs="Calibri"/>
          <w:color w:val="000000"/>
        </w:rPr>
        <w:t>SUBNATID3</w:t>
      </w:r>
      <w:r w:rsidR="00FA0D5E" w:rsidRPr="006C23C9">
        <w:rPr>
          <w:rFonts w:ascii="Calibri" w:hAnsi="Calibri" w:cs="Calibri"/>
          <w:color w:val="000000"/>
        </w:rPr>
        <w:t xml:space="preserve"> has changed since the previous survey. In that case, it refers to the subnatid3 code used in the previous survey.   </w:t>
      </w:r>
    </w:p>
    <w:p w14:paraId="1202F56A" w14:textId="77777777" w:rsidR="008F254A" w:rsidRPr="006C23C9" w:rsidRDefault="008F254A" w:rsidP="00E72DE2">
      <w:pPr>
        <w:spacing w:after="0"/>
        <w:jc w:val="both"/>
        <w:rPr>
          <w:rFonts w:ascii="Calibri" w:hAnsi="Calibri" w:cs="Calibri"/>
          <w:color w:val="000000"/>
        </w:rPr>
      </w:pPr>
    </w:p>
    <w:p w14:paraId="737A35E5" w14:textId="149C8ABF" w:rsidR="00FA0D5E" w:rsidRPr="006C23C9" w:rsidRDefault="00FA0D5E" w:rsidP="00E72DE2">
      <w:pPr>
        <w:pStyle w:val="varname"/>
        <w:spacing w:line="259" w:lineRule="auto"/>
      </w:pPr>
      <w:r w:rsidRPr="006C23C9">
        <w:t>subnatid4_prev</w:t>
      </w:r>
    </w:p>
    <w:p w14:paraId="5C2C980D" w14:textId="05FF9797" w:rsidR="009312B1" w:rsidRDefault="004B7DAE" w:rsidP="00E72DE2">
      <w:pPr>
        <w:spacing w:after="0"/>
        <w:jc w:val="both"/>
        <w:rPr>
          <w:rFonts w:ascii="Calibri" w:hAnsi="Calibri" w:cs="Calibri"/>
          <w:color w:val="000000"/>
        </w:rPr>
      </w:pPr>
      <w:r w:rsidRPr="004B7DAE">
        <w:rPr>
          <w:rFonts w:cstheme="minorHAnsi"/>
        </w:rPr>
        <w:t xml:space="preserve">Country-specific categorical variable. </w:t>
      </w:r>
      <w:r w:rsidR="002E702D">
        <w:rPr>
          <w:rFonts w:ascii="Calibri" w:hAnsi="Calibri" w:cs="Calibri"/>
          <w:color w:val="000000"/>
        </w:rPr>
        <w:t xml:space="preserve">This </w:t>
      </w:r>
      <w:r w:rsidR="00FA0D5E" w:rsidRPr="006C23C9">
        <w:rPr>
          <w:rFonts w:ascii="Calibri" w:hAnsi="Calibri" w:cs="Calibri"/>
          <w:color w:val="000000"/>
        </w:rPr>
        <w:t>is coded as missing unless the classification used for subnatid</w:t>
      </w:r>
      <w:r w:rsidR="00DB3EFE">
        <w:rPr>
          <w:rFonts w:ascii="Calibri" w:hAnsi="Calibri" w:cs="Calibri"/>
          <w:color w:val="000000"/>
        </w:rPr>
        <w:t>4</w:t>
      </w:r>
      <w:r w:rsidR="00FA0D5E" w:rsidRPr="006C23C9">
        <w:rPr>
          <w:rFonts w:ascii="Calibri" w:hAnsi="Calibri" w:cs="Calibri"/>
          <w:color w:val="000000"/>
        </w:rPr>
        <w:t xml:space="preserve"> has changed since the previous survey. In that case, it refers to the subnatid</w:t>
      </w:r>
      <w:r w:rsidR="00DB3EFE">
        <w:rPr>
          <w:rFonts w:ascii="Calibri" w:hAnsi="Calibri" w:cs="Calibri"/>
          <w:color w:val="000000"/>
        </w:rPr>
        <w:t>4</w:t>
      </w:r>
      <w:r w:rsidR="00FA0D5E" w:rsidRPr="006C23C9">
        <w:rPr>
          <w:rFonts w:ascii="Calibri" w:hAnsi="Calibri" w:cs="Calibri"/>
          <w:color w:val="000000"/>
        </w:rPr>
        <w:t xml:space="preserve"> code used in the previous survey.   </w:t>
      </w:r>
    </w:p>
    <w:p w14:paraId="5CAAE513" w14:textId="77777777" w:rsidR="002E702D" w:rsidRDefault="002E702D" w:rsidP="00E72DE2">
      <w:pPr>
        <w:spacing w:after="0"/>
        <w:jc w:val="both"/>
        <w:rPr>
          <w:rFonts w:ascii="Calibri" w:hAnsi="Calibri" w:cs="Calibri"/>
          <w:color w:val="000000"/>
        </w:rPr>
      </w:pPr>
    </w:p>
    <w:p w14:paraId="2F8D265D" w14:textId="0DA68255" w:rsidR="009312B1" w:rsidRPr="006C23C9" w:rsidRDefault="0098347C" w:rsidP="009D7F64">
      <w:r>
        <w:br w:type="page"/>
      </w:r>
      <w:r w:rsidR="009312B1" w:rsidRPr="006C23C9">
        <w:lastRenderedPageBreak/>
        <w:t>gaul_adm1_code</w:t>
      </w:r>
      <w:r w:rsidR="009312B1" w:rsidRPr="006C23C9">
        <w:tab/>
      </w:r>
    </w:p>
    <w:p w14:paraId="4B8E9E70" w14:textId="72C13BA9" w:rsidR="002E702D" w:rsidRDefault="002E702D" w:rsidP="00E72DE2">
      <w:pPr>
        <w:spacing w:after="0"/>
        <w:jc w:val="both"/>
        <w:rPr>
          <w:rFonts w:ascii="Calibri" w:hAnsi="Calibri" w:cs="Calibri"/>
          <w:color w:val="000000"/>
        </w:rPr>
      </w:pPr>
      <w:r>
        <w:rPr>
          <w:rFonts w:ascii="Calibri" w:hAnsi="Calibri" w:cs="Calibri"/>
          <w:color w:val="000000"/>
        </w:rPr>
        <w:t>This</w:t>
      </w:r>
      <w:r w:rsidR="009312B1" w:rsidRPr="006C23C9">
        <w:rPr>
          <w:rFonts w:ascii="Calibri" w:hAnsi="Calibri" w:cs="Calibri"/>
          <w:color w:val="000000"/>
        </w:rPr>
        <w:t xml:space="preserve"> is numeric and country-specific based on the GAUL database. It should be taken from the same data in the </w:t>
      </w:r>
      <w:hyperlink r:id="rId24" w:history="1">
        <w:r w:rsidR="009312B1" w:rsidRPr="00A210CF">
          <w:rPr>
            <w:rStyle w:val="Hyperlink"/>
            <w:rFonts w:ascii="Calibri" w:hAnsi="Calibri" w:cs="Calibri"/>
          </w:rPr>
          <w:t>GAUL database</w:t>
        </w:r>
      </w:hyperlink>
      <w:r w:rsidR="009312B1" w:rsidRPr="006C23C9">
        <w:rPr>
          <w:rFonts w:ascii="Calibri" w:hAnsi="Calibri" w:cs="Calibri"/>
          <w:color w:val="000000"/>
        </w:rPr>
        <w:t xml:space="preserve"> </w:t>
      </w:r>
      <w:r w:rsidR="00A210CF">
        <w:rPr>
          <w:rFonts w:ascii="Calibri" w:hAnsi="Calibri" w:cs="Calibri"/>
          <w:color w:val="000000"/>
        </w:rPr>
        <w:t>(a copy of those codes is available</w:t>
      </w:r>
      <w:r w:rsidR="004B494E">
        <w:rPr>
          <w:rFonts w:ascii="Calibri" w:hAnsi="Calibri" w:cs="Calibri"/>
          <w:color w:val="000000"/>
        </w:rPr>
        <w:t xml:space="preserve"> at the D4G team</w:t>
      </w:r>
      <w:r w:rsidR="00A210CF">
        <w:rPr>
          <w:rFonts w:ascii="Calibri" w:hAnsi="Calibri" w:cs="Calibri"/>
          <w:color w:val="000000"/>
        </w:rPr>
        <w:t xml:space="preserve"> </w:t>
      </w:r>
      <w:r w:rsidR="009312B1" w:rsidRPr="006C23C9">
        <w:rPr>
          <w:rFonts w:ascii="Calibri" w:hAnsi="Calibri" w:cs="Calibri"/>
          <w:color w:val="000000"/>
        </w:rPr>
        <w:t xml:space="preserve">where the geographical area can be identified in the survey based on the name of the location/area. </w:t>
      </w:r>
      <w:r w:rsidR="009312B1" w:rsidRPr="001715F4">
        <w:rPr>
          <w:rFonts w:ascii="Calibri" w:hAnsi="Calibri" w:cs="Calibri"/>
          <w:i/>
          <w:color w:val="000000"/>
        </w:rPr>
        <w:t xml:space="preserve">The number of unique values from the </w:t>
      </w:r>
      <w:r>
        <w:rPr>
          <w:rFonts w:ascii="Calibri" w:hAnsi="Calibri" w:cs="Calibri"/>
          <w:i/>
          <w:color w:val="000000"/>
        </w:rPr>
        <w:t>SUBNATID</w:t>
      </w:r>
      <w:r w:rsidR="009312B1" w:rsidRPr="001715F4">
        <w:rPr>
          <w:rFonts w:ascii="Calibri" w:hAnsi="Calibri" w:cs="Calibri"/>
          <w:i/>
          <w:color w:val="000000"/>
        </w:rPr>
        <w:t xml:space="preserve">1 and the </w:t>
      </w:r>
      <w:r>
        <w:rPr>
          <w:rFonts w:ascii="Calibri" w:hAnsi="Calibri" w:cs="Calibri"/>
          <w:i/>
          <w:color w:val="000000"/>
        </w:rPr>
        <w:t>GAUL_ADM</w:t>
      </w:r>
      <w:r w:rsidR="009312B1" w:rsidRPr="001715F4">
        <w:rPr>
          <w:rFonts w:ascii="Calibri" w:hAnsi="Calibri" w:cs="Calibri"/>
          <w:i/>
          <w:color w:val="000000"/>
        </w:rPr>
        <w:t>1_</w:t>
      </w:r>
      <w:r>
        <w:rPr>
          <w:rFonts w:ascii="Calibri" w:hAnsi="Calibri" w:cs="Calibri"/>
          <w:i/>
          <w:color w:val="000000"/>
        </w:rPr>
        <w:t>CODE</w:t>
      </w:r>
      <w:r w:rsidR="009312B1" w:rsidRPr="001715F4">
        <w:rPr>
          <w:rFonts w:ascii="Calibri" w:hAnsi="Calibri" w:cs="Calibri"/>
          <w:i/>
          <w:color w:val="000000"/>
        </w:rPr>
        <w:t xml:space="preserve"> could be different or the same.</w:t>
      </w:r>
      <w:r w:rsidR="009312B1" w:rsidRPr="006C23C9">
        <w:rPr>
          <w:rFonts w:ascii="Calibri" w:hAnsi="Calibri" w:cs="Calibri"/>
          <w:color w:val="000000"/>
        </w:rPr>
        <w:t xml:space="preserve"> </w:t>
      </w:r>
    </w:p>
    <w:p w14:paraId="59940018" w14:textId="77777777" w:rsidR="002E702D" w:rsidRDefault="002E702D" w:rsidP="00E72DE2">
      <w:pPr>
        <w:spacing w:after="0"/>
        <w:jc w:val="both"/>
        <w:rPr>
          <w:rFonts w:ascii="Calibri" w:hAnsi="Calibri" w:cs="Calibri"/>
          <w:color w:val="000000"/>
        </w:rPr>
      </w:pPr>
    </w:p>
    <w:p w14:paraId="55057ED2" w14:textId="396101EF" w:rsidR="009312B1" w:rsidRPr="006C23C9" w:rsidRDefault="009312B1" w:rsidP="00E72DE2">
      <w:pPr>
        <w:spacing w:after="0"/>
        <w:jc w:val="both"/>
        <w:rPr>
          <w:rFonts w:ascii="Calibri" w:hAnsi="Calibri" w:cs="Calibri"/>
          <w:color w:val="000000"/>
        </w:rPr>
      </w:pPr>
      <w:r w:rsidRPr="006C23C9">
        <w:rPr>
          <w:rFonts w:ascii="Calibri" w:hAnsi="Calibri" w:cs="Calibri"/>
          <w:color w:val="000000"/>
        </w:rPr>
        <w:t>For example, in the case of a fictional country, if the highest-level representation is the state level (53 states) and Gaul also has 53 states, it is the same in this case. In a different example, the survey is representative at the level of statistical regions (7) while the identifiable GAUL code is at state level (53 states); with this setup, one can know how the seven statistical regions are constructed.</w:t>
      </w:r>
      <w:r w:rsidRPr="006C23C9">
        <w:rPr>
          <w:rFonts w:ascii="Calibri" w:hAnsi="Calibri" w:cs="Calibri"/>
          <w:color w:val="000000"/>
        </w:rPr>
        <w:tab/>
      </w:r>
    </w:p>
    <w:p w14:paraId="20D208EA" w14:textId="77777777" w:rsidR="008F254A" w:rsidRDefault="008F254A" w:rsidP="00E72DE2">
      <w:pPr>
        <w:pStyle w:val="varname"/>
        <w:spacing w:line="259" w:lineRule="auto"/>
      </w:pPr>
    </w:p>
    <w:p w14:paraId="4EDF319A" w14:textId="04B4A2B1" w:rsidR="009312B1" w:rsidRPr="006C23C9" w:rsidRDefault="009312B1" w:rsidP="00E72DE2">
      <w:pPr>
        <w:pStyle w:val="varname"/>
        <w:spacing w:line="259" w:lineRule="auto"/>
      </w:pPr>
      <w:r w:rsidRPr="006C23C9">
        <w:t>gaul_adm2_code</w:t>
      </w:r>
      <w:r w:rsidRPr="006C23C9">
        <w:tab/>
      </w:r>
      <w:r w:rsidRPr="006C23C9">
        <w:tab/>
      </w:r>
    </w:p>
    <w:p w14:paraId="65C9AB11" w14:textId="56951B10" w:rsidR="008F254A" w:rsidRDefault="002E702D" w:rsidP="00E72DE2">
      <w:pPr>
        <w:spacing w:after="0"/>
        <w:jc w:val="both"/>
        <w:rPr>
          <w:rFonts w:ascii="Calibri" w:hAnsi="Calibri" w:cs="Calibri"/>
          <w:color w:val="000000"/>
        </w:rPr>
      </w:pPr>
      <w:r>
        <w:rPr>
          <w:rFonts w:ascii="Calibri" w:hAnsi="Calibri" w:cs="Calibri"/>
          <w:color w:val="000000"/>
        </w:rPr>
        <w:t>This</w:t>
      </w:r>
      <w:r w:rsidR="009312B1" w:rsidRPr="006C23C9">
        <w:rPr>
          <w:rFonts w:ascii="Calibri" w:hAnsi="Calibri" w:cs="Calibri"/>
          <w:color w:val="000000"/>
        </w:rPr>
        <w:t xml:space="preserve"> is numeric and country-specific based on the GAUL database. It should be taken from the same data in the GAUL database where the geographical area can be identified in the survey based on the name of the location/area.</w:t>
      </w:r>
    </w:p>
    <w:p w14:paraId="3526AE1C" w14:textId="77777777" w:rsidR="00AC38F8" w:rsidRDefault="00AC38F8" w:rsidP="00E72DE2">
      <w:pPr>
        <w:spacing w:after="0"/>
      </w:pPr>
    </w:p>
    <w:p w14:paraId="27F22BFC" w14:textId="77777777" w:rsidR="00AC38F8" w:rsidRPr="006C23C9" w:rsidRDefault="00AC38F8" w:rsidP="00E72DE2">
      <w:pPr>
        <w:pStyle w:val="varname"/>
        <w:spacing w:line="259" w:lineRule="auto"/>
      </w:pPr>
      <w:r w:rsidRPr="006C23C9">
        <w:t>urban</w:t>
      </w:r>
    </w:p>
    <w:p w14:paraId="108E24C9" w14:textId="7815BED3" w:rsidR="00AC38F8" w:rsidRPr="006C23C9" w:rsidRDefault="002E702D" w:rsidP="00E72DE2">
      <w:pPr>
        <w:spacing w:after="0"/>
        <w:jc w:val="both"/>
      </w:pPr>
      <w:r>
        <w:t>This</w:t>
      </w:r>
      <w:r w:rsidR="00AC38F8" w:rsidRPr="006C23C9">
        <w:t xml:space="preserve"> is a dummy variable that specifies the location type – urban or rural - of the household. This variable is country specific as each country uses its own criterion to distinguish urban from rural areas. In </w:t>
      </w:r>
      <w:r w:rsidR="00AC38F8">
        <w:t>many cases</w:t>
      </w:r>
      <w:r w:rsidR="00AC38F8" w:rsidRPr="006C23C9">
        <w:t xml:space="preserve"> there </w:t>
      </w:r>
      <w:r w:rsidR="00AC38F8">
        <w:t xml:space="preserve">is </w:t>
      </w:r>
      <w:r w:rsidR="00AC38F8" w:rsidRPr="006C23C9">
        <w:t>no clear</w:t>
      </w:r>
      <w:r w:rsidR="00AC38F8">
        <w:t xml:space="preserve"> </w:t>
      </w:r>
      <w:r w:rsidR="00AC38F8" w:rsidRPr="006C23C9">
        <w:t xml:space="preserve">division between urban and rural areas, and </w:t>
      </w:r>
      <w:r w:rsidR="00AC38F8">
        <w:t>areas are classified as “</w:t>
      </w:r>
      <w:r w:rsidR="00AC38F8" w:rsidRPr="006C23C9">
        <w:t>semi-urban</w:t>
      </w:r>
      <w:r w:rsidR="00AC38F8">
        <w:t>” or “mixed”</w:t>
      </w:r>
      <w:r w:rsidR="00AC38F8" w:rsidRPr="006C23C9">
        <w:t xml:space="preserve">. </w:t>
      </w:r>
      <w:r w:rsidR="00AC38F8">
        <w:t>H</w:t>
      </w:r>
      <w:r w:rsidR="00AC38F8" w:rsidRPr="006C23C9">
        <w:t xml:space="preserve">armonizers are advised to classify </w:t>
      </w:r>
      <w:r w:rsidR="00AC38F8">
        <w:t xml:space="preserve">such categories as </w:t>
      </w:r>
      <w:r w:rsidR="00AC38F8" w:rsidRPr="006C23C9">
        <w:t>“urban</w:t>
      </w:r>
      <w:r w:rsidR="00AC38F8">
        <w:t>.</w:t>
      </w:r>
      <w:r w:rsidR="00AC38F8" w:rsidRPr="006C23C9">
        <w:t>”</w:t>
      </w:r>
      <w:r w:rsidR="00AC38F8">
        <w:t xml:space="preserve"> </w:t>
      </w:r>
      <w:r w:rsidR="00AC38F8" w:rsidRPr="006C23C9">
        <w:t>Urban categor</w:t>
      </w:r>
      <w:r w:rsidR="00AC38F8">
        <w:t>ies</w:t>
      </w:r>
      <w:r w:rsidR="00AC38F8" w:rsidRPr="006C23C9">
        <w:t>:</w:t>
      </w:r>
    </w:p>
    <w:p w14:paraId="3825FC60" w14:textId="77777777" w:rsidR="00AC38F8" w:rsidRPr="00E72DE2" w:rsidRDefault="00AC38F8" w:rsidP="00E72DE2">
      <w:pPr>
        <w:spacing w:after="0"/>
        <w:ind w:left="720"/>
        <w:jc w:val="both"/>
        <w:rPr>
          <w:i/>
          <w:iCs/>
        </w:rPr>
      </w:pPr>
      <w:r w:rsidRPr="00E72DE2">
        <w:rPr>
          <w:i/>
          <w:iCs/>
        </w:rPr>
        <w:t xml:space="preserve">1 = Urban </w:t>
      </w:r>
    </w:p>
    <w:p w14:paraId="244FC20C" w14:textId="77777777" w:rsidR="00AC38F8" w:rsidRPr="00E72DE2" w:rsidRDefault="00AC38F8" w:rsidP="00E72DE2">
      <w:pPr>
        <w:spacing w:after="0"/>
        <w:ind w:left="720"/>
        <w:jc w:val="both"/>
        <w:rPr>
          <w:i/>
          <w:iCs/>
        </w:rPr>
      </w:pPr>
      <w:r w:rsidRPr="00E72DE2">
        <w:rPr>
          <w:i/>
          <w:iCs/>
        </w:rPr>
        <w:t>0 = Rural</w:t>
      </w:r>
    </w:p>
    <w:p w14:paraId="637ECFB0" w14:textId="73DFA4FE" w:rsidR="009312B1" w:rsidRDefault="009312B1" w:rsidP="008F254A">
      <w:pPr>
        <w:spacing w:after="0"/>
        <w:jc w:val="both"/>
        <w:rPr>
          <w:rFonts w:ascii="Calibri" w:hAnsi="Calibri" w:cs="Calibri"/>
          <w:color w:val="000000"/>
        </w:rPr>
      </w:pPr>
      <w:r w:rsidRPr="006C23C9">
        <w:rPr>
          <w:rFonts w:ascii="Calibri" w:hAnsi="Calibri" w:cs="Calibri"/>
          <w:color w:val="000000"/>
        </w:rPr>
        <w:tab/>
      </w:r>
    </w:p>
    <w:p w14:paraId="3F425267" w14:textId="03200BF0" w:rsidR="008F254A" w:rsidRPr="008F254A" w:rsidRDefault="008F254A" w:rsidP="00E72DE2">
      <w:pPr>
        <w:spacing w:before="60" w:after="60"/>
        <w:jc w:val="center"/>
        <w:rPr>
          <w:b/>
          <w:bCs/>
        </w:rPr>
      </w:pPr>
      <w:r w:rsidRPr="008F254A">
        <w:rPr>
          <w:b/>
          <w:bCs/>
        </w:rPr>
        <w:t xml:space="preserve">Table </w:t>
      </w:r>
      <w:r w:rsidR="0008495B">
        <w:rPr>
          <w:b/>
          <w:bCs/>
        </w:rPr>
        <w:t xml:space="preserve">3.1: </w:t>
      </w:r>
      <w:r w:rsidRPr="008F254A">
        <w:rPr>
          <w:b/>
          <w:bCs/>
        </w:rPr>
        <w:t>Geography Module</w:t>
      </w: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9"/>
        <w:gridCol w:w="1166"/>
        <w:gridCol w:w="1635"/>
        <w:gridCol w:w="2186"/>
        <w:gridCol w:w="3231"/>
        <w:gridCol w:w="616"/>
      </w:tblGrid>
      <w:tr w:rsidR="008C692F" w:rsidRPr="004B7DAE" w14:paraId="32DC8735" w14:textId="49282DC8" w:rsidTr="00C71163">
        <w:trPr>
          <w:cantSplit/>
          <w:jc w:val="center"/>
        </w:trPr>
        <w:tc>
          <w:tcPr>
            <w:tcW w:w="267" w:type="pct"/>
            <w:shd w:val="clear" w:color="auto" w:fill="4472C4" w:themeFill="accent1"/>
          </w:tcPr>
          <w:p w14:paraId="308C617D" w14:textId="77777777" w:rsidR="008C692F" w:rsidRPr="004B7DAE" w:rsidRDefault="008C692F" w:rsidP="00656E43">
            <w:pPr>
              <w:pStyle w:val="NoSpacing"/>
              <w:spacing w:before="60" w:line="259" w:lineRule="auto"/>
              <w:jc w:val="right"/>
              <w:rPr>
                <w:rFonts w:asciiTheme="minorHAnsi" w:hAnsiTheme="minorHAnsi" w:cstheme="minorHAnsi"/>
                <w:b/>
                <w:bCs/>
                <w:color w:val="FFFFFF" w:themeColor="background1"/>
                <w:szCs w:val="22"/>
              </w:rPr>
            </w:pPr>
          </w:p>
        </w:tc>
        <w:tc>
          <w:tcPr>
            <w:tcW w:w="624" w:type="pct"/>
            <w:shd w:val="clear" w:color="auto" w:fill="4472C4" w:themeFill="accent1"/>
            <w:hideMark/>
          </w:tcPr>
          <w:p w14:paraId="6E6005C4" w14:textId="54E000D2" w:rsidR="008C692F" w:rsidRPr="004B7DAE" w:rsidRDefault="008C692F" w:rsidP="00C71163">
            <w:pPr>
              <w:pStyle w:val="NoSpacing"/>
              <w:spacing w:before="60" w:after="60" w:line="259" w:lineRule="auto"/>
              <w:jc w:val="center"/>
              <w:rPr>
                <w:rFonts w:asciiTheme="minorHAnsi" w:hAnsiTheme="minorHAnsi" w:cstheme="minorHAnsi"/>
                <w:b/>
                <w:bCs/>
                <w:color w:val="FFFFFF" w:themeColor="background1"/>
                <w:szCs w:val="22"/>
              </w:rPr>
            </w:pPr>
            <w:r w:rsidRPr="004B7DAE">
              <w:rPr>
                <w:rFonts w:asciiTheme="minorHAnsi" w:hAnsiTheme="minorHAnsi" w:cstheme="minorHAnsi"/>
                <w:b/>
                <w:bCs/>
                <w:color w:val="FFFFFF" w:themeColor="background1"/>
                <w:szCs w:val="22"/>
              </w:rPr>
              <w:t>Module Code</w:t>
            </w:r>
          </w:p>
        </w:tc>
        <w:tc>
          <w:tcPr>
            <w:tcW w:w="876" w:type="pct"/>
            <w:shd w:val="clear" w:color="auto" w:fill="4472C4" w:themeFill="accent1"/>
          </w:tcPr>
          <w:p w14:paraId="678C9A6F" w14:textId="4A71DCBF" w:rsidR="008C692F" w:rsidRPr="004B7DAE" w:rsidRDefault="008C692F" w:rsidP="00C71163">
            <w:pPr>
              <w:pStyle w:val="NoSpacing"/>
              <w:spacing w:before="60" w:after="60" w:line="259" w:lineRule="auto"/>
              <w:jc w:val="center"/>
              <w:rPr>
                <w:rFonts w:asciiTheme="minorHAnsi" w:hAnsiTheme="minorHAnsi" w:cstheme="minorHAnsi"/>
                <w:b/>
                <w:bCs/>
                <w:color w:val="FFFFFF" w:themeColor="background1"/>
                <w:szCs w:val="22"/>
              </w:rPr>
            </w:pPr>
            <w:r w:rsidRPr="004B7DAE">
              <w:rPr>
                <w:rFonts w:asciiTheme="minorHAnsi" w:hAnsiTheme="minorHAnsi" w:cstheme="minorHAnsi"/>
                <w:b/>
                <w:bCs/>
                <w:color w:val="FFFFFF" w:themeColor="background1"/>
                <w:szCs w:val="22"/>
              </w:rPr>
              <w:t>Variable name</w:t>
            </w:r>
          </w:p>
        </w:tc>
        <w:tc>
          <w:tcPr>
            <w:tcW w:w="1171" w:type="pct"/>
            <w:shd w:val="clear" w:color="auto" w:fill="4472C4" w:themeFill="accent1"/>
            <w:hideMark/>
          </w:tcPr>
          <w:p w14:paraId="74CA33ED" w14:textId="0BB630F7" w:rsidR="008C692F" w:rsidRPr="004B7DAE" w:rsidRDefault="008C692F" w:rsidP="00C71163">
            <w:pPr>
              <w:pStyle w:val="NoSpacing"/>
              <w:spacing w:before="60" w:after="60" w:line="259" w:lineRule="auto"/>
              <w:jc w:val="center"/>
              <w:rPr>
                <w:rFonts w:asciiTheme="minorHAnsi" w:hAnsiTheme="minorHAnsi" w:cstheme="minorHAnsi"/>
                <w:b/>
                <w:bCs/>
                <w:color w:val="FFFFFF" w:themeColor="background1"/>
                <w:szCs w:val="22"/>
              </w:rPr>
            </w:pPr>
            <w:r w:rsidRPr="004B7DAE">
              <w:rPr>
                <w:rFonts w:asciiTheme="minorHAnsi" w:hAnsiTheme="minorHAnsi" w:cstheme="minorHAnsi"/>
                <w:b/>
                <w:bCs/>
                <w:color w:val="FFFFFF" w:themeColor="background1"/>
                <w:szCs w:val="22"/>
              </w:rPr>
              <w:t>Variable label</w:t>
            </w:r>
          </w:p>
        </w:tc>
        <w:tc>
          <w:tcPr>
            <w:tcW w:w="1731" w:type="pct"/>
            <w:shd w:val="clear" w:color="auto" w:fill="4472C4" w:themeFill="accent1"/>
            <w:hideMark/>
          </w:tcPr>
          <w:p w14:paraId="0C36F187" w14:textId="77777777" w:rsidR="008C692F" w:rsidRPr="004B7DAE" w:rsidRDefault="008C692F" w:rsidP="00C71163">
            <w:pPr>
              <w:pStyle w:val="NoSpacing"/>
              <w:spacing w:before="60" w:line="259" w:lineRule="auto"/>
              <w:jc w:val="center"/>
              <w:rPr>
                <w:rFonts w:asciiTheme="minorHAnsi" w:hAnsiTheme="minorHAnsi" w:cstheme="minorHAnsi"/>
                <w:b/>
                <w:bCs/>
                <w:color w:val="FFFFFF" w:themeColor="background1"/>
                <w:szCs w:val="22"/>
              </w:rPr>
            </w:pPr>
            <w:r w:rsidRPr="004B7DAE">
              <w:rPr>
                <w:rFonts w:asciiTheme="minorHAnsi" w:hAnsiTheme="minorHAnsi" w:cstheme="minorHAnsi"/>
                <w:b/>
                <w:bCs/>
                <w:color w:val="FFFFFF" w:themeColor="background1"/>
                <w:szCs w:val="22"/>
              </w:rPr>
              <w:t>Allowed codes after standardization</w:t>
            </w:r>
          </w:p>
        </w:tc>
        <w:tc>
          <w:tcPr>
            <w:tcW w:w="330" w:type="pct"/>
            <w:shd w:val="clear" w:color="auto" w:fill="4472C4" w:themeFill="accent1"/>
          </w:tcPr>
          <w:p w14:paraId="25711D7C" w14:textId="59BBF485" w:rsidR="008C692F" w:rsidRPr="004B7DAE" w:rsidRDefault="008C692F" w:rsidP="00656E43">
            <w:pPr>
              <w:pStyle w:val="NoSpacing"/>
              <w:spacing w:before="60" w:line="259" w:lineRule="auto"/>
              <w:jc w:val="center"/>
              <w:rPr>
                <w:rFonts w:asciiTheme="minorHAnsi" w:hAnsiTheme="minorHAnsi" w:cstheme="minorHAnsi"/>
                <w:b/>
                <w:bCs/>
                <w:color w:val="FFFFFF" w:themeColor="background1"/>
                <w:szCs w:val="22"/>
              </w:rPr>
            </w:pPr>
            <w:r w:rsidRPr="004B7DAE">
              <w:rPr>
                <w:rFonts w:asciiTheme="minorHAnsi" w:hAnsiTheme="minorHAnsi" w:cstheme="minorHAnsi"/>
                <w:b/>
                <w:bCs/>
                <w:color w:val="FFFFFF" w:themeColor="background1"/>
                <w:szCs w:val="22"/>
              </w:rPr>
              <w:t>Tier</w:t>
            </w:r>
          </w:p>
        </w:tc>
      </w:tr>
      <w:tr w:rsidR="008C692F" w:rsidRPr="004B7DAE" w14:paraId="112AE6D9" w14:textId="604CB750" w:rsidTr="00C71163">
        <w:trPr>
          <w:cantSplit/>
          <w:jc w:val="center"/>
        </w:trPr>
        <w:tc>
          <w:tcPr>
            <w:tcW w:w="267" w:type="pct"/>
          </w:tcPr>
          <w:p w14:paraId="735B1948" w14:textId="2F133C36" w:rsidR="008C692F" w:rsidRPr="004B7DAE" w:rsidRDefault="008C692F" w:rsidP="00656E43">
            <w:pPr>
              <w:pStyle w:val="NoSpacing"/>
              <w:spacing w:before="60" w:line="259" w:lineRule="auto"/>
              <w:jc w:val="right"/>
              <w:rPr>
                <w:rFonts w:asciiTheme="minorHAnsi" w:hAnsiTheme="minorHAnsi" w:cstheme="minorHAnsi"/>
                <w:sz w:val="20"/>
              </w:rPr>
            </w:pPr>
            <w:r>
              <w:rPr>
                <w:rFonts w:asciiTheme="minorHAnsi" w:hAnsiTheme="minorHAnsi" w:cstheme="minorHAnsi"/>
                <w:sz w:val="20"/>
              </w:rPr>
              <w:t>1</w:t>
            </w:r>
          </w:p>
        </w:tc>
        <w:tc>
          <w:tcPr>
            <w:tcW w:w="624" w:type="pct"/>
            <w:shd w:val="clear" w:color="auto" w:fill="auto"/>
            <w:hideMark/>
          </w:tcPr>
          <w:p w14:paraId="513BDAD0" w14:textId="4A63D7D0" w:rsidR="008C692F" w:rsidRPr="004B7DAE" w:rsidRDefault="008C692F" w:rsidP="00656E43">
            <w:pPr>
              <w:pStyle w:val="NoSpacing"/>
              <w:spacing w:before="60" w:after="60" w:line="259" w:lineRule="auto"/>
              <w:rPr>
                <w:rFonts w:asciiTheme="minorHAnsi" w:hAnsiTheme="minorHAnsi" w:cstheme="minorHAnsi"/>
                <w:sz w:val="20"/>
              </w:rPr>
            </w:pPr>
            <w:r w:rsidRPr="004B7DAE">
              <w:rPr>
                <w:rFonts w:asciiTheme="minorHAnsi" w:hAnsiTheme="minorHAnsi" w:cstheme="minorHAnsi"/>
                <w:sz w:val="20"/>
              </w:rPr>
              <w:t>ID</w:t>
            </w:r>
          </w:p>
        </w:tc>
        <w:tc>
          <w:tcPr>
            <w:tcW w:w="876" w:type="pct"/>
          </w:tcPr>
          <w:p w14:paraId="0EBCE0B6" w14:textId="0D2E7065"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countrycode</w:t>
            </w:r>
          </w:p>
        </w:tc>
        <w:tc>
          <w:tcPr>
            <w:tcW w:w="1171" w:type="pct"/>
            <w:shd w:val="clear" w:color="auto" w:fill="auto"/>
            <w:hideMark/>
          </w:tcPr>
          <w:p w14:paraId="0046403F" w14:textId="1E4088D6"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country code</w:t>
            </w:r>
          </w:p>
        </w:tc>
        <w:tc>
          <w:tcPr>
            <w:tcW w:w="1731" w:type="pct"/>
            <w:shd w:val="clear" w:color="auto" w:fill="auto"/>
            <w:hideMark/>
          </w:tcPr>
          <w:p w14:paraId="06A089D8" w14:textId="77777777" w:rsidR="008C692F" w:rsidRDefault="008C692F" w:rsidP="00656E43">
            <w:pPr>
              <w:pStyle w:val="NoSpacing"/>
              <w:spacing w:before="60" w:line="259" w:lineRule="auto"/>
              <w:rPr>
                <w:rFonts w:asciiTheme="minorHAnsi" w:hAnsiTheme="minorHAnsi" w:cstheme="minorHAnsi"/>
                <w:sz w:val="20"/>
              </w:rPr>
            </w:pPr>
            <w:r w:rsidRPr="004B7DAE">
              <w:rPr>
                <w:rFonts w:asciiTheme="minorHAnsi" w:hAnsiTheme="minorHAnsi" w:cstheme="minorHAnsi"/>
                <w:sz w:val="20"/>
              </w:rPr>
              <w:t>String</w:t>
            </w:r>
          </w:p>
          <w:p w14:paraId="221B6CD5" w14:textId="6A0D8D64" w:rsidR="00656E43" w:rsidRPr="004B7DAE" w:rsidRDefault="00656E43" w:rsidP="00656E43">
            <w:pPr>
              <w:pStyle w:val="NoSpacing"/>
              <w:spacing w:after="60" w:line="259" w:lineRule="auto"/>
              <w:rPr>
                <w:rFonts w:asciiTheme="minorHAnsi" w:hAnsiTheme="minorHAnsi" w:cstheme="minorHAnsi"/>
                <w:sz w:val="20"/>
              </w:rPr>
            </w:pPr>
            <w:r>
              <w:rPr>
                <w:rFonts w:asciiTheme="minorHAnsi" w:hAnsiTheme="minorHAnsi" w:cstheme="minorHAnsi"/>
                <w:sz w:val="20"/>
              </w:rPr>
              <w:t>See Table 2.1</w:t>
            </w:r>
          </w:p>
        </w:tc>
        <w:tc>
          <w:tcPr>
            <w:tcW w:w="330" w:type="pct"/>
          </w:tcPr>
          <w:p w14:paraId="7A21581E" w14:textId="478FC34D" w:rsidR="008C692F" w:rsidRPr="004B7DAE" w:rsidRDefault="008C692F" w:rsidP="00656E43">
            <w:pPr>
              <w:pStyle w:val="NoSpacing"/>
              <w:spacing w:before="60" w:line="259" w:lineRule="auto"/>
              <w:jc w:val="center"/>
              <w:rPr>
                <w:rFonts w:asciiTheme="minorHAnsi" w:hAnsiTheme="minorHAnsi" w:cstheme="minorHAnsi"/>
                <w:sz w:val="20"/>
              </w:rPr>
            </w:pPr>
            <w:r w:rsidRPr="004B7DAE">
              <w:rPr>
                <w:rFonts w:asciiTheme="minorHAnsi" w:hAnsiTheme="minorHAnsi" w:cstheme="minorHAnsi"/>
                <w:sz w:val="20"/>
              </w:rPr>
              <w:t>1</w:t>
            </w:r>
          </w:p>
        </w:tc>
      </w:tr>
      <w:tr w:rsidR="008C692F" w:rsidRPr="004B7DAE" w14:paraId="5101DA76" w14:textId="27F62DE4" w:rsidTr="00C71163">
        <w:trPr>
          <w:cantSplit/>
          <w:jc w:val="center"/>
        </w:trPr>
        <w:tc>
          <w:tcPr>
            <w:tcW w:w="267" w:type="pct"/>
          </w:tcPr>
          <w:p w14:paraId="58B9B1C6" w14:textId="0FF9AA81" w:rsidR="008C692F" w:rsidRPr="004B7DAE" w:rsidRDefault="008C692F" w:rsidP="00656E43">
            <w:pPr>
              <w:pStyle w:val="NoSpacing"/>
              <w:spacing w:before="60" w:line="259" w:lineRule="auto"/>
              <w:jc w:val="right"/>
              <w:rPr>
                <w:rFonts w:asciiTheme="minorHAnsi" w:hAnsiTheme="minorHAnsi" w:cstheme="minorHAnsi"/>
                <w:sz w:val="20"/>
              </w:rPr>
            </w:pPr>
            <w:r>
              <w:rPr>
                <w:rFonts w:asciiTheme="minorHAnsi" w:hAnsiTheme="minorHAnsi" w:cstheme="minorHAnsi"/>
                <w:sz w:val="20"/>
              </w:rPr>
              <w:t>2</w:t>
            </w:r>
          </w:p>
        </w:tc>
        <w:tc>
          <w:tcPr>
            <w:tcW w:w="624" w:type="pct"/>
            <w:shd w:val="clear" w:color="auto" w:fill="auto"/>
            <w:hideMark/>
          </w:tcPr>
          <w:p w14:paraId="35E6CEED" w14:textId="17DB7239" w:rsidR="008C692F" w:rsidRPr="004B7DAE" w:rsidRDefault="008C692F" w:rsidP="00656E43">
            <w:pPr>
              <w:pStyle w:val="NoSpacing"/>
              <w:spacing w:before="60" w:after="60" w:line="259" w:lineRule="auto"/>
              <w:rPr>
                <w:rFonts w:asciiTheme="minorHAnsi" w:hAnsiTheme="minorHAnsi" w:cstheme="minorHAnsi"/>
                <w:sz w:val="20"/>
              </w:rPr>
            </w:pPr>
            <w:r w:rsidRPr="004B7DAE">
              <w:rPr>
                <w:rFonts w:asciiTheme="minorHAnsi" w:hAnsiTheme="minorHAnsi" w:cstheme="minorHAnsi"/>
                <w:sz w:val="20"/>
              </w:rPr>
              <w:t>ID</w:t>
            </w:r>
          </w:p>
        </w:tc>
        <w:tc>
          <w:tcPr>
            <w:tcW w:w="876" w:type="pct"/>
          </w:tcPr>
          <w:p w14:paraId="21CE964D" w14:textId="499A8079"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year</w:t>
            </w:r>
          </w:p>
        </w:tc>
        <w:tc>
          <w:tcPr>
            <w:tcW w:w="1171" w:type="pct"/>
            <w:shd w:val="clear" w:color="auto" w:fill="auto"/>
            <w:hideMark/>
          </w:tcPr>
          <w:p w14:paraId="729D277F" w14:textId="62A9705D"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Year</w:t>
            </w:r>
          </w:p>
        </w:tc>
        <w:tc>
          <w:tcPr>
            <w:tcW w:w="1731" w:type="pct"/>
            <w:shd w:val="clear" w:color="auto" w:fill="auto"/>
            <w:hideMark/>
          </w:tcPr>
          <w:p w14:paraId="13036481" w14:textId="77777777" w:rsidR="008C692F" w:rsidRDefault="008C692F" w:rsidP="00656E43">
            <w:pPr>
              <w:pStyle w:val="NoSpacing"/>
              <w:spacing w:before="60" w:line="259" w:lineRule="auto"/>
              <w:rPr>
                <w:rFonts w:asciiTheme="minorHAnsi" w:hAnsiTheme="minorHAnsi" w:cstheme="minorHAnsi"/>
                <w:sz w:val="20"/>
              </w:rPr>
            </w:pPr>
            <w:r w:rsidRPr="004B7DAE">
              <w:rPr>
                <w:rFonts w:asciiTheme="minorHAnsi" w:hAnsiTheme="minorHAnsi" w:cstheme="minorHAnsi"/>
                <w:sz w:val="20"/>
              </w:rPr>
              <w:t>Numeric</w:t>
            </w:r>
          </w:p>
          <w:p w14:paraId="12012555" w14:textId="0B3C361B" w:rsidR="00656E43" w:rsidRPr="004B7DAE" w:rsidRDefault="00656E43" w:rsidP="00656E43">
            <w:pPr>
              <w:pStyle w:val="NoSpacing"/>
              <w:spacing w:after="60" w:line="259" w:lineRule="auto"/>
              <w:rPr>
                <w:rFonts w:asciiTheme="minorHAnsi" w:hAnsiTheme="minorHAnsi" w:cstheme="minorHAnsi"/>
                <w:sz w:val="20"/>
              </w:rPr>
            </w:pPr>
            <w:r>
              <w:rPr>
                <w:rFonts w:asciiTheme="minorHAnsi" w:hAnsiTheme="minorHAnsi" w:cstheme="minorHAnsi"/>
                <w:sz w:val="20"/>
              </w:rPr>
              <w:t>See Table 2.1</w:t>
            </w:r>
          </w:p>
        </w:tc>
        <w:tc>
          <w:tcPr>
            <w:tcW w:w="330" w:type="pct"/>
          </w:tcPr>
          <w:p w14:paraId="2A4B3AAD" w14:textId="638DD858" w:rsidR="008C692F" w:rsidRPr="004B7DAE" w:rsidRDefault="008C692F" w:rsidP="00656E43">
            <w:pPr>
              <w:pStyle w:val="NoSpacing"/>
              <w:spacing w:before="60" w:line="259" w:lineRule="auto"/>
              <w:jc w:val="center"/>
              <w:rPr>
                <w:rFonts w:asciiTheme="minorHAnsi" w:hAnsiTheme="minorHAnsi" w:cstheme="minorHAnsi"/>
                <w:sz w:val="20"/>
              </w:rPr>
            </w:pPr>
            <w:r w:rsidRPr="004B7DAE">
              <w:rPr>
                <w:rFonts w:asciiTheme="minorHAnsi" w:hAnsiTheme="minorHAnsi" w:cstheme="minorHAnsi"/>
                <w:sz w:val="20"/>
              </w:rPr>
              <w:t>1</w:t>
            </w:r>
          </w:p>
        </w:tc>
      </w:tr>
      <w:tr w:rsidR="008C692F" w:rsidRPr="004B7DAE" w14:paraId="039B810C" w14:textId="3E8E5940" w:rsidTr="00C71163">
        <w:trPr>
          <w:cantSplit/>
          <w:jc w:val="center"/>
        </w:trPr>
        <w:tc>
          <w:tcPr>
            <w:tcW w:w="267" w:type="pct"/>
          </w:tcPr>
          <w:p w14:paraId="185D354E" w14:textId="780EC3E4" w:rsidR="008C692F" w:rsidRPr="004B7DAE" w:rsidRDefault="008C692F" w:rsidP="00656E43">
            <w:pPr>
              <w:pStyle w:val="NoSpacing"/>
              <w:spacing w:before="60" w:line="259" w:lineRule="auto"/>
              <w:jc w:val="right"/>
              <w:rPr>
                <w:rFonts w:asciiTheme="minorHAnsi" w:hAnsiTheme="minorHAnsi" w:cstheme="minorHAnsi"/>
                <w:sz w:val="20"/>
              </w:rPr>
            </w:pPr>
            <w:r>
              <w:rPr>
                <w:rFonts w:asciiTheme="minorHAnsi" w:hAnsiTheme="minorHAnsi" w:cstheme="minorHAnsi"/>
                <w:sz w:val="20"/>
              </w:rPr>
              <w:t>3</w:t>
            </w:r>
          </w:p>
        </w:tc>
        <w:tc>
          <w:tcPr>
            <w:tcW w:w="624" w:type="pct"/>
            <w:shd w:val="clear" w:color="auto" w:fill="auto"/>
            <w:hideMark/>
          </w:tcPr>
          <w:p w14:paraId="4F26BDA1" w14:textId="1617567A" w:rsidR="008C692F" w:rsidRPr="004B7DAE" w:rsidRDefault="008C692F" w:rsidP="00656E43">
            <w:pPr>
              <w:pStyle w:val="NoSpacing"/>
              <w:spacing w:before="60" w:after="60" w:line="259" w:lineRule="auto"/>
              <w:rPr>
                <w:rFonts w:asciiTheme="minorHAnsi" w:hAnsiTheme="minorHAnsi" w:cstheme="minorHAnsi"/>
                <w:sz w:val="20"/>
              </w:rPr>
            </w:pPr>
            <w:r w:rsidRPr="004B7DAE">
              <w:rPr>
                <w:rFonts w:asciiTheme="minorHAnsi" w:hAnsiTheme="minorHAnsi" w:cstheme="minorHAnsi"/>
                <w:sz w:val="20"/>
              </w:rPr>
              <w:t>ID</w:t>
            </w:r>
          </w:p>
        </w:tc>
        <w:tc>
          <w:tcPr>
            <w:tcW w:w="876" w:type="pct"/>
          </w:tcPr>
          <w:p w14:paraId="706EDEDF" w14:textId="473F7B1F"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hhid</w:t>
            </w:r>
          </w:p>
        </w:tc>
        <w:tc>
          <w:tcPr>
            <w:tcW w:w="1171" w:type="pct"/>
            <w:shd w:val="clear" w:color="auto" w:fill="auto"/>
            <w:hideMark/>
          </w:tcPr>
          <w:p w14:paraId="1C459E62" w14:textId="5E46ACD9"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Household identifier</w:t>
            </w:r>
          </w:p>
        </w:tc>
        <w:tc>
          <w:tcPr>
            <w:tcW w:w="1731" w:type="pct"/>
            <w:shd w:val="clear" w:color="auto" w:fill="auto"/>
            <w:hideMark/>
          </w:tcPr>
          <w:p w14:paraId="7E12DB06" w14:textId="77777777" w:rsidR="008C692F" w:rsidRDefault="008C692F" w:rsidP="00656E43">
            <w:pPr>
              <w:pStyle w:val="NoSpacing"/>
              <w:spacing w:before="60" w:line="259" w:lineRule="auto"/>
              <w:rPr>
                <w:rFonts w:asciiTheme="minorHAnsi" w:hAnsiTheme="minorHAnsi" w:cstheme="minorHAnsi"/>
                <w:sz w:val="20"/>
              </w:rPr>
            </w:pPr>
            <w:r w:rsidRPr="004B7DAE">
              <w:rPr>
                <w:rFonts w:asciiTheme="minorHAnsi" w:hAnsiTheme="minorHAnsi" w:cstheme="minorHAnsi"/>
                <w:sz w:val="20"/>
              </w:rPr>
              <w:t>String or Numeric</w:t>
            </w:r>
          </w:p>
          <w:p w14:paraId="35D9E7B9" w14:textId="551EA810" w:rsidR="00656E43" w:rsidRPr="004B7DAE" w:rsidRDefault="00656E43" w:rsidP="00656E43">
            <w:pPr>
              <w:pStyle w:val="NoSpacing"/>
              <w:spacing w:after="60" w:line="259" w:lineRule="auto"/>
              <w:rPr>
                <w:rFonts w:asciiTheme="minorHAnsi" w:hAnsiTheme="minorHAnsi" w:cstheme="minorHAnsi"/>
                <w:sz w:val="20"/>
              </w:rPr>
            </w:pPr>
            <w:r>
              <w:rPr>
                <w:rFonts w:asciiTheme="minorHAnsi" w:hAnsiTheme="minorHAnsi" w:cstheme="minorHAnsi"/>
                <w:sz w:val="20"/>
              </w:rPr>
              <w:t>See Table 2.1</w:t>
            </w:r>
          </w:p>
        </w:tc>
        <w:tc>
          <w:tcPr>
            <w:tcW w:w="330" w:type="pct"/>
          </w:tcPr>
          <w:p w14:paraId="7602B2FB" w14:textId="5BAB356C" w:rsidR="008C692F" w:rsidRPr="004B7DAE" w:rsidRDefault="008C692F" w:rsidP="00656E43">
            <w:pPr>
              <w:pStyle w:val="NoSpacing"/>
              <w:spacing w:before="60" w:line="259" w:lineRule="auto"/>
              <w:jc w:val="center"/>
              <w:rPr>
                <w:rFonts w:asciiTheme="minorHAnsi" w:hAnsiTheme="minorHAnsi" w:cstheme="minorHAnsi"/>
                <w:sz w:val="20"/>
              </w:rPr>
            </w:pPr>
            <w:r w:rsidRPr="004B7DAE">
              <w:rPr>
                <w:rFonts w:asciiTheme="minorHAnsi" w:hAnsiTheme="minorHAnsi" w:cstheme="minorHAnsi"/>
                <w:sz w:val="20"/>
              </w:rPr>
              <w:t>1</w:t>
            </w:r>
          </w:p>
        </w:tc>
      </w:tr>
      <w:tr w:rsidR="008C692F" w:rsidRPr="004B7DAE" w14:paraId="12A19134" w14:textId="5EF10E37" w:rsidTr="00C71163">
        <w:trPr>
          <w:cantSplit/>
          <w:jc w:val="center"/>
        </w:trPr>
        <w:tc>
          <w:tcPr>
            <w:tcW w:w="267" w:type="pct"/>
          </w:tcPr>
          <w:p w14:paraId="387F181B" w14:textId="697E0866" w:rsidR="008C692F" w:rsidRPr="004B7DAE" w:rsidRDefault="008C692F" w:rsidP="00656E43">
            <w:pPr>
              <w:pStyle w:val="NoSpacing"/>
              <w:spacing w:before="60" w:line="259" w:lineRule="auto"/>
              <w:jc w:val="right"/>
              <w:rPr>
                <w:rFonts w:asciiTheme="minorHAnsi" w:hAnsiTheme="minorHAnsi" w:cstheme="minorHAnsi"/>
                <w:sz w:val="20"/>
              </w:rPr>
            </w:pPr>
            <w:r>
              <w:rPr>
                <w:rFonts w:asciiTheme="minorHAnsi" w:hAnsiTheme="minorHAnsi" w:cstheme="minorHAnsi"/>
                <w:sz w:val="20"/>
              </w:rPr>
              <w:t>4</w:t>
            </w:r>
          </w:p>
        </w:tc>
        <w:tc>
          <w:tcPr>
            <w:tcW w:w="624" w:type="pct"/>
            <w:shd w:val="clear" w:color="auto" w:fill="auto"/>
          </w:tcPr>
          <w:p w14:paraId="7FB25EDB" w14:textId="1267F06C" w:rsidR="008C692F" w:rsidRPr="004B7DAE" w:rsidRDefault="008C692F" w:rsidP="00656E43">
            <w:pPr>
              <w:pStyle w:val="NoSpacing"/>
              <w:spacing w:before="60" w:after="60" w:line="259" w:lineRule="auto"/>
              <w:rPr>
                <w:rFonts w:asciiTheme="minorHAnsi" w:hAnsiTheme="minorHAnsi" w:cstheme="minorHAnsi"/>
                <w:sz w:val="20"/>
              </w:rPr>
            </w:pPr>
            <w:r w:rsidRPr="004B7DAE">
              <w:rPr>
                <w:rFonts w:asciiTheme="minorHAnsi" w:hAnsiTheme="minorHAnsi" w:cstheme="minorHAnsi"/>
                <w:sz w:val="20"/>
              </w:rPr>
              <w:t>ID</w:t>
            </w:r>
          </w:p>
        </w:tc>
        <w:tc>
          <w:tcPr>
            <w:tcW w:w="876" w:type="pct"/>
          </w:tcPr>
          <w:p w14:paraId="46C335F6" w14:textId="696333F1"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weight</w:t>
            </w:r>
          </w:p>
        </w:tc>
        <w:tc>
          <w:tcPr>
            <w:tcW w:w="1171" w:type="pct"/>
            <w:shd w:val="clear" w:color="auto" w:fill="auto"/>
          </w:tcPr>
          <w:p w14:paraId="78EDEBEB" w14:textId="2CBF15B3"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Household weights</w:t>
            </w:r>
          </w:p>
        </w:tc>
        <w:tc>
          <w:tcPr>
            <w:tcW w:w="1731" w:type="pct"/>
            <w:shd w:val="clear" w:color="auto" w:fill="auto"/>
          </w:tcPr>
          <w:p w14:paraId="050C21D9" w14:textId="77777777" w:rsidR="008C692F" w:rsidRDefault="008C692F" w:rsidP="00656E43">
            <w:pPr>
              <w:pStyle w:val="NoSpacing"/>
              <w:spacing w:before="60" w:line="259" w:lineRule="auto"/>
              <w:rPr>
                <w:rFonts w:asciiTheme="minorHAnsi" w:hAnsiTheme="minorHAnsi" w:cstheme="minorHAnsi"/>
                <w:sz w:val="20"/>
              </w:rPr>
            </w:pPr>
            <w:r w:rsidRPr="004B7DAE">
              <w:rPr>
                <w:rFonts w:asciiTheme="minorHAnsi" w:hAnsiTheme="minorHAnsi" w:cstheme="minorHAnsi"/>
                <w:sz w:val="20"/>
              </w:rPr>
              <w:t>Numeric</w:t>
            </w:r>
          </w:p>
          <w:p w14:paraId="5A809A05" w14:textId="14227228" w:rsidR="00656E43" w:rsidRPr="004B7DAE" w:rsidRDefault="00656E43" w:rsidP="00656E43">
            <w:pPr>
              <w:pStyle w:val="NoSpacing"/>
              <w:spacing w:after="60" w:line="259" w:lineRule="auto"/>
              <w:rPr>
                <w:rFonts w:asciiTheme="minorHAnsi" w:hAnsiTheme="minorHAnsi" w:cstheme="minorHAnsi"/>
                <w:sz w:val="20"/>
              </w:rPr>
            </w:pPr>
            <w:r>
              <w:rPr>
                <w:rFonts w:asciiTheme="minorHAnsi" w:hAnsiTheme="minorHAnsi" w:cstheme="minorHAnsi"/>
                <w:sz w:val="20"/>
              </w:rPr>
              <w:t>See Table 2.1</w:t>
            </w:r>
          </w:p>
        </w:tc>
        <w:tc>
          <w:tcPr>
            <w:tcW w:w="330" w:type="pct"/>
          </w:tcPr>
          <w:p w14:paraId="60BB2B6C" w14:textId="087ADD45" w:rsidR="008C692F" w:rsidRPr="004B7DAE" w:rsidRDefault="008C692F" w:rsidP="00656E43">
            <w:pPr>
              <w:pStyle w:val="NoSpacing"/>
              <w:spacing w:before="60" w:line="259" w:lineRule="auto"/>
              <w:jc w:val="center"/>
              <w:rPr>
                <w:rFonts w:asciiTheme="minorHAnsi" w:hAnsiTheme="minorHAnsi" w:cstheme="minorHAnsi"/>
                <w:sz w:val="20"/>
              </w:rPr>
            </w:pPr>
            <w:r w:rsidRPr="004B7DAE">
              <w:rPr>
                <w:rFonts w:asciiTheme="minorHAnsi" w:hAnsiTheme="minorHAnsi" w:cstheme="minorHAnsi"/>
                <w:sz w:val="20"/>
              </w:rPr>
              <w:t>1</w:t>
            </w:r>
          </w:p>
        </w:tc>
      </w:tr>
      <w:tr w:rsidR="008C692F" w:rsidRPr="004B7DAE" w14:paraId="63BBC61E" w14:textId="35792018" w:rsidTr="00C71163">
        <w:trPr>
          <w:cantSplit/>
          <w:jc w:val="center"/>
        </w:trPr>
        <w:tc>
          <w:tcPr>
            <w:tcW w:w="267" w:type="pct"/>
          </w:tcPr>
          <w:p w14:paraId="7F9941B8" w14:textId="23151396" w:rsidR="008C692F" w:rsidRPr="004B7DAE" w:rsidRDefault="008C692F" w:rsidP="00656E43">
            <w:pPr>
              <w:pStyle w:val="NoSpacing"/>
              <w:spacing w:before="60" w:line="259" w:lineRule="auto"/>
              <w:jc w:val="right"/>
              <w:rPr>
                <w:rFonts w:asciiTheme="minorHAnsi" w:hAnsiTheme="minorHAnsi" w:cstheme="minorHAnsi"/>
                <w:sz w:val="20"/>
              </w:rPr>
            </w:pPr>
            <w:r>
              <w:rPr>
                <w:rFonts w:asciiTheme="minorHAnsi" w:hAnsiTheme="minorHAnsi" w:cstheme="minorHAnsi"/>
                <w:sz w:val="20"/>
              </w:rPr>
              <w:t>5</w:t>
            </w:r>
          </w:p>
        </w:tc>
        <w:tc>
          <w:tcPr>
            <w:tcW w:w="624" w:type="pct"/>
            <w:shd w:val="clear" w:color="auto" w:fill="auto"/>
            <w:hideMark/>
          </w:tcPr>
          <w:p w14:paraId="4138F69D" w14:textId="18BF57D5" w:rsidR="008C692F" w:rsidRPr="004B7DAE" w:rsidRDefault="008C692F" w:rsidP="00656E43">
            <w:pPr>
              <w:pStyle w:val="NoSpacing"/>
              <w:spacing w:before="60" w:after="60" w:line="259" w:lineRule="auto"/>
              <w:rPr>
                <w:rFonts w:asciiTheme="minorHAnsi" w:hAnsiTheme="minorHAnsi" w:cstheme="minorHAnsi"/>
                <w:sz w:val="20"/>
              </w:rPr>
            </w:pPr>
            <w:r w:rsidRPr="004B7DAE">
              <w:rPr>
                <w:rFonts w:asciiTheme="minorHAnsi" w:hAnsiTheme="minorHAnsi" w:cstheme="minorHAnsi"/>
                <w:sz w:val="20"/>
              </w:rPr>
              <w:t>Geography</w:t>
            </w:r>
          </w:p>
        </w:tc>
        <w:tc>
          <w:tcPr>
            <w:tcW w:w="876" w:type="pct"/>
          </w:tcPr>
          <w:p w14:paraId="417F41C4" w14:textId="57892072"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subnatid1</w:t>
            </w:r>
          </w:p>
        </w:tc>
        <w:tc>
          <w:tcPr>
            <w:tcW w:w="1171" w:type="pct"/>
            <w:shd w:val="clear" w:color="auto" w:fill="auto"/>
            <w:hideMark/>
          </w:tcPr>
          <w:p w14:paraId="4159B715" w14:textId="18A9F097"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Subnational ID - highest level</w:t>
            </w:r>
          </w:p>
        </w:tc>
        <w:tc>
          <w:tcPr>
            <w:tcW w:w="1731" w:type="pct"/>
            <w:shd w:val="clear" w:color="auto" w:fill="auto"/>
            <w:hideMark/>
          </w:tcPr>
          <w:p w14:paraId="29D17680" w14:textId="043CA7C9" w:rsidR="008C692F" w:rsidRPr="004B7DAE" w:rsidRDefault="008C692F" w:rsidP="00656E43">
            <w:pPr>
              <w:pStyle w:val="NoSpacing"/>
              <w:spacing w:before="60" w:after="60" w:line="259" w:lineRule="auto"/>
              <w:rPr>
                <w:rFonts w:asciiTheme="minorHAnsi" w:hAnsiTheme="minorHAnsi" w:cstheme="minorHAnsi"/>
                <w:sz w:val="20"/>
              </w:rPr>
            </w:pPr>
            <w:r w:rsidRPr="004B7DAE">
              <w:rPr>
                <w:rFonts w:asciiTheme="minorHAnsi" w:hAnsiTheme="minorHAnsi" w:cstheme="minorHAnsi"/>
                <w:sz w:val="20"/>
              </w:rPr>
              <w:t>String, country-specific categorical variable; numeric entries in string format using the following naming convention: “1 – Hatay” (as string)</w:t>
            </w:r>
          </w:p>
        </w:tc>
        <w:tc>
          <w:tcPr>
            <w:tcW w:w="330" w:type="pct"/>
          </w:tcPr>
          <w:p w14:paraId="02D10BF8" w14:textId="1FA26167" w:rsidR="008C692F" w:rsidRPr="004B7DAE" w:rsidRDefault="008C692F" w:rsidP="00656E43">
            <w:pPr>
              <w:pStyle w:val="NoSpacing"/>
              <w:spacing w:before="60" w:line="259" w:lineRule="auto"/>
              <w:jc w:val="center"/>
              <w:rPr>
                <w:rFonts w:asciiTheme="minorHAnsi" w:hAnsiTheme="minorHAnsi" w:cstheme="minorHAnsi"/>
                <w:sz w:val="20"/>
              </w:rPr>
            </w:pPr>
            <w:r w:rsidRPr="004B7DAE">
              <w:rPr>
                <w:rFonts w:asciiTheme="minorHAnsi" w:hAnsiTheme="minorHAnsi" w:cstheme="minorHAnsi"/>
                <w:sz w:val="20"/>
              </w:rPr>
              <w:t>1</w:t>
            </w:r>
          </w:p>
        </w:tc>
      </w:tr>
      <w:tr w:rsidR="008C692F" w:rsidRPr="004B7DAE" w14:paraId="229E9C0F" w14:textId="1863D58E" w:rsidTr="00C71163">
        <w:trPr>
          <w:cantSplit/>
          <w:jc w:val="center"/>
        </w:trPr>
        <w:tc>
          <w:tcPr>
            <w:tcW w:w="267" w:type="pct"/>
          </w:tcPr>
          <w:p w14:paraId="49D26720" w14:textId="7A9D35DC" w:rsidR="008C692F" w:rsidRPr="004B7DAE" w:rsidRDefault="008C692F" w:rsidP="00656E43">
            <w:pPr>
              <w:pStyle w:val="NoSpacing"/>
              <w:spacing w:before="60" w:line="259" w:lineRule="auto"/>
              <w:jc w:val="right"/>
              <w:rPr>
                <w:rFonts w:asciiTheme="minorHAnsi" w:hAnsiTheme="minorHAnsi" w:cstheme="minorHAnsi"/>
                <w:sz w:val="20"/>
              </w:rPr>
            </w:pPr>
            <w:r>
              <w:rPr>
                <w:rFonts w:asciiTheme="minorHAnsi" w:hAnsiTheme="minorHAnsi" w:cstheme="minorHAnsi"/>
                <w:sz w:val="20"/>
              </w:rPr>
              <w:lastRenderedPageBreak/>
              <w:t>6</w:t>
            </w:r>
          </w:p>
        </w:tc>
        <w:tc>
          <w:tcPr>
            <w:tcW w:w="624" w:type="pct"/>
            <w:shd w:val="clear" w:color="auto" w:fill="auto"/>
            <w:hideMark/>
          </w:tcPr>
          <w:p w14:paraId="35AC60E3" w14:textId="572F3A0A" w:rsidR="008C692F" w:rsidRPr="004B7DAE" w:rsidRDefault="008C692F" w:rsidP="00656E43">
            <w:pPr>
              <w:pStyle w:val="NoSpacing"/>
              <w:spacing w:before="60" w:after="60" w:line="259" w:lineRule="auto"/>
              <w:rPr>
                <w:rFonts w:asciiTheme="minorHAnsi" w:hAnsiTheme="minorHAnsi" w:cstheme="minorHAnsi"/>
                <w:sz w:val="20"/>
              </w:rPr>
            </w:pPr>
            <w:r w:rsidRPr="004B7DAE">
              <w:rPr>
                <w:rFonts w:asciiTheme="minorHAnsi" w:hAnsiTheme="minorHAnsi" w:cstheme="minorHAnsi"/>
                <w:sz w:val="20"/>
              </w:rPr>
              <w:t>Geography</w:t>
            </w:r>
          </w:p>
        </w:tc>
        <w:tc>
          <w:tcPr>
            <w:tcW w:w="876" w:type="pct"/>
          </w:tcPr>
          <w:p w14:paraId="1F6FE09F" w14:textId="42AE8FDA"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subnatid2</w:t>
            </w:r>
          </w:p>
        </w:tc>
        <w:tc>
          <w:tcPr>
            <w:tcW w:w="1171" w:type="pct"/>
            <w:shd w:val="clear" w:color="auto" w:fill="auto"/>
            <w:hideMark/>
          </w:tcPr>
          <w:p w14:paraId="310DC533" w14:textId="446C6D2B"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Subnational ID - second highest level</w:t>
            </w:r>
          </w:p>
        </w:tc>
        <w:tc>
          <w:tcPr>
            <w:tcW w:w="1731" w:type="pct"/>
            <w:shd w:val="clear" w:color="auto" w:fill="auto"/>
            <w:hideMark/>
          </w:tcPr>
          <w:p w14:paraId="7852FC1B" w14:textId="08CFC24C" w:rsidR="008C692F" w:rsidRPr="004B7DAE" w:rsidRDefault="008C692F" w:rsidP="00656E43">
            <w:pPr>
              <w:pStyle w:val="NoSpacing"/>
              <w:spacing w:before="60" w:after="60" w:line="259" w:lineRule="auto"/>
              <w:rPr>
                <w:rFonts w:asciiTheme="minorHAnsi" w:hAnsiTheme="minorHAnsi" w:cstheme="minorHAnsi"/>
                <w:sz w:val="20"/>
              </w:rPr>
            </w:pPr>
            <w:r w:rsidRPr="004B7DAE">
              <w:rPr>
                <w:rFonts w:asciiTheme="minorHAnsi" w:hAnsiTheme="minorHAnsi" w:cstheme="minorHAnsi"/>
                <w:sz w:val="20"/>
              </w:rPr>
              <w:t>String, country-specific categorical variable; numeric entries in string format using the following naming convention: “1 – Hatay” (as string)</w:t>
            </w:r>
          </w:p>
        </w:tc>
        <w:tc>
          <w:tcPr>
            <w:tcW w:w="330" w:type="pct"/>
          </w:tcPr>
          <w:p w14:paraId="49046E45" w14:textId="337F6823" w:rsidR="008C692F" w:rsidRPr="004B7DAE" w:rsidRDefault="008C692F" w:rsidP="00656E43">
            <w:pPr>
              <w:pStyle w:val="NoSpacing"/>
              <w:spacing w:before="60" w:line="259" w:lineRule="auto"/>
              <w:jc w:val="center"/>
              <w:rPr>
                <w:rFonts w:asciiTheme="minorHAnsi" w:hAnsiTheme="minorHAnsi" w:cstheme="minorHAnsi"/>
                <w:sz w:val="20"/>
              </w:rPr>
            </w:pPr>
            <w:r w:rsidRPr="004B7DAE">
              <w:rPr>
                <w:rFonts w:asciiTheme="minorHAnsi" w:hAnsiTheme="minorHAnsi" w:cstheme="minorHAnsi"/>
                <w:sz w:val="20"/>
              </w:rPr>
              <w:t>1</w:t>
            </w:r>
          </w:p>
        </w:tc>
      </w:tr>
      <w:tr w:rsidR="008C692F" w:rsidRPr="004B7DAE" w14:paraId="66115C46" w14:textId="6DCFA92F" w:rsidTr="00C71163">
        <w:trPr>
          <w:cantSplit/>
          <w:jc w:val="center"/>
        </w:trPr>
        <w:tc>
          <w:tcPr>
            <w:tcW w:w="267" w:type="pct"/>
          </w:tcPr>
          <w:p w14:paraId="118AF016" w14:textId="7C2826FD" w:rsidR="008C692F" w:rsidRPr="004B7DAE" w:rsidRDefault="008C692F" w:rsidP="00656E43">
            <w:pPr>
              <w:pStyle w:val="NoSpacing"/>
              <w:spacing w:before="60" w:line="259" w:lineRule="auto"/>
              <w:jc w:val="right"/>
              <w:rPr>
                <w:rFonts w:asciiTheme="minorHAnsi" w:hAnsiTheme="minorHAnsi" w:cstheme="minorHAnsi"/>
                <w:sz w:val="20"/>
              </w:rPr>
            </w:pPr>
            <w:r>
              <w:rPr>
                <w:rFonts w:asciiTheme="minorHAnsi" w:hAnsiTheme="minorHAnsi" w:cstheme="minorHAnsi"/>
                <w:sz w:val="20"/>
              </w:rPr>
              <w:t>7</w:t>
            </w:r>
          </w:p>
        </w:tc>
        <w:tc>
          <w:tcPr>
            <w:tcW w:w="624" w:type="pct"/>
            <w:shd w:val="clear" w:color="auto" w:fill="auto"/>
            <w:hideMark/>
          </w:tcPr>
          <w:p w14:paraId="39D5B5DB" w14:textId="2CB0B134" w:rsidR="008C692F" w:rsidRPr="004B7DAE" w:rsidRDefault="008C692F" w:rsidP="00656E43">
            <w:pPr>
              <w:pStyle w:val="NoSpacing"/>
              <w:spacing w:before="60" w:after="60" w:line="259" w:lineRule="auto"/>
              <w:rPr>
                <w:rFonts w:asciiTheme="minorHAnsi" w:hAnsiTheme="minorHAnsi" w:cstheme="minorHAnsi"/>
                <w:sz w:val="20"/>
              </w:rPr>
            </w:pPr>
            <w:r w:rsidRPr="004B7DAE">
              <w:rPr>
                <w:rFonts w:asciiTheme="minorHAnsi" w:hAnsiTheme="minorHAnsi" w:cstheme="minorHAnsi"/>
                <w:sz w:val="20"/>
              </w:rPr>
              <w:t>Geography</w:t>
            </w:r>
          </w:p>
        </w:tc>
        <w:tc>
          <w:tcPr>
            <w:tcW w:w="876" w:type="pct"/>
          </w:tcPr>
          <w:p w14:paraId="74D970B1" w14:textId="3DD18140"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subnatid3</w:t>
            </w:r>
          </w:p>
        </w:tc>
        <w:tc>
          <w:tcPr>
            <w:tcW w:w="1171" w:type="pct"/>
            <w:shd w:val="clear" w:color="auto" w:fill="auto"/>
            <w:hideMark/>
          </w:tcPr>
          <w:p w14:paraId="56AE5432" w14:textId="27692FB2"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Subnational ID - third highest level</w:t>
            </w:r>
          </w:p>
        </w:tc>
        <w:tc>
          <w:tcPr>
            <w:tcW w:w="1731" w:type="pct"/>
            <w:shd w:val="clear" w:color="auto" w:fill="auto"/>
            <w:hideMark/>
          </w:tcPr>
          <w:p w14:paraId="78E0E07F" w14:textId="0F0A27E5" w:rsidR="008C692F" w:rsidRPr="004B7DAE" w:rsidRDefault="008C692F" w:rsidP="00656E43">
            <w:pPr>
              <w:pStyle w:val="NoSpacing"/>
              <w:spacing w:before="60" w:after="60" w:line="259" w:lineRule="auto"/>
              <w:rPr>
                <w:rFonts w:asciiTheme="minorHAnsi" w:hAnsiTheme="minorHAnsi" w:cstheme="minorHAnsi"/>
                <w:sz w:val="20"/>
              </w:rPr>
            </w:pPr>
            <w:r w:rsidRPr="004B7DAE">
              <w:rPr>
                <w:rFonts w:asciiTheme="minorHAnsi" w:hAnsiTheme="minorHAnsi" w:cstheme="minorHAnsi"/>
                <w:sz w:val="20"/>
              </w:rPr>
              <w:t>String, country-specific categorical variable; numeric entries in string format using the following naming convention: “1 – Hatay” (as string)</w:t>
            </w:r>
          </w:p>
        </w:tc>
        <w:tc>
          <w:tcPr>
            <w:tcW w:w="330" w:type="pct"/>
          </w:tcPr>
          <w:p w14:paraId="529A566D" w14:textId="39CAD7A3" w:rsidR="008C692F" w:rsidRPr="004B7DAE" w:rsidRDefault="008C692F" w:rsidP="00656E43">
            <w:pPr>
              <w:pStyle w:val="NoSpacing"/>
              <w:spacing w:before="60" w:line="259" w:lineRule="auto"/>
              <w:jc w:val="center"/>
              <w:rPr>
                <w:rFonts w:asciiTheme="minorHAnsi" w:hAnsiTheme="minorHAnsi" w:cstheme="minorHAnsi"/>
                <w:sz w:val="20"/>
              </w:rPr>
            </w:pPr>
            <w:r w:rsidRPr="004B7DAE">
              <w:rPr>
                <w:rFonts w:asciiTheme="minorHAnsi" w:hAnsiTheme="minorHAnsi" w:cstheme="minorHAnsi"/>
                <w:sz w:val="20"/>
              </w:rPr>
              <w:t>2</w:t>
            </w:r>
          </w:p>
        </w:tc>
      </w:tr>
      <w:tr w:rsidR="008C692F" w:rsidRPr="004B7DAE" w14:paraId="2F56ACB9" w14:textId="6422A2D0" w:rsidTr="00C71163">
        <w:trPr>
          <w:cantSplit/>
          <w:jc w:val="center"/>
        </w:trPr>
        <w:tc>
          <w:tcPr>
            <w:tcW w:w="267" w:type="pct"/>
          </w:tcPr>
          <w:p w14:paraId="6513633F" w14:textId="2B6CB1AC" w:rsidR="008C692F" w:rsidRPr="004B7DAE" w:rsidRDefault="008C692F" w:rsidP="00656E43">
            <w:pPr>
              <w:pStyle w:val="NoSpacing"/>
              <w:spacing w:before="60" w:line="259" w:lineRule="auto"/>
              <w:jc w:val="right"/>
              <w:rPr>
                <w:rFonts w:asciiTheme="minorHAnsi" w:hAnsiTheme="minorHAnsi" w:cstheme="minorHAnsi"/>
                <w:sz w:val="20"/>
              </w:rPr>
            </w:pPr>
            <w:r>
              <w:rPr>
                <w:rFonts w:asciiTheme="minorHAnsi" w:hAnsiTheme="minorHAnsi" w:cstheme="minorHAnsi"/>
                <w:sz w:val="20"/>
              </w:rPr>
              <w:t>8</w:t>
            </w:r>
          </w:p>
        </w:tc>
        <w:tc>
          <w:tcPr>
            <w:tcW w:w="624" w:type="pct"/>
            <w:shd w:val="clear" w:color="auto" w:fill="auto"/>
            <w:hideMark/>
          </w:tcPr>
          <w:p w14:paraId="430DD840" w14:textId="735027CA" w:rsidR="008C692F" w:rsidRPr="004B7DAE" w:rsidRDefault="008C692F" w:rsidP="00656E43">
            <w:pPr>
              <w:pStyle w:val="NoSpacing"/>
              <w:spacing w:before="60" w:after="60" w:line="259" w:lineRule="auto"/>
              <w:rPr>
                <w:rFonts w:asciiTheme="minorHAnsi" w:hAnsiTheme="minorHAnsi" w:cstheme="minorHAnsi"/>
                <w:sz w:val="20"/>
              </w:rPr>
            </w:pPr>
            <w:r w:rsidRPr="004B7DAE">
              <w:rPr>
                <w:rFonts w:asciiTheme="minorHAnsi" w:hAnsiTheme="minorHAnsi" w:cstheme="minorHAnsi"/>
                <w:sz w:val="20"/>
              </w:rPr>
              <w:t>Geography</w:t>
            </w:r>
          </w:p>
        </w:tc>
        <w:tc>
          <w:tcPr>
            <w:tcW w:w="876" w:type="pct"/>
          </w:tcPr>
          <w:p w14:paraId="0462541B" w14:textId="29585309"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subnatid4</w:t>
            </w:r>
          </w:p>
        </w:tc>
        <w:tc>
          <w:tcPr>
            <w:tcW w:w="1171" w:type="pct"/>
            <w:shd w:val="clear" w:color="auto" w:fill="auto"/>
            <w:hideMark/>
          </w:tcPr>
          <w:p w14:paraId="052DDB88" w14:textId="012143F0"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Subnational ID - fourth highest level</w:t>
            </w:r>
          </w:p>
        </w:tc>
        <w:tc>
          <w:tcPr>
            <w:tcW w:w="1731" w:type="pct"/>
            <w:shd w:val="clear" w:color="auto" w:fill="auto"/>
            <w:hideMark/>
          </w:tcPr>
          <w:p w14:paraId="4B4BA06F" w14:textId="5E1D7334" w:rsidR="008C692F" w:rsidRPr="004B7DAE" w:rsidRDefault="008C692F" w:rsidP="00656E43">
            <w:pPr>
              <w:pStyle w:val="NoSpacing"/>
              <w:spacing w:before="60" w:after="60" w:line="259" w:lineRule="auto"/>
              <w:rPr>
                <w:rFonts w:asciiTheme="minorHAnsi" w:hAnsiTheme="minorHAnsi" w:cstheme="minorHAnsi"/>
                <w:sz w:val="20"/>
              </w:rPr>
            </w:pPr>
            <w:r w:rsidRPr="004B7DAE">
              <w:rPr>
                <w:rFonts w:asciiTheme="minorHAnsi" w:hAnsiTheme="minorHAnsi" w:cstheme="minorHAnsi"/>
                <w:sz w:val="20"/>
              </w:rPr>
              <w:t>String, country-specific categorical variable; numeric entries in string format using the following naming convention: “1 – Hatay” (as string)</w:t>
            </w:r>
          </w:p>
        </w:tc>
        <w:tc>
          <w:tcPr>
            <w:tcW w:w="330" w:type="pct"/>
          </w:tcPr>
          <w:p w14:paraId="1FCCEBC4" w14:textId="35BF68A6" w:rsidR="008C692F" w:rsidRPr="004B7DAE" w:rsidRDefault="008C692F" w:rsidP="00656E43">
            <w:pPr>
              <w:pStyle w:val="NoSpacing"/>
              <w:spacing w:before="60" w:line="259" w:lineRule="auto"/>
              <w:jc w:val="center"/>
              <w:rPr>
                <w:rFonts w:asciiTheme="minorHAnsi" w:hAnsiTheme="minorHAnsi" w:cstheme="minorHAnsi"/>
                <w:sz w:val="20"/>
              </w:rPr>
            </w:pPr>
            <w:r w:rsidRPr="004B7DAE">
              <w:rPr>
                <w:rFonts w:asciiTheme="minorHAnsi" w:hAnsiTheme="minorHAnsi" w:cstheme="minorHAnsi"/>
                <w:sz w:val="20"/>
              </w:rPr>
              <w:t>2</w:t>
            </w:r>
          </w:p>
        </w:tc>
      </w:tr>
      <w:tr w:rsidR="008C692F" w:rsidRPr="004B7DAE" w14:paraId="61F89F9C" w14:textId="19CAC212" w:rsidTr="00C71163">
        <w:trPr>
          <w:cantSplit/>
          <w:jc w:val="center"/>
        </w:trPr>
        <w:tc>
          <w:tcPr>
            <w:tcW w:w="267" w:type="pct"/>
          </w:tcPr>
          <w:p w14:paraId="4CB623AE" w14:textId="03E8CD68" w:rsidR="008C692F" w:rsidRPr="004B7DAE" w:rsidRDefault="008C692F" w:rsidP="00656E43">
            <w:pPr>
              <w:pStyle w:val="NoSpacing"/>
              <w:spacing w:before="60" w:line="259" w:lineRule="auto"/>
              <w:jc w:val="right"/>
              <w:rPr>
                <w:rFonts w:asciiTheme="minorHAnsi" w:hAnsiTheme="minorHAnsi" w:cstheme="minorHAnsi"/>
                <w:sz w:val="20"/>
              </w:rPr>
            </w:pPr>
            <w:r>
              <w:rPr>
                <w:rFonts w:asciiTheme="minorHAnsi" w:hAnsiTheme="minorHAnsi" w:cstheme="minorHAnsi"/>
                <w:sz w:val="20"/>
              </w:rPr>
              <w:t>9</w:t>
            </w:r>
          </w:p>
        </w:tc>
        <w:tc>
          <w:tcPr>
            <w:tcW w:w="624" w:type="pct"/>
            <w:shd w:val="clear" w:color="auto" w:fill="auto"/>
            <w:hideMark/>
          </w:tcPr>
          <w:p w14:paraId="2B2D0C5A" w14:textId="765C4453" w:rsidR="008C692F" w:rsidRPr="004B7DAE" w:rsidRDefault="008C692F" w:rsidP="00656E43">
            <w:pPr>
              <w:pStyle w:val="NoSpacing"/>
              <w:spacing w:before="60" w:after="60" w:line="259" w:lineRule="auto"/>
              <w:rPr>
                <w:rFonts w:asciiTheme="minorHAnsi" w:hAnsiTheme="minorHAnsi" w:cstheme="minorHAnsi"/>
                <w:sz w:val="20"/>
              </w:rPr>
            </w:pPr>
            <w:r w:rsidRPr="004B7DAE">
              <w:rPr>
                <w:rFonts w:asciiTheme="minorHAnsi" w:hAnsiTheme="minorHAnsi" w:cstheme="minorHAnsi"/>
                <w:sz w:val="20"/>
              </w:rPr>
              <w:t>Geography</w:t>
            </w:r>
          </w:p>
        </w:tc>
        <w:tc>
          <w:tcPr>
            <w:tcW w:w="876" w:type="pct"/>
          </w:tcPr>
          <w:p w14:paraId="6999180F" w14:textId="3C76517E"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subnatidsurvey</w:t>
            </w:r>
          </w:p>
        </w:tc>
        <w:tc>
          <w:tcPr>
            <w:tcW w:w="1171" w:type="pct"/>
            <w:shd w:val="clear" w:color="auto" w:fill="auto"/>
            <w:hideMark/>
          </w:tcPr>
          <w:p w14:paraId="7A3F95AF" w14:textId="208BA7A3"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Lowest level of Subnational ID</w:t>
            </w:r>
          </w:p>
        </w:tc>
        <w:tc>
          <w:tcPr>
            <w:tcW w:w="1731" w:type="pct"/>
            <w:shd w:val="clear" w:color="auto" w:fill="auto"/>
            <w:hideMark/>
          </w:tcPr>
          <w:p w14:paraId="745E553B" w14:textId="74345D83" w:rsidR="008C692F" w:rsidRPr="004B7DAE" w:rsidRDefault="008C692F" w:rsidP="00656E43">
            <w:pPr>
              <w:pStyle w:val="NoSpacing"/>
              <w:spacing w:before="60" w:line="259" w:lineRule="auto"/>
              <w:rPr>
                <w:rFonts w:asciiTheme="minorHAnsi" w:hAnsiTheme="minorHAnsi" w:cstheme="minorHAnsi"/>
                <w:sz w:val="20"/>
              </w:rPr>
            </w:pPr>
            <w:r w:rsidRPr="004B7DAE">
              <w:rPr>
                <w:rFonts w:asciiTheme="minorHAnsi" w:hAnsiTheme="minorHAnsi" w:cstheme="minorHAnsi"/>
                <w:sz w:val="20"/>
              </w:rPr>
              <w:t>String</w:t>
            </w:r>
          </w:p>
        </w:tc>
        <w:tc>
          <w:tcPr>
            <w:tcW w:w="330" w:type="pct"/>
          </w:tcPr>
          <w:p w14:paraId="1283F2AD" w14:textId="0B1E7961" w:rsidR="008C692F" w:rsidRPr="004B7DAE" w:rsidRDefault="008C692F" w:rsidP="00656E43">
            <w:pPr>
              <w:pStyle w:val="NoSpacing"/>
              <w:spacing w:before="60" w:line="259" w:lineRule="auto"/>
              <w:jc w:val="center"/>
              <w:rPr>
                <w:rFonts w:asciiTheme="minorHAnsi" w:hAnsiTheme="minorHAnsi" w:cstheme="minorHAnsi"/>
                <w:sz w:val="20"/>
              </w:rPr>
            </w:pPr>
            <w:r w:rsidRPr="004B7DAE">
              <w:rPr>
                <w:rFonts w:asciiTheme="minorHAnsi" w:hAnsiTheme="minorHAnsi" w:cstheme="minorHAnsi"/>
                <w:sz w:val="20"/>
              </w:rPr>
              <w:t>1</w:t>
            </w:r>
          </w:p>
        </w:tc>
      </w:tr>
      <w:tr w:rsidR="008C692F" w:rsidRPr="004B7DAE" w14:paraId="39FFF3CE" w14:textId="4249BE51" w:rsidTr="00C71163">
        <w:trPr>
          <w:cantSplit/>
          <w:jc w:val="center"/>
        </w:trPr>
        <w:tc>
          <w:tcPr>
            <w:tcW w:w="267" w:type="pct"/>
          </w:tcPr>
          <w:p w14:paraId="1579BF15" w14:textId="0DADF49F" w:rsidR="008C692F" w:rsidRPr="004B7DAE" w:rsidRDefault="008C692F" w:rsidP="00656E43">
            <w:pPr>
              <w:pStyle w:val="NoSpacing"/>
              <w:spacing w:before="60" w:line="259" w:lineRule="auto"/>
              <w:jc w:val="right"/>
              <w:rPr>
                <w:rFonts w:asciiTheme="minorHAnsi" w:hAnsiTheme="minorHAnsi" w:cstheme="minorHAnsi"/>
                <w:sz w:val="20"/>
              </w:rPr>
            </w:pPr>
            <w:r>
              <w:rPr>
                <w:rFonts w:asciiTheme="minorHAnsi" w:hAnsiTheme="minorHAnsi" w:cstheme="minorHAnsi"/>
                <w:sz w:val="20"/>
              </w:rPr>
              <w:t>10</w:t>
            </w:r>
          </w:p>
        </w:tc>
        <w:tc>
          <w:tcPr>
            <w:tcW w:w="624" w:type="pct"/>
            <w:shd w:val="clear" w:color="auto" w:fill="auto"/>
            <w:hideMark/>
          </w:tcPr>
          <w:p w14:paraId="1A100229" w14:textId="1C020B57" w:rsidR="008C692F" w:rsidRPr="004B7DAE" w:rsidRDefault="008C692F" w:rsidP="00656E43">
            <w:pPr>
              <w:pStyle w:val="NoSpacing"/>
              <w:spacing w:before="60" w:after="60" w:line="259" w:lineRule="auto"/>
              <w:rPr>
                <w:rFonts w:asciiTheme="minorHAnsi" w:hAnsiTheme="minorHAnsi" w:cstheme="minorHAnsi"/>
                <w:sz w:val="20"/>
              </w:rPr>
            </w:pPr>
            <w:r w:rsidRPr="004B7DAE">
              <w:rPr>
                <w:rFonts w:asciiTheme="minorHAnsi" w:hAnsiTheme="minorHAnsi" w:cstheme="minorHAnsi"/>
                <w:sz w:val="20"/>
              </w:rPr>
              <w:t>Geography</w:t>
            </w:r>
          </w:p>
        </w:tc>
        <w:tc>
          <w:tcPr>
            <w:tcW w:w="876" w:type="pct"/>
          </w:tcPr>
          <w:p w14:paraId="32F15EEF" w14:textId="222124B8"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strata</w:t>
            </w:r>
          </w:p>
        </w:tc>
        <w:tc>
          <w:tcPr>
            <w:tcW w:w="1171" w:type="pct"/>
            <w:shd w:val="clear" w:color="auto" w:fill="auto"/>
            <w:hideMark/>
          </w:tcPr>
          <w:p w14:paraId="732F943E" w14:textId="448A3D52"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Strata</w:t>
            </w:r>
          </w:p>
        </w:tc>
        <w:tc>
          <w:tcPr>
            <w:tcW w:w="1731" w:type="pct"/>
            <w:shd w:val="clear" w:color="auto" w:fill="auto"/>
            <w:hideMark/>
          </w:tcPr>
          <w:p w14:paraId="0356F4F4" w14:textId="178C35AB" w:rsidR="008C692F" w:rsidRPr="004B7DAE" w:rsidRDefault="008C692F" w:rsidP="00656E43">
            <w:pPr>
              <w:pStyle w:val="NoSpacing"/>
              <w:spacing w:before="60" w:line="259" w:lineRule="auto"/>
              <w:rPr>
                <w:rFonts w:asciiTheme="minorHAnsi" w:hAnsiTheme="minorHAnsi" w:cstheme="minorHAnsi"/>
                <w:sz w:val="20"/>
              </w:rPr>
            </w:pPr>
            <w:r w:rsidRPr="004B7DAE">
              <w:rPr>
                <w:rFonts w:asciiTheme="minorHAnsi" w:hAnsiTheme="minorHAnsi" w:cstheme="minorHAnsi"/>
                <w:sz w:val="20"/>
              </w:rPr>
              <w:t>String</w:t>
            </w:r>
          </w:p>
        </w:tc>
        <w:tc>
          <w:tcPr>
            <w:tcW w:w="330" w:type="pct"/>
          </w:tcPr>
          <w:p w14:paraId="22170896" w14:textId="2B23463F" w:rsidR="008C692F" w:rsidRPr="004B7DAE" w:rsidRDefault="008C692F" w:rsidP="00656E43">
            <w:pPr>
              <w:pStyle w:val="NoSpacing"/>
              <w:spacing w:before="60" w:line="259" w:lineRule="auto"/>
              <w:jc w:val="center"/>
              <w:rPr>
                <w:rFonts w:asciiTheme="minorHAnsi" w:hAnsiTheme="minorHAnsi" w:cstheme="minorHAnsi"/>
                <w:sz w:val="20"/>
              </w:rPr>
            </w:pPr>
            <w:r w:rsidRPr="004B7DAE">
              <w:rPr>
                <w:rFonts w:asciiTheme="minorHAnsi" w:hAnsiTheme="minorHAnsi" w:cstheme="minorHAnsi"/>
                <w:sz w:val="20"/>
              </w:rPr>
              <w:t>1</w:t>
            </w:r>
          </w:p>
        </w:tc>
      </w:tr>
      <w:tr w:rsidR="008C692F" w:rsidRPr="004B7DAE" w14:paraId="5D681EC0" w14:textId="4663AA53" w:rsidTr="00C71163">
        <w:trPr>
          <w:cantSplit/>
          <w:jc w:val="center"/>
        </w:trPr>
        <w:tc>
          <w:tcPr>
            <w:tcW w:w="267" w:type="pct"/>
          </w:tcPr>
          <w:p w14:paraId="31A7D579" w14:textId="1D341145" w:rsidR="008C692F" w:rsidRPr="004B7DAE" w:rsidRDefault="008C692F" w:rsidP="00656E43">
            <w:pPr>
              <w:pStyle w:val="NoSpacing"/>
              <w:spacing w:before="60" w:line="259" w:lineRule="auto"/>
              <w:jc w:val="right"/>
              <w:rPr>
                <w:rFonts w:asciiTheme="minorHAnsi" w:hAnsiTheme="minorHAnsi" w:cstheme="minorHAnsi"/>
                <w:sz w:val="20"/>
              </w:rPr>
            </w:pPr>
            <w:r>
              <w:rPr>
                <w:rFonts w:asciiTheme="minorHAnsi" w:hAnsiTheme="minorHAnsi" w:cstheme="minorHAnsi"/>
                <w:sz w:val="20"/>
              </w:rPr>
              <w:t>11</w:t>
            </w:r>
          </w:p>
        </w:tc>
        <w:tc>
          <w:tcPr>
            <w:tcW w:w="624" w:type="pct"/>
            <w:shd w:val="clear" w:color="auto" w:fill="auto"/>
            <w:hideMark/>
          </w:tcPr>
          <w:p w14:paraId="2B390466" w14:textId="61B9D832" w:rsidR="008C692F" w:rsidRPr="004B7DAE" w:rsidRDefault="008C692F" w:rsidP="00656E43">
            <w:pPr>
              <w:pStyle w:val="NoSpacing"/>
              <w:spacing w:before="60" w:after="60" w:line="259" w:lineRule="auto"/>
              <w:rPr>
                <w:rFonts w:asciiTheme="minorHAnsi" w:hAnsiTheme="minorHAnsi" w:cstheme="minorHAnsi"/>
                <w:sz w:val="20"/>
              </w:rPr>
            </w:pPr>
            <w:r w:rsidRPr="004B7DAE">
              <w:rPr>
                <w:rFonts w:asciiTheme="minorHAnsi" w:hAnsiTheme="minorHAnsi" w:cstheme="minorHAnsi"/>
                <w:sz w:val="20"/>
              </w:rPr>
              <w:t>Geography</w:t>
            </w:r>
          </w:p>
        </w:tc>
        <w:tc>
          <w:tcPr>
            <w:tcW w:w="876" w:type="pct"/>
          </w:tcPr>
          <w:p w14:paraId="1B67CA0E" w14:textId="6C8A676E"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psu</w:t>
            </w:r>
          </w:p>
        </w:tc>
        <w:tc>
          <w:tcPr>
            <w:tcW w:w="1171" w:type="pct"/>
            <w:shd w:val="clear" w:color="auto" w:fill="auto"/>
            <w:hideMark/>
          </w:tcPr>
          <w:p w14:paraId="456A795F" w14:textId="116941F0"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PSU</w:t>
            </w:r>
          </w:p>
        </w:tc>
        <w:tc>
          <w:tcPr>
            <w:tcW w:w="1731" w:type="pct"/>
            <w:shd w:val="clear" w:color="auto" w:fill="auto"/>
            <w:hideMark/>
          </w:tcPr>
          <w:p w14:paraId="20BF13D2" w14:textId="33A122DE" w:rsidR="008C692F" w:rsidRPr="004B7DAE" w:rsidRDefault="008C692F" w:rsidP="00656E43">
            <w:pPr>
              <w:pStyle w:val="NoSpacing"/>
              <w:spacing w:before="60" w:line="259" w:lineRule="auto"/>
              <w:rPr>
                <w:rFonts w:asciiTheme="minorHAnsi" w:hAnsiTheme="minorHAnsi" w:cstheme="minorHAnsi"/>
                <w:sz w:val="20"/>
              </w:rPr>
            </w:pPr>
            <w:r w:rsidRPr="004B7DAE">
              <w:rPr>
                <w:rFonts w:asciiTheme="minorHAnsi" w:hAnsiTheme="minorHAnsi" w:cstheme="minorHAnsi"/>
                <w:sz w:val="20"/>
              </w:rPr>
              <w:t>Numeric, country-specific</w:t>
            </w:r>
          </w:p>
        </w:tc>
        <w:tc>
          <w:tcPr>
            <w:tcW w:w="330" w:type="pct"/>
          </w:tcPr>
          <w:p w14:paraId="788A107C" w14:textId="034AA7B9" w:rsidR="008C692F" w:rsidRPr="004B7DAE" w:rsidRDefault="008C692F" w:rsidP="00656E43">
            <w:pPr>
              <w:pStyle w:val="NoSpacing"/>
              <w:spacing w:before="60" w:line="259" w:lineRule="auto"/>
              <w:jc w:val="center"/>
              <w:rPr>
                <w:rFonts w:asciiTheme="minorHAnsi" w:hAnsiTheme="minorHAnsi" w:cstheme="minorHAnsi"/>
                <w:sz w:val="20"/>
              </w:rPr>
            </w:pPr>
            <w:r w:rsidRPr="004B7DAE">
              <w:rPr>
                <w:rFonts w:asciiTheme="minorHAnsi" w:hAnsiTheme="minorHAnsi" w:cstheme="minorHAnsi"/>
                <w:sz w:val="20"/>
              </w:rPr>
              <w:t>1</w:t>
            </w:r>
          </w:p>
        </w:tc>
      </w:tr>
      <w:tr w:rsidR="008C692F" w:rsidRPr="004B7DAE" w14:paraId="00E1F7A1" w14:textId="1A807379" w:rsidTr="00C71163">
        <w:trPr>
          <w:cantSplit/>
          <w:jc w:val="center"/>
        </w:trPr>
        <w:tc>
          <w:tcPr>
            <w:tcW w:w="267" w:type="pct"/>
          </w:tcPr>
          <w:p w14:paraId="2B82F074" w14:textId="3D453E42" w:rsidR="008C692F" w:rsidRPr="004B7DAE" w:rsidRDefault="008C692F" w:rsidP="00656E43">
            <w:pPr>
              <w:pStyle w:val="NoSpacing"/>
              <w:spacing w:before="60" w:line="259" w:lineRule="auto"/>
              <w:jc w:val="right"/>
              <w:rPr>
                <w:rFonts w:asciiTheme="minorHAnsi" w:hAnsiTheme="minorHAnsi" w:cstheme="minorHAnsi"/>
                <w:sz w:val="20"/>
              </w:rPr>
            </w:pPr>
            <w:r>
              <w:rPr>
                <w:rFonts w:asciiTheme="minorHAnsi" w:hAnsiTheme="minorHAnsi" w:cstheme="minorHAnsi"/>
                <w:sz w:val="20"/>
              </w:rPr>
              <w:t>12</w:t>
            </w:r>
          </w:p>
        </w:tc>
        <w:tc>
          <w:tcPr>
            <w:tcW w:w="624" w:type="pct"/>
            <w:shd w:val="clear" w:color="auto" w:fill="auto"/>
          </w:tcPr>
          <w:p w14:paraId="7E70A62E" w14:textId="568AF26C" w:rsidR="008C692F" w:rsidRPr="004B7DAE" w:rsidRDefault="008C692F" w:rsidP="00656E43">
            <w:pPr>
              <w:pStyle w:val="NoSpacing"/>
              <w:spacing w:before="60" w:after="60" w:line="259" w:lineRule="auto"/>
              <w:rPr>
                <w:rFonts w:asciiTheme="minorHAnsi" w:hAnsiTheme="minorHAnsi" w:cstheme="minorHAnsi"/>
                <w:sz w:val="20"/>
              </w:rPr>
            </w:pPr>
            <w:r w:rsidRPr="004B7DAE">
              <w:rPr>
                <w:rFonts w:asciiTheme="minorHAnsi" w:hAnsiTheme="minorHAnsi" w:cstheme="minorHAnsi"/>
                <w:sz w:val="20"/>
              </w:rPr>
              <w:t>Geography</w:t>
            </w:r>
          </w:p>
        </w:tc>
        <w:tc>
          <w:tcPr>
            <w:tcW w:w="876" w:type="pct"/>
          </w:tcPr>
          <w:p w14:paraId="6A590753" w14:textId="14AED6D5"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subnatid1_prev</w:t>
            </w:r>
          </w:p>
        </w:tc>
        <w:tc>
          <w:tcPr>
            <w:tcW w:w="1171" w:type="pct"/>
            <w:shd w:val="clear" w:color="auto" w:fill="auto"/>
          </w:tcPr>
          <w:p w14:paraId="42A42B45" w14:textId="4B07A7C1"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SUBNATID previous - highest level</w:t>
            </w:r>
          </w:p>
        </w:tc>
        <w:tc>
          <w:tcPr>
            <w:tcW w:w="1731" w:type="pct"/>
            <w:shd w:val="clear" w:color="auto" w:fill="auto"/>
          </w:tcPr>
          <w:p w14:paraId="2F1CD9F2" w14:textId="2F097B12" w:rsidR="008C692F" w:rsidRPr="004B7DAE" w:rsidRDefault="008C692F" w:rsidP="00656E43">
            <w:pPr>
              <w:pStyle w:val="NoSpacing"/>
              <w:spacing w:before="60" w:line="259" w:lineRule="auto"/>
              <w:rPr>
                <w:rFonts w:asciiTheme="minorHAnsi" w:hAnsiTheme="minorHAnsi" w:cstheme="minorHAnsi"/>
                <w:sz w:val="20"/>
              </w:rPr>
            </w:pPr>
            <w:r w:rsidRPr="004B7DAE">
              <w:rPr>
                <w:rFonts w:asciiTheme="minorHAnsi" w:hAnsiTheme="minorHAnsi" w:cstheme="minorHAnsi"/>
                <w:sz w:val="20"/>
              </w:rPr>
              <w:t>String, country-specific categorical variable;</w:t>
            </w:r>
          </w:p>
        </w:tc>
        <w:tc>
          <w:tcPr>
            <w:tcW w:w="330" w:type="pct"/>
          </w:tcPr>
          <w:p w14:paraId="4CDA98FC" w14:textId="757ABA35" w:rsidR="008C692F" w:rsidRPr="004B7DAE" w:rsidRDefault="008C692F" w:rsidP="00656E43">
            <w:pPr>
              <w:pStyle w:val="NoSpacing"/>
              <w:spacing w:before="60" w:line="259" w:lineRule="auto"/>
              <w:jc w:val="center"/>
              <w:rPr>
                <w:rFonts w:asciiTheme="minorHAnsi" w:hAnsiTheme="minorHAnsi" w:cstheme="minorHAnsi"/>
                <w:sz w:val="20"/>
              </w:rPr>
            </w:pPr>
            <w:r w:rsidRPr="004B7DAE">
              <w:rPr>
                <w:rFonts w:asciiTheme="minorHAnsi" w:hAnsiTheme="minorHAnsi" w:cstheme="minorHAnsi"/>
                <w:sz w:val="20"/>
              </w:rPr>
              <w:t>2</w:t>
            </w:r>
          </w:p>
        </w:tc>
      </w:tr>
      <w:tr w:rsidR="008C692F" w:rsidRPr="004B7DAE" w14:paraId="42A88055" w14:textId="2C6F9884" w:rsidTr="00C71163">
        <w:trPr>
          <w:cantSplit/>
          <w:jc w:val="center"/>
        </w:trPr>
        <w:tc>
          <w:tcPr>
            <w:tcW w:w="267" w:type="pct"/>
          </w:tcPr>
          <w:p w14:paraId="21EBF44C" w14:textId="4B5C003B" w:rsidR="008C692F" w:rsidRPr="004B7DAE" w:rsidRDefault="008C692F" w:rsidP="00656E43">
            <w:pPr>
              <w:pStyle w:val="NoSpacing"/>
              <w:spacing w:before="60" w:line="259" w:lineRule="auto"/>
              <w:jc w:val="right"/>
              <w:rPr>
                <w:rFonts w:asciiTheme="minorHAnsi" w:hAnsiTheme="minorHAnsi" w:cstheme="minorHAnsi"/>
                <w:sz w:val="20"/>
              </w:rPr>
            </w:pPr>
            <w:r>
              <w:rPr>
                <w:rFonts w:asciiTheme="minorHAnsi" w:hAnsiTheme="minorHAnsi" w:cstheme="minorHAnsi"/>
                <w:sz w:val="20"/>
              </w:rPr>
              <w:t>13</w:t>
            </w:r>
          </w:p>
        </w:tc>
        <w:tc>
          <w:tcPr>
            <w:tcW w:w="624" w:type="pct"/>
            <w:shd w:val="clear" w:color="auto" w:fill="auto"/>
          </w:tcPr>
          <w:p w14:paraId="77E57F60" w14:textId="46DCDBE0" w:rsidR="008C692F" w:rsidRPr="004B7DAE" w:rsidRDefault="008C692F" w:rsidP="00656E43">
            <w:pPr>
              <w:pStyle w:val="NoSpacing"/>
              <w:spacing w:before="60" w:after="60" w:line="259" w:lineRule="auto"/>
              <w:rPr>
                <w:rFonts w:asciiTheme="minorHAnsi" w:hAnsiTheme="minorHAnsi" w:cstheme="minorHAnsi"/>
                <w:sz w:val="20"/>
              </w:rPr>
            </w:pPr>
            <w:r w:rsidRPr="004B7DAE">
              <w:rPr>
                <w:rFonts w:asciiTheme="minorHAnsi" w:hAnsiTheme="minorHAnsi" w:cstheme="minorHAnsi"/>
                <w:sz w:val="20"/>
              </w:rPr>
              <w:t>Geography</w:t>
            </w:r>
          </w:p>
        </w:tc>
        <w:tc>
          <w:tcPr>
            <w:tcW w:w="876" w:type="pct"/>
          </w:tcPr>
          <w:p w14:paraId="3F6E7EC6" w14:textId="12746433"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subnatid2_prev</w:t>
            </w:r>
          </w:p>
        </w:tc>
        <w:tc>
          <w:tcPr>
            <w:tcW w:w="1171" w:type="pct"/>
            <w:shd w:val="clear" w:color="auto" w:fill="auto"/>
          </w:tcPr>
          <w:p w14:paraId="3A54864E" w14:textId="17D630F3"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SUBNATID previous – second highest level</w:t>
            </w:r>
          </w:p>
        </w:tc>
        <w:tc>
          <w:tcPr>
            <w:tcW w:w="1731" w:type="pct"/>
            <w:shd w:val="clear" w:color="auto" w:fill="auto"/>
          </w:tcPr>
          <w:p w14:paraId="57B12A16" w14:textId="6D79FB92" w:rsidR="008C692F" w:rsidRPr="004B7DAE" w:rsidRDefault="008C692F" w:rsidP="00656E43">
            <w:pPr>
              <w:pStyle w:val="NoSpacing"/>
              <w:spacing w:before="60" w:line="259" w:lineRule="auto"/>
              <w:rPr>
                <w:rFonts w:asciiTheme="minorHAnsi" w:hAnsiTheme="minorHAnsi" w:cstheme="minorHAnsi"/>
                <w:sz w:val="20"/>
              </w:rPr>
            </w:pPr>
            <w:r w:rsidRPr="004B7DAE">
              <w:rPr>
                <w:rFonts w:asciiTheme="minorHAnsi" w:hAnsiTheme="minorHAnsi" w:cstheme="minorHAnsi"/>
                <w:sz w:val="20"/>
              </w:rPr>
              <w:t>String, country-specific categorical variable;</w:t>
            </w:r>
          </w:p>
        </w:tc>
        <w:tc>
          <w:tcPr>
            <w:tcW w:w="330" w:type="pct"/>
          </w:tcPr>
          <w:p w14:paraId="503ADB37" w14:textId="2BD1F564" w:rsidR="008C692F" w:rsidRPr="004B7DAE" w:rsidRDefault="008C692F" w:rsidP="00656E43">
            <w:pPr>
              <w:pStyle w:val="NoSpacing"/>
              <w:spacing w:before="60" w:line="259" w:lineRule="auto"/>
              <w:jc w:val="center"/>
              <w:rPr>
                <w:rFonts w:asciiTheme="minorHAnsi" w:hAnsiTheme="minorHAnsi" w:cstheme="minorHAnsi"/>
                <w:sz w:val="20"/>
              </w:rPr>
            </w:pPr>
            <w:r w:rsidRPr="004B7DAE">
              <w:rPr>
                <w:rFonts w:asciiTheme="minorHAnsi" w:hAnsiTheme="minorHAnsi" w:cstheme="minorHAnsi"/>
                <w:sz w:val="20"/>
              </w:rPr>
              <w:t>2</w:t>
            </w:r>
          </w:p>
        </w:tc>
      </w:tr>
      <w:tr w:rsidR="008C692F" w:rsidRPr="004B7DAE" w14:paraId="222AE055" w14:textId="2675086B" w:rsidTr="00C71163">
        <w:trPr>
          <w:cantSplit/>
          <w:jc w:val="center"/>
        </w:trPr>
        <w:tc>
          <w:tcPr>
            <w:tcW w:w="267" w:type="pct"/>
          </w:tcPr>
          <w:p w14:paraId="426B0031" w14:textId="42E7ABAD" w:rsidR="008C692F" w:rsidRPr="004B7DAE" w:rsidRDefault="008C692F" w:rsidP="00656E43">
            <w:pPr>
              <w:pStyle w:val="NoSpacing"/>
              <w:spacing w:before="60" w:line="259" w:lineRule="auto"/>
              <w:jc w:val="right"/>
              <w:rPr>
                <w:rFonts w:asciiTheme="minorHAnsi" w:hAnsiTheme="minorHAnsi" w:cstheme="minorHAnsi"/>
                <w:sz w:val="20"/>
              </w:rPr>
            </w:pPr>
            <w:r>
              <w:rPr>
                <w:rFonts w:asciiTheme="minorHAnsi" w:hAnsiTheme="minorHAnsi" w:cstheme="minorHAnsi"/>
                <w:sz w:val="20"/>
              </w:rPr>
              <w:t>14</w:t>
            </w:r>
          </w:p>
        </w:tc>
        <w:tc>
          <w:tcPr>
            <w:tcW w:w="624" w:type="pct"/>
            <w:shd w:val="clear" w:color="auto" w:fill="auto"/>
          </w:tcPr>
          <w:p w14:paraId="55501DC3" w14:textId="260C56CF" w:rsidR="008C692F" w:rsidRPr="004B7DAE" w:rsidRDefault="008C692F" w:rsidP="00656E43">
            <w:pPr>
              <w:pStyle w:val="NoSpacing"/>
              <w:spacing w:before="60" w:after="60" w:line="259" w:lineRule="auto"/>
              <w:rPr>
                <w:rFonts w:asciiTheme="minorHAnsi" w:hAnsiTheme="minorHAnsi" w:cstheme="minorHAnsi"/>
                <w:sz w:val="20"/>
              </w:rPr>
            </w:pPr>
            <w:r w:rsidRPr="004B7DAE">
              <w:rPr>
                <w:rFonts w:asciiTheme="minorHAnsi" w:hAnsiTheme="minorHAnsi" w:cstheme="minorHAnsi"/>
                <w:sz w:val="20"/>
              </w:rPr>
              <w:t>Geography</w:t>
            </w:r>
          </w:p>
        </w:tc>
        <w:tc>
          <w:tcPr>
            <w:tcW w:w="876" w:type="pct"/>
          </w:tcPr>
          <w:p w14:paraId="0B983E89" w14:textId="1634C28F"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subnatid3_prev</w:t>
            </w:r>
          </w:p>
        </w:tc>
        <w:tc>
          <w:tcPr>
            <w:tcW w:w="1171" w:type="pct"/>
            <w:shd w:val="clear" w:color="auto" w:fill="auto"/>
          </w:tcPr>
          <w:p w14:paraId="7D92965B" w14:textId="0F209CBE"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SUBNATID previous - third highest level</w:t>
            </w:r>
          </w:p>
        </w:tc>
        <w:tc>
          <w:tcPr>
            <w:tcW w:w="1731" w:type="pct"/>
            <w:shd w:val="clear" w:color="auto" w:fill="auto"/>
          </w:tcPr>
          <w:p w14:paraId="7B9F1D10" w14:textId="67DBDEB5" w:rsidR="008C692F" w:rsidRPr="004B7DAE" w:rsidRDefault="008C692F" w:rsidP="00656E43">
            <w:pPr>
              <w:pStyle w:val="NoSpacing"/>
              <w:spacing w:before="60" w:line="259" w:lineRule="auto"/>
              <w:rPr>
                <w:rFonts w:asciiTheme="minorHAnsi" w:hAnsiTheme="minorHAnsi" w:cstheme="minorHAnsi"/>
                <w:sz w:val="20"/>
              </w:rPr>
            </w:pPr>
            <w:r w:rsidRPr="004B7DAE">
              <w:rPr>
                <w:rFonts w:asciiTheme="minorHAnsi" w:hAnsiTheme="minorHAnsi" w:cstheme="minorHAnsi"/>
                <w:sz w:val="20"/>
              </w:rPr>
              <w:t>String, country-specific categorical variable;</w:t>
            </w:r>
          </w:p>
        </w:tc>
        <w:tc>
          <w:tcPr>
            <w:tcW w:w="330" w:type="pct"/>
          </w:tcPr>
          <w:p w14:paraId="72D0C683" w14:textId="1D6139E0" w:rsidR="008C692F" w:rsidRPr="004B7DAE" w:rsidRDefault="008C692F" w:rsidP="00656E43">
            <w:pPr>
              <w:pStyle w:val="NoSpacing"/>
              <w:spacing w:before="60" w:line="259" w:lineRule="auto"/>
              <w:jc w:val="center"/>
              <w:rPr>
                <w:rFonts w:asciiTheme="minorHAnsi" w:hAnsiTheme="minorHAnsi" w:cstheme="minorHAnsi"/>
                <w:sz w:val="20"/>
              </w:rPr>
            </w:pPr>
            <w:r w:rsidRPr="004B7DAE">
              <w:rPr>
                <w:rFonts w:asciiTheme="minorHAnsi" w:hAnsiTheme="minorHAnsi" w:cstheme="minorHAnsi"/>
                <w:sz w:val="20"/>
              </w:rPr>
              <w:t>2</w:t>
            </w:r>
          </w:p>
        </w:tc>
      </w:tr>
      <w:tr w:rsidR="008C692F" w:rsidRPr="004B7DAE" w14:paraId="7E3378D7" w14:textId="15F5958B" w:rsidTr="00C71163">
        <w:trPr>
          <w:cantSplit/>
          <w:jc w:val="center"/>
        </w:trPr>
        <w:tc>
          <w:tcPr>
            <w:tcW w:w="267" w:type="pct"/>
          </w:tcPr>
          <w:p w14:paraId="10D224CD" w14:textId="61C22BB8" w:rsidR="008C692F" w:rsidRPr="004B7DAE" w:rsidRDefault="008C692F" w:rsidP="00656E43">
            <w:pPr>
              <w:pStyle w:val="NoSpacing"/>
              <w:spacing w:before="60" w:line="259" w:lineRule="auto"/>
              <w:jc w:val="right"/>
              <w:rPr>
                <w:rFonts w:asciiTheme="minorHAnsi" w:hAnsiTheme="minorHAnsi" w:cstheme="minorHAnsi"/>
                <w:sz w:val="20"/>
              </w:rPr>
            </w:pPr>
            <w:r>
              <w:rPr>
                <w:rFonts w:asciiTheme="minorHAnsi" w:hAnsiTheme="minorHAnsi" w:cstheme="minorHAnsi"/>
                <w:sz w:val="20"/>
              </w:rPr>
              <w:t>15</w:t>
            </w:r>
          </w:p>
        </w:tc>
        <w:tc>
          <w:tcPr>
            <w:tcW w:w="624" w:type="pct"/>
            <w:shd w:val="clear" w:color="auto" w:fill="auto"/>
          </w:tcPr>
          <w:p w14:paraId="61ECD78C" w14:textId="426DFEBB" w:rsidR="008C692F" w:rsidRPr="004B7DAE" w:rsidRDefault="008C692F" w:rsidP="00656E43">
            <w:pPr>
              <w:pStyle w:val="NoSpacing"/>
              <w:spacing w:before="60" w:after="60" w:line="259" w:lineRule="auto"/>
              <w:rPr>
                <w:rFonts w:asciiTheme="minorHAnsi" w:hAnsiTheme="minorHAnsi" w:cstheme="minorHAnsi"/>
                <w:sz w:val="20"/>
              </w:rPr>
            </w:pPr>
            <w:r w:rsidRPr="004B7DAE">
              <w:rPr>
                <w:rFonts w:asciiTheme="minorHAnsi" w:hAnsiTheme="minorHAnsi" w:cstheme="minorHAnsi"/>
                <w:sz w:val="20"/>
              </w:rPr>
              <w:t>Geography</w:t>
            </w:r>
          </w:p>
        </w:tc>
        <w:tc>
          <w:tcPr>
            <w:tcW w:w="876" w:type="pct"/>
          </w:tcPr>
          <w:p w14:paraId="70FEC799" w14:textId="0118AD1D"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subnatid4_prev</w:t>
            </w:r>
          </w:p>
        </w:tc>
        <w:tc>
          <w:tcPr>
            <w:tcW w:w="1171" w:type="pct"/>
            <w:shd w:val="clear" w:color="auto" w:fill="auto"/>
          </w:tcPr>
          <w:p w14:paraId="5615F850" w14:textId="713BD202"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SUBNATID previous - lowest level</w:t>
            </w:r>
          </w:p>
        </w:tc>
        <w:tc>
          <w:tcPr>
            <w:tcW w:w="1731" w:type="pct"/>
            <w:shd w:val="clear" w:color="auto" w:fill="auto"/>
          </w:tcPr>
          <w:p w14:paraId="23E408D4" w14:textId="6888177E" w:rsidR="008C692F" w:rsidRPr="004B7DAE" w:rsidRDefault="008C692F" w:rsidP="00656E43">
            <w:pPr>
              <w:pStyle w:val="NoSpacing"/>
              <w:spacing w:before="60" w:line="259" w:lineRule="auto"/>
              <w:rPr>
                <w:rFonts w:asciiTheme="minorHAnsi" w:hAnsiTheme="minorHAnsi" w:cstheme="minorHAnsi"/>
                <w:sz w:val="20"/>
              </w:rPr>
            </w:pPr>
            <w:r w:rsidRPr="004B7DAE">
              <w:rPr>
                <w:rFonts w:asciiTheme="minorHAnsi" w:hAnsiTheme="minorHAnsi" w:cstheme="minorHAnsi"/>
                <w:sz w:val="20"/>
              </w:rPr>
              <w:t>String, country-specific categorical variable;</w:t>
            </w:r>
          </w:p>
        </w:tc>
        <w:tc>
          <w:tcPr>
            <w:tcW w:w="330" w:type="pct"/>
          </w:tcPr>
          <w:p w14:paraId="0976BE68" w14:textId="35F5FD99" w:rsidR="008C692F" w:rsidRPr="004B7DAE" w:rsidRDefault="008C692F" w:rsidP="00656E43">
            <w:pPr>
              <w:pStyle w:val="NoSpacing"/>
              <w:spacing w:before="60" w:line="259" w:lineRule="auto"/>
              <w:jc w:val="center"/>
              <w:rPr>
                <w:rFonts w:asciiTheme="minorHAnsi" w:hAnsiTheme="minorHAnsi" w:cstheme="minorHAnsi"/>
                <w:sz w:val="20"/>
              </w:rPr>
            </w:pPr>
            <w:r w:rsidRPr="004B7DAE">
              <w:rPr>
                <w:rFonts w:asciiTheme="minorHAnsi" w:hAnsiTheme="minorHAnsi" w:cstheme="minorHAnsi"/>
                <w:sz w:val="20"/>
              </w:rPr>
              <w:t>2</w:t>
            </w:r>
          </w:p>
        </w:tc>
      </w:tr>
      <w:tr w:rsidR="008C692F" w:rsidRPr="004B7DAE" w14:paraId="4B509C61" w14:textId="59FDAA74" w:rsidTr="00C71163">
        <w:trPr>
          <w:cantSplit/>
          <w:jc w:val="center"/>
        </w:trPr>
        <w:tc>
          <w:tcPr>
            <w:tcW w:w="267" w:type="pct"/>
          </w:tcPr>
          <w:p w14:paraId="3EACDF8D" w14:textId="28EBABEE" w:rsidR="008C692F" w:rsidRPr="004B7DAE" w:rsidRDefault="008C692F" w:rsidP="00656E43">
            <w:pPr>
              <w:pStyle w:val="NoSpacing"/>
              <w:spacing w:before="60" w:line="259" w:lineRule="auto"/>
              <w:jc w:val="right"/>
              <w:rPr>
                <w:rFonts w:asciiTheme="minorHAnsi" w:hAnsiTheme="minorHAnsi" w:cstheme="minorHAnsi"/>
                <w:sz w:val="20"/>
              </w:rPr>
            </w:pPr>
            <w:r>
              <w:rPr>
                <w:rFonts w:asciiTheme="minorHAnsi" w:hAnsiTheme="minorHAnsi" w:cstheme="minorHAnsi"/>
                <w:sz w:val="20"/>
              </w:rPr>
              <w:t>16</w:t>
            </w:r>
          </w:p>
        </w:tc>
        <w:tc>
          <w:tcPr>
            <w:tcW w:w="624" w:type="pct"/>
            <w:shd w:val="clear" w:color="auto" w:fill="auto"/>
          </w:tcPr>
          <w:p w14:paraId="17AFC96B" w14:textId="171C95D6" w:rsidR="008C692F" w:rsidRPr="004B7DAE" w:rsidRDefault="008C692F" w:rsidP="00656E43">
            <w:pPr>
              <w:pStyle w:val="NoSpacing"/>
              <w:spacing w:before="60" w:after="60" w:line="259" w:lineRule="auto"/>
              <w:rPr>
                <w:rFonts w:asciiTheme="minorHAnsi" w:hAnsiTheme="minorHAnsi" w:cstheme="minorHAnsi"/>
                <w:sz w:val="20"/>
                <w:lang w:eastAsia="zh-CN"/>
              </w:rPr>
            </w:pPr>
            <w:r w:rsidRPr="004B7DAE">
              <w:rPr>
                <w:rFonts w:asciiTheme="minorHAnsi" w:hAnsiTheme="minorHAnsi" w:cstheme="minorHAnsi"/>
                <w:sz w:val="20"/>
              </w:rPr>
              <w:t>Geography</w:t>
            </w:r>
          </w:p>
        </w:tc>
        <w:tc>
          <w:tcPr>
            <w:tcW w:w="876" w:type="pct"/>
          </w:tcPr>
          <w:p w14:paraId="1ED7EA4B" w14:textId="2AB5D7C0"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gaul_adm1_code</w:t>
            </w:r>
          </w:p>
        </w:tc>
        <w:tc>
          <w:tcPr>
            <w:tcW w:w="1171" w:type="pct"/>
            <w:shd w:val="clear" w:color="auto" w:fill="auto"/>
          </w:tcPr>
          <w:p w14:paraId="4DCEC458" w14:textId="446B4347"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Gaul Code</w:t>
            </w:r>
          </w:p>
        </w:tc>
        <w:tc>
          <w:tcPr>
            <w:tcW w:w="1731" w:type="pct"/>
            <w:shd w:val="clear" w:color="auto" w:fill="auto"/>
          </w:tcPr>
          <w:p w14:paraId="104F3FD6" w14:textId="6230C076" w:rsidR="008C692F" w:rsidRPr="004B7DAE" w:rsidRDefault="008C692F" w:rsidP="00656E43">
            <w:pPr>
              <w:pStyle w:val="NoSpacing"/>
              <w:spacing w:before="60" w:line="259" w:lineRule="auto"/>
              <w:rPr>
                <w:rFonts w:asciiTheme="minorHAnsi" w:hAnsiTheme="minorHAnsi" w:cstheme="minorHAnsi"/>
                <w:sz w:val="20"/>
                <w:lang w:eastAsia="en-US"/>
              </w:rPr>
            </w:pPr>
            <w:r w:rsidRPr="004B7DAE">
              <w:rPr>
                <w:rFonts w:asciiTheme="minorHAnsi" w:hAnsiTheme="minorHAnsi" w:cstheme="minorHAnsi"/>
                <w:sz w:val="20"/>
                <w:lang w:eastAsia="en-US"/>
              </w:rPr>
              <w:t>Numeric</w:t>
            </w:r>
          </w:p>
        </w:tc>
        <w:tc>
          <w:tcPr>
            <w:tcW w:w="330" w:type="pct"/>
          </w:tcPr>
          <w:p w14:paraId="73810C84" w14:textId="390EAB67" w:rsidR="008C692F" w:rsidRPr="004B7DAE" w:rsidRDefault="008C692F" w:rsidP="00656E43">
            <w:pPr>
              <w:pStyle w:val="NoSpacing"/>
              <w:spacing w:before="60" w:line="259" w:lineRule="auto"/>
              <w:jc w:val="center"/>
              <w:rPr>
                <w:rFonts w:asciiTheme="minorHAnsi" w:hAnsiTheme="minorHAnsi" w:cstheme="minorHAnsi"/>
                <w:sz w:val="20"/>
                <w:lang w:eastAsia="en-US"/>
              </w:rPr>
            </w:pPr>
            <w:r w:rsidRPr="004B7DAE">
              <w:rPr>
                <w:rFonts w:asciiTheme="minorHAnsi" w:hAnsiTheme="minorHAnsi" w:cstheme="minorHAnsi"/>
                <w:sz w:val="20"/>
                <w:lang w:eastAsia="en-US"/>
              </w:rPr>
              <w:t>1</w:t>
            </w:r>
          </w:p>
        </w:tc>
      </w:tr>
      <w:tr w:rsidR="008C692F" w:rsidRPr="004B7DAE" w14:paraId="5C9A1FFC" w14:textId="2CA37BD9" w:rsidTr="00C71163">
        <w:trPr>
          <w:cantSplit/>
          <w:jc w:val="center"/>
        </w:trPr>
        <w:tc>
          <w:tcPr>
            <w:tcW w:w="267" w:type="pct"/>
          </w:tcPr>
          <w:p w14:paraId="3131EA94" w14:textId="5F11FB40" w:rsidR="008C692F" w:rsidRPr="004B7DAE" w:rsidRDefault="008C692F" w:rsidP="00656E43">
            <w:pPr>
              <w:pStyle w:val="NoSpacing"/>
              <w:spacing w:before="60" w:line="259" w:lineRule="auto"/>
              <w:jc w:val="right"/>
              <w:rPr>
                <w:rFonts w:asciiTheme="minorHAnsi" w:hAnsiTheme="minorHAnsi" w:cstheme="minorHAnsi"/>
                <w:sz w:val="20"/>
              </w:rPr>
            </w:pPr>
            <w:r>
              <w:rPr>
                <w:rFonts w:asciiTheme="minorHAnsi" w:hAnsiTheme="minorHAnsi" w:cstheme="minorHAnsi"/>
                <w:sz w:val="20"/>
              </w:rPr>
              <w:t>17</w:t>
            </w:r>
          </w:p>
        </w:tc>
        <w:tc>
          <w:tcPr>
            <w:tcW w:w="624" w:type="pct"/>
            <w:shd w:val="clear" w:color="auto" w:fill="auto"/>
          </w:tcPr>
          <w:p w14:paraId="6E8C1272" w14:textId="5E0998A5" w:rsidR="008C692F" w:rsidRPr="004B7DAE" w:rsidRDefault="008C692F" w:rsidP="00656E43">
            <w:pPr>
              <w:pStyle w:val="NoSpacing"/>
              <w:spacing w:before="60" w:after="60" w:line="259" w:lineRule="auto"/>
              <w:rPr>
                <w:rFonts w:asciiTheme="minorHAnsi" w:hAnsiTheme="minorHAnsi" w:cstheme="minorHAnsi"/>
                <w:sz w:val="20"/>
                <w:lang w:eastAsia="zh-CN"/>
              </w:rPr>
            </w:pPr>
            <w:r w:rsidRPr="004B7DAE">
              <w:rPr>
                <w:rFonts w:asciiTheme="minorHAnsi" w:hAnsiTheme="minorHAnsi" w:cstheme="minorHAnsi"/>
                <w:sz w:val="20"/>
              </w:rPr>
              <w:t>Geography</w:t>
            </w:r>
          </w:p>
        </w:tc>
        <w:tc>
          <w:tcPr>
            <w:tcW w:w="876" w:type="pct"/>
          </w:tcPr>
          <w:p w14:paraId="1DB12348" w14:textId="56466815"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gual_adm2_code</w:t>
            </w:r>
          </w:p>
        </w:tc>
        <w:tc>
          <w:tcPr>
            <w:tcW w:w="1171" w:type="pct"/>
            <w:shd w:val="clear" w:color="auto" w:fill="auto"/>
          </w:tcPr>
          <w:p w14:paraId="0EAC9E1F" w14:textId="59983C7A"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Gaul Code</w:t>
            </w:r>
          </w:p>
        </w:tc>
        <w:tc>
          <w:tcPr>
            <w:tcW w:w="1731" w:type="pct"/>
            <w:shd w:val="clear" w:color="auto" w:fill="auto"/>
          </w:tcPr>
          <w:p w14:paraId="0F3AC4BC" w14:textId="5667378B" w:rsidR="008C692F" w:rsidRPr="004B7DAE" w:rsidRDefault="008C692F" w:rsidP="00656E43">
            <w:pPr>
              <w:pStyle w:val="NoSpacing"/>
              <w:spacing w:before="60" w:after="60" w:line="259" w:lineRule="auto"/>
              <w:rPr>
                <w:rFonts w:asciiTheme="minorHAnsi" w:hAnsiTheme="minorHAnsi" w:cstheme="minorHAnsi"/>
                <w:sz w:val="20"/>
                <w:lang w:eastAsia="en-US"/>
              </w:rPr>
            </w:pPr>
            <w:r w:rsidRPr="004B7DAE">
              <w:rPr>
                <w:rFonts w:asciiTheme="minorHAnsi" w:hAnsiTheme="minorHAnsi" w:cstheme="minorHAnsi"/>
                <w:sz w:val="20"/>
                <w:lang w:eastAsia="en-US"/>
              </w:rPr>
              <w:t>Numeric</w:t>
            </w:r>
          </w:p>
        </w:tc>
        <w:tc>
          <w:tcPr>
            <w:tcW w:w="330" w:type="pct"/>
          </w:tcPr>
          <w:p w14:paraId="16D30223" w14:textId="02D25993" w:rsidR="008C692F" w:rsidRPr="004B7DAE" w:rsidRDefault="008C692F" w:rsidP="00656E43">
            <w:pPr>
              <w:pStyle w:val="NoSpacing"/>
              <w:spacing w:before="60" w:line="259" w:lineRule="auto"/>
              <w:jc w:val="center"/>
              <w:rPr>
                <w:rFonts w:asciiTheme="minorHAnsi" w:hAnsiTheme="minorHAnsi" w:cstheme="minorHAnsi"/>
                <w:sz w:val="20"/>
                <w:lang w:eastAsia="en-US"/>
              </w:rPr>
            </w:pPr>
            <w:r w:rsidRPr="004B7DAE">
              <w:rPr>
                <w:rFonts w:asciiTheme="minorHAnsi" w:hAnsiTheme="minorHAnsi" w:cstheme="minorHAnsi"/>
                <w:sz w:val="20"/>
                <w:lang w:eastAsia="en-US"/>
              </w:rPr>
              <w:t>1</w:t>
            </w:r>
          </w:p>
        </w:tc>
      </w:tr>
      <w:tr w:rsidR="008C692F" w:rsidRPr="004B7DAE" w14:paraId="3769F98B" w14:textId="77777777" w:rsidTr="00C71163">
        <w:trPr>
          <w:cantSplit/>
          <w:jc w:val="center"/>
        </w:trPr>
        <w:tc>
          <w:tcPr>
            <w:tcW w:w="267" w:type="pct"/>
          </w:tcPr>
          <w:p w14:paraId="1432E9A4" w14:textId="7B8C346F" w:rsidR="008C692F" w:rsidRPr="004B7DAE" w:rsidRDefault="008C692F" w:rsidP="00656E43">
            <w:pPr>
              <w:pStyle w:val="NoSpacing"/>
              <w:spacing w:before="60" w:line="259" w:lineRule="auto"/>
              <w:jc w:val="right"/>
              <w:rPr>
                <w:rFonts w:asciiTheme="minorHAnsi" w:hAnsiTheme="minorHAnsi" w:cstheme="minorHAnsi"/>
                <w:sz w:val="20"/>
              </w:rPr>
            </w:pPr>
            <w:r>
              <w:rPr>
                <w:rFonts w:asciiTheme="minorHAnsi" w:hAnsiTheme="minorHAnsi" w:cstheme="minorHAnsi"/>
                <w:sz w:val="20"/>
              </w:rPr>
              <w:t>18</w:t>
            </w:r>
          </w:p>
        </w:tc>
        <w:tc>
          <w:tcPr>
            <w:tcW w:w="624" w:type="pct"/>
            <w:shd w:val="clear" w:color="auto" w:fill="auto"/>
          </w:tcPr>
          <w:p w14:paraId="603ACB43" w14:textId="54B739D8" w:rsidR="008C692F" w:rsidRPr="004B7DAE" w:rsidRDefault="008C692F" w:rsidP="00656E43">
            <w:pPr>
              <w:pStyle w:val="NoSpacing"/>
              <w:spacing w:before="60" w:after="60" w:line="259" w:lineRule="auto"/>
              <w:rPr>
                <w:rFonts w:asciiTheme="minorHAnsi" w:hAnsiTheme="minorHAnsi" w:cstheme="minorHAnsi"/>
                <w:sz w:val="20"/>
              </w:rPr>
            </w:pPr>
            <w:r w:rsidRPr="004B7DAE">
              <w:rPr>
                <w:rFonts w:asciiTheme="minorHAnsi" w:hAnsiTheme="minorHAnsi" w:cstheme="minorHAnsi"/>
                <w:sz w:val="20"/>
              </w:rPr>
              <w:t>Geography</w:t>
            </w:r>
          </w:p>
        </w:tc>
        <w:tc>
          <w:tcPr>
            <w:tcW w:w="876" w:type="pct"/>
          </w:tcPr>
          <w:p w14:paraId="4A94AD98" w14:textId="77777777"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urban</w:t>
            </w:r>
          </w:p>
        </w:tc>
        <w:tc>
          <w:tcPr>
            <w:tcW w:w="1171" w:type="pct"/>
            <w:shd w:val="clear" w:color="auto" w:fill="auto"/>
          </w:tcPr>
          <w:p w14:paraId="44D47B68" w14:textId="77777777" w:rsidR="008C692F" w:rsidRPr="004B7DAE" w:rsidRDefault="008C692F" w:rsidP="00656E43">
            <w:pPr>
              <w:pStyle w:val="NoSpacing"/>
              <w:spacing w:before="60" w:after="60" w:line="259" w:lineRule="auto"/>
              <w:rPr>
                <w:rFonts w:asciiTheme="minorHAnsi" w:hAnsiTheme="minorHAnsi" w:cstheme="minorHAnsi"/>
                <w:b/>
                <w:bCs/>
                <w:sz w:val="20"/>
              </w:rPr>
            </w:pPr>
            <w:r w:rsidRPr="004B7DAE">
              <w:rPr>
                <w:rFonts w:asciiTheme="minorHAnsi" w:hAnsiTheme="minorHAnsi" w:cstheme="minorHAnsi"/>
                <w:b/>
                <w:bCs/>
                <w:sz w:val="20"/>
              </w:rPr>
              <w:t>Urban</w:t>
            </w:r>
          </w:p>
        </w:tc>
        <w:tc>
          <w:tcPr>
            <w:tcW w:w="1731" w:type="pct"/>
            <w:shd w:val="clear" w:color="auto" w:fill="auto"/>
          </w:tcPr>
          <w:p w14:paraId="268F20CC" w14:textId="762213AB" w:rsidR="008C692F" w:rsidRPr="004B7DAE" w:rsidRDefault="008C692F" w:rsidP="00656E43">
            <w:pPr>
              <w:pStyle w:val="NoSpacing"/>
              <w:spacing w:before="60" w:after="60" w:line="259" w:lineRule="auto"/>
              <w:rPr>
                <w:rFonts w:asciiTheme="minorHAnsi" w:hAnsiTheme="minorHAnsi" w:cstheme="minorHAnsi"/>
                <w:sz w:val="20"/>
              </w:rPr>
            </w:pPr>
            <w:r w:rsidRPr="004B7DAE">
              <w:rPr>
                <w:rFonts w:asciiTheme="minorHAnsi" w:hAnsiTheme="minorHAnsi" w:cstheme="minorHAnsi"/>
                <w:sz w:val="20"/>
                <w:lang w:eastAsia="en-US"/>
              </w:rPr>
              <w:t>1</w:t>
            </w:r>
            <w:r w:rsidR="0098347C">
              <w:rPr>
                <w:rFonts w:asciiTheme="minorHAnsi" w:hAnsiTheme="minorHAnsi" w:cstheme="minorHAnsi"/>
                <w:sz w:val="20"/>
                <w:lang w:eastAsia="en-US"/>
              </w:rPr>
              <w:t xml:space="preserve"> </w:t>
            </w:r>
            <w:r w:rsidRPr="004B7DAE">
              <w:rPr>
                <w:rFonts w:asciiTheme="minorHAnsi" w:hAnsiTheme="minorHAnsi" w:cstheme="minorHAnsi"/>
                <w:sz w:val="20"/>
                <w:lang w:eastAsia="en-US"/>
              </w:rPr>
              <w:t>=</w:t>
            </w:r>
            <w:r w:rsidR="0098347C">
              <w:rPr>
                <w:rFonts w:asciiTheme="minorHAnsi" w:hAnsiTheme="minorHAnsi" w:cstheme="minorHAnsi"/>
                <w:sz w:val="20"/>
                <w:lang w:eastAsia="en-US"/>
              </w:rPr>
              <w:t xml:space="preserve"> </w:t>
            </w:r>
            <w:r w:rsidRPr="004B7DAE">
              <w:rPr>
                <w:rFonts w:asciiTheme="minorHAnsi" w:hAnsiTheme="minorHAnsi" w:cstheme="minorHAnsi"/>
                <w:sz w:val="20"/>
                <w:lang w:eastAsia="en-US"/>
              </w:rPr>
              <w:t xml:space="preserve">Urban </w:t>
            </w:r>
            <w:r w:rsidRPr="004B7DAE">
              <w:rPr>
                <w:rFonts w:asciiTheme="minorHAnsi" w:hAnsiTheme="minorHAnsi" w:cstheme="minorHAnsi"/>
                <w:sz w:val="20"/>
                <w:lang w:eastAsia="en-US"/>
              </w:rPr>
              <w:br/>
              <w:t>0</w:t>
            </w:r>
            <w:r w:rsidR="0098347C">
              <w:rPr>
                <w:rFonts w:asciiTheme="minorHAnsi" w:hAnsiTheme="minorHAnsi" w:cstheme="minorHAnsi"/>
                <w:sz w:val="20"/>
                <w:lang w:eastAsia="en-US"/>
              </w:rPr>
              <w:t xml:space="preserve"> </w:t>
            </w:r>
            <w:r w:rsidRPr="004B7DAE">
              <w:rPr>
                <w:rFonts w:asciiTheme="minorHAnsi" w:hAnsiTheme="minorHAnsi" w:cstheme="minorHAnsi"/>
                <w:sz w:val="20"/>
                <w:lang w:eastAsia="en-US"/>
              </w:rPr>
              <w:t>=</w:t>
            </w:r>
            <w:r w:rsidR="0098347C">
              <w:rPr>
                <w:rFonts w:asciiTheme="minorHAnsi" w:hAnsiTheme="minorHAnsi" w:cstheme="minorHAnsi"/>
                <w:sz w:val="20"/>
                <w:lang w:eastAsia="en-US"/>
              </w:rPr>
              <w:t xml:space="preserve"> </w:t>
            </w:r>
            <w:r w:rsidRPr="004B7DAE">
              <w:rPr>
                <w:rFonts w:asciiTheme="minorHAnsi" w:hAnsiTheme="minorHAnsi" w:cstheme="minorHAnsi"/>
                <w:sz w:val="20"/>
                <w:lang w:eastAsia="en-US"/>
              </w:rPr>
              <w:t>Rural</w:t>
            </w:r>
          </w:p>
        </w:tc>
        <w:tc>
          <w:tcPr>
            <w:tcW w:w="330" w:type="pct"/>
          </w:tcPr>
          <w:p w14:paraId="5BE9E7AF" w14:textId="77777777" w:rsidR="008C692F" w:rsidRPr="004B7DAE" w:rsidRDefault="008C692F" w:rsidP="00656E43">
            <w:pPr>
              <w:pStyle w:val="NoSpacing"/>
              <w:spacing w:before="60" w:line="259" w:lineRule="auto"/>
              <w:jc w:val="center"/>
              <w:rPr>
                <w:rFonts w:asciiTheme="minorHAnsi" w:hAnsiTheme="minorHAnsi" w:cstheme="minorHAnsi"/>
                <w:sz w:val="20"/>
                <w:lang w:eastAsia="en-US"/>
              </w:rPr>
            </w:pPr>
            <w:r w:rsidRPr="004B7DAE">
              <w:rPr>
                <w:rFonts w:asciiTheme="minorHAnsi" w:hAnsiTheme="minorHAnsi" w:cstheme="minorHAnsi"/>
                <w:sz w:val="20"/>
                <w:lang w:eastAsia="en-US"/>
              </w:rPr>
              <w:t>1</w:t>
            </w:r>
          </w:p>
        </w:tc>
      </w:tr>
    </w:tbl>
    <w:p w14:paraId="51C44CC0" w14:textId="12625092" w:rsidR="00707B8B" w:rsidRDefault="00707B8B" w:rsidP="00636472">
      <w:pPr>
        <w:pStyle w:val="NoSpacing"/>
      </w:pPr>
      <w:bookmarkStart w:id="137" w:name="_Toc514150792"/>
      <w:bookmarkStart w:id="138" w:name="_Toc7198618"/>
      <w:bookmarkStart w:id="139" w:name="_Toc7198782"/>
    </w:p>
    <w:p w14:paraId="60B9B4D9" w14:textId="77777777" w:rsidR="00636472" w:rsidRDefault="00636472" w:rsidP="00636472">
      <w:pPr>
        <w:pStyle w:val="NoSpacing"/>
      </w:pPr>
    </w:p>
    <w:p w14:paraId="416A5219" w14:textId="3C801F6A" w:rsidR="009312B1" w:rsidRPr="00594242" w:rsidRDefault="009312B1" w:rsidP="00542E7F">
      <w:pPr>
        <w:pStyle w:val="Heading2"/>
        <w:spacing w:before="0" w:after="0"/>
        <w:rPr>
          <w:rFonts w:asciiTheme="minorHAnsi" w:hAnsiTheme="minorHAnsi" w:cstheme="minorHAnsi"/>
          <w:b/>
          <w:bCs/>
        </w:rPr>
      </w:pPr>
      <w:bookmarkStart w:id="140" w:name="_Toc176262692"/>
      <w:r w:rsidRPr="00594242">
        <w:rPr>
          <w:rFonts w:asciiTheme="minorHAnsi" w:hAnsiTheme="minorHAnsi" w:cstheme="minorHAnsi"/>
          <w:b/>
          <w:bCs/>
        </w:rPr>
        <w:t>Challenges</w:t>
      </w:r>
      <w:r w:rsidR="00C71163">
        <w:rPr>
          <w:rFonts w:asciiTheme="minorHAnsi" w:hAnsiTheme="minorHAnsi" w:cstheme="minorHAnsi"/>
          <w:b/>
          <w:bCs/>
        </w:rPr>
        <w:t xml:space="preserve"> and C</w:t>
      </w:r>
      <w:r w:rsidRPr="00594242">
        <w:rPr>
          <w:rFonts w:asciiTheme="minorHAnsi" w:hAnsiTheme="minorHAnsi" w:cstheme="minorHAnsi"/>
          <w:b/>
          <w:bCs/>
        </w:rPr>
        <w:t xml:space="preserve">ommon </w:t>
      </w:r>
      <w:bookmarkEnd w:id="137"/>
      <w:bookmarkEnd w:id="138"/>
      <w:bookmarkEnd w:id="139"/>
      <w:r w:rsidR="00C71163">
        <w:rPr>
          <w:rFonts w:asciiTheme="minorHAnsi" w:hAnsiTheme="minorHAnsi" w:cstheme="minorHAnsi"/>
          <w:b/>
          <w:bCs/>
        </w:rPr>
        <w:t>M</w:t>
      </w:r>
      <w:r w:rsidR="00C71163" w:rsidRPr="00594242">
        <w:rPr>
          <w:rFonts w:asciiTheme="minorHAnsi" w:hAnsiTheme="minorHAnsi" w:cstheme="minorHAnsi"/>
          <w:b/>
          <w:bCs/>
        </w:rPr>
        <w:t>istakes</w:t>
      </w:r>
      <w:bookmarkEnd w:id="140"/>
    </w:p>
    <w:p w14:paraId="4AEB5058" w14:textId="77777777" w:rsidR="004A1EE6" w:rsidRDefault="004A1EE6" w:rsidP="004A1EE6">
      <w:pPr>
        <w:pStyle w:val="ListParagraph"/>
        <w:ind w:left="360"/>
        <w:jc w:val="both"/>
      </w:pPr>
    </w:p>
    <w:p w14:paraId="26DC63D2" w14:textId="770F1154" w:rsidR="009312B1" w:rsidRPr="006C23C9" w:rsidRDefault="00C71163" w:rsidP="00542E7F">
      <w:pPr>
        <w:pStyle w:val="ListParagraph"/>
        <w:numPr>
          <w:ilvl w:val="0"/>
          <w:numId w:val="1"/>
        </w:numPr>
        <w:ind w:left="360"/>
        <w:jc w:val="both"/>
      </w:pPr>
      <w:r>
        <w:t>SUBNATID</w:t>
      </w:r>
      <w:r w:rsidR="00FA0D5E" w:rsidRPr="006C23C9">
        <w:t xml:space="preserve"> codes should reflect the most recent codes that pertain to that survey. </w:t>
      </w:r>
      <w:r>
        <w:t>SUBNATID_PREV</w:t>
      </w:r>
      <w:r w:rsidR="00FA0D5E" w:rsidRPr="006C23C9">
        <w:t xml:space="preserve"> codes can be used to track splits and new administrative units that have been introduced since the previous survey. </w:t>
      </w:r>
      <w:r w:rsidR="009312B1" w:rsidRPr="006C23C9">
        <w:t>It is important to ensure there is consistency in geographic variables across time. Sub</w:t>
      </w:r>
      <w:r w:rsidR="00F72C2D">
        <w:t>-</w:t>
      </w:r>
      <w:r w:rsidR="009312B1" w:rsidRPr="006C23C9">
        <w:t xml:space="preserve">nationally representative units may be added in later additions of surveys, so names of subnational units must be consistent across time. </w:t>
      </w:r>
      <w:r w:rsidR="00FA0D5E" w:rsidRPr="006C23C9">
        <w:t xml:space="preserve"> This will allow analysts to m</w:t>
      </w:r>
      <w:r w:rsidR="00732422" w:rsidRPr="006C23C9">
        <w:t>ake the current administrative units “</w:t>
      </w:r>
      <w:r w:rsidR="00F57B70" w:rsidRPr="006C23C9">
        <w:t>backwards compatible</w:t>
      </w:r>
      <w:r w:rsidR="00732422" w:rsidRPr="006C23C9">
        <w:t xml:space="preserve">” with little additional effort.  </w:t>
      </w:r>
    </w:p>
    <w:p w14:paraId="733993B0" w14:textId="77777777" w:rsidR="009E49CE" w:rsidRDefault="009E49CE" w:rsidP="009E49CE">
      <w:pPr>
        <w:pStyle w:val="ListParagraph"/>
        <w:ind w:left="360"/>
        <w:jc w:val="both"/>
      </w:pPr>
    </w:p>
    <w:p w14:paraId="0BE46431" w14:textId="16C0884C" w:rsidR="00732422" w:rsidRPr="006C23C9" w:rsidRDefault="00732422" w:rsidP="00542E7F">
      <w:pPr>
        <w:pStyle w:val="ListParagraph"/>
        <w:numPr>
          <w:ilvl w:val="0"/>
          <w:numId w:val="1"/>
        </w:numPr>
        <w:ind w:left="360"/>
        <w:jc w:val="both"/>
      </w:pPr>
      <w:r w:rsidRPr="006C23C9">
        <w:t>Harmonizers should ensure the subnatid1 through subnatid4 are string variables NOT categorical.</w:t>
      </w:r>
      <w:r w:rsidRPr="006C23C9">
        <w:rPr>
          <w:b/>
        </w:rPr>
        <w:t xml:space="preserve"> </w:t>
      </w:r>
    </w:p>
    <w:p w14:paraId="75DA5327" w14:textId="77777777" w:rsidR="009E49CE" w:rsidRDefault="009E49CE" w:rsidP="009E49CE">
      <w:pPr>
        <w:pStyle w:val="ListParagraph"/>
        <w:ind w:left="360"/>
        <w:jc w:val="both"/>
      </w:pPr>
    </w:p>
    <w:p w14:paraId="36741634" w14:textId="0E8BDA73" w:rsidR="006C584B" w:rsidRPr="006C23C9" w:rsidRDefault="006C584B" w:rsidP="00114012">
      <w:pPr>
        <w:pStyle w:val="ListParagraph"/>
        <w:numPr>
          <w:ilvl w:val="0"/>
          <w:numId w:val="1"/>
        </w:numPr>
        <w:spacing w:after="60"/>
        <w:ind w:left="360"/>
        <w:contextualSpacing w:val="0"/>
        <w:jc w:val="both"/>
      </w:pPr>
      <w:commentRangeStart w:id="141"/>
      <w:r w:rsidRPr="006C23C9">
        <w:lastRenderedPageBreak/>
        <w:t>The urban variable cannot be different from zero or one</w:t>
      </w:r>
      <w:commentRangeEnd w:id="141"/>
      <w:r w:rsidR="00E020A9">
        <w:rPr>
          <w:rStyle w:val="CommentReference"/>
        </w:rPr>
        <w:commentReference w:id="141"/>
      </w:r>
    </w:p>
    <w:tbl>
      <w:tblPr>
        <w:tblW w:w="0" w:type="auto"/>
        <w:shd w:val="clear" w:color="auto" w:fill="D9D9D9" w:themeFill="background1" w:themeFillShade="D9"/>
        <w:tblLook w:val="04A0" w:firstRow="1" w:lastRow="0" w:firstColumn="1" w:lastColumn="0" w:noHBand="0" w:noVBand="1"/>
      </w:tblPr>
      <w:tblGrid>
        <w:gridCol w:w="8820"/>
      </w:tblGrid>
      <w:tr w:rsidR="006C584B" w:rsidRPr="006C23C9" w14:paraId="609D5A87" w14:textId="77777777" w:rsidTr="00CA4007">
        <w:tc>
          <w:tcPr>
            <w:tcW w:w="8820" w:type="dxa"/>
            <w:shd w:val="clear" w:color="auto" w:fill="D9D9D9" w:themeFill="background1" w:themeFillShade="D9"/>
          </w:tcPr>
          <w:p w14:paraId="1E849D90" w14:textId="77777777" w:rsidR="006C584B" w:rsidRPr="006C23C9" w:rsidRDefault="006C584B" w:rsidP="006C584B">
            <w:pPr>
              <w:jc w:val="both"/>
            </w:pPr>
            <w:r w:rsidRPr="006C23C9">
              <w:rPr>
                <w:rFonts w:ascii="Courier New" w:eastAsia="Times New Roman" w:hAnsi="Courier New" w:cs="Courier New"/>
                <w:lang w:eastAsia="es-ES"/>
              </w:rPr>
              <w:t>urban!= 1 &amp; urban!= 0</w:t>
            </w:r>
          </w:p>
        </w:tc>
      </w:tr>
    </w:tbl>
    <w:p w14:paraId="748D7C8A" w14:textId="77777777" w:rsidR="004B7DAE" w:rsidRDefault="004B7DAE" w:rsidP="004B7DAE">
      <w:pPr>
        <w:spacing w:after="0"/>
        <w:rPr>
          <w:rFonts w:asciiTheme="majorHAnsi" w:hAnsiTheme="majorHAnsi" w:cstheme="majorHAnsi"/>
        </w:rPr>
      </w:pPr>
    </w:p>
    <w:p w14:paraId="19272071" w14:textId="23A51816" w:rsidR="00D11BCD" w:rsidRDefault="0015361F" w:rsidP="004B7DAE">
      <w:pPr>
        <w:spacing w:after="0"/>
        <w:rPr>
          <w:rFonts w:asciiTheme="majorHAnsi" w:hAnsiTheme="majorHAnsi" w:cstheme="majorHAnsi"/>
        </w:rPr>
      </w:pPr>
      <w:r>
        <w:rPr>
          <w:rFonts w:asciiTheme="majorHAnsi" w:hAnsiTheme="majorHAnsi" w:cstheme="majorHAnsi"/>
        </w:rPr>
        <w:t>Special cases</w:t>
      </w:r>
      <w:r w:rsidR="00D11BCD">
        <w:rPr>
          <w:rFonts w:asciiTheme="majorHAnsi" w:hAnsiTheme="majorHAnsi" w:cstheme="majorHAnsi"/>
        </w:rPr>
        <w:t>:</w:t>
      </w:r>
    </w:p>
    <w:p w14:paraId="6DAC003A" w14:textId="159712EE" w:rsidR="00D11BCD" w:rsidRDefault="00DA73C0" w:rsidP="00D11BCD">
      <w:pPr>
        <w:pStyle w:val="ListParagraph"/>
        <w:numPr>
          <w:ilvl w:val="0"/>
          <w:numId w:val="1"/>
        </w:numPr>
        <w:spacing w:after="0"/>
        <w:rPr>
          <w:rFonts w:asciiTheme="majorHAnsi" w:hAnsiTheme="majorHAnsi" w:cstheme="majorHAnsi"/>
        </w:rPr>
      </w:pPr>
      <w:r>
        <w:rPr>
          <w:rFonts w:asciiTheme="majorHAnsi" w:hAnsiTheme="majorHAnsi" w:cstheme="majorHAnsi"/>
        </w:rPr>
        <w:t xml:space="preserve">Some countries do not have urban/rural classification, for example, </w:t>
      </w:r>
      <w:r w:rsidR="00D11BCD">
        <w:rPr>
          <w:rFonts w:asciiTheme="majorHAnsi" w:hAnsiTheme="majorHAnsi" w:cstheme="majorHAnsi"/>
        </w:rPr>
        <w:t>The Maldives</w:t>
      </w:r>
      <w:r w:rsidR="00695176">
        <w:rPr>
          <w:rFonts w:asciiTheme="majorHAnsi" w:hAnsiTheme="majorHAnsi" w:cstheme="majorHAnsi"/>
        </w:rPr>
        <w:t xml:space="preserve">, </w:t>
      </w:r>
      <w:r>
        <w:rPr>
          <w:rFonts w:asciiTheme="majorHAnsi" w:hAnsiTheme="majorHAnsi" w:cstheme="majorHAnsi"/>
        </w:rPr>
        <w:t>and Lebanon</w:t>
      </w:r>
      <w:r w:rsidR="00D11BCD">
        <w:rPr>
          <w:rFonts w:asciiTheme="majorHAnsi" w:hAnsiTheme="majorHAnsi" w:cstheme="majorHAnsi"/>
        </w:rPr>
        <w:t xml:space="preserve">. </w:t>
      </w:r>
      <w:r w:rsidR="00695176">
        <w:rPr>
          <w:rFonts w:asciiTheme="majorHAnsi" w:hAnsiTheme="majorHAnsi" w:cstheme="majorHAnsi"/>
        </w:rPr>
        <w:t>In the case of Lebanon, urban is defined as missing in the GMD harmonization.</w:t>
      </w:r>
    </w:p>
    <w:p w14:paraId="0C4022A1" w14:textId="502C3AC1" w:rsidR="000133D9" w:rsidRPr="00D11BCD" w:rsidRDefault="00695176" w:rsidP="00D11BCD">
      <w:pPr>
        <w:pStyle w:val="ListParagraph"/>
        <w:numPr>
          <w:ilvl w:val="0"/>
          <w:numId w:val="1"/>
        </w:numPr>
        <w:spacing w:after="0"/>
        <w:rPr>
          <w:rFonts w:asciiTheme="majorHAnsi" w:hAnsiTheme="majorHAnsi" w:cstheme="majorHAnsi"/>
        </w:rPr>
      </w:pPr>
      <w:r>
        <w:rPr>
          <w:rFonts w:asciiTheme="majorHAnsi" w:hAnsiTheme="majorHAnsi" w:cstheme="majorHAnsi"/>
        </w:rPr>
        <w:t xml:space="preserve">In </w:t>
      </w:r>
      <w:r w:rsidR="000133D9">
        <w:rPr>
          <w:rFonts w:asciiTheme="majorHAnsi" w:hAnsiTheme="majorHAnsi" w:cstheme="majorHAnsi"/>
        </w:rPr>
        <w:t>Palestine</w:t>
      </w:r>
      <w:r>
        <w:rPr>
          <w:rFonts w:asciiTheme="majorHAnsi" w:hAnsiTheme="majorHAnsi" w:cstheme="majorHAnsi"/>
        </w:rPr>
        <w:t>, the survey</w:t>
      </w:r>
      <w:r w:rsidR="000133D9">
        <w:rPr>
          <w:rFonts w:asciiTheme="majorHAnsi" w:hAnsiTheme="majorHAnsi" w:cstheme="majorHAnsi"/>
        </w:rPr>
        <w:t xml:space="preserve"> </w:t>
      </w:r>
      <w:r>
        <w:rPr>
          <w:rFonts w:asciiTheme="majorHAnsi" w:hAnsiTheme="majorHAnsi" w:cstheme="majorHAnsi"/>
        </w:rPr>
        <w:t>distinguishes</w:t>
      </w:r>
      <w:r w:rsidR="000133D9">
        <w:rPr>
          <w:rFonts w:asciiTheme="majorHAnsi" w:hAnsiTheme="majorHAnsi" w:cstheme="majorHAnsi"/>
        </w:rPr>
        <w:t xml:space="preserve"> </w:t>
      </w:r>
      <w:r w:rsidR="001D0239">
        <w:rPr>
          <w:rFonts w:asciiTheme="majorHAnsi" w:hAnsiTheme="majorHAnsi" w:cstheme="majorHAnsi"/>
        </w:rPr>
        <w:t>among</w:t>
      </w:r>
      <w:r w:rsidR="000133D9">
        <w:rPr>
          <w:rFonts w:asciiTheme="majorHAnsi" w:hAnsiTheme="majorHAnsi" w:cstheme="majorHAnsi"/>
        </w:rPr>
        <w:t xml:space="preserve"> Urban, Rural and </w:t>
      </w:r>
      <w:r>
        <w:rPr>
          <w:rFonts w:asciiTheme="majorHAnsi" w:hAnsiTheme="majorHAnsi" w:cstheme="majorHAnsi"/>
        </w:rPr>
        <w:t xml:space="preserve">Refugee </w:t>
      </w:r>
      <w:r w:rsidR="000133D9">
        <w:rPr>
          <w:rFonts w:asciiTheme="majorHAnsi" w:hAnsiTheme="majorHAnsi" w:cstheme="majorHAnsi"/>
        </w:rPr>
        <w:t xml:space="preserve">Camps. </w:t>
      </w:r>
      <w:r w:rsidR="001D0239">
        <w:rPr>
          <w:rFonts w:asciiTheme="majorHAnsi" w:hAnsiTheme="majorHAnsi" w:cstheme="majorHAnsi"/>
        </w:rPr>
        <w:t xml:space="preserve">Refugee camps has </w:t>
      </w:r>
      <w:r w:rsidR="009636E9">
        <w:rPr>
          <w:rFonts w:asciiTheme="majorHAnsi" w:hAnsiTheme="majorHAnsi" w:cstheme="majorHAnsi"/>
        </w:rPr>
        <w:t xml:space="preserve">not </w:t>
      </w:r>
      <w:r w:rsidR="001D0239">
        <w:rPr>
          <w:rFonts w:asciiTheme="majorHAnsi" w:hAnsiTheme="majorHAnsi" w:cstheme="majorHAnsi"/>
        </w:rPr>
        <w:t>been</w:t>
      </w:r>
      <w:r w:rsidR="009636E9">
        <w:rPr>
          <w:rFonts w:asciiTheme="majorHAnsi" w:hAnsiTheme="majorHAnsi" w:cstheme="majorHAnsi"/>
        </w:rPr>
        <w:t xml:space="preserve"> classified as urban</w:t>
      </w:r>
      <w:r w:rsidR="00D7629F">
        <w:rPr>
          <w:rFonts w:asciiTheme="majorHAnsi" w:hAnsiTheme="majorHAnsi" w:cstheme="majorHAnsi"/>
        </w:rPr>
        <w:t>. I</w:t>
      </w:r>
      <w:r w:rsidR="009636E9">
        <w:rPr>
          <w:rFonts w:asciiTheme="majorHAnsi" w:hAnsiTheme="majorHAnsi" w:cstheme="majorHAnsi"/>
        </w:rPr>
        <w:t>n GMD</w:t>
      </w:r>
      <w:r w:rsidR="00D7629F">
        <w:rPr>
          <w:rFonts w:asciiTheme="majorHAnsi" w:hAnsiTheme="majorHAnsi" w:cstheme="majorHAnsi"/>
        </w:rPr>
        <w:t>, those observations the variable urban</w:t>
      </w:r>
      <w:r w:rsidR="000A0216">
        <w:rPr>
          <w:rFonts w:asciiTheme="majorHAnsi" w:hAnsiTheme="majorHAnsi" w:cstheme="majorHAnsi"/>
        </w:rPr>
        <w:t xml:space="preserve"> i</w:t>
      </w:r>
      <w:r w:rsidR="009636E9">
        <w:rPr>
          <w:rFonts w:asciiTheme="majorHAnsi" w:hAnsiTheme="majorHAnsi" w:cstheme="majorHAnsi"/>
        </w:rPr>
        <w:t>s missing.</w:t>
      </w:r>
    </w:p>
    <w:p w14:paraId="4C2E1D88" w14:textId="77777777" w:rsidR="00D11BCD" w:rsidRDefault="00D11BCD" w:rsidP="004B7DAE">
      <w:pPr>
        <w:spacing w:after="0"/>
        <w:rPr>
          <w:rFonts w:asciiTheme="majorHAnsi" w:hAnsiTheme="majorHAnsi" w:cstheme="majorHAnsi"/>
        </w:rPr>
      </w:pPr>
    </w:p>
    <w:p w14:paraId="645D2CFD" w14:textId="56F69B39" w:rsidR="00D11BCD" w:rsidRDefault="00FC0AA2" w:rsidP="00FC0AA2">
      <w:pPr>
        <w:tabs>
          <w:tab w:val="left" w:pos="4152"/>
        </w:tabs>
        <w:spacing w:after="0"/>
        <w:rPr>
          <w:rFonts w:asciiTheme="majorHAnsi" w:hAnsiTheme="majorHAnsi" w:cstheme="majorHAnsi"/>
        </w:rPr>
      </w:pPr>
      <w:r>
        <w:rPr>
          <w:rFonts w:asciiTheme="majorHAnsi" w:hAnsiTheme="majorHAnsi" w:cstheme="majorHAnsi"/>
        </w:rPr>
        <w:tab/>
      </w:r>
    </w:p>
    <w:p w14:paraId="72EFA2F4" w14:textId="77777777" w:rsidR="004B7DAE" w:rsidRPr="00457FE1" w:rsidRDefault="004B7DAE" w:rsidP="004B7DAE">
      <w:pPr>
        <w:pStyle w:val="ListParagraph"/>
        <w:numPr>
          <w:ilvl w:val="0"/>
          <w:numId w:val="57"/>
        </w:numPr>
        <w:spacing w:after="0"/>
        <w:rPr>
          <w:rFonts w:cstheme="minorHAnsi"/>
        </w:rPr>
      </w:pPr>
      <w:r w:rsidRPr="00457FE1">
        <w:rPr>
          <w:rFonts w:cstheme="minorHAnsi"/>
        </w:rPr>
        <w:t>After creating all the variables: -</w:t>
      </w:r>
    </w:p>
    <w:p w14:paraId="6E4B6F56" w14:textId="26482500" w:rsidR="004B7DAE" w:rsidRPr="00457FE1" w:rsidRDefault="004B7DAE" w:rsidP="004B7DAE">
      <w:pPr>
        <w:pStyle w:val="ListParagraph"/>
        <w:numPr>
          <w:ilvl w:val="1"/>
          <w:numId w:val="33"/>
        </w:numPr>
        <w:spacing w:after="0" w:line="276" w:lineRule="auto"/>
        <w:ind w:left="1080"/>
        <w:jc w:val="both"/>
        <w:rPr>
          <w:rFonts w:cstheme="minorHAnsi"/>
        </w:rPr>
      </w:pPr>
      <w:r w:rsidRPr="00457FE1">
        <w:rPr>
          <w:rFonts w:cstheme="minorHAnsi"/>
        </w:rPr>
        <w:t xml:space="preserve">Run basic tabulations for all categorical variables and check </w:t>
      </w:r>
      <w:r w:rsidR="00BD6BF1">
        <w:rPr>
          <w:rFonts w:cstheme="minorHAnsi"/>
        </w:rPr>
        <w:t>those are</w:t>
      </w:r>
      <w:r w:rsidRPr="00457FE1">
        <w:rPr>
          <w:rFonts w:cstheme="minorHAnsi"/>
        </w:rPr>
        <w:t xml:space="preserve"> within range.  If not within the allowed range, return and fix variable.</w:t>
      </w:r>
    </w:p>
    <w:p w14:paraId="5EFB2A74" w14:textId="77777777" w:rsidR="004B7DAE" w:rsidRDefault="004B7DAE" w:rsidP="004B7DAE">
      <w:pPr>
        <w:spacing w:after="0"/>
        <w:jc w:val="both"/>
        <w:rPr>
          <w:rFonts w:cstheme="minorHAnsi"/>
        </w:rPr>
      </w:pPr>
    </w:p>
    <w:p w14:paraId="688538BF" w14:textId="77777777" w:rsidR="001E618E" w:rsidRDefault="001E618E" w:rsidP="009312B1">
      <w:pPr>
        <w:jc w:val="both"/>
      </w:pPr>
    </w:p>
    <w:p w14:paraId="5CFE1EE3" w14:textId="1EDB9238" w:rsidR="0098347C" w:rsidRPr="006C23C9" w:rsidRDefault="0098347C" w:rsidP="009312B1">
      <w:pPr>
        <w:jc w:val="both"/>
        <w:sectPr w:rsidR="0098347C" w:rsidRPr="006C23C9" w:rsidSect="00962EEE">
          <w:footerReference w:type="default" r:id="rId25"/>
          <w:pgSz w:w="12240" w:h="15840"/>
          <w:pgMar w:top="1440" w:right="1440" w:bottom="1440" w:left="1440" w:header="720" w:footer="720" w:gutter="0"/>
          <w:cols w:space="720"/>
          <w:docGrid w:linePitch="360"/>
        </w:sectPr>
      </w:pPr>
    </w:p>
    <w:p w14:paraId="475EE748" w14:textId="77777777" w:rsidR="0098347C" w:rsidRDefault="0098347C">
      <w:pPr>
        <w:rPr>
          <w:rFonts w:eastAsiaTheme="majorEastAsia" w:cstheme="minorHAnsi"/>
          <w:b/>
          <w:bCs/>
          <w:color w:val="2D4F8E" w:themeColor="accent1" w:themeShade="B5"/>
          <w:sz w:val="28"/>
          <w:szCs w:val="28"/>
        </w:rPr>
      </w:pPr>
      <w:bookmarkStart w:id="142" w:name="_Toc7198619"/>
      <w:bookmarkStart w:id="143" w:name="_Toc7198783"/>
      <w:r>
        <w:rPr>
          <w:rFonts w:cstheme="minorHAnsi"/>
          <w:sz w:val="28"/>
          <w:szCs w:val="28"/>
        </w:rPr>
        <w:br w:type="page"/>
      </w:r>
    </w:p>
    <w:p w14:paraId="5E1FE919" w14:textId="1459780B" w:rsidR="009312B1" w:rsidRPr="00D81106" w:rsidRDefault="009312B1" w:rsidP="00D81106">
      <w:pPr>
        <w:pStyle w:val="Heading1"/>
        <w:spacing w:before="120" w:after="120"/>
        <w:jc w:val="center"/>
        <w:rPr>
          <w:rFonts w:asciiTheme="minorHAnsi" w:hAnsiTheme="minorHAnsi" w:cstheme="minorHAnsi"/>
          <w:sz w:val="28"/>
          <w:szCs w:val="28"/>
        </w:rPr>
      </w:pPr>
      <w:bookmarkStart w:id="144" w:name="_Toc176262693"/>
      <w:r w:rsidRPr="00D81106">
        <w:rPr>
          <w:rFonts w:asciiTheme="minorHAnsi" w:hAnsiTheme="minorHAnsi" w:cstheme="minorHAnsi"/>
          <w:sz w:val="28"/>
          <w:szCs w:val="28"/>
        </w:rPr>
        <w:lastRenderedPageBreak/>
        <w:t>Demography (DEM)</w:t>
      </w:r>
      <w:bookmarkEnd w:id="142"/>
      <w:bookmarkEnd w:id="143"/>
      <w:bookmarkEnd w:id="144"/>
    </w:p>
    <w:p w14:paraId="5B65F94D" w14:textId="77777777" w:rsidR="00E07C23" w:rsidRDefault="00E07C23" w:rsidP="00D01752">
      <w:pPr>
        <w:pStyle w:val="NoSpacing"/>
        <w:spacing w:line="259" w:lineRule="auto"/>
      </w:pPr>
      <w:bookmarkStart w:id="145" w:name="_Toc514150794"/>
      <w:bookmarkStart w:id="146" w:name="_Toc7198620"/>
      <w:bookmarkStart w:id="147" w:name="_Toc7198784"/>
    </w:p>
    <w:p w14:paraId="093E39CE" w14:textId="31531554" w:rsidR="009312B1" w:rsidRPr="0002396D" w:rsidRDefault="009312B1" w:rsidP="00D01752">
      <w:pPr>
        <w:pStyle w:val="Heading2"/>
        <w:spacing w:before="0" w:after="0"/>
        <w:rPr>
          <w:rFonts w:asciiTheme="minorHAnsi" w:hAnsiTheme="minorHAnsi" w:cstheme="minorHAnsi"/>
          <w:b/>
          <w:bCs/>
        </w:rPr>
      </w:pPr>
      <w:bookmarkStart w:id="148" w:name="_Toc176262694"/>
      <w:r w:rsidRPr="0002396D">
        <w:rPr>
          <w:rFonts w:asciiTheme="minorHAnsi" w:hAnsiTheme="minorHAnsi" w:cstheme="minorHAnsi"/>
          <w:b/>
          <w:bCs/>
        </w:rPr>
        <w:t>Framework for Harmonization</w:t>
      </w:r>
      <w:bookmarkEnd w:id="145"/>
      <w:bookmarkEnd w:id="146"/>
      <w:bookmarkEnd w:id="147"/>
      <w:bookmarkEnd w:id="148"/>
      <w:r w:rsidRPr="0002396D">
        <w:rPr>
          <w:rFonts w:asciiTheme="minorHAnsi" w:hAnsiTheme="minorHAnsi" w:cstheme="minorHAnsi"/>
          <w:b/>
          <w:bCs/>
        </w:rPr>
        <w:t xml:space="preserve"> </w:t>
      </w:r>
    </w:p>
    <w:p w14:paraId="2714B67E" w14:textId="77777777" w:rsidR="0002396D" w:rsidRDefault="0002396D" w:rsidP="00D01752">
      <w:pPr>
        <w:spacing w:after="0"/>
        <w:jc w:val="both"/>
      </w:pPr>
    </w:p>
    <w:p w14:paraId="333C3F85" w14:textId="206D95B3" w:rsidR="009312B1" w:rsidRDefault="009312B1" w:rsidP="00D01752">
      <w:pPr>
        <w:spacing w:after="0"/>
        <w:jc w:val="both"/>
      </w:pPr>
      <w:r w:rsidRPr="006C23C9">
        <w:t xml:space="preserve">Multiple-topic household surveys collect data on the characteristics of both households and individuals within those households. </w:t>
      </w:r>
      <w:r w:rsidR="00DE2A22" w:rsidRPr="006C23C9">
        <w:t xml:space="preserve">The </w:t>
      </w:r>
      <w:r w:rsidRPr="006C23C9">
        <w:t>GMD Demography module cover</w:t>
      </w:r>
      <w:r w:rsidR="00DE2A22" w:rsidRPr="006C23C9">
        <w:t>s</w:t>
      </w:r>
      <w:r w:rsidRPr="006C23C9">
        <w:t xml:space="preserve"> demographic indicators that are commonly derived from survey data or that can be constructed using existing variables. The primary objective of the indicator harmonization is to generate a unified data source of globally comparable demographic </w:t>
      </w:r>
      <w:r w:rsidR="00920009" w:rsidRPr="006C23C9">
        <w:t xml:space="preserve">characteristics </w:t>
      </w:r>
      <w:r w:rsidRPr="006C23C9">
        <w:t xml:space="preserve">to support routine analytical and corporate business functions of the World Bank. </w:t>
      </w:r>
    </w:p>
    <w:p w14:paraId="6762956B" w14:textId="77777777" w:rsidR="00E07C23" w:rsidRPr="006C23C9" w:rsidRDefault="00E07C23" w:rsidP="00D01752">
      <w:pPr>
        <w:spacing w:after="0"/>
        <w:jc w:val="both"/>
      </w:pPr>
    </w:p>
    <w:p w14:paraId="08E39610" w14:textId="413C9C31" w:rsidR="009312B1" w:rsidRDefault="009312B1" w:rsidP="00D01752">
      <w:pPr>
        <w:spacing w:after="0"/>
        <w:jc w:val="both"/>
      </w:pPr>
      <w:r w:rsidRPr="006C23C9">
        <w:t xml:space="preserve">Since there is no commonly agreed-upon framework for demographic and migration indicators, these guidelines draw on various major projects and internationally accepted principles for the collection and production of demographic and migration statistical indicators based on household surveys. The mentioned projects include The World Bank Living Standards Measurement Study- Integrated Surveys on Agriculture (LSMS-ISA), the Demographic Health Surveys (DHS), International Income Distribution Database (I2D2) and other WB global and regional harmonization referenced in line with UN Sustainable Development Goal indicators.  </w:t>
      </w:r>
    </w:p>
    <w:p w14:paraId="3A26B88D" w14:textId="77777777" w:rsidR="00E07C23" w:rsidRPr="006C23C9" w:rsidRDefault="00E07C23" w:rsidP="00D01752">
      <w:pPr>
        <w:spacing w:after="0"/>
        <w:jc w:val="both"/>
      </w:pPr>
    </w:p>
    <w:p w14:paraId="1E008B14" w14:textId="3D89B733" w:rsidR="009312B1" w:rsidRDefault="009312B1" w:rsidP="00D01752">
      <w:pPr>
        <w:spacing w:after="0"/>
        <w:jc w:val="both"/>
      </w:pPr>
      <w:r w:rsidRPr="006C23C9">
        <w:t xml:space="preserve">Building upon the conceptual and operational foundations of this work, and in collaboration with a wide range of various relevant partners within and outside the World Bank, this chapters proposes a set of commonly collected and used indicators to assess </w:t>
      </w:r>
      <w:r w:rsidR="00920009" w:rsidRPr="006C23C9">
        <w:t xml:space="preserve">the </w:t>
      </w:r>
      <w:r w:rsidRPr="006C23C9">
        <w:t xml:space="preserve">demographic and migration characteristics of individuals and households. </w:t>
      </w:r>
    </w:p>
    <w:p w14:paraId="0907518E" w14:textId="77777777" w:rsidR="00E07C23" w:rsidRPr="006C23C9" w:rsidRDefault="00E07C23" w:rsidP="00D01752">
      <w:pPr>
        <w:spacing w:after="0"/>
        <w:jc w:val="both"/>
      </w:pPr>
    </w:p>
    <w:p w14:paraId="15E438A3" w14:textId="68A93F4A" w:rsidR="009312B1" w:rsidRDefault="009312B1" w:rsidP="00D01752">
      <w:pPr>
        <w:spacing w:after="0"/>
        <w:jc w:val="both"/>
      </w:pPr>
      <w:r w:rsidRPr="006C23C9">
        <w:t>Demographic and migration statistics are essential for planning and monitoring socio</w:t>
      </w:r>
      <w:r w:rsidRPr="006C23C9">
        <w:rPr>
          <w:rFonts w:ascii="Cambria Math" w:hAnsi="Cambria Math" w:cs="Cambria Math"/>
        </w:rPr>
        <w:t>‑</w:t>
      </w:r>
      <w:r w:rsidRPr="006C23C9">
        <w:t xml:space="preserve">economic development programs. They are instrumental in building an evidence base of the drivers and consequences of poverty and inequality and in informing the necessary policy approaches for fostering poverty reduction and boosting shared prosperity, as well as other relevant development outcomes.  Statistics on population composition by age and sex are among the most basic data necessary to describe a population and/or a subgroup of a population. The need for data decomposed </w:t>
      </w:r>
      <w:r w:rsidR="00F745B5">
        <w:t xml:space="preserve">by urban/rural, gender and age </w:t>
      </w:r>
      <w:r w:rsidR="00DA6A12" w:rsidRPr="006C23C9">
        <w:t>are</w:t>
      </w:r>
      <w:r w:rsidRPr="006C23C9">
        <w:t xml:space="preserve"> clear from the indicators for the SDGs which call for breakdowns on these lines in indicators on poverty (SDG 1), education (SDG 4), gender issues (SDG 5), decent work (SDG 8), inequality (SDG 10), and urban issues (SDG 11). Conversely, the lack of adequate and internationally comparable demographic and migration statistics is a major impediment to informed and effective policies. </w:t>
      </w:r>
    </w:p>
    <w:p w14:paraId="0CC8FE46" w14:textId="77777777" w:rsidR="001914C3" w:rsidRPr="006C23C9" w:rsidRDefault="001914C3" w:rsidP="00D01752">
      <w:pPr>
        <w:spacing w:after="0"/>
        <w:jc w:val="both"/>
      </w:pPr>
    </w:p>
    <w:p w14:paraId="6F5D8BCB" w14:textId="77777777" w:rsidR="009312B1" w:rsidRPr="00B21A9F" w:rsidRDefault="009312B1" w:rsidP="00D01752">
      <w:pPr>
        <w:pStyle w:val="Heading2"/>
        <w:spacing w:before="0" w:after="0"/>
        <w:rPr>
          <w:rFonts w:asciiTheme="minorHAnsi" w:hAnsiTheme="minorHAnsi" w:cstheme="minorHAnsi"/>
          <w:b/>
          <w:bCs/>
          <w:sz w:val="24"/>
          <w:szCs w:val="24"/>
        </w:rPr>
      </w:pPr>
      <w:bookmarkStart w:id="149" w:name="_Toc514150795"/>
      <w:bookmarkStart w:id="150" w:name="_Toc7198621"/>
      <w:bookmarkStart w:id="151" w:name="_Toc7198785"/>
      <w:bookmarkStart w:id="152" w:name="_Toc176262695"/>
      <w:r w:rsidRPr="00B21A9F">
        <w:rPr>
          <w:rFonts w:asciiTheme="minorHAnsi" w:hAnsiTheme="minorHAnsi" w:cstheme="minorHAnsi"/>
          <w:b/>
          <w:bCs/>
          <w:sz w:val="24"/>
          <w:szCs w:val="24"/>
        </w:rPr>
        <w:t>Mapping and Description of Variables</w:t>
      </w:r>
      <w:bookmarkEnd w:id="149"/>
      <w:bookmarkEnd w:id="150"/>
      <w:bookmarkEnd w:id="151"/>
      <w:bookmarkEnd w:id="152"/>
      <w:r w:rsidRPr="00B21A9F">
        <w:rPr>
          <w:rFonts w:asciiTheme="minorHAnsi" w:hAnsiTheme="minorHAnsi" w:cstheme="minorHAnsi"/>
          <w:b/>
          <w:bCs/>
          <w:sz w:val="24"/>
          <w:szCs w:val="24"/>
        </w:rPr>
        <w:t xml:space="preserve"> </w:t>
      </w:r>
    </w:p>
    <w:p w14:paraId="51202A53" w14:textId="77777777" w:rsidR="001914C3" w:rsidRDefault="001914C3" w:rsidP="00D01752">
      <w:pPr>
        <w:spacing w:after="0"/>
        <w:jc w:val="both"/>
        <w:rPr>
          <w:rFonts w:ascii="Calibri" w:hAnsi="Calibri" w:cs="Calibri"/>
          <w:bCs/>
          <w:color w:val="000000"/>
          <w:szCs w:val="24"/>
        </w:rPr>
      </w:pPr>
      <w:bookmarkStart w:id="153" w:name="_Hlk6491152"/>
    </w:p>
    <w:p w14:paraId="2185770B" w14:textId="04A07E97" w:rsidR="009312B1" w:rsidRDefault="00B21A9F" w:rsidP="00D01752">
      <w:pPr>
        <w:spacing w:after="0"/>
        <w:jc w:val="both"/>
      </w:pPr>
      <w:r>
        <w:rPr>
          <w:rFonts w:ascii="Calibri" w:hAnsi="Calibri" w:cs="Calibri"/>
          <w:bCs/>
          <w:color w:val="000000"/>
          <w:szCs w:val="24"/>
        </w:rPr>
        <w:t>The d</w:t>
      </w:r>
      <w:r w:rsidR="009312B1" w:rsidRPr="006C23C9">
        <w:rPr>
          <w:rFonts w:ascii="Calibri" w:hAnsi="Calibri" w:cs="Calibri"/>
          <w:bCs/>
          <w:color w:val="000000"/>
          <w:szCs w:val="24"/>
        </w:rPr>
        <w:t>emography module contain</w:t>
      </w:r>
      <w:r w:rsidR="007530EE">
        <w:rPr>
          <w:rFonts w:ascii="Calibri" w:hAnsi="Calibri" w:cs="Calibri"/>
          <w:bCs/>
          <w:color w:val="000000"/>
          <w:szCs w:val="24"/>
        </w:rPr>
        <w:t>s</w:t>
      </w:r>
      <w:r w:rsidR="009312B1" w:rsidRPr="006C23C9">
        <w:rPr>
          <w:rFonts w:ascii="Calibri" w:hAnsi="Calibri" w:cs="Calibri"/>
          <w:bCs/>
          <w:color w:val="000000"/>
          <w:szCs w:val="24"/>
        </w:rPr>
        <w:t xml:space="preserve"> </w:t>
      </w:r>
      <w:r w:rsidR="00DA6A12" w:rsidRPr="006C23C9">
        <w:rPr>
          <w:rFonts w:ascii="Calibri" w:hAnsi="Calibri" w:cs="Calibri"/>
          <w:bCs/>
          <w:color w:val="000000"/>
          <w:szCs w:val="24"/>
        </w:rPr>
        <w:t>many</w:t>
      </w:r>
      <w:r w:rsidR="009312B1" w:rsidRPr="006C23C9">
        <w:rPr>
          <w:rFonts w:ascii="Calibri" w:hAnsi="Calibri" w:cs="Calibri"/>
          <w:bCs/>
          <w:color w:val="000000"/>
          <w:szCs w:val="24"/>
        </w:rPr>
        <w:t xml:space="preserve"> metadata that provides a wealth of information about the variables, including their type, description, sources, etc. To improve readability, only the most significant information has been included in this section. For a complete list of all variables captured in the module please consult </w:t>
      </w:r>
      <w:r w:rsidR="009312B1" w:rsidRPr="006C23C9">
        <w:rPr>
          <w:bCs/>
          <w:szCs w:val="24"/>
        </w:rPr>
        <w:fldChar w:fldCharType="begin"/>
      </w:r>
      <w:r w:rsidR="009312B1" w:rsidRPr="006C23C9">
        <w:rPr>
          <w:rFonts w:ascii="Calibri" w:hAnsi="Calibri" w:cs="Calibri"/>
          <w:bCs/>
          <w:color w:val="000000"/>
          <w:szCs w:val="24"/>
        </w:rPr>
        <w:instrText xml:space="preserve"> REF _Ref7179459 \h </w:instrText>
      </w:r>
      <w:r w:rsidR="006C23C9">
        <w:rPr>
          <w:bCs/>
          <w:szCs w:val="24"/>
        </w:rPr>
        <w:instrText xml:space="preserve"> \* MERGEFORMAT </w:instrText>
      </w:r>
      <w:r w:rsidR="009312B1" w:rsidRPr="006C23C9">
        <w:rPr>
          <w:bCs/>
          <w:szCs w:val="24"/>
        </w:rPr>
      </w:r>
      <w:r w:rsidR="009312B1" w:rsidRPr="006C23C9">
        <w:rPr>
          <w:bCs/>
          <w:szCs w:val="24"/>
        </w:rPr>
        <w:fldChar w:fldCharType="separate"/>
      </w:r>
      <w:r w:rsidR="00F46525" w:rsidRPr="006C23C9">
        <w:t xml:space="preserve">Table </w:t>
      </w:r>
      <w:r w:rsidR="009312B1" w:rsidRPr="006C23C9">
        <w:rPr>
          <w:bCs/>
          <w:szCs w:val="24"/>
        </w:rPr>
        <w:fldChar w:fldCharType="end"/>
      </w:r>
      <w:r w:rsidR="009312B1" w:rsidRPr="006C23C9">
        <w:rPr>
          <w:rFonts w:ascii="Calibri" w:hAnsi="Calibri" w:cs="Calibri"/>
          <w:bCs/>
          <w:color w:val="000000"/>
          <w:szCs w:val="24"/>
        </w:rPr>
        <w:t xml:space="preserve">at the end of the </w:t>
      </w:r>
      <w:r w:rsidR="004D3F54" w:rsidRPr="006C23C9">
        <w:rPr>
          <w:rFonts w:ascii="Calibri" w:hAnsi="Calibri" w:cs="Calibri"/>
          <w:bCs/>
          <w:color w:val="000000"/>
          <w:szCs w:val="24"/>
        </w:rPr>
        <w:t>chapter.</w:t>
      </w:r>
      <w:r w:rsidR="004D3F54" w:rsidRPr="006C23C9">
        <w:t xml:space="preserve"> This</w:t>
      </w:r>
      <w:r w:rsidR="009312B1" w:rsidRPr="006C23C9">
        <w:t xml:space="preserve"> section aims to provide the readers with basic information about the main sources of information and then some details about how GMD demographic indicators are produced, and the issues surrounding them.</w:t>
      </w:r>
    </w:p>
    <w:bookmarkEnd w:id="153"/>
    <w:p w14:paraId="733A0FA2" w14:textId="657A9747" w:rsidR="007A1CF2" w:rsidRDefault="00F745B5" w:rsidP="00D01752">
      <w:pPr>
        <w:spacing w:after="0"/>
        <w:jc w:val="both"/>
      </w:pPr>
      <w:r>
        <w:rPr>
          <w:rFonts w:ascii="Calibri" w:hAnsi="Calibri" w:cs="Calibri"/>
          <w:color w:val="000000"/>
        </w:rPr>
        <w:lastRenderedPageBreak/>
        <w:t>Characteristics such as race</w:t>
      </w:r>
      <w:r w:rsidR="009312B1" w:rsidRPr="006C23C9">
        <w:rPr>
          <w:rFonts w:ascii="Calibri" w:hAnsi="Calibri" w:cs="Calibri"/>
          <w:color w:val="000000"/>
        </w:rPr>
        <w:t xml:space="preserve">, gender, age, and marital status, are all typical examples of demographics that are used in surveys. These are </w:t>
      </w:r>
      <w:r w:rsidR="00920009" w:rsidRPr="006C23C9">
        <w:rPr>
          <w:rFonts w:ascii="Calibri" w:hAnsi="Calibri" w:cs="Calibri"/>
          <w:color w:val="000000"/>
        </w:rPr>
        <w:t xml:space="preserve">fundamental </w:t>
      </w:r>
      <w:r w:rsidR="009312B1" w:rsidRPr="006C23C9">
        <w:rPr>
          <w:rFonts w:ascii="Calibri" w:hAnsi="Calibri" w:cs="Calibri"/>
          <w:color w:val="000000"/>
        </w:rPr>
        <w:t xml:space="preserve">building blocks </w:t>
      </w:r>
      <w:r w:rsidR="00920009" w:rsidRPr="006C23C9">
        <w:rPr>
          <w:rFonts w:ascii="Calibri" w:hAnsi="Calibri" w:cs="Calibri"/>
          <w:color w:val="000000"/>
        </w:rPr>
        <w:t xml:space="preserve">for most </w:t>
      </w:r>
      <w:r w:rsidR="009312B1" w:rsidRPr="006C23C9">
        <w:rPr>
          <w:rFonts w:ascii="Calibri" w:hAnsi="Calibri" w:cs="Calibri"/>
          <w:color w:val="000000"/>
        </w:rPr>
        <w:t>statistical analysis.</w:t>
      </w:r>
      <w:r w:rsidR="001914C3">
        <w:rPr>
          <w:rFonts w:ascii="Calibri" w:hAnsi="Calibri" w:cs="Calibri"/>
          <w:color w:val="000000"/>
        </w:rPr>
        <w:t xml:space="preserve"> </w:t>
      </w:r>
      <w:r w:rsidR="007A1CF2" w:rsidRPr="006C23C9">
        <w:t xml:space="preserve">In this module, the primary unit of analysis is the level of individuals within a household.  </w:t>
      </w:r>
    </w:p>
    <w:p w14:paraId="306A8D1E" w14:textId="77777777" w:rsidR="007A1CF2" w:rsidRDefault="007A1CF2" w:rsidP="00D01752">
      <w:pPr>
        <w:spacing w:after="0"/>
        <w:jc w:val="both"/>
      </w:pPr>
    </w:p>
    <w:p w14:paraId="3A062FD5" w14:textId="77777777" w:rsidR="00B1671A" w:rsidRPr="006C23C9" w:rsidRDefault="00B1671A" w:rsidP="00D01752">
      <w:pPr>
        <w:pStyle w:val="varname"/>
        <w:spacing w:line="259" w:lineRule="auto"/>
      </w:pPr>
      <w:r w:rsidRPr="006C23C9">
        <w:t>weight</w:t>
      </w:r>
    </w:p>
    <w:p w14:paraId="33FC9B8D" w14:textId="2F0ED9A3" w:rsidR="00B1671A" w:rsidRDefault="003B63DE" w:rsidP="00D01752">
      <w:pPr>
        <w:spacing w:after="0"/>
        <w:jc w:val="both"/>
      </w:pPr>
      <w:r>
        <w:t xml:space="preserve">This </w:t>
      </w:r>
      <w:r w:rsidR="004D3F54" w:rsidRPr="006C23C9">
        <w:t>contains</w:t>
      </w:r>
      <w:r w:rsidR="00B1671A" w:rsidRPr="006C23C9">
        <w:t xml:space="preserve"> household weights, typically inversely proportional to the probability of the household being selected for the sample</w:t>
      </w:r>
      <w:r w:rsidR="00E6015E">
        <w:t>.</w:t>
      </w:r>
      <w:r w:rsidR="002D749D">
        <w:t xml:space="preserve"> Applying the weights, </w:t>
      </w:r>
      <w:r w:rsidR="00B1671A" w:rsidRPr="006C23C9">
        <w:t xml:space="preserve">all analysis to make the </w:t>
      </w:r>
      <w:r w:rsidR="00B8354D">
        <w:t xml:space="preserve">results </w:t>
      </w:r>
      <w:r w:rsidR="00B1671A" w:rsidRPr="006C23C9">
        <w:t xml:space="preserve">representative of the population.  </w:t>
      </w:r>
    </w:p>
    <w:p w14:paraId="54535903" w14:textId="77777777" w:rsidR="007530EE" w:rsidRPr="006C23C9" w:rsidRDefault="007530EE" w:rsidP="00D01752">
      <w:pPr>
        <w:spacing w:after="0"/>
        <w:jc w:val="both"/>
        <w:rPr>
          <w:b/>
        </w:rPr>
      </w:pPr>
    </w:p>
    <w:p w14:paraId="02076E17" w14:textId="5BE8488E" w:rsidR="009312B1" w:rsidRPr="006C23C9" w:rsidRDefault="009312B1" w:rsidP="00D01752">
      <w:pPr>
        <w:pStyle w:val="varname"/>
        <w:spacing w:line="259" w:lineRule="auto"/>
      </w:pPr>
      <w:r w:rsidRPr="006C23C9">
        <w:t>language</w:t>
      </w:r>
    </w:p>
    <w:p w14:paraId="1750B3BA" w14:textId="4509374E" w:rsidR="009312B1" w:rsidRDefault="003B63DE" w:rsidP="00D01752">
      <w:pPr>
        <w:spacing w:after="0"/>
        <w:jc w:val="both"/>
      </w:pPr>
      <w:r>
        <w:t>This i</w:t>
      </w:r>
      <w:r w:rsidR="009312B1" w:rsidRPr="006C23C9">
        <w:t>s a string variable that refers either to the one the respondent normally speaks in his or her present home (usual language) or the language usually spoken in the individual’s home in his or her early childhood (mother tongue), or the language that the person commands best (main language). Its classification is country specific. Information on language (including any sign language) should be harmonized for all persons. In the tabulated results, the criterion for determining the language for children not yet able to speak should be clearly indicated. Numeric entries are coded in string format using the following naming convention: “2 – language</w:t>
      </w:r>
      <w:r w:rsidR="00EE67E0">
        <w:t xml:space="preserve"> type</w:t>
      </w:r>
      <w:r w:rsidR="009312B1" w:rsidRPr="006C23C9">
        <w:t>”.</w:t>
      </w:r>
    </w:p>
    <w:p w14:paraId="2C00F775" w14:textId="77777777" w:rsidR="005B5F17" w:rsidRDefault="005B5F17" w:rsidP="00D01752">
      <w:pPr>
        <w:spacing w:after="0"/>
        <w:jc w:val="both"/>
      </w:pPr>
    </w:p>
    <w:p w14:paraId="331BF8D2" w14:textId="329819E9" w:rsidR="00EF5ED8" w:rsidRPr="006C23C9" w:rsidRDefault="00EF5ED8" w:rsidP="00D01752">
      <w:pPr>
        <w:spacing w:after="0"/>
        <w:jc w:val="both"/>
      </w:pPr>
      <w:r>
        <w:t>Include in “notes” of the variable the type of question used</w:t>
      </w:r>
      <w:r w:rsidR="00904F67">
        <w:t xml:space="preserve"> in the </w:t>
      </w:r>
      <w:r w:rsidR="00EE67E0">
        <w:t>harmonization,</w:t>
      </w:r>
      <w:r w:rsidR="00904F67">
        <w:t xml:space="preserve"> for </w:t>
      </w:r>
      <w:r w:rsidR="005B5F17">
        <w:t>example,</w:t>
      </w:r>
      <w:r w:rsidR="00904F67">
        <w:t xml:space="preserve"> usual </w:t>
      </w:r>
      <w:r w:rsidR="00EE67E0">
        <w:t>language</w:t>
      </w:r>
      <w:r w:rsidR="00904F67">
        <w:t xml:space="preserve"> or mother tongue.</w:t>
      </w:r>
    </w:p>
    <w:p w14:paraId="27094F52" w14:textId="77777777" w:rsidR="00327F3B" w:rsidRPr="006C23C9" w:rsidRDefault="00327F3B" w:rsidP="00D01752">
      <w:pPr>
        <w:spacing w:after="0"/>
        <w:jc w:val="both"/>
      </w:pPr>
    </w:p>
    <w:p w14:paraId="0E0BB519" w14:textId="77777777" w:rsidR="009312B1" w:rsidRPr="006C23C9" w:rsidRDefault="009312B1" w:rsidP="00D01752">
      <w:pPr>
        <w:pStyle w:val="varname"/>
        <w:spacing w:line="259" w:lineRule="auto"/>
      </w:pPr>
      <w:r w:rsidRPr="006C23C9">
        <w:t>age</w:t>
      </w:r>
    </w:p>
    <w:p w14:paraId="722F4158" w14:textId="1F3CD3E5" w:rsidR="009312B1" w:rsidRDefault="006F09C8" w:rsidP="00D01752">
      <w:pPr>
        <w:spacing w:after="0"/>
        <w:jc w:val="both"/>
      </w:pPr>
      <w:r>
        <w:t>This variable must be recorded in completed years for all persons. It</w:t>
      </w:r>
      <w:r w:rsidR="003B63DE" w:rsidRPr="003B63DE">
        <w:t xml:space="preserve"> </w:t>
      </w:r>
      <w:r w:rsidR="009312B1" w:rsidRPr="006C23C9">
        <w:t>refers to the interval of time between the date of birth and the dat</w:t>
      </w:r>
      <w:r w:rsidR="009250CF">
        <w:t>e</w:t>
      </w:r>
      <w:r w:rsidR="009312B1" w:rsidRPr="006C23C9">
        <w:t xml:space="preserve"> of the survey. Every effort should be made to determine the precise and accurate age of each person, particularly of children</w:t>
      </w:r>
      <w:r w:rsidR="009312B1" w:rsidRPr="006C23C9">
        <w:rPr>
          <w:rStyle w:val="FootnoteReference"/>
        </w:rPr>
        <w:footnoteReference w:id="6"/>
      </w:r>
      <w:r w:rsidR="009312B1" w:rsidRPr="006C23C9">
        <w:t xml:space="preserve"> and older persons. Information on age may be secured either by obtaining the date (year, month, and day) of birth or by asking directly for age at the person’s last birthday. Lastly, </w:t>
      </w:r>
      <w:r w:rsidR="00B8354D">
        <w:t xml:space="preserve">if the information on </w:t>
      </w:r>
      <w:r w:rsidR="009312B1" w:rsidRPr="006C23C9">
        <w:t xml:space="preserve">age </w:t>
      </w:r>
      <w:r w:rsidR="00B8354D">
        <w:t xml:space="preserve">is not available, it should be </w:t>
      </w:r>
      <w:r w:rsidR="009312B1" w:rsidRPr="006C23C9">
        <w:t>coded as missing</w:t>
      </w:r>
      <w:r w:rsidR="006A5B87">
        <w:t xml:space="preserve"> per the instructions under Section 1.6</w:t>
      </w:r>
      <w:r w:rsidR="00165795">
        <w:t>.</w:t>
      </w:r>
    </w:p>
    <w:p w14:paraId="3A1F0771" w14:textId="0EA2037E" w:rsidR="00E676F3" w:rsidRDefault="00E676F3" w:rsidP="00D01752">
      <w:pPr>
        <w:spacing w:after="0"/>
        <w:jc w:val="both"/>
      </w:pPr>
    </w:p>
    <w:p w14:paraId="786CBBAE" w14:textId="26954680" w:rsidR="00E676F3" w:rsidRPr="00E06228" w:rsidRDefault="00E06228" w:rsidP="00D01752">
      <w:pPr>
        <w:spacing w:after="0"/>
        <w:jc w:val="both"/>
        <w:rPr>
          <w:b/>
          <w:bCs/>
        </w:rPr>
      </w:pPr>
      <w:r>
        <w:rPr>
          <w:b/>
          <w:bCs/>
        </w:rPr>
        <w:t>child</w:t>
      </w:r>
      <w:r w:rsidR="006F09C8" w:rsidRPr="00E06228">
        <w:rPr>
          <w:b/>
          <w:bCs/>
        </w:rPr>
        <w:t>yr</w:t>
      </w:r>
    </w:p>
    <w:p w14:paraId="0C8D037B" w14:textId="28F9E3A3" w:rsidR="007530EE" w:rsidRDefault="00E676F3" w:rsidP="00D01752">
      <w:pPr>
        <w:spacing w:after="0"/>
        <w:jc w:val="both"/>
      </w:pPr>
      <w:r>
        <w:t xml:space="preserve">For </w:t>
      </w:r>
      <w:r w:rsidR="006F09C8">
        <w:t>children</w:t>
      </w:r>
      <w:r>
        <w:t xml:space="preserve"> under 5 years</w:t>
      </w:r>
      <w:r w:rsidR="006F09C8">
        <w:t xml:space="preserve"> (aged less than 60 months)</w:t>
      </w:r>
      <w:r>
        <w:t>, age in complete years should be recorded.</w:t>
      </w:r>
      <w:r w:rsidR="00E06228">
        <w:t xml:space="preserve"> Harmonizer check if this is consistent with age in completed years (AGE).</w:t>
      </w:r>
    </w:p>
    <w:p w14:paraId="13C18745" w14:textId="290D4CFE" w:rsidR="00E676F3" w:rsidRDefault="00E676F3" w:rsidP="00D01752">
      <w:pPr>
        <w:spacing w:after="0"/>
        <w:jc w:val="both"/>
      </w:pPr>
    </w:p>
    <w:p w14:paraId="17B33B4E" w14:textId="47BE6029" w:rsidR="00E676F3" w:rsidRPr="00E06228" w:rsidRDefault="00E06228" w:rsidP="00E676F3">
      <w:pPr>
        <w:spacing w:after="0"/>
        <w:jc w:val="both"/>
        <w:rPr>
          <w:b/>
          <w:bCs/>
        </w:rPr>
      </w:pPr>
      <w:r>
        <w:rPr>
          <w:b/>
          <w:bCs/>
        </w:rPr>
        <w:t>child</w:t>
      </w:r>
      <w:r w:rsidR="00E676F3" w:rsidRPr="00E06228">
        <w:rPr>
          <w:b/>
          <w:bCs/>
        </w:rPr>
        <w:t>mth</w:t>
      </w:r>
    </w:p>
    <w:p w14:paraId="51F6E039" w14:textId="6D8B6874" w:rsidR="00E676F3" w:rsidRDefault="00E676F3" w:rsidP="00E676F3">
      <w:pPr>
        <w:spacing w:after="0"/>
        <w:jc w:val="both"/>
      </w:pPr>
      <w:r>
        <w:t>For those under 5 years</w:t>
      </w:r>
      <w:r w:rsidR="006F09C8">
        <w:t xml:space="preserve"> (aged less than 60 months)</w:t>
      </w:r>
      <w:r>
        <w:t>, age in complete months should be recorded.</w:t>
      </w:r>
      <w:r w:rsidR="007836AE">
        <w:rPr>
          <w:rStyle w:val="FootnoteReference"/>
        </w:rPr>
        <w:footnoteReference w:id="7"/>
      </w:r>
    </w:p>
    <w:p w14:paraId="3A9FF913" w14:textId="77777777" w:rsidR="007836AE" w:rsidRDefault="007836AE" w:rsidP="00E676F3">
      <w:pPr>
        <w:spacing w:after="0"/>
        <w:jc w:val="both"/>
      </w:pPr>
    </w:p>
    <w:p w14:paraId="4B1AC20B" w14:textId="36F7D3FE" w:rsidR="00FE64B0" w:rsidRPr="006C23C9" w:rsidRDefault="00B16481" w:rsidP="00D01752">
      <w:pPr>
        <w:pStyle w:val="varname"/>
        <w:spacing w:line="259" w:lineRule="auto"/>
      </w:pPr>
      <w:r w:rsidRPr="006C23C9">
        <w:t>a</w:t>
      </w:r>
      <w:r w:rsidR="00FE64B0" w:rsidRPr="006C23C9">
        <w:t>gecat</w:t>
      </w:r>
    </w:p>
    <w:p w14:paraId="6DF38664" w14:textId="3E77EAC0" w:rsidR="00B16481" w:rsidRPr="006C23C9" w:rsidRDefault="003B63DE" w:rsidP="00D01752">
      <w:pPr>
        <w:spacing w:after="0"/>
        <w:jc w:val="both"/>
      </w:pPr>
      <w:r w:rsidRPr="003B63DE">
        <w:rPr>
          <w:iCs/>
        </w:rPr>
        <w:t xml:space="preserve">This is </w:t>
      </w:r>
      <w:r w:rsidR="00B16481" w:rsidRPr="006C23C9">
        <w:t xml:space="preserve">a string variable that refers to </w:t>
      </w:r>
      <w:r w:rsidR="00B8354D">
        <w:t xml:space="preserve">age groups </w:t>
      </w:r>
      <w:r w:rsidR="00B16481" w:rsidRPr="006C23C9">
        <w:t>defined in the survey</w:t>
      </w:r>
      <w:r w:rsidR="00B8354D">
        <w:t xml:space="preserve"> if information on age is only available in age categories rather than in years</w:t>
      </w:r>
      <w:r w:rsidR="00B16481" w:rsidRPr="006C23C9">
        <w:t xml:space="preserve">. For </w:t>
      </w:r>
      <w:r w:rsidR="00DD1B1C" w:rsidRPr="006C23C9">
        <w:t>example</w:t>
      </w:r>
      <w:r w:rsidR="004228D9" w:rsidRPr="006C23C9">
        <w:t>:</w:t>
      </w:r>
    </w:p>
    <w:p w14:paraId="4E631282" w14:textId="1CDAC780" w:rsidR="00D056E1" w:rsidRPr="006C23C9" w:rsidRDefault="00D056E1" w:rsidP="00D01752">
      <w:pPr>
        <w:spacing w:after="0"/>
        <w:ind w:left="720"/>
        <w:jc w:val="both"/>
      </w:pPr>
      <w:r w:rsidRPr="006C23C9">
        <w:t>“15 years or younger”</w:t>
      </w:r>
    </w:p>
    <w:p w14:paraId="14653B9D" w14:textId="77777777" w:rsidR="00B16481" w:rsidRPr="006C23C9" w:rsidRDefault="00B16481" w:rsidP="00D01752">
      <w:pPr>
        <w:spacing w:after="0"/>
        <w:ind w:left="720"/>
        <w:jc w:val="both"/>
      </w:pPr>
      <w:r w:rsidRPr="006C23C9">
        <w:t xml:space="preserve">"15-24 years old"  </w:t>
      </w:r>
    </w:p>
    <w:p w14:paraId="1DD00E2D" w14:textId="77777777" w:rsidR="00B16481" w:rsidRPr="006C23C9" w:rsidRDefault="00B16481" w:rsidP="00D01752">
      <w:pPr>
        <w:spacing w:after="0"/>
        <w:ind w:left="720"/>
        <w:jc w:val="both"/>
      </w:pPr>
      <w:r w:rsidRPr="006C23C9">
        <w:lastRenderedPageBreak/>
        <w:t xml:space="preserve">"25-54 years old" </w:t>
      </w:r>
    </w:p>
    <w:p w14:paraId="092BA77A" w14:textId="53C39F3B" w:rsidR="00B16481" w:rsidRPr="006C23C9" w:rsidRDefault="00B16481" w:rsidP="00D01752">
      <w:pPr>
        <w:spacing w:after="0"/>
        <w:ind w:left="720"/>
        <w:jc w:val="both"/>
      </w:pPr>
      <w:r w:rsidRPr="006C23C9">
        <w:t xml:space="preserve">"55-64 years old" </w:t>
      </w:r>
    </w:p>
    <w:p w14:paraId="611EB82F" w14:textId="7E75D2F9" w:rsidR="00B16481" w:rsidRPr="006C23C9" w:rsidRDefault="00B16481" w:rsidP="00D01752">
      <w:pPr>
        <w:spacing w:after="0"/>
        <w:ind w:left="720"/>
        <w:jc w:val="both"/>
      </w:pPr>
      <w:r w:rsidRPr="006C23C9">
        <w:t>"65 years or older"</w:t>
      </w:r>
    </w:p>
    <w:p w14:paraId="7CF641CC" w14:textId="77777777" w:rsidR="00F57B70" w:rsidRDefault="00F57B70" w:rsidP="00D01752">
      <w:pPr>
        <w:pStyle w:val="varname"/>
        <w:spacing w:line="259" w:lineRule="auto"/>
      </w:pPr>
    </w:p>
    <w:p w14:paraId="18238F20" w14:textId="1AC1195A" w:rsidR="009312B1" w:rsidRPr="006C23C9" w:rsidRDefault="006C584B" w:rsidP="00D01752">
      <w:pPr>
        <w:pStyle w:val="varname"/>
        <w:spacing w:line="259" w:lineRule="auto"/>
      </w:pPr>
      <w:r w:rsidRPr="006C23C9">
        <w:t>male</w:t>
      </w:r>
    </w:p>
    <w:p w14:paraId="6DCA235E" w14:textId="17BF02DB" w:rsidR="009312B1" w:rsidRPr="006C23C9" w:rsidRDefault="003B63DE" w:rsidP="00D01752">
      <w:pPr>
        <w:spacing w:after="0"/>
        <w:jc w:val="both"/>
      </w:pPr>
      <w:r>
        <w:t>Thi</w:t>
      </w:r>
      <w:r w:rsidR="009312B1" w:rsidRPr="006C23C9">
        <w:t xml:space="preserve">s </w:t>
      </w:r>
      <w:r>
        <w:t xml:space="preserve">is </w:t>
      </w:r>
      <w:r w:rsidR="009312B1" w:rsidRPr="006C23C9">
        <w:t xml:space="preserve">a dummy variable that specifies the sex – male or female – of an individual within a household. While constructing this variable, it is important to make sure that all relevant values are included. Variable values coded as ‘98’ or other numeric characters should be excluded from the values of the </w:t>
      </w:r>
      <w:r w:rsidR="006C584B" w:rsidRPr="006C23C9">
        <w:t>`male</w:t>
      </w:r>
      <w:r w:rsidR="009312B1" w:rsidRPr="006C23C9">
        <w:t xml:space="preserve">’ variable. </w:t>
      </w:r>
      <w:r w:rsidR="009312B1" w:rsidRPr="006C23C9">
        <w:rPr>
          <w:rFonts w:ascii="Calibri" w:eastAsia="Times New Roman" w:hAnsi="Calibri" w:cs="Times New Roman"/>
          <w:color w:val="000000"/>
        </w:rPr>
        <w:t>Sex of household member, two</w:t>
      </w:r>
      <w:r w:rsidR="009312B1" w:rsidRPr="006C23C9">
        <w:t xml:space="preserve"> categories after harmonization:</w:t>
      </w:r>
    </w:p>
    <w:p w14:paraId="7EBBD118" w14:textId="4AB54507" w:rsidR="009312B1" w:rsidRPr="00D01752" w:rsidRDefault="009312B1" w:rsidP="00D01752">
      <w:pPr>
        <w:pStyle w:val="NoSpacing"/>
        <w:spacing w:line="259" w:lineRule="auto"/>
        <w:ind w:left="720"/>
        <w:rPr>
          <w:rFonts w:asciiTheme="minorHAnsi" w:hAnsiTheme="minorHAnsi" w:cstheme="minorHAnsi"/>
          <w:i/>
          <w:iCs/>
        </w:rPr>
      </w:pPr>
      <w:r w:rsidRPr="00D01752">
        <w:rPr>
          <w:rFonts w:asciiTheme="minorHAnsi" w:hAnsiTheme="minorHAnsi" w:cstheme="minorHAnsi"/>
          <w:i/>
          <w:iCs/>
        </w:rPr>
        <w:t xml:space="preserve">1 = </w:t>
      </w:r>
      <w:r w:rsidR="007530EE" w:rsidRPr="00D01752">
        <w:rPr>
          <w:rFonts w:asciiTheme="minorHAnsi" w:hAnsiTheme="minorHAnsi" w:cstheme="minorHAnsi"/>
          <w:i/>
          <w:iCs/>
        </w:rPr>
        <w:t>M</w:t>
      </w:r>
      <w:r w:rsidRPr="00D01752">
        <w:rPr>
          <w:rFonts w:asciiTheme="minorHAnsi" w:hAnsiTheme="minorHAnsi" w:cstheme="minorHAnsi"/>
          <w:i/>
          <w:iCs/>
        </w:rPr>
        <w:t xml:space="preserve">ale </w:t>
      </w:r>
    </w:p>
    <w:p w14:paraId="005FB36C" w14:textId="766DBDD3" w:rsidR="004D3F54" w:rsidRDefault="009312B1" w:rsidP="00D01752">
      <w:pPr>
        <w:spacing w:after="0"/>
        <w:ind w:left="720"/>
        <w:jc w:val="both"/>
        <w:rPr>
          <w:rFonts w:cstheme="minorHAnsi"/>
          <w:i/>
          <w:iCs/>
        </w:rPr>
      </w:pPr>
      <w:r w:rsidRPr="00D01752">
        <w:rPr>
          <w:rFonts w:cstheme="minorHAnsi"/>
          <w:i/>
          <w:iCs/>
        </w:rPr>
        <w:t xml:space="preserve">0 = </w:t>
      </w:r>
      <w:r w:rsidR="007530EE" w:rsidRPr="00D01752">
        <w:rPr>
          <w:rFonts w:cstheme="minorHAnsi"/>
          <w:i/>
          <w:iCs/>
        </w:rPr>
        <w:t>F</w:t>
      </w:r>
      <w:r w:rsidRPr="00D01752">
        <w:rPr>
          <w:rFonts w:cstheme="minorHAnsi"/>
          <w:i/>
          <w:iCs/>
        </w:rPr>
        <w:t>emale</w:t>
      </w:r>
      <w:bookmarkStart w:id="154" w:name="_Hlk514684373"/>
    </w:p>
    <w:p w14:paraId="72A8640B" w14:textId="77777777" w:rsidR="00E11214" w:rsidRDefault="00E11214" w:rsidP="00BA6EA1">
      <w:pPr>
        <w:spacing w:after="0"/>
        <w:jc w:val="both"/>
        <w:rPr>
          <w:rFonts w:cstheme="minorHAnsi"/>
          <w:i/>
          <w:iCs/>
        </w:rPr>
      </w:pPr>
    </w:p>
    <w:p w14:paraId="7AE62089" w14:textId="22E2F0A9" w:rsidR="00BA6EA1" w:rsidRPr="00E11214" w:rsidRDefault="00E11214" w:rsidP="00BA6EA1">
      <w:pPr>
        <w:spacing w:after="0"/>
        <w:jc w:val="both"/>
        <w:rPr>
          <w:rFonts w:cstheme="minorHAnsi"/>
        </w:rPr>
      </w:pPr>
      <w:r>
        <w:rPr>
          <w:rFonts w:cstheme="minorHAnsi"/>
        </w:rPr>
        <w:t xml:space="preserve">When a survey has more than the regular male/female categories, do not assign the category male or female.  </w:t>
      </w:r>
      <w:r w:rsidR="00BA6EA1" w:rsidRPr="00E11214">
        <w:rPr>
          <w:rFonts w:cstheme="minorHAnsi"/>
        </w:rPr>
        <w:t>How to co</w:t>
      </w:r>
      <w:r w:rsidR="007449D8" w:rsidRPr="00E11214">
        <w:rPr>
          <w:rFonts w:cstheme="minorHAnsi"/>
        </w:rPr>
        <w:t xml:space="preserve">de when there </w:t>
      </w:r>
      <w:r w:rsidRPr="00E11214">
        <w:rPr>
          <w:rFonts w:cstheme="minorHAnsi"/>
        </w:rPr>
        <w:t>are</w:t>
      </w:r>
      <w:r w:rsidR="007449D8" w:rsidRPr="00E11214">
        <w:rPr>
          <w:rFonts w:cstheme="minorHAnsi"/>
        </w:rPr>
        <w:t xml:space="preserve"> more than two categories</w:t>
      </w:r>
      <w:r w:rsidR="00D7645D" w:rsidRPr="00E11214">
        <w:rPr>
          <w:rFonts w:cstheme="minorHAnsi"/>
        </w:rPr>
        <w:t>?</w:t>
      </w:r>
    </w:p>
    <w:p w14:paraId="041EDF28" w14:textId="2F7A06A2" w:rsidR="00D7645D" w:rsidRDefault="00D7645D">
      <w:pPr>
        <w:spacing w:after="0"/>
        <w:ind w:firstLine="720"/>
        <w:jc w:val="both"/>
        <w:rPr>
          <w:rFonts w:cstheme="minorHAnsi"/>
          <w:i/>
          <w:iCs/>
        </w:rPr>
      </w:pPr>
      <w:r>
        <w:rPr>
          <w:rFonts w:cstheme="minorHAnsi"/>
          <w:i/>
          <w:iCs/>
        </w:rPr>
        <w:t>“.o” = Other</w:t>
      </w:r>
    </w:p>
    <w:p w14:paraId="775D464C" w14:textId="77777777" w:rsidR="00E11214" w:rsidRPr="00D01752" w:rsidRDefault="00E11214" w:rsidP="00E11214">
      <w:pPr>
        <w:spacing w:after="0"/>
        <w:ind w:firstLine="720"/>
        <w:jc w:val="both"/>
        <w:rPr>
          <w:rFonts w:cstheme="minorHAnsi"/>
          <w:i/>
          <w:iCs/>
        </w:rPr>
      </w:pPr>
    </w:p>
    <w:p w14:paraId="4687A055" w14:textId="28A29782" w:rsidR="003B673B" w:rsidRDefault="003B673B" w:rsidP="00E11214">
      <w:pPr>
        <w:spacing w:after="0"/>
        <w:jc w:val="center"/>
        <w:rPr>
          <w:b/>
        </w:rPr>
      </w:pPr>
      <w:r>
        <w:rPr>
          <w:noProof/>
        </w:rPr>
        <w:drawing>
          <wp:inline distT="0" distB="0" distL="0" distR="0" wp14:anchorId="009B219C" wp14:editId="36054299">
            <wp:extent cx="4528185" cy="22860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4193" cy="2289033"/>
                    </a:xfrm>
                    <a:prstGeom prst="rect">
                      <a:avLst/>
                    </a:prstGeom>
                  </pic:spPr>
                </pic:pic>
              </a:graphicData>
            </a:graphic>
          </wp:inline>
        </w:drawing>
      </w:r>
    </w:p>
    <w:p w14:paraId="7FCDC903" w14:textId="1DEDCABE" w:rsidR="009312B1" w:rsidRPr="006C23C9" w:rsidRDefault="009312B1" w:rsidP="00D01752">
      <w:pPr>
        <w:spacing w:after="0"/>
        <w:jc w:val="both"/>
        <w:rPr>
          <w:rFonts w:cstheme="minorHAnsi"/>
        </w:rPr>
      </w:pPr>
      <w:r w:rsidRPr="006C23C9">
        <w:rPr>
          <w:b/>
        </w:rPr>
        <w:tab/>
      </w:r>
    </w:p>
    <w:p w14:paraId="14A58243" w14:textId="2693BC77" w:rsidR="009312B1" w:rsidRPr="006C23C9" w:rsidRDefault="004D3F54" w:rsidP="00D01752">
      <w:pPr>
        <w:pStyle w:val="varname"/>
        <w:spacing w:line="259" w:lineRule="auto"/>
      </w:pPr>
      <w:r w:rsidRPr="006C23C9">
        <w:t>relationharm</w:t>
      </w:r>
    </w:p>
    <w:bookmarkEnd w:id="154"/>
    <w:p w14:paraId="37196238" w14:textId="3012D925" w:rsidR="009312B1" w:rsidRPr="006C23C9" w:rsidRDefault="003B63DE" w:rsidP="00D01752">
      <w:pPr>
        <w:spacing w:after="0"/>
        <w:jc w:val="both"/>
      </w:pPr>
      <w:r>
        <w:t xml:space="preserve">This is </w:t>
      </w:r>
      <w:r w:rsidR="009312B1" w:rsidRPr="006C23C9">
        <w:t xml:space="preserve">a string variable that indicates a relationship to the reference person of household (usually the head of household). Variable values coded as ‘98’ or other numeric characters should be excluded from the values of </w:t>
      </w:r>
      <w:r w:rsidR="007530EE">
        <w:t>RELATIONHARM</w:t>
      </w:r>
      <w:r w:rsidR="009312B1" w:rsidRPr="006C23C9">
        <w:t xml:space="preserve"> variable.</w:t>
      </w:r>
      <w:r w:rsidR="007530EE">
        <w:t xml:space="preserve"> </w:t>
      </w:r>
      <w:r w:rsidR="009312B1" w:rsidRPr="006C23C9">
        <w:rPr>
          <w:rFonts w:ascii="Calibri" w:eastAsia="Times New Roman" w:hAnsi="Calibri" w:cs="Times New Roman"/>
          <w:color w:val="000000"/>
        </w:rPr>
        <w:t>Relationship to head of household, six</w:t>
      </w:r>
      <w:r w:rsidR="009312B1" w:rsidRPr="006C23C9">
        <w:t xml:space="preserve"> categories after harmonization:</w:t>
      </w:r>
    </w:p>
    <w:p w14:paraId="63D9D808" w14:textId="0D72CAC3" w:rsidR="009312B1" w:rsidRPr="00D01752" w:rsidRDefault="009312B1" w:rsidP="00D01752">
      <w:pPr>
        <w:spacing w:after="0"/>
        <w:ind w:left="720"/>
        <w:rPr>
          <w:rFonts w:ascii="Calibri" w:eastAsia="Times New Roman" w:hAnsi="Calibri" w:cs="Times New Roman"/>
          <w:i/>
          <w:iCs/>
          <w:color w:val="000000"/>
        </w:rPr>
      </w:pPr>
      <w:r w:rsidRPr="00D01752">
        <w:rPr>
          <w:rFonts w:ascii="Calibri" w:eastAsia="Times New Roman" w:hAnsi="Calibri" w:cs="Times New Roman"/>
          <w:i/>
          <w:iCs/>
          <w:color w:val="000000"/>
        </w:rPr>
        <w:t>1</w:t>
      </w:r>
      <w:r w:rsidR="003B63DE" w:rsidRPr="00D01752">
        <w:rPr>
          <w:rFonts w:ascii="Calibri" w:eastAsia="Times New Roman" w:hAnsi="Calibri" w:cs="Times New Roman"/>
          <w:i/>
          <w:iCs/>
          <w:color w:val="000000"/>
        </w:rPr>
        <w:t xml:space="preserve"> </w:t>
      </w:r>
      <w:r w:rsidRPr="00D01752">
        <w:rPr>
          <w:rFonts w:ascii="Calibri" w:eastAsia="Times New Roman" w:hAnsi="Calibri" w:cs="Times New Roman"/>
          <w:i/>
          <w:iCs/>
          <w:color w:val="000000"/>
        </w:rPr>
        <w:t>=</w:t>
      </w:r>
      <w:r w:rsidR="003B63DE" w:rsidRPr="00D01752">
        <w:rPr>
          <w:rFonts w:ascii="Calibri" w:eastAsia="Times New Roman" w:hAnsi="Calibri" w:cs="Times New Roman"/>
          <w:i/>
          <w:iCs/>
          <w:color w:val="000000"/>
        </w:rPr>
        <w:t xml:space="preserve"> H</w:t>
      </w:r>
      <w:r w:rsidRPr="00D01752">
        <w:rPr>
          <w:rFonts w:ascii="Calibri" w:eastAsia="Times New Roman" w:hAnsi="Calibri" w:cs="Times New Roman"/>
          <w:i/>
          <w:iCs/>
          <w:color w:val="000000"/>
        </w:rPr>
        <w:t>ead</w:t>
      </w:r>
      <w:r w:rsidRPr="00D01752">
        <w:rPr>
          <w:rFonts w:ascii="Calibri" w:eastAsia="Times New Roman" w:hAnsi="Calibri" w:cs="Times New Roman"/>
          <w:i/>
          <w:iCs/>
          <w:color w:val="000000"/>
        </w:rPr>
        <w:br/>
        <w:t>2</w:t>
      </w:r>
      <w:r w:rsidR="003B63DE" w:rsidRPr="00D01752">
        <w:rPr>
          <w:rFonts w:ascii="Calibri" w:eastAsia="Times New Roman" w:hAnsi="Calibri" w:cs="Times New Roman"/>
          <w:i/>
          <w:iCs/>
          <w:color w:val="000000"/>
        </w:rPr>
        <w:t xml:space="preserve"> </w:t>
      </w:r>
      <w:r w:rsidRPr="00D01752">
        <w:rPr>
          <w:rFonts w:ascii="Calibri" w:eastAsia="Times New Roman" w:hAnsi="Calibri" w:cs="Times New Roman"/>
          <w:i/>
          <w:iCs/>
          <w:color w:val="000000"/>
        </w:rPr>
        <w:t>=</w:t>
      </w:r>
      <w:r w:rsidR="003B63DE" w:rsidRPr="00D01752">
        <w:rPr>
          <w:rFonts w:ascii="Calibri" w:eastAsia="Times New Roman" w:hAnsi="Calibri" w:cs="Times New Roman"/>
          <w:i/>
          <w:iCs/>
          <w:color w:val="000000"/>
        </w:rPr>
        <w:t xml:space="preserve"> S</w:t>
      </w:r>
      <w:r w:rsidRPr="00D01752">
        <w:rPr>
          <w:rFonts w:ascii="Calibri" w:eastAsia="Times New Roman" w:hAnsi="Calibri" w:cs="Times New Roman"/>
          <w:i/>
          <w:iCs/>
          <w:color w:val="000000"/>
        </w:rPr>
        <w:t xml:space="preserve">pouse </w:t>
      </w:r>
      <w:r w:rsidRPr="00D01752">
        <w:rPr>
          <w:rFonts w:ascii="Calibri" w:eastAsia="Times New Roman" w:hAnsi="Calibri" w:cs="Times New Roman"/>
          <w:i/>
          <w:iCs/>
          <w:color w:val="000000"/>
        </w:rPr>
        <w:br/>
        <w:t>3</w:t>
      </w:r>
      <w:r w:rsidR="003B63DE" w:rsidRPr="00D01752">
        <w:rPr>
          <w:rFonts w:ascii="Calibri" w:eastAsia="Times New Roman" w:hAnsi="Calibri" w:cs="Times New Roman"/>
          <w:i/>
          <w:iCs/>
          <w:color w:val="000000"/>
        </w:rPr>
        <w:t xml:space="preserve"> </w:t>
      </w:r>
      <w:r w:rsidRPr="00D01752">
        <w:rPr>
          <w:rFonts w:ascii="Calibri" w:eastAsia="Times New Roman" w:hAnsi="Calibri" w:cs="Times New Roman"/>
          <w:i/>
          <w:iCs/>
          <w:color w:val="000000"/>
        </w:rPr>
        <w:t>=</w:t>
      </w:r>
      <w:r w:rsidR="003B63DE" w:rsidRPr="00D01752">
        <w:rPr>
          <w:rFonts w:ascii="Calibri" w:eastAsia="Times New Roman" w:hAnsi="Calibri" w:cs="Times New Roman"/>
          <w:i/>
          <w:iCs/>
          <w:color w:val="000000"/>
        </w:rPr>
        <w:t xml:space="preserve"> C</w:t>
      </w:r>
      <w:r w:rsidRPr="00D01752">
        <w:rPr>
          <w:rFonts w:ascii="Calibri" w:eastAsia="Times New Roman" w:hAnsi="Calibri" w:cs="Times New Roman"/>
          <w:i/>
          <w:iCs/>
          <w:color w:val="000000"/>
        </w:rPr>
        <w:t xml:space="preserve">hildren </w:t>
      </w:r>
      <w:r w:rsidRPr="00D01752">
        <w:rPr>
          <w:rFonts w:ascii="Calibri" w:eastAsia="Times New Roman" w:hAnsi="Calibri" w:cs="Times New Roman"/>
          <w:i/>
          <w:iCs/>
          <w:color w:val="000000"/>
        </w:rPr>
        <w:br/>
        <w:t>4</w:t>
      </w:r>
      <w:r w:rsidR="003B63DE" w:rsidRPr="00D01752">
        <w:rPr>
          <w:rFonts w:ascii="Calibri" w:eastAsia="Times New Roman" w:hAnsi="Calibri" w:cs="Times New Roman"/>
          <w:i/>
          <w:iCs/>
          <w:color w:val="000000"/>
        </w:rPr>
        <w:t xml:space="preserve"> </w:t>
      </w:r>
      <w:r w:rsidRPr="00D01752">
        <w:rPr>
          <w:rFonts w:ascii="Calibri" w:eastAsia="Times New Roman" w:hAnsi="Calibri" w:cs="Times New Roman"/>
          <w:i/>
          <w:iCs/>
          <w:color w:val="000000"/>
        </w:rPr>
        <w:t>=</w:t>
      </w:r>
      <w:r w:rsidR="003B63DE" w:rsidRPr="00D01752">
        <w:rPr>
          <w:rFonts w:ascii="Calibri" w:eastAsia="Times New Roman" w:hAnsi="Calibri" w:cs="Times New Roman"/>
          <w:i/>
          <w:iCs/>
          <w:color w:val="000000"/>
        </w:rPr>
        <w:t xml:space="preserve"> P</w:t>
      </w:r>
      <w:r w:rsidRPr="00D01752">
        <w:rPr>
          <w:rFonts w:ascii="Calibri" w:eastAsia="Times New Roman" w:hAnsi="Calibri" w:cs="Times New Roman"/>
          <w:i/>
          <w:iCs/>
          <w:color w:val="000000"/>
        </w:rPr>
        <w:t xml:space="preserve">arents </w:t>
      </w:r>
      <w:r w:rsidRPr="00D01752">
        <w:rPr>
          <w:rFonts w:ascii="Calibri" w:eastAsia="Times New Roman" w:hAnsi="Calibri" w:cs="Times New Roman"/>
          <w:i/>
          <w:iCs/>
          <w:color w:val="000000"/>
        </w:rPr>
        <w:br/>
        <w:t>5</w:t>
      </w:r>
      <w:r w:rsidR="003B63DE" w:rsidRPr="00D01752">
        <w:rPr>
          <w:rFonts w:ascii="Calibri" w:eastAsia="Times New Roman" w:hAnsi="Calibri" w:cs="Times New Roman"/>
          <w:i/>
          <w:iCs/>
          <w:color w:val="000000"/>
        </w:rPr>
        <w:t xml:space="preserve"> </w:t>
      </w:r>
      <w:r w:rsidRPr="00D01752">
        <w:rPr>
          <w:rFonts w:ascii="Calibri" w:eastAsia="Times New Roman" w:hAnsi="Calibri" w:cs="Times New Roman"/>
          <w:i/>
          <w:iCs/>
          <w:color w:val="000000"/>
        </w:rPr>
        <w:t>=</w:t>
      </w:r>
      <w:r w:rsidR="003B63DE" w:rsidRPr="00D01752">
        <w:rPr>
          <w:rFonts w:ascii="Calibri" w:eastAsia="Times New Roman" w:hAnsi="Calibri" w:cs="Times New Roman"/>
          <w:i/>
          <w:iCs/>
          <w:color w:val="000000"/>
        </w:rPr>
        <w:t xml:space="preserve"> O</w:t>
      </w:r>
      <w:r w:rsidRPr="00D01752">
        <w:rPr>
          <w:rFonts w:ascii="Calibri" w:eastAsia="Times New Roman" w:hAnsi="Calibri" w:cs="Times New Roman"/>
          <w:i/>
          <w:iCs/>
          <w:color w:val="000000"/>
        </w:rPr>
        <w:t xml:space="preserve">ther relative </w:t>
      </w:r>
      <w:r w:rsidRPr="00D01752">
        <w:rPr>
          <w:rFonts w:ascii="Calibri" w:eastAsia="Times New Roman" w:hAnsi="Calibri" w:cs="Times New Roman"/>
          <w:i/>
          <w:iCs/>
          <w:color w:val="000000"/>
        </w:rPr>
        <w:br/>
        <w:t>6</w:t>
      </w:r>
      <w:r w:rsidR="003B63DE" w:rsidRPr="00D01752">
        <w:rPr>
          <w:rFonts w:ascii="Calibri" w:eastAsia="Times New Roman" w:hAnsi="Calibri" w:cs="Times New Roman"/>
          <w:i/>
          <w:iCs/>
          <w:color w:val="000000"/>
        </w:rPr>
        <w:t xml:space="preserve"> </w:t>
      </w:r>
      <w:r w:rsidRPr="00D01752">
        <w:rPr>
          <w:rFonts w:ascii="Calibri" w:eastAsia="Times New Roman" w:hAnsi="Calibri" w:cs="Times New Roman"/>
          <w:i/>
          <w:iCs/>
          <w:color w:val="000000"/>
        </w:rPr>
        <w:t>=</w:t>
      </w:r>
      <w:r w:rsidR="003B63DE" w:rsidRPr="00D01752">
        <w:rPr>
          <w:rFonts w:ascii="Calibri" w:eastAsia="Times New Roman" w:hAnsi="Calibri" w:cs="Times New Roman"/>
          <w:i/>
          <w:iCs/>
          <w:color w:val="000000"/>
        </w:rPr>
        <w:t xml:space="preserve"> N</w:t>
      </w:r>
      <w:r w:rsidRPr="00D01752">
        <w:rPr>
          <w:rFonts w:ascii="Calibri" w:eastAsia="Times New Roman" w:hAnsi="Calibri" w:cs="Times New Roman"/>
          <w:i/>
          <w:iCs/>
          <w:color w:val="000000"/>
        </w:rPr>
        <w:t>on-relative</w:t>
      </w:r>
    </w:p>
    <w:p w14:paraId="74EBE076" w14:textId="77777777" w:rsidR="003B63DE" w:rsidRDefault="003B63DE" w:rsidP="00D01752">
      <w:pPr>
        <w:spacing w:after="0"/>
        <w:jc w:val="both"/>
        <w:rPr>
          <w:rFonts w:ascii="Calibri" w:eastAsia="Times New Roman" w:hAnsi="Calibri" w:cs="Times New Roman"/>
          <w:i/>
          <w:color w:val="000000"/>
        </w:rPr>
      </w:pPr>
    </w:p>
    <w:p w14:paraId="6ED71277" w14:textId="66C877D4" w:rsidR="00AF6501" w:rsidRDefault="00AF6501" w:rsidP="00D01752">
      <w:pPr>
        <w:spacing w:after="0"/>
        <w:jc w:val="both"/>
        <w:rPr>
          <w:rFonts w:ascii="Calibri" w:eastAsia="Times New Roman" w:hAnsi="Calibri" w:cs="Times New Roman"/>
          <w:iCs/>
          <w:color w:val="000000"/>
          <w:u w:val="single"/>
        </w:rPr>
      </w:pPr>
      <w:r w:rsidRPr="003B63DE">
        <w:rPr>
          <w:rFonts w:ascii="Calibri" w:eastAsia="Times New Roman" w:hAnsi="Calibri" w:cs="Times New Roman"/>
          <w:iCs/>
          <w:color w:val="000000"/>
        </w:rPr>
        <w:t xml:space="preserve">Note: </w:t>
      </w:r>
      <w:r w:rsidRPr="003B63DE">
        <w:rPr>
          <w:rFonts w:ascii="Calibri" w:eastAsia="Times New Roman" w:hAnsi="Calibri" w:cs="Times New Roman"/>
          <w:iCs/>
          <w:color w:val="000000"/>
          <w:u w:val="single"/>
        </w:rPr>
        <w:t>In cases where</w:t>
      </w:r>
      <w:r w:rsidR="00CE4F95" w:rsidRPr="003B63DE">
        <w:rPr>
          <w:rFonts w:ascii="Calibri" w:eastAsia="Times New Roman" w:hAnsi="Calibri" w:cs="Times New Roman"/>
          <w:iCs/>
          <w:color w:val="000000"/>
          <w:u w:val="single"/>
        </w:rPr>
        <w:t xml:space="preserve"> head is missing or a </w:t>
      </w:r>
      <w:r w:rsidRPr="003B63DE">
        <w:rPr>
          <w:rFonts w:ascii="Calibri" w:eastAsia="Times New Roman" w:hAnsi="Calibri" w:cs="Times New Roman"/>
          <w:iCs/>
          <w:color w:val="000000"/>
          <w:u w:val="single"/>
        </w:rPr>
        <w:t xml:space="preserve">migrant, we assign spouse as the head of the household. If spouse is </w:t>
      </w:r>
      <w:r w:rsidR="00CE4F95" w:rsidRPr="003B63DE">
        <w:rPr>
          <w:rFonts w:ascii="Calibri" w:eastAsia="Times New Roman" w:hAnsi="Calibri" w:cs="Times New Roman"/>
          <w:iCs/>
          <w:color w:val="000000"/>
          <w:u w:val="single"/>
        </w:rPr>
        <w:t xml:space="preserve">also </w:t>
      </w:r>
      <w:r w:rsidRPr="003B63DE">
        <w:rPr>
          <w:rFonts w:ascii="Calibri" w:eastAsia="Times New Roman" w:hAnsi="Calibri" w:cs="Times New Roman"/>
          <w:iCs/>
          <w:color w:val="000000"/>
          <w:u w:val="single"/>
        </w:rPr>
        <w:t xml:space="preserve">not </w:t>
      </w:r>
      <w:r w:rsidR="00A4390F" w:rsidRPr="003B63DE">
        <w:rPr>
          <w:rFonts w:ascii="Calibri" w:eastAsia="Times New Roman" w:hAnsi="Calibri" w:cs="Times New Roman"/>
          <w:iCs/>
          <w:color w:val="000000"/>
          <w:u w:val="single"/>
        </w:rPr>
        <w:t>available,</w:t>
      </w:r>
      <w:r w:rsidRPr="003B63DE">
        <w:rPr>
          <w:rFonts w:ascii="Calibri" w:eastAsia="Times New Roman" w:hAnsi="Calibri" w:cs="Times New Roman"/>
          <w:iCs/>
          <w:color w:val="000000"/>
          <w:u w:val="single"/>
        </w:rPr>
        <w:t xml:space="preserve"> then we will use oldest member of the household as the head and recode all the relations to head accordingly.</w:t>
      </w:r>
    </w:p>
    <w:p w14:paraId="33A9DF2D" w14:textId="77777777" w:rsidR="00E11214" w:rsidRPr="003B63DE" w:rsidRDefault="00E11214" w:rsidP="00D01752">
      <w:pPr>
        <w:spacing w:after="0"/>
        <w:jc w:val="both"/>
        <w:rPr>
          <w:rFonts w:ascii="Calibri" w:eastAsia="Times New Roman" w:hAnsi="Calibri" w:cs="Times New Roman"/>
          <w:iCs/>
          <w:color w:val="000000"/>
        </w:rPr>
      </w:pPr>
    </w:p>
    <w:p w14:paraId="6BEBA59A" w14:textId="6E052A82" w:rsidR="004462F6" w:rsidRDefault="00E11214" w:rsidP="00D01752">
      <w:pPr>
        <w:pStyle w:val="varname"/>
        <w:spacing w:line="259" w:lineRule="auto"/>
      </w:pPr>
      <w:r>
        <w:t>r</w:t>
      </w:r>
      <w:r w:rsidR="004462F6" w:rsidRPr="006C23C9">
        <w:t>elationcs</w:t>
      </w:r>
    </w:p>
    <w:p w14:paraId="7AE72A9F" w14:textId="48C44C7D" w:rsidR="004D3F54" w:rsidRDefault="00D04FAD" w:rsidP="00D01752">
      <w:pPr>
        <w:spacing w:after="0"/>
        <w:jc w:val="both"/>
      </w:pPr>
      <w:r>
        <w:t xml:space="preserve">This is </w:t>
      </w:r>
      <w:r w:rsidR="004462F6" w:rsidRPr="006C23C9">
        <w:t xml:space="preserve">a country-specific categorical variable that indicates the relationship to the head of the household. </w:t>
      </w:r>
      <w:r w:rsidR="00BB0A43" w:rsidRPr="006C23C9">
        <w:t xml:space="preserve">The categories for relationship to the head of the household </w:t>
      </w:r>
      <w:r w:rsidR="00014786" w:rsidRPr="006C23C9">
        <w:t>are</w:t>
      </w:r>
      <w:r w:rsidR="00BB0A43" w:rsidRPr="006C23C9">
        <w:t xml:space="preserve"> </w:t>
      </w:r>
      <w:r w:rsidR="00014786" w:rsidRPr="006C23C9">
        <w:t xml:space="preserve">defined </w:t>
      </w:r>
      <w:r w:rsidR="00BB0A43" w:rsidRPr="006C23C9">
        <w:t xml:space="preserve">according </w:t>
      </w:r>
      <w:r w:rsidR="00014786" w:rsidRPr="006C23C9">
        <w:t xml:space="preserve">to </w:t>
      </w:r>
      <w:r w:rsidR="00BB0A43" w:rsidRPr="006C23C9">
        <w:t>the region or country requirements</w:t>
      </w:r>
      <w:r w:rsidR="00F06E39" w:rsidRPr="006C23C9">
        <w:t>.</w:t>
      </w:r>
      <w:r w:rsidR="00AF6501">
        <w:t xml:space="preserve"> </w:t>
      </w:r>
    </w:p>
    <w:p w14:paraId="1E285CB7" w14:textId="77777777" w:rsidR="007530EE" w:rsidRPr="006C23C9" w:rsidRDefault="007530EE" w:rsidP="00D01752">
      <w:pPr>
        <w:spacing w:after="0"/>
        <w:jc w:val="both"/>
        <w:rPr>
          <w:b/>
        </w:rPr>
      </w:pPr>
    </w:p>
    <w:p w14:paraId="37419501" w14:textId="774A5D38" w:rsidR="009312B1" w:rsidRPr="006C23C9" w:rsidRDefault="009312B1" w:rsidP="00D01752">
      <w:pPr>
        <w:pStyle w:val="varname"/>
        <w:spacing w:line="259" w:lineRule="auto"/>
      </w:pPr>
      <w:r w:rsidRPr="006C23C9">
        <w:t>marital</w:t>
      </w:r>
    </w:p>
    <w:p w14:paraId="69831FC3" w14:textId="2186D042" w:rsidR="006F09C8" w:rsidRDefault="00D04FAD" w:rsidP="00D01752">
      <w:pPr>
        <w:spacing w:after="0"/>
        <w:jc w:val="both"/>
      </w:pPr>
      <w:r w:rsidRPr="00D04FAD">
        <w:t xml:space="preserve">This is </w:t>
      </w:r>
      <w:r w:rsidR="009312B1" w:rsidRPr="006C23C9">
        <w:t xml:space="preserve">a categorical variable that refers to the personal status of each individual in relation to the marriage laws or customs of the country. </w:t>
      </w:r>
      <w:r w:rsidR="006F09C8">
        <w:t xml:space="preserve">In some countries not all persons are asked marital </w:t>
      </w:r>
      <w:r w:rsidR="00F57B70">
        <w:t>status,</w:t>
      </w:r>
      <w:r w:rsidR="006F09C8">
        <w:t xml:space="preserve"> and this depends on the person’s age. Harmonizer must not guestimate the marital status of those not asked.  </w:t>
      </w:r>
    </w:p>
    <w:p w14:paraId="32070EFF" w14:textId="77777777" w:rsidR="006F09C8" w:rsidRDefault="006F09C8" w:rsidP="00D01752">
      <w:pPr>
        <w:spacing w:after="0"/>
        <w:jc w:val="both"/>
      </w:pPr>
    </w:p>
    <w:p w14:paraId="24673D61" w14:textId="0B83C376" w:rsidR="00A160B8" w:rsidRDefault="009312B1" w:rsidP="00D01752">
      <w:pPr>
        <w:spacing w:after="0"/>
        <w:jc w:val="both"/>
      </w:pPr>
      <w:r w:rsidRPr="006C23C9">
        <w:t xml:space="preserve">The categories of marital status to be identified should include at least the following: (a) single (in other words, never married); (b) married; (c) </w:t>
      </w:r>
      <w:r w:rsidR="004D3F54" w:rsidRPr="006C23C9">
        <w:t>married but</w:t>
      </w:r>
      <w:r w:rsidRPr="006C23C9">
        <w:t xml:space="preserve"> separated; (d) widowed and remarried; (e) divorced and not remarried. In some countries, category (b) may require a subcategory of persons who are contractually married but not yet living as man and wife. In all countries, category (c) should comprise both the legally and the de facto separated, who may be shown as separate subcategories if desired. </w:t>
      </w:r>
    </w:p>
    <w:p w14:paraId="508B3DF4" w14:textId="77777777" w:rsidR="00A160B8" w:rsidRDefault="00A160B8" w:rsidP="00D01752">
      <w:pPr>
        <w:spacing w:after="0"/>
        <w:jc w:val="both"/>
      </w:pPr>
    </w:p>
    <w:p w14:paraId="6D933E08" w14:textId="77777777" w:rsidR="003D158E" w:rsidRDefault="009312B1" w:rsidP="00D01752">
      <w:pPr>
        <w:spacing w:after="0"/>
        <w:jc w:val="both"/>
      </w:pPr>
      <w:r w:rsidRPr="006C23C9">
        <w:t xml:space="preserve">The marital variable should not be imputed but rather calculated only for those to whom the question was asked (in other words, the youngest age at which information is collected may differ depending on the survey). </w:t>
      </w:r>
      <w:r w:rsidRPr="006C23C9">
        <w:rPr>
          <w:color w:val="000000" w:themeColor="text1"/>
        </w:rPr>
        <w:t xml:space="preserve">The consistency between age and marital needs to be cross-checked. In most countries, there are also likely to be persons who were permitted to marry below the legal minimum age because of special circumstances. </w:t>
      </w:r>
      <w:r w:rsidR="004D3F54" w:rsidRPr="006C23C9">
        <w:rPr>
          <w:color w:val="000000" w:themeColor="text1"/>
        </w:rPr>
        <w:t>T</w:t>
      </w:r>
      <w:r w:rsidRPr="006C23C9">
        <w:rPr>
          <w:color w:val="000000" w:themeColor="text1"/>
        </w:rPr>
        <w:t xml:space="preserve">o permit international comparisons of data on marital status, however, any tabulations of marital status not cross-classified by exact age should at least distinguish between persons under 15 years of age and over. If it is </w:t>
      </w:r>
      <w:r w:rsidRPr="006C23C9">
        <w:t>not possible to distinguish between married and living together, then it should be assumed that the individual is married. Variable values coded as ‘98’ or other numeric characters should be excluded from the values of the ‘marital’ variable.</w:t>
      </w:r>
      <w:r w:rsidR="003D158E">
        <w:t xml:space="preserve"> Special missing can be used in those cases. </w:t>
      </w:r>
      <w:r w:rsidR="00D04FAD">
        <w:t xml:space="preserve"> </w:t>
      </w:r>
    </w:p>
    <w:p w14:paraId="0886ABDC" w14:textId="77777777" w:rsidR="003D158E" w:rsidRDefault="003D158E" w:rsidP="00D01752">
      <w:pPr>
        <w:spacing w:after="0"/>
        <w:jc w:val="both"/>
      </w:pPr>
    </w:p>
    <w:p w14:paraId="56778C1D" w14:textId="44BFAE18" w:rsidR="009312B1" w:rsidRPr="006C23C9" w:rsidRDefault="009312B1" w:rsidP="00D01752">
      <w:pPr>
        <w:spacing w:after="0"/>
        <w:jc w:val="both"/>
        <w:rPr>
          <w:rFonts w:ascii="Calibri" w:eastAsia="Times New Roman" w:hAnsi="Calibri" w:cs="Times New Roman"/>
          <w:color w:val="000000"/>
        </w:rPr>
      </w:pPr>
      <w:r w:rsidRPr="006C23C9">
        <w:rPr>
          <w:rFonts w:ascii="Calibri" w:eastAsia="Times New Roman" w:hAnsi="Calibri" w:cs="Times New Roman"/>
          <w:color w:val="000000"/>
        </w:rPr>
        <w:t>Marital status, five categories after harmonization:</w:t>
      </w:r>
    </w:p>
    <w:p w14:paraId="09A41694" w14:textId="45E04E73" w:rsidR="00746866" w:rsidRPr="00D01752" w:rsidRDefault="009312B1" w:rsidP="00D01752">
      <w:pPr>
        <w:spacing w:after="0"/>
        <w:ind w:left="720"/>
        <w:rPr>
          <w:i/>
          <w:iCs/>
        </w:rPr>
      </w:pPr>
      <w:r w:rsidRPr="00D01752">
        <w:rPr>
          <w:i/>
          <w:iCs/>
        </w:rPr>
        <w:t>1</w:t>
      </w:r>
      <w:r w:rsidR="00D04FAD" w:rsidRPr="00D01752">
        <w:rPr>
          <w:i/>
          <w:iCs/>
        </w:rPr>
        <w:t xml:space="preserve"> </w:t>
      </w:r>
      <w:r w:rsidRPr="00D01752">
        <w:rPr>
          <w:i/>
          <w:iCs/>
        </w:rPr>
        <w:t>=</w:t>
      </w:r>
      <w:r w:rsidR="00D04FAD" w:rsidRPr="00D01752">
        <w:rPr>
          <w:i/>
          <w:iCs/>
        </w:rPr>
        <w:t xml:space="preserve"> M</w:t>
      </w:r>
      <w:r w:rsidRPr="00D01752">
        <w:rPr>
          <w:i/>
          <w:iCs/>
        </w:rPr>
        <w:t>arried</w:t>
      </w:r>
      <w:r w:rsidRPr="00D01752">
        <w:rPr>
          <w:i/>
          <w:iCs/>
        </w:rPr>
        <w:br/>
        <w:t>2</w:t>
      </w:r>
      <w:r w:rsidR="00D04FAD" w:rsidRPr="00D01752">
        <w:rPr>
          <w:i/>
          <w:iCs/>
        </w:rPr>
        <w:t xml:space="preserve"> </w:t>
      </w:r>
      <w:r w:rsidRPr="00D01752">
        <w:rPr>
          <w:i/>
          <w:iCs/>
        </w:rPr>
        <w:t>=</w:t>
      </w:r>
      <w:r w:rsidR="00D04FAD" w:rsidRPr="00D01752">
        <w:rPr>
          <w:i/>
          <w:iCs/>
        </w:rPr>
        <w:t xml:space="preserve"> N</w:t>
      </w:r>
      <w:r w:rsidRPr="00D01752">
        <w:rPr>
          <w:i/>
          <w:iCs/>
        </w:rPr>
        <w:t>ever married</w:t>
      </w:r>
      <w:r w:rsidRPr="00D01752">
        <w:rPr>
          <w:i/>
          <w:iCs/>
        </w:rPr>
        <w:br/>
        <w:t>3</w:t>
      </w:r>
      <w:r w:rsidR="00D04FAD" w:rsidRPr="00D01752">
        <w:rPr>
          <w:i/>
          <w:iCs/>
        </w:rPr>
        <w:t xml:space="preserve"> </w:t>
      </w:r>
      <w:r w:rsidRPr="00D01752">
        <w:rPr>
          <w:i/>
          <w:iCs/>
        </w:rPr>
        <w:t>=</w:t>
      </w:r>
      <w:r w:rsidR="00D04FAD" w:rsidRPr="00D01752">
        <w:rPr>
          <w:i/>
          <w:iCs/>
        </w:rPr>
        <w:t xml:space="preserve"> L</w:t>
      </w:r>
      <w:r w:rsidRPr="00D01752">
        <w:rPr>
          <w:i/>
          <w:iCs/>
        </w:rPr>
        <w:t>iving together</w:t>
      </w:r>
      <w:r w:rsidRPr="00D01752">
        <w:rPr>
          <w:i/>
          <w:iCs/>
        </w:rPr>
        <w:br/>
        <w:t>4</w:t>
      </w:r>
      <w:r w:rsidR="00D04FAD" w:rsidRPr="00D01752">
        <w:rPr>
          <w:i/>
          <w:iCs/>
        </w:rPr>
        <w:t xml:space="preserve"> </w:t>
      </w:r>
      <w:r w:rsidRPr="00D01752">
        <w:rPr>
          <w:i/>
          <w:iCs/>
        </w:rPr>
        <w:t>=</w:t>
      </w:r>
      <w:r w:rsidR="00D04FAD" w:rsidRPr="00D01752">
        <w:rPr>
          <w:i/>
          <w:iCs/>
        </w:rPr>
        <w:t xml:space="preserve"> D</w:t>
      </w:r>
      <w:r w:rsidRPr="00D01752">
        <w:rPr>
          <w:i/>
          <w:iCs/>
        </w:rPr>
        <w:t>ivorced/separated</w:t>
      </w:r>
      <w:r w:rsidRPr="00D01752">
        <w:rPr>
          <w:i/>
          <w:iCs/>
        </w:rPr>
        <w:br/>
        <w:t>5</w:t>
      </w:r>
      <w:r w:rsidR="00D04FAD" w:rsidRPr="00D01752">
        <w:rPr>
          <w:i/>
          <w:iCs/>
        </w:rPr>
        <w:t xml:space="preserve"> </w:t>
      </w:r>
      <w:r w:rsidRPr="00D01752">
        <w:rPr>
          <w:i/>
          <w:iCs/>
        </w:rPr>
        <w:t>=</w:t>
      </w:r>
      <w:r w:rsidR="00D04FAD" w:rsidRPr="00D01752">
        <w:rPr>
          <w:i/>
          <w:iCs/>
        </w:rPr>
        <w:t xml:space="preserve"> W</w:t>
      </w:r>
      <w:r w:rsidRPr="00D01752">
        <w:rPr>
          <w:i/>
          <w:iCs/>
        </w:rPr>
        <w:t>idowed</w:t>
      </w:r>
      <w:bookmarkStart w:id="155" w:name="_Toc7198623"/>
      <w:bookmarkStart w:id="156" w:name="_Toc7198787"/>
    </w:p>
    <w:p w14:paraId="78F97D2C" w14:textId="148963B8" w:rsidR="00DD2C03" w:rsidRDefault="00DD2C03" w:rsidP="00D01752">
      <w:pPr>
        <w:spacing w:after="0"/>
        <w:rPr>
          <w:b/>
        </w:rPr>
      </w:pPr>
    </w:p>
    <w:p w14:paraId="1E476E3A" w14:textId="6FCEAA14" w:rsidR="00EE000F" w:rsidRDefault="00EE000F" w:rsidP="00EE000F">
      <w:pPr>
        <w:spacing w:after="0"/>
        <w:rPr>
          <w:b/>
        </w:rPr>
      </w:pPr>
      <w:r>
        <w:rPr>
          <w:b/>
        </w:rPr>
        <w:t>l</w:t>
      </w:r>
      <w:r w:rsidRPr="00EE000F">
        <w:rPr>
          <w:b/>
        </w:rPr>
        <w:t>iteracy</w:t>
      </w:r>
    </w:p>
    <w:p w14:paraId="6A0341E8" w14:textId="5BD04B59" w:rsidR="00EE000F" w:rsidRPr="00EE000F" w:rsidRDefault="00EE000F" w:rsidP="00EE000F">
      <w:pPr>
        <w:spacing w:after="0"/>
        <w:rPr>
          <w:bCs/>
        </w:rPr>
      </w:pPr>
      <w:r w:rsidRPr="00EE000F">
        <w:rPr>
          <w:bCs/>
        </w:rPr>
        <w:t>Literacy is the ability to both read and write with understanding, a short simple statement on his/her everyday life in any language.  It will be useful to align measurements of literacy with this given standard international definition.</w:t>
      </w:r>
      <w:r>
        <w:rPr>
          <w:bCs/>
        </w:rPr>
        <w:t xml:space="preserve"> </w:t>
      </w:r>
      <w:r w:rsidRPr="00EE000F">
        <w:rPr>
          <w:bCs/>
        </w:rPr>
        <w:t>Be careful while coding 1; one must be able to both read and write.</w:t>
      </w:r>
      <w:r>
        <w:rPr>
          <w:bCs/>
        </w:rPr>
        <w:t xml:space="preserve"> </w:t>
      </w:r>
      <w:r w:rsidRPr="00EE000F">
        <w:rPr>
          <w:bCs/>
        </w:rPr>
        <w:t>If a person can either read or write, he/she will be considered illiterate (LITERACY=0).</w:t>
      </w:r>
      <w:r>
        <w:rPr>
          <w:bCs/>
        </w:rPr>
        <w:t xml:space="preserve"> Accepted codes: -</w:t>
      </w:r>
    </w:p>
    <w:p w14:paraId="41B909D7" w14:textId="77777777" w:rsidR="00EE000F" w:rsidRPr="00CA462F" w:rsidRDefault="00EE000F" w:rsidP="00CA462F">
      <w:pPr>
        <w:spacing w:after="0"/>
        <w:ind w:left="720"/>
        <w:rPr>
          <w:bCs/>
          <w:i/>
          <w:iCs/>
        </w:rPr>
      </w:pPr>
      <w:r w:rsidRPr="00CA462F">
        <w:rPr>
          <w:bCs/>
          <w:i/>
          <w:iCs/>
        </w:rPr>
        <w:t>1 = Yes</w:t>
      </w:r>
    </w:p>
    <w:p w14:paraId="047D68EC" w14:textId="72BB451C" w:rsidR="00EE000F" w:rsidRPr="00CA462F" w:rsidRDefault="00EE000F" w:rsidP="00CA462F">
      <w:pPr>
        <w:spacing w:after="0"/>
        <w:ind w:left="720"/>
        <w:rPr>
          <w:bCs/>
          <w:i/>
          <w:iCs/>
        </w:rPr>
      </w:pPr>
      <w:r w:rsidRPr="00CA462F">
        <w:rPr>
          <w:bCs/>
          <w:i/>
          <w:iCs/>
        </w:rPr>
        <w:t>0 = No</w:t>
      </w:r>
      <w:r w:rsidRPr="00CA462F">
        <w:rPr>
          <w:bCs/>
          <w:i/>
          <w:iCs/>
        </w:rPr>
        <w:tab/>
      </w:r>
    </w:p>
    <w:p w14:paraId="504A792B" w14:textId="77777777" w:rsidR="00EE000F" w:rsidRPr="00EE000F" w:rsidRDefault="00EE000F" w:rsidP="00EE000F">
      <w:pPr>
        <w:spacing w:after="0"/>
        <w:rPr>
          <w:bCs/>
        </w:rPr>
      </w:pPr>
    </w:p>
    <w:p w14:paraId="75C33573" w14:textId="1CB38816" w:rsidR="00EE000F" w:rsidRPr="00EE000F" w:rsidRDefault="00EE000F" w:rsidP="00EE000F">
      <w:pPr>
        <w:spacing w:after="0"/>
        <w:rPr>
          <w:bCs/>
        </w:rPr>
      </w:pPr>
      <w:r>
        <w:rPr>
          <w:bCs/>
        </w:rPr>
        <w:t xml:space="preserve">Note: </w:t>
      </w:r>
      <w:r w:rsidRPr="00CA462F">
        <w:rPr>
          <w:bCs/>
          <w:u w:val="single"/>
        </w:rPr>
        <w:t>It can be assumed with some degree of accuracy that if respondent has secondary level and above of education, then must be literate.</w:t>
      </w:r>
      <w:r w:rsidRPr="00EE000F">
        <w:rPr>
          <w:bCs/>
        </w:rPr>
        <w:t xml:space="preserve">  </w:t>
      </w:r>
    </w:p>
    <w:p w14:paraId="0CD8D91E" w14:textId="31555AF7" w:rsidR="00EE000F" w:rsidRDefault="00EE000F" w:rsidP="00D01752">
      <w:pPr>
        <w:spacing w:after="0"/>
        <w:rPr>
          <w:b/>
        </w:rPr>
      </w:pPr>
    </w:p>
    <w:p w14:paraId="3B0F5ED2" w14:textId="370DD1B7" w:rsidR="00A1348D" w:rsidRPr="00CA462F" w:rsidRDefault="00A1348D" w:rsidP="00A1348D">
      <w:pPr>
        <w:spacing w:after="0"/>
        <w:rPr>
          <w:b/>
        </w:rPr>
      </w:pPr>
      <w:r w:rsidRPr="00CA462F">
        <w:rPr>
          <w:b/>
        </w:rPr>
        <w:t>everattend</w:t>
      </w:r>
    </w:p>
    <w:p w14:paraId="57B574FB" w14:textId="55802E59" w:rsidR="00A1348D" w:rsidRDefault="00A1348D" w:rsidP="00A1348D">
      <w:pPr>
        <w:spacing w:after="0"/>
        <w:rPr>
          <w:bCs/>
        </w:rPr>
      </w:pPr>
      <w:r w:rsidRPr="00EE000F">
        <w:rPr>
          <w:bCs/>
        </w:rPr>
        <w:t>Ask to respondents if they have ever attended school. The length of attendance is not important but at some point, member attended school.</w:t>
      </w:r>
      <w:r w:rsidR="002710EC">
        <w:rPr>
          <w:rStyle w:val="FootnoteReference"/>
          <w:bCs/>
        </w:rPr>
        <w:footnoteReference w:id="8"/>
      </w:r>
    </w:p>
    <w:p w14:paraId="6755A117" w14:textId="77777777" w:rsidR="00A1348D" w:rsidRPr="00A82272" w:rsidRDefault="00A1348D" w:rsidP="00A1348D">
      <w:pPr>
        <w:spacing w:after="0"/>
        <w:ind w:left="720"/>
        <w:rPr>
          <w:bCs/>
          <w:i/>
          <w:iCs/>
        </w:rPr>
      </w:pPr>
      <w:r w:rsidRPr="00A82272">
        <w:rPr>
          <w:bCs/>
          <w:i/>
          <w:iCs/>
        </w:rPr>
        <w:t>1 = Yes</w:t>
      </w:r>
    </w:p>
    <w:p w14:paraId="5B11DC60" w14:textId="77777777" w:rsidR="00A1348D" w:rsidRPr="00A82272" w:rsidRDefault="00A1348D" w:rsidP="00A1348D">
      <w:pPr>
        <w:spacing w:after="0"/>
        <w:ind w:left="720"/>
        <w:rPr>
          <w:bCs/>
          <w:i/>
          <w:iCs/>
        </w:rPr>
      </w:pPr>
      <w:r w:rsidRPr="00A82272">
        <w:rPr>
          <w:bCs/>
          <w:i/>
          <w:iCs/>
        </w:rPr>
        <w:t>0 = No</w:t>
      </w:r>
      <w:r w:rsidRPr="00A82272">
        <w:rPr>
          <w:bCs/>
          <w:i/>
          <w:iCs/>
        </w:rPr>
        <w:tab/>
      </w:r>
    </w:p>
    <w:p w14:paraId="328F7BB7" w14:textId="77777777" w:rsidR="00A1348D" w:rsidRDefault="00A1348D" w:rsidP="00D01752">
      <w:pPr>
        <w:spacing w:after="0"/>
        <w:rPr>
          <w:b/>
        </w:rPr>
      </w:pPr>
    </w:p>
    <w:p w14:paraId="43B6E92B" w14:textId="29B5B19E" w:rsidR="00EE000F" w:rsidRDefault="00EE000F" w:rsidP="00D01752">
      <w:pPr>
        <w:spacing w:after="0"/>
        <w:rPr>
          <w:b/>
        </w:rPr>
      </w:pPr>
      <w:r>
        <w:rPr>
          <w:b/>
        </w:rPr>
        <w:t>mineducatage</w:t>
      </w:r>
    </w:p>
    <w:p w14:paraId="07C01E1F" w14:textId="22FC241D" w:rsidR="00EE000F" w:rsidRPr="00CA462F" w:rsidRDefault="00EE000F" w:rsidP="00EE000F">
      <w:pPr>
        <w:spacing w:after="0"/>
        <w:rPr>
          <w:bCs/>
        </w:rPr>
      </w:pPr>
      <w:r w:rsidRPr="00CA462F">
        <w:rPr>
          <w:bCs/>
        </w:rPr>
        <w:t>Minimum age for which education section is applied in country. For this reason, the lower age cut-off at which information is collected will vary from country to country.</w:t>
      </w:r>
      <w:r>
        <w:rPr>
          <w:bCs/>
        </w:rPr>
        <w:t xml:space="preserve"> </w:t>
      </w:r>
      <w:r w:rsidRPr="00CA462F">
        <w:rPr>
          <w:bCs/>
        </w:rPr>
        <w:t>The questionnaire and/or manual specifies this. If unknown leave as missing or ask Supervisor or Country Poverty Economist.</w:t>
      </w:r>
    </w:p>
    <w:p w14:paraId="02D6A5D5" w14:textId="6CD1A6B5" w:rsidR="00EE000F" w:rsidRDefault="00EE000F" w:rsidP="00EE000F">
      <w:pPr>
        <w:spacing w:after="0"/>
        <w:rPr>
          <w:bCs/>
        </w:rPr>
      </w:pPr>
    </w:p>
    <w:p w14:paraId="7BFEF2DF" w14:textId="2D52F1D0" w:rsidR="00A1348D" w:rsidRPr="00A1348D" w:rsidRDefault="00A1348D" w:rsidP="00CF429A">
      <w:pPr>
        <w:spacing w:after="0"/>
        <w:jc w:val="both"/>
        <w:rPr>
          <w:rFonts w:cstheme="minorHAnsi"/>
          <w:bCs/>
          <w:u w:val="single"/>
          <w:lang w:val="en-GB" w:eastAsia="it-IT"/>
        </w:rPr>
      </w:pPr>
      <w:r w:rsidRPr="00A1348D">
        <w:rPr>
          <w:rFonts w:cstheme="minorHAnsi"/>
          <w:bCs/>
          <w:lang w:val="en-GB" w:eastAsia="it-IT"/>
        </w:rPr>
        <w:t xml:space="preserve">Note: </w:t>
      </w:r>
      <w:r>
        <w:rPr>
          <w:rFonts w:cstheme="minorHAnsi"/>
          <w:bCs/>
          <w:u w:val="single"/>
          <w:lang w:val="en-GB" w:eastAsia="it-IT"/>
        </w:rPr>
        <w:t>T</w:t>
      </w:r>
      <w:r w:rsidRPr="00A1348D">
        <w:rPr>
          <w:rFonts w:cstheme="minorHAnsi"/>
          <w:bCs/>
          <w:u w:val="single"/>
          <w:lang w:val="en-GB" w:eastAsia="it-IT"/>
        </w:rPr>
        <w:t xml:space="preserve">he subsequent </w:t>
      </w:r>
      <w:r>
        <w:rPr>
          <w:rFonts w:cstheme="minorHAnsi"/>
          <w:bCs/>
          <w:u w:val="single"/>
          <w:lang w:val="en-GB" w:eastAsia="it-IT"/>
        </w:rPr>
        <w:t xml:space="preserve">education </w:t>
      </w:r>
      <w:r w:rsidR="00CB32D8">
        <w:rPr>
          <w:rFonts w:cstheme="minorHAnsi"/>
          <w:bCs/>
          <w:u w:val="single"/>
          <w:lang w:val="en-GB" w:eastAsia="it-IT"/>
        </w:rPr>
        <w:t>variables (EDUCAT7, EDUCAT5, EDUCAT4</w:t>
      </w:r>
      <w:r w:rsidR="00E2269E">
        <w:rPr>
          <w:rFonts w:cstheme="minorHAnsi"/>
          <w:bCs/>
          <w:u w:val="single"/>
          <w:lang w:val="en-GB" w:eastAsia="it-IT"/>
        </w:rPr>
        <w:t>, PRIMARYCOMP</w:t>
      </w:r>
      <w:r w:rsidR="00CB32D8">
        <w:rPr>
          <w:rFonts w:cstheme="minorHAnsi"/>
          <w:bCs/>
          <w:u w:val="single"/>
          <w:lang w:val="en-GB" w:eastAsia="it-IT"/>
        </w:rPr>
        <w:t>)</w:t>
      </w:r>
      <w:r w:rsidR="005B43D2">
        <w:rPr>
          <w:rFonts w:cstheme="minorHAnsi"/>
          <w:bCs/>
          <w:u w:val="single"/>
          <w:lang w:val="en-GB" w:eastAsia="it-IT"/>
        </w:rPr>
        <w:t>,</w:t>
      </w:r>
      <w:r w:rsidR="00CB32D8">
        <w:rPr>
          <w:rFonts w:cstheme="minorHAnsi"/>
          <w:bCs/>
          <w:u w:val="single"/>
          <w:lang w:val="en-GB" w:eastAsia="it-IT"/>
        </w:rPr>
        <w:t xml:space="preserve"> </w:t>
      </w:r>
      <w:r w:rsidRPr="00A1348D">
        <w:rPr>
          <w:rFonts w:cstheme="minorHAnsi"/>
          <w:bCs/>
          <w:u w:val="single"/>
          <w:lang w:val="en-GB" w:eastAsia="it-IT"/>
        </w:rPr>
        <w:t>harmonization will be for those equal or above MIN</w:t>
      </w:r>
      <w:r w:rsidR="00CF429A">
        <w:rPr>
          <w:rFonts w:cstheme="minorHAnsi"/>
          <w:bCs/>
          <w:u w:val="single"/>
          <w:lang w:val="en-GB" w:eastAsia="it-IT"/>
        </w:rPr>
        <w:t>EDUCAT</w:t>
      </w:r>
      <w:r w:rsidRPr="00A1348D">
        <w:rPr>
          <w:rFonts w:cstheme="minorHAnsi"/>
          <w:bCs/>
          <w:u w:val="single"/>
          <w:lang w:val="en-GB" w:eastAsia="it-IT"/>
        </w:rPr>
        <w:t>AGE.</w:t>
      </w:r>
    </w:p>
    <w:p w14:paraId="15EBA0BF" w14:textId="77777777" w:rsidR="00CF429A" w:rsidRDefault="00CF429A" w:rsidP="00CF429A">
      <w:pPr>
        <w:spacing w:after="0"/>
      </w:pPr>
    </w:p>
    <w:p w14:paraId="7CD2915C" w14:textId="5500C2B0" w:rsidR="00EE000F" w:rsidRPr="00CA462F" w:rsidRDefault="00EE000F" w:rsidP="00CF429A">
      <w:pPr>
        <w:spacing w:after="0"/>
        <w:rPr>
          <w:b/>
        </w:rPr>
      </w:pPr>
      <w:r w:rsidRPr="00CA462F">
        <w:rPr>
          <w:b/>
        </w:rPr>
        <w:t>educat7</w:t>
      </w:r>
    </w:p>
    <w:p w14:paraId="1E289950" w14:textId="43B045B7" w:rsidR="00A1348D" w:rsidRPr="00A82272" w:rsidRDefault="00EE000F" w:rsidP="00A1348D">
      <w:pPr>
        <w:pStyle w:val="ListParagraph"/>
        <w:spacing w:after="0"/>
        <w:ind w:left="0"/>
        <w:jc w:val="both"/>
        <w:rPr>
          <w:bCs/>
        </w:rPr>
      </w:pPr>
      <w:r w:rsidRPr="00EE000F">
        <w:rPr>
          <w:bCs/>
        </w:rPr>
        <w:t>Do not try to guestimate education levels for population</w:t>
      </w:r>
      <w:r w:rsidR="00CA462F">
        <w:rPr>
          <w:bCs/>
        </w:rPr>
        <w:t xml:space="preserve"> </w:t>
      </w:r>
      <w:r w:rsidR="00CA462F" w:rsidRPr="00EE000F">
        <w:rPr>
          <w:bCs/>
        </w:rPr>
        <w:t>but leave it as MISSING</w:t>
      </w:r>
      <w:r w:rsidRPr="00EE000F">
        <w:rPr>
          <w:bCs/>
        </w:rPr>
        <w:t>.</w:t>
      </w:r>
      <w:r w:rsidR="00A1348D">
        <w:rPr>
          <w:bCs/>
        </w:rPr>
        <w:t xml:space="preserve"> This question can be captured in two ways (a) country categories or (b) ISCED classification.</w:t>
      </w:r>
    </w:p>
    <w:p w14:paraId="5CB7F637" w14:textId="77777777" w:rsidR="00CA462F" w:rsidRPr="00CA462F" w:rsidRDefault="00CA462F" w:rsidP="00CA462F">
      <w:pPr>
        <w:spacing w:after="0"/>
        <w:ind w:left="720"/>
        <w:rPr>
          <w:bCs/>
          <w:i/>
          <w:iCs/>
        </w:rPr>
      </w:pPr>
      <w:r w:rsidRPr="00CA462F">
        <w:rPr>
          <w:bCs/>
          <w:i/>
          <w:iCs/>
        </w:rPr>
        <w:t>1 = No education</w:t>
      </w:r>
    </w:p>
    <w:p w14:paraId="186D876E" w14:textId="77777777" w:rsidR="00CA462F" w:rsidRPr="00CA462F" w:rsidRDefault="00CA462F" w:rsidP="00CA462F">
      <w:pPr>
        <w:spacing w:after="0"/>
        <w:ind w:left="720"/>
        <w:rPr>
          <w:bCs/>
          <w:i/>
          <w:iCs/>
        </w:rPr>
      </w:pPr>
      <w:r w:rsidRPr="00CA462F">
        <w:rPr>
          <w:bCs/>
          <w:i/>
          <w:iCs/>
        </w:rPr>
        <w:t>2 = Primary incomplete</w:t>
      </w:r>
    </w:p>
    <w:p w14:paraId="3CF14C92" w14:textId="77777777" w:rsidR="00CA462F" w:rsidRPr="00CA462F" w:rsidRDefault="00CA462F" w:rsidP="00CA462F">
      <w:pPr>
        <w:spacing w:after="0"/>
        <w:ind w:left="720"/>
        <w:rPr>
          <w:bCs/>
          <w:i/>
          <w:iCs/>
        </w:rPr>
      </w:pPr>
      <w:r w:rsidRPr="00CA462F">
        <w:rPr>
          <w:bCs/>
          <w:i/>
          <w:iCs/>
        </w:rPr>
        <w:t>3 = Primary complete</w:t>
      </w:r>
    </w:p>
    <w:p w14:paraId="10134D11" w14:textId="77777777" w:rsidR="00CA462F" w:rsidRPr="00CA462F" w:rsidRDefault="00CA462F" w:rsidP="00CA462F">
      <w:pPr>
        <w:spacing w:after="0"/>
        <w:ind w:left="720"/>
        <w:rPr>
          <w:bCs/>
          <w:i/>
          <w:iCs/>
        </w:rPr>
      </w:pPr>
      <w:r w:rsidRPr="00CA462F">
        <w:rPr>
          <w:bCs/>
          <w:i/>
          <w:iCs/>
        </w:rPr>
        <w:t>4 = Secondary incomplete</w:t>
      </w:r>
    </w:p>
    <w:p w14:paraId="4F80385A" w14:textId="77777777" w:rsidR="00CA462F" w:rsidRPr="00CA462F" w:rsidRDefault="00CA462F" w:rsidP="00CA462F">
      <w:pPr>
        <w:spacing w:after="0"/>
        <w:ind w:left="720"/>
        <w:rPr>
          <w:bCs/>
          <w:i/>
          <w:iCs/>
        </w:rPr>
      </w:pPr>
      <w:r w:rsidRPr="00CA462F">
        <w:rPr>
          <w:bCs/>
          <w:i/>
          <w:iCs/>
        </w:rPr>
        <w:t>5 = Secondary complete</w:t>
      </w:r>
    </w:p>
    <w:p w14:paraId="04FEB0DC" w14:textId="77777777" w:rsidR="00CA462F" w:rsidRPr="00CA462F" w:rsidRDefault="00CA462F" w:rsidP="00CA462F">
      <w:pPr>
        <w:spacing w:after="0"/>
        <w:ind w:left="720"/>
        <w:rPr>
          <w:bCs/>
          <w:i/>
          <w:iCs/>
        </w:rPr>
      </w:pPr>
      <w:r w:rsidRPr="00CA462F">
        <w:rPr>
          <w:bCs/>
          <w:i/>
          <w:iCs/>
        </w:rPr>
        <w:t>6 = Higher than secondary but not university</w:t>
      </w:r>
    </w:p>
    <w:p w14:paraId="74FF3E9D" w14:textId="39D3AB6F" w:rsidR="00EE000F" w:rsidRPr="00EE000F" w:rsidRDefault="00CA462F" w:rsidP="00CA462F">
      <w:pPr>
        <w:spacing w:after="0"/>
        <w:ind w:left="720"/>
        <w:rPr>
          <w:bCs/>
        </w:rPr>
      </w:pPr>
      <w:r w:rsidRPr="00CA462F">
        <w:rPr>
          <w:bCs/>
          <w:i/>
          <w:iCs/>
        </w:rPr>
        <w:t>7 = University incomplete or complete</w:t>
      </w:r>
    </w:p>
    <w:p w14:paraId="23D99716" w14:textId="77777777" w:rsidR="00CB32D8" w:rsidRDefault="00CB32D8" w:rsidP="00CB32D8">
      <w:pPr>
        <w:pStyle w:val="ListParagraph"/>
        <w:spacing w:after="0"/>
        <w:rPr>
          <w:bCs/>
          <w:i/>
          <w:iCs/>
        </w:rPr>
      </w:pPr>
    </w:p>
    <w:p w14:paraId="7F120C69" w14:textId="23BCFA43" w:rsidR="00EE000F" w:rsidRPr="00CA462F" w:rsidRDefault="00EE000F" w:rsidP="009B4F3B">
      <w:pPr>
        <w:pStyle w:val="ListParagraph"/>
        <w:numPr>
          <w:ilvl w:val="0"/>
          <w:numId w:val="57"/>
        </w:numPr>
        <w:spacing w:after="0"/>
        <w:ind w:left="720"/>
        <w:jc w:val="both"/>
        <w:rPr>
          <w:bCs/>
          <w:i/>
          <w:iCs/>
        </w:rPr>
      </w:pPr>
      <w:r w:rsidRPr="00CA462F">
        <w:rPr>
          <w:bCs/>
          <w:i/>
          <w:iCs/>
        </w:rPr>
        <w:t xml:space="preserve">Primary complete </w:t>
      </w:r>
      <w:r w:rsidRPr="00A1348D">
        <w:rPr>
          <w:bCs/>
        </w:rPr>
        <w:t>implies that one completed the stipulated primary education by undertaking some form of assessment.</w:t>
      </w:r>
      <w:r w:rsidRPr="00CA462F">
        <w:rPr>
          <w:bCs/>
          <w:i/>
          <w:iCs/>
        </w:rPr>
        <w:t xml:space="preserve">  </w:t>
      </w:r>
    </w:p>
    <w:p w14:paraId="43436E0C" w14:textId="77777777" w:rsidR="00EE000F" w:rsidRPr="00CA462F" w:rsidRDefault="00EE000F" w:rsidP="009B4F3B">
      <w:pPr>
        <w:pStyle w:val="ListParagraph"/>
        <w:numPr>
          <w:ilvl w:val="0"/>
          <w:numId w:val="57"/>
        </w:numPr>
        <w:spacing w:after="0"/>
        <w:ind w:left="720"/>
        <w:jc w:val="both"/>
        <w:rPr>
          <w:bCs/>
          <w:i/>
          <w:iCs/>
        </w:rPr>
      </w:pPr>
      <w:r w:rsidRPr="00CA462F">
        <w:rPr>
          <w:bCs/>
          <w:i/>
          <w:iCs/>
        </w:rPr>
        <w:t xml:space="preserve">Secondary complete </w:t>
      </w:r>
      <w:r w:rsidRPr="00A1348D">
        <w:rPr>
          <w:bCs/>
        </w:rPr>
        <w:t>implies that one completed the stipulated secondary education by undertaking some form of assessment.</w:t>
      </w:r>
      <w:r w:rsidRPr="00CA462F">
        <w:rPr>
          <w:bCs/>
          <w:i/>
          <w:iCs/>
        </w:rPr>
        <w:t xml:space="preserve">  </w:t>
      </w:r>
    </w:p>
    <w:p w14:paraId="44E4B133" w14:textId="77777777" w:rsidR="00EE000F" w:rsidRPr="00A1348D" w:rsidRDefault="00EE000F" w:rsidP="009B4F3B">
      <w:pPr>
        <w:pStyle w:val="ListParagraph"/>
        <w:numPr>
          <w:ilvl w:val="0"/>
          <w:numId w:val="57"/>
        </w:numPr>
        <w:spacing w:after="0"/>
        <w:ind w:left="720"/>
        <w:jc w:val="both"/>
        <w:rPr>
          <w:bCs/>
        </w:rPr>
      </w:pPr>
      <w:r w:rsidRPr="00CA462F">
        <w:rPr>
          <w:bCs/>
          <w:i/>
          <w:iCs/>
        </w:rPr>
        <w:t xml:space="preserve">Higher than secondary but not university </w:t>
      </w:r>
      <w:r w:rsidRPr="00A1348D">
        <w:rPr>
          <w:bCs/>
        </w:rPr>
        <w:t>refers to any higher education after successfully completing secondary level of education such as higher professional schooling, college, etc.</w:t>
      </w:r>
    </w:p>
    <w:p w14:paraId="7C11C912" w14:textId="77777777" w:rsidR="00EE000F" w:rsidRPr="00CA462F" w:rsidRDefault="00EE000F" w:rsidP="009B4F3B">
      <w:pPr>
        <w:pStyle w:val="ListParagraph"/>
        <w:numPr>
          <w:ilvl w:val="0"/>
          <w:numId w:val="57"/>
        </w:numPr>
        <w:spacing w:after="0"/>
        <w:ind w:left="720"/>
        <w:jc w:val="both"/>
        <w:rPr>
          <w:bCs/>
        </w:rPr>
      </w:pPr>
      <w:r w:rsidRPr="00CA462F">
        <w:rPr>
          <w:bCs/>
          <w:i/>
          <w:iCs/>
        </w:rPr>
        <w:t xml:space="preserve">University and higher education level </w:t>
      </w:r>
      <w:r w:rsidRPr="00A1348D">
        <w:rPr>
          <w:bCs/>
        </w:rPr>
        <w:t>refer to undergraduate and higher.</w:t>
      </w:r>
      <w:r w:rsidRPr="00CA462F">
        <w:rPr>
          <w:bCs/>
          <w:i/>
          <w:iCs/>
        </w:rPr>
        <w:t xml:space="preserve">  </w:t>
      </w:r>
    </w:p>
    <w:p w14:paraId="515BC288" w14:textId="77777777" w:rsidR="00EE000F" w:rsidRPr="00EE000F" w:rsidRDefault="00EE000F" w:rsidP="009B4F3B">
      <w:pPr>
        <w:spacing w:after="0"/>
        <w:jc w:val="both"/>
        <w:rPr>
          <w:bCs/>
        </w:rPr>
      </w:pPr>
    </w:p>
    <w:p w14:paraId="550FE739" w14:textId="79F5D5B9" w:rsidR="00EE000F" w:rsidRPr="00EE000F" w:rsidRDefault="00EE000F" w:rsidP="009B4F3B">
      <w:pPr>
        <w:spacing w:after="0"/>
        <w:jc w:val="both"/>
        <w:rPr>
          <w:bCs/>
        </w:rPr>
      </w:pPr>
      <w:r w:rsidRPr="00EE000F">
        <w:rPr>
          <w:bCs/>
        </w:rPr>
        <w:t xml:space="preserve">This classification is based on the UNESCO ISCED 2011 education categories. Check this link for country ISCED mappings </w:t>
      </w:r>
      <w:hyperlink r:id="rId27" w:history="1">
        <w:r w:rsidR="00CA462F" w:rsidRPr="004057DE">
          <w:rPr>
            <w:rStyle w:val="Hyperlink"/>
            <w:bCs/>
          </w:rPr>
          <w:t>http://uis.unesco.org/en/isced-mappings</w:t>
        </w:r>
      </w:hyperlink>
      <w:r w:rsidRPr="00EE000F">
        <w:rPr>
          <w:bCs/>
        </w:rPr>
        <w:t>.</w:t>
      </w:r>
    </w:p>
    <w:p w14:paraId="5E265277" w14:textId="77777777" w:rsidR="00EE000F" w:rsidRPr="00EE000F" w:rsidRDefault="00EE000F" w:rsidP="009B4F3B">
      <w:pPr>
        <w:spacing w:after="0"/>
        <w:jc w:val="both"/>
        <w:rPr>
          <w:bCs/>
        </w:rPr>
      </w:pPr>
    </w:p>
    <w:p w14:paraId="7F369A7C" w14:textId="5EE88EB3" w:rsidR="00EE000F" w:rsidRPr="00EE000F" w:rsidRDefault="00EE000F" w:rsidP="009B4F3B">
      <w:pPr>
        <w:spacing w:after="0"/>
        <w:jc w:val="both"/>
        <w:rPr>
          <w:bCs/>
        </w:rPr>
      </w:pPr>
      <w:r w:rsidRPr="00EE000F">
        <w:rPr>
          <w:bCs/>
        </w:rPr>
        <w:t>See Annex II for detailed groupings “ISCED-2011 education groupings.xlsx”.</w:t>
      </w:r>
      <w:r w:rsidR="00CA462F">
        <w:rPr>
          <w:bCs/>
        </w:rPr>
        <w:t xml:space="preserve"> If a country uses ISCED </w:t>
      </w:r>
      <w:r w:rsidR="00A50596">
        <w:rPr>
          <w:bCs/>
        </w:rPr>
        <w:t>classification,</w:t>
      </w:r>
      <w:r w:rsidR="00CA462F">
        <w:rPr>
          <w:bCs/>
        </w:rPr>
        <w:t xml:space="preserve"> see below: -</w:t>
      </w:r>
    </w:p>
    <w:p w14:paraId="3C16613E" w14:textId="77777777" w:rsidR="00EE000F" w:rsidRPr="00A1348D" w:rsidRDefault="00EE000F" w:rsidP="009B4F3B">
      <w:pPr>
        <w:pStyle w:val="ListParagraph"/>
        <w:numPr>
          <w:ilvl w:val="0"/>
          <w:numId w:val="62"/>
        </w:numPr>
        <w:spacing w:after="0"/>
        <w:ind w:left="720"/>
        <w:jc w:val="both"/>
        <w:rPr>
          <w:bCs/>
        </w:rPr>
      </w:pPr>
      <w:r w:rsidRPr="00A1348D">
        <w:rPr>
          <w:bCs/>
        </w:rPr>
        <w:t>Incomplete secondary education: corresponds to incomplete grades five to twelve or:</w:t>
      </w:r>
    </w:p>
    <w:p w14:paraId="419D6376" w14:textId="308BD558" w:rsidR="00EE000F" w:rsidRPr="00A1348D" w:rsidRDefault="00EE000F" w:rsidP="009B4F3B">
      <w:pPr>
        <w:pStyle w:val="ListParagraph"/>
        <w:numPr>
          <w:ilvl w:val="1"/>
          <w:numId w:val="62"/>
        </w:numPr>
        <w:spacing w:after="0"/>
        <w:ind w:left="1080"/>
        <w:jc w:val="both"/>
        <w:rPr>
          <w:bCs/>
        </w:rPr>
      </w:pPr>
      <w:r w:rsidRPr="00A1348D">
        <w:rPr>
          <w:bCs/>
        </w:rPr>
        <w:t>ISCED-A Level 2</w:t>
      </w:r>
    </w:p>
    <w:p w14:paraId="105E3CD6" w14:textId="77777777" w:rsidR="00EE000F" w:rsidRPr="00A1348D" w:rsidRDefault="00EE000F" w:rsidP="009B4F3B">
      <w:pPr>
        <w:pStyle w:val="ListParagraph"/>
        <w:numPr>
          <w:ilvl w:val="0"/>
          <w:numId w:val="62"/>
        </w:numPr>
        <w:spacing w:after="0"/>
        <w:ind w:left="720"/>
        <w:jc w:val="both"/>
        <w:rPr>
          <w:bCs/>
        </w:rPr>
      </w:pPr>
      <w:r w:rsidRPr="00A1348D">
        <w:rPr>
          <w:bCs/>
        </w:rPr>
        <w:lastRenderedPageBreak/>
        <w:t>General Secondary: corresponds to ISCED-11</w:t>
      </w:r>
    </w:p>
    <w:p w14:paraId="0A509019" w14:textId="7F844F75" w:rsidR="00EE000F" w:rsidRPr="00A1348D" w:rsidRDefault="00EE000F" w:rsidP="009B4F3B">
      <w:pPr>
        <w:pStyle w:val="ListParagraph"/>
        <w:numPr>
          <w:ilvl w:val="1"/>
          <w:numId w:val="62"/>
        </w:numPr>
        <w:spacing w:after="0"/>
        <w:ind w:left="1080"/>
        <w:jc w:val="both"/>
        <w:rPr>
          <w:bCs/>
        </w:rPr>
      </w:pPr>
      <w:r w:rsidRPr="00A1348D">
        <w:rPr>
          <w:bCs/>
        </w:rPr>
        <w:t>ISCED-A Level 3 Category 34 (Upper secondary general education)</w:t>
      </w:r>
    </w:p>
    <w:p w14:paraId="64F4B57B" w14:textId="77777777" w:rsidR="00EE000F" w:rsidRPr="00A1348D" w:rsidRDefault="00EE000F" w:rsidP="009B4F3B">
      <w:pPr>
        <w:pStyle w:val="ListParagraph"/>
        <w:numPr>
          <w:ilvl w:val="0"/>
          <w:numId w:val="62"/>
        </w:numPr>
        <w:spacing w:after="0"/>
        <w:ind w:left="720"/>
        <w:jc w:val="both"/>
        <w:rPr>
          <w:bCs/>
        </w:rPr>
      </w:pPr>
      <w:r w:rsidRPr="00A1348D">
        <w:rPr>
          <w:bCs/>
        </w:rPr>
        <w:t>Specialized Secondary: corresponds to ISCED-11:</w:t>
      </w:r>
    </w:p>
    <w:p w14:paraId="1AE31EA8" w14:textId="11E92814" w:rsidR="00EE000F" w:rsidRPr="00A1348D" w:rsidRDefault="00EE000F" w:rsidP="009B4F3B">
      <w:pPr>
        <w:pStyle w:val="ListParagraph"/>
        <w:numPr>
          <w:ilvl w:val="1"/>
          <w:numId w:val="62"/>
        </w:numPr>
        <w:spacing w:after="0"/>
        <w:ind w:left="1080"/>
        <w:jc w:val="both"/>
        <w:rPr>
          <w:bCs/>
        </w:rPr>
      </w:pPr>
      <w:r w:rsidRPr="00A1348D">
        <w:rPr>
          <w:bCs/>
        </w:rPr>
        <w:t xml:space="preserve">ISCED-A Level 3 Category 35 </w:t>
      </w:r>
    </w:p>
    <w:p w14:paraId="161BC6E2" w14:textId="38B34263" w:rsidR="00EE000F" w:rsidRPr="00A1348D" w:rsidRDefault="00EE000F" w:rsidP="009B4F3B">
      <w:pPr>
        <w:pStyle w:val="ListParagraph"/>
        <w:numPr>
          <w:ilvl w:val="1"/>
          <w:numId w:val="62"/>
        </w:numPr>
        <w:spacing w:after="0"/>
        <w:ind w:left="1080"/>
        <w:jc w:val="both"/>
        <w:rPr>
          <w:bCs/>
        </w:rPr>
      </w:pPr>
      <w:r w:rsidRPr="00A1348D">
        <w:rPr>
          <w:bCs/>
        </w:rPr>
        <w:t>ISCED-A Level 4 Category 44 and 45</w:t>
      </w:r>
      <w:r w:rsidRPr="00A1348D">
        <w:rPr>
          <w:bCs/>
        </w:rPr>
        <w:tab/>
      </w:r>
    </w:p>
    <w:p w14:paraId="7F8F7465" w14:textId="77777777" w:rsidR="00EE000F" w:rsidRPr="00A1348D" w:rsidRDefault="00EE000F" w:rsidP="009B4F3B">
      <w:pPr>
        <w:pStyle w:val="ListParagraph"/>
        <w:numPr>
          <w:ilvl w:val="0"/>
          <w:numId w:val="62"/>
        </w:numPr>
        <w:spacing w:after="0"/>
        <w:ind w:left="720"/>
        <w:jc w:val="both"/>
        <w:rPr>
          <w:bCs/>
        </w:rPr>
      </w:pPr>
      <w:r w:rsidRPr="00A1348D">
        <w:rPr>
          <w:bCs/>
        </w:rPr>
        <w:t>Tertiary: corresponds to ISCED-11:</w:t>
      </w:r>
    </w:p>
    <w:p w14:paraId="3D713D27" w14:textId="50068F81" w:rsidR="00EE000F" w:rsidRPr="00A1348D" w:rsidRDefault="00EE000F" w:rsidP="009B4F3B">
      <w:pPr>
        <w:pStyle w:val="ListParagraph"/>
        <w:numPr>
          <w:ilvl w:val="1"/>
          <w:numId w:val="62"/>
        </w:numPr>
        <w:spacing w:after="0"/>
        <w:ind w:left="1080"/>
        <w:jc w:val="both"/>
        <w:rPr>
          <w:bCs/>
        </w:rPr>
      </w:pPr>
      <w:r w:rsidRPr="00A1348D">
        <w:rPr>
          <w:bCs/>
        </w:rPr>
        <w:t>ISCED-A Levels 5, 6, 7, 8 (all categories)</w:t>
      </w:r>
    </w:p>
    <w:p w14:paraId="133861C3" w14:textId="77777777" w:rsidR="00EE000F" w:rsidRPr="00A1348D" w:rsidRDefault="00EE000F" w:rsidP="009B4F3B">
      <w:pPr>
        <w:pStyle w:val="ListParagraph"/>
        <w:numPr>
          <w:ilvl w:val="0"/>
          <w:numId w:val="62"/>
        </w:numPr>
        <w:spacing w:after="0"/>
        <w:ind w:left="720"/>
        <w:jc w:val="both"/>
        <w:rPr>
          <w:bCs/>
        </w:rPr>
      </w:pPr>
      <w:r w:rsidRPr="00A1348D">
        <w:rPr>
          <w:bCs/>
        </w:rPr>
        <w:t xml:space="preserve">Incomplete primary: corresponds to ISCED-11 </w:t>
      </w:r>
    </w:p>
    <w:p w14:paraId="750B359A" w14:textId="26BC22E7" w:rsidR="00EE000F" w:rsidRPr="00A1348D" w:rsidRDefault="00EE000F" w:rsidP="009B4F3B">
      <w:pPr>
        <w:pStyle w:val="ListParagraph"/>
        <w:numPr>
          <w:ilvl w:val="1"/>
          <w:numId w:val="62"/>
        </w:numPr>
        <w:spacing w:after="0"/>
        <w:ind w:left="1080"/>
        <w:jc w:val="both"/>
        <w:rPr>
          <w:bCs/>
        </w:rPr>
      </w:pPr>
      <w:r w:rsidRPr="00A1348D">
        <w:rPr>
          <w:bCs/>
        </w:rPr>
        <w:t>ISCED-A Level 0 Category 03.</w:t>
      </w:r>
    </w:p>
    <w:p w14:paraId="06A3A0B2" w14:textId="77777777" w:rsidR="00EE000F" w:rsidRPr="00A1348D" w:rsidRDefault="00EE000F" w:rsidP="009B4F3B">
      <w:pPr>
        <w:pStyle w:val="ListParagraph"/>
        <w:numPr>
          <w:ilvl w:val="0"/>
          <w:numId w:val="62"/>
        </w:numPr>
        <w:spacing w:after="0"/>
        <w:ind w:left="720"/>
        <w:jc w:val="both"/>
        <w:rPr>
          <w:bCs/>
        </w:rPr>
      </w:pPr>
      <w:r w:rsidRPr="00A1348D">
        <w:rPr>
          <w:bCs/>
        </w:rPr>
        <w:t xml:space="preserve">Complete primary: corresponds to ISCED-11 </w:t>
      </w:r>
    </w:p>
    <w:p w14:paraId="4E58732D" w14:textId="1A93C5FF" w:rsidR="00EE000F" w:rsidRPr="00A1348D" w:rsidRDefault="00EE000F" w:rsidP="009B4F3B">
      <w:pPr>
        <w:pStyle w:val="ListParagraph"/>
        <w:numPr>
          <w:ilvl w:val="1"/>
          <w:numId w:val="62"/>
        </w:numPr>
        <w:spacing w:after="0"/>
        <w:ind w:left="1080"/>
        <w:jc w:val="both"/>
        <w:rPr>
          <w:bCs/>
        </w:rPr>
      </w:pPr>
      <w:r w:rsidRPr="00A1348D">
        <w:rPr>
          <w:bCs/>
        </w:rPr>
        <w:t>ISCED-A Level 1 Category 10</w:t>
      </w:r>
    </w:p>
    <w:p w14:paraId="79322E0D" w14:textId="77777777" w:rsidR="00EE000F" w:rsidRPr="00A1348D" w:rsidRDefault="00EE000F" w:rsidP="009B4F3B">
      <w:pPr>
        <w:pStyle w:val="ListParagraph"/>
        <w:numPr>
          <w:ilvl w:val="0"/>
          <w:numId w:val="62"/>
        </w:numPr>
        <w:spacing w:after="0"/>
        <w:ind w:left="720"/>
        <w:jc w:val="both"/>
        <w:rPr>
          <w:bCs/>
        </w:rPr>
      </w:pPr>
      <w:r w:rsidRPr="00A1348D">
        <w:rPr>
          <w:bCs/>
        </w:rPr>
        <w:t xml:space="preserve">None corresponds to </w:t>
      </w:r>
    </w:p>
    <w:p w14:paraId="151DA93A" w14:textId="321F8574" w:rsidR="00EE000F" w:rsidRPr="00A1348D" w:rsidRDefault="00EE000F" w:rsidP="009B4F3B">
      <w:pPr>
        <w:pStyle w:val="ListParagraph"/>
        <w:numPr>
          <w:ilvl w:val="1"/>
          <w:numId w:val="62"/>
        </w:numPr>
        <w:spacing w:after="0"/>
        <w:ind w:left="1080"/>
        <w:jc w:val="both"/>
        <w:rPr>
          <w:bCs/>
        </w:rPr>
      </w:pPr>
      <w:r w:rsidRPr="00A1348D">
        <w:rPr>
          <w:bCs/>
        </w:rPr>
        <w:t>ISCED-A Level 0 Category 01-02</w:t>
      </w:r>
    </w:p>
    <w:p w14:paraId="2DF1DD54" w14:textId="77777777" w:rsidR="00EE000F" w:rsidRPr="00EE000F" w:rsidRDefault="00EE000F" w:rsidP="009B4F3B">
      <w:pPr>
        <w:spacing w:after="0"/>
        <w:jc w:val="both"/>
        <w:rPr>
          <w:bCs/>
        </w:rPr>
      </w:pPr>
    </w:p>
    <w:p w14:paraId="0F272F57" w14:textId="77777777" w:rsidR="00A1348D" w:rsidRDefault="00EE000F" w:rsidP="009B4F3B">
      <w:pPr>
        <w:spacing w:after="0"/>
        <w:jc w:val="both"/>
        <w:rPr>
          <w:bCs/>
        </w:rPr>
      </w:pPr>
      <w:r>
        <w:rPr>
          <w:bCs/>
        </w:rPr>
        <w:t xml:space="preserve">Note: </w:t>
      </w:r>
    </w:p>
    <w:p w14:paraId="407B4277" w14:textId="77777777" w:rsidR="00CF429A" w:rsidRPr="00CF429A" w:rsidRDefault="00EE000F">
      <w:pPr>
        <w:pStyle w:val="ListParagraph"/>
        <w:numPr>
          <w:ilvl w:val="0"/>
          <w:numId w:val="63"/>
        </w:numPr>
        <w:spacing w:after="0"/>
        <w:jc w:val="both"/>
        <w:rPr>
          <w:bCs/>
          <w:u w:val="single"/>
        </w:rPr>
      </w:pPr>
      <w:r w:rsidRPr="00A1348D">
        <w:rPr>
          <w:bCs/>
          <w:u w:val="single"/>
        </w:rPr>
        <w:t xml:space="preserve">If </w:t>
      </w:r>
      <w:r w:rsidRPr="00CF429A">
        <w:rPr>
          <w:bCs/>
          <w:u w:val="single"/>
        </w:rPr>
        <w:t>Harmonizer cannot create all the 7 groups, leave as missing.</w:t>
      </w:r>
      <w:r w:rsidR="00CF429A" w:rsidRPr="00CF429A">
        <w:rPr>
          <w:bCs/>
          <w:u w:val="single"/>
        </w:rPr>
        <w:t xml:space="preserve"> </w:t>
      </w:r>
    </w:p>
    <w:p w14:paraId="5FCC7D8F" w14:textId="26FEEAAD" w:rsidR="00EE000F" w:rsidRPr="00CF429A" w:rsidRDefault="00CF429A">
      <w:pPr>
        <w:pStyle w:val="ListParagraph"/>
        <w:numPr>
          <w:ilvl w:val="0"/>
          <w:numId w:val="63"/>
        </w:numPr>
        <w:spacing w:after="0"/>
        <w:jc w:val="both"/>
        <w:rPr>
          <w:bCs/>
          <w:u w:val="single"/>
        </w:rPr>
      </w:pPr>
      <w:r w:rsidRPr="00CF429A">
        <w:rPr>
          <w:bCs/>
          <w:u w:val="single"/>
        </w:rPr>
        <w:t>Value must be missing for individuals less than the required age (</w:t>
      </w:r>
      <w:r w:rsidR="004317D4">
        <w:rPr>
          <w:bCs/>
          <w:u w:val="single"/>
        </w:rPr>
        <w:t>MINEDUCATAGE</w:t>
      </w:r>
      <w:r w:rsidRPr="00CF429A">
        <w:rPr>
          <w:bCs/>
          <w:u w:val="single"/>
        </w:rPr>
        <w:t>).</w:t>
      </w:r>
    </w:p>
    <w:p w14:paraId="3DD60A93" w14:textId="23BEAC47" w:rsidR="00CF429A" w:rsidRPr="00A50596" w:rsidRDefault="00CF429A">
      <w:pPr>
        <w:pStyle w:val="ListParagraph"/>
        <w:numPr>
          <w:ilvl w:val="0"/>
          <w:numId w:val="63"/>
        </w:numPr>
        <w:spacing w:after="0"/>
        <w:jc w:val="both"/>
        <w:rPr>
          <w:bCs/>
          <w:u w:val="single"/>
        </w:rPr>
      </w:pPr>
      <w:r w:rsidRPr="00A50596">
        <w:rPr>
          <w:bCs/>
          <w:u w:val="single"/>
        </w:rPr>
        <w:t>In some surveys, incomplete primary and no</w:t>
      </w:r>
      <w:r w:rsidR="00CB32D8">
        <w:rPr>
          <w:bCs/>
          <w:u w:val="single"/>
        </w:rPr>
        <w:t xml:space="preserve"> education</w:t>
      </w:r>
      <w:r w:rsidRPr="00A50596">
        <w:rPr>
          <w:bCs/>
          <w:u w:val="single"/>
        </w:rPr>
        <w:t xml:space="preserve"> will be difficult to distinguish. Please liaise with TTL for what to do in such instances</w:t>
      </w:r>
      <w:r w:rsidR="0003714A">
        <w:rPr>
          <w:bCs/>
          <w:u w:val="single"/>
        </w:rPr>
        <w:t xml:space="preserve"> and record in the dofile this issue</w:t>
      </w:r>
      <w:r w:rsidRPr="00A50596">
        <w:rPr>
          <w:bCs/>
          <w:u w:val="single"/>
        </w:rPr>
        <w:t>.</w:t>
      </w:r>
    </w:p>
    <w:p w14:paraId="3E8450AD" w14:textId="5EEFEE87" w:rsidR="00EE000F" w:rsidRDefault="00EE000F">
      <w:pPr>
        <w:pStyle w:val="ListParagraph"/>
        <w:numPr>
          <w:ilvl w:val="0"/>
          <w:numId w:val="63"/>
        </w:numPr>
        <w:spacing w:after="0"/>
        <w:jc w:val="both"/>
        <w:rPr>
          <w:bCs/>
          <w:u w:val="single"/>
        </w:rPr>
      </w:pPr>
      <w:r w:rsidRPr="00CF429A">
        <w:rPr>
          <w:bCs/>
          <w:u w:val="single"/>
        </w:rPr>
        <w:t xml:space="preserve">In several ECA surveys </w:t>
      </w:r>
      <w:r w:rsidR="00A1348D" w:rsidRPr="00CF429A">
        <w:rPr>
          <w:bCs/>
          <w:u w:val="single"/>
        </w:rPr>
        <w:t xml:space="preserve">education </w:t>
      </w:r>
      <w:r w:rsidRPr="00CF429A">
        <w:rPr>
          <w:bCs/>
          <w:u w:val="single"/>
        </w:rPr>
        <w:t xml:space="preserve">is specified for persons 15+ probably due to compulsory education system. This means that education levels for </w:t>
      </w:r>
      <w:r w:rsidR="00A1348D" w:rsidRPr="00CF429A">
        <w:rPr>
          <w:bCs/>
          <w:u w:val="single"/>
        </w:rPr>
        <w:t xml:space="preserve">children under 16 </w:t>
      </w:r>
      <w:r w:rsidR="00CF429A" w:rsidRPr="00CF429A">
        <w:rPr>
          <w:bCs/>
          <w:u w:val="single"/>
        </w:rPr>
        <w:t>will all</w:t>
      </w:r>
      <w:r w:rsidRPr="00CF429A">
        <w:rPr>
          <w:bCs/>
          <w:u w:val="single"/>
        </w:rPr>
        <w:t xml:space="preserve"> missing. Do not attempt to guestimate education levels.</w:t>
      </w:r>
      <w:r w:rsidR="00CB32D8">
        <w:rPr>
          <w:bCs/>
          <w:u w:val="single"/>
        </w:rPr>
        <w:t xml:space="preserve"> Consult TTL on what to do,</w:t>
      </w:r>
    </w:p>
    <w:p w14:paraId="590887A5" w14:textId="67F09921" w:rsidR="002A264E" w:rsidRPr="00CF429A" w:rsidRDefault="00162C39">
      <w:pPr>
        <w:pStyle w:val="ListParagraph"/>
        <w:numPr>
          <w:ilvl w:val="0"/>
          <w:numId w:val="63"/>
        </w:numPr>
        <w:spacing w:after="0"/>
        <w:jc w:val="both"/>
        <w:rPr>
          <w:bCs/>
          <w:u w:val="single"/>
        </w:rPr>
      </w:pPr>
      <w:r w:rsidRPr="1E7956EA">
        <w:rPr>
          <w:u w:val="single"/>
        </w:rPr>
        <w:t>If the survey has option categories not included in ISCED</w:t>
      </w:r>
      <w:r w:rsidR="00FF7DC4" w:rsidRPr="1E7956EA">
        <w:rPr>
          <w:u w:val="single"/>
        </w:rPr>
        <w:t xml:space="preserve"> 2011 or country categories, use</w:t>
      </w:r>
      <w:r w:rsidR="009A11CD" w:rsidRPr="1E7956EA">
        <w:rPr>
          <w:u w:val="single"/>
        </w:rPr>
        <w:t xml:space="preserve"> special missing option.</w:t>
      </w:r>
      <w:r w:rsidR="005C63EB" w:rsidRPr="1E7956EA">
        <w:rPr>
          <w:u w:val="single"/>
        </w:rPr>
        <w:t xml:space="preserve"> Document </w:t>
      </w:r>
      <w:r w:rsidR="009A11CD" w:rsidRPr="1E7956EA">
        <w:rPr>
          <w:u w:val="single"/>
        </w:rPr>
        <w:t>in</w:t>
      </w:r>
      <w:r w:rsidR="00797B94" w:rsidRPr="1E7956EA">
        <w:rPr>
          <w:u w:val="single"/>
        </w:rPr>
        <w:t xml:space="preserve"> </w:t>
      </w:r>
      <w:r w:rsidR="009210D1" w:rsidRPr="1E7956EA">
        <w:rPr>
          <w:u w:val="single"/>
        </w:rPr>
        <w:t xml:space="preserve">the </w:t>
      </w:r>
      <w:r w:rsidR="00797B94" w:rsidRPr="1E7956EA">
        <w:rPr>
          <w:u w:val="single"/>
        </w:rPr>
        <w:t>notes the</w:t>
      </w:r>
      <w:r w:rsidR="00920A2B" w:rsidRPr="1E7956EA">
        <w:rPr>
          <w:u w:val="single"/>
        </w:rPr>
        <w:t xml:space="preserve"> </w:t>
      </w:r>
      <w:r w:rsidR="005C63EB" w:rsidRPr="1E7956EA">
        <w:rPr>
          <w:u w:val="single"/>
        </w:rPr>
        <w:t xml:space="preserve">variable and with </w:t>
      </w:r>
      <w:r w:rsidR="00920A2B" w:rsidRPr="1E7956EA">
        <w:rPr>
          <w:u w:val="single"/>
        </w:rPr>
        <w:t>labels</w:t>
      </w:r>
    </w:p>
    <w:p w14:paraId="3BF5FF57" w14:textId="7B3B2E74" w:rsidR="00EE000F" w:rsidRDefault="00EE000F" w:rsidP="00D01752">
      <w:pPr>
        <w:spacing w:after="0"/>
        <w:rPr>
          <w:b/>
        </w:rPr>
      </w:pPr>
    </w:p>
    <w:p w14:paraId="17B37191" w14:textId="3DACF504" w:rsidR="00A50596" w:rsidRPr="00A50596" w:rsidRDefault="00A50596" w:rsidP="00A50596">
      <w:pPr>
        <w:spacing w:after="0"/>
        <w:rPr>
          <w:b/>
        </w:rPr>
      </w:pPr>
      <w:r w:rsidRPr="00A50596">
        <w:rPr>
          <w:b/>
        </w:rPr>
        <w:t>educat5</w:t>
      </w:r>
    </w:p>
    <w:p w14:paraId="790229D6" w14:textId="77777777" w:rsidR="00241D0D" w:rsidRDefault="00CB32D8" w:rsidP="009B4F3B">
      <w:pPr>
        <w:spacing w:after="0"/>
        <w:jc w:val="both"/>
        <w:rPr>
          <w:bCs/>
        </w:rPr>
      </w:pPr>
      <w:r w:rsidRPr="00EE000F">
        <w:rPr>
          <w:bCs/>
        </w:rPr>
        <w:t>Do not try to guestimate education levels for population</w:t>
      </w:r>
      <w:r>
        <w:rPr>
          <w:bCs/>
        </w:rPr>
        <w:t xml:space="preserve"> </w:t>
      </w:r>
      <w:r w:rsidRPr="00EE000F">
        <w:rPr>
          <w:bCs/>
        </w:rPr>
        <w:t>but leave it as MISSING.</w:t>
      </w:r>
      <w:r>
        <w:rPr>
          <w:bCs/>
        </w:rPr>
        <w:t xml:space="preserve"> </w:t>
      </w:r>
      <w:r w:rsidR="00A50596" w:rsidRPr="00A50596">
        <w:rPr>
          <w:bCs/>
        </w:rPr>
        <w:t xml:space="preserve">EDUCAT5 </w:t>
      </w:r>
      <w:r w:rsidR="00C50A29">
        <w:rPr>
          <w:bCs/>
        </w:rPr>
        <w:t>must</w:t>
      </w:r>
      <w:r w:rsidR="00A50596" w:rsidRPr="00A50596">
        <w:rPr>
          <w:bCs/>
        </w:rPr>
        <w:t xml:space="preserve"> be derived from EDUCAT7</w:t>
      </w:r>
      <w:r w:rsidR="00A030E7">
        <w:rPr>
          <w:bCs/>
        </w:rPr>
        <w:t>, if EDUCAT7 was defined</w:t>
      </w:r>
      <w:r w:rsidR="00A50596" w:rsidRPr="00A50596">
        <w:rPr>
          <w:bCs/>
        </w:rPr>
        <w:t>.</w:t>
      </w:r>
    </w:p>
    <w:p w14:paraId="64212124" w14:textId="77777777" w:rsidR="00241D0D" w:rsidRDefault="00241D0D" w:rsidP="009B4F3B">
      <w:pPr>
        <w:spacing w:after="0"/>
        <w:jc w:val="both"/>
        <w:rPr>
          <w:bCs/>
        </w:rPr>
      </w:pPr>
    </w:p>
    <w:p w14:paraId="5DC56B62" w14:textId="286C7715" w:rsidR="00241D0D" w:rsidRDefault="00241D0D" w:rsidP="00241D0D">
      <w:pPr>
        <w:spacing w:after="0"/>
        <w:ind w:firstLine="720"/>
        <w:jc w:val="both"/>
        <w:rPr>
          <w:bCs/>
        </w:rPr>
      </w:pPr>
      <w:r w:rsidRPr="00241D0D">
        <w:rPr>
          <w:bCs/>
        </w:rPr>
        <w:t>recode educat7 (3 4 =3) (5=4) (6 7=5), gen(educat5)</w:t>
      </w:r>
    </w:p>
    <w:p w14:paraId="41269532" w14:textId="77777777" w:rsidR="00241D0D" w:rsidRDefault="00241D0D" w:rsidP="009B4F3B">
      <w:pPr>
        <w:spacing w:after="0"/>
        <w:jc w:val="both"/>
        <w:rPr>
          <w:bCs/>
        </w:rPr>
      </w:pPr>
    </w:p>
    <w:p w14:paraId="6728CC9E" w14:textId="435DCBB3" w:rsidR="00A50596" w:rsidRPr="00A50596" w:rsidRDefault="00A50596" w:rsidP="009B4F3B">
      <w:pPr>
        <w:spacing w:after="0"/>
        <w:jc w:val="both"/>
        <w:rPr>
          <w:bCs/>
        </w:rPr>
      </w:pPr>
      <w:r w:rsidRPr="00A50596">
        <w:rPr>
          <w:bCs/>
        </w:rPr>
        <w:t xml:space="preserve"> </w:t>
      </w:r>
      <w:r w:rsidR="00241D0D">
        <w:rPr>
          <w:bCs/>
        </w:rPr>
        <w:t>I</w:t>
      </w:r>
      <w:r w:rsidRPr="00A50596">
        <w:rPr>
          <w:bCs/>
        </w:rPr>
        <w:t xml:space="preserve">f EDUCAT7 </w:t>
      </w:r>
      <w:r w:rsidR="00241D0D">
        <w:rPr>
          <w:bCs/>
        </w:rPr>
        <w:t>cannot be defined</w:t>
      </w:r>
      <w:r w:rsidRPr="00A50596">
        <w:rPr>
          <w:bCs/>
        </w:rPr>
        <w:t>, EDUCAT</w:t>
      </w:r>
      <w:r w:rsidR="00250F71">
        <w:rPr>
          <w:bCs/>
        </w:rPr>
        <w:t>5 are defined as:</w:t>
      </w:r>
    </w:p>
    <w:p w14:paraId="5A188EDB" w14:textId="5AEC1879" w:rsidR="00A50596" w:rsidRPr="00A50596" w:rsidRDefault="00A50596" w:rsidP="009B4F3B">
      <w:pPr>
        <w:spacing w:after="0"/>
        <w:ind w:left="720"/>
        <w:jc w:val="both"/>
        <w:rPr>
          <w:bCs/>
          <w:i/>
          <w:iCs/>
        </w:rPr>
      </w:pPr>
      <w:r w:rsidRPr="00A50596">
        <w:rPr>
          <w:bCs/>
          <w:i/>
          <w:iCs/>
        </w:rPr>
        <w:t>1 = No education</w:t>
      </w:r>
    </w:p>
    <w:p w14:paraId="7B2D56D3" w14:textId="77777777" w:rsidR="00A50596" w:rsidRPr="00A50596" w:rsidRDefault="00A50596" w:rsidP="009B4F3B">
      <w:pPr>
        <w:spacing w:after="0"/>
        <w:ind w:left="720"/>
        <w:jc w:val="both"/>
        <w:rPr>
          <w:bCs/>
          <w:i/>
          <w:iCs/>
        </w:rPr>
      </w:pPr>
      <w:r w:rsidRPr="00A50596">
        <w:rPr>
          <w:bCs/>
          <w:i/>
          <w:iCs/>
        </w:rPr>
        <w:t>2 = Primary incomplete</w:t>
      </w:r>
    </w:p>
    <w:p w14:paraId="1568D2BE" w14:textId="77777777" w:rsidR="00A50596" w:rsidRPr="00A50596" w:rsidRDefault="00A50596" w:rsidP="009B4F3B">
      <w:pPr>
        <w:spacing w:after="0"/>
        <w:ind w:left="720"/>
        <w:jc w:val="both"/>
        <w:rPr>
          <w:bCs/>
          <w:i/>
          <w:iCs/>
        </w:rPr>
      </w:pPr>
      <w:r w:rsidRPr="00A50596">
        <w:rPr>
          <w:bCs/>
          <w:i/>
          <w:iCs/>
        </w:rPr>
        <w:t>3 = Primary complete but secondary incomplete</w:t>
      </w:r>
    </w:p>
    <w:p w14:paraId="716980B0" w14:textId="77777777" w:rsidR="00A50596" w:rsidRPr="00A50596" w:rsidRDefault="00A50596" w:rsidP="009B4F3B">
      <w:pPr>
        <w:spacing w:after="0"/>
        <w:ind w:left="720"/>
        <w:jc w:val="both"/>
        <w:rPr>
          <w:bCs/>
          <w:i/>
          <w:iCs/>
        </w:rPr>
      </w:pPr>
      <w:r w:rsidRPr="00A50596">
        <w:rPr>
          <w:bCs/>
          <w:i/>
          <w:iCs/>
        </w:rPr>
        <w:t>4 = Secondary complete</w:t>
      </w:r>
    </w:p>
    <w:p w14:paraId="777ACC95" w14:textId="3B321220" w:rsidR="00A50596" w:rsidRPr="00A50596" w:rsidRDefault="00A50596" w:rsidP="009B4F3B">
      <w:pPr>
        <w:spacing w:after="0"/>
        <w:ind w:left="720"/>
        <w:jc w:val="both"/>
        <w:rPr>
          <w:bCs/>
        </w:rPr>
      </w:pPr>
      <w:r w:rsidRPr="00A50596">
        <w:rPr>
          <w:bCs/>
          <w:i/>
          <w:iCs/>
        </w:rPr>
        <w:t>5 = Some tertiary/post-secondary</w:t>
      </w:r>
      <w:r w:rsidRPr="00A50596">
        <w:rPr>
          <w:bCs/>
        </w:rPr>
        <w:tab/>
        <w:t xml:space="preserve"> </w:t>
      </w:r>
    </w:p>
    <w:p w14:paraId="3D0758A8" w14:textId="77777777" w:rsidR="00A50596" w:rsidRPr="00A50596" w:rsidRDefault="00A50596" w:rsidP="009B4F3B">
      <w:pPr>
        <w:spacing w:after="0"/>
        <w:jc w:val="both"/>
        <w:rPr>
          <w:bCs/>
        </w:rPr>
      </w:pPr>
    </w:p>
    <w:p w14:paraId="3EB487F0" w14:textId="77777777" w:rsidR="00A50596" w:rsidRPr="00A50596" w:rsidRDefault="00A50596" w:rsidP="009B4F3B">
      <w:pPr>
        <w:spacing w:after="0"/>
        <w:jc w:val="both"/>
        <w:rPr>
          <w:bCs/>
        </w:rPr>
      </w:pPr>
      <w:r w:rsidRPr="00A50596">
        <w:rPr>
          <w:bCs/>
        </w:rPr>
        <w:t xml:space="preserve">Note: </w:t>
      </w:r>
    </w:p>
    <w:p w14:paraId="5DE0E77E" w14:textId="2DA13AA7" w:rsidR="00A50596" w:rsidRDefault="00A50596">
      <w:pPr>
        <w:pStyle w:val="ListParagraph"/>
        <w:numPr>
          <w:ilvl w:val="0"/>
          <w:numId w:val="64"/>
        </w:numPr>
        <w:spacing w:after="0"/>
        <w:jc w:val="both"/>
        <w:rPr>
          <w:bCs/>
          <w:u w:val="single"/>
        </w:rPr>
      </w:pPr>
      <w:r w:rsidRPr="00A50596">
        <w:rPr>
          <w:bCs/>
          <w:u w:val="single"/>
        </w:rPr>
        <w:t>If Harmonizer cannot create all the 5 groups, leave as missing.</w:t>
      </w:r>
    </w:p>
    <w:p w14:paraId="16C17479" w14:textId="406D7C5F" w:rsidR="004317D4" w:rsidRDefault="004317D4">
      <w:pPr>
        <w:pStyle w:val="ListParagraph"/>
        <w:numPr>
          <w:ilvl w:val="0"/>
          <w:numId w:val="64"/>
        </w:numPr>
        <w:spacing w:after="0"/>
        <w:jc w:val="both"/>
        <w:rPr>
          <w:bCs/>
          <w:u w:val="single"/>
        </w:rPr>
      </w:pPr>
      <w:r w:rsidRPr="00CF429A">
        <w:rPr>
          <w:bCs/>
          <w:u w:val="single"/>
        </w:rPr>
        <w:t>Value must be missing for individuals less than the required age (</w:t>
      </w:r>
      <w:r>
        <w:rPr>
          <w:bCs/>
          <w:u w:val="single"/>
        </w:rPr>
        <w:t>MINEDUCATAGE</w:t>
      </w:r>
      <w:r w:rsidRPr="00CF429A">
        <w:rPr>
          <w:bCs/>
          <w:u w:val="single"/>
        </w:rPr>
        <w:t>).</w:t>
      </w:r>
    </w:p>
    <w:p w14:paraId="5894122C" w14:textId="4548AC3A" w:rsidR="00CB32D8" w:rsidRPr="00A50596" w:rsidRDefault="00CB32D8">
      <w:pPr>
        <w:pStyle w:val="ListParagraph"/>
        <w:numPr>
          <w:ilvl w:val="0"/>
          <w:numId w:val="64"/>
        </w:numPr>
        <w:spacing w:after="0"/>
        <w:jc w:val="both"/>
        <w:rPr>
          <w:bCs/>
          <w:u w:val="single"/>
        </w:rPr>
      </w:pPr>
      <w:r w:rsidRPr="00A50596">
        <w:rPr>
          <w:bCs/>
          <w:u w:val="single"/>
        </w:rPr>
        <w:t>In some surveys, incomplete primary and no</w:t>
      </w:r>
      <w:r>
        <w:rPr>
          <w:bCs/>
          <w:u w:val="single"/>
        </w:rPr>
        <w:t xml:space="preserve"> education</w:t>
      </w:r>
      <w:r w:rsidRPr="00A50596">
        <w:rPr>
          <w:bCs/>
          <w:u w:val="single"/>
        </w:rPr>
        <w:t xml:space="preserve"> will be difficult to distinguish. Please liaise with TTL for what to do in such instances.</w:t>
      </w:r>
    </w:p>
    <w:p w14:paraId="4389F741" w14:textId="6FD5740F" w:rsidR="00CB32D8" w:rsidRPr="00CF429A" w:rsidRDefault="00CB32D8">
      <w:pPr>
        <w:pStyle w:val="ListParagraph"/>
        <w:numPr>
          <w:ilvl w:val="0"/>
          <w:numId w:val="64"/>
        </w:numPr>
        <w:spacing w:after="0"/>
        <w:jc w:val="both"/>
        <w:rPr>
          <w:bCs/>
          <w:u w:val="single"/>
        </w:rPr>
      </w:pPr>
      <w:r w:rsidRPr="00CF429A">
        <w:rPr>
          <w:bCs/>
          <w:u w:val="single"/>
        </w:rPr>
        <w:t>In several ECA surveys education is specified for persons 15+ probably due to compulsory education system. This means that education levels for children under 16 will all missing. Do not attempt to guestimate education levels.</w:t>
      </w:r>
      <w:r>
        <w:rPr>
          <w:bCs/>
          <w:u w:val="single"/>
        </w:rPr>
        <w:t xml:space="preserve"> Consult TTL on what to do.</w:t>
      </w:r>
    </w:p>
    <w:p w14:paraId="3CB51D36" w14:textId="0AFED99F" w:rsidR="00EE000F" w:rsidRPr="00A50596" w:rsidRDefault="00EE000F" w:rsidP="009B4F3B">
      <w:pPr>
        <w:spacing w:after="0"/>
        <w:jc w:val="both"/>
        <w:rPr>
          <w:bCs/>
        </w:rPr>
      </w:pPr>
    </w:p>
    <w:p w14:paraId="20472118" w14:textId="77777777" w:rsidR="004317D4" w:rsidRDefault="004317D4" w:rsidP="009B4F3B">
      <w:pPr>
        <w:spacing w:after="0"/>
        <w:jc w:val="both"/>
        <w:rPr>
          <w:b/>
        </w:rPr>
      </w:pPr>
      <w:r w:rsidRPr="004317D4">
        <w:rPr>
          <w:b/>
        </w:rPr>
        <w:t>educat4</w:t>
      </w:r>
    </w:p>
    <w:p w14:paraId="4479DEF9" w14:textId="71FF431F" w:rsidR="004317D4" w:rsidRDefault="004317D4" w:rsidP="009B4F3B">
      <w:pPr>
        <w:spacing w:after="0"/>
        <w:jc w:val="both"/>
        <w:rPr>
          <w:bCs/>
        </w:rPr>
      </w:pPr>
      <w:r w:rsidRPr="00EE000F">
        <w:rPr>
          <w:bCs/>
        </w:rPr>
        <w:t>Do not try to guestimate education levels for population</w:t>
      </w:r>
      <w:r>
        <w:rPr>
          <w:bCs/>
        </w:rPr>
        <w:t xml:space="preserve"> </w:t>
      </w:r>
      <w:r w:rsidRPr="00EE000F">
        <w:rPr>
          <w:bCs/>
        </w:rPr>
        <w:t>but leave it as MISSING.</w:t>
      </w:r>
      <w:r>
        <w:rPr>
          <w:bCs/>
        </w:rPr>
        <w:t xml:space="preserve">  This variable must be recoded if EDUCAT7 and EDUCAT5 are missing</w:t>
      </w:r>
      <w:r w:rsidR="005F5AAA">
        <w:rPr>
          <w:bCs/>
        </w:rPr>
        <w:t>, with the following categories.</w:t>
      </w:r>
    </w:p>
    <w:p w14:paraId="4D8B4CAF" w14:textId="1639DA56" w:rsidR="004317D4" w:rsidRPr="004317D4" w:rsidRDefault="004317D4" w:rsidP="009B4F3B">
      <w:pPr>
        <w:spacing w:after="0"/>
        <w:ind w:left="720"/>
        <w:jc w:val="both"/>
        <w:rPr>
          <w:bCs/>
          <w:i/>
          <w:iCs/>
        </w:rPr>
      </w:pPr>
      <w:r w:rsidRPr="004317D4">
        <w:rPr>
          <w:bCs/>
          <w:i/>
          <w:iCs/>
        </w:rPr>
        <w:t>1 = No education</w:t>
      </w:r>
    </w:p>
    <w:p w14:paraId="7409B627" w14:textId="77777777" w:rsidR="004317D4" w:rsidRPr="004317D4" w:rsidRDefault="004317D4" w:rsidP="009B4F3B">
      <w:pPr>
        <w:spacing w:after="0"/>
        <w:ind w:left="720"/>
        <w:jc w:val="both"/>
        <w:rPr>
          <w:bCs/>
          <w:i/>
          <w:iCs/>
        </w:rPr>
      </w:pPr>
      <w:r w:rsidRPr="004317D4">
        <w:rPr>
          <w:bCs/>
          <w:i/>
          <w:iCs/>
        </w:rPr>
        <w:t>2 = Primary (complete or incomplete)</w:t>
      </w:r>
    </w:p>
    <w:p w14:paraId="339DFB8B" w14:textId="06AE0197" w:rsidR="004317D4" w:rsidRPr="004317D4" w:rsidRDefault="004317D4" w:rsidP="009B4F3B">
      <w:pPr>
        <w:spacing w:after="0"/>
        <w:ind w:left="720"/>
        <w:jc w:val="both"/>
        <w:rPr>
          <w:bCs/>
          <w:i/>
          <w:iCs/>
        </w:rPr>
      </w:pPr>
      <w:r w:rsidRPr="004317D4">
        <w:rPr>
          <w:bCs/>
          <w:i/>
          <w:iCs/>
        </w:rPr>
        <w:t>3 = Secondary (complete or incomplete)</w:t>
      </w:r>
    </w:p>
    <w:p w14:paraId="08824944" w14:textId="77777777" w:rsidR="004317D4" w:rsidRDefault="004317D4" w:rsidP="009B4F3B">
      <w:pPr>
        <w:spacing w:after="0"/>
        <w:ind w:left="720"/>
        <w:jc w:val="both"/>
        <w:rPr>
          <w:bCs/>
          <w:i/>
          <w:iCs/>
        </w:rPr>
      </w:pPr>
      <w:r w:rsidRPr="004317D4">
        <w:rPr>
          <w:bCs/>
          <w:i/>
          <w:iCs/>
        </w:rPr>
        <w:t>4 = Tertiary (complete or incomplete)</w:t>
      </w:r>
      <w:r w:rsidRPr="004317D4">
        <w:rPr>
          <w:bCs/>
          <w:i/>
          <w:iCs/>
        </w:rPr>
        <w:tab/>
      </w:r>
    </w:p>
    <w:p w14:paraId="17EE79D6" w14:textId="77777777" w:rsidR="00966F4E" w:rsidRDefault="00966F4E" w:rsidP="009B4F3B">
      <w:pPr>
        <w:spacing w:after="0"/>
        <w:jc w:val="both"/>
        <w:rPr>
          <w:bCs/>
        </w:rPr>
      </w:pPr>
    </w:p>
    <w:p w14:paraId="6AEDDF2E" w14:textId="5ACA24B1" w:rsidR="004317D4" w:rsidRDefault="00C07965" w:rsidP="009B4F3B">
      <w:pPr>
        <w:spacing w:after="0"/>
        <w:jc w:val="both"/>
        <w:rPr>
          <w:bCs/>
        </w:rPr>
      </w:pPr>
      <w:r>
        <w:rPr>
          <w:bCs/>
        </w:rPr>
        <w:t>If educat7 or educat5 can be defined, used those to recode educat4.</w:t>
      </w:r>
    </w:p>
    <w:p w14:paraId="4AAFF155" w14:textId="77777777" w:rsidR="00966F4E" w:rsidRDefault="00966F4E" w:rsidP="009B4F3B">
      <w:pPr>
        <w:spacing w:after="0"/>
        <w:jc w:val="both"/>
        <w:rPr>
          <w:bCs/>
        </w:rPr>
      </w:pPr>
    </w:p>
    <w:p w14:paraId="47E9B709" w14:textId="2418137A" w:rsidR="00966F4E" w:rsidRDefault="00966F4E" w:rsidP="00966F4E">
      <w:pPr>
        <w:spacing w:after="0"/>
        <w:ind w:firstLine="720"/>
        <w:jc w:val="both"/>
        <w:rPr>
          <w:bCs/>
        </w:rPr>
      </w:pPr>
      <w:r w:rsidRPr="00966F4E">
        <w:rPr>
          <w:bCs/>
        </w:rPr>
        <w:t>recode educat7 (1=1) (2 3=2) (4 5=3) (6 7=4), gen(educat4);</w:t>
      </w:r>
    </w:p>
    <w:p w14:paraId="41660F2C" w14:textId="77777777" w:rsidR="00C07965" w:rsidRPr="00C07965" w:rsidRDefault="00C07965" w:rsidP="009B4F3B">
      <w:pPr>
        <w:spacing w:after="0"/>
        <w:jc w:val="both"/>
        <w:rPr>
          <w:bCs/>
        </w:rPr>
      </w:pPr>
    </w:p>
    <w:p w14:paraId="4C6F5AC1" w14:textId="77777777" w:rsidR="004317D4" w:rsidRDefault="004317D4" w:rsidP="009B4F3B">
      <w:pPr>
        <w:spacing w:after="0"/>
        <w:jc w:val="both"/>
        <w:rPr>
          <w:bCs/>
        </w:rPr>
      </w:pPr>
      <w:r w:rsidRPr="004317D4">
        <w:rPr>
          <w:bCs/>
        </w:rPr>
        <w:t xml:space="preserve">Note: </w:t>
      </w:r>
    </w:p>
    <w:p w14:paraId="289BE173" w14:textId="1C7DA852" w:rsidR="004317D4" w:rsidRPr="004317D4" w:rsidRDefault="004317D4">
      <w:pPr>
        <w:pStyle w:val="ListParagraph"/>
        <w:numPr>
          <w:ilvl w:val="0"/>
          <w:numId w:val="65"/>
        </w:numPr>
        <w:spacing w:after="0"/>
        <w:ind w:left="360"/>
        <w:jc w:val="both"/>
        <w:rPr>
          <w:bCs/>
          <w:u w:val="single"/>
        </w:rPr>
      </w:pPr>
      <w:r w:rsidRPr="004317D4">
        <w:rPr>
          <w:bCs/>
          <w:u w:val="single"/>
        </w:rPr>
        <w:t>At the bear minimum, this variable must be generated. If unclear, contact TTL.</w:t>
      </w:r>
    </w:p>
    <w:p w14:paraId="1950B4DB" w14:textId="77777777" w:rsidR="004317D4" w:rsidRPr="00CF429A" w:rsidRDefault="004317D4">
      <w:pPr>
        <w:pStyle w:val="ListParagraph"/>
        <w:numPr>
          <w:ilvl w:val="0"/>
          <w:numId w:val="63"/>
        </w:numPr>
        <w:spacing w:after="0"/>
        <w:jc w:val="both"/>
        <w:rPr>
          <w:bCs/>
          <w:u w:val="single"/>
        </w:rPr>
      </w:pPr>
      <w:r w:rsidRPr="1E7956EA">
        <w:rPr>
          <w:u w:val="single"/>
        </w:rPr>
        <w:t>Value must be missing for individuals less than the required age (MINEDUCATAGE).</w:t>
      </w:r>
    </w:p>
    <w:p w14:paraId="22FA48C5" w14:textId="6B0D0A31" w:rsidR="00CB32D8" w:rsidRPr="00A50596" w:rsidRDefault="00CB32D8">
      <w:pPr>
        <w:pStyle w:val="ListParagraph"/>
        <w:numPr>
          <w:ilvl w:val="0"/>
          <w:numId w:val="63"/>
        </w:numPr>
        <w:spacing w:after="0"/>
        <w:jc w:val="both"/>
        <w:rPr>
          <w:bCs/>
          <w:u w:val="single"/>
        </w:rPr>
      </w:pPr>
      <w:r w:rsidRPr="1E7956EA">
        <w:rPr>
          <w:u w:val="single"/>
        </w:rPr>
        <w:t>In some surveys, incomplete primary and no education will be difficult to distinguish. Please liaise with TTL for what to do in such instances</w:t>
      </w:r>
      <w:r w:rsidR="0003714A" w:rsidRPr="1E7956EA">
        <w:rPr>
          <w:u w:val="single"/>
        </w:rPr>
        <w:t xml:space="preserve"> and record in the dofile this issue</w:t>
      </w:r>
      <w:r w:rsidRPr="1E7956EA">
        <w:rPr>
          <w:u w:val="single"/>
        </w:rPr>
        <w:t>.</w:t>
      </w:r>
    </w:p>
    <w:p w14:paraId="76C6756B" w14:textId="77777777" w:rsidR="00CB32D8" w:rsidRPr="00CF429A" w:rsidRDefault="00CB32D8">
      <w:pPr>
        <w:pStyle w:val="ListParagraph"/>
        <w:numPr>
          <w:ilvl w:val="0"/>
          <w:numId w:val="63"/>
        </w:numPr>
        <w:spacing w:after="0"/>
        <w:jc w:val="both"/>
        <w:rPr>
          <w:bCs/>
          <w:u w:val="single"/>
        </w:rPr>
      </w:pPr>
      <w:r w:rsidRPr="1E7956EA">
        <w:rPr>
          <w:u w:val="single"/>
        </w:rPr>
        <w:t>In several ECA surveys education is specified for persons 15+ probably due to compulsory education system. This means that education levels for children under 16 will all missing. Do not attempt to guestimate education levels. Consult TTL on what to do.</w:t>
      </w:r>
    </w:p>
    <w:p w14:paraId="7F24B7B7" w14:textId="663A8552" w:rsidR="004317D4" w:rsidRDefault="004317D4" w:rsidP="009B4F3B">
      <w:pPr>
        <w:spacing w:after="0"/>
        <w:jc w:val="both"/>
        <w:rPr>
          <w:bCs/>
        </w:rPr>
      </w:pPr>
    </w:p>
    <w:p w14:paraId="0797C527" w14:textId="1E433228" w:rsidR="00B03978" w:rsidRPr="00B03978" w:rsidRDefault="00B03978" w:rsidP="00B03978">
      <w:pPr>
        <w:spacing w:after="0"/>
        <w:jc w:val="both"/>
        <w:rPr>
          <w:b/>
        </w:rPr>
      </w:pPr>
      <w:r w:rsidRPr="00B03978">
        <w:rPr>
          <w:b/>
        </w:rPr>
        <w:t>educy</w:t>
      </w:r>
    </w:p>
    <w:p w14:paraId="18EB1D4E" w14:textId="531FCF67" w:rsidR="00B03978" w:rsidRPr="00B03978" w:rsidRDefault="00B03978" w:rsidP="00B03978">
      <w:pPr>
        <w:spacing w:after="0"/>
        <w:jc w:val="both"/>
        <w:rPr>
          <w:bCs/>
        </w:rPr>
      </w:pPr>
      <w:r w:rsidRPr="00B03978">
        <w:rPr>
          <w:bCs/>
        </w:rPr>
        <w:t>If grade level not listed, leave EDUCY as missing and do not guestimate by using age and education level.</w:t>
      </w:r>
      <w:r>
        <w:rPr>
          <w:bCs/>
        </w:rPr>
        <w:t xml:space="preserve"> </w:t>
      </w:r>
      <w:r w:rsidRPr="00B03978">
        <w:rPr>
          <w:bCs/>
        </w:rPr>
        <w:t xml:space="preserve">For individuals who are currently enrolled in school, their years of education completed correspond to the class currently attending minus one.  For individuals who are not currently enrolled in school, the years of completed education corresponds to the highest level of education completed. </w:t>
      </w:r>
    </w:p>
    <w:p w14:paraId="0ECFFB20" w14:textId="77777777" w:rsidR="00B03978" w:rsidRPr="00B03978" w:rsidRDefault="00B03978" w:rsidP="00B03978">
      <w:pPr>
        <w:spacing w:after="0"/>
        <w:jc w:val="both"/>
        <w:rPr>
          <w:bCs/>
        </w:rPr>
      </w:pPr>
    </w:p>
    <w:p w14:paraId="5BE1C088" w14:textId="77777777" w:rsidR="00B03978" w:rsidRPr="00B03978" w:rsidRDefault="00B03978" w:rsidP="00B03978">
      <w:pPr>
        <w:spacing w:after="0"/>
        <w:jc w:val="both"/>
        <w:rPr>
          <w:bCs/>
        </w:rPr>
      </w:pPr>
      <w:r w:rsidRPr="00B03978">
        <w:rPr>
          <w:bCs/>
        </w:rPr>
        <w:t xml:space="preserve">This is a continuous variable of the number of years of formal schooling completed.  It is constructed only if the survey asked for the number of years of education or highest-grade level completed; otherwise, the values are constructed as missing.  </w:t>
      </w:r>
    </w:p>
    <w:p w14:paraId="7EA40D4D" w14:textId="77777777" w:rsidR="00B03978" w:rsidRPr="00B03978" w:rsidRDefault="00B03978" w:rsidP="00B03978">
      <w:pPr>
        <w:spacing w:after="0"/>
        <w:jc w:val="both"/>
        <w:rPr>
          <w:bCs/>
        </w:rPr>
      </w:pPr>
    </w:p>
    <w:p w14:paraId="769F3263" w14:textId="77777777" w:rsidR="00B03978" w:rsidRPr="00B03978" w:rsidRDefault="00B03978" w:rsidP="00B03978">
      <w:pPr>
        <w:spacing w:after="0"/>
        <w:jc w:val="both"/>
        <w:rPr>
          <w:bCs/>
        </w:rPr>
      </w:pPr>
      <w:r w:rsidRPr="00B03978">
        <w:rPr>
          <w:bCs/>
        </w:rPr>
        <w:t xml:space="preserve">The years of education that each grade corresponds to, varies by country, for example - some countries may have 5 or 6 years of primary school, 3 years of lower-secondary school, while other countries may have 4 years of primary school and 4 years of lower-secondary school. Refer to the UNESCO ISCED mappings. </w:t>
      </w:r>
    </w:p>
    <w:p w14:paraId="545D0410" w14:textId="77777777" w:rsidR="00B03978" w:rsidRPr="00B03978" w:rsidRDefault="00B03978" w:rsidP="00B03978">
      <w:pPr>
        <w:spacing w:after="0"/>
        <w:jc w:val="both"/>
        <w:rPr>
          <w:bCs/>
        </w:rPr>
      </w:pPr>
    </w:p>
    <w:p w14:paraId="0F71BCA5" w14:textId="77777777" w:rsidR="00B03978" w:rsidRPr="00B03978" w:rsidRDefault="00B03978" w:rsidP="00B03978">
      <w:pPr>
        <w:spacing w:after="0"/>
        <w:jc w:val="both"/>
        <w:rPr>
          <w:bCs/>
        </w:rPr>
      </w:pPr>
      <w:r w:rsidRPr="00B03978">
        <w:rPr>
          <w:bCs/>
        </w:rPr>
        <w:t>For higher education, the grades/years may not have been asked explicitly. In such cases, the variable should be constructed based on the following assumptions: -</w:t>
      </w:r>
    </w:p>
    <w:p w14:paraId="195ECFD3" w14:textId="1A1A9F72" w:rsidR="00B03978" w:rsidRPr="00B03978" w:rsidRDefault="00B03978">
      <w:pPr>
        <w:pStyle w:val="ListParagraph"/>
        <w:numPr>
          <w:ilvl w:val="0"/>
          <w:numId w:val="66"/>
        </w:numPr>
        <w:spacing w:after="0"/>
        <w:jc w:val="both"/>
        <w:rPr>
          <w:bCs/>
        </w:rPr>
      </w:pPr>
      <w:r w:rsidRPr="00B03978">
        <w:rPr>
          <w:bCs/>
        </w:rPr>
        <w:t>If the individual has completed the tertiary education specified, add to years of completed education - 4 years for BA/BSc, 6 years for MA/MSc, and 8 Years for PhD after the completion of secondary education.</w:t>
      </w:r>
    </w:p>
    <w:p w14:paraId="655788DF" w14:textId="0A6394CF" w:rsidR="00B03978" w:rsidRPr="00B03978" w:rsidRDefault="00B03978">
      <w:pPr>
        <w:pStyle w:val="ListParagraph"/>
        <w:numPr>
          <w:ilvl w:val="0"/>
          <w:numId w:val="66"/>
        </w:numPr>
        <w:spacing w:after="0"/>
        <w:jc w:val="both"/>
        <w:rPr>
          <w:bCs/>
        </w:rPr>
      </w:pPr>
      <w:r w:rsidRPr="00B03978">
        <w:rPr>
          <w:bCs/>
        </w:rPr>
        <w:t xml:space="preserve">If the individual has not completed tertiary education or completion cannot be ascertained, add to years of completed education – 2 years for BA/BSc, 5 years for MA/MSc, and 7 years for PhD. </w:t>
      </w:r>
    </w:p>
    <w:p w14:paraId="6A2ACE31" w14:textId="77777777" w:rsidR="00B03978" w:rsidRPr="00B03978" w:rsidRDefault="00B03978" w:rsidP="00B03978">
      <w:pPr>
        <w:spacing w:after="0"/>
        <w:jc w:val="both"/>
        <w:rPr>
          <w:bCs/>
        </w:rPr>
      </w:pPr>
    </w:p>
    <w:p w14:paraId="6E1990E0" w14:textId="44070BA4" w:rsidR="00B03978" w:rsidRDefault="00B03978" w:rsidP="00B03978">
      <w:pPr>
        <w:spacing w:after="0"/>
        <w:jc w:val="both"/>
        <w:rPr>
          <w:bCs/>
        </w:rPr>
      </w:pPr>
      <w:r w:rsidRPr="00B03978">
        <w:rPr>
          <w:bCs/>
        </w:rPr>
        <w:t xml:space="preserve">The variable does not consider the actual number of years spent to reach </w:t>
      </w:r>
      <w:r w:rsidR="00224237">
        <w:rPr>
          <w:bCs/>
        </w:rPr>
        <w:t>a</w:t>
      </w:r>
      <w:r w:rsidRPr="00B03978">
        <w:rPr>
          <w:bCs/>
        </w:rPr>
        <w:t xml:space="preserve"> grade level. In other words, first grade repeated three times only counts as 1 year of completed education.</w:t>
      </w:r>
    </w:p>
    <w:p w14:paraId="15C4F42E" w14:textId="77777777" w:rsidR="00B03978" w:rsidRDefault="00B03978" w:rsidP="009B4F3B">
      <w:pPr>
        <w:spacing w:after="0"/>
        <w:jc w:val="both"/>
        <w:rPr>
          <w:bCs/>
        </w:rPr>
      </w:pPr>
    </w:p>
    <w:p w14:paraId="2BA31B82" w14:textId="70148DC4" w:rsidR="00E2269E" w:rsidRPr="00E2269E" w:rsidRDefault="00E2269E" w:rsidP="009B4F3B">
      <w:pPr>
        <w:spacing w:after="0"/>
        <w:jc w:val="both"/>
        <w:rPr>
          <w:b/>
        </w:rPr>
      </w:pPr>
      <w:r w:rsidRPr="00E2269E">
        <w:rPr>
          <w:b/>
        </w:rPr>
        <w:t>primarycomp</w:t>
      </w:r>
    </w:p>
    <w:p w14:paraId="00733039" w14:textId="77777777" w:rsidR="00432771" w:rsidRDefault="009B4F3B" w:rsidP="009B4F3B">
      <w:pPr>
        <w:spacing w:after="0"/>
        <w:jc w:val="both"/>
        <w:rPr>
          <w:bCs/>
        </w:rPr>
      </w:pPr>
      <w:r>
        <w:rPr>
          <w:bCs/>
        </w:rPr>
        <w:t>Record a</w:t>
      </w:r>
      <w:r w:rsidR="00E2269E" w:rsidRPr="00E2269E">
        <w:rPr>
          <w:bCs/>
        </w:rPr>
        <w:t xml:space="preserve">t least primary completion for every individual in household; from </w:t>
      </w:r>
      <w:r w:rsidR="00EA06A2">
        <w:rPr>
          <w:bCs/>
        </w:rPr>
        <w:t>EDUCAT</w:t>
      </w:r>
      <w:r w:rsidR="00E2269E" w:rsidRPr="00E2269E">
        <w:rPr>
          <w:bCs/>
        </w:rPr>
        <w:t xml:space="preserve">5 or </w:t>
      </w:r>
      <w:r w:rsidR="00EA06A2">
        <w:rPr>
          <w:bCs/>
        </w:rPr>
        <w:t>EDUCAT</w:t>
      </w:r>
      <w:r w:rsidR="00E2269E" w:rsidRPr="00E2269E">
        <w:rPr>
          <w:bCs/>
        </w:rPr>
        <w:t>7.</w:t>
      </w:r>
      <w:r>
        <w:rPr>
          <w:bCs/>
        </w:rPr>
        <w:t xml:space="preserve"> </w:t>
      </w:r>
    </w:p>
    <w:p w14:paraId="4ED187E2" w14:textId="18E5CCEA" w:rsidR="00432771" w:rsidRDefault="00432771" w:rsidP="009B4F3B">
      <w:pPr>
        <w:spacing w:after="0"/>
        <w:jc w:val="both"/>
        <w:rPr>
          <w:bCs/>
        </w:rPr>
      </w:pPr>
      <w:r>
        <w:rPr>
          <w:bCs/>
        </w:rPr>
        <w:tab/>
        <w:t>Recode educat7, (1/</w:t>
      </w:r>
      <w:r w:rsidR="00645065">
        <w:rPr>
          <w:bCs/>
        </w:rPr>
        <w:t>2=0) (3/7=1), gen(primarycomp)</w:t>
      </w:r>
    </w:p>
    <w:p w14:paraId="03D66005" w14:textId="5E0DB47A" w:rsidR="00E2269E" w:rsidRDefault="009B4F3B" w:rsidP="009B4F3B">
      <w:pPr>
        <w:spacing w:after="0"/>
        <w:jc w:val="both"/>
        <w:rPr>
          <w:bCs/>
        </w:rPr>
      </w:pPr>
      <w:r>
        <w:rPr>
          <w:bCs/>
        </w:rPr>
        <w:t>If not code accordingly.</w:t>
      </w:r>
    </w:p>
    <w:p w14:paraId="10FF4C48" w14:textId="77777777" w:rsidR="00EA06A2" w:rsidRPr="00E2269E" w:rsidRDefault="00EA06A2" w:rsidP="00EA06A2">
      <w:pPr>
        <w:spacing w:after="0"/>
        <w:ind w:left="720"/>
        <w:rPr>
          <w:bCs/>
          <w:i/>
          <w:iCs/>
        </w:rPr>
      </w:pPr>
      <w:r w:rsidRPr="00E2269E">
        <w:rPr>
          <w:bCs/>
          <w:i/>
          <w:iCs/>
        </w:rPr>
        <w:t>1 = Yes</w:t>
      </w:r>
    </w:p>
    <w:p w14:paraId="2D1E1B48" w14:textId="77777777" w:rsidR="00EA06A2" w:rsidRDefault="00EA06A2" w:rsidP="00EA06A2">
      <w:pPr>
        <w:spacing w:after="0"/>
        <w:ind w:left="720"/>
        <w:rPr>
          <w:bCs/>
        </w:rPr>
      </w:pPr>
      <w:r w:rsidRPr="00E2269E">
        <w:rPr>
          <w:bCs/>
          <w:i/>
          <w:iCs/>
        </w:rPr>
        <w:t>0 = No</w:t>
      </w:r>
    </w:p>
    <w:p w14:paraId="3CFB53DA" w14:textId="77777777" w:rsidR="00E2269E" w:rsidRDefault="00E2269E" w:rsidP="004317D4">
      <w:pPr>
        <w:spacing w:after="0"/>
        <w:rPr>
          <w:bCs/>
        </w:rPr>
      </w:pPr>
    </w:p>
    <w:p w14:paraId="39B1DFC9" w14:textId="27E41E66" w:rsidR="00E2269E" w:rsidRPr="00E2269E" w:rsidRDefault="00E2269E" w:rsidP="00E2269E">
      <w:pPr>
        <w:spacing w:after="0"/>
        <w:rPr>
          <w:b/>
        </w:rPr>
      </w:pPr>
      <w:r w:rsidRPr="00E2269E">
        <w:rPr>
          <w:b/>
        </w:rPr>
        <w:t>school</w:t>
      </w:r>
    </w:p>
    <w:p w14:paraId="166ADDBA" w14:textId="553FE17F" w:rsidR="00E2269E" w:rsidRDefault="00E2269E" w:rsidP="00E2269E">
      <w:pPr>
        <w:spacing w:after="0"/>
        <w:rPr>
          <w:bCs/>
        </w:rPr>
      </w:pPr>
      <w:r>
        <w:rPr>
          <w:bCs/>
        </w:rPr>
        <w:t>There is no age cut-off.</w:t>
      </w:r>
      <w:r w:rsidR="00EA06A2">
        <w:rPr>
          <w:bCs/>
        </w:rPr>
        <w:t xml:space="preserve"> But do not guestimate but use the country-specific age cut-off.</w:t>
      </w:r>
    </w:p>
    <w:p w14:paraId="77E307B2" w14:textId="5CF0A15A" w:rsidR="00E2269E" w:rsidRPr="00E2269E" w:rsidRDefault="00E2269E" w:rsidP="009B4F3B">
      <w:pPr>
        <w:spacing w:after="0"/>
        <w:ind w:left="720"/>
        <w:jc w:val="both"/>
        <w:rPr>
          <w:bCs/>
          <w:i/>
          <w:iCs/>
        </w:rPr>
      </w:pPr>
      <w:r w:rsidRPr="00E2269E">
        <w:rPr>
          <w:bCs/>
          <w:i/>
          <w:iCs/>
        </w:rPr>
        <w:t>1 = Yes</w:t>
      </w:r>
    </w:p>
    <w:p w14:paraId="230346A1" w14:textId="77777777" w:rsidR="00E2269E" w:rsidRDefault="00E2269E" w:rsidP="00E2269E">
      <w:pPr>
        <w:spacing w:after="0"/>
        <w:ind w:left="720"/>
        <w:rPr>
          <w:bCs/>
        </w:rPr>
      </w:pPr>
      <w:r w:rsidRPr="00E2269E">
        <w:rPr>
          <w:bCs/>
          <w:i/>
          <w:iCs/>
        </w:rPr>
        <w:t>0 = No</w:t>
      </w:r>
    </w:p>
    <w:p w14:paraId="3B589C17" w14:textId="77777777" w:rsidR="00EA06A2" w:rsidRDefault="00EA06A2" w:rsidP="00E2269E">
      <w:pPr>
        <w:spacing w:after="0"/>
        <w:rPr>
          <w:bCs/>
        </w:rPr>
      </w:pPr>
    </w:p>
    <w:p w14:paraId="7AC6F5D6" w14:textId="69E618F7" w:rsidR="00E2269E" w:rsidRDefault="00E2269E" w:rsidP="00E2269E">
      <w:pPr>
        <w:spacing w:after="0"/>
        <w:rPr>
          <w:bCs/>
        </w:rPr>
      </w:pPr>
      <w:r>
        <w:rPr>
          <w:bCs/>
        </w:rPr>
        <w:t xml:space="preserve">Note: </w:t>
      </w:r>
      <w:r w:rsidRPr="00E2269E">
        <w:rPr>
          <w:bCs/>
          <w:u w:val="single"/>
        </w:rPr>
        <w:t>If asked for persons older than a certain age, do not guestimate enrolment for the younger population. Leave as missing.</w:t>
      </w:r>
    </w:p>
    <w:p w14:paraId="610BEE5F" w14:textId="77777777" w:rsidR="00E2269E" w:rsidRPr="004317D4" w:rsidRDefault="00E2269E" w:rsidP="00E2269E">
      <w:pPr>
        <w:spacing w:after="0"/>
        <w:rPr>
          <w:bCs/>
        </w:rPr>
      </w:pPr>
    </w:p>
    <w:p w14:paraId="404176B6" w14:textId="492E5C2E" w:rsidR="00BE6135" w:rsidRPr="006C23C9" w:rsidRDefault="00BE6135" w:rsidP="007530EE">
      <w:pPr>
        <w:pStyle w:val="varname"/>
        <w:spacing w:line="259" w:lineRule="auto"/>
      </w:pPr>
      <w:r w:rsidRPr="006C23C9">
        <w:t>eye_dsablty</w:t>
      </w:r>
    </w:p>
    <w:p w14:paraId="2A73F185" w14:textId="353862DB" w:rsidR="00BE6135" w:rsidRPr="006C23C9" w:rsidRDefault="00A04EE7" w:rsidP="00A04EE7">
      <w:pPr>
        <w:spacing w:after="0"/>
        <w:jc w:val="both"/>
        <w:rPr>
          <w:b/>
        </w:rPr>
      </w:pPr>
      <w:r>
        <w:t>This</w:t>
      </w:r>
      <w:r w:rsidR="00BE6135" w:rsidRPr="006C23C9">
        <w:rPr>
          <w:b/>
        </w:rPr>
        <w:t xml:space="preserve"> </w:t>
      </w:r>
      <w:r w:rsidR="00BE6135" w:rsidRPr="006C23C9">
        <w:t xml:space="preserve">is a numerical variable that indicates whether an individual has any difficulty in seeing, even when wearing glasses.  </w:t>
      </w:r>
      <w:r w:rsidR="00E36455">
        <w:t>C</w:t>
      </w:r>
      <w:r w:rsidR="00BE6135" w:rsidRPr="006C23C9">
        <w:t>ategories after harmonization:</w:t>
      </w:r>
    </w:p>
    <w:p w14:paraId="3D054725" w14:textId="77777777" w:rsidR="00BE6135" w:rsidRPr="00D01752" w:rsidRDefault="00BE6135" w:rsidP="007530EE">
      <w:pPr>
        <w:spacing w:after="0"/>
        <w:ind w:left="720"/>
        <w:rPr>
          <w:i/>
          <w:iCs/>
        </w:rPr>
      </w:pPr>
      <w:r w:rsidRPr="00D01752">
        <w:rPr>
          <w:i/>
          <w:iCs/>
        </w:rPr>
        <w:t>1 = No – no difficulty</w:t>
      </w:r>
    </w:p>
    <w:p w14:paraId="0E872964" w14:textId="77777777" w:rsidR="00BE6135" w:rsidRPr="00D01752" w:rsidRDefault="00BE6135" w:rsidP="007530EE">
      <w:pPr>
        <w:spacing w:after="0"/>
        <w:ind w:left="720"/>
        <w:rPr>
          <w:i/>
          <w:iCs/>
        </w:rPr>
      </w:pPr>
      <w:r w:rsidRPr="00D01752">
        <w:rPr>
          <w:i/>
          <w:iCs/>
        </w:rPr>
        <w:t>2 = Yes – some difficulty</w:t>
      </w:r>
    </w:p>
    <w:p w14:paraId="724B97B9" w14:textId="77777777" w:rsidR="00BE6135" w:rsidRPr="00D01752" w:rsidRDefault="00BE6135" w:rsidP="007530EE">
      <w:pPr>
        <w:spacing w:after="0"/>
        <w:ind w:left="720"/>
        <w:rPr>
          <w:i/>
          <w:iCs/>
        </w:rPr>
      </w:pPr>
      <w:r w:rsidRPr="00D01752">
        <w:rPr>
          <w:i/>
          <w:iCs/>
        </w:rPr>
        <w:t>3 = Yes – a lot of difficulty</w:t>
      </w:r>
    </w:p>
    <w:p w14:paraId="59088F76" w14:textId="347B54C6" w:rsidR="00BE6135" w:rsidRPr="00D01752" w:rsidRDefault="00BE6135" w:rsidP="007530EE">
      <w:pPr>
        <w:spacing w:after="0"/>
        <w:ind w:left="720"/>
        <w:rPr>
          <w:i/>
          <w:iCs/>
        </w:rPr>
      </w:pPr>
      <w:r w:rsidRPr="00D01752">
        <w:rPr>
          <w:i/>
          <w:iCs/>
        </w:rPr>
        <w:t>4 = Cannot do at all</w:t>
      </w:r>
    </w:p>
    <w:p w14:paraId="7A700665" w14:textId="4AB367EB" w:rsidR="00746866" w:rsidRPr="006C23C9" w:rsidRDefault="00746866" w:rsidP="007530EE">
      <w:pPr>
        <w:spacing w:after="0"/>
      </w:pPr>
    </w:p>
    <w:p w14:paraId="1A6EE629" w14:textId="53CA6641" w:rsidR="00BE6135" w:rsidRPr="006C23C9" w:rsidRDefault="00C77840" w:rsidP="007530EE">
      <w:pPr>
        <w:pStyle w:val="varname"/>
        <w:spacing w:line="259" w:lineRule="auto"/>
      </w:pPr>
      <w:r w:rsidRPr="006C23C9">
        <w:t>hear</w:t>
      </w:r>
      <w:r w:rsidR="00BE6135" w:rsidRPr="006C23C9">
        <w:t>_dsablty</w:t>
      </w:r>
    </w:p>
    <w:p w14:paraId="2B808159" w14:textId="49F08903" w:rsidR="00BE6135" w:rsidRPr="006C23C9" w:rsidRDefault="00A04EE7" w:rsidP="00A04EE7">
      <w:pPr>
        <w:pStyle w:val="Default"/>
        <w:spacing w:line="259" w:lineRule="auto"/>
        <w:jc w:val="both"/>
      </w:pPr>
      <w:r>
        <w:t>This</w:t>
      </w:r>
      <w:r w:rsidR="00BE6135" w:rsidRPr="006C23C9">
        <w:t xml:space="preserve"> is a numerical variable that indicates whether an individual has any difficulty in hearing even when using a hearing aid.  </w:t>
      </w:r>
      <w:r w:rsidR="00E36455">
        <w:t>C</w:t>
      </w:r>
      <w:r w:rsidR="00BE6135" w:rsidRPr="006C23C9">
        <w:t>ategories after harmonization:</w:t>
      </w:r>
    </w:p>
    <w:p w14:paraId="707A39DE" w14:textId="77777777" w:rsidR="00746866" w:rsidRPr="00D01752" w:rsidRDefault="00746866" w:rsidP="007530EE">
      <w:pPr>
        <w:spacing w:after="0"/>
        <w:ind w:left="720"/>
        <w:rPr>
          <w:i/>
          <w:iCs/>
        </w:rPr>
      </w:pPr>
      <w:r w:rsidRPr="00D01752">
        <w:rPr>
          <w:i/>
          <w:iCs/>
        </w:rPr>
        <w:t>1 = No – no difficulty</w:t>
      </w:r>
    </w:p>
    <w:p w14:paraId="1C0AFCC7" w14:textId="77777777" w:rsidR="00746866" w:rsidRPr="00D01752" w:rsidRDefault="00746866" w:rsidP="007530EE">
      <w:pPr>
        <w:spacing w:after="0"/>
        <w:ind w:left="720"/>
        <w:rPr>
          <w:i/>
          <w:iCs/>
        </w:rPr>
      </w:pPr>
      <w:r w:rsidRPr="00D01752">
        <w:rPr>
          <w:i/>
          <w:iCs/>
        </w:rPr>
        <w:t>2 = Yes – some difficulty</w:t>
      </w:r>
    </w:p>
    <w:p w14:paraId="6C90185C" w14:textId="77777777" w:rsidR="00746866" w:rsidRPr="00D01752" w:rsidRDefault="00746866" w:rsidP="007530EE">
      <w:pPr>
        <w:spacing w:after="0"/>
        <w:ind w:left="720"/>
        <w:rPr>
          <w:i/>
          <w:iCs/>
        </w:rPr>
      </w:pPr>
      <w:r w:rsidRPr="00D01752">
        <w:rPr>
          <w:i/>
          <w:iCs/>
        </w:rPr>
        <w:t>3 = Yes – a lot of difficulty</w:t>
      </w:r>
    </w:p>
    <w:p w14:paraId="6F0378DB" w14:textId="77777777" w:rsidR="00746866" w:rsidRPr="00D01752" w:rsidRDefault="00746866" w:rsidP="007530EE">
      <w:pPr>
        <w:spacing w:after="0"/>
        <w:ind w:left="720"/>
        <w:rPr>
          <w:i/>
          <w:iCs/>
        </w:rPr>
      </w:pPr>
      <w:r w:rsidRPr="00D01752">
        <w:rPr>
          <w:i/>
          <w:iCs/>
        </w:rPr>
        <w:t>4 = Cannot do at all</w:t>
      </w:r>
    </w:p>
    <w:p w14:paraId="067FCE1D" w14:textId="77777777" w:rsidR="00746866" w:rsidRPr="006C23C9" w:rsidRDefault="00746866" w:rsidP="007530EE">
      <w:pPr>
        <w:spacing w:after="0"/>
        <w:rPr>
          <w:b/>
        </w:rPr>
      </w:pPr>
    </w:p>
    <w:p w14:paraId="46AE3098" w14:textId="73405813" w:rsidR="00BE6135" w:rsidRPr="006C23C9" w:rsidRDefault="00BE6135" w:rsidP="007530EE">
      <w:pPr>
        <w:pStyle w:val="varname"/>
        <w:spacing w:line="259" w:lineRule="auto"/>
      </w:pPr>
      <w:r w:rsidRPr="006C23C9">
        <w:t>walk_dsablty</w:t>
      </w:r>
    </w:p>
    <w:p w14:paraId="238B00CD" w14:textId="2BC507AA" w:rsidR="00BE6135" w:rsidRPr="006C23C9" w:rsidRDefault="00A04EE7" w:rsidP="00A04EE7">
      <w:pPr>
        <w:pStyle w:val="Default"/>
        <w:spacing w:line="259" w:lineRule="auto"/>
        <w:jc w:val="both"/>
      </w:pPr>
      <w:r>
        <w:t>This</w:t>
      </w:r>
      <w:r w:rsidR="00BE6135" w:rsidRPr="006C23C9">
        <w:t xml:space="preserve"> is a numerical variable that indicates whether an individual has any difficulty in walking or climbing steps.  </w:t>
      </w:r>
      <w:r w:rsidR="00E36455">
        <w:t>C</w:t>
      </w:r>
      <w:r w:rsidR="00BE6135" w:rsidRPr="006C23C9">
        <w:t>ategories after harmonization:</w:t>
      </w:r>
    </w:p>
    <w:p w14:paraId="7012CFBA" w14:textId="77777777" w:rsidR="00746866" w:rsidRPr="00D01752" w:rsidRDefault="00746866" w:rsidP="007951B0">
      <w:pPr>
        <w:spacing w:after="0"/>
        <w:ind w:left="720"/>
        <w:rPr>
          <w:i/>
          <w:iCs/>
        </w:rPr>
      </w:pPr>
      <w:r w:rsidRPr="00D01752">
        <w:rPr>
          <w:i/>
          <w:iCs/>
        </w:rPr>
        <w:t>1 = No – no difficulty</w:t>
      </w:r>
    </w:p>
    <w:p w14:paraId="1CB7FE52" w14:textId="77777777" w:rsidR="00746866" w:rsidRPr="00D01752" w:rsidRDefault="00746866" w:rsidP="007951B0">
      <w:pPr>
        <w:spacing w:after="0"/>
        <w:ind w:left="720"/>
        <w:rPr>
          <w:i/>
          <w:iCs/>
        </w:rPr>
      </w:pPr>
      <w:r w:rsidRPr="00D01752">
        <w:rPr>
          <w:i/>
          <w:iCs/>
        </w:rPr>
        <w:t>2 = Yes – some difficulty</w:t>
      </w:r>
    </w:p>
    <w:p w14:paraId="59A44B0E" w14:textId="77777777" w:rsidR="00746866" w:rsidRPr="00D01752" w:rsidRDefault="00746866" w:rsidP="007951B0">
      <w:pPr>
        <w:spacing w:after="0"/>
        <w:ind w:left="720"/>
        <w:rPr>
          <w:i/>
          <w:iCs/>
        </w:rPr>
      </w:pPr>
      <w:r w:rsidRPr="00D01752">
        <w:rPr>
          <w:i/>
          <w:iCs/>
        </w:rPr>
        <w:t>3 = Yes – a lot of difficulty</w:t>
      </w:r>
    </w:p>
    <w:p w14:paraId="62FC4104" w14:textId="3A76588B" w:rsidR="00746866" w:rsidRPr="00D01752" w:rsidRDefault="00746866" w:rsidP="007951B0">
      <w:pPr>
        <w:spacing w:after="0"/>
        <w:ind w:left="720"/>
        <w:rPr>
          <w:i/>
          <w:iCs/>
        </w:rPr>
      </w:pPr>
      <w:r w:rsidRPr="00D01752">
        <w:rPr>
          <w:i/>
          <w:iCs/>
        </w:rPr>
        <w:t>4 = Cannot do at all</w:t>
      </w:r>
    </w:p>
    <w:p w14:paraId="692FA00A" w14:textId="77777777" w:rsidR="00A21834" w:rsidRPr="006C23C9" w:rsidRDefault="00A21834" w:rsidP="001971B7">
      <w:pPr>
        <w:spacing w:after="0"/>
      </w:pPr>
    </w:p>
    <w:p w14:paraId="4A67EAA2" w14:textId="4DCD95E5" w:rsidR="00BE6135" w:rsidRPr="006C23C9" w:rsidRDefault="00BE6135" w:rsidP="007258E9">
      <w:pPr>
        <w:pStyle w:val="varname"/>
      </w:pPr>
      <w:r w:rsidRPr="006C23C9">
        <w:t>conc_dsord</w:t>
      </w:r>
    </w:p>
    <w:p w14:paraId="0FA13367" w14:textId="121D3D1A" w:rsidR="00BE6135" w:rsidRPr="006C23C9" w:rsidRDefault="00A04EE7" w:rsidP="00BE6135">
      <w:pPr>
        <w:pStyle w:val="Default"/>
      </w:pPr>
      <w:r>
        <w:t>This</w:t>
      </w:r>
      <w:r w:rsidR="00BE6135" w:rsidRPr="006C23C9">
        <w:t xml:space="preserve"> is a numerical variable that indicates whether an individual has any difficulty concentrating or remembering. </w:t>
      </w:r>
      <w:r w:rsidR="00E36455">
        <w:t>C</w:t>
      </w:r>
      <w:r w:rsidR="00BE6135" w:rsidRPr="006C23C9">
        <w:t>ategories after harmonization:</w:t>
      </w:r>
    </w:p>
    <w:p w14:paraId="02571398" w14:textId="77777777" w:rsidR="00746866" w:rsidRPr="00D01752" w:rsidRDefault="00746866" w:rsidP="007951B0">
      <w:pPr>
        <w:spacing w:after="0"/>
        <w:ind w:left="720"/>
        <w:rPr>
          <w:i/>
          <w:iCs/>
        </w:rPr>
      </w:pPr>
      <w:r w:rsidRPr="00D01752">
        <w:rPr>
          <w:i/>
          <w:iCs/>
        </w:rPr>
        <w:t>1 = No – no difficulty</w:t>
      </w:r>
    </w:p>
    <w:p w14:paraId="6197593A" w14:textId="77777777" w:rsidR="00746866" w:rsidRPr="00D01752" w:rsidRDefault="00746866" w:rsidP="007951B0">
      <w:pPr>
        <w:spacing w:after="0"/>
        <w:ind w:left="720"/>
        <w:rPr>
          <w:i/>
          <w:iCs/>
        </w:rPr>
      </w:pPr>
      <w:r w:rsidRPr="00D01752">
        <w:rPr>
          <w:i/>
          <w:iCs/>
        </w:rPr>
        <w:t>2 = Yes – some difficulty</w:t>
      </w:r>
    </w:p>
    <w:p w14:paraId="0646E9F5" w14:textId="77777777" w:rsidR="00746866" w:rsidRPr="00D01752" w:rsidRDefault="00746866" w:rsidP="007951B0">
      <w:pPr>
        <w:spacing w:after="0"/>
        <w:ind w:left="720"/>
        <w:rPr>
          <w:i/>
          <w:iCs/>
        </w:rPr>
      </w:pPr>
      <w:r w:rsidRPr="00D01752">
        <w:rPr>
          <w:i/>
          <w:iCs/>
        </w:rPr>
        <w:t>3 = Yes – a lot of difficulty</w:t>
      </w:r>
    </w:p>
    <w:p w14:paraId="698A04FD" w14:textId="77777777" w:rsidR="00746866" w:rsidRPr="00D01752" w:rsidRDefault="00746866" w:rsidP="007951B0">
      <w:pPr>
        <w:spacing w:after="0"/>
        <w:ind w:left="720"/>
        <w:rPr>
          <w:i/>
          <w:iCs/>
        </w:rPr>
      </w:pPr>
      <w:r w:rsidRPr="00D01752">
        <w:rPr>
          <w:i/>
          <w:iCs/>
        </w:rPr>
        <w:t>4 = Cannot do at all</w:t>
      </w:r>
    </w:p>
    <w:p w14:paraId="0D6D4801" w14:textId="77777777" w:rsidR="001971B7" w:rsidRDefault="001971B7" w:rsidP="007258E9">
      <w:pPr>
        <w:pStyle w:val="varname"/>
      </w:pPr>
    </w:p>
    <w:p w14:paraId="7A92B0E7" w14:textId="3A31393A" w:rsidR="00BE6135" w:rsidRPr="006C23C9" w:rsidRDefault="00BE6135" w:rsidP="007258E9">
      <w:pPr>
        <w:pStyle w:val="varname"/>
      </w:pPr>
      <w:r w:rsidRPr="006C23C9">
        <w:t>slfcre_dsablty</w:t>
      </w:r>
    </w:p>
    <w:p w14:paraId="68997671" w14:textId="40C3DADA" w:rsidR="00BE6135" w:rsidRPr="006C23C9" w:rsidRDefault="00A04EE7" w:rsidP="00A04EE7">
      <w:pPr>
        <w:pStyle w:val="Default"/>
        <w:jc w:val="both"/>
      </w:pPr>
      <w:r>
        <w:t>This</w:t>
      </w:r>
      <w:r w:rsidR="00BE6135" w:rsidRPr="006C23C9">
        <w:t xml:space="preserve"> is a numerical variable that indicates whether an individual has any difficulty with self-care such as washing all over or dressing. </w:t>
      </w:r>
      <w:r w:rsidR="00E36455">
        <w:t>C</w:t>
      </w:r>
      <w:r w:rsidR="00BE6135" w:rsidRPr="006C23C9">
        <w:t>ategories after harmonization:</w:t>
      </w:r>
    </w:p>
    <w:p w14:paraId="079B8D81" w14:textId="77777777" w:rsidR="00746866" w:rsidRPr="00D01752" w:rsidRDefault="00746866" w:rsidP="003C5097">
      <w:pPr>
        <w:spacing w:after="0"/>
        <w:ind w:left="720"/>
        <w:rPr>
          <w:i/>
          <w:iCs/>
        </w:rPr>
      </w:pPr>
      <w:r w:rsidRPr="00D01752">
        <w:rPr>
          <w:i/>
          <w:iCs/>
        </w:rPr>
        <w:t>1 = No – no difficulty</w:t>
      </w:r>
    </w:p>
    <w:p w14:paraId="759049E1" w14:textId="77777777" w:rsidR="00746866" w:rsidRPr="00D01752" w:rsidRDefault="00746866" w:rsidP="003C5097">
      <w:pPr>
        <w:spacing w:after="0"/>
        <w:ind w:left="720"/>
        <w:rPr>
          <w:i/>
          <w:iCs/>
        </w:rPr>
      </w:pPr>
      <w:r w:rsidRPr="00D01752">
        <w:rPr>
          <w:i/>
          <w:iCs/>
        </w:rPr>
        <w:t>2 = Yes – some difficulty</w:t>
      </w:r>
    </w:p>
    <w:p w14:paraId="3B6F2989" w14:textId="77777777" w:rsidR="00746866" w:rsidRPr="00D01752" w:rsidRDefault="00746866" w:rsidP="003C5097">
      <w:pPr>
        <w:spacing w:after="0"/>
        <w:ind w:left="720"/>
        <w:rPr>
          <w:i/>
          <w:iCs/>
        </w:rPr>
      </w:pPr>
      <w:r w:rsidRPr="00D01752">
        <w:rPr>
          <w:i/>
          <w:iCs/>
        </w:rPr>
        <w:t>3 = Yes – a lot of difficulty</w:t>
      </w:r>
    </w:p>
    <w:p w14:paraId="305B7B26" w14:textId="61DA2ED9" w:rsidR="004A4160" w:rsidRPr="00D01752" w:rsidRDefault="00746866" w:rsidP="003C5097">
      <w:pPr>
        <w:spacing w:after="0"/>
        <w:ind w:left="720"/>
        <w:rPr>
          <w:i/>
          <w:iCs/>
        </w:rPr>
      </w:pPr>
      <w:r w:rsidRPr="00D01752">
        <w:rPr>
          <w:i/>
          <w:iCs/>
        </w:rPr>
        <w:t>4 = Cannot do at all</w:t>
      </w:r>
    </w:p>
    <w:p w14:paraId="23FEBBDA" w14:textId="77777777" w:rsidR="00224237" w:rsidRDefault="00224237" w:rsidP="007258E9">
      <w:pPr>
        <w:pStyle w:val="varname"/>
      </w:pPr>
    </w:p>
    <w:p w14:paraId="28B252BB" w14:textId="47E7D5B7" w:rsidR="00BE6135" w:rsidRPr="006C23C9" w:rsidRDefault="00BE6135" w:rsidP="007258E9">
      <w:pPr>
        <w:pStyle w:val="varname"/>
      </w:pPr>
      <w:r w:rsidRPr="006C23C9">
        <w:t>comm_dsablty</w:t>
      </w:r>
    </w:p>
    <w:p w14:paraId="5C1CA161" w14:textId="6C85F5DB" w:rsidR="00BE6135" w:rsidRPr="006C23C9" w:rsidRDefault="00A04EE7" w:rsidP="00A04EE7">
      <w:pPr>
        <w:pStyle w:val="Default"/>
      </w:pPr>
      <w:r>
        <w:t>This</w:t>
      </w:r>
      <w:r w:rsidR="00BE6135" w:rsidRPr="006C23C9">
        <w:t xml:space="preserve"> is a numerical variable that indicates whether an individual has any difficulty communicating or understanding usual (customary) language. </w:t>
      </w:r>
      <w:r w:rsidR="00E36455">
        <w:t>C</w:t>
      </w:r>
      <w:r w:rsidR="00BE6135" w:rsidRPr="006C23C9">
        <w:t>ategories after harmonization:</w:t>
      </w:r>
    </w:p>
    <w:p w14:paraId="619021E1" w14:textId="77777777" w:rsidR="00746866" w:rsidRPr="00D01752" w:rsidRDefault="00746866" w:rsidP="003C5097">
      <w:pPr>
        <w:spacing w:after="0"/>
        <w:ind w:left="720"/>
        <w:rPr>
          <w:i/>
          <w:iCs/>
        </w:rPr>
      </w:pPr>
      <w:r w:rsidRPr="00D01752">
        <w:rPr>
          <w:i/>
          <w:iCs/>
        </w:rPr>
        <w:t>1 = No – no difficulty</w:t>
      </w:r>
    </w:p>
    <w:p w14:paraId="7170AB59" w14:textId="77777777" w:rsidR="00746866" w:rsidRPr="00D01752" w:rsidRDefault="00746866" w:rsidP="003C5097">
      <w:pPr>
        <w:spacing w:after="0"/>
        <w:ind w:left="720"/>
        <w:rPr>
          <w:i/>
          <w:iCs/>
        </w:rPr>
      </w:pPr>
      <w:r w:rsidRPr="00D01752">
        <w:rPr>
          <w:i/>
          <w:iCs/>
        </w:rPr>
        <w:t>2 = Yes – some difficulty</w:t>
      </w:r>
    </w:p>
    <w:p w14:paraId="0A6A63C8" w14:textId="77777777" w:rsidR="00746866" w:rsidRPr="00D01752" w:rsidRDefault="00746866" w:rsidP="003C5097">
      <w:pPr>
        <w:spacing w:after="0"/>
        <w:ind w:left="720"/>
        <w:rPr>
          <w:i/>
          <w:iCs/>
        </w:rPr>
      </w:pPr>
      <w:r w:rsidRPr="00D01752">
        <w:rPr>
          <w:i/>
          <w:iCs/>
        </w:rPr>
        <w:t>3 = Yes – a lot of difficulty</w:t>
      </w:r>
    </w:p>
    <w:p w14:paraId="2E82993E" w14:textId="77777777" w:rsidR="00746866" w:rsidRPr="00D01752" w:rsidRDefault="00746866" w:rsidP="003C5097">
      <w:pPr>
        <w:spacing w:after="0"/>
        <w:ind w:left="720"/>
        <w:rPr>
          <w:i/>
          <w:iCs/>
        </w:rPr>
      </w:pPr>
      <w:r w:rsidRPr="00D01752">
        <w:rPr>
          <w:i/>
          <w:iCs/>
        </w:rPr>
        <w:t>4 = Cannot do at all</w:t>
      </w:r>
    </w:p>
    <w:p w14:paraId="53CC41B6" w14:textId="77777777" w:rsidR="003C5097" w:rsidRDefault="003C5097" w:rsidP="00BB5B52">
      <w:pPr>
        <w:spacing w:after="0"/>
      </w:pPr>
    </w:p>
    <w:p w14:paraId="717EF71E" w14:textId="307E28A4" w:rsidR="00BB5B52" w:rsidRDefault="00EA7C9F" w:rsidP="00EA7C9F">
      <w:pPr>
        <w:tabs>
          <w:tab w:val="left" w:pos="674"/>
          <w:tab w:val="center" w:pos="4982"/>
        </w:tabs>
        <w:spacing w:after="60"/>
        <w:rPr>
          <w:b/>
          <w:bCs/>
        </w:rPr>
      </w:pPr>
      <w:bookmarkStart w:id="157" w:name="_Ref7179459"/>
      <w:r>
        <w:rPr>
          <w:b/>
          <w:bCs/>
        </w:rPr>
        <w:tab/>
      </w:r>
      <w:r>
        <w:rPr>
          <w:b/>
          <w:bCs/>
        </w:rPr>
        <w:tab/>
      </w:r>
      <w:r w:rsidR="00BB5B52" w:rsidRPr="002C5061">
        <w:rPr>
          <w:b/>
          <w:bCs/>
        </w:rPr>
        <w:t xml:space="preserve">Table </w:t>
      </w:r>
      <w:bookmarkEnd w:id="157"/>
      <w:r w:rsidR="00BB5B52" w:rsidRPr="002C5061">
        <w:rPr>
          <w:b/>
          <w:bCs/>
        </w:rPr>
        <w:t>4.1</w:t>
      </w:r>
      <w:r w:rsidR="00BB5B52" w:rsidRPr="002C5061">
        <w:rPr>
          <w:b/>
          <w:bCs/>
          <w:noProof/>
        </w:rPr>
        <w:t xml:space="preserve">: </w:t>
      </w:r>
      <w:r w:rsidR="00BB5B52" w:rsidRPr="002C5061">
        <w:rPr>
          <w:b/>
          <w:bCs/>
        </w:rPr>
        <w:t>Demography Module</w:t>
      </w:r>
    </w:p>
    <w:tbl>
      <w:tblPr>
        <w:tblW w:w="51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1349"/>
        <w:gridCol w:w="1439"/>
        <w:gridCol w:w="3235"/>
        <w:gridCol w:w="2443"/>
        <w:gridCol w:w="676"/>
      </w:tblGrid>
      <w:tr w:rsidR="00224237" w:rsidRPr="00E46112" w14:paraId="6F19D7F5" w14:textId="77777777" w:rsidTr="00114012">
        <w:trPr>
          <w:cantSplit/>
        </w:trPr>
        <w:tc>
          <w:tcPr>
            <w:tcW w:w="277" w:type="pct"/>
            <w:tcBorders>
              <w:top w:val="single" w:sz="4" w:space="0" w:color="auto"/>
              <w:left w:val="single" w:sz="4" w:space="0" w:color="auto"/>
              <w:bottom w:val="single" w:sz="4" w:space="0" w:color="auto"/>
              <w:right w:val="single" w:sz="4" w:space="0" w:color="auto"/>
            </w:tcBorders>
            <w:shd w:val="clear" w:color="auto" w:fill="4472C4" w:themeFill="accent1"/>
          </w:tcPr>
          <w:p w14:paraId="64955844" w14:textId="77777777" w:rsidR="002720A4" w:rsidRPr="00E46112" w:rsidRDefault="002720A4" w:rsidP="001408FC">
            <w:pPr>
              <w:pStyle w:val="NoSpacing"/>
              <w:spacing w:before="60" w:after="60" w:line="259" w:lineRule="auto"/>
              <w:rPr>
                <w:rFonts w:asciiTheme="minorHAnsi" w:hAnsiTheme="minorHAnsi" w:cstheme="minorHAnsi"/>
                <w:b/>
                <w:bCs/>
                <w:color w:val="FFFFFF" w:themeColor="background1"/>
                <w:szCs w:val="22"/>
              </w:rPr>
            </w:pPr>
          </w:p>
        </w:tc>
        <w:tc>
          <w:tcPr>
            <w:tcW w:w="697" w:type="pct"/>
            <w:tcBorders>
              <w:top w:val="single" w:sz="4" w:space="0" w:color="auto"/>
              <w:left w:val="single" w:sz="4" w:space="0" w:color="auto"/>
              <w:bottom w:val="single" w:sz="4" w:space="0" w:color="auto"/>
              <w:right w:val="single" w:sz="4" w:space="0" w:color="auto"/>
            </w:tcBorders>
            <w:shd w:val="clear" w:color="auto" w:fill="4472C4" w:themeFill="accent1"/>
          </w:tcPr>
          <w:p w14:paraId="1116FE49" w14:textId="32F7B988" w:rsidR="002720A4" w:rsidRPr="00E46112" w:rsidRDefault="002720A4" w:rsidP="001408FC">
            <w:pPr>
              <w:pStyle w:val="NoSpacing"/>
              <w:spacing w:before="60" w:after="60" w:line="259" w:lineRule="auto"/>
              <w:rPr>
                <w:rFonts w:asciiTheme="minorHAnsi" w:hAnsiTheme="minorHAnsi" w:cstheme="minorHAnsi"/>
                <w:b/>
                <w:bCs/>
                <w:color w:val="FFFFFF" w:themeColor="background1"/>
                <w:szCs w:val="22"/>
              </w:rPr>
            </w:pPr>
            <w:r w:rsidRPr="00E46112">
              <w:rPr>
                <w:rFonts w:asciiTheme="minorHAnsi" w:hAnsiTheme="minorHAnsi" w:cstheme="minorHAnsi"/>
                <w:b/>
                <w:bCs/>
                <w:color w:val="FFFFFF" w:themeColor="background1"/>
                <w:szCs w:val="22"/>
              </w:rPr>
              <w:t>Module Code</w:t>
            </w:r>
          </w:p>
        </w:tc>
        <w:tc>
          <w:tcPr>
            <w:tcW w:w="743" w:type="pct"/>
            <w:tcBorders>
              <w:top w:val="single" w:sz="4" w:space="0" w:color="auto"/>
              <w:left w:val="single" w:sz="4" w:space="0" w:color="auto"/>
              <w:bottom w:val="single" w:sz="4" w:space="0" w:color="auto"/>
              <w:right w:val="single" w:sz="4" w:space="0" w:color="auto"/>
            </w:tcBorders>
            <w:shd w:val="clear" w:color="auto" w:fill="4472C4" w:themeFill="accent1"/>
          </w:tcPr>
          <w:p w14:paraId="3A25DFA8" w14:textId="77777777" w:rsidR="002720A4" w:rsidRPr="00E46112" w:rsidRDefault="002720A4" w:rsidP="001408FC">
            <w:pPr>
              <w:pStyle w:val="NoSpacing"/>
              <w:spacing w:before="60" w:after="60" w:line="259" w:lineRule="auto"/>
              <w:rPr>
                <w:rFonts w:asciiTheme="minorHAnsi" w:hAnsiTheme="minorHAnsi" w:cstheme="minorHAnsi"/>
                <w:b/>
                <w:bCs/>
                <w:color w:val="FFFFFF" w:themeColor="background1"/>
                <w:szCs w:val="22"/>
              </w:rPr>
            </w:pPr>
            <w:r w:rsidRPr="00E46112">
              <w:rPr>
                <w:rFonts w:asciiTheme="minorHAnsi" w:hAnsiTheme="minorHAnsi" w:cstheme="minorHAnsi"/>
                <w:b/>
                <w:bCs/>
                <w:color w:val="FFFFFF" w:themeColor="background1"/>
                <w:szCs w:val="22"/>
              </w:rPr>
              <w:t>Variable name</w:t>
            </w:r>
          </w:p>
        </w:tc>
        <w:tc>
          <w:tcPr>
            <w:tcW w:w="1671" w:type="pct"/>
            <w:tcBorders>
              <w:top w:val="single" w:sz="4" w:space="0" w:color="auto"/>
              <w:left w:val="single" w:sz="4" w:space="0" w:color="auto"/>
              <w:bottom w:val="single" w:sz="4" w:space="0" w:color="auto"/>
              <w:right w:val="single" w:sz="4" w:space="0" w:color="auto"/>
            </w:tcBorders>
            <w:shd w:val="clear" w:color="auto" w:fill="4472C4" w:themeFill="accent1"/>
          </w:tcPr>
          <w:p w14:paraId="5A01FF27" w14:textId="77777777" w:rsidR="002720A4" w:rsidRPr="00E46112" w:rsidRDefault="002720A4" w:rsidP="001408FC">
            <w:pPr>
              <w:pStyle w:val="NoSpacing"/>
              <w:spacing w:before="60" w:after="60" w:line="259" w:lineRule="auto"/>
              <w:rPr>
                <w:rFonts w:asciiTheme="minorHAnsi" w:hAnsiTheme="minorHAnsi" w:cstheme="minorHAnsi"/>
                <w:b/>
                <w:bCs/>
                <w:color w:val="FFFFFF" w:themeColor="background1"/>
                <w:szCs w:val="22"/>
              </w:rPr>
            </w:pPr>
            <w:r w:rsidRPr="00E46112">
              <w:rPr>
                <w:rFonts w:asciiTheme="minorHAnsi" w:hAnsiTheme="minorHAnsi" w:cstheme="minorHAnsi"/>
                <w:b/>
                <w:bCs/>
                <w:color w:val="FFFFFF" w:themeColor="background1"/>
                <w:szCs w:val="22"/>
              </w:rPr>
              <w:t>Variable label</w:t>
            </w:r>
          </w:p>
        </w:tc>
        <w:tc>
          <w:tcPr>
            <w:tcW w:w="1262" w:type="pct"/>
            <w:tcBorders>
              <w:top w:val="single" w:sz="4" w:space="0" w:color="auto"/>
              <w:left w:val="single" w:sz="4" w:space="0" w:color="auto"/>
              <w:bottom w:val="single" w:sz="4" w:space="0" w:color="auto"/>
              <w:right w:val="single" w:sz="4" w:space="0" w:color="auto"/>
            </w:tcBorders>
            <w:shd w:val="clear" w:color="auto" w:fill="4472C4" w:themeFill="accent1"/>
          </w:tcPr>
          <w:p w14:paraId="19A6742E" w14:textId="77777777" w:rsidR="002720A4" w:rsidRPr="00E46112" w:rsidRDefault="002720A4" w:rsidP="001408FC">
            <w:pPr>
              <w:pStyle w:val="NoSpacing"/>
              <w:spacing w:line="259" w:lineRule="auto"/>
              <w:rPr>
                <w:rFonts w:asciiTheme="minorHAnsi" w:hAnsiTheme="minorHAnsi" w:cstheme="minorHAnsi"/>
                <w:b/>
                <w:bCs/>
                <w:color w:val="FFFFFF" w:themeColor="background1"/>
                <w:szCs w:val="22"/>
              </w:rPr>
            </w:pPr>
            <w:r w:rsidRPr="00E46112">
              <w:rPr>
                <w:rFonts w:asciiTheme="minorHAnsi" w:hAnsiTheme="minorHAnsi" w:cstheme="minorHAnsi"/>
                <w:b/>
                <w:bCs/>
                <w:color w:val="FFFFFF" w:themeColor="background1"/>
                <w:szCs w:val="22"/>
              </w:rPr>
              <w:t>Allowed codes after standardization</w:t>
            </w:r>
          </w:p>
        </w:tc>
        <w:tc>
          <w:tcPr>
            <w:tcW w:w="349" w:type="pct"/>
            <w:tcBorders>
              <w:top w:val="single" w:sz="4" w:space="0" w:color="auto"/>
              <w:left w:val="single" w:sz="4" w:space="0" w:color="auto"/>
              <w:bottom w:val="single" w:sz="4" w:space="0" w:color="auto"/>
              <w:right w:val="single" w:sz="4" w:space="0" w:color="auto"/>
            </w:tcBorders>
            <w:shd w:val="clear" w:color="auto" w:fill="4472C4" w:themeFill="accent1"/>
          </w:tcPr>
          <w:p w14:paraId="21C3C99A" w14:textId="77777777" w:rsidR="002720A4" w:rsidRPr="00E46112" w:rsidRDefault="002720A4" w:rsidP="001408FC">
            <w:pPr>
              <w:pStyle w:val="NoSpacing"/>
              <w:spacing w:line="259" w:lineRule="auto"/>
              <w:jc w:val="center"/>
              <w:rPr>
                <w:rFonts w:asciiTheme="minorHAnsi" w:hAnsiTheme="minorHAnsi" w:cstheme="minorHAnsi"/>
                <w:b/>
                <w:bCs/>
                <w:color w:val="FFFFFF" w:themeColor="background1"/>
                <w:szCs w:val="22"/>
              </w:rPr>
            </w:pPr>
            <w:r w:rsidRPr="00E46112">
              <w:rPr>
                <w:rFonts w:asciiTheme="minorHAnsi" w:hAnsiTheme="minorHAnsi" w:cstheme="minorHAnsi"/>
                <w:b/>
                <w:bCs/>
                <w:color w:val="FFFFFF" w:themeColor="background1"/>
                <w:szCs w:val="22"/>
              </w:rPr>
              <w:t>Tier</w:t>
            </w:r>
          </w:p>
        </w:tc>
      </w:tr>
      <w:tr w:rsidR="00224237" w:rsidRPr="00E46112" w14:paraId="4A075694" w14:textId="77777777" w:rsidTr="00114012">
        <w:trPr>
          <w:cantSplit/>
        </w:trPr>
        <w:tc>
          <w:tcPr>
            <w:tcW w:w="277" w:type="pct"/>
            <w:tcBorders>
              <w:top w:val="single" w:sz="4" w:space="0" w:color="auto"/>
              <w:left w:val="single" w:sz="4" w:space="0" w:color="auto"/>
              <w:bottom w:val="single" w:sz="4" w:space="0" w:color="auto"/>
              <w:right w:val="single" w:sz="4" w:space="0" w:color="auto"/>
            </w:tcBorders>
          </w:tcPr>
          <w:p w14:paraId="24D1150E" w14:textId="75440BE7" w:rsidR="002720A4" w:rsidRPr="00E46112" w:rsidRDefault="002720A4" w:rsidP="001408FC">
            <w:pPr>
              <w:pStyle w:val="NoSpacing"/>
              <w:spacing w:before="60" w:after="60" w:line="259" w:lineRule="auto"/>
              <w:rPr>
                <w:rFonts w:asciiTheme="minorHAnsi" w:hAnsiTheme="minorHAnsi" w:cstheme="minorHAnsi"/>
                <w:sz w:val="20"/>
              </w:rPr>
            </w:pPr>
            <w:r w:rsidRPr="00E46112">
              <w:rPr>
                <w:rFonts w:asciiTheme="minorHAnsi" w:hAnsiTheme="minorHAnsi" w:cstheme="minorHAnsi"/>
                <w:sz w:val="20"/>
              </w:rPr>
              <w:t>1</w:t>
            </w:r>
          </w:p>
        </w:tc>
        <w:tc>
          <w:tcPr>
            <w:tcW w:w="697" w:type="pct"/>
            <w:tcBorders>
              <w:top w:val="single" w:sz="4" w:space="0" w:color="auto"/>
              <w:left w:val="single" w:sz="4" w:space="0" w:color="auto"/>
              <w:bottom w:val="single" w:sz="4" w:space="0" w:color="auto"/>
              <w:right w:val="single" w:sz="4" w:space="0" w:color="auto"/>
            </w:tcBorders>
            <w:shd w:val="clear" w:color="auto" w:fill="auto"/>
          </w:tcPr>
          <w:p w14:paraId="4D7EC8FD" w14:textId="655263F2" w:rsidR="002720A4" w:rsidRPr="00E46112" w:rsidRDefault="002720A4" w:rsidP="001408FC">
            <w:pPr>
              <w:pStyle w:val="NoSpacing"/>
              <w:spacing w:before="60" w:after="60" w:line="259" w:lineRule="auto"/>
              <w:rPr>
                <w:rFonts w:asciiTheme="minorHAnsi" w:hAnsiTheme="minorHAnsi" w:cstheme="minorHAnsi"/>
                <w:sz w:val="20"/>
              </w:rPr>
            </w:pPr>
            <w:r w:rsidRPr="00E46112">
              <w:rPr>
                <w:rFonts w:asciiTheme="minorHAnsi" w:hAnsiTheme="minorHAnsi" w:cstheme="minorHAnsi"/>
                <w:sz w:val="20"/>
              </w:rPr>
              <w:t>ID</w:t>
            </w:r>
          </w:p>
        </w:tc>
        <w:tc>
          <w:tcPr>
            <w:tcW w:w="743" w:type="pct"/>
            <w:tcBorders>
              <w:top w:val="single" w:sz="4" w:space="0" w:color="auto"/>
              <w:left w:val="single" w:sz="4" w:space="0" w:color="auto"/>
              <w:bottom w:val="single" w:sz="4" w:space="0" w:color="auto"/>
              <w:right w:val="single" w:sz="4" w:space="0" w:color="auto"/>
            </w:tcBorders>
          </w:tcPr>
          <w:p w14:paraId="13F17CD6" w14:textId="77777777" w:rsidR="002720A4" w:rsidRPr="00E46112" w:rsidRDefault="002720A4" w:rsidP="001408FC">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countrycode</w:t>
            </w:r>
          </w:p>
        </w:tc>
        <w:tc>
          <w:tcPr>
            <w:tcW w:w="1671" w:type="pct"/>
            <w:tcBorders>
              <w:top w:val="single" w:sz="4" w:space="0" w:color="auto"/>
              <w:left w:val="single" w:sz="4" w:space="0" w:color="auto"/>
              <w:bottom w:val="single" w:sz="4" w:space="0" w:color="auto"/>
              <w:right w:val="single" w:sz="4" w:space="0" w:color="auto"/>
            </w:tcBorders>
          </w:tcPr>
          <w:p w14:paraId="324ED8F0" w14:textId="77777777" w:rsidR="002720A4" w:rsidRPr="00E46112" w:rsidRDefault="002720A4" w:rsidP="001408FC">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country code</w:t>
            </w:r>
          </w:p>
        </w:tc>
        <w:tc>
          <w:tcPr>
            <w:tcW w:w="1262" w:type="pct"/>
            <w:tcBorders>
              <w:top w:val="single" w:sz="4" w:space="0" w:color="auto"/>
              <w:left w:val="single" w:sz="4" w:space="0" w:color="auto"/>
              <w:bottom w:val="single" w:sz="4" w:space="0" w:color="auto"/>
              <w:right w:val="single" w:sz="4" w:space="0" w:color="auto"/>
            </w:tcBorders>
          </w:tcPr>
          <w:p w14:paraId="1EF6AD77" w14:textId="77777777" w:rsidR="002720A4" w:rsidRDefault="002720A4" w:rsidP="001408FC">
            <w:pPr>
              <w:pStyle w:val="NoSpacing"/>
              <w:spacing w:before="60" w:line="259" w:lineRule="auto"/>
              <w:rPr>
                <w:rFonts w:asciiTheme="minorHAnsi" w:hAnsiTheme="minorHAnsi" w:cstheme="minorHAnsi"/>
                <w:sz w:val="20"/>
              </w:rPr>
            </w:pPr>
            <w:r w:rsidRPr="00E46112">
              <w:rPr>
                <w:rFonts w:asciiTheme="minorHAnsi" w:hAnsiTheme="minorHAnsi" w:cstheme="minorHAnsi"/>
                <w:sz w:val="20"/>
              </w:rPr>
              <w:t>String</w:t>
            </w:r>
          </w:p>
          <w:p w14:paraId="15E535B3" w14:textId="42617DF0" w:rsidR="001408FC" w:rsidRPr="00E46112" w:rsidRDefault="001408FC" w:rsidP="001408FC">
            <w:pPr>
              <w:pStyle w:val="NoSpacing"/>
              <w:spacing w:after="60" w:line="259" w:lineRule="auto"/>
              <w:rPr>
                <w:rFonts w:asciiTheme="minorHAnsi" w:hAnsiTheme="minorHAnsi" w:cstheme="minorHAnsi"/>
                <w:sz w:val="20"/>
              </w:rPr>
            </w:pPr>
            <w:r>
              <w:rPr>
                <w:rFonts w:asciiTheme="minorHAnsi" w:hAnsiTheme="minorHAnsi" w:cstheme="minorHAnsi"/>
                <w:sz w:val="20"/>
              </w:rPr>
              <w:t>See Table 2.1</w:t>
            </w:r>
          </w:p>
        </w:tc>
        <w:tc>
          <w:tcPr>
            <w:tcW w:w="349" w:type="pct"/>
            <w:tcBorders>
              <w:top w:val="single" w:sz="4" w:space="0" w:color="auto"/>
              <w:left w:val="single" w:sz="4" w:space="0" w:color="auto"/>
              <w:bottom w:val="single" w:sz="4" w:space="0" w:color="auto"/>
              <w:right w:val="single" w:sz="4" w:space="0" w:color="auto"/>
            </w:tcBorders>
          </w:tcPr>
          <w:p w14:paraId="1549C495" w14:textId="77777777" w:rsidR="002720A4" w:rsidRPr="00E46112" w:rsidRDefault="002720A4" w:rsidP="001408FC">
            <w:pPr>
              <w:pStyle w:val="NoSpacing"/>
              <w:spacing w:line="259" w:lineRule="auto"/>
              <w:jc w:val="center"/>
              <w:rPr>
                <w:rFonts w:asciiTheme="minorHAnsi" w:hAnsiTheme="minorHAnsi" w:cstheme="minorHAnsi"/>
                <w:sz w:val="20"/>
              </w:rPr>
            </w:pPr>
            <w:r w:rsidRPr="00E46112">
              <w:rPr>
                <w:rFonts w:asciiTheme="minorHAnsi" w:hAnsiTheme="minorHAnsi" w:cstheme="minorHAnsi"/>
                <w:sz w:val="20"/>
              </w:rPr>
              <w:t>1</w:t>
            </w:r>
          </w:p>
        </w:tc>
      </w:tr>
      <w:tr w:rsidR="00224237" w:rsidRPr="00E46112" w14:paraId="57ADE1DB" w14:textId="77777777" w:rsidTr="00114012">
        <w:trPr>
          <w:cantSplit/>
        </w:trPr>
        <w:tc>
          <w:tcPr>
            <w:tcW w:w="277" w:type="pct"/>
            <w:tcBorders>
              <w:top w:val="single" w:sz="4" w:space="0" w:color="auto"/>
              <w:left w:val="single" w:sz="4" w:space="0" w:color="auto"/>
              <w:bottom w:val="single" w:sz="4" w:space="0" w:color="auto"/>
              <w:right w:val="single" w:sz="4" w:space="0" w:color="auto"/>
            </w:tcBorders>
          </w:tcPr>
          <w:p w14:paraId="798344BD" w14:textId="4E898358" w:rsidR="002720A4" w:rsidRPr="00E46112" w:rsidRDefault="002720A4" w:rsidP="001408FC">
            <w:pPr>
              <w:pStyle w:val="NoSpacing"/>
              <w:spacing w:before="60" w:after="60" w:line="259" w:lineRule="auto"/>
              <w:rPr>
                <w:rFonts w:asciiTheme="minorHAnsi" w:hAnsiTheme="minorHAnsi" w:cstheme="minorHAnsi"/>
                <w:sz w:val="20"/>
              </w:rPr>
            </w:pPr>
            <w:r w:rsidRPr="00E46112">
              <w:rPr>
                <w:rFonts w:asciiTheme="minorHAnsi" w:hAnsiTheme="minorHAnsi" w:cstheme="minorHAnsi"/>
                <w:sz w:val="20"/>
              </w:rPr>
              <w:t>2</w:t>
            </w:r>
          </w:p>
        </w:tc>
        <w:tc>
          <w:tcPr>
            <w:tcW w:w="697" w:type="pct"/>
            <w:tcBorders>
              <w:top w:val="single" w:sz="4" w:space="0" w:color="auto"/>
              <w:left w:val="single" w:sz="4" w:space="0" w:color="auto"/>
              <w:bottom w:val="single" w:sz="4" w:space="0" w:color="auto"/>
              <w:right w:val="single" w:sz="4" w:space="0" w:color="auto"/>
            </w:tcBorders>
            <w:shd w:val="clear" w:color="auto" w:fill="auto"/>
          </w:tcPr>
          <w:p w14:paraId="16914C6D" w14:textId="1ABDAC2F" w:rsidR="002720A4" w:rsidRPr="00E46112" w:rsidRDefault="002720A4" w:rsidP="001408FC">
            <w:pPr>
              <w:pStyle w:val="NoSpacing"/>
              <w:spacing w:before="60" w:after="60" w:line="259" w:lineRule="auto"/>
              <w:rPr>
                <w:rFonts w:asciiTheme="minorHAnsi" w:hAnsiTheme="minorHAnsi" w:cstheme="minorHAnsi"/>
                <w:sz w:val="20"/>
              </w:rPr>
            </w:pPr>
            <w:r w:rsidRPr="00E46112">
              <w:rPr>
                <w:rFonts w:asciiTheme="minorHAnsi" w:hAnsiTheme="minorHAnsi" w:cstheme="minorHAnsi"/>
                <w:sz w:val="20"/>
              </w:rPr>
              <w:t>ID</w:t>
            </w:r>
          </w:p>
        </w:tc>
        <w:tc>
          <w:tcPr>
            <w:tcW w:w="743" w:type="pct"/>
            <w:tcBorders>
              <w:top w:val="single" w:sz="4" w:space="0" w:color="auto"/>
              <w:left w:val="single" w:sz="4" w:space="0" w:color="auto"/>
              <w:bottom w:val="single" w:sz="4" w:space="0" w:color="auto"/>
              <w:right w:val="single" w:sz="4" w:space="0" w:color="auto"/>
            </w:tcBorders>
          </w:tcPr>
          <w:p w14:paraId="5F2DB136" w14:textId="77777777" w:rsidR="002720A4" w:rsidRPr="00E46112" w:rsidRDefault="002720A4" w:rsidP="001408FC">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year</w:t>
            </w:r>
          </w:p>
        </w:tc>
        <w:tc>
          <w:tcPr>
            <w:tcW w:w="1671" w:type="pct"/>
            <w:tcBorders>
              <w:top w:val="single" w:sz="4" w:space="0" w:color="auto"/>
              <w:left w:val="single" w:sz="4" w:space="0" w:color="auto"/>
              <w:bottom w:val="single" w:sz="4" w:space="0" w:color="auto"/>
              <w:right w:val="single" w:sz="4" w:space="0" w:color="auto"/>
            </w:tcBorders>
          </w:tcPr>
          <w:p w14:paraId="76F4469F" w14:textId="77777777" w:rsidR="002720A4" w:rsidRPr="00E46112" w:rsidRDefault="002720A4" w:rsidP="001408FC">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Year</w:t>
            </w:r>
          </w:p>
        </w:tc>
        <w:tc>
          <w:tcPr>
            <w:tcW w:w="1262" w:type="pct"/>
            <w:tcBorders>
              <w:top w:val="single" w:sz="4" w:space="0" w:color="auto"/>
              <w:left w:val="single" w:sz="4" w:space="0" w:color="auto"/>
              <w:bottom w:val="single" w:sz="4" w:space="0" w:color="auto"/>
              <w:right w:val="single" w:sz="4" w:space="0" w:color="auto"/>
            </w:tcBorders>
          </w:tcPr>
          <w:p w14:paraId="13BE2613" w14:textId="77777777" w:rsidR="002720A4" w:rsidRDefault="002720A4" w:rsidP="001408FC">
            <w:pPr>
              <w:pStyle w:val="NoSpacing"/>
              <w:spacing w:before="60" w:line="259" w:lineRule="auto"/>
              <w:rPr>
                <w:rFonts w:asciiTheme="minorHAnsi" w:hAnsiTheme="minorHAnsi" w:cstheme="minorHAnsi"/>
                <w:sz w:val="20"/>
              </w:rPr>
            </w:pPr>
            <w:r w:rsidRPr="00E46112">
              <w:rPr>
                <w:rFonts w:asciiTheme="minorHAnsi" w:hAnsiTheme="minorHAnsi" w:cstheme="minorHAnsi"/>
                <w:sz w:val="20"/>
              </w:rPr>
              <w:t>Numeric</w:t>
            </w:r>
          </w:p>
          <w:p w14:paraId="14463215" w14:textId="32F2B610" w:rsidR="001408FC" w:rsidRPr="00E46112" w:rsidRDefault="001408FC" w:rsidP="001408FC">
            <w:pPr>
              <w:pStyle w:val="NoSpacing"/>
              <w:spacing w:after="60" w:line="259" w:lineRule="auto"/>
              <w:rPr>
                <w:rFonts w:asciiTheme="minorHAnsi" w:hAnsiTheme="minorHAnsi" w:cstheme="minorHAnsi"/>
                <w:sz w:val="20"/>
              </w:rPr>
            </w:pPr>
            <w:r>
              <w:rPr>
                <w:rFonts w:asciiTheme="minorHAnsi" w:hAnsiTheme="minorHAnsi" w:cstheme="minorHAnsi"/>
                <w:sz w:val="20"/>
              </w:rPr>
              <w:t>See Table 2.1</w:t>
            </w:r>
          </w:p>
        </w:tc>
        <w:tc>
          <w:tcPr>
            <w:tcW w:w="349" w:type="pct"/>
            <w:tcBorders>
              <w:top w:val="single" w:sz="4" w:space="0" w:color="auto"/>
              <w:left w:val="single" w:sz="4" w:space="0" w:color="auto"/>
              <w:bottom w:val="single" w:sz="4" w:space="0" w:color="auto"/>
              <w:right w:val="single" w:sz="4" w:space="0" w:color="auto"/>
            </w:tcBorders>
          </w:tcPr>
          <w:p w14:paraId="63FC0DE4" w14:textId="5FB4B76C" w:rsidR="002720A4" w:rsidRPr="00E46112" w:rsidRDefault="002720A4" w:rsidP="001408FC">
            <w:pPr>
              <w:pStyle w:val="NoSpacing"/>
              <w:spacing w:line="259" w:lineRule="auto"/>
              <w:jc w:val="center"/>
              <w:rPr>
                <w:rFonts w:asciiTheme="minorHAnsi" w:hAnsiTheme="minorHAnsi" w:cstheme="minorHAnsi"/>
                <w:sz w:val="20"/>
              </w:rPr>
            </w:pPr>
            <w:r w:rsidRPr="00E46112">
              <w:rPr>
                <w:rFonts w:asciiTheme="minorHAnsi" w:hAnsiTheme="minorHAnsi" w:cstheme="minorHAnsi"/>
                <w:sz w:val="20"/>
              </w:rPr>
              <w:t>1</w:t>
            </w:r>
          </w:p>
        </w:tc>
      </w:tr>
      <w:tr w:rsidR="00224237" w:rsidRPr="00E46112" w14:paraId="6BE3088C" w14:textId="77777777" w:rsidTr="00114012">
        <w:trPr>
          <w:cantSplit/>
        </w:trPr>
        <w:tc>
          <w:tcPr>
            <w:tcW w:w="277" w:type="pct"/>
            <w:tcBorders>
              <w:top w:val="single" w:sz="4" w:space="0" w:color="auto"/>
              <w:left w:val="single" w:sz="4" w:space="0" w:color="auto"/>
              <w:bottom w:val="single" w:sz="4" w:space="0" w:color="auto"/>
              <w:right w:val="single" w:sz="4" w:space="0" w:color="auto"/>
            </w:tcBorders>
          </w:tcPr>
          <w:p w14:paraId="532514C6" w14:textId="0C80AC80" w:rsidR="002720A4" w:rsidRPr="00E46112" w:rsidRDefault="002720A4" w:rsidP="001408FC">
            <w:pPr>
              <w:pStyle w:val="NoSpacing"/>
              <w:spacing w:before="60" w:after="60" w:line="259" w:lineRule="auto"/>
              <w:rPr>
                <w:rFonts w:asciiTheme="minorHAnsi" w:hAnsiTheme="minorHAnsi" w:cstheme="minorHAnsi"/>
                <w:sz w:val="20"/>
              </w:rPr>
            </w:pPr>
            <w:r w:rsidRPr="00E46112">
              <w:rPr>
                <w:rFonts w:asciiTheme="minorHAnsi" w:hAnsiTheme="minorHAnsi" w:cstheme="minorHAnsi"/>
                <w:sz w:val="20"/>
              </w:rPr>
              <w:t>3</w:t>
            </w:r>
          </w:p>
        </w:tc>
        <w:tc>
          <w:tcPr>
            <w:tcW w:w="697" w:type="pct"/>
            <w:tcBorders>
              <w:top w:val="single" w:sz="4" w:space="0" w:color="auto"/>
              <w:left w:val="single" w:sz="4" w:space="0" w:color="auto"/>
              <w:bottom w:val="single" w:sz="4" w:space="0" w:color="auto"/>
              <w:right w:val="single" w:sz="4" w:space="0" w:color="auto"/>
            </w:tcBorders>
            <w:shd w:val="clear" w:color="auto" w:fill="auto"/>
          </w:tcPr>
          <w:p w14:paraId="44BE7C54" w14:textId="5A42E3AC" w:rsidR="002720A4" w:rsidRPr="00E46112" w:rsidRDefault="002720A4" w:rsidP="001408FC">
            <w:pPr>
              <w:pStyle w:val="NoSpacing"/>
              <w:spacing w:before="60" w:after="60" w:line="259" w:lineRule="auto"/>
              <w:rPr>
                <w:rFonts w:asciiTheme="minorHAnsi" w:hAnsiTheme="minorHAnsi" w:cstheme="minorHAnsi"/>
                <w:sz w:val="20"/>
              </w:rPr>
            </w:pPr>
            <w:r w:rsidRPr="00E46112">
              <w:rPr>
                <w:rFonts w:asciiTheme="minorHAnsi" w:hAnsiTheme="minorHAnsi" w:cstheme="minorHAnsi"/>
                <w:sz w:val="20"/>
              </w:rPr>
              <w:t>ID</w:t>
            </w:r>
          </w:p>
        </w:tc>
        <w:tc>
          <w:tcPr>
            <w:tcW w:w="743" w:type="pct"/>
            <w:tcBorders>
              <w:top w:val="single" w:sz="4" w:space="0" w:color="auto"/>
              <w:left w:val="single" w:sz="4" w:space="0" w:color="auto"/>
              <w:bottom w:val="single" w:sz="4" w:space="0" w:color="auto"/>
              <w:right w:val="single" w:sz="4" w:space="0" w:color="auto"/>
            </w:tcBorders>
          </w:tcPr>
          <w:p w14:paraId="5AB48053" w14:textId="77777777" w:rsidR="002720A4" w:rsidRPr="00E46112" w:rsidRDefault="002720A4" w:rsidP="001408FC">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hhid</w:t>
            </w:r>
          </w:p>
        </w:tc>
        <w:tc>
          <w:tcPr>
            <w:tcW w:w="1671" w:type="pct"/>
            <w:tcBorders>
              <w:top w:val="single" w:sz="4" w:space="0" w:color="auto"/>
              <w:left w:val="single" w:sz="4" w:space="0" w:color="auto"/>
              <w:bottom w:val="single" w:sz="4" w:space="0" w:color="auto"/>
              <w:right w:val="single" w:sz="4" w:space="0" w:color="auto"/>
            </w:tcBorders>
          </w:tcPr>
          <w:p w14:paraId="59ABD9E0" w14:textId="77777777" w:rsidR="002720A4" w:rsidRPr="00E46112" w:rsidRDefault="002720A4" w:rsidP="001408FC">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Household identifier</w:t>
            </w:r>
          </w:p>
        </w:tc>
        <w:tc>
          <w:tcPr>
            <w:tcW w:w="1262" w:type="pct"/>
            <w:tcBorders>
              <w:top w:val="single" w:sz="4" w:space="0" w:color="auto"/>
              <w:left w:val="single" w:sz="4" w:space="0" w:color="auto"/>
              <w:bottom w:val="single" w:sz="4" w:space="0" w:color="auto"/>
              <w:right w:val="single" w:sz="4" w:space="0" w:color="auto"/>
            </w:tcBorders>
          </w:tcPr>
          <w:p w14:paraId="2E771BA7" w14:textId="77777777" w:rsidR="002720A4" w:rsidRDefault="002720A4" w:rsidP="001408FC">
            <w:pPr>
              <w:pStyle w:val="NoSpacing"/>
              <w:spacing w:before="60" w:line="259" w:lineRule="auto"/>
              <w:rPr>
                <w:rFonts w:asciiTheme="minorHAnsi" w:hAnsiTheme="minorHAnsi" w:cstheme="minorHAnsi"/>
                <w:sz w:val="20"/>
              </w:rPr>
            </w:pPr>
            <w:r w:rsidRPr="00E46112">
              <w:rPr>
                <w:rFonts w:asciiTheme="minorHAnsi" w:hAnsiTheme="minorHAnsi" w:cstheme="minorHAnsi"/>
                <w:sz w:val="20"/>
              </w:rPr>
              <w:t>String or numeric</w:t>
            </w:r>
          </w:p>
          <w:p w14:paraId="30D24B88" w14:textId="60021CCA" w:rsidR="001408FC" w:rsidRPr="00E46112" w:rsidRDefault="001408FC" w:rsidP="001408FC">
            <w:pPr>
              <w:pStyle w:val="NoSpacing"/>
              <w:spacing w:after="60" w:line="259" w:lineRule="auto"/>
              <w:rPr>
                <w:rFonts w:asciiTheme="minorHAnsi" w:hAnsiTheme="minorHAnsi" w:cstheme="minorHAnsi"/>
                <w:sz w:val="20"/>
              </w:rPr>
            </w:pPr>
            <w:r>
              <w:rPr>
                <w:rFonts w:asciiTheme="minorHAnsi" w:hAnsiTheme="minorHAnsi" w:cstheme="minorHAnsi"/>
                <w:sz w:val="20"/>
              </w:rPr>
              <w:t>See Table 2.1</w:t>
            </w:r>
          </w:p>
        </w:tc>
        <w:tc>
          <w:tcPr>
            <w:tcW w:w="349" w:type="pct"/>
            <w:tcBorders>
              <w:top w:val="single" w:sz="4" w:space="0" w:color="auto"/>
              <w:left w:val="single" w:sz="4" w:space="0" w:color="auto"/>
              <w:bottom w:val="single" w:sz="4" w:space="0" w:color="auto"/>
              <w:right w:val="single" w:sz="4" w:space="0" w:color="auto"/>
            </w:tcBorders>
          </w:tcPr>
          <w:p w14:paraId="0EA85C21" w14:textId="5E5DAE26" w:rsidR="002720A4" w:rsidRPr="00E46112" w:rsidRDefault="002720A4" w:rsidP="001408FC">
            <w:pPr>
              <w:pStyle w:val="NoSpacing"/>
              <w:spacing w:line="259" w:lineRule="auto"/>
              <w:jc w:val="center"/>
              <w:rPr>
                <w:rFonts w:asciiTheme="minorHAnsi" w:hAnsiTheme="minorHAnsi" w:cstheme="minorHAnsi"/>
                <w:sz w:val="20"/>
              </w:rPr>
            </w:pPr>
            <w:r w:rsidRPr="00E46112">
              <w:rPr>
                <w:rFonts w:asciiTheme="minorHAnsi" w:hAnsiTheme="minorHAnsi" w:cstheme="minorHAnsi"/>
                <w:sz w:val="20"/>
              </w:rPr>
              <w:t>1</w:t>
            </w:r>
          </w:p>
        </w:tc>
      </w:tr>
      <w:tr w:rsidR="00224237" w:rsidRPr="00E46112" w14:paraId="6D4B4221" w14:textId="77777777" w:rsidTr="00114012">
        <w:trPr>
          <w:cantSplit/>
        </w:trPr>
        <w:tc>
          <w:tcPr>
            <w:tcW w:w="277" w:type="pct"/>
            <w:tcBorders>
              <w:top w:val="single" w:sz="4" w:space="0" w:color="auto"/>
              <w:left w:val="single" w:sz="4" w:space="0" w:color="auto"/>
              <w:bottom w:val="single" w:sz="4" w:space="0" w:color="auto"/>
              <w:right w:val="single" w:sz="4" w:space="0" w:color="auto"/>
            </w:tcBorders>
          </w:tcPr>
          <w:p w14:paraId="688223E9" w14:textId="3F6662B2" w:rsidR="002720A4" w:rsidRPr="00E46112" w:rsidRDefault="002720A4" w:rsidP="001408FC">
            <w:pPr>
              <w:pStyle w:val="NoSpacing"/>
              <w:spacing w:before="60" w:after="60" w:line="259" w:lineRule="auto"/>
              <w:rPr>
                <w:rFonts w:asciiTheme="minorHAnsi" w:hAnsiTheme="minorHAnsi" w:cstheme="minorHAnsi"/>
                <w:sz w:val="20"/>
              </w:rPr>
            </w:pPr>
            <w:r w:rsidRPr="00E46112">
              <w:rPr>
                <w:rFonts w:asciiTheme="minorHAnsi" w:hAnsiTheme="minorHAnsi" w:cstheme="minorHAnsi"/>
                <w:sz w:val="20"/>
              </w:rPr>
              <w:t>4</w:t>
            </w:r>
          </w:p>
        </w:tc>
        <w:tc>
          <w:tcPr>
            <w:tcW w:w="697" w:type="pct"/>
            <w:tcBorders>
              <w:top w:val="single" w:sz="4" w:space="0" w:color="auto"/>
              <w:left w:val="single" w:sz="4" w:space="0" w:color="auto"/>
              <w:bottom w:val="single" w:sz="4" w:space="0" w:color="auto"/>
              <w:right w:val="single" w:sz="4" w:space="0" w:color="auto"/>
            </w:tcBorders>
            <w:shd w:val="clear" w:color="auto" w:fill="auto"/>
          </w:tcPr>
          <w:p w14:paraId="7FCBC34A" w14:textId="1D65E154" w:rsidR="002720A4" w:rsidRPr="00E46112" w:rsidRDefault="002720A4" w:rsidP="001408FC">
            <w:pPr>
              <w:pStyle w:val="NoSpacing"/>
              <w:spacing w:before="60" w:after="60" w:line="259" w:lineRule="auto"/>
              <w:rPr>
                <w:rFonts w:asciiTheme="minorHAnsi" w:hAnsiTheme="minorHAnsi" w:cstheme="minorHAnsi"/>
                <w:sz w:val="20"/>
              </w:rPr>
            </w:pPr>
            <w:r w:rsidRPr="00E46112">
              <w:rPr>
                <w:rFonts w:asciiTheme="minorHAnsi" w:hAnsiTheme="minorHAnsi" w:cstheme="minorHAnsi"/>
                <w:sz w:val="20"/>
              </w:rPr>
              <w:t>ID</w:t>
            </w:r>
          </w:p>
        </w:tc>
        <w:tc>
          <w:tcPr>
            <w:tcW w:w="743" w:type="pct"/>
            <w:tcBorders>
              <w:top w:val="single" w:sz="4" w:space="0" w:color="auto"/>
              <w:left w:val="single" w:sz="4" w:space="0" w:color="auto"/>
              <w:bottom w:val="single" w:sz="4" w:space="0" w:color="auto"/>
              <w:right w:val="single" w:sz="4" w:space="0" w:color="auto"/>
            </w:tcBorders>
          </w:tcPr>
          <w:p w14:paraId="470FE565" w14:textId="77777777" w:rsidR="002720A4" w:rsidRPr="00E46112" w:rsidRDefault="002720A4" w:rsidP="001408FC">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pid</w:t>
            </w:r>
          </w:p>
        </w:tc>
        <w:tc>
          <w:tcPr>
            <w:tcW w:w="1671" w:type="pct"/>
            <w:tcBorders>
              <w:top w:val="single" w:sz="4" w:space="0" w:color="auto"/>
              <w:left w:val="single" w:sz="4" w:space="0" w:color="auto"/>
              <w:bottom w:val="single" w:sz="4" w:space="0" w:color="auto"/>
              <w:right w:val="single" w:sz="4" w:space="0" w:color="auto"/>
            </w:tcBorders>
          </w:tcPr>
          <w:p w14:paraId="47E022BE" w14:textId="77777777" w:rsidR="002720A4" w:rsidRPr="00E46112" w:rsidRDefault="002720A4" w:rsidP="001408FC">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Personal identifier</w:t>
            </w:r>
          </w:p>
        </w:tc>
        <w:tc>
          <w:tcPr>
            <w:tcW w:w="1262" w:type="pct"/>
            <w:tcBorders>
              <w:top w:val="single" w:sz="4" w:space="0" w:color="auto"/>
              <w:left w:val="single" w:sz="4" w:space="0" w:color="auto"/>
              <w:bottom w:val="single" w:sz="4" w:space="0" w:color="auto"/>
              <w:right w:val="single" w:sz="4" w:space="0" w:color="auto"/>
            </w:tcBorders>
          </w:tcPr>
          <w:p w14:paraId="7CA19EB3" w14:textId="61458E9D" w:rsidR="002720A4" w:rsidRPr="00E46112" w:rsidRDefault="002720A4" w:rsidP="001408FC">
            <w:pPr>
              <w:pStyle w:val="NoSpacing"/>
              <w:spacing w:before="60" w:after="60" w:line="259" w:lineRule="auto"/>
              <w:rPr>
                <w:rFonts w:asciiTheme="minorHAnsi" w:hAnsiTheme="minorHAnsi" w:cstheme="minorHAnsi"/>
                <w:sz w:val="20"/>
              </w:rPr>
            </w:pPr>
            <w:r w:rsidRPr="00E46112">
              <w:rPr>
                <w:rFonts w:asciiTheme="minorHAnsi" w:hAnsiTheme="minorHAnsi" w:cstheme="minorHAnsi"/>
                <w:sz w:val="20"/>
              </w:rPr>
              <w:t>String or numeric</w:t>
            </w:r>
          </w:p>
        </w:tc>
        <w:tc>
          <w:tcPr>
            <w:tcW w:w="349" w:type="pct"/>
            <w:tcBorders>
              <w:top w:val="single" w:sz="4" w:space="0" w:color="auto"/>
              <w:left w:val="single" w:sz="4" w:space="0" w:color="auto"/>
              <w:bottom w:val="single" w:sz="4" w:space="0" w:color="auto"/>
              <w:right w:val="single" w:sz="4" w:space="0" w:color="auto"/>
            </w:tcBorders>
          </w:tcPr>
          <w:p w14:paraId="5F522466" w14:textId="468471B9" w:rsidR="002720A4" w:rsidRPr="00E46112" w:rsidRDefault="002720A4" w:rsidP="001408FC">
            <w:pPr>
              <w:pStyle w:val="NoSpacing"/>
              <w:spacing w:line="259" w:lineRule="auto"/>
              <w:jc w:val="center"/>
              <w:rPr>
                <w:rFonts w:asciiTheme="minorHAnsi" w:hAnsiTheme="minorHAnsi" w:cstheme="minorHAnsi"/>
                <w:sz w:val="20"/>
              </w:rPr>
            </w:pPr>
            <w:r w:rsidRPr="00E46112">
              <w:rPr>
                <w:rFonts w:asciiTheme="minorHAnsi" w:hAnsiTheme="minorHAnsi" w:cstheme="minorHAnsi"/>
                <w:sz w:val="20"/>
              </w:rPr>
              <w:t>1</w:t>
            </w:r>
          </w:p>
        </w:tc>
      </w:tr>
      <w:tr w:rsidR="00224237" w:rsidRPr="00E46112" w14:paraId="17335BFC" w14:textId="77777777" w:rsidTr="00114012">
        <w:trPr>
          <w:cantSplit/>
        </w:trPr>
        <w:tc>
          <w:tcPr>
            <w:tcW w:w="277" w:type="pct"/>
            <w:tcBorders>
              <w:top w:val="single" w:sz="4" w:space="0" w:color="auto"/>
              <w:left w:val="single" w:sz="4" w:space="0" w:color="auto"/>
              <w:bottom w:val="single" w:sz="4" w:space="0" w:color="auto"/>
              <w:right w:val="single" w:sz="4" w:space="0" w:color="auto"/>
            </w:tcBorders>
          </w:tcPr>
          <w:p w14:paraId="7090F27F" w14:textId="55E52958" w:rsidR="002720A4" w:rsidRPr="00E46112" w:rsidRDefault="002720A4" w:rsidP="001408FC">
            <w:pPr>
              <w:pStyle w:val="NoSpacing"/>
              <w:spacing w:before="60" w:after="60" w:line="259" w:lineRule="auto"/>
              <w:rPr>
                <w:rFonts w:asciiTheme="minorHAnsi" w:hAnsiTheme="minorHAnsi" w:cstheme="minorHAnsi"/>
                <w:sz w:val="20"/>
              </w:rPr>
            </w:pPr>
            <w:r w:rsidRPr="00E46112">
              <w:rPr>
                <w:rFonts w:asciiTheme="minorHAnsi" w:hAnsiTheme="minorHAnsi" w:cstheme="minorHAnsi"/>
                <w:sz w:val="20"/>
              </w:rPr>
              <w:t>5</w:t>
            </w:r>
          </w:p>
        </w:tc>
        <w:tc>
          <w:tcPr>
            <w:tcW w:w="697" w:type="pct"/>
            <w:tcBorders>
              <w:top w:val="single" w:sz="4" w:space="0" w:color="auto"/>
              <w:left w:val="single" w:sz="4" w:space="0" w:color="auto"/>
              <w:bottom w:val="single" w:sz="4" w:space="0" w:color="auto"/>
              <w:right w:val="single" w:sz="4" w:space="0" w:color="auto"/>
            </w:tcBorders>
            <w:shd w:val="clear" w:color="auto" w:fill="auto"/>
          </w:tcPr>
          <w:p w14:paraId="7B34ED76" w14:textId="1A98BCD5" w:rsidR="002720A4" w:rsidRPr="00E46112" w:rsidRDefault="002720A4" w:rsidP="001408FC">
            <w:pPr>
              <w:pStyle w:val="NoSpacing"/>
              <w:spacing w:before="60" w:after="60" w:line="259" w:lineRule="auto"/>
              <w:rPr>
                <w:rFonts w:asciiTheme="minorHAnsi" w:hAnsiTheme="minorHAnsi" w:cstheme="minorHAnsi"/>
                <w:sz w:val="20"/>
              </w:rPr>
            </w:pPr>
            <w:r w:rsidRPr="00E46112">
              <w:rPr>
                <w:rFonts w:asciiTheme="minorHAnsi" w:hAnsiTheme="minorHAnsi" w:cstheme="minorHAnsi"/>
                <w:sz w:val="20"/>
              </w:rPr>
              <w:t>ID</w:t>
            </w:r>
          </w:p>
        </w:tc>
        <w:tc>
          <w:tcPr>
            <w:tcW w:w="743" w:type="pct"/>
            <w:tcBorders>
              <w:top w:val="single" w:sz="4" w:space="0" w:color="auto"/>
              <w:left w:val="single" w:sz="4" w:space="0" w:color="auto"/>
              <w:bottom w:val="single" w:sz="4" w:space="0" w:color="auto"/>
              <w:right w:val="single" w:sz="4" w:space="0" w:color="auto"/>
            </w:tcBorders>
          </w:tcPr>
          <w:p w14:paraId="3886C346" w14:textId="77777777" w:rsidR="002720A4" w:rsidRPr="00E46112" w:rsidRDefault="002720A4" w:rsidP="001408FC">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weight</w:t>
            </w:r>
          </w:p>
        </w:tc>
        <w:tc>
          <w:tcPr>
            <w:tcW w:w="1671" w:type="pct"/>
            <w:tcBorders>
              <w:top w:val="single" w:sz="4" w:space="0" w:color="auto"/>
              <w:left w:val="single" w:sz="4" w:space="0" w:color="auto"/>
              <w:bottom w:val="single" w:sz="4" w:space="0" w:color="auto"/>
              <w:right w:val="single" w:sz="4" w:space="0" w:color="auto"/>
            </w:tcBorders>
          </w:tcPr>
          <w:p w14:paraId="24FE3491" w14:textId="77777777" w:rsidR="002720A4" w:rsidRPr="00E46112" w:rsidRDefault="002720A4" w:rsidP="001408FC">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Weight</w:t>
            </w:r>
          </w:p>
        </w:tc>
        <w:tc>
          <w:tcPr>
            <w:tcW w:w="1262" w:type="pct"/>
            <w:tcBorders>
              <w:top w:val="single" w:sz="4" w:space="0" w:color="auto"/>
              <w:left w:val="single" w:sz="4" w:space="0" w:color="auto"/>
              <w:bottom w:val="single" w:sz="4" w:space="0" w:color="auto"/>
              <w:right w:val="single" w:sz="4" w:space="0" w:color="auto"/>
            </w:tcBorders>
          </w:tcPr>
          <w:p w14:paraId="383712A4" w14:textId="77777777" w:rsidR="002720A4" w:rsidRDefault="002720A4" w:rsidP="001408FC">
            <w:pPr>
              <w:pStyle w:val="NoSpacing"/>
              <w:spacing w:before="60" w:line="259" w:lineRule="auto"/>
              <w:rPr>
                <w:rFonts w:asciiTheme="minorHAnsi" w:hAnsiTheme="minorHAnsi" w:cstheme="minorHAnsi"/>
                <w:sz w:val="20"/>
              </w:rPr>
            </w:pPr>
            <w:r w:rsidRPr="00E46112">
              <w:rPr>
                <w:rFonts w:asciiTheme="minorHAnsi" w:hAnsiTheme="minorHAnsi" w:cstheme="minorHAnsi"/>
                <w:sz w:val="20"/>
              </w:rPr>
              <w:t>Numeric</w:t>
            </w:r>
          </w:p>
          <w:p w14:paraId="473353E0" w14:textId="390C8CB4" w:rsidR="001408FC" w:rsidRPr="00E46112" w:rsidRDefault="001408FC" w:rsidP="001408FC">
            <w:pPr>
              <w:pStyle w:val="NoSpacing"/>
              <w:spacing w:after="60" w:line="259" w:lineRule="auto"/>
              <w:rPr>
                <w:rFonts w:asciiTheme="minorHAnsi" w:hAnsiTheme="minorHAnsi" w:cstheme="minorHAnsi"/>
                <w:sz w:val="20"/>
              </w:rPr>
            </w:pPr>
            <w:r>
              <w:rPr>
                <w:rFonts w:asciiTheme="minorHAnsi" w:hAnsiTheme="minorHAnsi" w:cstheme="minorHAnsi"/>
                <w:sz w:val="20"/>
              </w:rPr>
              <w:t>See Table 2.1</w:t>
            </w:r>
          </w:p>
        </w:tc>
        <w:tc>
          <w:tcPr>
            <w:tcW w:w="349" w:type="pct"/>
            <w:tcBorders>
              <w:top w:val="single" w:sz="4" w:space="0" w:color="auto"/>
              <w:left w:val="single" w:sz="4" w:space="0" w:color="auto"/>
              <w:bottom w:val="single" w:sz="4" w:space="0" w:color="auto"/>
              <w:right w:val="single" w:sz="4" w:space="0" w:color="auto"/>
            </w:tcBorders>
          </w:tcPr>
          <w:p w14:paraId="172590DE" w14:textId="72E25FB6" w:rsidR="002720A4" w:rsidRPr="00E46112" w:rsidRDefault="002720A4" w:rsidP="001408FC">
            <w:pPr>
              <w:pStyle w:val="NoSpacing"/>
              <w:spacing w:line="259" w:lineRule="auto"/>
              <w:jc w:val="center"/>
              <w:rPr>
                <w:rFonts w:asciiTheme="minorHAnsi" w:hAnsiTheme="minorHAnsi" w:cstheme="minorHAnsi"/>
                <w:sz w:val="20"/>
              </w:rPr>
            </w:pPr>
            <w:r w:rsidRPr="00E46112">
              <w:rPr>
                <w:rFonts w:asciiTheme="minorHAnsi" w:hAnsiTheme="minorHAnsi" w:cstheme="minorHAnsi"/>
                <w:sz w:val="20"/>
              </w:rPr>
              <w:t>1</w:t>
            </w:r>
          </w:p>
        </w:tc>
      </w:tr>
      <w:tr w:rsidR="00224237" w:rsidRPr="00E46112" w14:paraId="7DB1E378" w14:textId="77777777" w:rsidTr="00114012">
        <w:trPr>
          <w:cantSplit/>
        </w:trPr>
        <w:tc>
          <w:tcPr>
            <w:tcW w:w="277" w:type="pct"/>
            <w:tcBorders>
              <w:top w:val="single" w:sz="4" w:space="0" w:color="auto"/>
              <w:left w:val="single" w:sz="4" w:space="0" w:color="auto"/>
              <w:bottom w:val="single" w:sz="4" w:space="0" w:color="auto"/>
              <w:right w:val="single" w:sz="4" w:space="0" w:color="auto"/>
            </w:tcBorders>
          </w:tcPr>
          <w:p w14:paraId="4A17F821" w14:textId="536FF746" w:rsidR="002720A4" w:rsidRPr="00E46112" w:rsidRDefault="002720A4" w:rsidP="001408FC">
            <w:pPr>
              <w:pStyle w:val="NoSpacing"/>
              <w:spacing w:before="60" w:after="60" w:line="259" w:lineRule="auto"/>
              <w:rPr>
                <w:rFonts w:asciiTheme="minorHAnsi" w:hAnsiTheme="minorHAnsi" w:cstheme="minorHAnsi"/>
                <w:sz w:val="20"/>
              </w:rPr>
            </w:pPr>
            <w:r w:rsidRPr="00E46112">
              <w:rPr>
                <w:rFonts w:asciiTheme="minorHAnsi" w:hAnsiTheme="minorHAnsi" w:cstheme="minorHAnsi"/>
                <w:sz w:val="20"/>
              </w:rPr>
              <w:t>6</w:t>
            </w:r>
          </w:p>
        </w:tc>
        <w:tc>
          <w:tcPr>
            <w:tcW w:w="697" w:type="pct"/>
            <w:tcBorders>
              <w:top w:val="single" w:sz="4" w:space="0" w:color="auto"/>
              <w:left w:val="single" w:sz="4" w:space="0" w:color="auto"/>
              <w:bottom w:val="single" w:sz="4" w:space="0" w:color="auto"/>
              <w:right w:val="single" w:sz="4" w:space="0" w:color="auto"/>
            </w:tcBorders>
            <w:shd w:val="clear" w:color="auto" w:fill="auto"/>
          </w:tcPr>
          <w:p w14:paraId="285C8307" w14:textId="6765DE8F" w:rsidR="002720A4" w:rsidRPr="00E46112" w:rsidRDefault="002720A4" w:rsidP="001408FC">
            <w:pPr>
              <w:pStyle w:val="NoSpacing"/>
              <w:spacing w:before="60" w:after="60" w:line="259" w:lineRule="auto"/>
              <w:rPr>
                <w:rFonts w:asciiTheme="minorHAnsi" w:hAnsiTheme="minorHAnsi" w:cstheme="minorHAnsi"/>
                <w:sz w:val="20"/>
              </w:rPr>
            </w:pPr>
            <w:r w:rsidRPr="00E46112">
              <w:rPr>
                <w:rFonts w:asciiTheme="minorHAnsi" w:hAnsiTheme="minorHAnsi" w:cstheme="minorHAnsi"/>
                <w:sz w:val="20"/>
              </w:rPr>
              <w:t>Demography</w:t>
            </w:r>
          </w:p>
        </w:tc>
        <w:tc>
          <w:tcPr>
            <w:tcW w:w="743" w:type="pct"/>
            <w:tcBorders>
              <w:top w:val="single" w:sz="4" w:space="0" w:color="auto"/>
              <w:left w:val="single" w:sz="4" w:space="0" w:color="auto"/>
              <w:bottom w:val="single" w:sz="4" w:space="0" w:color="auto"/>
              <w:right w:val="single" w:sz="4" w:space="0" w:color="auto"/>
            </w:tcBorders>
          </w:tcPr>
          <w:p w14:paraId="001B6B07" w14:textId="77777777" w:rsidR="002720A4" w:rsidRPr="00E46112" w:rsidRDefault="002720A4" w:rsidP="001408FC">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language</w:t>
            </w:r>
          </w:p>
        </w:tc>
        <w:tc>
          <w:tcPr>
            <w:tcW w:w="1671" w:type="pct"/>
            <w:tcBorders>
              <w:top w:val="single" w:sz="4" w:space="0" w:color="auto"/>
              <w:left w:val="single" w:sz="4" w:space="0" w:color="auto"/>
              <w:bottom w:val="single" w:sz="4" w:space="0" w:color="auto"/>
              <w:right w:val="single" w:sz="4" w:space="0" w:color="auto"/>
            </w:tcBorders>
          </w:tcPr>
          <w:p w14:paraId="36E5A9F6" w14:textId="77777777" w:rsidR="002720A4" w:rsidRPr="00E46112" w:rsidRDefault="002720A4" w:rsidP="001408FC">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Language</w:t>
            </w:r>
          </w:p>
        </w:tc>
        <w:tc>
          <w:tcPr>
            <w:tcW w:w="1262" w:type="pct"/>
            <w:tcBorders>
              <w:top w:val="single" w:sz="4" w:space="0" w:color="auto"/>
              <w:left w:val="single" w:sz="4" w:space="0" w:color="auto"/>
              <w:bottom w:val="single" w:sz="4" w:space="0" w:color="auto"/>
              <w:right w:val="single" w:sz="4" w:space="0" w:color="auto"/>
            </w:tcBorders>
          </w:tcPr>
          <w:p w14:paraId="23B6019C" w14:textId="6958B18A" w:rsidR="002720A4" w:rsidRPr="00E46112" w:rsidRDefault="002720A4" w:rsidP="001408FC">
            <w:pPr>
              <w:pStyle w:val="NoSpacing"/>
              <w:spacing w:before="60" w:after="60" w:line="259" w:lineRule="auto"/>
              <w:rPr>
                <w:rFonts w:asciiTheme="minorHAnsi" w:hAnsiTheme="minorHAnsi" w:cstheme="minorHAnsi"/>
                <w:sz w:val="20"/>
              </w:rPr>
            </w:pPr>
            <w:r w:rsidRPr="00E46112">
              <w:rPr>
                <w:rFonts w:asciiTheme="minorHAnsi" w:hAnsiTheme="minorHAnsi" w:cstheme="minorHAnsi"/>
                <w:sz w:val="20"/>
              </w:rPr>
              <w:t>String, country-specific categorical variable</w:t>
            </w:r>
          </w:p>
        </w:tc>
        <w:tc>
          <w:tcPr>
            <w:tcW w:w="349" w:type="pct"/>
            <w:tcBorders>
              <w:top w:val="single" w:sz="4" w:space="0" w:color="auto"/>
              <w:left w:val="single" w:sz="4" w:space="0" w:color="auto"/>
              <w:bottom w:val="single" w:sz="4" w:space="0" w:color="auto"/>
              <w:right w:val="single" w:sz="4" w:space="0" w:color="auto"/>
            </w:tcBorders>
          </w:tcPr>
          <w:p w14:paraId="18688B3A" w14:textId="77777777" w:rsidR="002720A4" w:rsidRPr="00E46112" w:rsidRDefault="002720A4" w:rsidP="001408FC">
            <w:pPr>
              <w:pStyle w:val="NoSpacing"/>
              <w:spacing w:line="259" w:lineRule="auto"/>
              <w:jc w:val="center"/>
              <w:rPr>
                <w:rFonts w:asciiTheme="minorHAnsi" w:hAnsiTheme="minorHAnsi" w:cstheme="minorHAnsi"/>
                <w:sz w:val="20"/>
              </w:rPr>
            </w:pPr>
            <w:r w:rsidRPr="00E46112">
              <w:rPr>
                <w:rFonts w:asciiTheme="minorHAnsi" w:hAnsiTheme="minorHAnsi" w:cstheme="minorHAnsi"/>
                <w:sz w:val="20"/>
              </w:rPr>
              <w:t>2</w:t>
            </w:r>
          </w:p>
        </w:tc>
      </w:tr>
      <w:tr w:rsidR="00224237" w:rsidRPr="00E46112" w14:paraId="4E5C1822" w14:textId="77777777" w:rsidTr="00114012">
        <w:trPr>
          <w:cantSplit/>
        </w:trPr>
        <w:tc>
          <w:tcPr>
            <w:tcW w:w="277" w:type="pct"/>
            <w:tcBorders>
              <w:top w:val="single" w:sz="4" w:space="0" w:color="auto"/>
              <w:left w:val="single" w:sz="4" w:space="0" w:color="auto"/>
              <w:bottom w:val="single" w:sz="4" w:space="0" w:color="auto"/>
              <w:right w:val="single" w:sz="4" w:space="0" w:color="auto"/>
            </w:tcBorders>
          </w:tcPr>
          <w:p w14:paraId="5F7DCFAE" w14:textId="096E1E43" w:rsidR="002720A4" w:rsidRPr="00E46112" w:rsidRDefault="002720A4" w:rsidP="001408FC">
            <w:pPr>
              <w:pStyle w:val="NoSpacing"/>
              <w:spacing w:before="60" w:after="60" w:line="259" w:lineRule="auto"/>
              <w:rPr>
                <w:rFonts w:asciiTheme="minorHAnsi" w:hAnsiTheme="minorHAnsi" w:cstheme="minorHAnsi"/>
                <w:sz w:val="20"/>
              </w:rPr>
            </w:pPr>
            <w:r w:rsidRPr="00E46112">
              <w:rPr>
                <w:rFonts w:asciiTheme="minorHAnsi" w:hAnsiTheme="minorHAnsi" w:cstheme="minorHAnsi"/>
                <w:sz w:val="20"/>
              </w:rPr>
              <w:t>7</w:t>
            </w:r>
          </w:p>
        </w:tc>
        <w:tc>
          <w:tcPr>
            <w:tcW w:w="697" w:type="pct"/>
            <w:tcBorders>
              <w:top w:val="single" w:sz="4" w:space="0" w:color="auto"/>
              <w:left w:val="single" w:sz="4" w:space="0" w:color="auto"/>
              <w:bottom w:val="single" w:sz="4" w:space="0" w:color="auto"/>
              <w:right w:val="single" w:sz="4" w:space="0" w:color="auto"/>
            </w:tcBorders>
            <w:shd w:val="clear" w:color="auto" w:fill="auto"/>
          </w:tcPr>
          <w:p w14:paraId="2C7063A9" w14:textId="370BEC87" w:rsidR="002720A4" w:rsidRPr="00E46112" w:rsidRDefault="002720A4" w:rsidP="001408FC">
            <w:pPr>
              <w:pStyle w:val="NoSpacing"/>
              <w:spacing w:before="60" w:after="60" w:line="259" w:lineRule="auto"/>
              <w:rPr>
                <w:rFonts w:asciiTheme="minorHAnsi" w:hAnsiTheme="minorHAnsi" w:cstheme="minorHAnsi"/>
                <w:sz w:val="20"/>
              </w:rPr>
            </w:pPr>
            <w:r w:rsidRPr="00E46112">
              <w:rPr>
                <w:rFonts w:asciiTheme="minorHAnsi" w:hAnsiTheme="minorHAnsi" w:cstheme="minorHAnsi"/>
                <w:sz w:val="20"/>
              </w:rPr>
              <w:t>Demography</w:t>
            </w:r>
          </w:p>
        </w:tc>
        <w:tc>
          <w:tcPr>
            <w:tcW w:w="743" w:type="pct"/>
            <w:tcBorders>
              <w:top w:val="single" w:sz="4" w:space="0" w:color="auto"/>
              <w:left w:val="single" w:sz="4" w:space="0" w:color="auto"/>
              <w:bottom w:val="single" w:sz="4" w:space="0" w:color="auto"/>
              <w:right w:val="single" w:sz="4" w:space="0" w:color="auto"/>
            </w:tcBorders>
          </w:tcPr>
          <w:p w14:paraId="6EAC27FA" w14:textId="77777777" w:rsidR="002720A4" w:rsidRPr="00E46112" w:rsidRDefault="002720A4" w:rsidP="001408FC">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age</w:t>
            </w:r>
          </w:p>
        </w:tc>
        <w:tc>
          <w:tcPr>
            <w:tcW w:w="1671" w:type="pct"/>
            <w:tcBorders>
              <w:top w:val="single" w:sz="4" w:space="0" w:color="auto"/>
              <w:left w:val="single" w:sz="4" w:space="0" w:color="auto"/>
              <w:bottom w:val="single" w:sz="4" w:space="0" w:color="auto"/>
              <w:right w:val="single" w:sz="4" w:space="0" w:color="auto"/>
            </w:tcBorders>
          </w:tcPr>
          <w:p w14:paraId="5D869D00" w14:textId="77777777" w:rsidR="002720A4" w:rsidRPr="00E46112" w:rsidRDefault="002720A4" w:rsidP="001408FC">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Age of individual (continuous)</w:t>
            </w:r>
          </w:p>
        </w:tc>
        <w:tc>
          <w:tcPr>
            <w:tcW w:w="1262" w:type="pct"/>
            <w:tcBorders>
              <w:top w:val="single" w:sz="4" w:space="0" w:color="auto"/>
              <w:left w:val="single" w:sz="4" w:space="0" w:color="auto"/>
              <w:bottom w:val="single" w:sz="4" w:space="0" w:color="auto"/>
              <w:right w:val="single" w:sz="4" w:space="0" w:color="auto"/>
            </w:tcBorders>
          </w:tcPr>
          <w:p w14:paraId="1041FA85" w14:textId="5E3C9629" w:rsidR="002720A4" w:rsidRPr="00E46112" w:rsidRDefault="002720A4" w:rsidP="001408FC">
            <w:pPr>
              <w:pStyle w:val="NoSpacing"/>
              <w:spacing w:before="60" w:after="60" w:line="259" w:lineRule="auto"/>
              <w:rPr>
                <w:rFonts w:asciiTheme="minorHAnsi" w:hAnsiTheme="minorHAnsi" w:cstheme="minorHAnsi"/>
                <w:sz w:val="20"/>
              </w:rPr>
            </w:pPr>
            <w:r w:rsidRPr="00E46112">
              <w:rPr>
                <w:rFonts w:asciiTheme="minorHAnsi" w:hAnsiTheme="minorHAnsi" w:cstheme="minorHAnsi"/>
                <w:sz w:val="20"/>
              </w:rPr>
              <w:t>Numeric, continuous</w:t>
            </w:r>
          </w:p>
        </w:tc>
        <w:tc>
          <w:tcPr>
            <w:tcW w:w="349" w:type="pct"/>
            <w:tcBorders>
              <w:top w:val="single" w:sz="4" w:space="0" w:color="auto"/>
              <w:left w:val="single" w:sz="4" w:space="0" w:color="auto"/>
              <w:bottom w:val="single" w:sz="4" w:space="0" w:color="auto"/>
              <w:right w:val="single" w:sz="4" w:space="0" w:color="auto"/>
            </w:tcBorders>
          </w:tcPr>
          <w:p w14:paraId="4E347AE9" w14:textId="77777777" w:rsidR="002720A4" w:rsidRPr="00E46112" w:rsidRDefault="002720A4" w:rsidP="001408FC">
            <w:pPr>
              <w:pStyle w:val="NoSpacing"/>
              <w:spacing w:line="259" w:lineRule="auto"/>
              <w:jc w:val="center"/>
              <w:rPr>
                <w:rFonts w:asciiTheme="minorHAnsi" w:hAnsiTheme="minorHAnsi" w:cstheme="minorHAnsi"/>
                <w:sz w:val="20"/>
              </w:rPr>
            </w:pPr>
            <w:r w:rsidRPr="00E46112">
              <w:rPr>
                <w:rFonts w:asciiTheme="minorHAnsi" w:hAnsiTheme="minorHAnsi" w:cstheme="minorHAnsi"/>
                <w:sz w:val="20"/>
              </w:rPr>
              <w:t>1</w:t>
            </w:r>
          </w:p>
        </w:tc>
      </w:tr>
      <w:tr w:rsidR="00224237" w:rsidRPr="00E46112" w14:paraId="374D5DA0" w14:textId="77777777" w:rsidTr="00114012">
        <w:trPr>
          <w:cantSplit/>
        </w:trPr>
        <w:tc>
          <w:tcPr>
            <w:tcW w:w="277" w:type="pct"/>
            <w:tcBorders>
              <w:top w:val="single" w:sz="4" w:space="0" w:color="auto"/>
              <w:left w:val="single" w:sz="4" w:space="0" w:color="auto"/>
              <w:bottom w:val="single" w:sz="4" w:space="0" w:color="auto"/>
              <w:right w:val="single" w:sz="4" w:space="0" w:color="auto"/>
            </w:tcBorders>
          </w:tcPr>
          <w:p w14:paraId="084C2F2D" w14:textId="608B9E0B" w:rsidR="002720A4" w:rsidRPr="00E46112" w:rsidRDefault="002720A4" w:rsidP="001408FC">
            <w:pPr>
              <w:pStyle w:val="NoSpacing"/>
              <w:spacing w:before="60" w:after="60" w:line="259" w:lineRule="auto"/>
              <w:rPr>
                <w:rFonts w:asciiTheme="minorHAnsi" w:hAnsiTheme="minorHAnsi" w:cstheme="minorHAnsi"/>
                <w:sz w:val="20"/>
              </w:rPr>
            </w:pPr>
            <w:r w:rsidRPr="00E46112">
              <w:rPr>
                <w:rFonts w:asciiTheme="minorHAnsi" w:hAnsiTheme="minorHAnsi" w:cstheme="minorHAnsi"/>
                <w:sz w:val="20"/>
              </w:rPr>
              <w:t>8</w:t>
            </w:r>
          </w:p>
        </w:tc>
        <w:tc>
          <w:tcPr>
            <w:tcW w:w="697" w:type="pct"/>
            <w:tcBorders>
              <w:top w:val="single" w:sz="4" w:space="0" w:color="auto"/>
              <w:left w:val="single" w:sz="4" w:space="0" w:color="auto"/>
              <w:bottom w:val="single" w:sz="4" w:space="0" w:color="auto"/>
              <w:right w:val="single" w:sz="4" w:space="0" w:color="auto"/>
            </w:tcBorders>
            <w:shd w:val="clear" w:color="auto" w:fill="auto"/>
          </w:tcPr>
          <w:p w14:paraId="3E16A1E0" w14:textId="0C53DCD9" w:rsidR="002720A4" w:rsidRPr="00E46112" w:rsidRDefault="002720A4" w:rsidP="001408FC">
            <w:pPr>
              <w:pStyle w:val="NoSpacing"/>
              <w:spacing w:before="60" w:after="60" w:line="259" w:lineRule="auto"/>
              <w:rPr>
                <w:rFonts w:asciiTheme="minorHAnsi" w:hAnsiTheme="minorHAnsi" w:cstheme="minorHAnsi"/>
                <w:sz w:val="20"/>
              </w:rPr>
            </w:pPr>
            <w:r w:rsidRPr="00E46112">
              <w:rPr>
                <w:rFonts w:asciiTheme="minorHAnsi" w:hAnsiTheme="minorHAnsi" w:cstheme="minorHAnsi"/>
                <w:sz w:val="20"/>
              </w:rPr>
              <w:t>Demography</w:t>
            </w:r>
          </w:p>
        </w:tc>
        <w:tc>
          <w:tcPr>
            <w:tcW w:w="743" w:type="pct"/>
            <w:tcBorders>
              <w:top w:val="single" w:sz="4" w:space="0" w:color="auto"/>
              <w:left w:val="single" w:sz="4" w:space="0" w:color="auto"/>
              <w:bottom w:val="single" w:sz="4" w:space="0" w:color="auto"/>
              <w:right w:val="single" w:sz="4" w:space="0" w:color="auto"/>
            </w:tcBorders>
          </w:tcPr>
          <w:p w14:paraId="054CD9D5" w14:textId="77777777" w:rsidR="002720A4" w:rsidRPr="00E46112" w:rsidRDefault="002720A4" w:rsidP="001408FC">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agecat</w:t>
            </w:r>
          </w:p>
        </w:tc>
        <w:tc>
          <w:tcPr>
            <w:tcW w:w="1671" w:type="pct"/>
            <w:tcBorders>
              <w:top w:val="single" w:sz="4" w:space="0" w:color="auto"/>
              <w:left w:val="single" w:sz="4" w:space="0" w:color="auto"/>
              <w:bottom w:val="single" w:sz="4" w:space="0" w:color="auto"/>
              <w:right w:val="single" w:sz="4" w:space="0" w:color="auto"/>
            </w:tcBorders>
          </w:tcPr>
          <w:p w14:paraId="704D707B" w14:textId="77777777" w:rsidR="002720A4" w:rsidRPr="00E46112" w:rsidRDefault="002720A4" w:rsidP="001408FC">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Age of individual (categorical)</w:t>
            </w:r>
          </w:p>
        </w:tc>
        <w:tc>
          <w:tcPr>
            <w:tcW w:w="1262" w:type="pct"/>
            <w:tcBorders>
              <w:top w:val="single" w:sz="4" w:space="0" w:color="auto"/>
              <w:left w:val="single" w:sz="4" w:space="0" w:color="auto"/>
              <w:bottom w:val="single" w:sz="4" w:space="0" w:color="auto"/>
              <w:right w:val="single" w:sz="4" w:space="0" w:color="auto"/>
            </w:tcBorders>
          </w:tcPr>
          <w:p w14:paraId="65E1100C" w14:textId="35D8EB28" w:rsidR="002720A4" w:rsidRPr="00E46112" w:rsidRDefault="002720A4" w:rsidP="001408FC">
            <w:pPr>
              <w:pStyle w:val="NoSpacing"/>
              <w:spacing w:before="60" w:after="60" w:line="259" w:lineRule="auto"/>
              <w:rPr>
                <w:rFonts w:asciiTheme="minorHAnsi" w:hAnsiTheme="minorHAnsi" w:cstheme="minorHAnsi"/>
                <w:sz w:val="20"/>
              </w:rPr>
            </w:pPr>
            <w:r w:rsidRPr="00E46112">
              <w:rPr>
                <w:rFonts w:asciiTheme="minorHAnsi" w:hAnsiTheme="minorHAnsi" w:cstheme="minorHAnsi"/>
                <w:sz w:val="20"/>
              </w:rPr>
              <w:t>String, country-specific categorical variable</w:t>
            </w:r>
          </w:p>
        </w:tc>
        <w:tc>
          <w:tcPr>
            <w:tcW w:w="349" w:type="pct"/>
            <w:tcBorders>
              <w:top w:val="single" w:sz="4" w:space="0" w:color="auto"/>
              <w:left w:val="single" w:sz="4" w:space="0" w:color="auto"/>
              <w:bottom w:val="single" w:sz="4" w:space="0" w:color="auto"/>
              <w:right w:val="single" w:sz="4" w:space="0" w:color="auto"/>
            </w:tcBorders>
          </w:tcPr>
          <w:p w14:paraId="063195D2" w14:textId="77777777" w:rsidR="002720A4" w:rsidRPr="00E46112" w:rsidRDefault="002720A4" w:rsidP="001408FC">
            <w:pPr>
              <w:pStyle w:val="NoSpacing"/>
              <w:spacing w:line="259" w:lineRule="auto"/>
              <w:jc w:val="center"/>
              <w:rPr>
                <w:rFonts w:asciiTheme="minorHAnsi" w:hAnsiTheme="minorHAnsi" w:cstheme="minorHAnsi"/>
                <w:sz w:val="20"/>
              </w:rPr>
            </w:pPr>
            <w:r w:rsidRPr="00E46112">
              <w:rPr>
                <w:rFonts w:asciiTheme="minorHAnsi" w:hAnsiTheme="minorHAnsi" w:cstheme="minorHAnsi"/>
                <w:sz w:val="20"/>
              </w:rPr>
              <w:t>1</w:t>
            </w:r>
          </w:p>
        </w:tc>
      </w:tr>
      <w:tr w:rsidR="00224237" w:rsidRPr="00E46112" w14:paraId="59C902C1" w14:textId="77777777" w:rsidTr="00A966FC">
        <w:trPr>
          <w:cantSplit/>
        </w:trPr>
        <w:tc>
          <w:tcPr>
            <w:tcW w:w="277"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F5F84D3" w14:textId="04AF9D3F" w:rsidR="00E676F3" w:rsidRPr="00E46112" w:rsidRDefault="006F09C8" w:rsidP="00E676F3">
            <w:pPr>
              <w:pStyle w:val="NoSpacing"/>
              <w:spacing w:before="60" w:after="60" w:line="259" w:lineRule="auto"/>
              <w:rPr>
                <w:rFonts w:asciiTheme="minorHAnsi" w:hAnsiTheme="minorHAnsi" w:cstheme="minorHAnsi"/>
                <w:sz w:val="20"/>
              </w:rPr>
            </w:pPr>
            <w:r>
              <w:rPr>
                <w:rFonts w:asciiTheme="minorHAnsi" w:hAnsiTheme="minorHAnsi" w:cstheme="minorHAnsi"/>
                <w:sz w:val="20"/>
              </w:rPr>
              <w:t>9</w:t>
            </w:r>
          </w:p>
        </w:tc>
        <w:tc>
          <w:tcPr>
            <w:tcW w:w="697"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775796" w14:textId="6032DC60" w:rsidR="00E676F3" w:rsidRPr="00E46112" w:rsidRDefault="00E676F3" w:rsidP="00E676F3">
            <w:pPr>
              <w:pStyle w:val="NoSpacing"/>
              <w:spacing w:before="60" w:after="60" w:line="259" w:lineRule="auto"/>
              <w:rPr>
                <w:rFonts w:asciiTheme="minorHAnsi" w:hAnsiTheme="minorHAnsi" w:cstheme="minorHAnsi"/>
                <w:sz w:val="20"/>
              </w:rPr>
            </w:pPr>
            <w:r w:rsidRPr="00F83CB3">
              <w:rPr>
                <w:rFonts w:asciiTheme="minorHAnsi" w:hAnsiTheme="minorHAnsi" w:cstheme="minorHAnsi"/>
                <w:sz w:val="20"/>
              </w:rPr>
              <w:t>Demography</w:t>
            </w:r>
          </w:p>
        </w:tc>
        <w:tc>
          <w:tcPr>
            <w:tcW w:w="74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67F387" w14:textId="6085DD72" w:rsidR="00E676F3" w:rsidRPr="00E46112" w:rsidRDefault="00E06228" w:rsidP="00E676F3">
            <w:pPr>
              <w:pStyle w:val="NoSpacing"/>
              <w:spacing w:before="60" w:after="60" w:line="259" w:lineRule="auto"/>
              <w:rPr>
                <w:rFonts w:asciiTheme="minorHAnsi" w:hAnsiTheme="minorHAnsi" w:cstheme="minorHAnsi"/>
                <w:b/>
                <w:bCs/>
                <w:sz w:val="20"/>
              </w:rPr>
            </w:pPr>
            <w:r>
              <w:rPr>
                <w:rFonts w:asciiTheme="minorHAnsi" w:hAnsiTheme="minorHAnsi" w:cstheme="minorHAnsi"/>
                <w:b/>
                <w:bCs/>
                <w:sz w:val="20"/>
              </w:rPr>
              <w:t>child</w:t>
            </w:r>
            <w:r w:rsidR="006F09C8">
              <w:rPr>
                <w:rFonts w:asciiTheme="minorHAnsi" w:hAnsiTheme="minorHAnsi" w:cstheme="minorHAnsi"/>
                <w:b/>
                <w:bCs/>
                <w:sz w:val="20"/>
              </w:rPr>
              <w:t>yr</w:t>
            </w:r>
          </w:p>
        </w:tc>
        <w:tc>
          <w:tcPr>
            <w:tcW w:w="1671"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5F65A4E" w14:textId="0A8D393B" w:rsidR="00E676F3" w:rsidRPr="00E46112" w:rsidRDefault="00E06228" w:rsidP="00E676F3">
            <w:pPr>
              <w:pStyle w:val="NoSpacing"/>
              <w:spacing w:before="60" w:after="60" w:line="259" w:lineRule="auto"/>
              <w:rPr>
                <w:rFonts w:asciiTheme="minorHAnsi" w:hAnsiTheme="minorHAnsi" w:cstheme="minorHAnsi"/>
                <w:b/>
                <w:bCs/>
                <w:sz w:val="20"/>
              </w:rPr>
            </w:pPr>
            <w:r>
              <w:rPr>
                <w:rFonts w:asciiTheme="minorHAnsi" w:hAnsiTheme="minorHAnsi" w:cstheme="minorHAnsi"/>
                <w:b/>
                <w:bCs/>
                <w:sz w:val="20"/>
              </w:rPr>
              <w:t>Child a</w:t>
            </w:r>
            <w:r w:rsidR="00E676F3">
              <w:rPr>
                <w:rFonts w:asciiTheme="minorHAnsi" w:hAnsiTheme="minorHAnsi" w:cstheme="minorHAnsi"/>
                <w:b/>
                <w:bCs/>
                <w:sz w:val="20"/>
              </w:rPr>
              <w:t>ge in years for those under 5</w:t>
            </w:r>
          </w:p>
        </w:tc>
        <w:tc>
          <w:tcPr>
            <w:tcW w:w="126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F3617D" w14:textId="73F2B0D7" w:rsidR="00E676F3" w:rsidRPr="00E46112" w:rsidRDefault="00E676F3" w:rsidP="00E676F3">
            <w:pPr>
              <w:pStyle w:val="NoSpacing"/>
              <w:spacing w:before="60" w:line="259" w:lineRule="auto"/>
              <w:rPr>
                <w:rFonts w:asciiTheme="minorHAnsi" w:hAnsiTheme="minorHAnsi" w:cstheme="minorHAnsi"/>
                <w:sz w:val="20"/>
              </w:rPr>
            </w:pPr>
            <w:r w:rsidRPr="00E5600A">
              <w:rPr>
                <w:rFonts w:asciiTheme="minorHAnsi" w:hAnsiTheme="minorHAnsi" w:cstheme="minorHAnsi"/>
                <w:sz w:val="20"/>
              </w:rPr>
              <w:t>Numeric, continuous</w:t>
            </w:r>
          </w:p>
        </w:tc>
        <w:tc>
          <w:tcPr>
            <w:tcW w:w="34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EFDB9E" w14:textId="54FD5503" w:rsidR="00E676F3" w:rsidRPr="00E46112" w:rsidRDefault="006F09C8" w:rsidP="00E676F3">
            <w:pPr>
              <w:pStyle w:val="NoSpacing"/>
              <w:spacing w:line="259" w:lineRule="auto"/>
              <w:jc w:val="center"/>
              <w:rPr>
                <w:rFonts w:asciiTheme="minorHAnsi" w:hAnsiTheme="minorHAnsi" w:cstheme="minorHAnsi"/>
                <w:sz w:val="20"/>
              </w:rPr>
            </w:pPr>
            <w:r>
              <w:rPr>
                <w:rFonts w:asciiTheme="minorHAnsi" w:hAnsiTheme="minorHAnsi" w:cstheme="minorHAnsi"/>
                <w:sz w:val="20"/>
              </w:rPr>
              <w:t>1</w:t>
            </w:r>
          </w:p>
        </w:tc>
      </w:tr>
      <w:tr w:rsidR="00224237" w:rsidRPr="00E46112" w14:paraId="64C4B842" w14:textId="77777777" w:rsidTr="00A966FC">
        <w:trPr>
          <w:cantSplit/>
        </w:trPr>
        <w:tc>
          <w:tcPr>
            <w:tcW w:w="277"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22AD36" w14:textId="45BFA5C5" w:rsidR="00E676F3" w:rsidRPr="00E46112" w:rsidRDefault="006F09C8" w:rsidP="00E676F3">
            <w:pPr>
              <w:pStyle w:val="NoSpacing"/>
              <w:spacing w:before="60" w:after="60" w:line="259" w:lineRule="auto"/>
              <w:rPr>
                <w:rFonts w:asciiTheme="minorHAnsi" w:hAnsiTheme="minorHAnsi" w:cstheme="minorHAnsi"/>
                <w:sz w:val="20"/>
              </w:rPr>
            </w:pPr>
            <w:r>
              <w:rPr>
                <w:rFonts w:asciiTheme="minorHAnsi" w:hAnsiTheme="minorHAnsi" w:cstheme="minorHAnsi"/>
                <w:sz w:val="20"/>
              </w:rPr>
              <w:t>10</w:t>
            </w:r>
          </w:p>
        </w:tc>
        <w:tc>
          <w:tcPr>
            <w:tcW w:w="697"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65BC690" w14:textId="1A3D4BB5" w:rsidR="00E676F3" w:rsidRPr="00E46112" w:rsidRDefault="00E676F3" w:rsidP="00E676F3">
            <w:pPr>
              <w:pStyle w:val="NoSpacing"/>
              <w:spacing w:before="60" w:after="60" w:line="259" w:lineRule="auto"/>
              <w:rPr>
                <w:rFonts w:asciiTheme="minorHAnsi" w:hAnsiTheme="minorHAnsi" w:cstheme="minorHAnsi"/>
                <w:sz w:val="20"/>
              </w:rPr>
            </w:pPr>
            <w:r w:rsidRPr="00F83CB3">
              <w:rPr>
                <w:rFonts w:asciiTheme="minorHAnsi" w:hAnsiTheme="minorHAnsi" w:cstheme="minorHAnsi"/>
                <w:sz w:val="20"/>
              </w:rPr>
              <w:t>Demography</w:t>
            </w:r>
          </w:p>
        </w:tc>
        <w:tc>
          <w:tcPr>
            <w:tcW w:w="74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9DD42E7" w14:textId="3850157D" w:rsidR="00E676F3" w:rsidRPr="00E46112" w:rsidRDefault="00E06228" w:rsidP="00E676F3">
            <w:pPr>
              <w:pStyle w:val="NoSpacing"/>
              <w:spacing w:before="60" w:after="60" w:line="259" w:lineRule="auto"/>
              <w:rPr>
                <w:rFonts w:asciiTheme="minorHAnsi" w:hAnsiTheme="minorHAnsi" w:cstheme="minorHAnsi"/>
                <w:b/>
                <w:bCs/>
                <w:sz w:val="20"/>
              </w:rPr>
            </w:pPr>
            <w:r>
              <w:rPr>
                <w:rFonts w:asciiTheme="minorHAnsi" w:hAnsiTheme="minorHAnsi" w:cstheme="minorHAnsi"/>
                <w:b/>
                <w:bCs/>
                <w:sz w:val="20"/>
              </w:rPr>
              <w:t>child</w:t>
            </w:r>
            <w:r w:rsidR="006F09C8">
              <w:rPr>
                <w:rFonts w:asciiTheme="minorHAnsi" w:hAnsiTheme="minorHAnsi" w:cstheme="minorHAnsi"/>
                <w:b/>
                <w:bCs/>
                <w:sz w:val="20"/>
              </w:rPr>
              <w:t>mth</w:t>
            </w:r>
          </w:p>
        </w:tc>
        <w:tc>
          <w:tcPr>
            <w:tcW w:w="1671"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5C616D" w14:textId="73552F81" w:rsidR="00E676F3" w:rsidRPr="00E46112" w:rsidRDefault="00E06228" w:rsidP="00E676F3">
            <w:pPr>
              <w:pStyle w:val="NoSpacing"/>
              <w:spacing w:before="60" w:after="60" w:line="259" w:lineRule="auto"/>
              <w:rPr>
                <w:rFonts w:asciiTheme="minorHAnsi" w:hAnsiTheme="minorHAnsi" w:cstheme="minorHAnsi"/>
                <w:b/>
                <w:bCs/>
                <w:sz w:val="20"/>
              </w:rPr>
            </w:pPr>
            <w:r>
              <w:rPr>
                <w:rFonts w:asciiTheme="minorHAnsi" w:hAnsiTheme="minorHAnsi" w:cstheme="minorHAnsi"/>
                <w:b/>
                <w:bCs/>
                <w:sz w:val="20"/>
              </w:rPr>
              <w:t>Child a</w:t>
            </w:r>
            <w:r w:rsidR="00E676F3">
              <w:rPr>
                <w:rFonts w:asciiTheme="minorHAnsi" w:hAnsiTheme="minorHAnsi" w:cstheme="minorHAnsi"/>
                <w:b/>
                <w:bCs/>
                <w:sz w:val="20"/>
              </w:rPr>
              <w:t>ge in months those under 5</w:t>
            </w:r>
          </w:p>
        </w:tc>
        <w:tc>
          <w:tcPr>
            <w:tcW w:w="126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24D57" w14:textId="40770FF5" w:rsidR="00E676F3" w:rsidRPr="00E46112" w:rsidRDefault="00E676F3" w:rsidP="00E676F3">
            <w:pPr>
              <w:pStyle w:val="NoSpacing"/>
              <w:spacing w:before="60" w:line="259" w:lineRule="auto"/>
              <w:rPr>
                <w:rFonts w:asciiTheme="minorHAnsi" w:hAnsiTheme="minorHAnsi" w:cstheme="minorHAnsi"/>
                <w:sz w:val="20"/>
              </w:rPr>
            </w:pPr>
            <w:r w:rsidRPr="00E5600A">
              <w:rPr>
                <w:rFonts w:asciiTheme="minorHAnsi" w:hAnsiTheme="minorHAnsi" w:cstheme="minorHAnsi"/>
                <w:sz w:val="20"/>
              </w:rPr>
              <w:t>Numeric, continuous</w:t>
            </w:r>
          </w:p>
        </w:tc>
        <w:tc>
          <w:tcPr>
            <w:tcW w:w="34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2DEC09" w14:textId="37003894" w:rsidR="00E676F3" w:rsidRPr="00E46112" w:rsidRDefault="006F09C8" w:rsidP="00E676F3">
            <w:pPr>
              <w:pStyle w:val="NoSpacing"/>
              <w:spacing w:line="259" w:lineRule="auto"/>
              <w:jc w:val="center"/>
              <w:rPr>
                <w:rFonts w:asciiTheme="minorHAnsi" w:hAnsiTheme="minorHAnsi" w:cstheme="minorHAnsi"/>
                <w:sz w:val="20"/>
              </w:rPr>
            </w:pPr>
            <w:r>
              <w:rPr>
                <w:rFonts w:asciiTheme="minorHAnsi" w:hAnsiTheme="minorHAnsi" w:cstheme="minorHAnsi"/>
                <w:sz w:val="20"/>
              </w:rPr>
              <w:t>1</w:t>
            </w:r>
          </w:p>
        </w:tc>
      </w:tr>
      <w:tr w:rsidR="00224237" w:rsidRPr="00E46112" w14:paraId="1FCFAA24" w14:textId="77777777" w:rsidTr="00114012">
        <w:trPr>
          <w:cantSplit/>
        </w:trPr>
        <w:tc>
          <w:tcPr>
            <w:tcW w:w="277" w:type="pct"/>
            <w:tcBorders>
              <w:top w:val="single" w:sz="4" w:space="0" w:color="auto"/>
              <w:left w:val="single" w:sz="4" w:space="0" w:color="auto"/>
              <w:bottom w:val="single" w:sz="4" w:space="0" w:color="auto"/>
              <w:right w:val="single" w:sz="4" w:space="0" w:color="auto"/>
            </w:tcBorders>
          </w:tcPr>
          <w:p w14:paraId="63997870" w14:textId="4705BB23" w:rsidR="002720A4" w:rsidRPr="00E46112" w:rsidRDefault="006F09C8" w:rsidP="001408FC">
            <w:pPr>
              <w:pStyle w:val="NoSpacing"/>
              <w:spacing w:before="60" w:after="60" w:line="259" w:lineRule="auto"/>
              <w:rPr>
                <w:rFonts w:asciiTheme="minorHAnsi" w:hAnsiTheme="minorHAnsi" w:cstheme="minorHAnsi"/>
                <w:sz w:val="20"/>
              </w:rPr>
            </w:pPr>
            <w:r>
              <w:rPr>
                <w:rFonts w:asciiTheme="minorHAnsi" w:hAnsiTheme="minorHAnsi" w:cstheme="minorHAnsi"/>
                <w:sz w:val="20"/>
              </w:rPr>
              <w:t>11</w:t>
            </w:r>
          </w:p>
        </w:tc>
        <w:tc>
          <w:tcPr>
            <w:tcW w:w="697" w:type="pct"/>
            <w:tcBorders>
              <w:top w:val="single" w:sz="4" w:space="0" w:color="auto"/>
              <w:left w:val="single" w:sz="4" w:space="0" w:color="auto"/>
              <w:bottom w:val="single" w:sz="4" w:space="0" w:color="auto"/>
              <w:right w:val="single" w:sz="4" w:space="0" w:color="auto"/>
            </w:tcBorders>
            <w:shd w:val="clear" w:color="auto" w:fill="auto"/>
          </w:tcPr>
          <w:p w14:paraId="2E0D8FC7" w14:textId="7B5E16B1" w:rsidR="002720A4" w:rsidRPr="00E46112" w:rsidRDefault="002720A4" w:rsidP="001408FC">
            <w:pPr>
              <w:pStyle w:val="NoSpacing"/>
              <w:spacing w:before="60" w:after="60" w:line="259" w:lineRule="auto"/>
              <w:rPr>
                <w:rFonts w:asciiTheme="minorHAnsi" w:hAnsiTheme="minorHAnsi" w:cstheme="minorHAnsi"/>
                <w:sz w:val="20"/>
              </w:rPr>
            </w:pPr>
            <w:r w:rsidRPr="00E46112">
              <w:rPr>
                <w:rFonts w:asciiTheme="minorHAnsi" w:hAnsiTheme="minorHAnsi" w:cstheme="minorHAnsi"/>
                <w:sz w:val="20"/>
              </w:rPr>
              <w:t>Demography</w:t>
            </w:r>
          </w:p>
        </w:tc>
        <w:tc>
          <w:tcPr>
            <w:tcW w:w="743" w:type="pct"/>
            <w:tcBorders>
              <w:top w:val="single" w:sz="4" w:space="0" w:color="auto"/>
              <w:left w:val="single" w:sz="4" w:space="0" w:color="auto"/>
              <w:bottom w:val="single" w:sz="4" w:space="0" w:color="auto"/>
              <w:right w:val="single" w:sz="4" w:space="0" w:color="auto"/>
            </w:tcBorders>
          </w:tcPr>
          <w:p w14:paraId="5951982A" w14:textId="77777777" w:rsidR="002720A4" w:rsidRPr="00E46112" w:rsidRDefault="002720A4" w:rsidP="001408FC">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male</w:t>
            </w:r>
          </w:p>
        </w:tc>
        <w:tc>
          <w:tcPr>
            <w:tcW w:w="1671" w:type="pct"/>
            <w:tcBorders>
              <w:top w:val="single" w:sz="4" w:space="0" w:color="auto"/>
              <w:left w:val="single" w:sz="4" w:space="0" w:color="auto"/>
              <w:bottom w:val="single" w:sz="4" w:space="0" w:color="auto"/>
              <w:right w:val="single" w:sz="4" w:space="0" w:color="auto"/>
            </w:tcBorders>
          </w:tcPr>
          <w:p w14:paraId="2A47590D" w14:textId="5DA189E0" w:rsidR="002720A4" w:rsidRPr="00E46112" w:rsidRDefault="002720A4" w:rsidP="001408FC">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Sex of household member</w:t>
            </w:r>
          </w:p>
        </w:tc>
        <w:tc>
          <w:tcPr>
            <w:tcW w:w="1262" w:type="pct"/>
            <w:tcBorders>
              <w:top w:val="single" w:sz="4" w:space="0" w:color="auto"/>
              <w:left w:val="single" w:sz="4" w:space="0" w:color="auto"/>
              <w:bottom w:val="single" w:sz="4" w:space="0" w:color="auto"/>
              <w:right w:val="single" w:sz="4" w:space="0" w:color="auto"/>
            </w:tcBorders>
          </w:tcPr>
          <w:p w14:paraId="0E3020BE" w14:textId="618BC05E" w:rsidR="002720A4" w:rsidRPr="00E46112" w:rsidRDefault="002720A4" w:rsidP="001408FC">
            <w:pPr>
              <w:pStyle w:val="NoSpacing"/>
              <w:spacing w:before="60" w:line="259" w:lineRule="auto"/>
              <w:rPr>
                <w:rFonts w:asciiTheme="minorHAnsi" w:hAnsiTheme="minorHAnsi" w:cstheme="minorHAnsi"/>
                <w:sz w:val="20"/>
              </w:rPr>
            </w:pPr>
            <w:r w:rsidRPr="00E46112">
              <w:rPr>
                <w:rFonts w:asciiTheme="minorHAnsi" w:hAnsiTheme="minorHAnsi" w:cstheme="minorHAnsi"/>
                <w:sz w:val="20"/>
              </w:rPr>
              <w:t>1 = Male</w:t>
            </w:r>
            <w:r w:rsidRPr="00E46112">
              <w:rPr>
                <w:rFonts w:asciiTheme="minorHAnsi" w:hAnsiTheme="minorHAnsi" w:cstheme="minorHAnsi"/>
                <w:sz w:val="20"/>
              </w:rPr>
              <w:br/>
              <w:t>0 = Female</w:t>
            </w:r>
          </w:p>
        </w:tc>
        <w:tc>
          <w:tcPr>
            <w:tcW w:w="349" w:type="pct"/>
            <w:tcBorders>
              <w:top w:val="single" w:sz="4" w:space="0" w:color="auto"/>
              <w:left w:val="single" w:sz="4" w:space="0" w:color="auto"/>
              <w:bottom w:val="single" w:sz="4" w:space="0" w:color="auto"/>
              <w:right w:val="single" w:sz="4" w:space="0" w:color="auto"/>
            </w:tcBorders>
          </w:tcPr>
          <w:p w14:paraId="6764C468" w14:textId="77777777" w:rsidR="002720A4" w:rsidRPr="00E46112" w:rsidRDefault="002720A4" w:rsidP="001408FC">
            <w:pPr>
              <w:pStyle w:val="NoSpacing"/>
              <w:spacing w:line="259" w:lineRule="auto"/>
              <w:jc w:val="center"/>
              <w:rPr>
                <w:rFonts w:asciiTheme="minorHAnsi" w:hAnsiTheme="minorHAnsi" w:cstheme="minorHAnsi"/>
                <w:sz w:val="20"/>
              </w:rPr>
            </w:pPr>
            <w:r w:rsidRPr="00E46112">
              <w:rPr>
                <w:rFonts w:asciiTheme="minorHAnsi" w:hAnsiTheme="minorHAnsi" w:cstheme="minorHAnsi"/>
                <w:sz w:val="20"/>
              </w:rPr>
              <w:t>1</w:t>
            </w:r>
          </w:p>
        </w:tc>
      </w:tr>
      <w:tr w:rsidR="00224237" w:rsidRPr="00E46112" w14:paraId="61631126" w14:textId="77777777" w:rsidTr="00114012">
        <w:trPr>
          <w:cantSplit/>
        </w:trPr>
        <w:tc>
          <w:tcPr>
            <w:tcW w:w="277" w:type="pct"/>
            <w:tcBorders>
              <w:top w:val="single" w:sz="4" w:space="0" w:color="auto"/>
              <w:left w:val="single" w:sz="4" w:space="0" w:color="auto"/>
              <w:bottom w:val="single" w:sz="4" w:space="0" w:color="auto"/>
              <w:right w:val="single" w:sz="4" w:space="0" w:color="auto"/>
            </w:tcBorders>
          </w:tcPr>
          <w:p w14:paraId="790A9102" w14:textId="41E9078E" w:rsidR="002720A4" w:rsidRPr="00E46112" w:rsidRDefault="002720A4" w:rsidP="001408FC">
            <w:pPr>
              <w:pStyle w:val="NoSpacing"/>
              <w:spacing w:before="60" w:after="60" w:line="259" w:lineRule="auto"/>
              <w:rPr>
                <w:rFonts w:asciiTheme="minorHAnsi" w:hAnsiTheme="minorHAnsi" w:cstheme="minorHAnsi"/>
                <w:sz w:val="20"/>
              </w:rPr>
            </w:pPr>
            <w:r w:rsidRPr="00E46112">
              <w:rPr>
                <w:rFonts w:asciiTheme="minorHAnsi" w:hAnsiTheme="minorHAnsi" w:cstheme="minorHAnsi"/>
                <w:sz w:val="20"/>
              </w:rPr>
              <w:t>1</w:t>
            </w:r>
            <w:r w:rsidR="006F09C8">
              <w:rPr>
                <w:rFonts w:asciiTheme="minorHAnsi" w:hAnsiTheme="minorHAnsi" w:cstheme="minorHAnsi"/>
                <w:sz w:val="20"/>
              </w:rPr>
              <w:t>2</w:t>
            </w:r>
          </w:p>
        </w:tc>
        <w:tc>
          <w:tcPr>
            <w:tcW w:w="697" w:type="pct"/>
            <w:tcBorders>
              <w:top w:val="single" w:sz="4" w:space="0" w:color="auto"/>
              <w:left w:val="single" w:sz="4" w:space="0" w:color="auto"/>
              <w:bottom w:val="single" w:sz="4" w:space="0" w:color="auto"/>
              <w:right w:val="single" w:sz="4" w:space="0" w:color="auto"/>
            </w:tcBorders>
            <w:shd w:val="clear" w:color="auto" w:fill="auto"/>
          </w:tcPr>
          <w:p w14:paraId="0A9F281B" w14:textId="4392FD41" w:rsidR="002720A4" w:rsidRPr="00E46112" w:rsidRDefault="002720A4" w:rsidP="001408FC">
            <w:pPr>
              <w:pStyle w:val="NoSpacing"/>
              <w:spacing w:before="60" w:after="60" w:line="259" w:lineRule="auto"/>
              <w:rPr>
                <w:rFonts w:asciiTheme="minorHAnsi" w:hAnsiTheme="minorHAnsi" w:cstheme="minorHAnsi"/>
                <w:sz w:val="20"/>
              </w:rPr>
            </w:pPr>
            <w:r w:rsidRPr="00E46112">
              <w:rPr>
                <w:rFonts w:asciiTheme="minorHAnsi" w:hAnsiTheme="minorHAnsi" w:cstheme="minorHAnsi"/>
                <w:sz w:val="20"/>
              </w:rPr>
              <w:t>Demography</w:t>
            </w:r>
          </w:p>
        </w:tc>
        <w:tc>
          <w:tcPr>
            <w:tcW w:w="743" w:type="pct"/>
            <w:tcBorders>
              <w:top w:val="single" w:sz="4" w:space="0" w:color="auto"/>
              <w:left w:val="single" w:sz="4" w:space="0" w:color="auto"/>
              <w:bottom w:val="single" w:sz="4" w:space="0" w:color="auto"/>
              <w:right w:val="single" w:sz="4" w:space="0" w:color="auto"/>
            </w:tcBorders>
          </w:tcPr>
          <w:p w14:paraId="16D24916" w14:textId="77777777" w:rsidR="002720A4" w:rsidRPr="00E46112" w:rsidRDefault="002720A4" w:rsidP="001408FC">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relationcs</w:t>
            </w:r>
          </w:p>
        </w:tc>
        <w:tc>
          <w:tcPr>
            <w:tcW w:w="1671" w:type="pct"/>
            <w:tcBorders>
              <w:top w:val="single" w:sz="4" w:space="0" w:color="auto"/>
              <w:left w:val="single" w:sz="4" w:space="0" w:color="auto"/>
              <w:bottom w:val="single" w:sz="4" w:space="0" w:color="auto"/>
              <w:right w:val="single" w:sz="4" w:space="0" w:color="auto"/>
            </w:tcBorders>
          </w:tcPr>
          <w:p w14:paraId="1C4A8A17" w14:textId="77777777" w:rsidR="002720A4" w:rsidRPr="00E46112" w:rsidRDefault="002720A4" w:rsidP="001408FC">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Relationship to head of household country/region specific</w:t>
            </w:r>
          </w:p>
        </w:tc>
        <w:tc>
          <w:tcPr>
            <w:tcW w:w="1262" w:type="pct"/>
            <w:tcBorders>
              <w:top w:val="single" w:sz="4" w:space="0" w:color="auto"/>
              <w:left w:val="single" w:sz="4" w:space="0" w:color="auto"/>
              <w:bottom w:val="single" w:sz="4" w:space="0" w:color="auto"/>
              <w:right w:val="single" w:sz="4" w:space="0" w:color="auto"/>
            </w:tcBorders>
          </w:tcPr>
          <w:p w14:paraId="72A05790" w14:textId="77777777" w:rsidR="002720A4" w:rsidRPr="00E46112" w:rsidRDefault="002720A4" w:rsidP="001408FC">
            <w:pPr>
              <w:pStyle w:val="NoSpacing"/>
              <w:spacing w:before="60" w:line="259" w:lineRule="auto"/>
              <w:rPr>
                <w:rFonts w:asciiTheme="minorHAnsi" w:hAnsiTheme="minorHAnsi" w:cstheme="minorHAnsi"/>
                <w:sz w:val="20"/>
              </w:rPr>
            </w:pPr>
            <w:r w:rsidRPr="00E46112">
              <w:rPr>
                <w:rFonts w:asciiTheme="minorHAnsi" w:hAnsiTheme="minorHAnsi" w:cstheme="minorHAnsi"/>
                <w:sz w:val="20"/>
              </w:rPr>
              <w:t xml:space="preserve">String, country-specific categorical variable </w:t>
            </w:r>
          </w:p>
        </w:tc>
        <w:tc>
          <w:tcPr>
            <w:tcW w:w="349" w:type="pct"/>
            <w:tcBorders>
              <w:top w:val="single" w:sz="4" w:space="0" w:color="auto"/>
              <w:left w:val="single" w:sz="4" w:space="0" w:color="auto"/>
              <w:bottom w:val="single" w:sz="4" w:space="0" w:color="auto"/>
              <w:right w:val="single" w:sz="4" w:space="0" w:color="auto"/>
            </w:tcBorders>
          </w:tcPr>
          <w:p w14:paraId="0C4C2CE5" w14:textId="77777777" w:rsidR="002720A4" w:rsidRPr="00E46112" w:rsidRDefault="002720A4" w:rsidP="001408FC">
            <w:pPr>
              <w:pStyle w:val="NoSpacing"/>
              <w:spacing w:line="259" w:lineRule="auto"/>
              <w:jc w:val="center"/>
              <w:rPr>
                <w:rFonts w:asciiTheme="minorHAnsi" w:hAnsiTheme="minorHAnsi" w:cstheme="minorHAnsi"/>
                <w:sz w:val="20"/>
              </w:rPr>
            </w:pPr>
            <w:r w:rsidRPr="00E46112">
              <w:rPr>
                <w:rFonts w:asciiTheme="minorHAnsi" w:hAnsiTheme="minorHAnsi" w:cstheme="minorHAnsi"/>
                <w:sz w:val="20"/>
              </w:rPr>
              <w:t>1</w:t>
            </w:r>
          </w:p>
        </w:tc>
      </w:tr>
      <w:tr w:rsidR="00224237" w:rsidRPr="00E46112" w14:paraId="05B38037" w14:textId="77777777" w:rsidTr="00114012">
        <w:trPr>
          <w:cantSplit/>
        </w:trPr>
        <w:tc>
          <w:tcPr>
            <w:tcW w:w="277" w:type="pct"/>
            <w:tcBorders>
              <w:top w:val="single" w:sz="4" w:space="0" w:color="auto"/>
              <w:left w:val="single" w:sz="4" w:space="0" w:color="auto"/>
              <w:bottom w:val="single" w:sz="4" w:space="0" w:color="auto"/>
              <w:right w:val="single" w:sz="4" w:space="0" w:color="auto"/>
            </w:tcBorders>
          </w:tcPr>
          <w:p w14:paraId="7B362FFC" w14:textId="23D3A443" w:rsidR="002720A4" w:rsidRPr="00E46112" w:rsidRDefault="002720A4" w:rsidP="001408FC">
            <w:pPr>
              <w:pStyle w:val="NoSpacing"/>
              <w:spacing w:before="60" w:after="60" w:line="259" w:lineRule="auto"/>
              <w:rPr>
                <w:rFonts w:asciiTheme="minorHAnsi" w:hAnsiTheme="minorHAnsi" w:cstheme="minorHAnsi"/>
                <w:sz w:val="20"/>
              </w:rPr>
            </w:pPr>
            <w:r w:rsidRPr="00E46112">
              <w:rPr>
                <w:rFonts w:asciiTheme="minorHAnsi" w:hAnsiTheme="minorHAnsi" w:cstheme="minorHAnsi"/>
                <w:sz w:val="20"/>
              </w:rPr>
              <w:t>1</w:t>
            </w:r>
            <w:r w:rsidR="006F09C8">
              <w:rPr>
                <w:rFonts w:asciiTheme="minorHAnsi" w:hAnsiTheme="minorHAnsi" w:cstheme="minorHAnsi"/>
                <w:sz w:val="20"/>
              </w:rPr>
              <w:t>3</w:t>
            </w:r>
          </w:p>
        </w:tc>
        <w:tc>
          <w:tcPr>
            <w:tcW w:w="697" w:type="pct"/>
            <w:tcBorders>
              <w:top w:val="single" w:sz="4" w:space="0" w:color="auto"/>
              <w:left w:val="single" w:sz="4" w:space="0" w:color="auto"/>
              <w:bottom w:val="single" w:sz="4" w:space="0" w:color="auto"/>
              <w:right w:val="single" w:sz="4" w:space="0" w:color="auto"/>
            </w:tcBorders>
            <w:shd w:val="clear" w:color="auto" w:fill="auto"/>
          </w:tcPr>
          <w:p w14:paraId="7CBEF12E" w14:textId="103C7A8D" w:rsidR="002720A4" w:rsidRPr="00E46112" w:rsidRDefault="002720A4" w:rsidP="001408FC">
            <w:pPr>
              <w:pStyle w:val="NoSpacing"/>
              <w:spacing w:before="60" w:after="60" w:line="259" w:lineRule="auto"/>
              <w:rPr>
                <w:rFonts w:asciiTheme="minorHAnsi" w:hAnsiTheme="minorHAnsi" w:cstheme="minorHAnsi"/>
                <w:sz w:val="20"/>
              </w:rPr>
            </w:pPr>
            <w:r w:rsidRPr="00E46112">
              <w:rPr>
                <w:rFonts w:asciiTheme="minorHAnsi" w:hAnsiTheme="minorHAnsi" w:cstheme="minorHAnsi"/>
                <w:sz w:val="20"/>
              </w:rPr>
              <w:t>Demography</w:t>
            </w:r>
          </w:p>
        </w:tc>
        <w:tc>
          <w:tcPr>
            <w:tcW w:w="743" w:type="pct"/>
            <w:tcBorders>
              <w:top w:val="single" w:sz="4" w:space="0" w:color="auto"/>
              <w:left w:val="single" w:sz="4" w:space="0" w:color="auto"/>
              <w:bottom w:val="single" w:sz="4" w:space="0" w:color="auto"/>
              <w:right w:val="single" w:sz="4" w:space="0" w:color="auto"/>
            </w:tcBorders>
          </w:tcPr>
          <w:p w14:paraId="44376434" w14:textId="77777777" w:rsidR="002720A4" w:rsidRPr="00E46112" w:rsidRDefault="002720A4" w:rsidP="001408FC">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relationharm</w:t>
            </w:r>
          </w:p>
        </w:tc>
        <w:tc>
          <w:tcPr>
            <w:tcW w:w="1671" w:type="pct"/>
            <w:tcBorders>
              <w:top w:val="single" w:sz="4" w:space="0" w:color="auto"/>
              <w:left w:val="single" w:sz="4" w:space="0" w:color="auto"/>
              <w:bottom w:val="single" w:sz="4" w:space="0" w:color="auto"/>
              <w:right w:val="single" w:sz="4" w:space="0" w:color="auto"/>
            </w:tcBorders>
          </w:tcPr>
          <w:p w14:paraId="1C0BE759" w14:textId="77777777" w:rsidR="002720A4" w:rsidRPr="00E46112" w:rsidRDefault="002720A4" w:rsidP="001408FC">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Relationship to head of household harmonized across all regions</w:t>
            </w:r>
          </w:p>
        </w:tc>
        <w:tc>
          <w:tcPr>
            <w:tcW w:w="1262" w:type="pct"/>
            <w:tcBorders>
              <w:top w:val="single" w:sz="4" w:space="0" w:color="auto"/>
              <w:left w:val="single" w:sz="4" w:space="0" w:color="auto"/>
              <w:bottom w:val="single" w:sz="4" w:space="0" w:color="auto"/>
              <w:right w:val="single" w:sz="4" w:space="0" w:color="auto"/>
            </w:tcBorders>
          </w:tcPr>
          <w:p w14:paraId="0FB70D9D" w14:textId="45DB4C1F" w:rsidR="002720A4" w:rsidRPr="00E46112" w:rsidRDefault="002720A4" w:rsidP="001408FC">
            <w:pPr>
              <w:pStyle w:val="NoSpacing"/>
              <w:spacing w:before="60" w:after="60" w:line="259" w:lineRule="auto"/>
              <w:rPr>
                <w:rFonts w:asciiTheme="minorHAnsi" w:hAnsiTheme="minorHAnsi" w:cstheme="minorHAnsi"/>
                <w:sz w:val="20"/>
              </w:rPr>
            </w:pPr>
            <w:r w:rsidRPr="00E46112">
              <w:rPr>
                <w:rFonts w:asciiTheme="minorHAnsi" w:hAnsiTheme="minorHAnsi" w:cstheme="minorHAnsi"/>
                <w:sz w:val="20"/>
              </w:rPr>
              <w:t>1 = Head</w:t>
            </w:r>
            <w:r w:rsidRPr="00E46112">
              <w:rPr>
                <w:rFonts w:asciiTheme="minorHAnsi" w:hAnsiTheme="minorHAnsi" w:cstheme="minorHAnsi"/>
                <w:sz w:val="20"/>
              </w:rPr>
              <w:br/>
              <w:t xml:space="preserve">2 = Spouse </w:t>
            </w:r>
            <w:r w:rsidRPr="00E46112">
              <w:rPr>
                <w:rFonts w:asciiTheme="minorHAnsi" w:hAnsiTheme="minorHAnsi" w:cstheme="minorHAnsi"/>
                <w:sz w:val="20"/>
              </w:rPr>
              <w:br/>
              <w:t xml:space="preserve">3 = Children </w:t>
            </w:r>
            <w:r w:rsidRPr="00E46112">
              <w:rPr>
                <w:rFonts w:asciiTheme="minorHAnsi" w:hAnsiTheme="minorHAnsi" w:cstheme="minorHAnsi"/>
                <w:sz w:val="20"/>
              </w:rPr>
              <w:br/>
              <w:t xml:space="preserve">4 = Parent </w:t>
            </w:r>
            <w:r w:rsidRPr="00E46112">
              <w:rPr>
                <w:rFonts w:asciiTheme="minorHAnsi" w:hAnsiTheme="minorHAnsi" w:cstheme="minorHAnsi"/>
                <w:sz w:val="20"/>
              </w:rPr>
              <w:br/>
              <w:t xml:space="preserve">5 = Other relative </w:t>
            </w:r>
            <w:r w:rsidRPr="00E46112">
              <w:rPr>
                <w:rFonts w:asciiTheme="minorHAnsi" w:hAnsiTheme="minorHAnsi" w:cstheme="minorHAnsi"/>
                <w:sz w:val="20"/>
              </w:rPr>
              <w:br/>
              <w:t>6 = Non-relative</w:t>
            </w:r>
          </w:p>
        </w:tc>
        <w:tc>
          <w:tcPr>
            <w:tcW w:w="349" w:type="pct"/>
            <w:tcBorders>
              <w:top w:val="single" w:sz="4" w:space="0" w:color="auto"/>
              <w:left w:val="single" w:sz="4" w:space="0" w:color="auto"/>
              <w:bottom w:val="single" w:sz="4" w:space="0" w:color="auto"/>
              <w:right w:val="single" w:sz="4" w:space="0" w:color="auto"/>
            </w:tcBorders>
          </w:tcPr>
          <w:p w14:paraId="7C91F010" w14:textId="77777777" w:rsidR="002720A4" w:rsidRPr="00E46112" w:rsidRDefault="002720A4" w:rsidP="001408FC">
            <w:pPr>
              <w:pStyle w:val="NoSpacing"/>
              <w:spacing w:line="259" w:lineRule="auto"/>
              <w:jc w:val="center"/>
              <w:rPr>
                <w:rFonts w:asciiTheme="minorHAnsi" w:hAnsiTheme="minorHAnsi" w:cstheme="minorHAnsi"/>
                <w:sz w:val="20"/>
              </w:rPr>
            </w:pPr>
            <w:r w:rsidRPr="00E46112">
              <w:rPr>
                <w:rFonts w:asciiTheme="minorHAnsi" w:hAnsiTheme="minorHAnsi" w:cstheme="minorHAnsi"/>
                <w:sz w:val="20"/>
              </w:rPr>
              <w:t>1</w:t>
            </w:r>
          </w:p>
        </w:tc>
      </w:tr>
      <w:tr w:rsidR="00224237" w:rsidRPr="00E46112" w14:paraId="240992BB" w14:textId="77777777" w:rsidTr="00114012">
        <w:trPr>
          <w:cantSplit/>
        </w:trPr>
        <w:tc>
          <w:tcPr>
            <w:tcW w:w="277" w:type="pct"/>
            <w:tcBorders>
              <w:top w:val="single" w:sz="4" w:space="0" w:color="auto"/>
              <w:left w:val="single" w:sz="4" w:space="0" w:color="auto"/>
              <w:bottom w:val="single" w:sz="4" w:space="0" w:color="auto"/>
              <w:right w:val="single" w:sz="4" w:space="0" w:color="auto"/>
            </w:tcBorders>
          </w:tcPr>
          <w:p w14:paraId="0B711160" w14:textId="0951515F" w:rsidR="002720A4" w:rsidRPr="00E46112" w:rsidRDefault="002720A4" w:rsidP="001408FC">
            <w:pPr>
              <w:pStyle w:val="NoSpacing"/>
              <w:spacing w:before="60" w:after="60" w:line="259" w:lineRule="auto"/>
              <w:rPr>
                <w:rFonts w:asciiTheme="minorHAnsi" w:hAnsiTheme="minorHAnsi" w:cstheme="minorHAnsi"/>
                <w:sz w:val="20"/>
              </w:rPr>
            </w:pPr>
            <w:r w:rsidRPr="00E46112">
              <w:rPr>
                <w:rFonts w:asciiTheme="minorHAnsi" w:hAnsiTheme="minorHAnsi" w:cstheme="minorHAnsi"/>
                <w:sz w:val="20"/>
              </w:rPr>
              <w:t>1</w:t>
            </w:r>
            <w:r w:rsidR="006F09C8">
              <w:rPr>
                <w:rFonts w:asciiTheme="minorHAnsi" w:hAnsiTheme="minorHAnsi" w:cstheme="minorHAnsi"/>
                <w:sz w:val="20"/>
              </w:rPr>
              <w:t>4</w:t>
            </w:r>
          </w:p>
        </w:tc>
        <w:tc>
          <w:tcPr>
            <w:tcW w:w="697" w:type="pct"/>
            <w:tcBorders>
              <w:top w:val="single" w:sz="4" w:space="0" w:color="auto"/>
              <w:left w:val="single" w:sz="4" w:space="0" w:color="auto"/>
              <w:bottom w:val="single" w:sz="4" w:space="0" w:color="auto"/>
              <w:right w:val="single" w:sz="4" w:space="0" w:color="auto"/>
            </w:tcBorders>
            <w:shd w:val="clear" w:color="auto" w:fill="auto"/>
          </w:tcPr>
          <w:p w14:paraId="1025271D" w14:textId="6EFD6DFA" w:rsidR="002720A4" w:rsidRPr="00E46112" w:rsidRDefault="002720A4" w:rsidP="001408FC">
            <w:pPr>
              <w:pStyle w:val="NoSpacing"/>
              <w:spacing w:before="60" w:after="60" w:line="259" w:lineRule="auto"/>
              <w:rPr>
                <w:rFonts w:asciiTheme="minorHAnsi" w:hAnsiTheme="minorHAnsi" w:cstheme="minorHAnsi"/>
                <w:sz w:val="20"/>
              </w:rPr>
            </w:pPr>
            <w:r w:rsidRPr="00E46112">
              <w:rPr>
                <w:rFonts w:asciiTheme="minorHAnsi" w:hAnsiTheme="minorHAnsi" w:cstheme="minorHAnsi"/>
                <w:sz w:val="20"/>
              </w:rPr>
              <w:t>Demography</w:t>
            </w:r>
          </w:p>
        </w:tc>
        <w:tc>
          <w:tcPr>
            <w:tcW w:w="743" w:type="pct"/>
            <w:tcBorders>
              <w:top w:val="single" w:sz="4" w:space="0" w:color="auto"/>
              <w:left w:val="single" w:sz="4" w:space="0" w:color="auto"/>
              <w:bottom w:val="single" w:sz="4" w:space="0" w:color="auto"/>
              <w:right w:val="single" w:sz="4" w:space="0" w:color="auto"/>
            </w:tcBorders>
          </w:tcPr>
          <w:p w14:paraId="7C5A45C5" w14:textId="77777777" w:rsidR="002720A4" w:rsidRPr="00E46112" w:rsidRDefault="002720A4" w:rsidP="001408FC">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marital</w:t>
            </w:r>
          </w:p>
        </w:tc>
        <w:tc>
          <w:tcPr>
            <w:tcW w:w="1671" w:type="pct"/>
            <w:tcBorders>
              <w:top w:val="single" w:sz="4" w:space="0" w:color="auto"/>
              <w:left w:val="single" w:sz="4" w:space="0" w:color="auto"/>
              <w:bottom w:val="single" w:sz="4" w:space="0" w:color="auto"/>
              <w:right w:val="single" w:sz="4" w:space="0" w:color="auto"/>
            </w:tcBorders>
          </w:tcPr>
          <w:p w14:paraId="2E338649" w14:textId="77777777" w:rsidR="002720A4" w:rsidRPr="00E46112" w:rsidRDefault="002720A4" w:rsidP="001408FC">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Marital status</w:t>
            </w:r>
          </w:p>
        </w:tc>
        <w:tc>
          <w:tcPr>
            <w:tcW w:w="1262" w:type="pct"/>
            <w:tcBorders>
              <w:top w:val="single" w:sz="4" w:space="0" w:color="auto"/>
              <w:left w:val="single" w:sz="4" w:space="0" w:color="auto"/>
              <w:bottom w:val="single" w:sz="4" w:space="0" w:color="auto"/>
              <w:right w:val="single" w:sz="4" w:space="0" w:color="auto"/>
            </w:tcBorders>
          </w:tcPr>
          <w:p w14:paraId="1F6A0624" w14:textId="1232D77B" w:rsidR="002720A4" w:rsidRPr="00E46112" w:rsidRDefault="002720A4" w:rsidP="001408FC">
            <w:pPr>
              <w:pStyle w:val="NoSpacing"/>
              <w:spacing w:before="60" w:line="259" w:lineRule="auto"/>
              <w:rPr>
                <w:rFonts w:asciiTheme="minorHAnsi" w:hAnsiTheme="minorHAnsi" w:cstheme="minorHAnsi"/>
                <w:sz w:val="20"/>
              </w:rPr>
            </w:pPr>
            <w:r w:rsidRPr="00E46112">
              <w:rPr>
                <w:rFonts w:asciiTheme="minorHAnsi" w:hAnsiTheme="minorHAnsi" w:cstheme="minorHAnsi"/>
                <w:sz w:val="20"/>
              </w:rPr>
              <w:t xml:space="preserve">1 = Married </w:t>
            </w:r>
            <w:r w:rsidRPr="00E46112">
              <w:rPr>
                <w:rFonts w:asciiTheme="minorHAnsi" w:hAnsiTheme="minorHAnsi" w:cstheme="minorHAnsi"/>
                <w:sz w:val="20"/>
              </w:rPr>
              <w:br/>
              <w:t xml:space="preserve">2 = Never married </w:t>
            </w:r>
            <w:r w:rsidRPr="00E46112">
              <w:rPr>
                <w:rFonts w:asciiTheme="minorHAnsi" w:hAnsiTheme="minorHAnsi" w:cstheme="minorHAnsi"/>
                <w:sz w:val="20"/>
              </w:rPr>
              <w:br/>
              <w:t xml:space="preserve">3 = Living together </w:t>
            </w:r>
            <w:r w:rsidRPr="00E46112">
              <w:rPr>
                <w:rFonts w:asciiTheme="minorHAnsi" w:hAnsiTheme="minorHAnsi" w:cstheme="minorHAnsi"/>
                <w:sz w:val="20"/>
              </w:rPr>
              <w:br/>
              <w:t>4 = Divorced/separated</w:t>
            </w:r>
          </w:p>
          <w:p w14:paraId="09B371C5" w14:textId="4F62E14C" w:rsidR="002720A4" w:rsidRPr="00E46112" w:rsidRDefault="002720A4" w:rsidP="001408FC">
            <w:pPr>
              <w:pStyle w:val="NoSpacing"/>
              <w:spacing w:after="60" w:line="259" w:lineRule="auto"/>
              <w:rPr>
                <w:rFonts w:asciiTheme="minorHAnsi" w:hAnsiTheme="minorHAnsi" w:cstheme="minorHAnsi"/>
                <w:sz w:val="20"/>
              </w:rPr>
            </w:pPr>
            <w:r w:rsidRPr="00E46112">
              <w:rPr>
                <w:rFonts w:asciiTheme="minorHAnsi" w:hAnsiTheme="minorHAnsi" w:cstheme="minorHAnsi"/>
                <w:sz w:val="20"/>
              </w:rPr>
              <w:t>5 = Widowed</w:t>
            </w:r>
          </w:p>
        </w:tc>
        <w:tc>
          <w:tcPr>
            <w:tcW w:w="349" w:type="pct"/>
            <w:tcBorders>
              <w:top w:val="single" w:sz="4" w:space="0" w:color="auto"/>
              <w:left w:val="single" w:sz="4" w:space="0" w:color="auto"/>
              <w:bottom w:val="single" w:sz="4" w:space="0" w:color="auto"/>
              <w:right w:val="single" w:sz="4" w:space="0" w:color="auto"/>
            </w:tcBorders>
          </w:tcPr>
          <w:p w14:paraId="44203E79" w14:textId="77777777" w:rsidR="002720A4" w:rsidRPr="00E46112" w:rsidRDefault="002720A4" w:rsidP="001408FC">
            <w:pPr>
              <w:pStyle w:val="NoSpacing"/>
              <w:spacing w:line="259" w:lineRule="auto"/>
              <w:jc w:val="center"/>
              <w:rPr>
                <w:rFonts w:asciiTheme="minorHAnsi" w:hAnsiTheme="minorHAnsi" w:cstheme="minorHAnsi"/>
                <w:sz w:val="20"/>
              </w:rPr>
            </w:pPr>
            <w:r w:rsidRPr="00E46112">
              <w:rPr>
                <w:rFonts w:asciiTheme="minorHAnsi" w:hAnsiTheme="minorHAnsi" w:cstheme="minorHAnsi"/>
                <w:sz w:val="20"/>
              </w:rPr>
              <w:t>1</w:t>
            </w:r>
          </w:p>
        </w:tc>
      </w:tr>
      <w:tr w:rsidR="00224237" w:rsidRPr="00E46112" w14:paraId="333ACE23" w14:textId="77777777" w:rsidTr="00114012">
        <w:trPr>
          <w:cantSplit/>
        </w:trPr>
        <w:tc>
          <w:tcPr>
            <w:tcW w:w="277" w:type="pct"/>
          </w:tcPr>
          <w:p w14:paraId="7C9990AE" w14:textId="661A573F" w:rsidR="00EE000F" w:rsidRPr="00E46112" w:rsidRDefault="00EA06A2" w:rsidP="001408FC">
            <w:pPr>
              <w:pStyle w:val="NoSpacing"/>
              <w:spacing w:before="60" w:after="60" w:line="259" w:lineRule="auto"/>
              <w:rPr>
                <w:rFonts w:asciiTheme="minorHAnsi" w:hAnsiTheme="minorHAnsi" w:cstheme="minorHAnsi"/>
                <w:sz w:val="20"/>
              </w:rPr>
            </w:pPr>
            <w:r>
              <w:rPr>
                <w:rFonts w:asciiTheme="minorHAnsi" w:hAnsiTheme="minorHAnsi" w:cstheme="minorHAnsi"/>
                <w:sz w:val="20"/>
              </w:rPr>
              <w:t>15</w:t>
            </w:r>
          </w:p>
        </w:tc>
        <w:tc>
          <w:tcPr>
            <w:tcW w:w="697" w:type="pct"/>
            <w:shd w:val="clear" w:color="auto" w:fill="auto"/>
          </w:tcPr>
          <w:p w14:paraId="2A504DFC" w14:textId="58B3C45E" w:rsidR="00EE000F" w:rsidRPr="00E46112" w:rsidRDefault="00EE000F" w:rsidP="001408FC">
            <w:pPr>
              <w:pStyle w:val="NoSpacing"/>
              <w:spacing w:before="60" w:after="60" w:line="259" w:lineRule="auto"/>
              <w:rPr>
                <w:rFonts w:asciiTheme="minorHAnsi" w:hAnsiTheme="minorHAnsi" w:cstheme="minorHAnsi"/>
                <w:sz w:val="20"/>
              </w:rPr>
            </w:pPr>
            <w:r>
              <w:rPr>
                <w:rFonts w:asciiTheme="minorHAnsi" w:hAnsiTheme="minorHAnsi" w:cstheme="minorHAnsi"/>
                <w:sz w:val="20"/>
              </w:rPr>
              <w:t>Education</w:t>
            </w:r>
          </w:p>
        </w:tc>
        <w:tc>
          <w:tcPr>
            <w:tcW w:w="743" w:type="pct"/>
          </w:tcPr>
          <w:p w14:paraId="65CC903D" w14:textId="40E26133" w:rsidR="00EE000F" w:rsidRPr="00E46112" w:rsidRDefault="00EE000F" w:rsidP="001408FC">
            <w:pPr>
              <w:pStyle w:val="NoSpacing"/>
              <w:spacing w:before="60" w:after="60" w:line="259" w:lineRule="auto"/>
              <w:rPr>
                <w:rFonts w:asciiTheme="minorHAnsi" w:hAnsiTheme="minorHAnsi" w:cstheme="minorHAnsi"/>
                <w:b/>
                <w:bCs/>
                <w:sz w:val="20"/>
              </w:rPr>
            </w:pPr>
            <w:r>
              <w:rPr>
                <w:rFonts w:asciiTheme="minorHAnsi" w:hAnsiTheme="minorHAnsi" w:cstheme="minorHAnsi"/>
                <w:b/>
                <w:bCs/>
                <w:sz w:val="20"/>
              </w:rPr>
              <w:t>literacy</w:t>
            </w:r>
          </w:p>
        </w:tc>
        <w:tc>
          <w:tcPr>
            <w:tcW w:w="1671" w:type="pct"/>
          </w:tcPr>
          <w:p w14:paraId="73C6703D" w14:textId="064FBD5A" w:rsidR="00EE000F" w:rsidRPr="00E46112" w:rsidRDefault="00EE000F" w:rsidP="001408FC">
            <w:pPr>
              <w:pStyle w:val="NoSpacing"/>
              <w:spacing w:before="60" w:after="60" w:line="259" w:lineRule="auto"/>
              <w:rPr>
                <w:rFonts w:asciiTheme="minorHAnsi" w:hAnsiTheme="minorHAnsi" w:cstheme="minorHAnsi"/>
                <w:b/>
                <w:bCs/>
                <w:sz w:val="20"/>
              </w:rPr>
            </w:pPr>
            <w:r>
              <w:rPr>
                <w:rFonts w:asciiTheme="minorHAnsi" w:hAnsiTheme="minorHAnsi" w:cstheme="minorHAnsi"/>
                <w:b/>
                <w:bCs/>
                <w:sz w:val="20"/>
              </w:rPr>
              <w:t>Can both read and write</w:t>
            </w:r>
          </w:p>
        </w:tc>
        <w:tc>
          <w:tcPr>
            <w:tcW w:w="1262" w:type="pct"/>
          </w:tcPr>
          <w:p w14:paraId="1ECCCC93" w14:textId="341149D2" w:rsidR="00EE000F" w:rsidRPr="00E46112" w:rsidRDefault="00EE000F" w:rsidP="001408FC">
            <w:pPr>
              <w:pStyle w:val="NoSpacing"/>
              <w:spacing w:before="60" w:line="259" w:lineRule="auto"/>
              <w:rPr>
                <w:rFonts w:asciiTheme="minorHAnsi" w:hAnsiTheme="minorHAnsi" w:cstheme="minorHAnsi"/>
                <w:sz w:val="20"/>
                <w:lang w:eastAsia="en-US"/>
              </w:rPr>
            </w:pPr>
            <w:r w:rsidRPr="00E46112">
              <w:rPr>
                <w:rFonts w:asciiTheme="minorHAnsi" w:hAnsiTheme="minorHAnsi" w:cstheme="minorHAnsi"/>
                <w:sz w:val="20"/>
              </w:rPr>
              <w:t xml:space="preserve">1 = </w:t>
            </w:r>
            <w:r>
              <w:rPr>
                <w:rFonts w:asciiTheme="minorHAnsi" w:hAnsiTheme="minorHAnsi" w:cstheme="minorHAnsi"/>
                <w:sz w:val="20"/>
              </w:rPr>
              <w:t>Yes</w:t>
            </w:r>
            <w:r w:rsidRPr="00E46112">
              <w:rPr>
                <w:rFonts w:asciiTheme="minorHAnsi" w:hAnsiTheme="minorHAnsi" w:cstheme="minorHAnsi"/>
                <w:sz w:val="20"/>
              </w:rPr>
              <w:br/>
              <w:t xml:space="preserve">0 = </w:t>
            </w:r>
            <w:r>
              <w:rPr>
                <w:rFonts w:asciiTheme="minorHAnsi" w:hAnsiTheme="minorHAnsi" w:cstheme="minorHAnsi"/>
                <w:sz w:val="20"/>
              </w:rPr>
              <w:t>No</w:t>
            </w:r>
          </w:p>
        </w:tc>
        <w:tc>
          <w:tcPr>
            <w:tcW w:w="349" w:type="pct"/>
          </w:tcPr>
          <w:p w14:paraId="31D0D2FC" w14:textId="287C4600" w:rsidR="00EE000F" w:rsidRPr="00E46112" w:rsidRDefault="00EE000F" w:rsidP="001408FC">
            <w:pPr>
              <w:pStyle w:val="NoSpacing"/>
              <w:spacing w:line="259" w:lineRule="auto"/>
              <w:jc w:val="center"/>
              <w:rPr>
                <w:rFonts w:asciiTheme="minorHAnsi" w:hAnsiTheme="minorHAnsi" w:cstheme="minorHAnsi"/>
                <w:sz w:val="20"/>
              </w:rPr>
            </w:pPr>
            <w:r>
              <w:rPr>
                <w:rFonts w:asciiTheme="minorHAnsi" w:hAnsiTheme="minorHAnsi" w:cstheme="minorHAnsi"/>
                <w:sz w:val="20"/>
              </w:rPr>
              <w:t>1</w:t>
            </w:r>
          </w:p>
        </w:tc>
      </w:tr>
      <w:tr w:rsidR="00224237" w:rsidRPr="00E46112" w14:paraId="7A4C38DF" w14:textId="77777777" w:rsidTr="00114012">
        <w:trPr>
          <w:cantSplit/>
        </w:trPr>
        <w:tc>
          <w:tcPr>
            <w:tcW w:w="277" w:type="pct"/>
          </w:tcPr>
          <w:p w14:paraId="22F09CDF" w14:textId="498F6F6C" w:rsidR="00EE000F" w:rsidRPr="00E46112" w:rsidRDefault="00EA06A2" w:rsidP="001408FC">
            <w:pPr>
              <w:pStyle w:val="NoSpacing"/>
              <w:spacing w:before="60" w:after="60" w:line="259" w:lineRule="auto"/>
              <w:rPr>
                <w:rFonts w:asciiTheme="minorHAnsi" w:hAnsiTheme="minorHAnsi" w:cstheme="minorHAnsi"/>
                <w:sz w:val="20"/>
              </w:rPr>
            </w:pPr>
            <w:r>
              <w:rPr>
                <w:rFonts w:asciiTheme="minorHAnsi" w:hAnsiTheme="minorHAnsi" w:cstheme="minorHAnsi"/>
                <w:sz w:val="20"/>
              </w:rPr>
              <w:t>16</w:t>
            </w:r>
          </w:p>
        </w:tc>
        <w:tc>
          <w:tcPr>
            <w:tcW w:w="697" w:type="pct"/>
            <w:shd w:val="clear" w:color="auto" w:fill="auto"/>
          </w:tcPr>
          <w:p w14:paraId="03BEDFFF" w14:textId="008DE59F" w:rsidR="00EE000F" w:rsidRPr="00E46112" w:rsidRDefault="00CB32D8" w:rsidP="001408FC">
            <w:pPr>
              <w:pStyle w:val="NoSpacing"/>
              <w:spacing w:before="60" w:after="60" w:line="259" w:lineRule="auto"/>
              <w:rPr>
                <w:rFonts w:asciiTheme="minorHAnsi" w:hAnsiTheme="minorHAnsi" w:cstheme="minorHAnsi"/>
                <w:sz w:val="20"/>
              </w:rPr>
            </w:pPr>
            <w:r>
              <w:rPr>
                <w:rFonts w:asciiTheme="minorHAnsi" w:hAnsiTheme="minorHAnsi" w:cstheme="minorHAnsi"/>
                <w:sz w:val="20"/>
              </w:rPr>
              <w:t>Education</w:t>
            </w:r>
          </w:p>
        </w:tc>
        <w:tc>
          <w:tcPr>
            <w:tcW w:w="743" w:type="pct"/>
          </w:tcPr>
          <w:p w14:paraId="4CA3E9F7" w14:textId="7FDD45D0" w:rsidR="00EE000F" w:rsidRPr="00E46112" w:rsidRDefault="00CB32D8" w:rsidP="001408FC">
            <w:pPr>
              <w:pStyle w:val="NoSpacing"/>
              <w:spacing w:before="60" w:after="60" w:line="259" w:lineRule="auto"/>
              <w:rPr>
                <w:rFonts w:asciiTheme="minorHAnsi" w:hAnsiTheme="minorHAnsi" w:cstheme="minorHAnsi"/>
                <w:b/>
                <w:bCs/>
                <w:sz w:val="20"/>
              </w:rPr>
            </w:pPr>
            <w:r>
              <w:rPr>
                <w:rFonts w:asciiTheme="minorHAnsi" w:hAnsiTheme="minorHAnsi" w:cstheme="minorHAnsi"/>
                <w:b/>
                <w:bCs/>
                <w:sz w:val="20"/>
              </w:rPr>
              <w:t>everattend</w:t>
            </w:r>
          </w:p>
        </w:tc>
        <w:tc>
          <w:tcPr>
            <w:tcW w:w="1671" w:type="pct"/>
          </w:tcPr>
          <w:p w14:paraId="475388A3" w14:textId="66CC441B" w:rsidR="00EE000F" w:rsidRPr="00E46112" w:rsidRDefault="00CB32D8" w:rsidP="001408FC">
            <w:pPr>
              <w:pStyle w:val="NoSpacing"/>
              <w:spacing w:before="60" w:after="60" w:line="259" w:lineRule="auto"/>
              <w:rPr>
                <w:rFonts w:asciiTheme="minorHAnsi" w:hAnsiTheme="minorHAnsi" w:cstheme="minorHAnsi"/>
                <w:b/>
                <w:bCs/>
                <w:sz w:val="20"/>
              </w:rPr>
            </w:pPr>
            <w:r w:rsidRPr="00CB32D8">
              <w:rPr>
                <w:rFonts w:asciiTheme="minorHAnsi" w:hAnsiTheme="minorHAnsi" w:cstheme="minorHAnsi"/>
                <w:b/>
                <w:bCs/>
                <w:sz w:val="20"/>
              </w:rPr>
              <w:t>Ever attended school</w:t>
            </w:r>
          </w:p>
        </w:tc>
        <w:tc>
          <w:tcPr>
            <w:tcW w:w="1262" w:type="pct"/>
          </w:tcPr>
          <w:p w14:paraId="6AADC23C" w14:textId="0D2EF363" w:rsidR="00EE000F" w:rsidRPr="00E46112" w:rsidRDefault="00CB32D8" w:rsidP="001408FC">
            <w:pPr>
              <w:pStyle w:val="NoSpacing"/>
              <w:spacing w:before="60" w:line="259" w:lineRule="auto"/>
              <w:rPr>
                <w:rFonts w:asciiTheme="minorHAnsi" w:hAnsiTheme="minorHAnsi" w:cstheme="minorHAnsi"/>
                <w:sz w:val="20"/>
                <w:lang w:eastAsia="en-US"/>
              </w:rPr>
            </w:pPr>
            <w:r w:rsidRPr="00E46112">
              <w:rPr>
                <w:rFonts w:asciiTheme="minorHAnsi" w:hAnsiTheme="minorHAnsi" w:cstheme="minorHAnsi"/>
                <w:sz w:val="20"/>
              </w:rPr>
              <w:t xml:space="preserve">1 = </w:t>
            </w:r>
            <w:r>
              <w:rPr>
                <w:rFonts w:asciiTheme="minorHAnsi" w:hAnsiTheme="minorHAnsi" w:cstheme="minorHAnsi"/>
                <w:sz w:val="20"/>
              </w:rPr>
              <w:t>Yes</w:t>
            </w:r>
            <w:r w:rsidRPr="00E46112">
              <w:rPr>
                <w:rFonts w:asciiTheme="minorHAnsi" w:hAnsiTheme="minorHAnsi" w:cstheme="minorHAnsi"/>
                <w:sz w:val="20"/>
              </w:rPr>
              <w:br/>
              <w:t xml:space="preserve">0 = </w:t>
            </w:r>
            <w:r>
              <w:rPr>
                <w:rFonts w:asciiTheme="minorHAnsi" w:hAnsiTheme="minorHAnsi" w:cstheme="minorHAnsi"/>
                <w:sz w:val="20"/>
              </w:rPr>
              <w:t>No</w:t>
            </w:r>
          </w:p>
        </w:tc>
        <w:tc>
          <w:tcPr>
            <w:tcW w:w="349" w:type="pct"/>
          </w:tcPr>
          <w:p w14:paraId="27015CA7" w14:textId="590484E5" w:rsidR="00EE000F" w:rsidRPr="00E46112" w:rsidRDefault="00CB32D8" w:rsidP="001408FC">
            <w:pPr>
              <w:pStyle w:val="NoSpacing"/>
              <w:spacing w:line="259" w:lineRule="auto"/>
              <w:jc w:val="center"/>
              <w:rPr>
                <w:rFonts w:asciiTheme="minorHAnsi" w:hAnsiTheme="minorHAnsi" w:cstheme="minorHAnsi"/>
                <w:sz w:val="20"/>
              </w:rPr>
            </w:pPr>
            <w:r>
              <w:rPr>
                <w:rFonts w:asciiTheme="minorHAnsi" w:hAnsiTheme="minorHAnsi" w:cstheme="minorHAnsi"/>
                <w:sz w:val="20"/>
              </w:rPr>
              <w:t>1</w:t>
            </w:r>
          </w:p>
        </w:tc>
      </w:tr>
      <w:tr w:rsidR="00224237" w:rsidRPr="00E46112" w14:paraId="23B58A40" w14:textId="77777777" w:rsidTr="00114012">
        <w:trPr>
          <w:cantSplit/>
        </w:trPr>
        <w:tc>
          <w:tcPr>
            <w:tcW w:w="277" w:type="pct"/>
          </w:tcPr>
          <w:p w14:paraId="38B23A60" w14:textId="1F82ABE4" w:rsidR="00CB32D8" w:rsidRPr="00E46112" w:rsidRDefault="00EA06A2" w:rsidP="00CB32D8">
            <w:pPr>
              <w:pStyle w:val="NoSpacing"/>
              <w:spacing w:before="60" w:after="60" w:line="259" w:lineRule="auto"/>
              <w:rPr>
                <w:rFonts w:asciiTheme="minorHAnsi" w:hAnsiTheme="minorHAnsi" w:cstheme="minorHAnsi"/>
                <w:sz w:val="20"/>
              </w:rPr>
            </w:pPr>
            <w:r>
              <w:rPr>
                <w:rFonts w:asciiTheme="minorHAnsi" w:hAnsiTheme="minorHAnsi" w:cstheme="minorHAnsi"/>
                <w:sz w:val="20"/>
              </w:rPr>
              <w:t>17</w:t>
            </w:r>
          </w:p>
        </w:tc>
        <w:tc>
          <w:tcPr>
            <w:tcW w:w="697" w:type="pct"/>
            <w:shd w:val="clear" w:color="auto" w:fill="auto"/>
          </w:tcPr>
          <w:p w14:paraId="2876559D" w14:textId="48A26141" w:rsidR="00CB32D8" w:rsidRPr="00E46112" w:rsidRDefault="00CB32D8" w:rsidP="00CB32D8">
            <w:pPr>
              <w:pStyle w:val="NoSpacing"/>
              <w:spacing w:before="60" w:after="60" w:line="259" w:lineRule="auto"/>
              <w:rPr>
                <w:rFonts w:asciiTheme="minorHAnsi" w:hAnsiTheme="minorHAnsi" w:cstheme="minorHAnsi"/>
                <w:sz w:val="20"/>
              </w:rPr>
            </w:pPr>
            <w:r>
              <w:rPr>
                <w:rFonts w:asciiTheme="minorHAnsi" w:hAnsiTheme="minorHAnsi" w:cstheme="minorHAnsi"/>
                <w:sz w:val="20"/>
              </w:rPr>
              <w:t>Education</w:t>
            </w:r>
          </w:p>
        </w:tc>
        <w:tc>
          <w:tcPr>
            <w:tcW w:w="743" w:type="pct"/>
          </w:tcPr>
          <w:p w14:paraId="5EBF1F41" w14:textId="64AAE90F" w:rsidR="00CB32D8" w:rsidRPr="00E46112" w:rsidRDefault="00CB32D8" w:rsidP="00CB32D8">
            <w:pPr>
              <w:pStyle w:val="NoSpacing"/>
              <w:spacing w:before="60" w:after="60" w:line="259" w:lineRule="auto"/>
              <w:rPr>
                <w:rFonts w:asciiTheme="minorHAnsi" w:hAnsiTheme="minorHAnsi" w:cstheme="minorHAnsi"/>
                <w:b/>
                <w:bCs/>
                <w:sz w:val="20"/>
              </w:rPr>
            </w:pPr>
            <w:r>
              <w:rPr>
                <w:rFonts w:asciiTheme="minorHAnsi" w:hAnsiTheme="minorHAnsi" w:cstheme="minorHAnsi"/>
                <w:b/>
                <w:bCs/>
                <w:sz w:val="20"/>
              </w:rPr>
              <w:t>mineducatage</w:t>
            </w:r>
          </w:p>
        </w:tc>
        <w:tc>
          <w:tcPr>
            <w:tcW w:w="1671" w:type="pct"/>
          </w:tcPr>
          <w:p w14:paraId="651EFBCB" w14:textId="0BBBDFEF" w:rsidR="00CB32D8" w:rsidRPr="00E46112" w:rsidRDefault="00CB32D8" w:rsidP="00CB32D8">
            <w:pPr>
              <w:pStyle w:val="NoSpacing"/>
              <w:spacing w:before="60" w:after="60" w:line="259" w:lineRule="auto"/>
              <w:rPr>
                <w:rFonts w:asciiTheme="minorHAnsi" w:hAnsiTheme="minorHAnsi" w:cstheme="minorHAnsi"/>
                <w:b/>
                <w:bCs/>
                <w:sz w:val="20"/>
              </w:rPr>
            </w:pPr>
            <w:r w:rsidRPr="00EE000F">
              <w:rPr>
                <w:rFonts w:asciiTheme="minorHAnsi" w:hAnsiTheme="minorHAnsi" w:cstheme="minorHAnsi"/>
                <w:b/>
                <w:bCs/>
                <w:sz w:val="20"/>
              </w:rPr>
              <w:t>Education module application age (country specific)</w:t>
            </w:r>
          </w:p>
        </w:tc>
        <w:tc>
          <w:tcPr>
            <w:tcW w:w="1262" w:type="pct"/>
          </w:tcPr>
          <w:p w14:paraId="70AE8C43" w14:textId="3183FEF1" w:rsidR="00CB32D8" w:rsidRPr="009B4F3B" w:rsidRDefault="009B4F3B" w:rsidP="00CB32D8">
            <w:pPr>
              <w:pStyle w:val="NoSpacing"/>
              <w:spacing w:before="60" w:line="259" w:lineRule="auto"/>
              <w:rPr>
                <w:rFonts w:asciiTheme="minorHAnsi" w:hAnsiTheme="minorHAnsi" w:cstheme="minorHAnsi"/>
                <w:sz w:val="20"/>
                <w:lang w:eastAsia="en-US"/>
              </w:rPr>
            </w:pPr>
            <w:r w:rsidRPr="009B4F3B">
              <w:rPr>
                <w:rFonts w:asciiTheme="minorHAnsi" w:hAnsiTheme="minorHAnsi" w:cstheme="minorHAnsi"/>
                <w:sz w:val="20"/>
              </w:rPr>
              <w:t>Numeric</w:t>
            </w:r>
          </w:p>
        </w:tc>
        <w:tc>
          <w:tcPr>
            <w:tcW w:w="349" w:type="pct"/>
          </w:tcPr>
          <w:p w14:paraId="7347C74B" w14:textId="40851D93" w:rsidR="00CB32D8" w:rsidRPr="00E46112" w:rsidRDefault="00CB32D8" w:rsidP="00CB32D8">
            <w:pPr>
              <w:pStyle w:val="NoSpacing"/>
              <w:spacing w:line="259" w:lineRule="auto"/>
              <w:jc w:val="center"/>
              <w:rPr>
                <w:rFonts w:asciiTheme="minorHAnsi" w:hAnsiTheme="minorHAnsi" w:cstheme="minorHAnsi"/>
                <w:sz w:val="20"/>
              </w:rPr>
            </w:pPr>
            <w:r>
              <w:rPr>
                <w:rFonts w:asciiTheme="minorHAnsi" w:hAnsiTheme="minorHAnsi" w:cstheme="minorHAnsi"/>
                <w:sz w:val="20"/>
              </w:rPr>
              <w:t>1</w:t>
            </w:r>
          </w:p>
        </w:tc>
      </w:tr>
      <w:tr w:rsidR="00224237" w:rsidRPr="00E46112" w14:paraId="53286162" w14:textId="77777777" w:rsidTr="00114012">
        <w:trPr>
          <w:cantSplit/>
        </w:trPr>
        <w:tc>
          <w:tcPr>
            <w:tcW w:w="277" w:type="pct"/>
          </w:tcPr>
          <w:p w14:paraId="71A2353E" w14:textId="64E2C882" w:rsidR="00CB32D8" w:rsidRPr="00E46112" w:rsidRDefault="00EA06A2" w:rsidP="00CB32D8">
            <w:pPr>
              <w:pStyle w:val="NoSpacing"/>
              <w:spacing w:before="60" w:after="60" w:line="259" w:lineRule="auto"/>
              <w:rPr>
                <w:rFonts w:asciiTheme="minorHAnsi" w:hAnsiTheme="minorHAnsi" w:cstheme="minorHAnsi"/>
                <w:sz w:val="20"/>
              </w:rPr>
            </w:pPr>
            <w:r>
              <w:rPr>
                <w:rFonts w:asciiTheme="minorHAnsi" w:hAnsiTheme="minorHAnsi" w:cstheme="minorHAnsi"/>
                <w:sz w:val="20"/>
              </w:rPr>
              <w:t>18</w:t>
            </w:r>
          </w:p>
        </w:tc>
        <w:tc>
          <w:tcPr>
            <w:tcW w:w="697" w:type="pct"/>
            <w:shd w:val="clear" w:color="auto" w:fill="auto"/>
          </w:tcPr>
          <w:p w14:paraId="76E1873A" w14:textId="3EFC883E" w:rsidR="00CB32D8" w:rsidRPr="00E46112" w:rsidRDefault="00CB32D8" w:rsidP="00CB32D8">
            <w:pPr>
              <w:pStyle w:val="NoSpacing"/>
              <w:spacing w:before="60" w:after="60" w:line="259" w:lineRule="auto"/>
              <w:rPr>
                <w:rFonts w:asciiTheme="minorHAnsi" w:hAnsiTheme="minorHAnsi" w:cstheme="minorHAnsi"/>
                <w:sz w:val="20"/>
              </w:rPr>
            </w:pPr>
            <w:r>
              <w:rPr>
                <w:rFonts w:asciiTheme="minorHAnsi" w:hAnsiTheme="minorHAnsi" w:cstheme="minorHAnsi"/>
                <w:sz w:val="20"/>
              </w:rPr>
              <w:t>Education</w:t>
            </w:r>
          </w:p>
        </w:tc>
        <w:tc>
          <w:tcPr>
            <w:tcW w:w="743" w:type="pct"/>
          </w:tcPr>
          <w:p w14:paraId="450DB814" w14:textId="0665175A" w:rsidR="00CB32D8" w:rsidRPr="00E46112" w:rsidRDefault="00CB32D8" w:rsidP="00CB32D8">
            <w:pPr>
              <w:pStyle w:val="NoSpacing"/>
              <w:spacing w:before="60" w:after="60" w:line="259" w:lineRule="auto"/>
              <w:rPr>
                <w:rFonts w:asciiTheme="minorHAnsi" w:hAnsiTheme="minorHAnsi" w:cstheme="minorHAnsi"/>
                <w:b/>
                <w:bCs/>
                <w:sz w:val="20"/>
              </w:rPr>
            </w:pPr>
            <w:r>
              <w:rPr>
                <w:rFonts w:asciiTheme="minorHAnsi" w:hAnsiTheme="minorHAnsi" w:cstheme="minorHAnsi"/>
                <w:b/>
                <w:bCs/>
                <w:sz w:val="20"/>
              </w:rPr>
              <w:t>educat7</w:t>
            </w:r>
          </w:p>
        </w:tc>
        <w:tc>
          <w:tcPr>
            <w:tcW w:w="1671" w:type="pct"/>
          </w:tcPr>
          <w:p w14:paraId="3A5BA26B" w14:textId="79B877EE" w:rsidR="00CB32D8" w:rsidRPr="00E46112" w:rsidRDefault="00CB32D8" w:rsidP="00CB32D8">
            <w:pPr>
              <w:pStyle w:val="NoSpacing"/>
              <w:spacing w:before="60" w:after="60" w:line="259" w:lineRule="auto"/>
              <w:rPr>
                <w:rFonts w:asciiTheme="minorHAnsi" w:hAnsiTheme="minorHAnsi" w:cstheme="minorHAnsi"/>
                <w:b/>
                <w:bCs/>
                <w:sz w:val="20"/>
              </w:rPr>
            </w:pPr>
            <w:r w:rsidRPr="00CB32D8">
              <w:rPr>
                <w:rFonts w:asciiTheme="minorHAnsi" w:hAnsiTheme="minorHAnsi" w:cstheme="minorHAnsi"/>
                <w:b/>
                <w:bCs/>
                <w:sz w:val="20"/>
              </w:rPr>
              <w:t>Highest level of education completed (7 categories)</w:t>
            </w:r>
          </w:p>
        </w:tc>
        <w:tc>
          <w:tcPr>
            <w:tcW w:w="1262" w:type="pct"/>
          </w:tcPr>
          <w:p w14:paraId="17821462" w14:textId="77777777" w:rsidR="00CB32D8" w:rsidRPr="00CB32D8" w:rsidRDefault="00CB32D8" w:rsidP="00CB32D8">
            <w:pPr>
              <w:pStyle w:val="NoSpacing"/>
              <w:spacing w:before="60"/>
              <w:rPr>
                <w:rFonts w:asciiTheme="minorHAnsi" w:hAnsiTheme="minorHAnsi" w:cstheme="minorHAnsi"/>
                <w:sz w:val="20"/>
                <w:lang w:eastAsia="en-US"/>
              </w:rPr>
            </w:pPr>
            <w:r w:rsidRPr="00CB32D8">
              <w:rPr>
                <w:rFonts w:asciiTheme="minorHAnsi" w:hAnsiTheme="minorHAnsi" w:cstheme="minorHAnsi"/>
                <w:sz w:val="20"/>
                <w:lang w:eastAsia="en-US"/>
              </w:rPr>
              <w:t>1 = No education</w:t>
            </w:r>
          </w:p>
          <w:p w14:paraId="7454B6F6" w14:textId="77777777" w:rsidR="00CB32D8" w:rsidRPr="00CB32D8" w:rsidRDefault="00CB32D8" w:rsidP="00CB32D8">
            <w:pPr>
              <w:pStyle w:val="NoSpacing"/>
              <w:spacing w:before="60"/>
              <w:rPr>
                <w:rFonts w:asciiTheme="minorHAnsi" w:hAnsiTheme="minorHAnsi" w:cstheme="minorHAnsi"/>
                <w:sz w:val="20"/>
                <w:lang w:eastAsia="en-US"/>
              </w:rPr>
            </w:pPr>
            <w:r w:rsidRPr="00CB32D8">
              <w:rPr>
                <w:rFonts w:asciiTheme="minorHAnsi" w:hAnsiTheme="minorHAnsi" w:cstheme="minorHAnsi"/>
                <w:sz w:val="20"/>
                <w:lang w:eastAsia="en-US"/>
              </w:rPr>
              <w:t>2 = Primary incomplete</w:t>
            </w:r>
          </w:p>
          <w:p w14:paraId="70FBE085" w14:textId="77777777" w:rsidR="00CB32D8" w:rsidRPr="00CB32D8" w:rsidRDefault="00CB32D8" w:rsidP="00CB32D8">
            <w:pPr>
              <w:pStyle w:val="NoSpacing"/>
              <w:spacing w:before="60"/>
              <w:rPr>
                <w:rFonts w:asciiTheme="minorHAnsi" w:hAnsiTheme="minorHAnsi" w:cstheme="minorHAnsi"/>
                <w:sz w:val="20"/>
                <w:lang w:eastAsia="en-US"/>
              </w:rPr>
            </w:pPr>
            <w:r w:rsidRPr="00CB32D8">
              <w:rPr>
                <w:rFonts w:asciiTheme="minorHAnsi" w:hAnsiTheme="minorHAnsi" w:cstheme="minorHAnsi"/>
                <w:sz w:val="20"/>
                <w:lang w:eastAsia="en-US"/>
              </w:rPr>
              <w:t>3 = Primary complete</w:t>
            </w:r>
          </w:p>
          <w:p w14:paraId="09E1308D" w14:textId="77777777" w:rsidR="00CB32D8" w:rsidRPr="00CB32D8" w:rsidRDefault="00CB32D8" w:rsidP="00CB32D8">
            <w:pPr>
              <w:pStyle w:val="NoSpacing"/>
              <w:spacing w:before="60"/>
              <w:rPr>
                <w:rFonts w:asciiTheme="minorHAnsi" w:hAnsiTheme="minorHAnsi" w:cstheme="minorHAnsi"/>
                <w:sz w:val="20"/>
                <w:lang w:eastAsia="en-US"/>
              </w:rPr>
            </w:pPr>
            <w:r w:rsidRPr="00CB32D8">
              <w:rPr>
                <w:rFonts w:asciiTheme="minorHAnsi" w:hAnsiTheme="minorHAnsi" w:cstheme="minorHAnsi"/>
                <w:sz w:val="20"/>
                <w:lang w:eastAsia="en-US"/>
              </w:rPr>
              <w:t>4 = Secondary incomplete</w:t>
            </w:r>
          </w:p>
          <w:p w14:paraId="1F1049CC" w14:textId="77777777" w:rsidR="00CB32D8" w:rsidRPr="00CB32D8" w:rsidRDefault="00CB32D8" w:rsidP="00CB32D8">
            <w:pPr>
              <w:pStyle w:val="NoSpacing"/>
              <w:spacing w:before="60"/>
              <w:rPr>
                <w:rFonts w:asciiTheme="minorHAnsi" w:hAnsiTheme="minorHAnsi" w:cstheme="minorHAnsi"/>
                <w:sz w:val="20"/>
                <w:lang w:eastAsia="en-US"/>
              </w:rPr>
            </w:pPr>
            <w:r w:rsidRPr="00CB32D8">
              <w:rPr>
                <w:rFonts w:asciiTheme="minorHAnsi" w:hAnsiTheme="minorHAnsi" w:cstheme="minorHAnsi"/>
                <w:sz w:val="20"/>
                <w:lang w:eastAsia="en-US"/>
              </w:rPr>
              <w:t>5 = Secondary complete</w:t>
            </w:r>
          </w:p>
          <w:p w14:paraId="4EEBCFE8" w14:textId="77777777" w:rsidR="00CB32D8" w:rsidRPr="00CB32D8" w:rsidRDefault="00CB32D8" w:rsidP="00CB32D8">
            <w:pPr>
              <w:pStyle w:val="NoSpacing"/>
              <w:spacing w:before="60"/>
              <w:rPr>
                <w:rFonts w:asciiTheme="minorHAnsi" w:hAnsiTheme="minorHAnsi" w:cstheme="minorHAnsi"/>
                <w:sz w:val="20"/>
                <w:lang w:eastAsia="en-US"/>
              </w:rPr>
            </w:pPr>
            <w:r w:rsidRPr="00CB32D8">
              <w:rPr>
                <w:rFonts w:asciiTheme="minorHAnsi" w:hAnsiTheme="minorHAnsi" w:cstheme="minorHAnsi"/>
                <w:sz w:val="20"/>
                <w:lang w:eastAsia="en-US"/>
              </w:rPr>
              <w:t>6 = Higher than secondary but not university</w:t>
            </w:r>
          </w:p>
          <w:p w14:paraId="6872C3D3" w14:textId="4793C4FB" w:rsidR="00CB32D8" w:rsidRPr="00E46112" w:rsidRDefault="00CB32D8" w:rsidP="00CB32D8">
            <w:pPr>
              <w:pStyle w:val="NoSpacing"/>
              <w:spacing w:before="60" w:line="259" w:lineRule="auto"/>
              <w:rPr>
                <w:rFonts w:asciiTheme="minorHAnsi" w:hAnsiTheme="minorHAnsi" w:cstheme="minorHAnsi"/>
                <w:sz w:val="20"/>
                <w:lang w:eastAsia="en-US"/>
              </w:rPr>
            </w:pPr>
            <w:r w:rsidRPr="00CB32D8">
              <w:rPr>
                <w:rFonts w:asciiTheme="minorHAnsi" w:hAnsiTheme="minorHAnsi" w:cstheme="minorHAnsi"/>
                <w:sz w:val="20"/>
                <w:lang w:eastAsia="en-US"/>
              </w:rPr>
              <w:t>7 = University incomplete or complete</w:t>
            </w:r>
          </w:p>
        </w:tc>
        <w:tc>
          <w:tcPr>
            <w:tcW w:w="349" w:type="pct"/>
          </w:tcPr>
          <w:p w14:paraId="15CF7782" w14:textId="6C5A4600" w:rsidR="00CB32D8" w:rsidRPr="00E46112" w:rsidRDefault="00EA06A2" w:rsidP="00CB32D8">
            <w:pPr>
              <w:pStyle w:val="NoSpacing"/>
              <w:spacing w:line="259" w:lineRule="auto"/>
              <w:jc w:val="center"/>
              <w:rPr>
                <w:rFonts w:asciiTheme="minorHAnsi" w:hAnsiTheme="minorHAnsi" w:cstheme="minorHAnsi"/>
                <w:sz w:val="20"/>
              </w:rPr>
            </w:pPr>
            <w:r>
              <w:rPr>
                <w:rFonts w:asciiTheme="minorHAnsi" w:hAnsiTheme="minorHAnsi" w:cstheme="minorHAnsi"/>
                <w:sz w:val="20"/>
              </w:rPr>
              <w:t>1</w:t>
            </w:r>
          </w:p>
        </w:tc>
      </w:tr>
      <w:tr w:rsidR="00224237" w:rsidRPr="00E46112" w14:paraId="1052C112" w14:textId="77777777" w:rsidTr="00114012">
        <w:trPr>
          <w:cantSplit/>
        </w:trPr>
        <w:tc>
          <w:tcPr>
            <w:tcW w:w="277" w:type="pct"/>
          </w:tcPr>
          <w:p w14:paraId="35CDE492" w14:textId="2EEB43EB" w:rsidR="00CB32D8" w:rsidRPr="00E46112" w:rsidRDefault="00EA06A2" w:rsidP="00CB32D8">
            <w:pPr>
              <w:pStyle w:val="NoSpacing"/>
              <w:spacing w:before="60" w:after="60" w:line="259" w:lineRule="auto"/>
              <w:rPr>
                <w:rFonts w:asciiTheme="minorHAnsi" w:hAnsiTheme="minorHAnsi" w:cstheme="minorHAnsi"/>
                <w:sz w:val="20"/>
              </w:rPr>
            </w:pPr>
            <w:r>
              <w:rPr>
                <w:rFonts w:asciiTheme="minorHAnsi" w:hAnsiTheme="minorHAnsi" w:cstheme="minorHAnsi"/>
                <w:sz w:val="20"/>
              </w:rPr>
              <w:t>19</w:t>
            </w:r>
          </w:p>
        </w:tc>
        <w:tc>
          <w:tcPr>
            <w:tcW w:w="697" w:type="pct"/>
            <w:shd w:val="clear" w:color="auto" w:fill="auto"/>
          </w:tcPr>
          <w:p w14:paraId="36C68EE1" w14:textId="2E0FA301" w:rsidR="00CB32D8" w:rsidRPr="00E46112" w:rsidRDefault="00CB32D8" w:rsidP="00CB32D8">
            <w:pPr>
              <w:pStyle w:val="NoSpacing"/>
              <w:spacing w:before="60" w:after="60" w:line="259" w:lineRule="auto"/>
              <w:rPr>
                <w:rFonts w:asciiTheme="minorHAnsi" w:hAnsiTheme="minorHAnsi" w:cstheme="minorHAnsi"/>
                <w:sz w:val="20"/>
              </w:rPr>
            </w:pPr>
            <w:r>
              <w:rPr>
                <w:rFonts w:asciiTheme="minorHAnsi" w:hAnsiTheme="minorHAnsi" w:cstheme="minorHAnsi"/>
                <w:sz w:val="20"/>
              </w:rPr>
              <w:t>Education</w:t>
            </w:r>
          </w:p>
        </w:tc>
        <w:tc>
          <w:tcPr>
            <w:tcW w:w="743" w:type="pct"/>
          </w:tcPr>
          <w:p w14:paraId="7A641F68" w14:textId="52B5DFEF" w:rsidR="00CB32D8" w:rsidRPr="00E46112" w:rsidRDefault="00CB32D8" w:rsidP="00CB32D8">
            <w:pPr>
              <w:pStyle w:val="NoSpacing"/>
              <w:spacing w:before="60" w:after="60" w:line="259" w:lineRule="auto"/>
              <w:rPr>
                <w:rFonts w:asciiTheme="minorHAnsi" w:hAnsiTheme="minorHAnsi" w:cstheme="minorHAnsi"/>
                <w:b/>
                <w:bCs/>
                <w:sz w:val="20"/>
              </w:rPr>
            </w:pPr>
            <w:r>
              <w:rPr>
                <w:rFonts w:asciiTheme="minorHAnsi" w:hAnsiTheme="minorHAnsi" w:cstheme="minorHAnsi"/>
                <w:b/>
                <w:bCs/>
                <w:sz w:val="20"/>
              </w:rPr>
              <w:t>educat5</w:t>
            </w:r>
          </w:p>
        </w:tc>
        <w:tc>
          <w:tcPr>
            <w:tcW w:w="1671" w:type="pct"/>
          </w:tcPr>
          <w:p w14:paraId="6E15D888" w14:textId="6DFC36C0" w:rsidR="00CB32D8" w:rsidRPr="00E46112" w:rsidRDefault="00CB32D8" w:rsidP="00CB32D8">
            <w:pPr>
              <w:pStyle w:val="NoSpacing"/>
              <w:spacing w:before="60" w:after="60" w:line="259" w:lineRule="auto"/>
              <w:rPr>
                <w:rFonts w:asciiTheme="minorHAnsi" w:hAnsiTheme="minorHAnsi" w:cstheme="minorHAnsi"/>
                <w:b/>
                <w:bCs/>
                <w:sz w:val="20"/>
              </w:rPr>
            </w:pPr>
            <w:r w:rsidRPr="00CB32D8">
              <w:rPr>
                <w:rFonts w:asciiTheme="minorHAnsi" w:hAnsiTheme="minorHAnsi" w:cstheme="minorHAnsi"/>
                <w:b/>
                <w:bCs/>
                <w:sz w:val="20"/>
              </w:rPr>
              <w:t>Highest level of education completed (5 categories)</w:t>
            </w:r>
          </w:p>
        </w:tc>
        <w:tc>
          <w:tcPr>
            <w:tcW w:w="1262" w:type="pct"/>
          </w:tcPr>
          <w:p w14:paraId="1C927747" w14:textId="77777777" w:rsidR="00CB32D8" w:rsidRPr="00CB32D8" w:rsidRDefault="00CB32D8" w:rsidP="00CB32D8">
            <w:pPr>
              <w:pStyle w:val="NoSpacing"/>
              <w:spacing w:before="60"/>
              <w:rPr>
                <w:rFonts w:asciiTheme="minorHAnsi" w:hAnsiTheme="minorHAnsi" w:cstheme="minorHAnsi"/>
                <w:sz w:val="20"/>
                <w:lang w:eastAsia="en-US"/>
              </w:rPr>
            </w:pPr>
            <w:r w:rsidRPr="00CB32D8">
              <w:rPr>
                <w:rFonts w:asciiTheme="minorHAnsi" w:hAnsiTheme="minorHAnsi" w:cstheme="minorHAnsi"/>
                <w:sz w:val="20"/>
                <w:lang w:eastAsia="en-US"/>
              </w:rPr>
              <w:t>1 = No education</w:t>
            </w:r>
          </w:p>
          <w:p w14:paraId="39F68F6C" w14:textId="77777777" w:rsidR="00CB32D8" w:rsidRPr="00CB32D8" w:rsidRDefault="00CB32D8" w:rsidP="00CB32D8">
            <w:pPr>
              <w:pStyle w:val="NoSpacing"/>
              <w:spacing w:before="60"/>
              <w:rPr>
                <w:rFonts w:asciiTheme="minorHAnsi" w:hAnsiTheme="minorHAnsi" w:cstheme="minorHAnsi"/>
                <w:sz w:val="20"/>
                <w:lang w:eastAsia="en-US"/>
              </w:rPr>
            </w:pPr>
            <w:r w:rsidRPr="00CB32D8">
              <w:rPr>
                <w:rFonts w:asciiTheme="minorHAnsi" w:hAnsiTheme="minorHAnsi" w:cstheme="minorHAnsi"/>
                <w:sz w:val="20"/>
                <w:lang w:eastAsia="en-US"/>
              </w:rPr>
              <w:t>2 = Primary incomplete</w:t>
            </w:r>
          </w:p>
          <w:p w14:paraId="42E8F7A7" w14:textId="77777777" w:rsidR="00CB32D8" w:rsidRPr="00CB32D8" w:rsidRDefault="00CB32D8" w:rsidP="00CB32D8">
            <w:pPr>
              <w:pStyle w:val="NoSpacing"/>
              <w:spacing w:before="60"/>
              <w:rPr>
                <w:rFonts w:asciiTheme="minorHAnsi" w:hAnsiTheme="minorHAnsi" w:cstheme="minorHAnsi"/>
                <w:sz w:val="20"/>
                <w:lang w:eastAsia="en-US"/>
              </w:rPr>
            </w:pPr>
            <w:r w:rsidRPr="00CB32D8">
              <w:rPr>
                <w:rFonts w:asciiTheme="minorHAnsi" w:hAnsiTheme="minorHAnsi" w:cstheme="minorHAnsi"/>
                <w:sz w:val="20"/>
                <w:lang w:eastAsia="en-US"/>
              </w:rPr>
              <w:t>3 = Primary complete but secondary incomplete</w:t>
            </w:r>
          </w:p>
          <w:p w14:paraId="7E719E33" w14:textId="77777777" w:rsidR="00CB32D8" w:rsidRPr="00CB32D8" w:rsidRDefault="00CB32D8" w:rsidP="00CB32D8">
            <w:pPr>
              <w:pStyle w:val="NoSpacing"/>
              <w:spacing w:before="60"/>
              <w:rPr>
                <w:rFonts w:asciiTheme="minorHAnsi" w:hAnsiTheme="minorHAnsi" w:cstheme="minorHAnsi"/>
                <w:sz w:val="20"/>
                <w:lang w:eastAsia="en-US"/>
              </w:rPr>
            </w:pPr>
            <w:r w:rsidRPr="00CB32D8">
              <w:rPr>
                <w:rFonts w:asciiTheme="minorHAnsi" w:hAnsiTheme="minorHAnsi" w:cstheme="minorHAnsi"/>
                <w:sz w:val="20"/>
                <w:lang w:eastAsia="en-US"/>
              </w:rPr>
              <w:t>4 = Secondary complete</w:t>
            </w:r>
          </w:p>
          <w:p w14:paraId="5720CE12" w14:textId="67CF173E" w:rsidR="00CB32D8" w:rsidRPr="00E46112" w:rsidRDefault="00CB32D8" w:rsidP="00CB32D8">
            <w:pPr>
              <w:pStyle w:val="NoSpacing"/>
              <w:spacing w:before="60" w:line="259" w:lineRule="auto"/>
              <w:rPr>
                <w:rFonts w:asciiTheme="minorHAnsi" w:hAnsiTheme="minorHAnsi" w:cstheme="minorHAnsi"/>
                <w:sz w:val="20"/>
                <w:lang w:eastAsia="en-US"/>
              </w:rPr>
            </w:pPr>
            <w:r w:rsidRPr="00CB32D8">
              <w:rPr>
                <w:rFonts w:asciiTheme="minorHAnsi" w:hAnsiTheme="minorHAnsi" w:cstheme="minorHAnsi"/>
                <w:sz w:val="20"/>
                <w:lang w:eastAsia="en-US"/>
              </w:rPr>
              <w:t>5 = Some tertiary/post-secondary</w:t>
            </w:r>
          </w:p>
        </w:tc>
        <w:tc>
          <w:tcPr>
            <w:tcW w:w="349" w:type="pct"/>
          </w:tcPr>
          <w:p w14:paraId="208E5B56" w14:textId="5E252EB8" w:rsidR="00CB32D8" w:rsidRPr="00E46112" w:rsidRDefault="00EA06A2" w:rsidP="00CB32D8">
            <w:pPr>
              <w:pStyle w:val="NoSpacing"/>
              <w:spacing w:line="259" w:lineRule="auto"/>
              <w:jc w:val="center"/>
              <w:rPr>
                <w:rFonts w:asciiTheme="minorHAnsi" w:hAnsiTheme="minorHAnsi" w:cstheme="minorHAnsi"/>
                <w:sz w:val="20"/>
              </w:rPr>
            </w:pPr>
            <w:r>
              <w:rPr>
                <w:rFonts w:asciiTheme="minorHAnsi" w:hAnsiTheme="minorHAnsi" w:cstheme="minorHAnsi"/>
                <w:sz w:val="20"/>
              </w:rPr>
              <w:t>1</w:t>
            </w:r>
          </w:p>
        </w:tc>
      </w:tr>
      <w:tr w:rsidR="00224237" w:rsidRPr="00E46112" w14:paraId="06656A24" w14:textId="77777777" w:rsidTr="00114012">
        <w:trPr>
          <w:cantSplit/>
        </w:trPr>
        <w:tc>
          <w:tcPr>
            <w:tcW w:w="277" w:type="pct"/>
          </w:tcPr>
          <w:p w14:paraId="5EB2C2E0" w14:textId="1504E836" w:rsidR="00CB32D8" w:rsidRPr="00E46112" w:rsidRDefault="00EA06A2" w:rsidP="00CB32D8">
            <w:pPr>
              <w:pStyle w:val="NoSpacing"/>
              <w:spacing w:before="60" w:after="60" w:line="259" w:lineRule="auto"/>
              <w:rPr>
                <w:rFonts w:asciiTheme="minorHAnsi" w:hAnsiTheme="minorHAnsi" w:cstheme="minorHAnsi"/>
                <w:sz w:val="20"/>
              </w:rPr>
            </w:pPr>
            <w:r>
              <w:rPr>
                <w:rFonts w:asciiTheme="minorHAnsi" w:hAnsiTheme="minorHAnsi" w:cstheme="minorHAnsi"/>
                <w:sz w:val="20"/>
              </w:rPr>
              <w:t>20</w:t>
            </w:r>
          </w:p>
        </w:tc>
        <w:tc>
          <w:tcPr>
            <w:tcW w:w="697" w:type="pct"/>
            <w:shd w:val="clear" w:color="auto" w:fill="auto"/>
          </w:tcPr>
          <w:p w14:paraId="0AEB0297" w14:textId="43C51261" w:rsidR="00CB32D8" w:rsidRPr="00E46112" w:rsidRDefault="00CB32D8" w:rsidP="00CB32D8">
            <w:pPr>
              <w:pStyle w:val="NoSpacing"/>
              <w:spacing w:before="60" w:after="60" w:line="259" w:lineRule="auto"/>
              <w:rPr>
                <w:rFonts w:asciiTheme="minorHAnsi" w:hAnsiTheme="minorHAnsi" w:cstheme="minorHAnsi"/>
                <w:sz w:val="20"/>
              </w:rPr>
            </w:pPr>
            <w:r>
              <w:rPr>
                <w:rFonts w:asciiTheme="minorHAnsi" w:hAnsiTheme="minorHAnsi" w:cstheme="minorHAnsi"/>
                <w:sz w:val="20"/>
              </w:rPr>
              <w:t>Education</w:t>
            </w:r>
          </w:p>
        </w:tc>
        <w:tc>
          <w:tcPr>
            <w:tcW w:w="743" w:type="pct"/>
          </w:tcPr>
          <w:p w14:paraId="74CF0DF4" w14:textId="08554BA8" w:rsidR="00CB32D8" w:rsidRPr="00E46112" w:rsidRDefault="00CB32D8" w:rsidP="00CB32D8">
            <w:pPr>
              <w:pStyle w:val="NoSpacing"/>
              <w:spacing w:before="60" w:after="60" w:line="259" w:lineRule="auto"/>
              <w:rPr>
                <w:rFonts w:asciiTheme="minorHAnsi" w:hAnsiTheme="minorHAnsi" w:cstheme="minorHAnsi"/>
                <w:b/>
                <w:bCs/>
                <w:sz w:val="20"/>
              </w:rPr>
            </w:pPr>
            <w:r>
              <w:rPr>
                <w:rFonts w:asciiTheme="minorHAnsi" w:hAnsiTheme="minorHAnsi" w:cstheme="minorHAnsi"/>
                <w:b/>
                <w:bCs/>
                <w:sz w:val="20"/>
              </w:rPr>
              <w:t>educat4</w:t>
            </w:r>
          </w:p>
        </w:tc>
        <w:tc>
          <w:tcPr>
            <w:tcW w:w="1671" w:type="pct"/>
          </w:tcPr>
          <w:p w14:paraId="46574533" w14:textId="2D3D3230" w:rsidR="00CB32D8" w:rsidRPr="00E46112" w:rsidRDefault="00CB32D8" w:rsidP="00CB32D8">
            <w:pPr>
              <w:pStyle w:val="NoSpacing"/>
              <w:spacing w:before="60" w:after="60" w:line="259" w:lineRule="auto"/>
              <w:rPr>
                <w:rFonts w:asciiTheme="minorHAnsi" w:hAnsiTheme="minorHAnsi" w:cstheme="minorHAnsi"/>
                <w:b/>
                <w:bCs/>
                <w:sz w:val="20"/>
              </w:rPr>
            </w:pPr>
            <w:r w:rsidRPr="00CB32D8">
              <w:rPr>
                <w:rFonts w:asciiTheme="minorHAnsi" w:hAnsiTheme="minorHAnsi" w:cstheme="minorHAnsi"/>
                <w:b/>
                <w:bCs/>
                <w:sz w:val="20"/>
              </w:rPr>
              <w:t>Highest level of education completed (4 categories)</w:t>
            </w:r>
          </w:p>
        </w:tc>
        <w:tc>
          <w:tcPr>
            <w:tcW w:w="1262" w:type="pct"/>
          </w:tcPr>
          <w:p w14:paraId="0CC91900" w14:textId="77777777" w:rsidR="00CB32D8" w:rsidRPr="00CB32D8" w:rsidRDefault="00CB32D8" w:rsidP="00CB32D8">
            <w:pPr>
              <w:pStyle w:val="NoSpacing"/>
              <w:spacing w:before="60"/>
              <w:rPr>
                <w:rFonts w:asciiTheme="minorHAnsi" w:hAnsiTheme="minorHAnsi" w:cstheme="minorHAnsi"/>
                <w:sz w:val="20"/>
                <w:lang w:eastAsia="en-US"/>
              </w:rPr>
            </w:pPr>
            <w:r w:rsidRPr="00CB32D8">
              <w:rPr>
                <w:rFonts w:asciiTheme="minorHAnsi" w:hAnsiTheme="minorHAnsi" w:cstheme="minorHAnsi"/>
                <w:sz w:val="20"/>
                <w:lang w:eastAsia="en-US"/>
              </w:rPr>
              <w:t>1 = Incomplete secondary</w:t>
            </w:r>
          </w:p>
          <w:p w14:paraId="19D0BD8A" w14:textId="77777777" w:rsidR="00CB32D8" w:rsidRPr="00CB32D8" w:rsidRDefault="00CB32D8" w:rsidP="00CB32D8">
            <w:pPr>
              <w:pStyle w:val="NoSpacing"/>
              <w:spacing w:before="60"/>
              <w:rPr>
                <w:rFonts w:asciiTheme="minorHAnsi" w:hAnsiTheme="minorHAnsi" w:cstheme="minorHAnsi"/>
                <w:sz w:val="20"/>
                <w:lang w:eastAsia="en-US"/>
              </w:rPr>
            </w:pPr>
            <w:r w:rsidRPr="00CB32D8">
              <w:rPr>
                <w:rFonts w:asciiTheme="minorHAnsi" w:hAnsiTheme="minorHAnsi" w:cstheme="minorHAnsi"/>
                <w:sz w:val="20"/>
                <w:lang w:eastAsia="en-US"/>
              </w:rPr>
              <w:t>2 = General Secondary</w:t>
            </w:r>
          </w:p>
          <w:p w14:paraId="780414DF" w14:textId="77777777" w:rsidR="00CB32D8" w:rsidRPr="00CB32D8" w:rsidRDefault="00CB32D8" w:rsidP="00CB32D8">
            <w:pPr>
              <w:pStyle w:val="NoSpacing"/>
              <w:spacing w:before="60"/>
              <w:rPr>
                <w:rFonts w:asciiTheme="minorHAnsi" w:hAnsiTheme="minorHAnsi" w:cstheme="minorHAnsi"/>
                <w:sz w:val="20"/>
                <w:lang w:eastAsia="en-US"/>
              </w:rPr>
            </w:pPr>
            <w:r w:rsidRPr="00CB32D8">
              <w:rPr>
                <w:rFonts w:asciiTheme="minorHAnsi" w:hAnsiTheme="minorHAnsi" w:cstheme="minorHAnsi"/>
                <w:sz w:val="20"/>
                <w:lang w:eastAsia="en-US"/>
              </w:rPr>
              <w:t>3 = Special Secondary</w:t>
            </w:r>
          </w:p>
          <w:p w14:paraId="4FA1A2A0" w14:textId="77777777" w:rsidR="00CB32D8" w:rsidRPr="00CB32D8" w:rsidRDefault="00CB32D8" w:rsidP="00CB32D8">
            <w:pPr>
              <w:pStyle w:val="NoSpacing"/>
              <w:spacing w:before="60"/>
              <w:rPr>
                <w:rFonts w:asciiTheme="minorHAnsi" w:hAnsiTheme="minorHAnsi" w:cstheme="minorHAnsi"/>
                <w:sz w:val="20"/>
                <w:lang w:eastAsia="en-US"/>
              </w:rPr>
            </w:pPr>
            <w:r w:rsidRPr="00CB32D8">
              <w:rPr>
                <w:rFonts w:asciiTheme="minorHAnsi" w:hAnsiTheme="minorHAnsi" w:cstheme="minorHAnsi"/>
                <w:sz w:val="20"/>
                <w:lang w:eastAsia="en-US"/>
              </w:rPr>
              <w:t>4 = Tertiary</w:t>
            </w:r>
          </w:p>
          <w:p w14:paraId="1D067D3C" w14:textId="1B05B836" w:rsidR="00CB32D8" w:rsidRPr="00E46112" w:rsidRDefault="00CB32D8" w:rsidP="00CB32D8">
            <w:pPr>
              <w:pStyle w:val="NoSpacing"/>
              <w:spacing w:before="60" w:line="259" w:lineRule="auto"/>
              <w:rPr>
                <w:rFonts w:asciiTheme="minorHAnsi" w:hAnsiTheme="minorHAnsi" w:cstheme="minorHAnsi"/>
                <w:sz w:val="20"/>
                <w:lang w:eastAsia="en-US"/>
              </w:rPr>
            </w:pPr>
            <w:r w:rsidRPr="00CB32D8">
              <w:rPr>
                <w:rFonts w:asciiTheme="minorHAnsi" w:hAnsiTheme="minorHAnsi" w:cstheme="minorHAnsi"/>
                <w:sz w:val="20"/>
                <w:lang w:eastAsia="en-US"/>
              </w:rPr>
              <w:t>5 = None or incomplete primary</w:t>
            </w:r>
          </w:p>
        </w:tc>
        <w:tc>
          <w:tcPr>
            <w:tcW w:w="349" w:type="pct"/>
          </w:tcPr>
          <w:p w14:paraId="1CFF3A1F" w14:textId="66EFC695" w:rsidR="00CB32D8" w:rsidRPr="00E46112" w:rsidRDefault="00EA06A2" w:rsidP="00CB32D8">
            <w:pPr>
              <w:pStyle w:val="NoSpacing"/>
              <w:spacing w:line="259" w:lineRule="auto"/>
              <w:jc w:val="center"/>
              <w:rPr>
                <w:rFonts w:asciiTheme="minorHAnsi" w:hAnsiTheme="minorHAnsi" w:cstheme="minorHAnsi"/>
                <w:sz w:val="20"/>
              </w:rPr>
            </w:pPr>
            <w:r>
              <w:rPr>
                <w:rFonts w:asciiTheme="minorHAnsi" w:hAnsiTheme="minorHAnsi" w:cstheme="minorHAnsi"/>
                <w:sz w:val="20"/>
              </w:rPr>
              <w:t>1</w:t>
            </w:r>
          </w:p>
        </w:tc>
      </w:tr>
      <w:tr w:rsidR="00224237" w:rsidRPr="00E46112" w14:paraId="5A134888" w14:textId="77777777" w:rsidTr="00114012">
        <w:trPr>
          <w:cantSplit/>
        </w:trPr>
        <w:tc>
          <w:tcPr>
            <w:tcW w:w="277" w:type="pct"/>
          </w:tcPr>
          <w:p w14:paraId="430AA51B" w14:textId="417950F5" w:rsidR="00224237" w:rsidRDefault="00224237" w:rsidP="00CB32D8">
            <w:pPr>
              <w:pStyle w:val="NoSpacing"/>
              <w:spacing w:before="60" w:after="60" w:line="259" w:lineRule="auto"/>
              <w:rPr>
                <w:rFonts w:asciiTheme="minorHAnsi" w:hAnsiTheme="minorHAnsi" w:cstheme="minorHAnsi"/>
                <w:sz w:val="20"/>
              </w:rPr>
            </w:pPr>
            <w:r>
              <w:rPr>
                <w:rFonts w:asciiTheme="minorHAnsi" w:hAnsiTheme="minorHAnsi" w:cstheme="minorHAnsi"/>
                <w:sz w:val="20"/>
              </w:rPr>
              <w:t>21</w:t>
            </w:r>
          </w:p>
        </w:tc>
        <w:tc>
          <w:tcPr>
            <w:tcW w:w="697" w:type="pct"/>
            <w:shd w:val="clear" w:color="auto" w:fill="auto"/>
          </w:tcPr>
          <w:p w14:paraId="0A6CE530" w14:textId="3A83B1AD" w:rsidR="00224237" w:rsidRDefault="00224237" w:rsidP="00CB32D8">
            <w:pPr>
              <w:pStyle w:val="NoSpacing"/>
              <w:spacing w:before="60" w:after="60" w:line="259" w:lineRule="auto"/>
              <w:rPr>
                <w:rFonts w:asciiTheme="minorHAnsi" w:hAnsiTheme="minorHAnsi" w:cstheme="minorHAnsi"/>
                <w:sz w:val="20"/>
              </w:rPr>
            </w:pPr>
            <w:r>
              <w:rPr>
                <w:rFonts w:asciiTheme="minorHAnsi" w:hAnsiTheme="minorHAnsi" w:cstheme="minorHAnsi"/>
                <w:sz w:val="20"/>
              </w:rPr>
              <w:t>Education</w:t>
            </w:r>
          </w:p>
        </w:tc>
        <w:tc>
          <w:tcPr>
            <w:tcW w:w="743" w:type="pct"/>
          </w:tcPr>
          <w:p w14:paraId="0EA116E4" w14:textId="0B74C8EF" w:rsidR="00224237" w:rsidRDefault="00224237" w:rsidP="00CB32D8">
            <w:pPr>
              <w:pStyle w:val="NoSpacing"/>
              <w:spacing w:before="60" w:after="60" w:line="259" w:lineRule="auto"/>
              <w:rPr>
                <w:rFonts w:asciiTheme="minorHAnsi" w:hAnsiTheme="minorHAnsi" w:cstheme="minorHAnsi"/>
                <w:b/>
                <w:bCs/>
                <w:sz w:val="20"/>
              </w:rPr>
            </w:pPr>
            <w:r>
              <w:rPr>
                <w:rFonts w:asciiTheme="minorHAnsi" w:hAnsiTheme="minorHAnsi" w:cstheme="minorHAnsi"/>
                <w:b/>
                <w:bCs/>
                <w:sz w:val="20"/>
              </w:rPr>
              <w:t>educy</w:t>
            </w:r>
          </w:p>
        </w:tc>
        <w:tc>
          <w:tcPr>
            <w:tcW w:w="1671" w:type="pct"/>
          </w:tcPr>
          <w:p w14:paraId="54F7E1FF" w14:textId="25BB5557" w:rsidR="00224237" w:rsidRPr="00E2269E" w:rsidRDefault="00224237" w:rsidP="00CB32D8">
            <w:pPr>
              <w:pStyle w:val="NoSpacing"/>
              <w:spacing w:before="60" w:after="60" w:line="259" w:lineRule="auto"/>
              <w:rPr>
                <w:rFonts w:asciiTheme="minorHAnsi" w:hAnsiTheme="minorHAnsi" w:cstheme="minorHAnsi"/>
                <w:b/>
                <w:bCs/>
                <w:sz w:val="20"/>
              </w:rPr>
            </w:pPr>
            <w:r>
              <w:rPr>
                <w:rFonts w:asciiTheme="minorHAnsi" w:hAnsiTheme="minorHAnsi" w:cstheme="minorHAnsi"/>
                <w:b/>
                <w:bCs/>
                <w:sz w:val="20"/>
              </w:rPr>
              <w:t>Years of education</w:t>
            </w:r>
          </w:p>
        </w:tc>
        <w:tc>
          <w:tcPr>
            <w:tcW w:w="1262" w:type="pct"/>
          </w:tcPr>
          <w:p w14:paraId="44A5E42E" w14:textId="2F837A80" w:rsidR="00224237" w:rsidRPr="00E46112" w:rsidRDefault="00224237" w:rsidP="00CB32D8">
            <w:pPr>
              <w:pStyle w:val="NoSpacing"/>
              <w:spacing w:before="60" w:line="259" w:lineRule="auto"/>
              <w:rPr>
                <w:rFonts w:asciiTheme="minorHAnsi" w:hAnsiTheme="minorHAnsi" w:cstheme="minorHAnsi"/>
                <w:sz w:val="20"/>
              </w:rPr>
            </w:pPr>
            <w:r>
              <w:rPr>
                <w:rFonts w:asciiTheme="minorHAnsi" w:hAnsiTheme="minorHAnsi" w:cstheme="minorHAnsi"/>
                <w:sz w:val="20"/>
              </w:rPr>
              <w:t>Numeric</w:t>
            </w:r>
          </w:p>
        </w:tc>
        <w:tc>
          <w:tcPr>
            <w:tcW w:w="349" w:type="pct"/>
          </w:tcPr>
          <w:p w14:paraId="2B2F8BCF" w14:textId="77777777" w:rsidR="00224237" w:rsidRDefault="00224237" w:rsidP="00CB32D8">
            <w:pPr>
              <w:pStyle w:val="NoSpacing"/>
              <w:spacing w:line="259" w:lineRule="auto"/>
              <w:jc w:val="center"/>
              <w:rPr>
                <w:rFonts w:asciiTheme="minorHAnsi" w:hAnsiTheme="minorHAnsi" w:cstheme="minorHAnsi"/>
                <w:sz w:val="20"/>
              </w:rPr>
            </w:pPr>
          </w:p>
        </w:tc>
      </w:tr>
      <w:tr w:rsidR="00E2269E" w:rsidRPr="00E46112" w14:paraId="6FB049BC" w14:textId="77777777" w:rsidTr="00114012">
        <w:trPr>
          <w:cantSplit/>
        </w:trPr>
        <w:tc>
          <w:tcPr>
            <w:tcW w:w="277" w:type="pct"/>
          </w:tcPr>
          <w:p w14:paraId="19C03293" w14:textId="073D13FC" w:rsidR="00E2269E" w:rsidRPr="00E46112" w:rsidRDefault="00EA06A2" w:rsidP="00CB32D8">
            <w:pPr>
              <w:pStyle w:val="NoSpacing"/>
              <w:spacing w:before="60" w:after="60" w:line="259" w:lineRule="auto"/>
              <w:rPr>
                <w:rFonts w:asciiTheme="minorHAnsi" w:hAnsiTheme="minorHAnsi" w:cstheme="minorHAnsi"/>
                <w:sz w:val="20"/>
              </w:rPr>
            </w:pPr>
            <w:r>
              <w:rPr>
                <w:rFonts w:asciiTheme="minorHAnsi" w:hAnsiTheme="minorHAnsi" w:cstheme="minorHAnsi"/>
                <w:sz w:val="20"/>
              </w:rPr>
              <w:t>2</w:t>
            </w:r>
            <w:r w:rsidR="00224237">
              <w:rPr>
                <w:rFonts w:asciiTheme="minorHAnsi" w:hAnsiTheme="minorHAnsi" w:cstheme="minorHAnsi"/>
                <w:sz w:val="20"/>
              </w:rPr>
              <w:t>2</w:t>
            </w:r>
          </w:p>
        </w:tc>
        <w:tc>
          <w:tcPr>
            <w:tcW w:w="697" w:type="pct"/>
            <w:shd w:val="clear" w:color="auto" w:fill="auto"/>
          </w:tcPr>
          <w:p w14:paraId="7D60E2ED" w14:textId="79B39F76" w:rsidR="00E2269E" w:rsidRDefault="00E2269E" w:rsidP="00CB32D8">
            <w:pPr>
              <w:pStyle w:val="NoSpacing"/>
              <w:spacing w:before="60" w:after="60" w:line="259" w:lineRule="auto"/>
              <w:rPr>
                <w:rFonts w:asciiTheme="minorHAnsi" w:hAnsiTheme="minorHAnsi" w:cstheme="minorHAnsi"/>
                <w:sz w:val="20"/>
              </w:rPr>
            </w:pPr>
            <w:r>
              <w:rPr>
                <w:rFonts w:asciiTheme="minorHAnsi" w:hAnsiTheme="minorHAnsi" w:cstheme="minorHAnsi"/>
                <w:sz w:val="20"/>
              </w:rPr>
              <w:t>Education</w:t>
            </w:r>
          </w:p>
        </w:tc>
        <w:tc>
          <w:tcPr>
            <w:tcW w:w="743" w:type="pct"/>
          </w:tcPr>
          <w:p w14:paraId="08EEA0C7" w14:textId="6D2ACE39" w:rsidR="00E2269E" w:rsidRDefault="00E2269E" w:rsidP="00CB32D8">
            <w:pPr>
              <w:pStyle w:val="NoSpacing"/>
              <w:spacing w:before="60" w:after="60" w:line="259" w:lineRule="auto"/>
              <w:rPr>
                <w:rFonts w:asciiTheme="minorHAnsi" w:hAnsiTheme="minorHAnsi" w:cstheme="minorHAnsi"/>
                <w:b/>
                <w:bCs/>
                <w:sz w:val="20"/>
              </w:rPr>
            </w:pPr>
            <w:r>
              <w:rPr>
                <w:rFonts w:asciiTheme="minorHAnsi" w:hAnsiTheme="minorHAnsi" w:cstheme="minorHAnsi"/>
                <w:b/>
                <w:bCs/>
                <w:sz w:val="20"/>
              </w:rPr>
              <w:t>primarycomp</w:t>
            </w:r>
          </w:p>
        </w:tc>
        <w:tc>
          <w:tcPr>
            <w:tcW w:w="1671" w:type="pct"/>
          </w:tcPr>
          <w:p w14:paraId="459A9D60" w14:textId="59301116" w:rsidR="00E2269E" w:rsidRPr="00CB32D8" w:rsidRDefault="00E2269E" w:rsidP="00CB32D8">
            <w:pPr>
              <w:pStyle w:val="NoSpacing"/>
              <w:spacing w:before="60" w:after="60" w:line="259" w:lineRule="auto"/>
              <w:rPr>
                <w:rFonts w:asciiTheme="minorHAnsi" w:hAnsiTheme="minorHAnsi" w:cstheme="minorHAnsi"/>
                <w:b/>
                <w:bCs/>
                <w:sz w:val="20"/>
              </w:rPr>
            </w:pPr>
            <w:r w:rsidRPr="00E2269E">
              <w:rPr>
                <w:rFonts w:asciiTheme="minorHAnsi" w:hAnsiTheme="minorHAnsi" w:cstheme="minorHAnsi"/>
                <w:b/>
                <w:bCs/>
                <w:sz w:val="20"/>
              </w:rPr>
              <w:t>Primary school completion</w:t>
            </w:r>
          </w:p>
        </w:tc>
        <w:tc>
          <w:tcPr>
            <w:tcW w:w="1262" w:type="pct"/>
          </w:tcPr>
          <w:p w14:paraId="579456B9" w14:textId="0387FA88" w:rsidR="00E2269E" w:rsidRPr="00E46112" w:rsidRDefault="00E2269E" w:rsidP="00CB32D8">
            <w:pPr>
              <w:pStyle w:val="NoSpacing"/>
              <w:spacing w:before="60" w:line="259" w:lineRule="auto"/>
              <w:rPr>
                <w:rFonts w:asciiTheme="minorHAnsi" w:hAnsiTheme="minorHAnsi" w:cstheme="minorHAnsi"/>
                <w:sz w:val="20"/>
              </w:rPr>
            </w:pPr>
            <w:r w:rsidRPr="00E46112">
              <w:rPr>
                <w:rFonts w:asciiTheme="minorHAnsi" w:hAnsiTheme="minorHAnsi" w:cstheme="minorHAnsi"/>
                <w:sz w:val="20"/>
              </w:rPr>
              <w:t xml:space="preserve">1 = </w:t>
            </w:r>
            <w:r>
              <w:rPr>
                <w:rFonts w:asciiTheme="minorHAnsi" w:hAnsiTheme="minorHAnsi" w:cstheme="minorHAnsi"/>
                <w:sz w:val="20"/>
              </w:rPr>
              <w:t>Yes</w:t>
            </w:r>
            <w:r w:rsidRPr="00E46112">
              <w:rPr>
                <w:rFonts w:asciiTheme="minorHAnsi" w:hAnsiTheme="minorHAnsi" w:cstheme="minorHAnsi"/>
                <w:sz w:val="20"/>
              </w:rPr>
              <w:br/>
              <w:t xml:space="preserve">0 = </w:t>
            </w:r>
            <w:r>
              <w:rPr>
                <w:rFonts w:asciiTheme="minorHAnsi" w:hAnsiTheme="minorHAnsi" w:cstheme="minorHAnsi"/>
                <w:sz w:val="20"/>
              </w:rPr>
              <w:t>No</w:t>
            </w:r>
          </w:p>
        </w:tc>
        <w:tc>
          <w:tcPr>
            <w:tcW w:w="349" w:type="pct"/>
          </w:tcPr>
          <w:p w14:paraId="70CFD1CB" w14:textId="4A33B2E3" w:rsidR="00E2269E" w:rsidRPr="00E46112" w:rsidRDefault="00EA06A2" w:rsidP="00CB32D8">
            <w:pPr>
              <w:pStyle w:val="NoSpacing"/>
              <w:spacing w:line="259" w:lineRule="auto"/>
              <w:jc w:val="center"/>
              <w:rPr>
                <w:rFonts w:asciiTheme="minorHAnsi" w:hAnsiTheme="minorHAnsi" w:cstheme="minorHAnsi"/>
                <w:sz w:val="20"/>
              </w:rPr>
            </w:pPr>
            <w:r>
              <w:rPr>
                <w:rFonts w:asciiTheme="minorHAnsi" w:hAnsiTheme="minorHAnsi" w:cstheme="minorHAnsi"/>
                <w:sz w:val="20"/>
              </w:rPr>
              <w:t>1</w:t>
            </w:r>
          </w:p>
        </w:tc>
      </w:tr>
      <w:tr w:rsidR="00224237" w:rsidRPr="00E46112" w14:paraId="3D9D6C11" w14:textId="77777777" w:rsidTr="00114012">
        <w:trPr>
          <w:cantSplit/>
        </w:trPr>
        <w:tc>
          <w:tcPr>
            <w:tcW w:w="277" w:type="pct"/>
          </w:tcPr>
          <w:p w14:paraId="290719C4" w14:textId="4D346CDC" w:rsidR="00CB32D8" w:rsidRPr="00E46112" w:rsidRDefault="00EA06A2" w:rsidP="00CB32D8">
            <w:pPr>
              <w:pStyle w:val="NoSpacing"/>
              <w:spacing w:before="60" w:after="60" w:line="259" w:lineRule="auto"/>
              <w:rPr>
                <w:rFonts w:asciiTheme="minorHAnsi" w:hAnsiTheme="minorHAnsi" w:cstheme="minorHAnsi"/>
                <w:sz w:val="20"/>
              </w:rPr>
            </w:pPr>
            <w:r>
              <w:rPr>
                <w:rFonts w:asciiTheme="minorHAnsi" w:hAnsiTheme="minorHAnsi" w:cstheme="minorHAnsi"/>
                <w:sz w:val="20"/>
              </w:rPr>
              <w:t>2</w:t>
            </w:r>
            <w:r w:rsidR="00224237">
              <w:rPr>
                <w:rFonts w:asciiTheme="minorHAnsi" w:hAnsiTheme="minorHAnsi" w:cstheme="minorHAnsi"/>
                <w:sz w:val="20"/>
              </w:rPr>
              <w:t>3</w:t>
            </w:r>
          </w:p>
        </w:tc>
        <w:tc>
          <w:tcPr>
            <w:tcW w:w="697" w:type="pct"/>
            <w:shd w:val="clear" w:color="auto" w:fill="auto"/>
          </w:tcPr>
          <w:p w14:paraId="10744EF2" w14:textId="19901B89" w:rsidR="00CB32D8" w:rsidRPr="00E46112" w:rsidRDefault="00CB32D8" w:rsidP="00CB32D8">
            <w:pPr>
              <w:pStyle w:val="NoSpacing"/>
              <w:spacing w:before="60" w:after="60" w:line="259" w:lineRule="auto"/>
              <w:rPr>
                <w:rFonts w:asciiTheme="minorHAnsi" w:hAnsiTheme="minorHAnsi" w:cstheme="minorHAnsi"/>
                <w:sz w:val="20"/>
              </w:rPr>
            </w:pPr>
            <w:r>
              <w:rPr>
                <w:rFonts w:asciiTheme="minorHAnsi" w:hAnsiTheme="minorHAnsi" w:cstheme="minorHAnsi"/>
                <w:sz w:val="20"/>
              </w:rPr>
              <w:t>Education</w:t>
            </w:r>
          </w:p>
        </w:tc>
        <w:tc>
          <w:tcPr>
            <w:tcW w:w="743" w:type="pct"/>
          </w:tcPr>
          <w:p w14:paraId="59054C1D" w14:textId="7424B981" w:rsidR="00CB32D8" w:rsidRPr="00E46112" w:rsidRDefault="00CB32D8" w:rsidP="00CB32D8">
            <w:pPr>
              <w:pStyle w:val="NoSpacing"/>
              <w:spacing w:before="60" w:after="60" w:line="259" w:lineRule="auto"/>
              <w:rPr>
                <w:rFonts w:asciiTheme="minorHAnsi" w:hAnsiTheme="minorHAnsi" w:cstheme="minorHAnsi"/>
                <w:b/>
                <w:bCs/>
                <w:sz w:val="20"/>
              </w:rPr>
            </w:pPr>
            <w:r>
              <w:rPr>
                <w:rFonts w:asciiTheme="minorHAnsi" w:hAnsiTheme="minorHAnsi" w:cstheme="minorHAnsi"/>
                <w:b/>
                <w:bCs/>
                <w:sz w:val="20"/>
              </w:rPr>
              <w:t>school</w:t>
            </w:r>
          </w:p>
        </w:tc>
        <w:tc>
          <w:tcPr>
            <w:tcW w:w="1671" w:type="pct"/>
          </w:tcPr>
          <w:p w14:paraId="3B45E933" w14:textId="6BFD61CE" w:rsidR="00CB32D8" w:rsidRPr="00E46112" w:rsidRDefault="00CB32D8" w:rsidP="00CB32D8">
            <w:pPr>
              <w:pStyle w:val="NoSpacing"/>
              <w:spacing w:before="60" w:after="60" w:line="259" w:lineRule="auto"/>
              <w:rPr>
                <w:rFonts w:asciiTheme="minorHAnsi" w:hAnsiTheme="minorHAnsi" w:cstheme="minorHAnsi"/>
                <w:b/>
                <w:bCs/>
                <w:sz w:val="20"/>
              </w:rPr>
            </w:pPr>
            <w:r w:rsidRPr="00CB32D8">
              <w:rPr>
                <w:rFonts w:asciiTheme="minorHAnsi" w:hAnsiTheme="minorHAnsi" w:cstheme="minorHAnsi"/>
                <w:b/>
                <w:bCs/>
                <w:sz w:val="20"/>
              </w:rPr>
              <w:t>Currently enrolled in school</w:t>
            </w:r>
          </w:p>
        </w:tc>
        <w:tc>
          <w:tcPr>
            <w:tcW w:w="1262" w:type="pct"/>
          </w:tcPr>
          <w:p w14:paraId="04101C41" w14:textId="75B3D72A" w:rsidR="00CB32D8" w:rsidRPr="00E46112" w:rsidRDefault="00CB32D8" w:rsidP="00CB32D8">
            <w:pPr>
              <w:pStyle w:val="NoSpacing"/>
              <w:spacing w:before="60" w:line="259" w:lineRule="auto"/>
              <w:rPr>
                <w:rFonts w:asciiTheme="minorHAnsi" w:hAnsiTheme="minorHAnsi" w:cstheme="minorHAnsi"/>
                <w:sz w:val="20"/>
                <w:lang w:eastAsia="en-US"/>
              </w:rPr>
            </w:pPr>
            <w:r w:rsidRPr="00E46112">
              <w:rPr>
                <w:rFonts w:asciiTheme="minorHAnsi" w:hAnsiTheme="minorHAnsi" w:cstheme="minorHAnsi"/>
                <w:sz w:val="20"/>
              </w:rPr>
              <w:t xml:space="preserve">1 = </w:t>
            </w:r>
            <w:r>
              <w:rPr>
                <w:rFonts w:asciiTheme="minorHAnsi" w:hAnsiTheme="minorHAnsi" w:cstheme="minorHAnsi"/>
                <w:sz w:val="20"/>
              </w:rPr>
              <w:t>Yes</w:t>
            </w:r>
            <w:r w:rsidRPr="00E46112">
              <w:rPr>
                <w:rFonts w:asciiTheme="minorHAnsi" w:hAnsiTheme="minorHAnsi" w:cstheme="minorHAnsi"/>
                <w:sz w:val="20"/>
              </w:rPr>
              <w:br/>
              <w:t xml:space="preserve">0 = </w:t>
            </w:r>
            <w:r>
              <w:rPr>
                <w:rFonts w:asciiTheme="minorHAnsi" w:hAnsiTheme="minorHAnsi" w:cstheme="minorHAnsi"/>
                <w:sz w:val="20"/>
              </w:rPr>
              <w:t>No</w:t>
            </w:r>
          </w:p>
        </w:tc>
        <w:tc>
          <w:tcPr>
            <w:tcW w:w="349" w:type="pct"/>
          </w:tcPr>
          <w:p w14:paraId="79188B1A" w14:textId="3C5522F5" w:rsidR="00CB32D8" w:rsidRPr="00E46112" w:rsidRDefault="00EA06A2" w:rsidP="00CB32D8">
            <w:pPr>
              <w:pStyle w:val="NoSpacing"/>
              <w:spacing w:line="259" w:lineRule="auto"/>
              <w:jc w:val="center"/>
              <w:rPr>
                <w:rFonts w:asciiTheme="minorHAnsi" w:hAnsiTheme="minorHAnsi" w:cstheme="minorHAnsi"/>
                <w:sz w:val="20"/>
              </w:rPr>
            </w:pPr>
            <w:r>
              <w:rPr>
                <w:rFonts w:asciiTheme="minorHAnsi" w:hAnsiTheme="minorHAnsi" w:cstheme="minorHAnsi"/>
                <w:sz w:val="20"/>
              </w:rPr>
              <w:t>1</w:t>
            </w:r>
          </w:p>
        </w:tc>
      </w:tr>
      <w:tr w:rsidR="00224237" w:rsidRPr="00E46112" w14:paraId="768F804D" w14:textId="77777777" w:rsidTr="00114012">
        <w:trPr>
          <w:cantSplit/>
        </w:trPr>
        <w:tc>
          <w:tcPr>
            <w:tcW w:w="277" w:type="pct"/>
          </w:tcPr>
          <w:p w14:paraId="03704272" w14:textId="6F41043E" w:rsidR="00CB32D8" w:rsidRPr="00E46112" w:rsidRDefault="00EA06A2" w:rsidP="00CB32D8">
            <w:pPr>
              <w:pStyle w:val="NoSpacing"/>
              <w:spacing w:before="60" w:after="60" w:line="259" w:lineRule="auto"/>
              <w:rPr>
                <w:rFonts w:asciiTheme="minorHAnsi" w:hAnsiTheme="minorHAnsi" w:cstheme="minorHAnsi"/>
                <w:sz w:val="20"/>
              </w:rPr>
            </w:pPr>
            <w:r>
              <w:rPr>
                <w:rFonts w:asciiTheme="minorHAnsi" w:hAnsiTheme="minorHAnsi" w:cstheme="minorHAnsi"/>
                <w:sz w:val="20"/>
              </w:rPr>
              <w:t>2</w:t>
            </w:r>
            <w:r w:rsidR="00224237">
              <w:rPr>
                <w:rFonts w:asciiTheme="minorHAnsi" w:hAnsiTheme="minorHAnsi" w:cstheme="minorHAnsi"/>
                <w:sz w:val="20"/>
              </w:rPr>
              <w:t>4</w:t>
            </w:r>
          </w:p>
        </w:tc>
        <w:tc>
          <w:tcPr>
            <w:tcW w:w="697" w:type="pct"/>
            <w:shd w:val="clear" w:color="auto" w:fill="auto"/>
          </w:tcPr>
          <w:p w14:paraId="1E4EE38E" w14:textId="73FA7EA3" w:rsidR="00CB32D8" w:rsidRPr="00E46112" w:rsidRDefault="00CB32D8" w:rsidP="00CB32D8">
            <w:pPr>
              <w:pStyle w:val="NoSpacing"/>
              <w:spacing w:before="60" w:after="60" w:line="259" w:lineRule="auto"/>
              <w:rPr>
                <w:rFonts w:asciiTheme="minorHAnsi" w:hAnsiTheme="minorHAnsi" w:cstheme="minorHAnsi"/>
                <w:sz w:val="20"/>
              </w:rPr>
            </w:pPr>
            <w:r w:rsidRPr="00E46112">
              <w:rPr>
                <w:rFonts w:asciiTheme="minorHAnsi" w:hAnsiTheme="minorHAnsi" w:cstheme="minorHAnsi"/>
                <w:sz w:val="20"/>
              </w:rPr>
              <w:t>D</w:t>
            </w:r>
            <w:r w:rsidR="00E2269E">
              <w:rPr>
                <w:rFonts w:asciiTheme="minorHAnsi" w:hAnsiTheme="minorHAnsi" w:cstheme="minorHAnsi"/>
                <w:sz w:val="20"/>
              </w:rPr>
              <w:t>isability</w:t>
            </w:r>
          </w:p>
        </w:tc>
        <w:tc>
          <w:tcPr>
            <w:tcW w:w="743" w:type="pct"/>
          </w:tcPr>
          <w:p w14:paraId="537C8D56" w14:textId="77777777" w:rsidR="00CB32D8" w:rsidRPr="00E46112" w:rsidRDefault="00CB32D8" w:rsidP="00CB32D8">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eye_dsablty</w:t>
            </w:r>
          </w:p>
        </w:tc>
        <w:tc>
          <w:tcPr>
            <w:tcW w:w="1671" w:type="pct"/>
          </w:tcPr>
          <w:p w14:paraId="6C46F268" w14:textId="2ADB1EE8" w:rsidR="00CB32D8" w:rsidRPr="00E46112" w:rsidRDefault="00CB32D8" w:rsidP="00CB32D8">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 xml:space="preserve">Eye </w:t>
            </w:r>
            <w:r w:rsidR="009B4F3B">
              <w:rPr>
                <w:rFonts w:asciiTheme="minorHAnsi" w:hAnsiTheme="minorHAnsi" w:cstheme="minorHAnsi"/>
                <w:b/>
                <w:bCs/>
                <w:sz w:val="20"/>
              </w:rPr>
              <w:t>d</w:t>
            </w:r>
            <w:r w:rsidRPr="00E46112">
              <w:rPr>
                <w:rFonts w:asciiTheme="minorHAnsi" w:hAnsiTheme="minorHAnsi" w:cstheme="minorHAnsi"/>
                <w:b/>
                <w:bCs/>
                <w:sz w:val="20"/>
              </w:rPr>
              <w:t>isability</w:t>
            </w:r>
          </w:p>
        </w:tc>
        <w:tc>
          <w:tcPr>
            <w:tcW w:w="1262" w:type="pct"/>
          </w:tcPr>
          <w:p w14:paraId="78CE7BA2" w14:textId="77777777" w:rsidR="00CB32D8" w:rsidRPr="00E46112" w:rsidRDefault="00CB32D8" w:rsidP="00CB32D8">
            <w:pPr>
              <w:pStyle w:val="NoSpacing"/>
              <w:spacing w:before="60" w:line="259" w:lineRule="auto"/>
              <w:rPr>
                <w:rFonts w:asciiTheme="minorHAnsi" w:hAnsiTheme="minorHAnsi" w:cstheme="minorHAnsi"/>
                <w:sz w:val="20"/>
                <w:lang w:eastAsia="en-US"/>
              </w:rPr>
            </w:pPr>
            <w:r w:rsidRPr="00E46112">
              <w:rPr>
                <w:rFonts w:asciiTheme="minorHAnsi" w:hAnsiTheme="minorHAnsi" w:cstheme="minorHAnsi"/>
                <w:sz w:val="20"/>
                <w:lang w:eastAsia="en-US"/>
              </w:rPr>
              <w:t>1 = No – no difficulty</w:t>
            </w:r>
          </w:p>
          <w:p w14:paraId="2469FFCC" w14:textId="77777777" w:rsidR="00CB32D8" w:rsidRPr="00E46112" w:rsidRDefault="00CB32D8" w:rsidP="00CB32D8">
            <w:pPr>
              <w:pStyle w:val="NoSpacing"/>
              <w:spacing w:line="259" w:lineRule="auto"/>
              <w:rPr>
                <w:rFonts w:asciiTheme="minorHAnsi" w:hAnsiTheme="minorHAnsi" w:cstheme="minorHAnsi"/>
                <w:sz w:val="20"/>
                <w:lang w:eastAsia="en-US"/>
              </w:rPr>
            </w:pPr>
            <w:r w:rsidRPr="00E46112">
              <w:rPr>
                <w:rFonts w:asciiTheme="minorHAnsi" w:hAnsiTheme="minorHAnsi" w:cstheme="minorHAnsi"/>
                <w:sz w:val="20"/>
                <w:lang w:eastAsia="en-US"/>
              </w:rPr>
              <w:t>2 = Yes – some difficulty</w:t>
            </w:r>
          </w:p>
          <w:p w14:paraId="1186F806" w14:textId="77777777" w:rsidR="00CB32D8" w:rsidRPr="00E46112" w:rsidRDefault="00CB32D8" w:rsidP="00CB32D8">
            <w:pPr>
              <w:pStyle w:val="NoSpacing"/>
              <w:spacing w:line="259" w:lineRule="auto"/>
              <w:rPr>
                <w:rFonts w:asciiTheme="minorHAnsi" w:hAnsiTheme="minorHAnsi" w:cstheme="minorHAnsi"/>
                <w:sz w:val="20"/>
                <w:lang w:eastAsia="en-US"/>
              </w:rPr>
            </w:pPr>
            <w:r w:rsidRPr="00E46112">
              <w:rPr>
                <w:rFonts w:asciiTheme="minorHAnsi" w:hAnsiTheme="minorHAnsi" w:cstheme="minorHAnsi"/>
                <w:sz w:val="20"/>
                <w:lang w:eastAsia="en-US"/>
              </w:rPr>
              <w:t>3 = Yes – a lot of difficulty</w:t>
            </w:r>
          </w:p>
          <w:p w14:paraId="01E5B987" w14:textId="77777777" w:rsidR="00CB32D8" w:rsidRPr="00E46112" w:rsidRDefault="00CB32D8" w:rsidP="00CB32D8">
            <w:pPr>
              <w:pStyle w:val="NoSpacing"/>
              <w:spacing w:after="60" w:line="259" w:lineRule="auto"/>
              <w:rPr>
                <w:rFonts w:asciiTheme="minorHAnsi" w:hAnsiTheme="minorHAnsi" w:cstheme="minorHAnsi"/>
                <w:sz w:val="20"/>
              </w:rPr>
            </w:pPr>
            <w:r w:rsidRPr="00E46112">
              <w:rPr>
                <w:rFonts w:asciiTheme="minorHAnsi" w:hAnsiTheme="minorHAnsi" w:cstheme="minorHAnsi"/>
                <w:sz w:val="20"/>
              </w:rPr>
              <w:t>4 = Cannot do at all</w:t>
            </w:r>
          </w:p>
        </w:tc>
        <w:tc>
          <w:tcPr>
            <w:tcW w:w="349" w:type="pct"/>
          </w:tcPr>
          <w:p w14:paraId="650B1E1F" w14:textId="77777777" w:rsidR="00CB32D8" w:rsidRPr="00E46112" w:rsidRDefault="00CB32D8" w:rsidP="00CB32D8">
            <w:pPr>
              <w:pStyle w:val="NoSpacing"/>
              <w:spacing w:line="259" w:lineRule="auto"/>
              <w:jc w:val="center"/>
              <w:rPr>
                <w:rFonts w:asciiTheme="minorHAnsi" w:hAnsiTheme="minorHAnsi" w:cstheme="minorHAnsi"/>
                <w:sz w:val="20"/>
              </w:rPr>
            </w:pPr>
            <w:r w:rsidRPr="00E46112">
              <w:rPr>
                <w:rFonts w:asciiTheme="minorHAnsi" w:hAnsiTheme="minorHAnsi" w:cstheme="minorHAnsi"/>
                <w:sz w:val="20"/>
              </w:rPr>
              <w:t>1</w:t>
            </w:r>
          </w:p>
        </w:tc>
      </w:tr>
      <w:tr w:rsidR="00224237" w:rsidRPr="00E46112" w14:paraId="36EF6709" w14:textId="77777777" w:rsidTr="00114012">
        <w:trPr>
          <w:cantSplit/>
        </w:trPr>
        <w:tc>
          <w:tcPr>
            <w:tcW w:w="277" w:type="pct"/>
          </w:tcPr>
          <w:p w14:paraId="5358BD7B" w14:textId="2C4CB3F0" w:rsidR="00CB32D8" w:rsidRPr="00E46112" w:rsidRDefault="00EA06A2" w:rsidP="00CB32D8">
            <w:pPr>
              <w:pStyle w:val="NoSpacing"/>
              <w:spacing w:before="60" w:after="60" w:line="259" w:lineRule="auto"/>
              <w:rPr>
                <w:rFonts w:asciiTheme="minorHAnsi" w:hAnsiTheme="minorHAnsi" w:cstheme="minorHAnsi"/>
                <w:sz w:val="20"/>
              </w:rPr>
            </w:pPr>
            <w:r>
              <w:rPr>
                <w:rFonts w:asciiTheme="minorHAnsi" w:hAnsiTheme="minorHAnsi" w:cstheme="minorHAnsi"/>
                <w:sz w:val="20"/>
              </w:rPr>
              <w:t>2</w:t>
            </w:r>
            <w:r w:rsidR="00224237">
              <w:rPr>
                <w:rFonts w:asciiTheme="minorHAnsi" w:hAnsiTheme="minorHAnsi" w:cstheme="minorHAnsi"/>
                <w:sz w:val="20"/>
              </w:rPr>
              <w:t>5</w:t>
            </w:r>
          </w:p>
        </w:tc>
        <w:tc>
          <w:tcPr>
            <w:tcW w:w="697" w:type="pct"/>
            <w:shd w:val="clear" w:color="auto" w:fill="auto"/>
          </w:tcPr>
          <w:p w14:paraId="7A39F02C" w14:textId="6BD933B7" w:rsidR="00CB32D8" w:rsidRPr="00E46112" w:rsidRDefault="00E2269E" w:rsidP="00CB32D8">
            <w:pPr>
              <w:pStyle w:val="NoSpacing"/>
              <w:spacing w:before="60" w:after="60" w:line="259" w:lineRule="auto"/>
              <w:rPr>
                <w:rFonts w:asciiTheme="minorHAnsi" w:hAnsiTheme="minorHAnsi" w:cstheme="minorHAnsi"/>
                <w:sz w:val="20"/>
              </w:rPr>
            </w:pPr>
            <w:r w:rsidRPr="00E46112">
              <w:rPr>
                <w:rFonts w:asciiTheme="minorHAnsi" w:hAnsiTheme="minorHAnsi" w:cstheme="minorHAnsi"/>
                <w:sz w:val="20"/>
              </w:rPr>
              <w:t>D</w:t>
            </w:r>
            <w:r>
              <w:rPr>
                <w:rFonts w:asciiTheme="minorHAnsi" w:hAnsiTheme="minorHAnsi" w:cstheme="minorHAnsi"/>
                <w:sz w:val="20"/>
              </w:rPr>
              <w:t>isability</w:t>
            </w:r>
          </w:p>
        </w:tc>
        <w:tc>
          <w:tcPr>
            <w:tcW w:w="743" w:type="pct"/>
          </w:tcPr>
          <w:p w14:paraId="1BBFBEE6" w14:textId="77777777" w:rsidR="00CB32D8" w:rsidRPr="00E46112" w:rsidRDefault="00CB32D8" w:rsidP="00CB32D8">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hear_dsablty</w:t>
            </w:r>
          </w:p>
        </w:tc>
        <w:tc>
          <w:tcPr>
            <w:tcW w:w="1671" w:type="pct"/>
          </w:tcPr>
          <w:p w14:paraId="260B3B39" w14:textId="333D6B78" w:rsidR="00CB32D8" w:rsidRPr="00E46112" w:rsidRDefault="00CB32D8" w:rsidP="00CB32D8">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 xml:space="preserve">Hearing </w:t>
            </w:r>
            <w:r w:rsidR="009B4F3B">
              <w:rPr>
                <w:rFonts w:asciiTheme="minorHAnsi" w:hAnsiTheme="minorHAnsi" w:cstheme="minorHAnsi"/>
                <w:b/>
                <w:bCs/>
                <w:sz w:val="20"/>
              </w:rPr>
              <w:t>d</w:t>
            </w:r>
            <w:r w:rsidRPr="00E46112">
              <w:rPr>
                <w:rFonts w:asciiTheme="minorHAnsi" w:hAnsiTheme="minorHAnsi" w:cstheme="minorHAnsi"/>
                <w:b/>
                <w:bCs/>
                <w:sz w:val="20"/>
              </w:rPr>
              <w:t>isability</w:t>
            </w:r>
          </w:p>
        </w:tc>
        <w:tc>
          <w:tcPr>
            <w:tcW w:w="1262" w:type="pct"/>
          </w:tcPr>
          <w:p w14:paraId="17EBBFFE" w14:textId="77777777" w:rsidR="00CB32D8" w:rsidRPr="00E46112" w:rsidRDefault="00CB32D8" w:rsidP="00CB32D8">
            <w:pPr>
              <w:pStyle w:val="NoSpacing"/>
              <w:spacing w:before="60" w:line="259" w:lineRule="auto"/>
              <w:rPr>
                <w:rFonts w:asciiTheme="minorHAnsi" w:hAnsiTheme="minorHAnsi" w:cstheme="minorHAnsi"/>
                <w:sz w:val="20"/>
                <w:lang w:eastAsia="en-US"/>
              </w:rPr>
            </w:pPr>
            <w:r w:rsidRPr="00E46112">
              <w:rPr>
                <w:rFonts w:asciiTheme="minorHAnsi" w:hAnsiTheme="minorHAnsi" w:cstheme="minorHAnsi"/>
                <w:sz w:val="20"/>
                <w:lang w:eastAsia="en-US"/>
              </w:rPr>
              <w:t>1 = No – no difficulty</w:t>
            </w:r>
          </w:p>
          <w:p w14:paraId="4A313549" w14:textId="77777777" w:rsidR="00CB32D8" w:rsidRPr="00E46112" w:rsidRDefault="00CB32D8" w:rsidP="00CB32D8">
            <w:pPr>
              <w:pStyle w:val="NoSpacing"/>
              <w:spacing w:line="259" w:lineRule="auto"/>
              <w:rPr>
                <w:rFonts w:asciiTheme="minorHAnsi" w:hAnsiTheme="minorHAnsi" w:cstheme="minorHAnsi"/>
                <w:sz w:val="20"/>
                <w:lang w:eastAsia="en-US"/>
              </w:rPr>
            </w:pPr>
            <w:r w:rsidRPr="00E46112">
              <w:rPr>
                <w:rFonts w:asciiTheme="minorHAnsi" w:hAnsiTheme="minorHAnsi" w:cstheme="minorHAnsi"/>
                <w:sz w:val="20"/>
                <w:lang w:eastAsia="en-US"/>
              </w:rPr>
              <w:t>2 = Yes – some difficulty</w:t>
            </w:r>
          </w:p>
          <w:p w14:paraId="5CD60C55" w14:textId="77777777" w:rsidR="00CB32D8" w:rsidRPr="00E46112" w:rsidRDefault="00CB32D8" w:rsidP="00CB32D8">
            <w:pPr>
              <w:pStyle w:val="NoSpacing"/>
              <w:spacing w:line="259" w:lineRule="auto"/>
              <w:rPr>
                <w:rFonts w:asciiTheme="minorHAnsi" w:hAnsiTheme="minorHAnsi" w:cstheme="minorHAnsi"/>
                <w:sz w:val="20"/>
                <w:lang w:eastAsia="en-US"/>
              </w:rPr>
            </w:pPr>
            <w:r w:rsidRPr="00E46112">
              <w:rPr>
                <w:rFonts w:asciiTheme="minorHAnsi" w:hAnsiTheme="minorHAnsi" w:cstheme="minorHAnsi"/>
                <w:sz w:val="20"/>
                <w:lang w:eastAsia="en-US"/>
              </w:rPr>
              <w:t>3 = Yes – a lot of difficulty</w:t>
            </w:r>
          </w:p>
          <w:p w14:paraId="1AA3F86A" w14:textId="77777777" w:rsidR="00CB32D8" w:rsidRPr="00E46112" w:rsidRDefault="00CB32D8" w:rsidP="00CB32D8">
            <w:pPr>
              <w:pStyle w:val="NoSpacing"/>
              <w:spacing w:after="60" w:line="259" w:lineRule="auto"/>
              <w:rPr>
                <w:rFonts w:asciiTheme="minorHAnsi" w:hAnsiTheme="minorHAnsi" w:cstheme="minorHAnsi"/>
                <w:sz w:val="20"/>
              </w:rPr>
            </w:pPr>
            <w:r w:rsidRPr="00E46112">
              <w:rPr>
                <w:rFonts w:asciiTheme="minorHAnsi" w:hAnsiTheme="minorHAnsi" w:cstheme="minorHAnsi"/>
                <w:sz w:val="20"/>
              </w:rPr>
              <w:t>4 = Cannot do at all</w:t>
            </w:r>
          </w:p>
        </w:tc>
        <w:tc>
          <w:tcPr>
            <w:tcW w:w="349" w:type="pct"/>
          </w:tcPr>
          <w:p w14:paraId="1F7DC4B0" w14:textId="77777777" w:rsidR="00CB32D8" w:rsidRPr="00E46112" w:rsidRDefault="00CB32D8" w:rsidP="00CB32D8">
            <w:pPr>
              <w:pStyle w:val="NoSpacing"/>
              <w:spacing w:line="259" w:lineRule="auto"/>
              <w:jc w:val="center"/>
              <w:rPr>
                <w:rFonts w:asciiTheme="minorHAnsi" w:hAnsiTheme="minorHAnsi" w:cstheme="minorHAnsi"/>
                <w:sz w:val="20"/>
              </w:rPr>
            </w:pPr>
            <w:r w:rsidRPr="00E46112">
              <w:rPr>
                <w:rFonts w:asciiTheme="minorHAnsi" w:hAnsiTheme="minorHAnsi" w:cstheme="minorHAnsi"/>
                <w:sz w:val="20"/>
              </w:rPr>
              <w:t>1</w:t>
            </w:r>
          </w:p>
        </w:tc>
      </w:tr>
      <w:tr w:rsidR="00224237" w:rsidRPr="00E46112" w14:paraId="6ABC340E" w14:textId="77777777" w:rsidTr="00114012">
        <w:trPr>
          <w:cantSplit/>
        </w:trPr>
        <w:tc>
          <w:tcPr>
            <w:tcW w:w="277" w:type="pct"/>
          </w:tcPr>
          <w:p w14:paraId="5FDDA4E0" w14:textId="159FC9F1" w:rsidR="00CB32D8" w:rsidRPr="00E46112" w:rsidRDefault="00EA06A2" w:rsidP="00CB32D8">
            <w:pPr>
              <w:pStyle w:val="NoSpacing"/>
              <w:spacing w:before="60" w:after="60" w:line="259" w:lineRule="auto"/>
              <w:rPr>
                <w:rFonts w:asciiTheme="minorHAnsi" w:hAnsiTheme="minorHAnsi" w:cstheme="minorHAnsi"/>
                <w:sz w:val="20"/>
              </w:rPr>
            </w:pPr>
            <w:r>
              <w:rPr>
                <w:rFonts w:asciiTheme="minorHAnsi" w:hAnsiTheme="minorHAnsi" w:cstheme="minorHAnsi"/>
                <w:sz w:val="20"/>
              </w:rPr>
              <w:t>2</w:t>
            </w:r>
            <w:r w:rsidR="00224237">
              <w:rPr>
                <w:rFonts w:asciiTheme="minorHAnsi" w:hAnsiTheme="minorHAnsi" w:cstheme="minorHAnsi"/>
                <w:sz w:val="20"/>
              </w:rPr>
              <w:t>6</w:t>
            </w:r>
          </w:p>
        </w:tc>
        <w:tc>
          <w:tcPr>
            <w:tcW w:w="697" w:type="pct"/>
            <w:shd w:val="clear" w:color="auto" w:fill="auto"/>
          </w:tcPr>
          <w:p w14:paraId="1950889B" w14:textId="06A1E11B" w:rsidR="00CB32D8" w:rsidRPr="00E46112" w:rsidRDefault="00E2269E" w:rsidP="00CB32D8">
            <w:pPr>
              <w:pStyle w:val="NoSpacing"/>
              <w:spacing w:before="60" w:after="60" w:line="259" w:lineRule="auto"/>
              <w:rPr>
                <w:rFonts w:asciiTheme="minorHAnsi" w:hAnsiTheme="minorHAnsi" w:cstheme="minorHAnsi"/>
                <w:sz w:val="20"/>
              </w:rPr>
            </w:pPr>
            <w:r w:rsidRPr="00E46112">
              <w:rPr>
                <w:rFonts w:asciiTheme="minorHAnsi" w:hAnsiTheme="minorHAnsi" w:cstheme="minorHAnsi"/>
                <w:sz w:val="20"/>
              </w:rPr>
              <w:t>D</w:t>
            </w:r>
            <w:r>
              <w:rPr>
                <w:rFonts w:asciiTheme="minorHAnsi" w:hAnsiTheme="minorHAnsi" w:cstheme="minorHAnsi"/>
                <w:sz w:val="20"/>
              </w:rPr>
              <w:t>isability</w:t>
            </w:r>
          </w:p>
        </w:tc>
        <w:tc>
          <w:tcPr>
            <w:tcW w:w="743" w:type="pct"/>
          </w:tcPr>
          <w:p w14:paraId="41956EF6" w14:textId="77777777" w:rsidR="00CB32D8" w:rsidRPr="00E46112" w:rsidRDefault="00CB32D8" w:rsidP="00CB32D8">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walk_dsablty</w:t>
            </w:r>
          </w:p>
        </w:tc>
        <w:tc>
          <w:tcPr>
            <w:tcW w:w="1671" w:type="pct"/>
          </w:tcPr>
          <w:p w14:paraId="1CCEA63E" w14:textId="5650B57B" w:rsidR="00CB32D8" w:rsidRPr="00E46112" w:rsidRDefault="00CB32D8" w:rsidP="00CB32D8">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 xml:space="preserve">Walk </w:t>
            </w:r>
            <w:r w:rsidR="009B4F3B">
              <w:rPr>
                <w:rFonts w:asciiTheme="minorHAnsi" w:hAnsiTheme="minorHAnsi" w:cstheme="minorHAnsi"/>
                <w:b/>
                <w:bCs/>
                <w:sz w:val="20"/>
              </w:rPr>
              <w:t>d</w:t>
            </w:r>
            <w:r w:rsidRPr="00E46112">
              <w:rPr>
                <w:rFonts w:asciiTheme="minorHAnsi" w:hAnsiTheme="minorHAnsi" w:cstheme="minorHAnsi"/>
                <w:b/>
                <w:bCs/>
                <w:sz w:val="20"/>
              </w:rPr>
              <w:t>isability</w:t>
            </w:r>
          </w:p>
        </w:tc>
        <w:tc>
          <w:tcPr>
            <w:tcW w:w="1262" w:type="pct"/>
          </w:tcPr>
          <w:p w14:paraId="3ECC47F4" w14:textId="77777777" w:rsidR="00CB32D8" w:rsidRPr="00E46112" w:rsidRDefault="00CB32D8" w:rsidP="00CB32D8">
            <w:pPr>
              <w:pStyle w:val="NoSpacing"/>
              <w:spacing w:before="60" w:line="259" w:lineRule="auto"/>
              <w:rPr>
                <w:rFonts w:asciiTheme="minorHAnsi" w:hAnsiTheme="minorHAnsi" w:cstheme="minorHAnsi"/>
                <w:sz w:val="20"/>
                <w:lang w:eastAsia="en-US"/>
              </w:rPr>
            </w:pPr>
            <w:r w:rsidRPr="00E46112">
              <w:rPr>
                <w:rFonts w:asciiTheme="minorHAnsi" w:hAnsiTheme="minorHAnsi" w:cstheme="minorHAnsi"/>
                <w:sz w:val="20"/>
                <w:lang w:eastAsia="en-US"/>
              </w:rPr>
              <w:t>1 = No – no difficulty</w:t>
            </w:r>
          </w:p>
          <w:p w14:paraId="3DF134A8" w14:textId="77777777" w:rsidR="00CB32D8" w:rsidRPr="00E46112" w:rsidRDefault="00CB32D8" w:rsidP="00CB32D8">
            <w:pPr>
              <w:pStyle w:val="NoSpacing"/>
              <w:spacing w:line="259" w:lineRule="auto"/>
              <w:rPr>
                <w:rFonts w:asciiTheme="minorHAnsi" w:hAnsiTheme="minorHAnsi" w:cstheme="minorHAnsi"/>
                <w:sz w:val="20"/>
                <w:lang w:eastAsia="en-US"/>
              </w:rPr>
            </w:pPr>
            <w:r w:rsidRPr="00E46112">
              <w:rPr>
                <w:rFonts w:asciiTheme="minorHAnsi" w:hAnsiTheme="minorHAnsi" w:cstheme="minorHAnsi"/>
                <w:sz w:val="20"/>
                <w:lang w:eastAsia="en-US"/>
              </w:rPr>
              <w:t>2 = Yes – some difficulty</w:t>
            </w:r>
          </w:p>
          <w:p w14:paraId="697DE2C7" w14:textId="77777777" w:rsidR="00CB32D8" w:rsidRPr="00E46112" w:rsidRDefault="00CB32D8" w:rsidP="00CB32D8">
            <w:pPr>
              <w:pStyle w:val="NoSpacing"/>
              <w:spacing w:line="259" w:lineRule="auto"/>
              <w:rPr>
                <w:rFonts w:asciiTheme="minorHAnsi" w:hAnsiTheme="minorHAnsi" w:cstheme="minorHAnsi"/>
                <w:sz w:val="20"/>
                <w:lang w:eastAsia="en-US"/>
              </w:rPr>
            </w:pPr>
            <w:r w:rsidRPr="00E46112">
              <w:rPr>
                <w:rFonts w:asciiTheme="minorHAnsi" w:hAnsiTheme="minorHAnsi" w:cstheme="minorHAnsi"/>
                <w:sz w:val="20"/>
                <w:lang w:eastAsia="en-US"/>
              </w:rPr>
              <w:t>3 = Yes – a lot of difficulty</w:t>
            </w:r>
          </w:p>
          <w:p w14:paraId="1D71CCA7" w14:textId="77777777" w:rsidR="00CB32D8" w:rsidRPr="00E46112" w:rsidRDefault="00CB32D8" w:rsidP="00CB32D8">
            <w:pPr>
              <w:pStyle w:val="NoSpacing"/>
              <w:spacing w:after="60" w:line="259" w:lineRule="auto"/>
              <w:rPr>
                <w:rFonts w:asciiTheme="minorHAnsi" w:hAnsiTheme="minorHAnsi" w:cstheme="minorHAnsi"/>
                <w:sz w:val="20"/>
              </w:rPr>
            </w:pPr>
            <w:r w:rsidRPr="00E46112">
              <w:rPr>
                <w:rFonts w:asciiTheme="minorHAnsi" w:hAnsiTheme="minorHAnsi" w:cstheme="minorHAnsi"/>
                <w:sz w:val="20"/>
              </w:rPr>
              <w:t>4 = Cannot do at all</w:t>
            </w:r>
          </w:p>
        </w:tc>
        <w:tc>
          <w:tcPr>
            <w:tcW w:w="349" w:type="pct"/>
          </w:tcPr>
          <w:p w14:paraId="31C4ECC6" w14:textId="77777777" w:rsidR="00CB32D8" w:rsidRPr="00E46112" w:rsidRDefault="00CB32D8" w:rsidP="00CB32D8">
            <w:pPr>
              <w:pStyle w:val="NoSpacing"/>
              <w:spacing w:line="259" w:lineRule="auto"/>
              <w:jc w:val="center"/>
              <w:rPr>
                <w:rFonts w:asciiTheme="minorHAnsi" w:hAnsiTheme="minorHAnsi" w:cstheme="minorHAnsi"/>
                <w:sz w:val="20"/>
              </w:rPr>
            </w:pPr>
            <w:r w:rsidRPr="00E46112">
              <w:rPr>
                <w:rFonts w:asciiTheme="minorHAnsi" w:hAnsiTheme="minorHAnsi" w:cstheme="minorHAnsi"/>
                <w:sz w:val="20"/>
              </w:rPr>
              <w:t>1</w:t>
            </w:r>
          </w:p>
        </w:tc>
      </w:tr>
      <w:tr w:rsidR="00224237" w:rsidRPr="00E46112" w14:paraId="752F3EDD" w14:textId="77777777" w:rsidTr="00114012">
        <w:trPr>
          <w:cantSplit/>
        </w:trPr>
        <w:tc>
          <w:tcPr>
            <w:tcW w:w="277" w:type="pct"/>
          </w:tcPr>
          <w:p w14:paraId="1F5378A3" w14:textId="2E12EE88" w:rsidR="00CB32D8" w:rsidRPr="00E46112" w:rsidRDefault="00EA06A2" w:rsidP="00CB32D8">
            <w:pPr>
              <w:pStyle w:val="NoSpacing"/>
              <w:spacing w:before="60" w:after="60" w:line="259" w:lineRule="auto"/>
              <w:rPr>
                <w:rFonts w:asciiTheme="minorHAnsi" w:hAnsiTheme="minorHAnsi" w:cstheme="minorHAnsi"/>
                <w:sz w:val="20"/>
              </w:rPr>
            </w:pPr>
            <w:r>
              <w:rPr>
                <w:rFonts w:asciiTheme="minorHAnsi" w:hAnsiTheme="minorHAnsi" w:cstheme="minorHAnsi"/>
                <w:sz w:val="20"/>
              </w:rPr>
              <w:t>2</w:t>
            </w:r>
            <w:r w:rsidR="00224237">
              <w:rPr>
                <w:rFonts w:asciiTheme="minorHAnsi" w:hAnsiTheme="minorHAnsi" w:cstheme="minorHAnsi"/>
                <w:sz w:val="20"/>
              </w:rPr>
              <w:t>7</w:t>
            </w:r>
          </w:p>
        </w:tc>
        <w:tc>
          <w:tcPr>
            <w:tcW w:w="697" w:type="pct"/>
            <w:shd w:val="clear" w:color="auto" w:fill="auto"/>
          </w:tcPr>
          <w:p w14:paraId="5125EBE7" w14:textId="0B457266" w:rsidR="00CB32D8" w:rsidRPr="00E46112" w:rsidRDefault="00E2269E" w:rsidP="00CB32D8">
            <w:pPr>
              <w:pStyle w:val="NoSpacing"/>
              <w:spacing w:before="60" w:after="60" w:line="259" w:lineRule="auto"/>
              <w:rPr>
                <w:rFonts w:asciiTheme="minorHAnsi" w:hAnsiTheme="minorHAnsi" w:cstheme="minorHAnsi"/>
                <w:sz w:val="20"/>
              </w:rPr>
            </w:pPr>
            <w:r>
              <w:rPr>
                <w:rFonts w:asciiTheme="minorHAnsi" w:hAnsiTheme="minorHAnsi" w:cstheme="minorHAnsi"/>
                <w:sz w:val="20"/>
              </w:rPr>
              <w:t>Disability</w:t>
            </w:r>
          </w:p>
        </w:tc>
        <w:tc>
          <w:tcPr>
            <w:tcW w:w="743" w:type="pct"/>
          </w:tcPr>
          <w:p w14:paraId="36D7EF8F" w14:textId="77777777" w:rsidR="00CB32D8" w:rsidRPr="00E46112" w:rsidRDefault="00CB32D8" w:rsidP="00CB32D8">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conc_dsord</w:t>
            </w:r>
          </w:p>
        </w:tc>
        <w:tc>
          <w:tcPr>
            <w:tcW w:w="1671" w:type="pct"/>
          </w:tcPr>
          <w:p w14:paraId="150E1758" w14:textId="714F162F" w:rsidR="00CB32D8" w:rsidRPr="00E46112" w:rsidRDefault="00CB32D8" w:rsidP="00CB32D8">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 xml:space="preserve">Concentration </w:t>
            </w:r>
            <w:r w:rsidR="009B4F3B">
              <w:rPr>
                <w:rFonts w:asciiTheme="minorHAnsi" w:hAnsiTheme="minorHAnsi" w:cstheme="minorHAnsi"/>
                <w:b/>
                <w:bCs/>
                <w:sz w:val="20"/>
              </w:rPr>
              <w:t>d</w:t>
            </w:r>
            <w:r w:rsidRPr="00E46112">
              <w:rPr>
                <w:rFonts w:asciiTheme="minorHAnsi" w:hAnsiTheme="minorHAnsi" w:cstheme="minorHAnsi"/>
                <w:b/>
                <w:bCs/>
                <w:sz w:val="20"/>
              </w:rPr>
              <w:t>isorder</w:t>
            </w:r>
          </w:p>
        </w:tc>
        <w:tc>
          <w:tcPr>
            <w:tcW w:w="1262" w:type="pct"/>
          </w:tcPr>
          <w:p w14:paraId="58A24F01" w14:textId="77777777" w:rsidR="00CB32D8" w:rsidRPr="00E46112" w:rsidRDefault="00CB32D8" w:rsidP="00CB32D8">
            <w:pPr>
              <w:pStyle w:val="NoSpacing"/>
              <w:spacing w:before="60" w:line="259" w:lineRule="auto"/>
              <w:rPr>
                <w:rFonts w:asciiTheme="minorHAnsi" w:hAnsiTheme="minorHAnsi" w:cstheme="minorHAnsi"/>
                <w:sz w:val="20"/>
                <w:lang w:eastAsia="en-US"/>
              </w:rPr>
            </w:pPr>
            <w:r w:rsidRPr="00E46112">
              <w:rPr>
                <w:rFonts w:asciiTheme="minorHAnsi" w:hAnsiTheme="minorHAnsi" w:cstheme="minorHAnsi"/>
                <w:sz w:val="20"/>
                <w:lang w:eastAsia="en-US"/>
              </w:rPr>
              <w:t>1 = No – no difficulty</w:t>
            </w:r>
          </w:p>
          <w:p w14:paraId="65BDB081" w14:textId="77777777" w:rsidR="00CB32D8" w:rsidRPr="00E46112" w:rsidRDefault="00CB32D8" w:rsidP="00CB32D8">
            <w:pPr>
              <w:pStyle w:val="NoSpacing"/>
              <w:spacing w:line="259" w:lineRule="auto"/>
              <w:rPr>
                <w:rFonts w:asciiTheme="minorHAnsi" w:hAnsiTheme="minorHAnsi" w:cstheme="minorHAnsi"/>
                <w:sz w:val="20"/>
                <w:lang w:eastAsia="en-US"/>
              </w:rPr>
            </w:pPr>
            <w:r w:rsidRPr="00E46112">
              <w:rPr>
                <w:rFonts w:asciiTheme="minorHAnsi" w:hAnsiTheme="minorHAnsi" w:cstheme="minorHAnsi"/>
                <w:sz w:val="20"/>
                <w:lang w:eastAsia="en-US"/>
              </w:rPr>
              <w:t>2 = Yes – some difficulty</w:t>
            </w:r>
          </w:p>
          <w:p w14:paraId="39292838" w14:textId="77777777" w:rsidR="00CB32D8" w:rsidRPr="00E46112" w:rsidRDefault="00CB32D8" w:rsidP="00CB32D8">
            <w:pPr>
              <w:pStyle w:val="NoSpacing"/>
              <w:spacing w:line="259" w:lineRule="auto"/>
              <w:rPr>
                <w:rFonts w:asciiTheme="minorHAnsi" w:hAnsiTheme="minorHAnsi" w:cstheme="minorHAnsi"/>
                <w:sz w:val="20"/>
                <w:lang w:eastAsia="en-US"/>
              </w:rPr>
            </w:pPr>
            <w:r w:rsidRPr="00E46112">
              <w:rPr>
                <w:rFonts w:asciiTheme="minorHAnsi" w:hAnsiTheme="minorHAnsi" w:cstheme="minorHAnsi"/>
                <w:sz w:val="20"/>
                <w:lang w:eastAsia="en-US"/>
              </w:rPr>
              <w:t>3 = Yes – a lot of difficulty</w:t>
            </w:r>
          </w:p>
          <w:p w14:paraId="7AF8C0A3" w14:textId="77777777" w:rsidR="00CB32D8" w:rsidRPr="00E46112" w:rsidRDefault="00CB32D8" w:rsidP="00CB32D8">
            <w:pPr>
              <w:pStyle w:val="NoSpacing"/>
              <w:spacing w:after="60" w:line="259" w:lineRule="auto"/>
              <w:rPr>
                <w:rFonts w:asciiTheme="minorHAnsi" w:hAnsiTheme="minorHAnsi" w:cstheme="minorHAnsi"/>
                <w:sz w:val="20"/>
              </w:rPr>
            </w:pPr>
            <w:r w:rsidRPr="00E46112">
              <w:rPr>
                <w:rFonts w:asciiTheme="minorHAnsi" w:hAnsiTheme="minorHAnsi" w:cstheme="minorHAnsi"/>
                <w:sz w:val="20"/>
              </w:rPr>
              <w:t>4 = Cannot do at all</w:t>
            </w:r>
          </w:p>
        </w:tc>
        <w:tc>
          <w:tcPr>
            <w:tcW w:w="349" w:type="pct"/>
          </w:tcPr>
          <w:p w14:paraId="34031451" w14:textId="77777777" w:rsidR="00CB32D8" w:rsidRPr="00E46112" w:rsidRDefault="00CB32D8" w:rsidP="00CB32D8">
            <w:pPr>
              <w:pStyle w:val="NoSpacing"/>
              <w:spacing w:line="259" w:lineRule="auto"/>
              <w:jc w:val="center"/>
              <w:rPr>
                <w:rFonts w:asciiTheme="minorHAnsi" w:hAnsiTheme="minorHAnsi" w:cstheme="minorHAnsi"/>
                <w:sz w:val="20"/>
              </w:rPr>
            </w:pPr>
            <w:r w:rsidRPr="00E46112">
              <w:rPr>
                <w:rFonts w:asciiTheme="minorHAnsi" w:hAnsiTheme="minorHAnsi" w:cstheme="minorHAnsi"/>
                <w:sz w:val="20"/>
              </w:rPr>
              <w:t>1</w:t>
            </w:r>
          </w:p>
        </w:tc>
      </w:tr>
      <w:tr w:rsidR="00224237" w:rsidRPr="00E46112" w14:paraId="43C0DFC2" w14:textId="77777777" w:rsidTr="00114012">
        <w:trPr>
          <w:cantSplit/>
        </w:trPr>
        <w:tc>
          <w:tcPr>
            <w:tcW w:w="277" w:type="pct"/>
          </w:tcPr>
          <w:p w14:paraId="5D778862" w14:textId="275591ED" w:rsidR="00CB32D8" w:rsidRPr="00E46112" w:rsidRDefault="00EA06A2" w:rsidP="00CB32D8">
            <w:pPr>
              <w:pStyle w:val="NoSpacing"/>
              <w:spacing w:before="60" w:after="60" w:line="259" w:lineRule="auto"/>
              <w:rPr>
                <w:rFonts w:asciiTheme="minorHAnsi" w:hAnsiTheme="minorHAnsi" w:cstheme="minorHAnsi"/>
                <w:sz w:val="20"/>
              </w:rPr>
            </w:pPr>
            <w:r>
              <w:rPr>
                <w:rFonts w:asciiTheme="minorHAnsi" w:hAnsiTheme="minorHAnsi" w:cstheme="minorHAnsi"/>
                <w:sz w:val="20"/>
              </w:rPr>
              <w:t>2</w:t>
            </w:r>
            <w:r w:rsidR="00224237">
              <w:rPr>
                <w:rFonts w:asciiTheme="minorHAnsi" w:hAnsiTheme="minorHAnsi" w:cstheme="minorHAnsi"/>
                <w:sz w:val="20"/>
              </w:rPr>
              <w:t>8</w:t>
            </w:r>
          </w:p>
        </w:tc>
        <w:tc>
          <w:tcPr>
            <w:tcW w:w="697" w:type="pct"/>
            <w:shd w:val="clear" w:color="auto" w:fill="auto"/>
          </w:tcPr>
          <w:p w14:paraId="308BA384" w14:textId="02425F44" w:rsidR="00CB32D8" w:rsidRPr="00E46112" w:rsidRDefault="00E2269E" w:rsidP="00CB32D8">
            <w:pPr>
              <w:pStyle w:val="NoSpacing"/>
              <w:spacing w:before="60" w:after="60" w:line="259" w:lineRule="auto"/>
              <w:rPr>
                <w:rFonts w:asciiTheme="minorHAnsi" w:hAnsiTheme="minorHAnsi" w:cstheme="minorHAnsi"/>
                <w:sz w:val="20"/>
              </w:rPr>
            </w:pPr>
            <w:r>
              <w:rPr>
                <w:rFonts w:asciiTheme="minorHAnsi" w:hAnsiTheme="minorHAnsi" w:cstheme="minorHAnsi"/>
                <w:sz w:val="20"/>
              </w:rPr>
              <w:t>Disability</w:t>
            </w:r>
          </w:p>
        </w:tc>
        <w:tc>
          <w:tcPr>
            <w:tcW w:w="743" w:type="pct"/>
          </w:tcPr>
          <w:p w14:paraId="780CC2E9" w14:textId="77777777" w:rsidR="00CB32D8" w:rsidRPr="00E46112" w:rsidRDefault="00CB32D8" w:rsidP="00CB32D8">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slfcre_dsablty</w:t>
            </w:r>
          </w:p>
        </w:tc>
        <w:tc>
          <w:tcPr>
            <w:tcW w:w="1671" w:type="pct"/>
          </w:tcPr>
          <w:p w14:paraId="1C9E5B2F" w14:textId="0212F580" w:rsidR="00CB32D8" w:rsidRPr="00E46112" w:rsidRDefault="00CB32D8" w:rsidP="00CB32D8">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 xml:space="preserve">Selfcare </w:t>
            </w:r>
            <w:r w:rsidR="009B4F3B">
              <w:rPr>
                <w:rFonts w:asciiTheme="minorHAnsi" w:hAnsiTheme="minorHAnsi" w:cstheme="minorHAnsi"/>
                <w:b/>
                <w:bCs/>
                <w:sz w:val="20"/>
              </w:rPr>
              <w:t>d</w:t>
            </w:r>
            <w:r w:rsidRPr="00E46112">
              <w:rPr>
                <w:rFonts w:asciiTheme="minorHAnsi" w:hAnsiTheme="minorHAnsi" w:cstheme="minorHAnsi"/>
                <w:b/>
                <w:bCs/>
                <w:sz w:val="20"/>
              </w:rPr>
              <w:t>isability</w:t>
            </w:r>
          </w:p>
        </w:tc>
        <w:tc>
          <w:tcPr>
            <w:tcW w:w="1262" w:type="pct"/>
          </w:tcPr>
          <w:p w14:paraId="021CDB57" w14:textId="77777777" w:rsidR="00CB32D8" w:rsidRPr="00E46112" w:rsidRDefault="00CB32D8" w:rsidP="00CB32D8">
            <w:pPr>
              <w:pStyle w:val="NoSpacing"/>
              <w:spacing w:before="60" w:line="259" w:lineRule="auto"/>
              <w:rPr>
                <w:rFonts w:asciiTheme="minorHAnsi" w:hAnsiTheme="minorHAnsi" w:cstheme="minorHAnsi"/>
                <w:sz w:val="20"/>
                <w:lang w:eastAsia="en-US"/>
              </w:rPr>
            </w:pPr>
            <w:r w:rsidRPr="00E46112">
              <w:rPr>
                <w:rFonts w:asciiTheme="minorHAnsi" w:hAnsiTheme="minorHAnsi" w:cstheme="minorHAnsi"/>
                <w:sz w:val="20"/>
                <w:lang w:eastAsia="en-US"/>
              </w:rPr>
              <w:t>1 = No – no difficulty</w:t>
            </w:r>
          </w:p>
          <w:p w14:paraId="2817541A" w14:textId="77777777" w:rsidR="00CB32D8" w:rsidRPr="00E46112" w:rsidRDefault="00CB32D8" w:rsidP="00CB32D8">
            <w:pPr>
              <w:pStyle w:val="NoSpacing"/>
              <w:spacing w:line="259" w:lineRule="auto"/>
              <w:rPr>
                <w:rFonts w:asciiTheme="minorHAnsi" w:hAnsiTheme="minorHAnsi" w:cstheme="minorHAnsi"/>
                <w:sz w:val="20"/>
                <w:lang w:eastAsia="en-US"/>
              </w:rPr>
            </w:pPr>
            <w:r w:rsidRPr="00E46112">
              <w:rPr>
                <w:rFonts w:asciiTheme="minorHAnsi" w:hAnsiTheme="minorHAnsi" w:cstheme="minorHAnsi"/>
                <w:sz w:val="20"/>
                <w:lang w:eastAsia="en-US"/>
              </w:rPr>
              <w:t>2 = Yes – some difficulty</w:t>
            </w:r>
          </w:p>
          <w:p w14:paraId="22022578" w14:textId="77777777" w:rsidR="00CB32D8" w:rsidRPr="00E46112" w:rsidRDefault="00CB32D8" w:rsidP="00CB32D8">
            <w:pPr>
              <w:pStyle w:val="NoSpacing"/>
              <w:spacing w:line="259" w:lineRule="auto"/>
              <w:rPr>
                <w:rFonts w:asciiTheme="minorHAnsi" w:hAnsiTheme="minorHAnsi" w:cstheme="minorHAnsi"/>
                <w:sz w:val="20"/>
                <w:lang w:eastAsia="en-US"/>
              </w:rPr>
            </w:pPr>
            <w:r w:rsidRPr="00E46112">
              <w:rPr>
                <w:rFonts w:asciiTheme="minorHAnsi" w:hAnsiTheme="minorHAnsi" w:cstheme="minorHAnsi"/>
                <w:sz w:val="20"/>
                <w:lang w:eastAsia="en-US"/>
              </w:rPr>
              <w:t>3 = Yes – a lot of difficulty</w:t>
            </w:r>
          </w:p>
          <w:p w14:paraId="476423AA" w14:textId="77777777" w:rsidR="00CB32D8" w:rsidRPr="00E46112" w:rsidRDefault="00CB32D8" w:rsidP="00CB32D8">
            <w:pPr>
              <w:pStyle w:val="NoSpacing"/>
              <w:spacing w:after="60" w:line="259" w:lineRule="auto"/>
              <w:rPr>
                <w:rFonts w:asciiTheme="minorHAnsi" w:hAnsiTheme="minorHAnsi" w:cstheme="minorHAnsi"/>
                <w:sz w:val="20"/>
              </w:rPr>
            </w:pPr>
            <w:r w:rsidRPr="00E46112">
              <w:rPr>
                <w:rFonts w:asciiTheme="minorHAnsi" w:hAnsiTheme="minorHAnsi" w:cstheme="minorHAnsi"/>
                <w:sz w:val="20"/>
              </w:rPr>
              <w:t>4 = Cannot do at all</w:t>
            </w:r>
          </w:p>
        </w:tc>
        <w:tc>
          <w:tcPr>
            <w:tcW w:w="349" w:type="pct"/>
          </w:tcPr>
          <w:p w14:paraId="67B91E00" w14:textId="77777777" w:rsidR="00CB32D8" w:rsidRPr="00E46112" w:rsidRDefault="00CB32D8" w:rsidP="00CB32D8">
            <w:pPr>
              <w:pStyle w:val="NoSpacing"/>
              <w:spacing w:line="259" w:lineRule="auto"/>
              <w:jc w:val="center"/>
              <w:rPr>
                <w:rFonts w:asciiTheme="minorHAnsi" w:hAnsiTheme="minorHAnsi" w:cstheme="minorHAnsi"/>
                <w:sz w:val="20"/>
              </w:rPr>
            </w:pPr>
            <w:r w:rsidRPr="00E46112">
              <w:rPr>
                <w:rFonts w:asciiTheme="minorHAnsi" w:hAnsiTheme="minorHAnsi" w:cstheme="minorHAnsi"/>
                <w:sz w:val="20"/>
              </w:rPr>
              <w:t>1</w:t>
            </w:r>
          </w:p>
        </w:tc>
      </w:tr>
      <w:tr w:rsidR="00224237" w:rsidRPr="00E46112" w14:paraId="6603C28C" w14:textId="77777777" w:rsidTr="00114012">
        <w:trPr>
          <w:cantSplit/>
        </w:trPr>
        <w:tc>
          <w:tcPr>
            <w:tcW w:w="277" w:type="pct"/>
          </w:tcPr>
          <w:p w14:paraId="16BAA5CC" w14:textId="18CC059F" w:rsidR="00CB32D8" w:rsidRPr="00E46112" w:rsidRDefault="00EA06A2" w:rsidP="00CB32D8">
            <w:pPr>
              <w:pStyle w:val="NoSpacing"/>
              <w:spacing w:before="60" w:after="60" w:line="259" w:lineRule="auto"/>
              <w:rPr>
                <w:rFonts w:asciiTheme="minorHAnsi" w:hAnsiTheme="minorHAnsi" w:cstheme="minorHAnsi"/>
                <w:sz w:val="20"/>
              </w:rPr>
            </w:pPr>
            <w:r>
              <w:rPr>
                <w:rFonts w:asciiTheme="minorHAnsi" w:hAnsiTheme="minorHAnsi" w:cstheme="minorHAnsi"/>
                <w:sz w:val="20"/>
              </w:rPr>
              <w:t>2</w:t>
            </w:r>
            <w:r w:rsidR="00224237">
              <w:rPr>
                <w:rFonts w:asciiTheme="minorHAnsi" w:hAnsiTheme="minorHAnsi" w:cstheme="minorHAnsi"/>
                <w:sz w:val="20"/>
              </w:rPr>
              <w:t>9</w:t>
            </w:r>
          </w:p>
        </w:tc>
        <w:tc>
          <w:tcPr>
            <w:tcW w:w="697" w:type="pct"/>
            <w:shd w:val="clear" w:color="auto" w:fill="auto"/>
          </w:tcPr>
          <w:p w14:paraId="5954F5AF" w14:textId="1C7B1289" w:rsidR="00CB32D8" w:rsidRPr="00E46112" w:rsidRDefault="005B43D2" w:rsidP="00CB32D8">
            <w:pPr>
              <w:pStyle w:val="NoSpacing"/>
              <w:spacing w:before="60" w:after="60" w:line="259" w:lineRule="auto"/>
              <w:rPr>
                <w:rFonts w:asciiTheme="minorHAnsi" w:hAnsiTheme="minorHAnsi" w:cstheme="minorHAnsi"/>
                <w:sz w:val="20"/>
              </w:rPr>
            </w:pPr>
            <w:r>
              <w:rPr>
                <w:rFonts w:asciiTheme="minorHAnsi" w:hAnsiTheme="minorHAnsi" w:cstheme="minorHAnsi"/>
                <w:sz w:val="20"/>
              </w:rPr>
              <w:t>Disability</w:t>
            </w:r>
          </w:p>
        </w:tc>
        <w:tc>
          <w:tcPr>
            <w:tcW w:w="743" w:type="pct"/>
          </w:tcPr>
          <w:p w14:paraId="2B621D1B" w14:textId="77777777" w:rsidR="00CB32D8" w:rsidRPr="00E46112" w:rsidRDefault="00CB32D8" w:rsidP="00CB32D8">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comm_dsablty</w:t>
            </w:r>
          </w:p>
        </w:tc>
        <w:tc>
          <w:tcPr>
            <w:tcW w:w="1671" w:type="pct"/>
          </w:tcPr>
          <w:p w14:paraId="6E03692D" w14:textId="2C60DCAF" w:rsidR="00CB32D8" w:rsidRPr="00E46112" w:rsidRDefault="00CB32D8" w:rsidP="00CB32D8">
            <w:pPr>
              <w:pStyle w:val="NoSpacing"/>
              <w:spacing w:before="60" w:after="60" w:line="259" w:lineRule="auto"/>
              <w:rPr>
                <w:rFonts w:asciiTheme="minorHAnsi" w:hAnsiTheme="minorHAnsi" w:cstheme="minorHAnsi"/>
                <w:b/>
                <w:bCs/>
                <w:sz w:val="20"/>
              </w:rPr>
            </w:pPr>
            <w:r w:rsidRPr="00E46112">
              <w:rPr>
                <w:rFonts w:asciiTheme="minorHAnsi" w:hAnsiTheme="minorHAnsi" w:cstheme="minorHAnsi"/>
                <w:b/>
                <w:bCs/>
                <w:sz w:val="20"/>
              </w:rPr>
              <w:t xml:space="preserve">Communication </w:t>
            </w:r>
            <w:r w:rsidR="009B4F3B">
              <w:rPr>
                <w:rFonts w:asciiTheme="minorHAnsi" w:hAnsiTheme="minorHAnsi" w:cstheme="minorHAnsi"/>
                <w:b/>
                <w:bCs/>
                <w:sz w:val="20"/>
              </w:rPr>
              <w:t>d</w:t>
            </w:r>
            <w:r w:rsidRPr="00E46112">
              <w:rPr>
                <w:rFonts w:asciiTheme="minorHAnsi" w:hAnsiTheme="minorHAnsi" w:cstheme="minorHAnsi"/>
                <w:b/>
                <w:bCs/>
                <w:sz w:val="20"/>
              </w:rPr>
              <w:t>isability</w:t>
            </w:r>
          </w:p>
        </w:tc>
        <w:tc>
          <w:tcPr>
            <w:tcW w:w="1262" w:type="pct"/>
          </w:tcPr>
          <w:p w14:paraId="13E6D16C" w14:textId="77777777" w:rsidR="00CB32D8" w:rsidRPr="00E46112" w:rsidRDefault="00CB32D8" w:rsidP="00CB32D8">
            <w:pPr>
              <w:pStyle w:val="NoSpacing"/>
              <w:spacing w:before="60" w:line="259" w:lineRule="auto"/>
              <w:rPr>
                <w:rFonts w:asciiTheme="minorHAnsi" w:hAnsiTheme="minorHAnsi" w:cstheme="minorHAnsi"/>
                <w:sz w:val="20"/>
                <w:lang w:eastAsia="en-US"/>
              </w:rPr>
            </w:pPr>
            <w:r w:rsidRPr="00E46112">
              <w:rPr>
                <w:rFonts w:asciiTheme="minorHAnsi" w:hAnsiTheme="minorHAnsi" w:cstheme="minorHAnsi"/>
                <w:sz w:val="20"/>
                <w:lang w:eastAsia="en-US"/>
              </w:rPr>
              <w:t>1 = No – no difficulty</w:t>
            </w:r>
          </w:p>
          <w:p w14:paraId="18FCC945" w14:textId="77777777" w:rsidR="00CB32D8" w:rsidRPr="00E46112" w:rsidRDefault="00CB32D8" w:rsidP="00CB32D8">
            <w:pPr>
              <w:pStyle w:val="NoSpacing"/>
              <w:spacing w:line="259" w:lineRule="auto"/>
              <w:rPr>
                <w:rFonts w:asciiTheme="minorHAnsi" w:hAnsiTheme="minorHAnsi" w:cstheme="minorHAnsi"/>
                <w:sz w:val="20"/>
                <w:lang w:eastAsia="en-US"/>
              </w:rPr>
            </w:pPr>
            <w:r w:rsidRPr="00E46112">
              <w:rPr>
                <w:rFonts w:asciiTheme="minorHAnsi" w:hAnsiTheme="minorHAnsi" w:cstheme="minorHAnsi"/>
                <w:sz w:val="20"/>
                <w:lang w:eastAsia="en-US"/>
              </w:rPr>
              <w:t>2 = Yes – some difficulty</w:t>
            </w:r>
          </w:p>
          <w:p w14:paraId="34C215E9" w14:textId="77777777" w:rsidR="00CB32D8" w:rsidRPr="00E46112" w:rsidRDefault="00CB32D8" w:rsidP="00CB32D8">
            <w:pPr>
              <w:pStyle w:val="NoSpacing"/>
              <w:spacing w:line="259" w:lineRule="auto"/>
              <w:rPr>
                <w:rFonts w:asciiTheme="minorHAnsi" w:hAnsiTheme="minorHAnsi" w:cstheme="minorHAnsi"/>
                <w:sz w:val="20"/>
                <w:lang w:eastAsia="en-US"/>
              </w:rPr>
            </w:pPr>
            <w:r w:rsidRPr="00E46112">
              <w:rPr>
                <w:rFonts w:asciiTheme="minorHAnsi" w:hAnsiTheme="minorHAnsi" w:cstheme="minorHAnsi"/>
                <w:sz w:val="20"/>
                <w:lang w:eastAsia="en-US"/>
              </w:rPr>
              <w:t>3 = Yes – a lot of difficulty</w:t>
            </w:r>
          </w:p>
          <w:p w14:paraId="14CF6E2E" w14:textId="77777777" w:rsidR="00CB32D8" w:rsidRPr="00E46112" w:rsidRDefault="00CB32D8" w:rsidP="00CB32D8">
            <w:pPr>
              <w:pStyle w:val="NoSpacing"/>
              <w:spacing w:after="60" w:line="259" w:lineRule="auto"/>
              <w:rPr>
                <w:rFonts w:asciiTheme="minorHAnsi" w:hAnsiTheme="minorHAnsi" w:cstheme="minorHAnsi"/>
                <w:sz w:val="20"/>
              </w:rPr>
            </w:pPr>
            <w:r w:rsidRPr="00E46112">
              <w:rPr>
                <w:rFonts w:asciiTheme="minorHAnsi" w:hAnsiTheme="minorHAnsi" w:cstheme="minorHAnsi"/>
                <w:sz w:val="20"/>
              </w:rPr>
              <w:t>4 = Cannot do at all</w:t>
            </w:r>
          </w:p>
        </w:tc>
        <w:tc>
          <w:tcPr>
            <w:tcW w:w="349" w:type="pct"/>
          </w:tcPr>
          <w:p w14:paraId="74C288B7" w14:textId="77777777" w:rsidR="00CB32D8" w:rsidRPr="00E46112" w:rsidRDefault="00CB32D8" w:rsidP="00CB32D8">
            <w:pPr>
              <w:pStyle w:val="NoSpacing"/>
              <w:spacing w:line="259" w:lineRule="auto"/>
              <w:jc w:val="center"/>
              <w:rPr>
                <w:rFonts w:asciiTheme="minorHAnsi" w:hAnsiTheme="minorHAnsi" w:cstheme="minorHAnsi"/>
                <w:sz w:val="20"/>
              </w:rPr>
            </w:pPr>
            <w:r w:rsidRPr="00E46112">
              <w:rPr>
                <w:rFonts w:asciiTheme="minorHAnsi" w:hAnsiTheme="minorHAnsi" w:cstheme="minorHAnsi"/>
                <w:sz w:val="20"/>
              </w:rPr>
              <w:t>1</w:t>
            </w:r>
          </w:p>
        </w:tc>
      </w:tr>
    </w:tbl>
    <w:p w14:paraId="28B02775" w14:textId="764ADD0C" w:rsidR="00AB3E5C" w:rsidRPr="00A966FC" w:rsidRDefault="00A966FC" w:rsidP="00A966FC">
      <w:pPr>
        <w:spacing w:before="60" w:after="0"/>
        <w:rPr>
          <w:rFonts w:cstheme="minorHAnsi"/>
          <w:i/>
          <w:iCs/>
        </w:rPr>
      </w:pPr>
      <w:r w:rsidRPr="00A966FC">
        <w:rPr>
          <w:rFonts w:cstheme="minorHAnsi"/>
        </w:rPr>
        <w:t xml:space="preserve">Note: </w:t>
      </w:r>
      <w:r w:rsidRPr="00A966FC">
        <w:rPr>
          <w:rFonts w:cstheme="minorHAnsi"/>
          <w:u w:val="single"/>
        </w:rPr>
        <w:t xml:space="preserve">The </w:t>
      </w:r>
      <w:r w:rsidR="000630B8" w:rsidRPr="00A966FC">
        <w:rPr>
          <w:rFonts w:cstheme="minorHAnsi"/>
          <w:u w:val="single"/>
        </w:rPr>
        <w:t>yellow</w:t>
      </w:r>
      <w:r w:rsidRPr="00A966FC">
        <w:rPr>
          <w:rFonts w:cstheme="minorHAnsi"/>
          <w:u w:val="single"/>
        </w:rPr>
        <w:t xml:space="preserve"> are</w:t>
      </w:r>
      <w:r w:rsidR="00C3056F" w:rsidRPr="00A966FC">
        <w:rPr>
          <w:rFonts w:cstheme="minorHAnsi"/>
          <w:u w:val="single"/>
        </w:rPr>
        <w:t xml:space="preserve"> new variables</w:t>
      </w:r>
      <w:r w:rsidRPr="00A966FC">
        <w:rPr>
          <w:rFonts w:cstheme="minorHAnsi"/>
          <w:u w:val="single"/>
        </w:rPr>
        <w:t xml:space="preserve"> introduced</w:t>
      </w:r>
      <w:r w:rsidR="00C3056F" w:rsidRPr="00A966FC">
        <w:rPr>
          <w:rFonts w:cstheme="minorHAnsi"/>
          <w:u w:val="single"/>
        </w:rPr>
        <w:t xml:space="preserve"> in GMD3.0</w:t>
      </w:r>
    </w:p>
    <w:p w14:paraId="0BFF0CD6" w14:textId="77777777" w:rsidR="002B5DBE" w:rsidRDefault="002B5DBE" w:rsidP="002B5DBE">
      <w:pPr>
        <w:spacing w:after="0"/>
        <w:rPr>
          <w:b/>
          <w:bCs/>
        </w:rPr>
      </w:pPr>
    </w:p>
    <w:p w14:paraId="3A445E65" w14:textId="77777777" w:rsidR="00D4732D" w:rsidRPr="002B5DBE" w:rsidRDefault="00D4732D" w:rsidP="002B5DBE">
      <w:pPr>
        <w:pStyle w:val="NoSpacing"/>
        <w:spacing w:line="259" w:lineRule="auto"/>
        <w:rPr>
          <w:rFonts w:asciiTheme="minorHAnsi" w:hAnsiTheme="minorHAnsi" w:cstheme="minorHAnsi"/>
        </w:rPr>
      </w:pPr>
      <w:bookmarkStart w:id="158" w:name="_Hlk133332954"/>
    </w:p>
    <w:p w14:paraId="5FC4548A" w14:textId="20D7A078" w:rsidR="002B5DBE" w:rsidRPr="00571E38" w:rsidRDefault="002B5DBE" w:rsidP="002B5DBE">
      <w:pPr>
        <w:pStyle w:val="Heading2"/>
        <w:spacing w:before="0" w:after="0"/>
        <w:rPr>
          <w:rFonts w:asciiTheme="minorHAnsi" w:hAnsiTheme="minorHAnsi" w:cstheme="minorHAnsi"/>
          <w:b/>
          <w:bCs/>
        </w:rPr>
      </w:pPr>
      <w:bookmarkStart w:id="159" w:name="_Toc176262696"/>
      <w:bookmarkEnd w:id="155"/>
      <w:bookmarkEnd w:id="156"/>
      <w:r w:rsidRPr="00571E38">
        <w:rPr>
          <w:rFonts w:asciiTheme="minorHAnsi" w:hAnsiTheme="minorHAnsi" w:cstheme="minorHAnsi"/>
          <w:b/>
          <w:bCs/>
        </w:rPr>
        <w:t>Challenges</w:t>
      </w:r>
      <w:r w:rsidR="00A04EE7">
        <w:rPr>
          <w:rFonts w:asciiTheme="minorHAnsi" w:hAnsiTheme="minorHAnsi" w:cstheme="minorHAnsi"/>
          <w:b/>
          <w:bCs/>
        </w:rPr>
        <w:t xml:space="preserve"> and C</w:t>
      </w:r>
      <w:r w:rsidRPr="00571E38">
        <w:rPr>
          <w:rFonts w:asciiTheme="minorHAnsi" w:hAnsiTheme="minorHAnsi" w:cstheme="minorHAnsi"/>
          <w:b/>
          <w:bCs/>
        </w:rPr>
        <w:t xml:space="preserve">ommon </w:t>
      </w:r>
      <w:r w:rsidR="00A04EE7">
        <w:rPr>
          <w:rFonts w:asciiTheme="minorHAnsi" w:hAnsiTheme="minorHAnsi" w:cstheme="minorHAnsi"/>
          <w:b/>
          <w:bCs/>
        </w:rPr>
        <w:t>M</w:t>
      </w:r>
      <w:r w:rsidR="00A04EE7" w:rsidRPr="00571E38">
        <w:rPr>
          <w:rFonts w:asciiTheme="minorHAnsi" w:hAnsiTheme="minorHAnsi" w:cstheme="minorHAnsi"/>
          <w:b/>
          <w:bCs/>
        </w:rPr>
        <w:t>istakes</w:t>
      </w:r>
      <w:bookmarkEnd w:id="159"/>
      <w:r w:rsidR="00A04EE7" w:rsidRPr="00571E38">
        <w:rPr>
          <w:rFonts w:asciiTheme="minorHAnsi" w:hAnsiTheme="minorHAnsi" w:cstheme="minorHAnsi"/>
          <w:b/>
          <w:bCs/>
        </w:rPr>
        <w:t xml:space="preserve"> </w:t>
      </w:r>
    </w:p>
    <w:p w14:paraId="09EC120B" w14:textId="77777777" w:rsidR="002B5DBE" w:rsidRDefault="002B5DBE" w:rsidP="002B5DBE">
      <w:pPr>
        <w:spacing w:after="0"/>
        <w:jc w:val="both"/>
      </w:pPr>
    </w:p>
    <w:p w14:paraId="407CF6A7" w14:textId="77777777" w:rsidR="002B5DBE" w:rsidRDefault="002B5DBE" w:rsidP="002B5DBE">
      <w:pPr>
        <w:spacing w:after="0"/>
        <w:jc w:val="both"/>
      </w:pPr>
      <w:r w:rsidRPr="006C23C9">
        <w:t>Data sets that are harmonized incorrectly can lead to skewed and/or incorrect data analysis. Harmonizers should run a series of checks to ensure data is harmonized properly</w:t>
      </w:r>
      <w:r>
        <w:t>.</w:t>
      </w:r>
    </w:p>
    <w:p w14:paraId="06845FE4" w14:textId="70F53DB9" w:rsidR="002B5DBE" w:rsidRDefault="002B5DBE" w:rsidP="00114012">
      <w:pPr>
        <w:pStyle w:val="ListParagraph"/>
        <w:numPr>
          <w:ilvl w:val="0"/>
          <w:numId w:val="50"/>
        </w:numPr>
        <w:spacing w:after="60"/>
        <w:contextualSpacing w:val="0"/>
        <w:jc w:val="both"/>
        <w:rPr>
          <w:rFonts w:eastAsiaTheme="minorHAnsi"/>
          <w:lang w:eastAsia="en-US"/>
        </w:rPr>
      </w:pPr>
      <w:r w:rsidRPr="0033243F">
        <w:rPr>
          <w:rFonts w:eastAsiaTheme="minorHAnsi"/>
          <w:lang w:eastAsia="en-US"/>
        </w:rPr>
        <w:t>Check for duplicates of PID within HHID. If duplicates fix by renumbering but be careful if any merges will be needed to be done later.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2B5DBE" w14:paraId="0CF61C71" w14:textId="77777777" w:rsidTr="002B5DBE">
        <w:tc>
          <w:tcPr>
            <w:tcW w:w="9350" w:type="dxa"/>
            <w:shd w:val="clear" w:color="auto" w:fill="D9D9D9" w:themeFill="background1" w:themeFillShade="D9"/>
          </w:tcPr>
          <w:p w14:paraId="1D89B829" w14:textId="77777777" w:rsidR="002B5DBE" w:rsidRPr="002B5DBE" w:rsidRDefault="002B5DBE" w:rsidP="002B5DBE">
            <w:pPr>
              <w:spacing w:before="60" w:after="60"/>
              <w:jc w:val="both"/>
              <w:rPr>
                <w:rFonts w:ascii="Courier New" w:eastAsia="Times New Roman" w:hAnsi="Courier New" w:cs="Courier New"/>
                <w:lang w:eastAsia="es-ES"/>
              </w:rPr>
            </w:pPr>
            <w:r w:rsidRPr="002B5DBE">
              <w:rPr>
                <w:rFonts w:ascii="Courier New" w:eastAsia="Times New Roman" w:hAnsi="Courier New" w:cs="Courier New"/>
                <w:lang w:eastAsia="es-ES"/>
              </w:rPr>
              <w:t>duplicates tag (hhid pid),gen(dup)</w:t>
            </w:r>
          </w:p>
          <w:p w14:paraId="410C3911" w14:textId="476AB9E3" w:rsidR="002B5DBE" w:rsidRPr="002B5DBE" w:rsidRDefault="002B5DBE" w:rsidP="002B5DBE">
            <w:pPr>
              <w:jc w:val="both"/>
              <w:rPr>
                <w:rFonts w:eastAsiaTheme="minorHAnsi"/>
                <w:lang w:eastAsia="en-US"/>
              </w:rPr>
            </w:pPr>
            <w:r w:rsidRPr="002B5DBE">
              <w:rPr>
                <w:rFonts w:ascii="Courier New" w:eastAsia="Times New Roman" w:hAnsi="Courier New" w:cs="Courier New"/>
                <w:lang w:eastAsia="es-ES"/>
              </w:rPr>
              <w:t>tab dup</w:t>
            </w:r>
          </w:p>
        </w:tc>
      </w:tr>
    </w:tbl>
    <w:p w14:paraId="757AB7C3" w14:textId="77777777" w:rsidR="002B5DBE" w:rsidRDefault="002B5DBE" w:rsidP="002B5DBE">
      <w:pPr>
        <w:spacing w:after="0"/>
        <w:jc w:val="both"/>
      </w:pPr>
    </w:p>
    <w:p w14:paraId="7FE8B876" w14:textId="7740B611" w:rsidR="002B5DBE" w:rsidRDefault="002B5DBE" w:rsidP="00114012">
      <w:pPr>
        <w:pStyle w:val="ListParagraph"/>
        <w:numPr>
          <w:ilvl w:val="0"/>
          <w:numId w:val="50"/>
        </w:numPr>
        <w:spacing w:after="60"/>
        <w:contextualSpacing w:val="0"/>
        <w:jc w:val="both"/>
      </w:pPr>
      <w:r>
        <w:t>WEIGHT</w:t>
      </w:r>
      <w:r w:rsidRPr="006C23C9">
        <w:t xml:space="preserve"> cannot be missing</w:t>
      </w:r>
      <w:r>
        <w:t>.</w:t>
      </w:r>
      <w:r w:rsidRPr="006C23C9">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2B5DBE" w14:paraId="432DF46E" w14:textId="77777777" w:rsidTr="002B5DBE">
        <w:tc>
          <w:tcPr>
            <w:tcW w:w="9350" w:type="dxa"/>
            <w:shd w:val="clear" w:color="auto" w:fill="D9D9D9" w:themeFill="background1" w:themeFillShade="D9"/>
          </w:tcPr>
          <w:p w14:paraId="374DEA9A" w14:textId="5E56C218" w:rsidR="002B5DBE" w:rsidRDefault="002B5DBE" w:rsidP="002B5DBE">
            <w:pPr>
              <w:spacing w:before="60" w:after="60"/>
              <w:jc w:val="both"/>
            </w:pPr>
            <w:r w:rsidRPr="006C23C9">
              <w:rPr>
                <w:rFonts w:ascii="Courier New" w:eastAsia="Times New Roman" w:hAnsi="Courier New" w:cs="Courier New"/>
                <w:lang w:eastAsia="es-ES"/>
              </w:rPr>
              <w:t>weight==.</w:t>
            </w:r>
          </w:p>
        </w:tc>
      </w:tr>
    </w:tbl>
    <w:p w14:paraId="169C219D" w14:textId="22642E5F" w:rsidR="002B5DBE" w:rsidRDefault="002B5DBE" w:rsidP="002B5DBE">
      <w:pPr>
        <w:spacing w:after="0"/>
        <w:jc w:val="both"/>
      </w:pPr>
    </w:p>
    <w:p w14:paraId="7853B1D3" w14:textId="77777777" w:rsidR="00B6775C" w:rsidRDefault="00B6775C" w:rsidP="002B5DBE">
      <w:pPr>
        <w:spacing w:after="0"/>
        <w:jc w:val="both"/>
      </w:pPr>
    </w:p>
    <w:p w14:paraId="7EC2339C" w14:textId="77777777" w:rsidR="002B5DBE" w:rsidRDefault="002B5DBE" w:rsidP="00114012">
      <w:pPr>
        <w:pStyle w:val="ListParagraph"/>
        <w:numPr>
          <w:ilvl w:val="0"/>
          <w:numId w:val="50"/>
        </w:numPr>
        <w:spacing w:after="60"/>
        <w:contextualSpacing w:val="0"/>
        <w:jc w:val="both"/>
      </w:pPr>
      <w:r w:rsidRPr="006C23C9">
        <w:t xml:space="preserve">Check to make sure that </w:t>
      </w:r>
      <w:r>
        <w:t>AGE</w:t>
      </w:r>
      <w:r w:rsidRPr="006C23C9">
        <w:t xml:space="preserve"> is an integer </w:t>
      </w:r>
      <w:r>
        <w:t>for persons aged 5 and over</w:t>
      </w:r>
      <w:r w:rsidRPr="006C23C9">
        <w:t>.</w:t>
      </w:r>
    </w:p>
    <w:tbl>
      <w:tblPr>
        <w:tblW w:w="0" w:type="auto"/>
        <w:jc w:val="center"/>
        <w:tblLook w:val="04A0" w:firstRow="1" w:lastRow="0" w:firstColumn="1" w:lastColumn="0" w:noHBand="0" w:noVBand="1"/>
      </w:tblPr>
      <w:tblGrid>
        <w:gridCol w:w="9360"/>
      </w:tblGrid>
      <w:tr w:rsidR="002B5DBE" w:rsidRPr="006C23C9" w14:paraId="3EFD4A1D" w14:textId="77777777">
        <w:trPr>
          <w:jc w:val="center"/>
        </w:trPr>
        <w:tc>
          <w:tcPr>
            <w:tcW w:w="9360" w:type="dxa"/>
            <w:shd w:val="clear" w:color="auto" w:fill="F2F2F2" w:themeFill="background1" w:themeFillShade="F2"/>
          </w:tcPr>
          <w:tbl>
            <w:tblPr>
              <w:tblW w:w="9195" w:type="dxa"/>
              <w:shd w:val="clear" w:color="auto" w:fill="D9D9D9" w:themeFill="background1" w:themeFillShade="D9"/>
              <w:tblLook w:val="04A0" w:firstRow="1" w:lastRow="0" w:firstColumn="1" w:lastColumn="0" w:noHBand="0" w:noVBand="1"/>
            </w:tblPr>
            <w:tblGrid>
              <w:gridCol w:w="9195"/>
            </w:tblGrid>
            <w:tr w:rsidR="002B5DBE" w:rsidRPr="006C23C9" w14:paraId="52BD5790" w14:textId="77777777">
              <w:trPr>
                <w:trHeight w:val="498"/>
              </w:trPr>
              <w:tc>
                <w:tcPr>
                  <w:tcW w:w="9195" w:type="dxa"/>
                  <w:shd w:val="clear" w:color="auto" w:fill="D9D9D9" w:themeFill="background1" w:themeFillShade="D9"/>
                </w:tcPr>
                <w:p w14:paraId="7B42F4FC" w14:textId="383FCBF5" w:rsidR="002B5DBE" w:rsidRPr="006C23C9" w:rsidRDefault="002B5DBE">
                  <w:pPr>
                    <w:spacing w:before="60" w:after="60"/>
                    <w:jc w:val="both"/>
                  </w:pPr>
                  <w:r>
                    <w:rPr>
                      <w:rFonts w:ascii="Courier New" w:eastAsia="Times New Roman" w:hAnsi="Courier New" w:cs="Courier New"/>
                      <w:lang w:eastAsia="es-ES"/>
                    </w:rPr>
                    <w:t>a</w:t>
                  </w:r>
                  <w:r w:rsidRPr="006C23C9">
                    <w:rPr>
                      <w:rFonts w:ascii="Courier New" w:eastAsia="Times New Roman" w:hAnsi="Courier New" w:cs="Courier New"/>
                      <w:lang w:eastAsia="es-ES"/>
                    </w:rPr>
                    <w:t xml:space="preserve">ge/int(age)!= 1 &amp; </w:t>
                  </w:r>
                  <w:r w:rsidR="0079611E">
                    <w:rPr>
                      <w:rFonts w:ascii="Courier New" w:eastAsia="Times New Roman" w:hAnsi="Courier New" w:cs="Courier New"/>
                      <w:lang w:eastAsia="es-ES"/>
                    </w:rPr>
                    <w:t>!mi(</w:t>
                  </w:r>
                  <w:r w:rsidRPr="006C23C9">
                    <w:rPr>
                      <w:rFonts w:ascii="Courier New" w:eastAsia="Times New Roman" w:hAnsi="Courier New" w:cs="Courier New"/>
                      <w:lang w:eastAsia="es-ES"/>
                    </w:rPr>
                    <w:t>age</w:t>
                  </w:r>
                  <w:r w:rsidR="0079611E">
                    <w:rPr>
                      <w:rFonts w:ascii="Courier New" w:eastAsia="Times New Roman" w:hAnsi="Courier New" w:cs="Courier New"/>
                      <w:lang w:eastAsia="es-ES"/>
                    </w:rPr>
                    <w:t>)</w:t>
                  </w:r>
                  <w:r>
                    <w:rPr>
                      <w:rFonts w:ascii="Courier New" w:eastAsia="Times New Roman" w:hAnsi="Courier New" w:cs="Courier New"/>
                      <w:lang w:eastAsia="es-ES"/>
                    </w:rPr>
                    <w:t xml:space="preserve"> &amp; age &gt; 5</w:t>
                  </w:r>
                </w:p>
              </w:tc>
            </w:tr>
          </w:tbl>
          <w:p w14:paraId="44D51E6E" w14:textId="77777777" w:rsidR="002B5DBE" w:rsidRPr="006C23C9" w:rsidRDefault="002B5DBE">
            <w:pPr>
              <w:pStyle w:val="NoSpacing"/>
              <w:spacing w:before="60" w:after="60"/>
              <w:jc w:val="both"/>
              <w:rPr>
                <w:rFonts w:ascii="Courier New" w:hAnsi="Courier New" w:cs="Courier New"/>
                <w:color w:val="auto"/>
                <w:szCs w:val="22"/>
              </w:rPr>
            </w:pPr>
          </w:p>
        </w:tc>
      </w:tr>
    </w:tbl>
    <w:p w14:paraId="16110072" w14:textId="77777777" w:rsidR="002B5DBE" w:rsidRPr="006C23C9" w:rsidRDefault="002B5DBE" w:rsidP="002B5DBE">
      <w:pPr>
        <w:spacing w:after="0"/>
        <w:jc w:val="both"/>
      </w:pPr>
    </w:p>
    <w:p w14:paraId="254ADAF3" w14:textId="77777777" w:rsidR="002B5DBE" w:rsidRPr="006C23C9" w:rsidRDefault="002B5DBE" w:rsidP="00114012">
      <w:pPr>
        <w:pStyle w:val="ListParagraph"/>
        <w:numPr>
          <w:ilvl w:val="0"/>
          <w:numId w:val="50"/>
        </w:numPr>
        <w:spacing w:after="60"/>
        <w:contextualSpacing w:val="0"/>
        <w:jc w:val="both"/>
      </w:pPr>
      <w:r>
        <w:t>AGE</w:t>
      </w:r>
      <w:r w:rsidRPr="006C23C9">
        <w:t xml:space="preserve"> cannot have negative or extreme values (&gt;120) </w:t>
      </w:r>
      <w:r w:rsidRPr="006C23C9">
        <w:tab/>
      </w:r>
    </w:p>
    <w:tbl>
      <w:tblPr>
        <w:tblW w:w="0" w:type="auto"/>
        <w:jc w:val="center"/>
        <w:tblLook w:val="04A0" w:firstRow="1" w:lastRow="0" w:firstColumn="1" w:lastColumn="0" w:noHBand="0" w:noVBand="1"/>
      </w:tblPr>
      <w:tblGrid>
        <w:gridCol w:w="9360"/>
      </w:tblGrid>
      <w:tr w:rsidR="002B5DBE" w:rsidRPr="006C23C9" w14:paraId="5520CCD7" w14:textId="77777777">
        <w:trPr>
          <w:jc w:val="center"/>
        </w:trPr>
        <w:tc>
          <w:tcPr>
            <w:tcW w:w="9790" w:type="dxa"/>
            <w:shd w:val="clear" w:color="auto" w:fill="F2F2F2" w:themeFill="background1" w:themeFillShade="F2"/>
          </w:tcPr>
          <w:tbl>
            <w:tblPr>
              <w:tblW w:w="9210" w:type="dxa"/>
              <w:shd w:val="clear" w:color="auto" w:fill="D9D9D9" w:themeFill="background1" w:themeFillShade="D9"/>
              <w:tblLook w:val="04A0" w:firstRow="1" w:lastRow="0" w:firstColumn="1" w:lastColumn="0" w:noHBand="0" w:noVBand="1"/>
            </w:tblPr>
            <w:tblGrid>
              <w:gridCol w:w="9210"/>
            </w:tblGrid>
            <w:tr w:rsidR="002B5DBE" w:rsidRPr="006C23C9" w14:paraId="7A424B89" w14:textId="77777777" w:rsidTr="002B5DBE">
              <w:trPr>
                <w:trHeight w:val="414"/>
              </w:trPr>
              <w:tc>
                <w:tcPr>
                  <w:tcW w:w="9210" w:type="dxa"/>
                  <w:shd w:val="clear" w:color="auto" w:fill="D9D9D9" w:themeFill="background1" w:themeFillShade="D9"/>
                </w:tcPr>
                <w:p w14:paraId="43BE6555" w14:textId="77777777" w:rsidR="002B5DBE" w:rsidRPr="006C23C9" w:rsidRDefault="002B5DBE" w:rsidP="002B5DBE">
                  <w:pPr>
                    <w:spacing w:before="60" w:after="60"/>
                    <w:jc w:val="both"/>
                  </w:pPr>
                  <w:r w:rsidRPr="006C23C9">
                    <w:rPr>
                      <w:rFonts w:ascii="Courier New" w:eastAsia="Times New Roman" w:hAnsi="Courier New" w:cs="Courier New"/>
                      <w:lang w:eastAsia="es-ES"/>
                    </w:rPr>
                    <w:t>(age &lt; 0 | age&gt;120) &amp; age&lt;.</w:t>
                  </w:r>
                </w:p>
              </w:tc>
            </w:tr>
          </w:tbl>
          <w:p w14:paraId="5C58C8EB" w14:textId="77777777" w:rsidR="002B5DBE" w:rsidRPr="006C23C9" w:rsidRDefault="002B5DBE">
            <w:pPr>
              <w:pStyle w:val="NoSpacing"/>
              <w:spacing w:before="60" w:after="60" w:line="259" w:lineRule="auto"/>
              <w:jc w:val="both"/>
              <w:rPr>
                <w:rFonts w:ascii="Courier New" w:hAnsi="Courier New" w:cs="Courier New"/>
                <w:color w:val="auto"/>
                <w:szCs w:val="22"/>
              </w:rPr>
            </w:pPr>
          </w:p>
        </w:tc>
      </w:tr>
    </w:tbl>
    <w:p w14:paraId="665F3C67" w14:textId="2E7C80D7" w:rsidR="002B5DBE" w:rsidRDefault="002B5DBE" w:rsidP="002B5DBE">
      <w:pPr>
        <w:spacing w:after="0"/>
        <w:jc w:val="both"/>
      </w:pPr>
    </w:p>
    <w:p w14:paraId="6E9D35A0" w14:textId="37756A51" w:rsidR="002B5DBE" w:rsidRPr="006C23C9" w:rsidRDefault="002B5DBE" w:rsidP="00114012">
      <w:pPr>
        <w:pStyle w:val="ListParagraph"/>
        <w:numPr>
          <w:ilvl w:val="0"/>
          <w:numId w:val="50"/>
        </w:numPr>
        <w:spacing w:after="60"/>
        <w:contextualSpacing w:val="0"/>
        <w:jc w:val="both"/>
      </w:pPr>
      <w:r>
        <w:t>AGE</w:t>
      </w:r>
      <w:r w:rsidRPr="006C23C9">
        <w:t xml:space="preserve"> cannot be missing</w:t>
      </w:r>
      <w:r>
        <w:t>.</w:t>
      </w:r>
    </w:p>
    <w:tbl>
      <w:tblPr>
        <w:tblW w:w="0" w:type="auto"/>
        <w:jc w:val="center"/>
        <w:tblLook w:val="04A0" w:firstRow="1" w:lastRow="0" w:firstColumn="1" w:lastColumn="0" w:noHBand="0" w:noVBand="1"/>
      </w:tblPr>
      <w:tblGrid>
        <w:gridCol w:w="9360"/>
      </w:tblGrid>
      <w:tr w:rsidR="002B5DBE" w:rsidRPr="006C23C9" w14:paraId="27587AC5" w14:textId="77777777">
        <w:trPr>
          <w:jc w:val="center"/>
        </w:trPr>
        <w:tc>
          <w:tcPr>
            <w:tcW w:w="9790" w:type="dxa"/>
            <w:shd w:val="clear" w:color="auto" w:fill="F2F2F2" w:themeFill="background1" w:themeFillShade="F2"/>
          </w:tcPr>
          <w:tbl>
            <w:tblPr>
              <w:tblW w:w="9255" w:type="dxa"/>
              <w:shd w:val="clear" w:color="auto" w:fill="D9D9D9" w:themeFill="background1" w:themeFillShade="D9"/>
              <w:tblLook w:val="04A0" w:firstRow="1" w:lastRow="0" w:firstColumn="1" w:lastColumn="0" w:noHBand="0" w:noVBand="1"/>
            </w:tblPr>
            <w:tblGrid>
              <w:gridCol w:w="9255"/>
            </w:tblGrid>
            <w:tr w:rsidR="002B5DBE" w:rsidRPr="006C23C9" w14:paraId="64ECA89C" w14:textId="77777777">
              <w:trPr>
                <w:trHeight w:val="436"/>
              </w:trPr>
              <w:tc>
                <w:tcPr>
                  <w:tcW w:w="9255" w:type="dxa"/>
                  <w:shd w:val="clear" w:color="auto" w:fill="D9D9D9" w:themeFill="background1" w:themeFillShade="D9"/>
                </w:tcPr>
                <w:p w14:paraId="201F1EC8" w14:textId="02804D73" w:rsidR="002B5DBE" w:rsidRPr="006C23C9" w:rsidRDefault="002730B0">
                  <w:pPr>
                    <w:spacing w:before="60" w:after="60"/>
                    <w:jc w:val="both"/>
                  </w:pPr>
                  <w:r>
                    <w:rPr>
                      <w:rFonts w:ascii="Courier New" w:eastAsia="Times New Roman" w:hAnsi="Courier New" w:cs="Courier New"/>
                      <w:lang w:eastAsia="es-ES"/>
                    </w:rPr>
                    <w:t>mi(</w:t>
                  </w:r>
                  <w:r w:rsidR="002B5DBE" w:rsidRPr="006C23C9">
                    <w:rPr>
                      <w:rFonts w:ascii="Courier New" w:eastAsia="Times New Roman" w:hAnsi="Courier New" w:cs="Courier New"/>
                      <w:lang w:eastAsia="es-ES"/>
                    </w:rPr>
                    <w:t>age</w:t>
                  </w:r>
                  <w:r>
                    <w:rPr>
                      <w:rFonts w:ascii="Courier New" w:eastAsia="Times New Roman" w:hAnsi="Courier New" w:cs="Courier New"/>
                      <w:lang w:eastAsia="es-ES"/>
                    </w:rPr>
                    <w:t>)</w:t>
                  </w:r>
                </w:p>
              </w:tc>
            </w:tr>
          </w:tbl>
          <w:p w14:paraId="660D4D39" w14:textId="77777777" w:rsidR="002B5DBE" w:rsidRPr="006C23C9" w:rsidRDefault="002B5DBE">
            <w:pPr>
              <w:pStyle w:val="NoSpacing"/>
              <w:spacing w:line="259" w:lineRule="auto"/>
              <w:jc w:val="both"/>
              <w:rPr>
                <w:rFonts w:ascii="Courier New" w:hAnsi="Courier New" w:cs="Courier New"/>
                <w:color w:val="auto"/>
                <w:szCs w:val="22"/>
              </w:rPr>
            </w:pPr>
          </w:p>
        </w:tc>
      </w:tr>
    </w:tbl>
    <w:p w14:paraId="086AA319" w14:textId="77777777" w:rsidR="002B5DBE" w:rsidRPr="006C23C9" w:rsidRDefault="002B5DBE" w:rsidP="002B5DBE">
      <w:pPr>
        <w:spacing w:after="0"/>
        <w:jc w:val="both"/>
      </w:pPr>
    </w:p>
    <w:p w14:paraId="7DFFAD27" w14:textId="77777777" w:rsidR="002B5DBE" w:rsidRPr="006C23C9" w:rsidRDefault="002B5DBE" w:rsidP="00114012">
      <w:pPr>
        <w:pStyle w:val="ListParagraph"/>
        <w:numPr>
          <w:ilvl w:val="0"/>
          <w:numId w:val="50"/>
        </w:numPr>
        <w:spacing w:after="60"/>
        <w:contextualSpacing w:val="0"/>
        <w:jc w:val="both"/>
      </w:pPr>
      <w:r w:rsidRPr="006C23C9">
        <w:t>M</w:t>
      </w:r>
      <w:r>
        <w:t>ALE variable</w:t>
      </w:r>
      <w:r w:rsidRPr="006C23C9">
        <w:t xml:space="preserve"> can only take one of two values 0 or 1 (or missing).</w:t>
      </w:r>
      <w:r w:rsidRPr="006C23C9">
        <w:tab/>
      </w:r>
    </w:p>
    <w:tbl>
      <w:tblPr>
        <w:tblW w:w="0" w:type="auto"/>
        <w:jc w:val="center"/>
        <w:tblLook w:val="04A0" w:firstRow="1" w:lastRow="0" w:firstColumn="1" w:lastColumn="0" w:noHBand="0" w:noVBand="1"/>
      </w:tblPr>
      <w:tblGrid>
        <w:gridCol w:w="9360"/>
      </w:tblGrid>
      <w:tr w:rsidR="002B5DBE" w:rsidRPr="006C23C9" w14:paraId="575B7B16" w14:textId="77777777">
        <w:trPr>
          <w:jc w:val="center"/>
        </w:trPr>
        <w:tc>
          <w:tcPr>
            <w:tcW w:w="9790" w:type="dxa"/>
            <w:shd w:val="clear" w:color="auto" w:fill="F2F2F2" w:themeFill="background1" w:themeFillShade="F2"/>
          </w:tcPr>
          <w:tbl>
            <w:tblPr>
              <w:tblW w:w="9315" w:type="dxa"/>
              <w:shd w:val="clear" w:color="auto" w:fill="D9D9D9" w:themeFill="background1" w:themeFillShade="D9"/>
              <w:tblLook w:val="04A0" w:firstRow="1" w:lastRow="0" w:firstColumn="1" w:lastColumn="0" w:noHBand="0" w:noVBand="1"/>
            </w:tblPr>
            <w:tblGrid>
              <w:gridCol w:w="9315"/>
            </w:tblGrid>
            <w:tr w:rsidR="002B5DBE" w:rsidRPr="006C23C9" w14:paraId="7DA41C0D" w14:textId="77777777">
              <w:trPr>
                <w:trHeight w:val="421"/>
              </w:trPr>
              <w:tc>
                <w:tcPr>
                  <w:tcW w:w="9315" w:type="dxa"/>
                  <w:shd w:val="clear" w:color="auto" w:fill="D9D9D9" w:themeFill="background1" w:themeFillShade="D9"/>
                </w:tcPr>
                <w:p w14:paraId="54A29E6A" w14:textId="08E078F9" w:rsidR="002B5DBE" w:rsidRPr="006C23C9" w:rsidRDefault="002730B0">
                  <w:pPr>
                    <w:spacing w:before="60" w:after="60"/>
                    <w:jc w:val="both"/>
                  </w:pPr>
                  <w:r>
                    <w:rPr>
                      <w:rFonts w:ascii="Courier New" w:eastAsia="Times New Roman" w:hAnsi="Courier New" w:cs="Courier New"/>
                      <w:lang w:eastAsia="es-ES"/>
                    </w:rPr>
                    <w:t>!mi(</w:t>
                  </w:r>
                  <w:r w:rsidR="002B5DBE">
                    <w:rPr>
                      <w:rFonts w:ascii="Courier New" w:eastAsia="Times New Roman" w:hAnsi="Courier New" w:cs="Courier New"/>
                      <w:lang w:eastAsia="es-ES"/>
                    </w:rPr>
                    <w:t>m</w:t>
                  </w:r>
                  <w:r w:rsidR="002B5DBE" w:rsidRPr="006C23C9">
                    <w:rPr>
                      <w:rFonts w:ascii="Courier New" w:eastAsia="Times New Roman" w:hAnsi="Courier New" w:cs="Courier New"/>
                      <w:lang w:eastAsia="es-ES"/>
                    </w:rPr>
                    <w:t>ale</w:t>
                  </w:r>
                  <w:r>
                    <w:rPr>
                      <w:rFonts w:ascii="Courier New" w:eastAsia="Times New Roman" w:hAnsi="Courier New" w:cs="Courier New"/>
                      <w:lang w:eastAsia="es-ES"/>
                    </w:rPr>
                    <w:t>)</w:t>
                  </w:r>
                  <w:r w:rsidR="002B5DBE" w:rsidRPr="006C23C9">
                    <w:rPr>
                      <w:rFonts w:ascii="Courier New" w:eastAsia="Times New Roman" w:hAnsi="Courier New" w:cs="Courier New"/>
                      <w:lang w:eastAsia="es-ES"/>
                    </w:rPr>
                    <w:t xml:space="preserve"> &amp; </w:t>
                  </w:r>
                  <w:r>
                    <w:rPr>
                      <w:rFonts w:ascii="Courier New" w:eastAsia="Times New Roman" w:hAnsi="Courier New" w:cs="Courier New"/>
                      <w:lang w:eastAsia="es-ES"/>
                    </w:rPr>
                    <w:t>!inlist(</w:t>
                  </w:r>
                  <w:r w:rsidR="002B5DBE" w:rsidRPr="006C23C9">
                    <w:rPr>
                      <w:rFonts w:ascii="Courier New" w:eastAsia="Times New Roman" w:hAnsi="Courier New" w:cs="Courier New"/>
                      <w:lang w:eastAsia="es-ES"/>
                    </w:rPr>
                    <w:t>male</w:t>
                  </w:r>
                  <w:r>
                    <w:rPr>
                      <w:rFonts w:ascii="Courier New" w:eastAsia="Times New Roman" w:hAnsi="Courier New" w:cs="Courier New"/>
                      <w:lang w:eastAsia="es-ES"/>
                    </w:rPr>
                    <w:t>,0,1)</w:t>
                  </w:r>
                </w:p>
              </w:tc>
            </w:tr>
          </w:tbl>
          <w:p w14:paraId="1BD50CDF" w14:textId="77777777" w:rsidR="002B5DBE" w:rsidRPr="006C23C9" w:rsidRDefault="002B5DBE">
            <w:pPr>
              <w:pStyle w:val="NoSpacing"/>
              <w:spacing w:line="259" w:lineRule="auto"/>
              <w:jc w:val="both"/>
              <w:rPr>
                <w:rFonts w:ascii="Courier New" w:hAnsi="Courier New" w:cs="Courier New"/>
                <w:color w:val="auto"/>
                <w:szCs w:val="22"/>
              </w:rPr>
            </w:pPr>
          </w:p>
        </w:tc>
      </w:tr>
    </w:tbl>
    <w:p w14:paraId="6B8DDE0C" w14:textId="77777777" w:rsidR="002B5DBE" w:rsidRPr="006C23C9" w:rsidRDefault="002B5DBE" w:rsidP="002B5DBE">
      <w:pPr>
        <w:spacing w:after="0"/>
        <w:jc w:val="both"/>
      </w:pPr>
    </w:p>
    <w:p w14:paraId="3C8C5125" w14:textId="77777777" w:rsidR="002B5DBE" w:rsidRPr="006C23C9" w:rsidRDefault="002B5DBE" w:rsidP="00114012">
      <w:pPr>
        <w:pStyle w:val="ListParagraph"/>
        <w:numPr>
          <w:ilvl w:val="0"/>
          <w:numId w:val="50"/>
        </w:numPr>
        <w:spacing w:after="60"/>
        <w:contextualSpacing w:val="0"/>
        <w:jc w:val="both"/>
      </w:pPr>
      <w:r w:rsidRPr="006C23C9">
        <w:t xml:space="preserve">Check if </w:t>
      </w:r>
      <w:r>
        <w:t>MALE</w:t>
      </w:r>
      <w:r w:rsidRPr="006C23C9">
        <w:t xml:space="preserve"> is missing. </w:t>
      </w:r>
    </w:p>
    <w:tbl>
      <w:tblPr>
        <w:tblW w:w="0" w:type="auto"/>
        <w:jc w:val="center"/>
        <w:tblLook w:val="04A0" w:firstRow="1" w:lastRow="0" w:firstColumn="1" w:lastColumn="0" w:noHBand="0" w:noVBand="1"/>
      </w:tblPr>
      <w:tblGrid>
        <w:gridCol w:w="9360"/>
      </w:tblGrid>
      <w:tr w:rsidR="002B5DBE" w:rsidRPr="006C23C9" w14:paraId="222ADFE5" w14:textId="77777777">
        <w:trPr>
          <w:jc w:val="center"/>
        </w:trPr>
        <w:tc>
          <w:tcPr>
            <w:tcW w:w="9790" w:type="dxa"/>
            <w:shd w:val="clear" w:color="auto" w:fill="F2F2F2" w:themeFill="background1" w:themeFillShade="F2"/>
          </w:tcPr>
          <w:tbl>
            <w:tblPr>
              <w:tblW w:w="9330" w:type="dxa"/>
              <w:shd w:val="clear" w:color="auto" w:fill="D9D9D9" w:themeFill="background1" w:themeFillShade="D9"/>
              <w:tblLook w:val="04A0" w:firstRow="1" w:lastRow="0" w:firstColumn="1" w:lastColumn="0" w:noHBand="0" w:noVBand="1"/>
            </w:tblPr>
            <w:tblGrid>
              <w:gridCol w:w="9330"/>
            </w:tblGrid>
            <w:tr w:rsidR="002B5DBE" w:rsidRPr="006C23C9" w14:paraId="3B753492" w14:textId="77777777">
              <w:trPr>
                <w:trHeight w:val="436"/>
              </w:trPr>
              <w:tc>
                <w:tcPr>
                  <w:tcW w:w="9330" w:type="dxa"/>
                  <w:shd w:val="clear" w:color="auto" w:fill="D9D9D9" w:themeFill="background1" w:themeFillShade="D9"/>
                </w:tcPr>
                <w:p w14:paraId="2EDBBBFA" w14:textId="77777777" w:rsidR="00E16AB3" w:rsidRDefault="002B5DBE">
                  <w:pPr>
                    <w:spacing w:before="60" w:after="60"/>
                    <w:jc w:val="both"/>
                    <w:rPr>
                      <w:rFonts w:ascii="Courier New" w:eastAsia="Times New Roman" w:hAnsi="Courier New" w:cs="Courier New"/>
                      <w:lang w:eastAsia="es-ES"/>
                    </w:rPr>
                  </w:pPr>
                  <w:r>
                    <w:rPr>
                      <w:rFonts w:ascii="Courier New" w:eastAsia="Times New Roman" w:hAnsi="Courier New" w:cs="Courier New"/>
                      <w:lang w:eastAsia="es-ES"/>
                    </w:rPr>
                    <w:t>m</w:t>
                  </w:r>
                  <w:r w:rsidRPr="006C23C9">
                    <w:rPr>
                      <w:rFonts w:ascii="Courier New" w:eastAsia="Times New Roman" w:hAnsi="Courier New" w:cs="Courier New"/>
                      <w:lang w:eastAsia="es-ES"/>
                    </w:rPr>
                    <w:t>ale==</w:t>
                  </w:r>
                  <w:r w:rsidR="00E16AB3">
                    <w:rPr>
                      <w:rFonts w:ascii="Courier New" w:eastAsia="Times New Roman" w:hAnsi="Courier New" w:cs="Courier New"/>
                      <w:lang w:eastAsia="es-ES"/>
                    </w:rPr>
                    <w:t>.</w:t>
                  </w:r>
                </w:p>
                <w:p w14:paraId="6E11C9BC" w14:textId="268D9B56" w:rsidR="00E16AB3" w:rsidRPr="00A966FC" w:rsidRDefault="002730B0">
                  <w:pPr>
                    <w:spacing w:before="60" w:after="60"/>
                    <w:jc w:val="both"/>
                    <w:rPr>
                      <w:rFonts w:ascii="Courier New" w:eastAsia="Times New Roman" w:hAnsi="Courier New" w:cs="Courier New"/>
                      <w:lang w:eastAsia="es-ES"/>
                    </w:rPr>
                  </w:pPr>
                  <w:r>
                    <w:rPr>
                      <w:rFonts w:ascii="Courier New" w:eastAsia="Times New Roman" w:hAnsi="Courier New" w:cs="Courier New"/>
                      <w:lang w:eastAsia="es-ES"/>
                    </w:rPr>
                    <w:t>m</w:t>
                  </w:r>
                  <w:r w:rsidR="00E16AB3">
                    <w:rPr>
                      <w:rFonts w:ascii="Courier New" w:eastAsia="Times New Roman" w:hAnsi="Courier New" w:cs="Courier New"/>
                      <w:lang w:eastAsia="es-ES"/>
                    </w:rPr>
                    <w:t>i(male</w:t>
                  </w:r>
                  <w:r>
                    <w:rPr>
                      <w:rFonts w:ascii="Courier New" w:eastAsia="Times New Roman" w:hAnsi="Courier New" w:cs="Courier New"/>
                      <w:lang w:eastAsia="es-ES"/>
                    </w:rPr>
                    <w:t>)</w:t>
                  </w:r>
                </w:p>
              </w:tc>
            </w:tr>
          </w:tbl>
          <w:p w14:paraId="1A6EA7DF" w14:textId="77777777" w:rsidR="002B5DBE" w:rsidRPr="006C23C9" w:rsidRDefault="002B5DBE">
            <w:pPr>
              <w:pStyle w:val="NoSpacing"/>
              <w:spacing w:line="259" w:lineRule="auto"/>
              <w:jc w:val="both"/>
              <w:rPr>
                <w:rFonts w:ascii="Courier New" w:hAnsi="Courier New" w:cs="Courier New"/>
                <w:color w:val="auto"/>
                <w:szCs w:val="22"/>
              </w:rPr>
            </w:pPr>
          </w:p>
        </w:tc>
      </w:tr>
    </w:tbl>
    <w:p w14:paraId="61DC0B69" w14:textId="77777777" w:rsidR="002B5DBE" w:rsidRPr="006C23C9" w:rsidRDefault="002B5DBE" w:rsidP="002B5DBE">
      <w:pPr>
        <w:spacing w:after="0"/>
        <w:jc w:val="both"/>
      </w:pPr>
    </w:p>
    <w:p w14:paraId="51AEB653" w14:textId="77777777" w:rsidR="002B5DBE" w:rsidRPr="006C23C9" w:rsidRDefault="002B5DBE" w:rsidP="00114012">
      <w:pPr>
        <w:pStyle w:val="ListParagraph"/>
        <w:numPr>
          <w:ilvl w:val="0"/>
          <w:numId w:val="50"/>
        </w:numPr>
        <w:spacing w:after="60"/>
        <w:contextualSpacing w:val="0"/>
        <w:jc w:val="both"/>
      </w:pPr>
      <w:r w:rsidRPr="006C23C9">
        <w:t>Check to make sure that there is variation in</w:t>
      </w:r>
      <w:r>
        <w:t xml:space="preserve"> MALE.</w:t>
      </w:r>
      <w:r w:rsidRPr="006C23C9">
        <w:tab/>
      </w:r>
    </w:p>
    <w:tbl>
      <w:tblPr>
        <w:tblW w:w="0" w:type="auto"/>
        <w:jc w:val="center"/>
        <w:shd w:val="clear" w:color="auto" w:fill="D9D9D9" w:themeFill="background1" w:themeFillShade="D9"/>
        <w:tblLook w:val="04A0" w:firstRow="1" w:lastRow="0" w:firstColumn="1" w:lastColumn="0" w:noHBand="0" w:noVBand="1"/>
      </w:tblPr>
      <w:tblGrid>
        <w:gridCol w:w="9360"/>
      </w:tblGrid>
      <w:tr w:rsidR="002B5DBE" w:rsidRPr="006C23C9" w14:paraId="50E3B3A2" w14:textId="77777777">
        <w:trPr>
          <w:jc w:val="center"/>
        </w:trPr>
        <w:tc>
          <w:tcPr>
            <w:tcW w:w="9790" w:type="dxa"/>
            <w:shd w:val="clear" w:color="auto" w:fill="D9D9D9" w:themeFill="background1" w:themeFillShade="D9"/>
          </w:tcPr>
          <w:tbl>
            <w:tblPr>
              <w:tblW w:w="0" w:type="auto"/>
              <w:shd w:val="clear" w:color="auto" w:fill="D9D9D9" w:themeFill="background1" w:themeFillShade="D9"/>
              <w:tblLook w:val="04A0" w:firstRow="1" w:lastRow="0" w:firstColumn="1" w:lastColumn="0" w:noHBand="0" w:noVBand="1"/>
            </w:tblPr>
            <w:tblGrid>
              <w:gridCol w:w="8820"/>
            </w:tblGrid>
            <w:tr w:rsidR="002B5DBE" w:rsidRPr="006C23C9" w14:paraId="204FA415" w14:textId="77777777">
              <w:tc>
                <w:tcPr>
                  <w:tcW w:w="8820" w:type="dxa"/>
                  <w:shd w:val="clear" w:color="auto" w:fill="D9D9D9" w:themeFill="background1" w:themeFillShade="D9"/>
                </w:tcPr>
                <w:p w14:paraId="36957FAB" w14:textId="77777777" w:rsidR="002B5DBE" w:rsidRPr="006C23C9" w:rsidRDefault="002B5DBE">
                  <w:pPr>
                    <w:spacing w:before="60" w:after="60"/>
                    <w:jc w:val="both"/>
                  </w:pPr>
                  <w:r w:rsidRPr="006C23C9">
                    <w:rPr>
                      <w:rFonts w:ascii="Courier New" w:eastAsia="Times New Roman" w:hAnsi="Courier New" w:cs="Courier New"/>
                      <w:lang w:eastAsia="es-ES"/>
                    </w:rPr>
                    <w:t>egen sdmale = sd(male)</w:t>
                  </w:r>
                  <w:r w:rsidRPr="006C23C9">
                    <w:rPr>
                      <w:rFonts w:ascii="Courier New" w:eastAsia="Times New Roman" w:hAnsi="Courier New" w:cs="Courier New"/>
                      <w:lang w:eastAsia="es-ES"/>
                    </w:rPr>
                    <w:tab/>
                    <w:t>sdmale==0</w:t>
                  </w:r>
                </w:p>
              </w:tc>
            </w:tr>
          </w:tbl>
          <w:p w14:paraId="2A566EC1" w14:textId="77777777" w:rsidR="002B5DBE" w:rsidRPr="006C23C9" w:rsidRDefault="002B5DBE">
            <w:pPr>
              <w:pStyle w:val="NoSpacing"/>
              <w:spacing w:line="259" w:lineRule="auto"/>
              <w:jc w:val="both"/>
              <w:rPr>
                <w:rFonts w:ascii="Courier New" w:hAnsi="Courier New" w:cs="Courier New"/>
                <w:color w:val="auto"/>
                <w:szCs w:val="22"/>
              </w:rPr>
            </w:pPr>
          </w:p>
        </w:tc>
      </w:tr>
    </w:tbl>
    <w:p w14:paraId="4A6F3FAB" w14:textId="77777777" w:rsidR="002B5DBE" w:rsidRDefault="002B5DBE" w:rsidP="002B5DBE">
      <w:pPr>
        <w:spacing w:after="0"/>
        <w:jc w:val="both"/>
        <w:rPr>
          <w:rFonts w:eastAsiaTheme="minorHAnsi"/>
          <w:lang w:eastAsia="en-US"/>
        </w:rPr>
      </w:pPr>
    </w:p>
    <w:p w14:paraId="28EA5997" w14:textId="77777777" w:rsidR="002B5DBE" w:rsidRPr="0033243F" w:rsidRDefault="002B5DBE" w:rsidP="00C37398">
      <w:pPr>
        <w:pStyle w:val="ListParagraph"/>
        <w:numPr>
          <w:ilvl w:val="0"/>
          <w:numId w:val="50"/>
        </w:numPr>
        <w:spacing w:after="0"/>
        <w:jc w:val="both"/>
        <w:rPr>
          <w:rFonts w:eastAsiaTheme="minorHAnsi"/>
          <w:lang w:eastAsia="en-US"/>
        </w:rPr>
      </w:pPr>
      <w:r w:rsidRPr="0033243F">
        <w:rPr>
          <w:rFonts w:eastAsiaTheme="minorHAnsi"/>
          <w:lang w:eastAsia="en-US"/>
        </w:rPr>
        <w:t>Check if head and spouse are same sex. This will depend on country context.</w:t>
      </w:r>
    </w:p>
    <w:p w14:paraId="417BC0DC" w14:textId="77777777" w:rsidR="002B5DBE" w:rsidRDefault="002B5DBE" w:rsidP="002B5DBE">
      <w:pPr>
        <w:spacing w:after="0"/>
        <w:jc w:val="both"/>
      </w:pPr>
    </w:p>
    <w:p w14:paraId="43A28AF1" w14:textId="77777777" w:rsidR="002B5DBE" w:rsidRDefault="002B5DBE" w:rsidP="00C37398">
      <w:pPr>
        <w:pStyle w:val="ListParagraph"/>
        <w:numPr>
          <w:ilvl w:val="0"/>
          <w:numId w:val="50"/>
        </w:numPr>
        <w:spacing w:after="0"/>
        <w:jc w:val="both"/>
      </w:pPr>
      <w:r>
        <w:t>Check for if RELATIONHARM=1 is unique and not missing. Only one head is allowed per household.</w:t>
      </w:r>
    </w:p>
    <w:p w14:paraId="4DB92348" w14:textId="77777777" w:rsidR="002B5DBE" w:rsidRDefault="002B5DBE" w:rsidP="00114012">
      <w:pPr>
        <w:spacing w:after="60"/>
        <w:ind w:left="360"/>
        <w:jc w:val="both"/>
      </w:pPr>
      <w:r>
        <w:t>Step 1: Every household must have one head.</w:t>
      </w:r>
    </w:p>
    <w:tbl>
      <w:tblPr>
        <w:tblW w:w="9360" w:type="dxa"/>
        <w:shd w:val="clear" w:color="auto" w:fill="D9D9D9" w:themeFill="background1" w:themeFillShade="D9"/>
        <w:tblLook w:val="04A0" w:firstRow="1" w:lastRow="0" w:firstColumn="1" w:lastColumn="0" w:noHBand="0" w:noVBand="1"/>
      </w:tblPr>
      <w:tblGrid>
        <w:gridCol w:w="9360"/>
      </w:tblGrid>
      <w:tr w:rsidR="002B5DBE" w:rsidRPr="004A16F2" w14:paraId="3718520C" w14:textId="77777777">
        <w:tc>
          <w:tcPr>
            <w:tcW w:w="9360" w:type="dxa"/>
            <w:shd w:val="clear" w:color="auto" w:fill="D9D9D9" w:themeFill="background1" w:themeFillShade="D9"/>
          </w:tcPr>
          <w:p w14:paraId="528B51EE" w14:textId="77777777" w:rsidR="002B5DBE" w:rsidRPr="004A16F2" w:rsidRDefault="002B5DBE">
            <w:pPr>
              <w:spacing w:after="0"/>
              <w:rPr>
                <w:rFonts w:ascii="Courier New" w:hAnsi="Courier New" w:cs="Courier New"/>
              </w:rPr>
            </w:pPr>
            <w:r w:rsidRPr="004A16F2">
              <w:rPr>
                <w:rFonts w:ascii="Courier New" w:hAnsi="Courier New" w:cs="Courier New"/>
              </w:rPr>
              <w:t xml:space="preserve">gen head=1  if ctryvarname==1  </w:t>
            </w:r>
            <w:r w:rsidRPr="00A04EE7">
              <w:rPr>
                <w:rFonts w:cstheme="minorHAnsi"/>
              </w:rPr>
              <w:t>//ctryvarname that identifies head</w:t>
            </w:r>
            <w:r w:rsidRPr="004A16F2">
              <w:rPr>
                <w:rFonts w:ascii="Courier New" w:hAnsi="Courier New" w:cs="Courier New"/>
              </w:rPr>
              <w:t xml:space="preserve"> </w:t>
            </w:r>
          </w:p>
          <w:p w14:paraId="45D2E9F5" w14:textId="77777777" w:rsidR="002B5DBE" w:rsidRPr="004A16F2" w:rsidRDefault="002B5DBE">
            <w:pPr>
              <w:spacing w:after="0"/>
              <w:rPr>
                <w:rFonts w:ascii="Courier New" w:hAnsi="Courier New" w:cs="Courier New"/>
              </w:rPr>
            </w:pPr>
            <w:r w:rsidRPr="004A16F2">
              <w:rPr>
                <w:rFonts w:ascii="Courier New" w:hAnsi="Courier New" w:cs="Courier New"/>
              </w:rPr>
              <w:t>bys hhid: egen heads=total(head)</w:t>
            </w:r>
          </w:p>
          <w:p w14:paraId="47663551" w14:textId="77777777" w:rsidR="002B5DBE" w:rsidRPr="004A16F2" w:rsidRDefault="002B5DBE">
            <w:pPr>
              <w:spacing w:after="0"/>
              <w:rPr>
                <w:rFonts w:ascii="Courier New" w:hAnsi="Courier New" w:cs="Courier New"/>
              </w:rPr>
            </w:pPr>
            <w:r w:rsidRPr="004A16F2">
              <w:rPr>
                <w:rFonts w:ascii="Courier New" w:hAnsi="Courier New" w:cs="Courier New"/>
              </w:rPr>
              <w:t>ta heads</w:t>
            </w:r>
          </w:p>
        </w:tc>
      </w:tr>
    </w:tbl>
    <w:p w14:paraId="7F2ED765" w14:textId="77777777" w:rsidR="002B5DBE" w:rsidRDefault="002B5DBE" w:rsidP="002B5DBE">
      <w:pPr>
        <w:spacing w:after="0"/>
        <w:ind w:left="720"/>
        <w:jc w:val="both"/>
      </w:pPr>
    </w:p>
    <w:p w14:paraId="430A4875" w14:textId="27319E51" w:rsidR="002B5DBE" w:rsidRDefault="002B5DBE" w:rsidP="006F09C8">
      <w:pPr>
        <w:spacing w:after="60"/>
        <w:ind w:firstLine="360"/>
        <w:jc w:val="both"/>
      </w:pPr>
      <w:r>
        <w:t>Step 2: Missing heads (a) assign oldest as head (b) if not collected PID=1 becomes head.</w:t>
      </w:r>
    </w:p>
    <w:tbl>
      <w:tblPr>
        <w:tblW w:w="0" w:type="auto"/>
        <w:jc w:val="center"/>
        <w:shd w:val="clear" w:color="auto" w:fill="D9D9D9" w:themeFill="background1" w:themeFillShade="D9"/>
        <w:tblLook w:val="04A0" w:firstRow="1" w:lastRow="0" w:firstColumn="1" w:lastColumn="0" w:noHBand="0" w:noVBand="1"/>
      </w:tblPr>
      <w:tblGrid>
        <w:gridCol w:w="9360"/>
      </w:tblGrid>
      <w:tr w:rsidR="002B5DBE" w:rsidRPr="00445DC4" w14:paraId="7DE9D81E" w14:textId="77777777">
        <w:trPr>
          <w:jc w:val="center"/>
        </w:trPr>
        <w:tc>
          <w:tcPr>
            <w:tcW w:w="9360" w:type="dxa"/>
            <w:shd w:val="clear" w:color="auto" w:fill="D9D9D9" w:themeFill="background1" w:themeFillShade="D9"/>
          </w:tcPr>
          <w:p w14:paraId="7C8A99A0" w14:textId="77777777" w:rsidR="002B5DBE" w:rsidRDefault="002B5DBE" w:rsidP="00C37398">
            <w:pPr>
              <w:pStyle w:val="ListParagraph"/>
              <w:numPr>
                <w:ilvl w:val="0"/>
                <w:numId w:val="49"/>
              </w:numPr>
              <w:spacing w:after="0"/>
              <w:ind w:left="720"/>
              <w:rPr>
                <w:rFonts w:ascii="Courier New" w:hAnsi="Courier New" w:cs="Courier New"/>
              </w:rPr>
            </w:pPr>
          </w:p>
          <w:p w14:paraId="6C348941" w14:textId="77777777" w:rsidR="002B5DBE" w:rsidRPr="00372AC3" w:rsidRDefault="002B5DBE">
            <w:pPr>
              <w:spacing w:after="0"/>
              <w:rPr>
                <w:rFonts w:ascii="Courier New" w:hAnsi="Courier New" w:cs="Courier New"/>
              </w:rPr>
            </w:pPr>
            <w:r w:rsidRPr="00372AC3">
              <w:rPr>
                <w:rFonts w:ascii="Courier New" w:hAnsi="Courier New" w:cs="Courier New"/>
              </w:rPr>
              <w:t>gsort hhid -age</w:t>
            </w:r>
          </w:p>
          <w:p w14:paraId="368285D0" w14:textId="77777777" w:rsidR="002B5DBE" w:rsidRPr="00B471C5" w:rsidRDefault="002B5DBE">
            <w:pPr>
              <w:spacing w:after="0"/>
              <w:rPr>
                <w:rFonts w:ascii="Courier New" w:hAnsi="Courier New" w:cs="Courier New"/>
              </w:rPr>
            </w:pPr>
            <w:r w:rsidRPr="00B471C5">
              <w:rPr>
                <w:rFonts w:ascii="Courier New" w:hAnsi="Courier New" w:cs="Courier New"/>
              </w:rPr>
              <w:t>bys hhid: gen countdup=_n</w:t>
            </w:r>
          </w:p>
          <w:p w14:paraId="48545880" w14:textId="77777777" w:rsidR="002B5DBE" w:rsidRDefault="002B5DBE">
            <w:pPr>
              <w:spacing w:after="0"/>
              <w:rPr>
                <w:rFonts w:ascii="Courier New" w:hAnsi="Courier New" w:cs="Courier New"/>
              </w:rPr>
            </w:pPr>
            <w:r w:rsidRPr="00B471C5">
              <w:rPr>
                <w:rFonts w:ascii="Courier New" w:hAnsi="Courier New" w:cs="Courier New"/>
              </w:rPr>
              <w:t>replace relathh=1   if heads==0 &amp; countdup==1</w:t>
            </w:r>
          </w:p>
          <w:p w14:paraId="66D3FB77" w14:textId="77777777" w:rsidR="002B5DBE" w:rsidRDefault="002B5DBE">
            <w:pPr>
              <w:spacing w:after="0"/>
              <w:rPr>
                <w:rFonts w:ascii="Courier New" w:hAnsi="Courier New" w:cs="Courier New"/>
              </w:rPr>
            </w:pPr>
          </w:p>
          <w:p w14:paraId="6D6303AE" w14:textId="77777777" w:rsidR="002B5DBE" w:rsidRDefault="002B5DBE">
            <w:pPr>
              <w:spacing w:after="0"/>
              <w:rPr>
                <w:rFonts w:ascii="Courier New" w:hAnsi="Courier New" w:cs="Courier New"/>
              </w:rPr>
            </w:pPr>
            <w:r>
              <w:rPr>
                <w:rFonts w:ascii="Courier New" w:hAnsi="Courier New" w:cs="Courier New"/>
              </w:rPr>
              <w:t>(b)</w:t>
            </w:r>
          </w:p>
          <w:p w14:paraId="0A91294B" w14:textId="072B216D" w:rsidR="002B5DBE" w:rsidRPr="00445DC4" w:rsidRDefault="009D3392">
            <w:pPr>
              <w:spacing w:after="0"/>
              <w:rPr>
                <w:rFonts w:ascii="Courier New" w:hAnsi="Courier New" w:cs="Courier New"/>
              </w:rPr>
            </w:pPr>
            <w:r>
              <w:rPr>
                <w:rFonts w:ascii="Courier New" w:hAnsi="Courier New" w:cs="Courier New"/>
              </w:rPr>
              <w:t>replace</w:t>
            </w:r>
            <w:r w:rsidR="002B5DBE">
              <w:rPr>
                <w:rFonts w:ascii="Courier New" w:hAnsi="Courier New" w:cs="Courier New"/>
              </w:rPr>
              <w:t xml:space="preserve"> relathh6=1  if pid==1</w:t>
            </w:r>
          </w:p>
        </w:tc>
      </w:tr>
    </w:tbl>
    <w:p w14:paraId="0F14E7BE" w14:textId="77777777" w:rsidR="002B5DBE" w:rsidRDefault="002B5DBE" w:rsidP="002B5DBE">
      <w:pPr>
        <w:spacing w:after="0"/>
        <w:jc w:val="both"/>
      </w:pPr>
    </w:p>
    <w:p w14:paraId="300B2CC8" w14:textId="2A8A0ED2" w:rsidR="002B5DBE" w:rsidRPr="006C23C9" w:rsidRDefault="002B5DBE" w:rsidP="00114012">
      <w:pPr>
        <w:pStyle w:val="ListParagraph"/>
        <w:numPr>
          <w:ilvl w:val="0"/>
          <w:numId w:val="50"/>
        </w:numPr>
        <w:spacing w:after="60"/>
        <w:contextualSpacing w:val="0"/>
        <w:jc w:val="both"/>
      </w:pPr>
      <w:r>
        <w:t>RELATIONHARM</w:t>
      </w:r>
      <w:r w:rsidRPr="006C23C9">
        <w:t xml:space="preserve"> must be an integer in the range [1,6]. </w:t>
      </w:r>
      <w:r w:rsidRPr="006C23C9">
        <w:tab/>
      </w:r>
    </w:p>
    <w:tbl>
      <w:tblPr>
        <w:tblW w:w="0" w:type="auto"/>
        <w:jc w:val="center"/>
        <w:shd w:val="clear" w:color="auto" w:fill="D9D9D9" w:themeFill="background1" w:themeFillShade="D9"/>
        <w:tblLook w:val="04A0" w:firstRow="1" w:lastRow="0" w:firstColumn="1" w:lastColumn="0" w:noHBand="0" w:noVBand="1"/>
      </w:tblPr>
      <w:tblGrid>
        <w:gridCol w:w="9360"/>
      </w:tblGrid>
      <w:tr w:rsidR="002B5DBE" w:rsidRPr="006C23C9" w14:paraId="5A45EAFE" w14:textId="77777777">
        <w:trPr>
          <w:jc w:val="center"/>
        </w:trPr>
        <w:tc>
          <w:tcPr>
            <w:tcW w:w="9790" w:type="dxa"/>
            <w:shd w:val="clear" w:color="auto" w:fill="D9D9D9" w:themeFill="background1" w:themeFillShade="D9"/>
          </w:tcPr>
          <w:tbl>
            <w:tblPr>
              <w:tblW w:w="0" w:type="auto"/>
              <w:shd w:val="clear" w:color="auto" w:fill="D9D9D9" w:themeFill="background1" w:themeFillShade="D9"/>
              <w:tblLook w:val="04A0" w:firstRow="1" w:lastRow="0" w:firstColumn="1" w:lastColumn="0" w:noHBand="0" w:noVBand="1"/>
            </w:tblPr>
            <w:tblGrid>
              <w:gridCol w:w="8820"/>
            </w:tblGrid>
            <w:tr w:rsidR="002B5DBE" w:rsidRPr="006C23C9" w14:paraId="1D80F953" w14:textId="77777777">
              <w:tc>
                <w:tcPr>
                  <w:tcW w:w="8820" w:type="dxa"/>
                  <w:shd w:val="clear" w:color="auto" w:fill="D9D9D9" w:themeFill="background1" w:themeFillShade="D9"/>
                </w:tcPr>
                <w:p w14:paraId="37C1B672" w14:textId="029D68E6" w:rsidR="002B5DBE" w:rsidRPr="006C23C9" w:rsidRDefault="00926CE8">
                  <w:pPr>
                    <w:spacing w:before="60" w:after="60"/>
                    <w:jc w:val="both"/>
                  </w:pPr>
                  <w:r>
                    <w:rPr>
                      <w:rFonts w:ascii="Courier New" w:eastAsia="Times New Roman" w:hAnsi="Courier New" w:cs="Courier New"/>
                      <w:lang w:eastAsia="es-ES"/>
                    </w:rPr>
                    <w:t>!inlist(relationharm,1,2,3,4,5,6)</w:t>
                  </w:r>
                </w:p>
              </w:tc>
            </w:tr>
          </w:tbl>
          <w:p w14:paraId="77E9AAAF" w14:textId="77777777" w:rsidR="002B5DBE" w:rsidRPr="006C23C9" w:rsidRDefault="002B5DBE">
            <w:pPr>
              <w:pStyle w:val="NoSpacing"/>
              <w:spacing w:line="259" w:lineRule="auto"/>
              <w:jc w:val="both"/>
              <w:rPr>
                <w:rFonts w:ascii="Courier New" w:hAnsi="Courier New" w:cs="Courier New"/>
                <w:color w:val="auto"/>
                <w:szCs w:val="22"/>
              </w:rPr>
            </w:pPr>
          </w:p>
        </w:tc>
      </w:tr>
    </w:tbl>
    <w:p w14:paraId="55B519CE" w14:textId="77777777" w:rsidR="00EE67E0" w:rsidRDefault="00EE67E0" w:rsidP="00EE67E0">
      <w:pPr>
        <w:pStyle w:val="ListParagraph"/>
        <w:spacing w:after="0"/>
        <w:ind w:left="360"/>
        <w:jc w:val="both"/>
      </w:pPr>
    </w:p>
    <w:p w14:paraId="20885F7C" w14:textId="6BCDEAC9" w:rsidR="002B5DBE" w:rsidRDefault="002B5DBE" w:rsidP="00C37398">
      <w:pPr>
        <w:pStyle w:val="ListParagraph"/>
        <w:numPr>
          <w:ilvl w:val="0"/>
          <w:numId w:val="50"/>
        </w:numPr>
        <w:spacing w:after="0"/>
        <w:jc w:val="both"/>
      </w:pPr>
      <w:r>
        <w:t xml:space="preserve">Check consistency on married unions. </w:t>
      </w:r>
    </w:p>
    <w:p w14:paraId="2AC3DAF6" w14:textId="77777777" w:rsidR="002B5DBE" w:rsidRPr="006C23C9" w:rsidRDefault="002B5DBE" w:rsidP="00C37398">
      <w:pPr>
        <w:pStyle w:val="ListParagraph"/>
        <w:numPr>
          <w:ilvl w:val="1"/>
          <w:numId w:val="50"/>
        </w:numPr>
        <w:spacing w:after="0"/>
        <w:jc w:val="both"/>
      </w:pPr>
      <w:r w:rsidRPr="00BA52E7">
        <w:t>Be cognizant that a blanket replacement is not ideal as the relationship to head may have been an error. That is, the head and spouse are not actually that but a different relationship. If they are few cases, please peruse case by case and fix. Please liaise with the TTL and reflect this in the dofile.</w:t>
      </w:r>
    </w:p>
    <w:p w14:paraId="36B3CAB6" w14:textId="77777777" w:rsidR="002B5DBE" w:rsidRPr="006C23C9" w:rsidRDefault="002B5DBE" w:rsidP="002B5DBE">
      <w:pPr>
        <w:spacing w:after="0"/>
        <w:jc w:val="both"/>
      </w:pPr>
    </w:p>
    <w:p w14:paraId="2A747C90" w14:textId="77777777" w:rsidR="002B5DBE" w:rsidRPr="006C23C9" w:rsidRDefault="002B5DBE" w:rsidP="00114012">
      <w:pPr>
        <w:pStyle w:val="ListParagraph"/>
        <w:numPr>
          <w:ilvl w:val="0"/>
          <w:numId w:val="50"/>
        </w:numPr>
        <w:spacing w:after="60"/>
        <w:contextualSpacing w:val="0"/>
        <w:jc w:val="both"/>
      </w:pPr>
      <w:r>
        <w:t xml:space="preserve">MARITAL </w:t>
      </w:r>
      <w:r w:rsidRPr="006C23C9">
        <w:t xml:space="preserve">must be an integer in the range [1,5]. </w:t>
      </w:r>
    </w:p>
    <w:tbl>
      <w:tblPr>
        <w:tblW w:w="0" w:type="auto"/>
        <w:jc w:val="center"/>
        <w:shd w:val="clear" w:color="auto" w:fill="D9D9D9" w:themeFill="background1" w:themeFillShade="D9"/>
        <w:tblLook w:val="04A0" w:firstRow="1" w:lastRow="0" w:firstColumn="1" w:lastColumn="0" w:noHBand="0" w:noVBand="1"/>
      </w:tblPr>
      <w:tblGrid>
        <w:gridCol w:w="9360"/>
      </w:tblGrid>
      <w:tr w:rsidR="002B5DBE" w:rsidRPr="006C23C9" w14:paraId="7D9F6825" w14:textId="77777777">
        <w:trPr>
          <w:jc w:val="center"/>
        </w:trPr>
        <w:tc>
          <w:tcPr>
            <w:tcW w:w="9790" w:type="dxa"/>
            <w:shd w:val="clear" w:color="auto" w:fill="D9D9D9" w:themeFill="background1" w:themeFillShade="D9"/>
          </w:tcPr>
          <w:p w14:paraId="5B739EC9" w14:textId="5C44F069" w:rsidR="002B5DBE" w:rsidRPr="006C23C9" w:rsidRDefault="00926CE8" w:rsidP="00B6775C">
            <w:r>
              <w:t>!</w:t>
            </w:r>
            <w:r w:rsidR="005869C3">
              <w:t>inlist(marital,1,2,3,4,5)</w:t>
            </w:r>
          </w:p>
        </w:tc>
      </w:tr>
    </w:tbl>
    <w:p w14:paraId="676B5F8E" w14:textId="77777777" w:rsidR="002B5DBE" w:rsidRPr="006C23C9" w:rsidRDefault="002B5DBE" w:rsidP="002B5DBE">
      <w:pPr>
        <w:spacing w:after="0"/>
        <w:jc w:val="right"/>
      </w:pPr>
    </w:p>
    <w:p w14:paraId="1D3DBE34" w14:textId="77777777" w:rsidR="002B5DBE" w:rsidRPr="006C23C9" w:rsidRDefault="002B5DBE" w:rsidP="00114012">
      <w:pPr>
        <w:pStyle w:val="ListParagraph"/>
        <w:numPr>
          <w:ilvl w:val="0"/>
          <w:numId w:val="50"/>
        </w:numPr>
        <w:spacing w:after="60"/>
        <w:contextualSpacing w:val="0"/>
        <w:jc w:val="both"/>
      </w:pPr>
      <w:r w:rsidRPr="006C23C9">
        <w:t xml:space="preserve">Children are “Never married” and should be coded as so even though it may be perceived as obvious. The marital status of individuals should be harmonized for all individuals. Harmonizers should check to make sure children are not systematically left with missing values for marital. </w:t>
      </w:r>
    </w:p>
    <w:tbl>
      <w:tblPr>
        <w:tblW w:w="0" w:type="auto"/>
        <w:jc w:val="center"/>
        <w:shd w:val="clear" w:color="auto" w:fill="D9D9D9" w:themeFill="background1" w:themeFillShade="D9"/>
        <w:tblLook w:val="04A0" w:firstRow="1" w:lastRow="0" w:firstColumn="1" w:lastColumn="0" w:noHBand="0" w:noVBand="1"/>
      </w:tblPr>
      <w:tblGrid>
        <w:gridCol w:w="9360"/>
      </w:tblGrid>
      <w:tr w:rsidR="002B5DBE" w:rsidRPr="006C23C9" w14:paraId="4A9069D8" w14:textId="77777777">
        <w:trPr>
          <w:jc w:val="center"/>
        </w:trPr>
        <w:tc>
          <w:tcPr>
            <w:tcW w:w="9790" w:type="dxa"/>
            <w:shd w:val="clear" w:color="auto" w:fill="D9D9D9" w:themeFill="background1" w:themeFillShade="D9"/>
          </w:tcPr>
          <w:p w14:paraId="64B68EC8" w14:textId="77777777" w:rsidR="002B5DBE" w:rsidRPr="006C23C9" w:rsidRDefault="002B5DBE">
            <w:pPr>
              <w:pStyle w:val="NoSpacing"/>
              <w:spacing w:before="60" w:after="60" w:line="259" w:lineRule="auto"/>
              <w:jc w:val="both"/>
              <w:rPr>
                <w:rFonts w:ascii="Courier New" w:hAnsi="Courier New" w:cs="Courier New"/>
                <w:color w:val="auto"/>
                <w:szCs w:val="22"/>
              </w:rPr>
            </w:pPr>
            <w:bookmarkStart w:id="160" w:name="_Hlk4599170"/>
            <w:r>
              <w:rPr>
                <w:rFonts w:ascii="Courier New" w:hAnsi="Courier New" w:cs="Courier New"/>
                <w:color w:val="auto"/>
                <w:szCs w:val="22"/>
              </w:rPr>
              <w:t>t</w:t>
            </w:r>
            <w:r w:rsidRPr="006C23C9">
              <w:rPr>
                <w:rFonts w:ascii="Courier New" w:hAnsi="Courier New" w:cs="Courier New"/>
                <w:color w:val="auto"/>
                <w:szCs w:val="22"/>
              </w:rPr>
              <w:t>ab age marital, missing</w:t>
            </w:r>
          </w:p>
        </w:tc>
      </w:tr>
      <w:bookmarkEnd w:id="160"/>
    </w:tbl>
    <w:p w14:paraId="21395F7C" w14:textId="3C6145E9" w:rsidR="002B5DBE" w:rsidRDefault="002B5DBE" w:rsidP="002B5DBE">
      <w:pPr>
        <w:spacing w:after="0"/>
        <w:jc w:val="both"/>
      </w:pPr>
    </w:p>
    <w:p w14:paraId="612D743E" w14:textId="53C74D64" w:rsidR="00CF429A" w:rsidRPr="006C23C9" w:rsidRDefault="00CF429A" w:rsidP="00CF429A">
      <w:pPr>
        <w:pStyle w:val="ListParagraph"/>
        <w:numPr>
          <w:ilvl w:val="0"/>
          <w:numId w:val="50"/>
        </w:numPr>
        <w:spacing w:after="60"/>
        <w:contextualSpacing w:val="0"/>
        <w:jc w:val="both"/>
      </w:pPr>
      <w:r w:rsidRPr="00CF429A">
        <w:t xml:space="preserve">If there are more than 1 percent of missing values based on </w:t>
      </w:r>
      <w:r>
        <w:t>MINEDUCATAGE</w:t>
      </w:r>
      <w:r w:rsidRPr="00CF429A">
        <w:t xml:space="preserve">, please report to the </w:t>
      </w:r>
      <w:r>
        <w:t>TTL</w:t>
      </w:r>
      <w:r w:rsidRPr="00CF429A">
        <w:t xml:space="preserve"> for further instructions.</w:t>
      </w:r>
    </w:p>
    <w:tbl>
      <w:tblPr>
        <w:tblW w:w="0" w:type="auto"/>
        <w:jc w:val="center"/>
        <w:shd w:val="clear" w:color="auto" w:fill="D9D9D9" w:themeFill="background1" w:themeFillShade="D9"/>
        <w:tblLook w:val="04A0" w:firstRow="1" w:lastRow="0" w:firstColumn="1" w:lastColumn="0" w:noHBand="0" w:noVBand="1"/>
      </w:tblPr>
      <w:tblGrid>
        <w:gridCol w:w="9360"/>
      </w:tblGrid>
      <w:tr w:rsidR="00CF429A" w:rsidRPr="006C23C9" w14:paraId="25F10582" w14:textId="77777777" w:rsidTr="00CF429A">
        <w:trPr>
          <w:jc w:val="center"/>
        </w:trPr>
        <w:tc>
          <w:tcPr>
            <w:tcW w:w="9360" w:type="dxa"/>
            <w:shd w:val="clear" w:color="auto" w:fill="D9D9D9" w:themeFill="background1" w:themeFillShade="D9"/>
          </w:tcPr>
          <w:p w14:paraId="27D15D32" w14:textId="3CEF3E53" w:rsidR="00CF429A" w:rsidRPr="006C23C9" w:rsidRDefault="00CF429A">
            <w:pPr>
              <w:pStyle w:val="NoSpacing"/>
              <w:spacing w:before="60" w:after="60" w:line="259" w:lineRule="auto"/>
              <w:jc w:val="both"/>
              <w:rPr>
                <w:rFonts w:ascii="Courier New" w:hAnsi="Courier New" w:cs="Courier New"/>
                <w:color w:val="auto"/>
                <w:szCs w:val="22"/>
              </w:rPr>
            </w:pPr>
            <w:r w:rsidRPr="00CF429A">
              <w:rPr>
                <w:rFonts w:ascii="Courier New" w:hAnsi="Courier New" w:cs="Courier New"/>
                <w:color w:val="auto"/>
                <w:szCs w:val="22"/>
              </w:rPr>
              <w:t>tab educat7,m   if age&gt;ed_mod_age</w:t>
            </w:r>
          </w:p>
        </w:tc>
      </w:tr>
    </w:tbl>
    <w:p w14:paraId="72250E78" w14:textId="77777777" w:rsidR="00CF429A" w:rsidRDefault="00CF429A" w:rsidP="00CF429A">
      <w:pPr>
        <w:spacing w:after="0"/>
        <w:jc w:val="both"/>
      </w:pPr>
    </w:p>
    <w:p w14:paraId="12A90CA1" w14:textId="0BA4CFE6" w:rsidR="00CF429A" w:rsidRPr="006C23C9" w:rsidRDefault="00CF429A" w:rsidP="00CF429A">
      <w:pPr>
        <w:pStyle w:val="ListParagraph"/>
        <w:numPr>
          <w:ilvl w:val="0"/>
          <w:numId w:val="50"/>
        </w:numPr>
        <w:spacing w:after="60"/>
        <w:contextualSpacing w:val="0"/>
        <w:jc w:val="both"/>
      </w:pPr>
      <w:r w:rsidRPr="00CF429A">
        <w:t xml:space="preserve">Consistency checks between </w:t>
      </w:r>
      <w:r>
        <w:t xml:space="preserve">education and </w:t>
      </w:r>
      <w:r w:rsidRPr="00CF429A">
        <w:t>AGE should be done</w:t>
      </w:r>
    </w:p>
    <w:tbl>
      <w:tblPr>
        <w:tblW w:w="0" w:type="auto"/>
        <w:jc w:val="center"/>
        <w:shd w:val="clear" w:color="auto" w:fill="D9D9D9" w:themeFill="background1" w:themeFillShade="D9"/>
        <w:tblLook w:val="04A0" w:firstRow="1" w:lastRow="0" w:firstColumn="1" w:lastColumn="0" w:noHBand="0" w:noVBand="1"/>
      </w:tblPr>
      <w:tblGrid>
        <w:gridCol w:w="9360"/>
      </w:tblGrid>
      <w:tr w:rsidR="00CF429A" w:rsidRPr="006C23C9" w14:paraId="58F65755" w14:textId="77777777">
        <w:trPr>
          <w:jc w:val="center"/>
        </w:trPr>
        <w:tc>
          <w:tcPr>
            <w:tcW w:w="9790" w:type="dxa"/>
            <w:shd w:val="clear" w:color="auto" w:fill="D9D9D9" w:themeFill="background1" w:themeFillShade="D9"/>
          </w:tcPr>
          <w:p w14:paraId="7A5639DA" w14:textId="6E8F3747" w:rsidR="00CF429A" w:rsidRPr="006C23C9" w:rsidRDefault="00CF429A">
            <w:pPr>
              <w:pStyle w:val="NoSpacing"/>
              <w:spacing w:before="60" w:after="60" w:line="259" w:lineRule="auto"/>
              <w:jc w:val="both"/>
              <w:rPr>
                <w:rFonts w:ascii="Courier New" w:hAnsi="Courier New" w:cs="Courier New"/>
                <w:color w:val="auto"/>
                <w:szCs w:val="22"/>
              </w:rPr>
            </w:pPr>
            <w:r w:rsidRPr="00CF429A">
              <w:rPr>
                <w:rFonts w:ascii="Courier New" w:hAnsi="Courier New" w:cs="Courier New"/>
                <w:color w:val="auto"/>
                <w:szCs w:val="22"/>
              </w:rPr>
              <w:t xml:space="preserve">tab </w:t>
            </w:r>
            <w:r>
              <w:rPr>
                <w:rFonts w:ascii="Courier New" w:hAnsi="Courier New" w:cs="Courier New"/>
                <w:color w:val="auto"/>
                <w:szCs w:val="22"/>
              </w:rPr>
              <w:t xml:space="preserve">age </w:t>
            </w:r>
            <w:r w:rsidRPr="00CF429A">
              <w:rPr>
                <w:rFonts w:ascii="Courier New" w:hAnsi="Courier New" w:cs="Courier New"/>
                <w:color w:val="auto"/>
                <w:szCs w:val="22"/>
              </w:rPr>
              <w:t>educat7,m   if age&gt;ed_mod_age</w:t>
            </w:r>
          </w:p>
        </w:tc>
      </w:tr>
    </w:tbl>
    <w:p w14:paraId="7D812A85" w14:textId="77777777" w:rsidR="00CF429A" w:rsidRDefault="00CF429A" w:rsidP="00CF429A">
      <w:pPr>
        <w:spacing w:after="0"/>
        <w:jc w:val="both"/>
      </w:pPr>
    </w:p>
    <w:p w14:paraId="5F493DEE" w14:textId="3D3CA14A" w:rsidR="00CF429A" w:rsidRDefault="00CF429A" w:rsidP="00A50596">
      <w:pPr>
        <w:pStyle w:val="ListParagraph"/>
        <w:numPr>
          <w:ilvl w:val="0"/>
          <w:numId w:val="50"/>
        </w:numPr>
        <w:spacing w:after="0"/>
        <w:jc w:val="both"/>
      </w:pPr>
      <w:r w:rsidRPr="00CF429A">
        <w:t>If any outlier is detected edit accordingly.  For example, child aged 12 cannot be in university; or a 5-year completed secondary. Small fixes can be done based on country education structure for primary-level or secondary-level school ages but if unable leave as missing. ISCED country-level specifics can be used to guestimate for this population.</w:t>
      </w:r>
    </w:p>
    <w:p w14:paraId="15896DA1" w14:textId="77777777" w:rsidR="004317D4" w:rsidRDefault="004317D4" w:rsidP="004317D4">
      <w:pPr>
        <w:spacing w:after="0"/>
        <w:jc w:val="both"/>
      </w:pPr>
    </w:p>
    <w:p w14:paraId="543F85C4" w14:textId="5932D958" w:rsidR="004317D4" w:rsidRPr="006C23C9" w:rsidRDefault="004317D4" w:rsidP="004317D4">
      <w:pPr>
        <w:pStyle w:val="ListParagraph"/>
        <w:numPr>
          <w:ilvl w:val="0"/>
          <w:numId w:val="50"/>
        </w:numPr>
        <w:spacing w:after="60"/>
        <w:contextualSpacing w:val="0"/>
        <w:jc w:val="both"/>
      </w:pPr>
      <w:r>
        <w:t>EDUCAT5 can be programmed from EDUCAT7 if available</w:t>
      </w:r>
      <w:r w:rsidR="00EA06A2">
        <w:t>.</w:t>
      </w:r>
    </w:p>
    <w:tbl>
      <w:tblPr>
        <w:tblW w:w="0" w:type="auto"/>
        <w:jc w:val="center"/>
        <w:shd w:val="clear" w:color="auto" w:fill="D9D9D9" w:themeFill="background1" w:themeFillShade="D9"/>
        <w:tblLook w:val="04A0" w:firstRow="1" w:lastRow="0" w:firstColumn="1" w:lastColumn="0" w:noHBand="0" w:noVBand="1"/>
      </w:tblPr>
      <w:tblGrid>
        <w:gridCol w:w="9360"/>
      </w:tblGrid>
      <w:tr w:rsidR="004317D4" w:rsidRPr="006C23C9" w14:paraId="2FCC078B" w14:textId="77777777">
        <w:trPr>
          <w:jc w:val="center"/>
        </w:trPr>
        <w:tc>
          <w:tcPr>
            <w:tcW w:w="9790" w:type="dxa"/>
            <w:shd w:val="clear" w:color="auto" w:fill="D9D9D9" w:themeFill="background1" w:themeFillShade="D9"/>
          </w:tcPr>
          <w:p w14:paraId="63392D71" w14:textId="77777777" w:rsidR="004317D4" w:rsidRPr="004317D4" w:rsidRDefault="004317D4" w:rsidP="00EA06A2">
            <w:pPr>
              <w:pStyle w:val="NoSpacing"/>
              <w:spacing w:before="60" w:after="60" w:line="259" w:lineRule="auto"/>
              <w:jc w:val="both"/>
              <w:rPr>
                <w:rFonts w:ascii="Courier New" w:hAnsi="Courier New" w:cs="Courier New"/>
                <w:color w:val="auto"/>
                <w:szCs w:val="22"/>
              </w:rPr>
            </w:pPr>
            <w:r w:rsidRPr="004317D4">
              <w:rPr>
                <w:rFonts w:ascii="Courier New" w:hAnsi="Courier New" w:cs="Courier New"/>
                <w:color w:val="auto"/>
                <w:szCs w:val="22"/>
              </w:rPr>
              <w:t>recode educat7 (3 4=3) (5=4) (6 7=5), gen(educat5)</w:t>
            </w:r>
          </w:p>
          <w:p w14:paraId="67322DDE" w14:textId="77777777" w:rsidR="004317D4" w:rsidRDefault="004317D4" w:rsidP="00EA06A2">
            <w:pPr>
              <w:pStyle w:val="NoSpacing"/>
              <w:spacing w:before="60" w:after="60" w:line="259" w:lineRule="auto"/>
              <w:jc w:val="both"/>
              <w:rPr>
                <w:rFonts w:ascii="Courier New" w:hAnsi="Courier New" w:cs="Courier New"/>
                <w:color w:val="auto"/>
                <w:szCs w:val="22"/>
              </w:rPr>
            </w:pPr>
            <w:r w:rsidRPr="004317D4">
              <w:rPr>
                <w:rFonts w:ascii="Courier New" w:hAnsi="Courier New" w:cs="Courier New"/>
                <w:color w:val="auto"/>
                <w:szCs w:val="22"/>
              </w:rPr>
              <w:t xml:space="preserve">tab </w:t>
            </w:r>
            <w:r>
              <w:rPr>
                <w:rFonts w:ascii="Courier New" w:hAnsi="Courier New" w:cs="Courier New"/>
                <w:color w:val="auto"/>
                <w:szCs w:val="22"/>
              </w:rPr>
              <w:t>educat7</w:t>
            </w:r>
            <w:r w:rsidRPr="004317D4">
              <w:rPr>
                <w:rFonts w:ascii="Courier New" w:hAnsi="Courier New" w:cs="Courier New"/>
                <w:color w:val="auto"/>
                <w:szCs w:val="22"/>
              </w:rPr>
              <w:t xml:space="preserve"> educat5</w:t>
            </w:r>
            <w:r>
              <w:rPr>
                <w:rFonts w:ascii="Courier New" w:hAnsi="Courier New" w:cs="Courier New"/>
                <w:color w:val="auto"/>
                <w:szCs w:val="22"/>
              </w:rPr>
              <w:t>,m</w:t>
            </w:r>
          </w:p>
          <w:p w14:paraId="03675F9F" w14:textId="4AEAE017" w:rsidR="004317D4" w:rsidRPr="006C23C9" w:rsidRDefault="004317D4" w:rsidP="00EA06A2">
            <w:pPr>
              <w:pStyle w:val="NoSpacing"/>
              <w:spacing w:before="60" w:after="60" w:line="259" w:lineRule="auto"/>
              <w:jc w:val="both"/>
              <w:rPr>
                <w:rFonts w:ascii="Courier New" w:hAnsi="Courier New" w:cs="Courier New"/>
                <w:color w:val="auto"/>
                <w:szCs w:val="22"/>
              </w:rPr>
            </w:pPr>
            <w:r>
              <w:rPr>
                <w:rFonts w:ascii="Courier New" w:hAnsi="Courier New" w:cs="Courier New"/>
                <w:color w:val="auto"/>
                <w:szCs w:val="22"/>
              </w:rPr>
              <w:t>tab age educat5</w:t>
            </w:r>
          </w:p>
        </w:tc>
      </w:tr>
    </w:tbl>
    <w:p w14:paraId="7FBF4A26" w14:textId="77777777" w:rsidR="004317D4" w:rsidRDefault="004317D4" w:rsidP="002B5DBE">
      <w:pPr>
        <w:spacing w:after="0"/>
        <w:jc w:val="both"/>
      </w:pPr>
    </w:p>
    <w:p w14:paraId="2F629CD0" w14:textId="7C8BB6BF" w:rsidR="004317D4" w:rsidRPr="006C23C9" w:rsidRDefault="004317D4" w:rsidP="004317D4">
      <w:pPr>
        <w:pStyle w:val="ListParagraph"/>
        <w:numPr>
          <w:ilvl w:val="0"/>
          <w:numId w:val="50"/>
        </w:numPr>
        <w:spacing w:after="60"/>
        <w:contextualSpacing w:val="0"/>
        <w:jc w:val="both"/>
      </w:pPr>
      <w:r>
        <w:t>EDUCAT4 can be programmed from EDUCAT7 if available</w:t>
      </w:r>
      <w:r w:rsidR="00EA06A2">
        <w:t>.</w:t>
      </w:r>
    </w:p>
    <w:tbl>
      <w:tblPr>
        <w:tblW w:w="0" w:type="auto"/>
        <w:jc w:val="center"/>
        <w:shd w:val="clear" w:color="auto" w:fill="D9D9D9" w:themeFill="background1" w:themeFillShade="D9"/>
        <w:tblLook w:val="04A0" w:firstRow="1" w:lastRow="0" w:firstColumn="1" w:lastColumn="0" w:noHBand="0" w:noVBand="1"/>
      </w:tblPr>
      <w:tblGrid>
        <w:gridCol w:w="9360"/>
      </w:tblGrid>
      <w:tr w:rsidR="004317D4" w:rsidRPr="006C23C9" w14:paraId="65E40B72" w14:textId="77777777">
        <w:trPr>
          <w:jc w:val="center"/>
        </w:trPr>
        <w:tc>
          <w:tcPr>
            <w:tcW w:w="9790" w:type="dxa"/>
            <w:shd w:val="clear" w:color="auto" w:fill="D9D9D9" w:themeFill="background1" w:themeFillShade="D9"/>
          </w:tcPr>
          <w:p w14:paraId="1BD4018F" w14:textId="77777777" w:rsidR="004317D4" w:rsidRPr="004317D4" w:rsidRDefault="004317D4" w:rsidP="004317D4">
            <w:pPr>
              <w:pStyle w:val="NoSpacing"/>
              <w:spacing w:before="60" w:after="60"/>
              <w:jc w:val="both"/>
              <w:rPr>
                <w:rFonts w:ascii="Courier New" w:hAnsi="Courier New" w:cs="Courier New"/>
                <w:color w:val="auto"/>
                <w:szCs w:val="22"/>
              </w:rPr>
            </w:pPr>
            <w:r w:rsidRPr="004317D4">
              <w:rPr>
                <w:rFonts w:ascii="Courier New" w:hAnsi="Courier New" w:cs="Courier New"/>
                <w:color w:val="auto"/>
                <w:szCs w:val="22"/>
              </w:rPr>
              <w:t>recode educat7 (2 3=2) (4 5=3) (6 7=4), gen(educat4)</w:t>
            </w:r>
          </w:p>
          <w:p w14:paraId="3F71905A" w14:textId="77777777" w:rsidR="004317D4" w:rsidRDefault="004317D4" w:rsidP="004317D4">
            <w:pPr>
              <w:pStyle w:val="NoSpacing"/>
              <w:spacing w:before="60" w:after="60" w:line="259" w:lineRule="auto"/>
              <w:jc w:val="both"/>
              <w:rPr>
                <w:rFonts w:ascii="Courier New" w:hAnsi="Courier New" w:cs="Courier New"/>
                <w:color w:val="auto"/>
                <w:szCs w:val="22"/>
              </w:rPr>
            </w:pPr>
            <w:r>
              <w:rPr>
                <w:rFonts w:ascii="Courier New" w:hAnsi="Courier New" w:cs="Courier New"/>
                <w:color w:val="auto"/>
                <w:szCs w:val="22"/>
              </w:rPr>
              <w:t>tab educat7 educat4</w:t>
            </w:r>
          </w:p>
          <w:p w14:paraId="7526A064" w14:textId="1BE1C5E5" w:rsidR="004317D4" w:rsidRPr="006C23C9" w:rsidRDefault="004317D4" w:rsidP="004317D4">
            <w:pPr>
              <w:pStyle w:val="NoSpacing"/>
              <w:spacing w:before="60" w:after="60" w:line="259" w:lineRule="auto"/>
              <w:jc w:val="both"/>
              <w:rPr>
                <w:rFonts w:ascii="Courier New" w:hAnsi="Courier New" w:cs="Courier New"/>
                <w:color w:val="auto"/>
                <w:szCs w:val="22"/>
              </w:rPr>
            </w:pPr>
            <w:r w:rsidRPr="004317D4">
              <w:rPr>
                <w:rFonts w:ascii="Courier New" w:hAnsi="Courier New" w:cs="Courier New"/>
                <w:color w:val="auto"/>
                <w:szCs w:val="22"/>
              </w:rPr>
              <w:t>tab age educat4</w:t>
            </w:r>
          </w:p>
        </w:tc>
      </w:tr>
    </w:tbl>
    <w:p w14:paraId="7897FCA3" w14:textId="77777777" w:rsidR="004317D4" w:rsidRDefault="004317D4" w:rsidP="004317D4">
      <w:pPr>
        <w:spacing w:after="0"/>
        <w:jc w:val="both"/>
      </w:pPr>
    </w:p>
    <w:p w14:paraId="589F1BB1" w14:textId="13535FC1" w:rsidR="00EA06A2" w:rsidRPr="006C23C9" w:rsidRDefault="005B43D2" w:rsidP="00EA06A2">
      <w:pPr>
        <w:pStyle w:val="ListParagraph"/>
        <w:numPr>
          <w:ilvl w:val="0"/>
          <w:numId w:val="50"/>
        </w:numPr>
        <w:spacing w:after="60"/>
        <w:contextualSpacing w:val="0"/>
        <w:jc w:val="both"/>
      </w:pPr>
      <w:r>
        <w:t xml:space="preserve">PRIMARYCOMP: </w:t>
      </w:r>
      <w:r w:rsidR="00EA06A2" w:rsidRPr="00EA06A2">
        <w:t xml:space="preserve">One can assume with a degree of certainty </w:t>
      </w:r>
      <w:r>
        <w:t xml:space="preserve">certain </w:t>
      </w:r>
      <w:r w:rsidR="00EA06A2" w:rsidRPr="00EA06A2">
        <w:t>conditions qualify primary-school completion</w:t>
      </w:r>
      <w:r w:rsidR="00EA06A2">
        <w:t>.</w:t>
      </w:r>
    </w:p>
    <w:tbl>
      <w:tblPr>
        <w:tblW w:w="0" w:type="auto"/>
        <w:jc w:val="center"/>
        <w:shd w:val="clear" w:color="auto" w:fill="D9D9D9" w:themeFill="background1" w:themeFillShade="D9"/>
        <w:tblLook w:val="04A0" w:firstRow="1" w:lastRow="0" w:firstColumn="1" w:lastColumn="0" w:noHBand="0" w:noVBand="1"/>
      </w:tblPr>
      <w:tblGrid>
        <w:gridCol w:w="9360"/>
      </w:tblGrid>
      <w:tr w:rsidR="00EA06A2" w:rsidRPr="006C23C9" w14:paraId="1676D43F" w14:textId="77777777">
        <w:trPr>
          <w:jc w:val="center"/>
        </w:trPr>
        <w:tc>
          <w:tcPr>
            <w:tcW w:w="9790" w:type="dxa"/>
            <w:shd w:val="clear" w:color="auto" w:fill="D9D9D9" w:themeFill="background1" w:themeFillShade="D9"/>
          </w:tcPr>
          <w:p w14:paraId="6BEF5D63" w14:textId="4FDF9679" w:rsidR="00036E45" w:rsidRDefault="00E550B2" w:rsidP="00EA06A2">
            <w:pPr>
              <w:pStyle w:val="NoSpacing"/>
              <w:spacing w:before="60" w:after="60"/>
              <w:jc w:val="both"/>
              <w:rPr>
                <w:rFonts w:ascii="Courier New" w:hAnsi="Courier New" w:cs="Courier New"/>
                <w:color w:val="auto"/>
                <w:szCs w:val="22"/>
              </w:rPr>
            </w:pPr>
            <w:r>
              <w:rPr>
                <w:rFonts w:ascii="Courier New" w:hAnsi="Courier New" w:cs="Courier New"/>
                <w:color w:val="auto"/>
                <w:szCs w:val="22"/>
              </w:rPr>
              <w:t>g</w:t>
            </w:r>
            <w:r w:rsidR="007E7B3E">
              <w:rPr>
                <w:rFonts w:ascii="Courier New" w:hAnsi="Courier New" w:cs="Courier New"/>
                <w:color w:val="auto"/>
                <w:szCs w:val="22"/>
              </w:rPr>
              <w:t>en primarycom</w:t>
            </w:r>
            <w:r w:rsidR="00450108">
              <w:rPr>
                <w:rFonts w:ascii="Courier New" w:hAnsi="Courier New" w:cs="Courier New"/>
                <w:color w:val="auto"/>
                <w:szCs w:val="22"/>
              </w:rPr>
              <w:t>p</w:t>
            </w:r>
            <w:r w:rsidR="007E7B3E">
              <w:rPr>
                <w:rFonts w:ascii="Courier New" w:hAnsi="Courier New" w:cs="Courier New"/>
                <w:color w:val="auto"/>
                <w:szCs w:val="22"/>
              </w:rPr>
              <w:t>=</w:t>
            </w:r>
            <w:r w:rsidR="00450108">
              <w:rPr>
                <w:rFonts w:ascii="Courier New" w:hAnsi="Courier New" w:cs="Courier New"/>
                <w:color w:val="auto"/>
                <w:szCs w:val="22"/>
              </w:rPr>
              <w:t>inrange</w:t>
            </w:r>
            <w:r w:rsidR="007E7B3E">
              <w:rPr>
                <w:rFonts w:ascii="Courier New" w:hAnsi="Courier New" w:cs="Courier New"/>
                <w:color w:val="auto"/>
                <w:szCs w:val="22"/>
              </w:rPr>
              <w:t>(</w:t>
            </w:r>
            <w:r w:rsidR="00450108">
              <w:rPr>
                <w:rFonts w:ascii="Courier New" w:hAnsi="Courier New" w:cs="Courier New"/>
                <w:color w:val="auto"/>
                <w:szCs w:val="22"/>
              </w:rPr>
              <w:t>educat7,3,</w:t>
            </w:r>
            <w:r w:rsidR="00C11E41">
              <w:rPr>
                <w:rFonts w:ascii="Courier New" w:hAnsi="Courier New" w:cs="Courier New"/>
                <w:color w:val="auto"/>
                <w:szCs w:val="22"/>
              </w:rPr>
              <w:t>7) if</w:t>
            </w:r>
            <w:r>
              <w:rPr>
                <w:rFonts w:ascii="Courier New" w:hAnsi="Courier New" w:cs="Courier New"/>
                <w:color w:val="auto"/>
                <w:szCs w:val="22"/>
              </w:rPr>
              <w:t xml:space="preserve"> !mi(educat7)</w:t>
            </w:r>
          </w:p>
          <w:p w14:paraId="48332C65" w14:textId="3F2D631E" w:rsidR="000C6FDC" w:rsidRDefault="00C11E41" w:rsidP="00EA06A2">
            <w:pPr>
              <w:pStyle w:val="NoSpacing"/>
              <w:spacing w:before="60" w:after="60"/>
              <w:jc w:val="both"/>
              <w:rPr>
                <w:rFonts w:ascii="Courier New" w:hAnsi="Courier New" w:cs="Courier New"/>
                <w:color w:val="auto"/>
                <w:szCs w:val="22"/>
              </w:rPr>
            </w:pPr>
            <w:r>
              <w:rPr>
                <w:rFonts w:ascii="Courier New" w:hAnsi="Courier New" w:cs="Courier New"/>
                <w:color w:val="auto"/>
                <w:szCs w:val="22"/>
              </w:rPr>
              <w:t>t</w:t>
            </w:r>
            <w:r w:rsidR="000C6FDC">
              <w:rPr>
                <w:rFonts w:ascii="Courier New" w:hAnsi="Courier New" w:cs="Courier New"/>
                <w:color w:val="auto"/>
                <w:szCs w:val="22"/>
              </w:rPr>
              <w:t xml:space="preserve">a educat7 </w:t>
            </w:r>
          </w:p>
          <w:p w14:paraId="38713626" w14:textId="35C723A5" w:rsidR="000C6FDC" w:rsidRDefault="000C6FDC" w:rsidP="00EA06A2">
            <w:pPr>
              <w:pStyle w:val="NoSpacing"/>
              <w:spacing w:before="60" w:after="60"/>
              <w:jc w:val="both"/>
              <w:rPr>
                <w:rFonts w:ascii="Courier New" w:hAnsi="Courier New" w:cs="Courier New"/>
                <w:color w:val="auto"/>
                <w:szCs w:val="22"/>
              </w:rPr>
            </w:pPr>
            <w:r>
              <w:rPr>
                <w:rFonts w:ascii="Courier New" w:hAnsi="Courier New" w:cs="Courier New"/>
                <w:color w:val="auto"/>
                <w:szCs w:val="22"/>
              </w:rPr>
              <w:t>or</w:t>
            </w:r>
          </w:p>
          <w:p w14:paraId="33AF4AEE" w14:textId="6F3CFA42" w:rsidR="000C6FDC" w:rsidRPr="00EA06A2" w:rsidRDefault="00C11E41" w:rsidP="00EA06A2">
            <w:pPr>
              <w:pStyle w:val="NoSpacing"/>
              <w:spacing w:before="60" w:after="60"/>
              <w:jc w:val="both"/>
              <w:rPr>
                <w:rFonts w:ascii="Courier New" w:hAnsi="Courier New" w:cs="Courier New"/>
                <w:color w:val="auto"/>
                <w:szCs w:val="22"/>
              </w:rPr>
            </w:pPr>
            <w:r>
              <w:rPr>
                <w:rFonts w:ascii="Courier New" w:hAnsi="Courier New" w:cs="Courier New"/>
                <w:color w:val="auto"/>
                <w:szCs w:val="22"/>
              </w:rPr>
              <w:t>gen pri</w:t>
            </w:r>
            <w:r w:rsidR="004F04A1">
              <w:rPr>
                <w:rFonts w:ascii="Courier New" w:hAnsi="Courier New" w:cs="Courier New"/>
                <w:color w:val="auto"/>
                <w:szCs w:val="22"/>
              </w:rPr>
              <w:t>marycomp=inrange(educat5,3,5) if !mi(educat5)</w:t>
            </w:r>
          </w:p>
          <w:p w14:paraId="3B2E5457" w14:textId="77777777" w:rsidR="000C6FDC" w:rsidRDefault="000C6FDC" w:rsidP="000C6FDC">
            <w:pPr>
              <w:pStyle w:val="NoSpacing"/>
              <w:spacing w:before="60" w:after="60"/>
              <w:jc w:val="both"/>
              <w:rPr>
                <w:rFonts w:ascii="Courier New" w:hAnsi="Courier New" w:cs="Courier New"/>
                <w:color w:val="auto"/>
                <w:szCs w:val="22"/>
              </w:rPr>
            </w:pPr>
            <w:r>
              <w:rPr>
                <w:rFonts w:ascii="Courier New" w:hAnsi="Courier New" w:cs="Courier New"/>
                <w:color w:val="auto"/>
                <w:szCs w:val="22"/>
              </w:rPr>
              <w:t>gen primarycomp=1       if (educat</w:t>
            </w:r>
            <w:r w:rsidR="00EA06A2" w:rsidRPr="00EA06A2">
              <w:rPr>
                <w:rFonts w:ascii="Courier New" w:hAnsi="Courier New" w:cs="Courier New"/>
                <w:color w:val="auto"/>
                <w:szCs w:val="22"/>
              </w:rPr>
              <w:t xml:space="preserve">5&gt;=3 &amp; </w:t>
            </w:r>
            <w:r>
              <w:rPr>
                <w:rFonts w:ascii="Courier New" w:hAnsi="Courier New" w:cs="Courier New"/>
                <w:color w:val="auto"/>
                <w:szCs w:val="22"/>
              </w:rPr>
              <w:t>educat</w:t>
            </w:r>
            <w:r w:rsidR="00EA06A2" w:rsidRPr="00EA06A2">
              <w:rPr>
                <w:rFonts w:ascii="Courier New" w:hAnsi="Courier New" w:cs="Courier New"/>
                <w:color w:val="auto"/>
                <w:szCs w:val="22"/>
              </w:rPr>
              <w:t>5&lt;=5</w:t>
            </w:r>
            <w:r>
              <w:rPr>
                <w:rFonts w:ascii="Courier New" w:hAnsi="Courier New" w:cs="Courier New"/>
                <w:color w:val="auto"/>
                <w:szCs w:val="22"/>
              </w:rPr>
              <w:t>)</w:t>
            </w:r>
          </w:p>
          <w:p w14:paraId="73EE426A" w14:textId="308E28E9" w:rsidR="00EA06A2" w:rsidRPr="006C23C9" w:rsidRDefault="000C6FDC" w:rsidP="000C6FDC">
            <w:pPr>
              <w:pStyle w:val="NoSpacing"/>
              <w:spacing w:before="60" w:after="60"/>
              <w:jc w:val="both"/>
              <w:rPr>
                <w:rFonts w:ascii="Courier New" w:hAnsi="Courier New" w:cs="Courier New"/>
                <w:color w:val="auto"/>
                <w:szCs w:val="22"/>
              </w:rPr>
            </w:pPr>
            <w:r>
              <w:rPr>
                <w:rFonts w:ascii="Courier New" w:hAnsi="Courier New" w:cs="Courier New"/>
                <w:color w:val="auto"/>
                <w:szCs w:val="22"/>
              </w:rPr>
              <w:t xml:space="preserve">replace primarycomp=0  </w:t>
            </w:r>
            <w:r w:rsidR="005B43D2">
              <w:rPr>
                <w:rFonts w:ascii="Courier New" w:hAnsi="Courier New" w:cs="Courier New"/>
                <w:color w:val="auto"/>
                <w:szCs w:val="22"/>
              </w:rPr>
              <w:t xml:space="preserve"> </w:t>
            </w:r>
            <w:r>
              <w:rPr>
                <w:rFonts w:ascii="Courier New" w:hAnsi="Courier New" w:cs="Courier New"/>
                <w:color w:val="auto"/>
                <w:szCs w:val="22"/>
              </w:rPr>
              <w:t xml:space="preserve">if primarycomp==. &amp; </w:t>
            </w:r>
            <w:r w:rsidR="00F63299">
              <w:rPr>
                <w:rFonts w:ascii="Courier New" w:hAnsi="Courier New" w:cs="Courier New"/>
                <w:color w:val="auto"/>
                <w:szCs w:val="22"/>
              </w:rPr>
              <w:t>!mi(</w:t>
            </w:r>
            <w:r>
              <w:rPr>
                <w:rFonts w:ascii="Courier New" w:hAnsi="Courier New" w:cs="Courier New"/>
                <w:color w:val="auto"/>
                <w:szCs w:val="22"/>
              </w:rPr>
              <w:t>educat5</w:t>
            </w:r>
            <w:r w:rsidR="00F63299">
              <w:rPr>
                <w:rFonts w:ascii="Courier New" w:hAnsi="Courier New" w:cs="Courier New"/>
                <w:color w:val="auto"/>
                <w:szCs w:val="22"/>
              </w:rPr>
              <w:t>)</w:t>
            </w:r>
          </w:p>
        </w:tc>
      </w:tr>
    </w:tbl>
    <w:p w14:paraId="304E8531" w14:textId="77777777" w:rsidR="00EA06A2" w:rsidRDefault="00EA06A2" w:rsidP="00EA06A2">
      <w:pPr>
        <w:pStyle w:val="ListParagraph"/>
        <w:spacing w:after="0"/>
        <w:ind w:left="360"/>
        <w:contextualSpacing w:val="0"/>
        <w:jc w:val="both"/>
      </w:pPr>
    </w:p>
    <w:p w14:paraId="3110CD9F" w14:textId="7705B06F" w:rsidR="002B5DBE" w:rsidRPr="006C23C9" w:rsidRDefault="002B5DBE" w:rsidP="00C37398">
      <w:pPr>
        <w:pStyle w:val="ListParagraph"/>
        <w:numPr>
          <w:ilvl w:val="0"/>
          <w:numId w:val="51"/>
        </w:numPr>
        <w:spacing w:after="0"/>
        <w:ind w:left="360"/>
        <w:contextualSpacing w:val="0"/>
        <w:jc w:val="both"/>
      </w:pPr>
      <w:r w:rsidRPr="006C23C9">
        <w:t>Additionally, harmonizers should ensure that the household size variable is calculated correctly. Not all the individuals reported in a household that form the raw data are current household members. For example, for the EU-SILC survey, a household contains the current member, but also the members of the previous survey who have left the household for reasons such as death or migration.</w:t>
      </w:r>
    </w:p>
    <w:p w14:paraId="6CAD21BA" w14:textId="77777777" w:rsidR="002B5DBE" w:rsidRDefault="002B5DBE" w:rsidP="002B5DBE">
      <w:pPr>
        <w:spacing w:after="0"/>
        <w:jc w:val="both"/>
        <w:rPr>
          <w:rFonts w:cstheme="minorHAnsi"/>
        </w:rPr>
      </w:pPr>
    </w:p>
    <w:p w14:paraId="48F3DC06" w14:textId="77777777" w:rsidR="002B5DBE" w:rsidRPr="009D3447" w:rsidRDefault="002B5DBE" w:rsidP="002B5DBE">
      <w:pPr>
        <w:spacing w:after="0"/>
        <w:jc w:val="both"/>
        <w:rPr>
          <w:rFonts w:cstheme="minorHAnsi"/>
        </w:rPr>
      </w:pPr>
    </w:p>
    <w:p w14:paraId="4E4CAAF8" w14:textId="77777777" w:rsidR="002B5DBE" w:rsidRPr="009D3447" w:rsidRDefault="002B5DBE" w:rsidP="002B5DBE">
      <w:pPr>
        <w:spacing w:after="0"/>
        <w:jc w:val="both"/>
        <w:rPr>
          <w:rFonts w:cstheme="minorHAnsi"/>
        </w:rPr>
      </w:pPr>
      <w:r w:rsidRPr="009D3447">
        <w:rPr>
          <w:rFonts w:cstheme="minorHAnsi"/>
        </w:rPr>
        <w:t xml:space="preserve">Run the dofile </w:t>
      </w:r>
      <w:r w:rsidRPr="009D3447">
        <w:rPr>
          <w:rFonts w:cstheme="minorHAnsi"/>
          <w:b/>
          <w:bCs/>
          <w:i/>
          <w:iCs/>
        </w:rPr>
        <w:t>MODULE_</w:t>
      </w:r>
      <w:r>
        <w:rPr>
          <w:rFonts w:cstheme="minorHAnsi"/>
          <w:b/>
          <w:bCs/>
          <w:i/>
          <w:iCs/>
        </w:rPr>
        <w:t>04_Demography</w:t>
      </w:r>
      <w:r w:rsidRPr="009D3447">
        <w:rPr>
          <w:rFonts w:cstheme="minorHAnsi"/>
          <w:b/>
          <w:i/>
        </w:rPr>
        <w:t>.do</w:t>
      </w:r>
      <w:r w:rsidRPr="009D3447">
        <w:rPr>
          <w:rFonts w:cstheme="minorHAnsi"/>
        </w:rPr>
        <w:t xml:space="preserve"> which labels (variable and value) and order variables </w:t>
      </w:r>
    </w:p>
    <w:p w14:paraId="6E47CF4C" w14:textId="77777777" w:rsidR="002B5DBE" w:rsidRPr="009D3447" w:rsidRDefault="002B5DBE" w:rsidP="002B5DBE">
      <w:pPr>
        <w:pStyle w:val="ListParagraph"/>
        <w:numPr>
          <w:ilvl w:val="1"/>
          <w:numId w:val="33"/>
        </w:numPr>
        <w:spacing w:after="0"/>
        <w:contextualSpacing w:val="0"/>
        <w:jc w:val="both"/>
        <w:rPr>
          <w:rFonts w:cstheme="minorHAnsi"/>
        </w:rPr>
      </w:pPr>
      <w:r w:rsidRPr="009D3447">
        <w:rPr>
          <w:rFonts w:cstheme="minorHAnsi"/>
        </w:rPr>
        <w:t xml:space="preserve">This is a must process with no exception. </w:t>
      </w:r>
    </w:p>
    <w:bookmarkEnd w:id="158"/>
    <w:p w14:paraId="53E88354" w14:textId="77777777" w:rsidR="002B5DBE" w:rsidRPr="00457B39" w:rsidRDefault="002B5DBE" w:rsidP="002B5DBE">
      <w:pPr>
        <w:rPr>
          <w:lang w:val="en-GB" w:eastAsia="it-IT"/>
        </w:rPr>
        <w:sectPr w:rsidR="002B5DBE" w:rsidRPr="00457B39" w:rsidSect="002B5DBE">
          <w:type w:val="continuous"/>
          <w:pgSz w:w="12240" w:h="15840"/>
          <w:pgMar w:top="1440" w:right="1440" w:bottom="1440" w:left="1440" w:header="720" w:footer="720" w:gutter="0"/>
          <w:cols w:space="720"/>
          <w:docGrid w:linePitch="360"/>
        </w:sectPr>
      </w:pPr>
    </w:p>
    <w:p w14:paraId="3D624240" w14:textId="77777777" w:rsidR="009312B1" w:rsidRDefault="009312B1" w:rsidP="00156F25">
      <w:pPr>
        <w:pStyle w:val="Caption"/>
        <w:spacing w:before="0" w:after="0"/>
      </w:pPr>
    </w:p>
    <w:p w14:paraId="747A6447" w14:textId="77777777" w:rsidR="00BB5B52" w:rsidRDefault="00BB5B52">
      <w:pPr>
        <w:rPr>
          <w:rFonts w:eastAsiaTheme="majorEastAsia" w:cstheme="minorHAnsi"/>
          <w:b/>
          <w:bCs/>
          <w:color w:val="2D4F8E" w:themeColor="accent1" w:themeShade="B5"/>
          <w:sz w:val="28"/>
          <w:szCs w:val="28"/>
        </w:rPr>
      </w:pPr>
      <w:bookmarkStart w:id="161" w:name="_Toc463422730"/>
      <w:bookmarkStart w:id="162" w:name="_Toc7198635"/>
      <w:bookmarkStart w:id="163" w:name="_Toc7198799"/>
      <w:bookmarkStart w:id="164" w:name="_Hlk23749628"/>
      <w:bookmarkStart w:id="165" w:name="_Toc514150797"/>
      <w:r>
        <w:rPr>
          <w:rFonts w:cstheme="minorHAnsi"/>
          <w:sz w:val="28"/>
          <w:szCs w:val="28"/>
        </w:rPr>
        <w:br w:type="page"/>
      </w:r>
    </w:p>
    <w:p w14:paraId="32C0009B" w14:textId="6FFA6826" w:rsidR="00660FA1" w:rsidRPr="00D34367" w:rsidRDefault="00660FA1" w:rsidP="00542E7F">
      <w:pPr>
        <w:pStyle w:val="Heading1"/>
        <w:spacing w:before="120" w:after="120"/>
        <w:jc w:val="center"/>
        <w:rPr>
          <w:rFonts w:asciiTheme="minorHAnsi" w:hAnsiTheme="minorHAnsi" w:cstheme="minorHAnsi"/>
          <w:sz w:val="28"/>
          <w:szCs w:val="28"/>
        </w:rPr>
      </w:pPr>
      <w:bookmarkStart w:id="166" w:name="_Toc176262697"/>
      <w:r w:rsidRPr="00D34367">
        <w:rPr>
          <w:rFonts w:asciiTheme="minorHAnsi" w:hAnsiTheme="minorHAnsi" w:cstheme="minorHAnsi"/>
          <w:sz w:val="28"/>
          <w:szCs w:val="28"/>
        </w:rPr>
        <w:t>Labor Module</w:t>
      </w:r>
      <w:bookmarkEnd w:id="161"/>
      <w:r w:rsidRPr="00D34367">
        <w:rPr>
          <w:rFonts w:asciiTheme="minorHAnsi" w:hAnsiTheme="minorHAnsi" w:cstheme="minorHAnsi"/>
          <w:sz w:val="28"/>
          <w:szCs w:val="28"/>
        </w:rPr>
        <w:t xml:space="preserve"> (LBR)</w:t>
      </w:r>
      <w:bookmarkEnd w:id="162"/>
      <w:bookmarkEnd w:id="163"/>
      <w:bookmarkEnd w:id="166"/>
    </w:p>
    <w:p w14:paraId="65486F69" w14:textId="77777777" w:rsidR="00D243C6" w:rsidRDefault="00D243C6" w:rsidP="00D243C6">
      <w:pPr>
        <w:pStyle w:val="varname"/>
      </w:pPr>
      <w:bookmarkStart w:id="167" w:name="_Toc7198636"/>
      <w:bookmarkStart w:id="168" w:name="_Toc7198800"/>
    </w:p>
    <w:p w14:paraId="0AE3FFD8" w14:textId="368D4979" w:rsidR="00660FA1" w:rsidRPr="00546CD4" w:rsidRDefault="00660FA1" w:rsidP="00542E7F">
      <w:pPr>
        <w:pStyle w:val="Heading2"/>
        <w:spacing w:before="0" w:after="0"/>
        <w:rPr>
          <w:rFonts w:asciiTheme="minorHAnsi" w:hAnsiTheme="minorHAnsi" w:cstheme="minorHAnsi"/>
          <w:b/>
          <w:bCs/>
        </w:rPr>
      </w:pPr>
      <w:bookmarkStart w:id="169" w:name="_Toc176262698"/>
      <w:r w:rsidRPr="00546CD4">
        <w:rPr>
          <w:rFonts w:asciiTheme="minorHAnsi" w:hAnsiTheme="minorHAnsi" w:cstheme="minorHAnsi"/>
          <w:b/>
          <w:bCs/>
        </w:rPr>
        <w:t>Framework of Harmonization</w:t>
      </w:r>
      <w:bookmarkEnd w:id="167"/>
      <w:bookmarkEnd w:id="168"/>
      <w:bookmarkEnd w:id="169"/>
    </w:p>
    <w:p w14:paraId="7084ED37" w14:textId="77777777" w:rsidR="00D243C6" w:rsidRDefault="00D243C6" w:rsidP="00D243C6">
      <w:pPr>
        <w:spacing w:after="0"/>
        <w:jc w:val="both"/>
      </w:pPr>
    </w:p>
    <w:p w14:paraId="23187938" w14:textId="45C6A3C1" w:rsidR="004D1DC8" w:rsidRDefault="004D1DC8" w:rsidP="00D243C6">
      <w:pPr>
        <w:spacing w:after="0"/>
        <w:jc w:val="both"/>
      </w:pPr>
      <w:r w:rsidRPr="006C23C9">
        <w:t>The GMD labor module contains a variety of variables relating to individuals’ labor status and jobs. This includes their primary activity (employed, unemployed, or out of the labor force), as well as types, sectors of employment and wages of workers. Th</w:t>
      </w:r>
      <w:r>
        <w:t>is</w:t>
      </w:r>
      <w:r w:rsidRPr="006C23C9">
        <w:t xml:space="preserve"> set of variables is identical to the labor variables coded in the International Income Distribution Database (I2D2). The primary objective of this module is to generate a unified data source of globally comparable labor indicators that can be easily linked to poverty and welfare indicators and support routine analytical and corporate business functions of the World Bank. </w:t>
      </w:r>
    </w:p>
    <w:p w14:paraId="11742773" w14:textId="77777777" w:rsidR="00D243C6" w:rsidRPr="006C23C9" w:rsidRDefault="00D243C6" w:rsidP="00D243C6">
      <w:pPr>
        <w:spacing w:after="0"/>
        <w:jc w:val="both"/>
      </w:pPr>
    </w:p>
    <w:p w14:paraId="7CEF1BCD" w14:textId="77777777" w:rsidR="004D1DC8" w:rsidRPr="006C23C9" w:rsidRDefault="004D1DC8" w:rsidP="00D243C6">
      <w:pPr>
        <w:spacing w:after="0"/>
        <w:jc w:val="both"/>
      </w:pPr>
      <w:r w:rsidRPr="006C23C9">
        <w:t>In this module, the primary unit of analysis is at the individual</w:t>
      </w:r>
      <w:r>
        <w:t xml:space="preserve"> level</w:t>
      </w:r>
      <w:r w:rsidRPr="006C23C9">
        <w:t xml:space="preserve">. </w:t>
      </w:r>
      <w:r w:rsidRPr="006C23C9">
        <w:rPr>
          <w:rFonts w:ascii="Calibri" w:hAnsi="Calibri" w:cs="Calibri"/>
        </w:rPr>
        <w:t>The age at which the labor module starts being applied, or the legal working</w:t>
      </w:r>
      <w:r>
        <w:rPr>
          <w:rFonts w:ascii="Calibri" w:hAnsi="Calibri" w:cs="Calibri"/>
        </w:rPr>
        <w:t xml:space="preserve"> age,</w:t>
      </w:r>
      <w:r w:rsidRPr="006C23C9">
        <w:rPr>
          <w:rFonts w:ascii="Calibri" w:hAnsi="Calibri" w:cs="Calibri"/>
        </w:rPr>
        <w:t xml:space="preserve"> is different for each country. Hence, the lower age cutoff (and perhaps upper age cutoff) at which information is collected will vary from country to country.</w:t>
      </w:r>
    </w:p>
    <w:p w14:paraId="77C3BADF" w14:textId="77777777" w:rsidR="00D243C6" w:rsidRDefault="00D243C6" w:rsidP="00D243C6">
      <w:pPr>
        <w:spacing w:after="0"/>
        <w:jc w:val="both"/>
      </w:pPr>
    </w:p>
    <w:p w14:paraId="7C0A8C18" w14:textId="301A3082" w:rsidR="004D1DC8" w:rsidRPr="006C23C9" w:rsidRDefault="004D1DC8" w:rsidP="00D243C6">
      <w:pPr>
        <w:spacing w:after="0"/>
        <w:jc w:val="both"/>
      </w:pPr>
      <w:r w:rsidRPr="006C23C9">
        <w:t>The data harmonized in th</w:t>
      </w:r>
      <w:r>
        <w:t>is</w:t>
      </w:r>
      <w:r w:rsidRPr="006C23C9">
        <w:t xml:space="preserve"> module is critical for understanding progress on SDG indicators. SDG 8 calls for data on the proportion of informal employment in non</w:t>
      </w:r>
      <w:r w:rsidRPr="006C23C9">
        <w:rPr>
          <w:rFonts w:ascii="Cambria Math" w:hAnsi="Cambria Math" w:cs="Cambria Math"/>
        </w:rPr>
        <w:t>‑</w:t>
      </w:r>
      <w:r w:rsidRPr="006C23C9">
        <w:t xml:space="preserve">agriculture </w:t>
      </w:r>
      <w:r>
        <w:t>sectors</w:t>
      </w:r>
      <w:r w:rsidRPr="006C23C9">
        <w:t xml:space="preserve"> by sex (8.3)</w:t>
      </w:r>
      <w:r>
        <w:t>,</w:t>
      </w:r>
      <w:r w:rsidRPr="006C23C9">
        <w:t xml:space="preserve"> the average hourly earnings of female and male employees by occupation</w:t>
      </w:r>
      <w:r>
        <w:t xml:space="preserve"> and</w:t>
      </w:r>
      <w:r w:rsidRPr="006C23C9">
        <w:t xml:space="preserve"> age (8.5, partially)</w:t>
      </w:r>
      <w:r>
        <w:t>,</w:t>
      </w:r>
      <w:r w:rsidRPr="006C23C9">
        <w:t xml:space="preserve"> the unemployment rate by sex and age (8.5, partially), and the proportion and number of children aged 5</w:t>
      </w:r>
      <w:r w:rsidRPr="006C23C9">
        <w:rPr>
          <w:rFonts w:ascii="Cambria Math" w:hAnsi="Cambria Math" w:cs="Cambria Math"/>
        </w:rPr>
        <w:t>‑</w:t>
      </w:r>
      <w:r w:rsidRPr="006C23C9">
        <w:t xml:space="preserve">17 years engaged in child labor by sex and age (8.7). The data for these indicators can be linked to poverty, welfare, and other GMD variables through this module.  </w:t>
      </w:r>
    </w:p>
    <w:p w14:paraId="2E4E933E" w14:textId="77777777" w:rsidR="00D243C6" w:rsidRDefault="00D243C6" w:rsidP="00D243C6">
      <w:pPr>
        <w:spacing w:after="0"/>
        <w:jc w:val="both"/>
      </w:pPr>
    </w:p>
    <w:p w14:paraId="3BAD620A" w14:textId="2AE50070" w:rsidR="004D1DC8" w:rsidRPr="006C23C9" w:rsidRDefault="004D1DC8" w:rsidP="00D243C6">
      <w:pPr>
        <w:spacing w:after="0"/>
        <w:jc w:val="both"/>
      </w:pPr>
      <w:r w:rsidRPr="006C23C9">
        <w:t xml:space="preserve">The module contains variables that encompass two different time units: </w:t>
      </w:r>
      <w:r>
        <w:t xml:space="preserve">the </w:t>
      </w:r>
      <w:r w:rsidRPr="006C23C9">
        <w:t>last seven days and</w:t>
      </w:r>
      <w:r>
        <w:t xml:space="preserve"> the</w:t>
      </w:r>
      <w:r w:rsidRPr="006C23C9">
        <w:t xml:space="preserve"> past twelve months.  Considering that labor market dynamics differ among regions and countries, the idea of having two different time units is to be able to get a better characterization of the labor market at a country level. Developing countries, for example, usually have a substantial share of their labor force dedicated to agricultural activities</w:t>
      </w:r>
      <w:r>
        <w:t>. This type of labor activity</w:t>
      </w:r>
      <w:r w:rsidRPr="006C23C9">
        <w:t xml:space="preserve"> is characterized by an important seasonal component, mean</w:t>
      </w:r>
      <w:r>
        <w:t>ing</w:t>
      </w:r>
      <w:r w:rsidRPr="006C23C9">
        <w:t xml:space="preserve"> that labor participation and</w:t>
      </w:r>
      <w:r>
        <w:t xml:space="preserve"> the</w:t>
      </w:r>
      <w:r w:rsidRPr="006C23C9">
        <w:t xml:space="preserve"> economic status of individuals varies </w:t>
      </w:r>
      <w:r>
        <w:t>significantly</w:t>
      </w:r>
      <w:r w:rsidRPr="006C23C9">
        <w:t xml:space="preserve"> throughout the year. </w:t>
      </w:r>
      <w:r>
        <w:t>Therefore</w:t>
      </w:r>
      <w:r w:rsidRPr="006C23C9">
        <w:t xml:space="preserve">, it is probable that labor variables regarding last seven days will be affected by this seasonality, in contrast with annual variables, which are less prone to be sensitive to the seasonal component but may be more prone to recall error. </w:t>
      </w:r>
    </w:p>
    <w:p w14:paraId="452C722D" w14:textId="77777777" w:rsidR="00D243C6" w:rsidRDefault="00D243C6" w:rsidP="00D243C6">
      <w:pPr>
        <w:spacing w:after="0"/>
        <w:jc w:val="both"/>
      </w:pPr>
    </w:p>
    <w:p w14:paraId="0596F413" w14:textId="1773811A" w:rsidR="004D1DC8" w:rsidRDefault="004D1DC8" w:rsidP="00D243C6">
      <w:pPr>
        <w:spacing w:after="0"/>
        <w:jc w:val="both"/>
      </w:pPr>
      <w:r w:rsidRPr="006C23C9">
        <w:t xml:space="preserve">The last seven days variables include the employment status (paid employee, employer, self-employed, etc.), sector (public or private), industry and occupation classification as well as other important job’s characteristics. GMD also contains variables for contract, social security, health insurance, and union membership, which are proxy measures of the extent to which a worker’s job is formal. The last 12 months variables include employment status and number of jobs. </w:t>
      </w:r>
    </w:p>
    <w:p w14:paraId="48A01A3E" w14:textId="77777777" w:rsidR="001449F7" w:rsidRPr="006C23C9" w:rsidRDefault="001449F7" w:rsidP="00D243C6">
      <w:pPr>
        <w:spacing w:after="0"/>
        <w:jc w:val="both"/>
      </w:pPr>
    </w:p>
    <w:p w14:paraId="0B1E3999" w14:textId="5D014ABF" w:rsidR="004D1DC8" w:rsidRPr="006C23C9" w:rsidRDefault="004D1DC8" w:rsidP="00D243C6">
      <w:pPr>
        <w:spacing w:after="0"/>
        <w:jc w:val="both"/>
      </w:pPr>
      <w:r>
        <w:t>Consistent</w:t>
      </w:r>
      <w:r w:rsidRPr="006C23C9">
        <w:t xml:space="preserve"> with the above, in many developing regions individuals usually have more than one job. The GMD labor module also contains variables regarding the second job both in the last seven days and during the past year.  The second job variables include employment status, sector, industry</w:t>
      </w:r>
      <w:r w:rsidR="001449F7">
        <w:t>,</w:t>
      </w:r>
      <w:r w:rsidRPr="006C23C9">
        <w:t xml:space="preserve"> and occupation classification.</w:t>
      </w:r>
    </w:p>
    <w:p w14:paraId="6F4F25AE" w14:textId="77777777" w:rsidR="001C491A" w:rsidRDefault="001C491A" w:rsidP="00D243C6">
      <w:pPr>
        <w:spacing w:after="0"/>
        <w:rPr>
          <w:b/>
        </w:rPr>
      </w:pPr>
      <w:bookmarkStart w:id="170" w:name="_Toc22836983"/>
    </w:p>
    <w:p w14:paraId="061FB0A4" w14:textId="77777777" w:rsidR="00D243C6" w:rsidRDefault="00D243C6" w:rsidP="00D243C6">
      <w:pPr>
        <w:spacing w:after="0"/>
        <w:rPr>
          <w:b/>
        </w:rPr>
      </w:pPr>
    </w:p>
    <w:p w14:paraId="1537CC83" w14:textId="77777777" w:rsidR="008469D8" w:rsidRDefault="008469D8">
      <w:pPr>
        <w:rPr>
          <w:b/>
        </w:rPr>
      </w:pPr>
      <w:r>
        <w:rPr>
          <w:b/>
        </w:rPr>
        <w:br w:type="page"/>
      </w:r>
    </w:p>
    <w:p w14:paraId="21945B01" w14:textId="283F088D" w:rsidR="004D1DC8" w:rsidRPr="00C604CC" w:rsidRDefault="004D1DC8" w:rsidP="00D243C6">
      <w:pPr>
        <w:spacing w:after="0"/>
        <w:rPr>
          <w:b/>
        </w:rPr>
      </w:pPr>
      <w:r w:rsidRPr="00C604CC">
        <w:rPr>
          <w:b/>
        </w:rPr>
        <w:t>ILO Resolution I</w:t>
      </w:r>
      <w:bookmarkEnd w:id="170"/>
    </w:p>
    <w:p w14:paraId="5688C492" w14:textId="77777777" w:rsidR="00D243C6" w:rsidRDefault="00D243C6" w:rsidP="00D243C6">
      <w:pPr>
        <w:spacing w:after="0"/>
        <w:jc w:val="both"/>
      </w:pPr>
    </w:p>
    <w:p w14:paraId="53740696" w14:textId="18AD756A" w:rsidR="004D1DC8" w:rsidRDefault="004D1DC8" w:rsidP="00D243C6">
      <w:pPr>
        <w:spacing w:after="0"/>
        <w:jc w:val="both"/>
      </w:pPr>
      <w:r w:rsidRPr="006C23C9">
        <w:t>Labor variables are provided only for working-age population, which might be different for different countries. Furthermore, even though most countries have an established retiring age, GMD files do not consider an upper bounding age for the working population, which is line with ILO recommendations.</w:t>
      </w:r>
      <w:r w:rsidRPr="006C23C9">
        <w:rPr>
          <w:rStyle w:val="FootnoteReference"/>
        </w:rPr>
        <w:footnoteReference w:id="9"/>
      </w:r>
      <w:r w:rsidRPr="006C23C9">
        <w:t xml:space="preserve"> In this way, working age population is defined as those individuals whose age is greater than or equal to the minimum legal age to work, defined by each country. Besides this, many surveys (particularly in developing regions) also include a child labor module; this information is not provided in GMD files, which only include labor outcomes for those deemed old enough to be included in each country’s labor module.  </w:t>
      </w:r>
    </w:p>
    <w:p w14:paraId="517E2359" w14:textId="77777777" w:rsidR="008469D8" w:rsidRPr="006C23C9" w:rsidRDefault="008469D8" w:rsidP="00D243C6">
      <w:pPr>
        <w:spacing w:after="0"/>
        <w:jc w:val="both"/>
      </w:pPr>
    </w:p>
    <w:p w14:paraId="252D7E70" w14:textId="77777777" w:rsidR="004D1DC8" w:rsidRPr="006C23C9" w:rsidRDefault="004D1DC8" w:rsidP="00F80ED5">
      <w:pPr>
        <w:spacing w:after="0"/>
        <w:jc w:val="both"/>
      </w:pPr>
      <w:r w:rsidRPr="006C23C9">
        <w:t>In 2013, The ILO adopted a new definition of employment, which reclassifies own-production and many forms of unpaid labor as not working.</w:t>
      </w:r>
      <w:r w:rsidRPr="006C23C9">
        <w:rPr>
          <w:rStyle w:val="FootnoteReference"/>
        </w:rPr>
        <w:footnoteReference w:id="10"/>
      </w:r>
      <w:r w:rsidRPr="006C23C9">
        <w:t xml:space="preserve"> As of 2019, these guidelines have yet to be widely adopted. Because most labor modules do not contain the required information to follow these guidelines, and to maintain comparability with older surveys, this module maintains the traditional pre-2013 definitions of employment.</w:t>
      </w:r>
    </w:p>
    <w:p w14:paraId="436A0BD3" w14:textId="77777777" w:rsidR="00D243C6" w:rsidRDefault="00D243C6" w:rsidP="00F80ED5">
      <w:pPr>
        <w:spacing w:after="0"/>
        <w:jc w:val="both"/>
      </w:pPr>
    </w:p>
    <w:p w14:paraId="1FE6204D" w14:textId="56548307" w:rsidR="004D1DC8" w:rsidRPr="0069772E" w:rsidRDefault="004D1DC8" w:rsidP="00F80ED5">
      <w:pPr>
        <w:pStyle w:val="Heading2"/>
        <w:spacing w:before="0" w:after="0"/>
        <w:rPr>
          <w:rFonts w:asciiTheme="minorHAnsi" w:hAnsiTheme="minorHAnsi" w:cstheme="minorHAnsi"/>
          <w:b/>
          <w:bCs/>
        </w:rPr>
      </w:pPr>
      <w:bookmarkStart w:id="171" w:name="_Toc22836984"/>
      <w:bookmarkStart w:id="172" w:name="_Toc176262699"/>
      <w:r w:rsidRPr="0069772E">
        <w:rPr>
          <w:rFonts w:asciiTheme="minorHAnsi" w:hAnsiTheme="minorHAnsi" w:cstheme="minorHAnsi"/>
          <w:b/>
          <w:bCs/>
        </w:rPr>
        <w:t>Mapping and Description of Variables</w:t>
      </w:r>
      <w:bookmarkEnd w:id="171"/>
      <w:bookmarkEnd w:id="172"/>
    </w:p>
    <w:p w14:paraId="645CC2E7" w14:textId="77777777" w:rsidR="00F53340" w:rsidRDefault="00F53340" w:rsidP="00F53340">
      <w:pPr>
        <w:pStyle w:val="Caption"/>
        <w:spacing w:before="0" w:after="0" w:line="259" w:lineRule="auto"/>
        <w:jc w:val="both"/>
        <w:rPr>
          <w:rFonts w:ascii="Calibri" w:hAnsi="Calibri" w:cs="Calibri"/>
          <w:iCs/>
          <w:szCs w:val="22"/>
        </w:rPr>
      </w:pPr>
    </w:p>
    <w:p w14:paraId="55AE1293" w14:textId="39AD9FB5" w:rsidR="00F53340" w:rsidRDefault="00F53340" w:rsidP="00F53340">
      <w:pPr>
        <w:pStyle w:val="Caption"/>
        <w:spacing w:before="0" w:after="0" w:line="259" w:lineRule="auto"/>
        <w:jc w:val="both"/>
        <w:rPr>
          <w:rFonts w:ascii="Calibri" w:hAnsi="Calibri" w:cs="Calibri"/>
          <w:iCs/>
          <w:szCs w:val="22"/>
        </w:rPr>
      </w:pPr>
      <w:r w:rsidRPr="003F2954">
        <w:rPr>
          <w:rFonts w:ascii="Calibri" w:hAnsi="Calibri" w:cs="Calibri"/>
          <w:iCs/>
          <w:szCs w:val="22"/>
        </w:rPr>
        <w:t xml:space="preserve">The </w:t>
      </w:r>
      <w:r>
        <w:rPr>
          <w:rFonts w:ascii="Calibri" w:hAnsi="Calibri" w:cs="Calibri"/>
          <w:iCs/>
          <w:szCs w:val="22"/>
        </w:rPr>
        <w:t>l</w:t>
      </w:r>
      <w:r w:rsidRPr="003F2954">
        <w:rPr>
          <w:rFonts w:ascii="Calibri" w:hAnsi="Calibri" w:cs="Calibri"/>
          <w:iCs/>
          <w:szCs w:val="22"/>
        </w:rPr>
        <w:t xml:space="preserve">abour module contains a large number of metadata that provides a wealth of information about variables, including their types, descriptions, sources, etc. There are </w:t>
      </w:r>
      <w:r>
        <w:rPr>
          <w:rFonts w:ascii="Calibri" w:hAnsi="Calibri" w:cs="Calibri"/>
          <w:iCs/>
          <w:szCs w:val="22"/>
        </w:rPr>
        <w:t xml:space="preserve">eleven </w:t>
      </w:r>
      <w:r w:rsidRPr="003F2954">
        <w:rPr>
          <w:rFonts w:ascii="Calibri" w:hAnsi="Calibri" w:cs="Calibri"/>
          <w:iCs/>
          <w:szCs w:val="22"/>
        </w:rPr>
        <w:t xml:space="preserve">sections </w:t>
      </w:r>
      <w:r>
        <w:rPr>
          <w:rFonts w:ascii="Calibri" w:hAnsi="Calibri" w:cs="Calibri"/>
          <w:iCs/>
          <w:szCs w:val="22"/>
        </w:rPr>
        <w:t>based on a 7-day and 12-month recall</w:t>
      </w:r>
      <w:r w:rsidRPr="003F2954">
        <w:rPr>
          <w:rFonts w:ascii="Calibri" w:hAnsi="Calibri" w:cs="Calibri"/>
          <w:iCs/>
          <w:szCs w:val="22"/>
        </w:rPr>
        <w:t xml:space="preserve">. </w:t>
      </w:r>
    </w:p>
    <w:p w14:paraId="120B7882" w14:textId="209D6B14" w:rsidR="00F53340" w:rsidRDefault="00F53340" w:rsidP="00F53340">
      <w:pPr>
        <w:spacing w:after="0"/>
        <w:rPr>
          <w:lang w:val="en-GB" w:eastAsia="it-IT"/>
        </w:rPr>
      </w:pPr>
    </w:p>
    <w:tbl>
      <w:tblPr>
        <w:tblStyle w:val="TableGrid"/>
        <w:tblW w:w="0" w:type="auto"/>
        <w:tblInd w:w="607" w:type="dxa"/>
        <w:tblLook w:val="04A0" w:firstRow="1" w:lastRow="0" w:firstColumn="1" w:lastColumn="0" w:noHBand="0" w:noVBand="1"/>
      </w:tblPr>
      <w:tblGrid>
        <w:gridCol w:w="1458"/>
        <w:gridCol w:w="1890"/>
        <w:gridCol w:w="5467"/>
      </w:tblGrid>
      <w:tr w:rsidR="00F53340" w:rsidRPr="000A02BB" w14:paraId="5263CAD0" w14:textId="77777777">
        <w:tc>
          <w:tcPr>
            <w:tcW w:w="1458" w:type="dxa"/>
            <w:shd w:val="clear" w:color="auto" w:fill="A6A6A6" w:themeFill="background1" w:themeFillShade="A6"/>
          </w:tcPr>
          <w:p w14:paraId="178077D7" w14:textId="77777777" w:rsidR="00F53340" w:rsidRPr="000A02BB" w:rsidRDefault="00F53340">
            <w:pPr>
              <w:spacing w:before="60" w:after="60" w:line="259" w:lineRule="auto"/>
              <w:rPr>
                <w:b/>
                <w:bCs/>
                <w:color w:val="000000" w:themeColor="text1"/>
                <w:lang w:val="en-GB" w:eastAsia="it-IT"/>
              </w:rPr>
            </w:pPr>
            <w:r w:rsidRPr="000A02BB">
              <w:rPr>
                <w:b/>
                <w:bCs/>
                <w:color w:val="000000" w:themeColor="text1"/>
                <w:lang w:val="en-GB" w:eastAsia="it-IT"/>
              </w:rPr>
              <w:t>Recall period</w:t>
            </w:r>
          </w:p>
        </w:tc>
        <w:tc>
          <w:tcPr>
            <w:tcW w:w="1890" w:type="dxa"/>
            <w:shd w:val="clear" w:color="auto" w:fill="A6A6A6" w:themeFill="background1" w:themeFillShade="A6"/>
          </w:tcPr>
          <w:p w14:paraId="368240A8" w14:textId="77777777" w:rsidR="00F53340" w:rsidRPr="000A02BB" w:rsidRDefault="00F53340">
            <w:pPr>
              <w:spacing w:before="60" w:after="60" w:line="259" w:lineRule="auto"/>
              <w:rPr>
                <w:b/>
                <w:bCs/>
                <w:color w:val="000000" w:themeColor="text1"/>
                <w:lang w:val="en-GB" w:eastAsia="it-IT"/>
              </w:rPr>
            </w:pPr>
            <w:r w:rsidRPr="000A02BB">
              <w:rPr>
                <w:b/>
                <w:bCs/>
                <w:color w:val="000000" w:themeColor="text1"/>
                <w:lang w:val="en-GB" w:eastAsia="it-IT"/>
              </w:rPr>
              <w:t>Section</w:t>
            </w:r>
          </w:p>
        </w:tc>
        <w:tc>
          <w:tcPr>
            <w:tcW w:w="5467" w:type="dxa"/>
            <w:shd w:val="clear" w:color="auto" w:fill="A6A6A6" w:themeFill="background1" w:themeFillShade="A6"/>
          </w:tcPr>
          <w:p w14:paraId="3DF746CC" w14:textId="77777777" w:rsidR="00F53340" w:rsidRPr="000A02BB" w:rsidRDefault="00F53340">
            <w:pPr>
              <w:spacing w:before="60" w:after="60" w:line="259" w:lineRule="auto"/>
              <w:rPr>
                <w:b/>
                <w:bCs/>
                <w:color w:val="000000" w:themeColor="text1"/>
                <w:lang w:val="en-GB" w:eastAsia="it-IT"/>
              </w:rPr>
            </w:pPr>
            <w:r w:rsidRPr="000A02BB">
              <w:rPr>
                <w:b/>
                <w:bCs/>
                <w:color w:val="000000" w:themeColor="text1"/>
                <w:lang w:val="en-GB" w:eastAsia="it-IT"/>
              </w:rPr>
              <w:t>Comment</w:t>
            </w:r>
          </w:p>
        </w:tc>
      </w:tr>
      <w:tr w:rsidR="00F53340" w14:paraId="5580128C" w14:textId="77777777">
        <w:tc>
          <w:tcPr>
            <w:tcW w:w="1458" w:type="dxa"/>
          </w:tcPr>
          <w:p w14:paraId="59686B12" w14:textId="77777777" w:rsidR="00F53340" w:rsidRDefault="00F53340">
            <w:pPr>
              <w:spacing w:before="60" w:after="60" w:line="259" w:lineRule="auto"/>
              <w:rPr>
                <w:lang w:val="en-GB" w:eastAsia="it-IT"/>
              </w:rPr>
            </w:pPr>
            <w:r>
              <w:rPr>
                <w:lang w:val="en-GB" w:eastAsia="it-IT"/>
              </w:rPr>
              <w:t>7-day</w:t>
            </w:r>
          </w:p>
        </w:tc>
        <w:tc>
          <w:tcPr>
            <w:tcW w:w="1890" w:type="dxa"/>
          </w:tcPr>
          <w:p w14:paraId="15E085C1" w14:textId="77777777" w:rsidR="00F53340" w:rsidRDefault="00F53340">
            <w:pPr>
              <w:spacing w:before="60" w:after="60" w:line="259" w:lineRule="auto"/>
              <w:rPr>
                <w:lang w:val="en-GB" w:eastAsia="it-IT"/>
              </w:rPr>
            </w:pPr>
            <w:r>
              <w:rPr>
                <w:lang w:val="en-GB" w:eastAsia="it-IT"/>
              </w:rPr>
              <w:t>5.2.1; 5.2.2; 5.2.3; 5.2.4; 5.2.5</w:t>
            </w:r>
          </w:p>
        </w:tc>
        <w:tc>
          <w:tcPr>
            <w:tcW w:w="5467" w:type="dxa"/>
          </w:tcPr>
          <w:p w14:paraId="61780C63" w14:textId="77777777" w:rsidR="00F53340" w:rsidRPr="000A02BB" w:rsidRDefault="00F53340" w:rsidP="00C37398">
            <w:pPr>
              <w:pStyle w:val="ListParagraph"/>
              <w:numPr>
                <w:ilvl w:val="0"/>
                <w:numId w:val="55"/>
              </w:numPr>
              <w:spacing w:before="60" w:after="60" w:line="259" w:lineRule="auto"/>
              <w:ind w:left="360"/>
              <w:contextualSpacing w:val="0"/>
              <w:rPr>
                <w:lang w:val="en-GB" w:eastAsia="it-IT"/>
              </w:rPr>
            </w:pPr>
            <w:r w:rsidRPr="000A02BB">
              <w:rPr>
                <w:lang w:val="en-GB" w:eastAsia="it-IT"/>
              </w:rPr>
              <w:t>Leave missing if not asked</w:t>
            </w:r>
          </w:p>
        </w:tc>
      </w:tr>
      <w:tr w:rsidR="00F53340" w14:paraId="5589B04B" w14:textId="77777777">
        <w:tc>
          <w:tcPr>
            <w:tcW w:w="1458" w:type="dxa"/>
          </w:tcPr>
          <w:p w14:paraId="2D5463DF" w14:textId="77777777" w:rsidR="00F53340" w:rsidRDefault="00F53340">
            <w:pPr>
              <w:spacing w:before="60" w:after="60" w:line="259" w:lineRule="auto"/>
              <w:rPr>
                <w:lang w:val="en-GB" w:eastAsia="it-IT"/>
              </w:rPr>
            </w:pPr>
            <w:r>
              <w:rPr>
                <w:lang w:val="en-GB" w:eastAsia="it-IT"/>
              </w:rPr>
              <w:t>12-month</w:t>
            </w:r>
          </w:p>
        </w:tc>
        <w:tc>
          <w:tcPr>
            <w:tcW w:w="1890" w:type="dxa"/>
          </w:tcPr>
          <w:p w14:paraId="198821C7" w14:textId="77777777" w:rsidR="00F53340" w:rsidRDefault="00F53340">
            <w:pPr>
              <w:spacing w:before="60" w:after="60" w:line="259" w:lineRule="auto"/>
              <w:rPr>
                <w:lang w:val="en-GB" w:eastAsia="it-IT"/>
              </w:rPr>
            </w:pPr>
            <w:r>
              <w:rPr>
                <w:lang w:val="en-GB" w:eastAsia="it-IT"/>
              </w:rPr>
              <w:t>5.2.6; 5.2.7; 5.2.8; 5.2.9; 5.2.10</w:t>
            </w:r>
          </w:p>
        </w:tc>
        <w:tc>
          <w:tcPr>
            <w:tcW w:w="5467" w:type="dxa"/>
          </w:tcPr>
          <w:p w14:paraId="168498E0" w14:textId="77777777" w:rsidR="00F53340" w:rsidRPr="000A02BB" w:rsidRDefault="00F53340" w:rsidP="00C37398">
            <w:pPr>
              <w:pStyle w:val="ListParagraph"/>
              <w:numPr>
                <w:ilvl w:val="0"/>
                <w:numId w:val="55"/>
              </w:numPr>
              <w:spacing w:before="60" w:after="60" w:line="259" w:lineRule="auto"/>
              <w:ind w:left="360"/>
              <w:contextualSpacing w:val="0"/>
              <w:rPr>
                <w:lang w:val="en-GB" w:eastAsia="it-IT"/>
              </w:rPr>
            </w:pPr>
            <w:r w:rsidRPr="000A02BB">
              <w:rPr>
                <w:lang w:val="en-GB" w:eastAsia="it-IT"/>
              </w:rPr>
              <w:t>Leave missing if not asked</w:t>
            </w:r>
          </w:p>
          <w:p w14:paraId="77E98B16" w14:textId="77777777" w:rsidR="00F53340" w:rsidRPr="000A02BB" w:rsidRDefault="00F53340" w:rsidP="00C37398">
            <w:pPr>
              <w:pStyle w:val="ListParagraph"/>
              <w:numPr>
                <w:ilvl w:val="0"/>
                <w:numId w:val="55"/>
              </w:numPr>
              <w:spacing w:before="60" w:after="60" w:line="259" w:lineRule="auto"/>
              <w:ind w:left="360"/>
              <w:contextualSpacing w:val="0"/>
              <w:rPr>
                <w:lang w:val="en-GB" w:eastAsia="it-IT"/>
              </w:rPr>
            </w:pPr>
            <w:r w:rsidRPr="00A52DE7">
              <w:rPr>
                <w:lang w:val="en-GB" w:eastAsia="it-IT"/>
              </w:rPr>
              <w:t>Th</w:t>
            </w:r>
            <w:r>
              <w:rPr>
                <w:lang w:val="en-GB" w:eastAsia="it-IT"/>
              </w:rPr>
              <w:t>ese</w:t>
            </w:r>
            <w:r w:rsidRPr="00A52DE7">
              <w:rPr>
                <w:lang w:val="en-GB" w:eastAsia="it-IT"/>
              </w:rPr>
              <w:t xml:space="preserve"> section</w:t>
            </w:r>
            <w:r>
              <w:rPr>
                <w:lang w:val="en-GB" w:eastAsia="it-IT"/>
              </w:rPr>
              <w:t>s</w:t>
            </w:r>
            <w:r w:rsidRPr="00A52DE7">
              <w:rPr>
                <w:lang w:val="en-GB" w:eastAsia="it-IT"/>
              </w:rPr>
              <w:t xml:space="preserve"> regardless of whether they responded to questions with a reference period of the last 7 days.</w:t>
            </w:r>
          </w:p>
        </w:tc>
      </w:tr>
    </w:tbl>
    <w:p w14:paraId="5221B2DC" w14:textId="049CA5A1" w:rsidR="00F53340" w:rsidRDefault="00F53340" w:rsidP="00F53340">
      <w:pPr>
        <w:spacing w:after="0"/>
        <w:rPr>
          <w:lang w:val="en-GB" w:eastAsia="it-IT"/>
        </w:rPr>
      </w:pPr>
    </w:p>
    <w:p w14:paraId="088ACFFB" w14:textId="77777777" w:rsidR="00F53340" w:rsidRDefault="00F53340" w:rsidP="00F53340">
      <w:pPr>
        <w:spacing w:after="0"/>
        <w:rPr>
          <w:lang w:val="en-GB" w:eastAsia="it-IT"/>
        </w:rPr>
      </w:pPr>
    </w:p>
    <w:p w14:paraId="6B5F1E74" w14:textId="07F644E7" w:rsidR="00184561" w:rsidRPr="006C23C9" w:rsidRDefault="00184561" w:rsidP="00F53340">
      <w:pPr>
        <w:pStyle w:val="Heading3"/>
        <w:spacing w:before="0" w:after="0" w:line="259" w:lineRule="auto"/>
      </w:pPr>
      <w:bookmarkStart w:id="173" w:name="_Toc22836985"/>
      <w:bookmarkStart w:id="174" w:name="_Toc176262700"/>
      <w:r w:rsidRPr="006C23C9">
        <w:t xml:space="preserve">Labor </w:t>
      </w:r>
      <w:r>
        <w:t>status</w:t>
      </w:r>
      <w:bookmarkEnd w:id="173"/>
      <w:r w:rsidR="000C1C69">
        <w:t>, 7-day reference period</w:t>
      </w:r>
      <w:bookmarkEnd w:id="174"/>
    </w:p>
    <w:p w14:paraId="557AFFA8" w14:textId="77777777" w:rsidR="008437FA" w:rsidRDefault="008437FA" w:rsidP="00F53340">
      <w:pPr>
        <w:spacing w:after="0"/>
        <w:jc w:val="both"/>
        <w:rPr>
          <w:rFonts w:ascii="Calibri" w:hAnsi="Calibri" w:cs="Calibri"/>
        </w:rPr>
      </w:pPr>
    </w:p>
    <w:p w14:paraId="3B2048F1" w14:textId="10D84FD3" w:rsidR="00184561" w:rsidRPr="006C23C9" w:rsidRDefault="00184561" w:rsidP="00F53340">
      <w:pPr>
        <w:spacing w:after="0"/>
        <w:jc w:val="both"/>
        <w:rPr>
          <w:rFonts w:ascii="Calibri" w:hAnsi="Calibri" w:cs="Calibri"/>
        </w:rPr>
      </w:pPr>
      <w:r w:rsidRPr="006C23C9">
        <w:rPr>
          <w:rFonts w:ascii="Calibri" w:hAnsi="Calibri" w:cs="Calibri"/>
        </w:rPr>
        <w:t>All variables are numeric unless specified.</w:t>
      </w:r>
    </w:p>
    <w:p w14:paraId="242E26A1" w14:textId="77777777" w:rsidR="00D243C6" w:rsidRDefault="00D243C6" w:rsidP="00F53340">
      <w:pPr>
        <w:spacing w:after="0"/>
        <w:rPr>
          <w:rFonts w:ascii="Calibri" w:hAnsi="Calibri" w:cs="Calibri"/>
          <w:b/>
        </w:rPr>
      </w:pPr>
    </w:p>
    <w:p w14:paraId="4A103E57" w14:textId="5373FFEE" w:rsidR="00D72040" w:rsidRPr="006C23C9" w:rsidRDefault="00D72040" w:rsidP="00F53340">
      <w:pPr>
        <w:spacing w:after="0"/>
        <w:rPr>
          <w:rFonts w:ascii="Calibri" w:hAnsi="Calibri" w:cs="Calibri"/>
          <w:b/>
        </w:rPr>
      </w:pPr>
      <w:r>
        <w:rPr>
          <w:rFonts w:ascii="Calibri" w:hAnsi="Calibri" w:cs="Calibri"/>
          <w:b/>
        </w:rPr>
        <w:t>minlaborage</w:t>
      </w:r>
    </w:p>
    <w:p w14:paraId="6C346C70" w14:textId="313FE84A" w:rsidR="00D72040" w:rsidRPr="00E052A9" w:rsidRDefault="004F3C9F" w:rsidP="00F53340">
      <w:pPr>
        <w:spacing w:after="0"/>
        <w:jc w:val="both"/>
        <w:rPr>
          <w:rFonts w:ascii="Calibri" w:hAnsi="Calibri" w:cs="Calibri"/>
          <w:b/>
        </w:rPr>
      </w:pPr>
      <w:r>
        <w:rPr>
          <w:rFonts w:ascii="Calibri" w:hAnsi="Calibri" w:cs="Calibri"/>
        </w:rPr>
        <w:t xml:space="preserve">This is the lowest </w:t>
      </w:r>
      <w:r w:rsidR="00D72040" w:rsidRPr="006C23C9">
        <w:rPr>
          <w:rFonts w:ascii="Calibri" w:hAnsi="Calibri" w:cs="Calibri"/>
        </w:rPr>
        <w:t xml:space="preserve">age </w:t>
      </w:r>
      <w:r>
        <w:rPr>
          <w:rFonts w:ascii="Calibri" w:hAnsi="Calibri" w:cs="Calibri"/>
        </w:rPr>
        <w:t xml:space="preserve">for which the </w:t>
      </w:r>
      <w:r w:rsidR="00D72040" w:rsidRPr="006C23C9">
        <w:rPr>
          <w:rFonts w:ascii="Calibri" w:hAnsi="Calibri" w:cs="Calibri"/>
        </w:rPr>
        <w:t xml:space="preserve">labor module </w:t>
      </w:r>
      <w:r>
        <w:rPr>
          <w:rFonts w:ascii="Calibri" w:hAnsi="Calibri" w:cs="Calibri"/>
        </w:rPr>
        <w:t xml:space="preserve">is implemented in the survey </w:t>
      </w:r>
      <w:r w:rsidR="00D72040" w:rsidRPr="006C23C9">
        <w:rPr>
          <w:rFonts w:ascii="Calibri" w:hAnsi="Calibri" w:cs="Calibri"/>
        </w:rPr>
        <w:t xml:space="preserve">or the </w:t>
      </w:r>
      <w:r>
        <w:rPr>
          <w:rFonts w:ascii="Calibri" w:hAnsi="Calibri" w:cs="Calibri"/>
        </w:rPr>
        <w:t xml:space="preserve">minimum </w:t>
      </w:r>
      <w:r w:rsidR="00D72040" w:rsidRPr="006C23C9">
        <w:rPr>
          <w:rFonts w:ascii="Calibri" w:hAnsi="Calibri" w:cs="Calibri"/>
        </w:rPr>
        <w:t xml:space="preserve">working age </w:t>
      </w:r>
      <w:r>
        <w:rPr>
          <w:rFonts w:ascii="Calibri" w:hAnsi="Calibri" w:cs="Calibri"/>
        </w:rPr>
        <w:t>in the country</w:t>
      </w:r>
      <w:r w:rsidR="00D72040" w:rsidRPr="006C23C9">
        <w:rPr>
          <w:rFonts w:ascii="Calibri" w:hAnsi="Calibri" w:cs="Calibri"/>
        </w:rPr>
        <w:t xml:space="preserve">. For this reason, the lower age cutoff at which information is collected will vary from country to country. </w:t>
      </w:r>
    </w:p>
    <w:p w14:paraId="6F7ABAD8" w14:textId="77777777" w:rsidR="00F53340" w:rsidRDefault="00F53340" w:rsidP="00F53340">
      <w:pPr>
        <w:spacing w:after="0"/>
        <w:rPr>
          <w:rFonts w:ascii="Calibri" w:hAnsi="Calibri" w:cs="Calibri"/>
          <w:b/>
        </w:rPr>
      </w:pPr>
      <w:bookmarkStart w:id="175" w:name="_Hlk6319151"/>
    </w:p>
    <w:p w14:paraId="3E5C17DE" w14:textId="77777777" w:rsidR="00A04EE7" w:rsidRDefault="00A04EE7">
      <w:pPr>
        <w:rPr>
          <w:rFonts w:ascii="Calibri" w:hAnsi="Calibri" w:cs="Calibri"/>
          <w:b/>
        </w:rPr>
      </w:pPr>
      <w:r>
        <w:rPr>
          <w:rFonts w:ascii="Calibri" w:hAnsi="Calibri" w:cs="Calibri"/>
          <w:b/>
        </w:rPr>
        <w:br w:type="page"/>
      </w:r>
    </w:p>
    <w:p w14:paraId="1DE30D29" w14:textId="7DCD0C41" w:rsidR="00D72040" w:rsidRPr="006C23C9" w:rsidRDefault="00D72040" w:rsidP="00F53340">
      <w:pPr>
        <w:spacing w:after="0"/>
        <w:rPr>
          <w:rFonts w:ascii="Calibri" w:hAnsi="Calibri" w:cs="Calibri"/>
          <w:b/>
        </w:rPr>
      </w:pPr>
      <w:r w:rsidRPr="006C23C9">
        <w:rPr>
          <w:rFonts w:ascii="Calibri" w:hAnsi="Calibri" w:cs="Calibri"/>
          <w:b/>
        </w:rPr>
        <w:t>lstatus</w:t>
      </w:r>
    </w:p>
    <w:p w14:paraId="0A79BD50" w14:textId="7ACCA1E2" w:rsidR="00D72040" w:rsidRPr="006C23C9" w:rsidRDefault="00D243C6" w:rsidP="00F80ED5">
      <w:pPr>
        <w:spacing w:after="0"/>
        <w:jc w:val="both"/>
        <w:rPr>
          <w:rFonts w:ascii="Calibri" w:hAnsi="Calibri" w:cs="Calibri"/>
          <w:b/>
        </w:rPr>
      </w:pPr>
      <w:r>
        <w:rPr>
          <w:rFonts w:ascii="Calibri" w:hAnsi="Calibri" w:cs="Calibri"/>
        </w:rPr>
        <w:t xml:space="preserve">This </w:t>
      </w:r>
      <w:r w:rsidR="00D72040" w:rsidRPr="006C23C9">
        <w:rPr>
          <w:rFonts w:ascii="Calibri" w:hAnsi="Calibri" w:cs="Calibri"/>
        </w:rPr>
        <w:t xml:space="preserve">is an individual’s </w:t>
      </w:r>
      <w:r w:rsidR="00D72040" w:rsidRPr="008555CE">
        <w:rPr>
          <w:rFonts w:ascii="Calibri" w:hAnsi="Calibri" w:cs="Calibri"/>
          <w:b/>
          <w:i/>
        </w:rPr>
        <w:t xml:space="preserve">labor status in the last </w:t>
      </w:r>
      <w:r w:rsidR="008555CE" w:rsidRPr="008555CE">
        <w:rPr>
          <w:rFonts w:ascii="Calibri" w:hAnsi="Calibri" w:cs="Calibri"/>
          <w:b/>
          <w:i/>
        </w:rPr>
        <w:t>7</w:t>
      </w:r>
      <w:r w:rsidR="00D72040" w:rsidRPr="008555CE">
        <w:rPr>
          <w:rFonts w:ascii="Calibri" w:hAnsi="Calibri" w:cs="Calibri"/>
          <w:b/>
          <w:i/>
        </w:rPr>
        <w:t xml:space="preserve"> days</w:t>
      </w:r>
      <w:r w:rsidR="00D72040" w:rsidRPr="006C23C9">
        <w:rPr>
          <w:rFonts w:ascii="Calibri" w:hAnsi="Calibri" w:cs="Calibri"/>
        </w:rPr>
        <w:t>. The Value must be missing for individuals less than the required age (</w:t>
      </w:r>
      <w:r w:rsidR="00E9183A">
        <w:rPr>
          <w:rFonts w:ascii="Calibri" w:hAnsi="Calibri" w:cs="Calibri"/>
        </w:rPr>
        <w:t>MINLABORAGE</w:t>
      </w:r>
      <w:r w:rsidR="00D72040">
        <w:t>).</w:t>
      </w:r>
      <w:r w:rsidR="001D53FD">
        <w:t xml:space="preserve"> </w:t>
      </w:r>
      <w:r w:rsidR="00D72040" w:rsidRPr="006C23C9">
        <w:rPr>
          <w:rFonts w:ascii="Calibri" w:hAnsi="Calibri" w:cs="Calibri"/>
        </w:rPr>
        <w:t xml:space="preserve">Three categories are used after harmonization: </w:t>
      </w:r>
    </w:p>
    <w:p w14:paraId="7B606034" w14:textId="77777777" w:rsidR="00D72040" w:rsidRPr="00522B68" w:rsidRDefault="00D72040" w:rsidP="00F80ED5">
      <w:pPr>
        <w:pStyle w:val="ListParagraph"/>
        <w:spacing w:after="0"/>
        <w:contextualSpacing w:val="0"/>
        <w:rPr>
          <w:rFonts w:ascii="Calibri" w:hAnsi="Calibri" w:cs="Calibri"/>
          <w:i/>
          <w:iCs/>
        </w:rPr>
      </w:pPr>
      <w:r w:rsidRPr="00522B68">
        <w:rPr>
          <w:rFonts w:ascii="Calibri" w:hAnsi="Calibri" w:cs="Calibri"/>
          <w:i/>
          <w:iCs/>
        </w:rPr>
        <w:t>1 = Employed</w:t>
      </w:r>
    </w:p>
    <w:p w14:paraId="3B57A94C" w14:textId="77777777" w:rsidR="00D72040" w:rsidRPr="00522B68" w:rsidRDefault="00D72040" w:rsidP="00F80ED5">
      <w:pPr>
        <w:pStyle w:val="ListParagraph"/>
        <w:spacing w:after="0"/>
        <w:contextualSpacing w:val="0"/>
        <w:rPr>
          <w:rFonts w:ascii="Calibri" w:hAnsi="Calibri" w:cs="Calibri"/>
          <w:i/>
          <w:iCs/>
        </w:rPr>
      </w:pPr>
      <w:r w:rsidRPr="00522B68">
        <w:rPr>
          <w:rFonts w:ascii="Calibri" w:hAnsi="Calibri" w:cs="Calibri"/>
          <w:i/>
          <w:iCs/>
        </w:rPr>
        <w:t>2 = Unemployed</w:t>
      </w:r>
    </w:p>
    <w:p w14:paraId="2D068C92" w14:textId="77777777" w:rsidR="00D72040" w:rsidRPr="00522B68" w:rsidRDefault="00D72040" w:rsidP="00F80ED5">
      <w:pPr>
        <w:pStyle w:val="ListParagraph"/>
        <w:spacing w:after="0"/>
        <w:contextualSpacing w:val="0"/>
        <w:rPr>
          <w:rFonts w:ascii="Calibri" w:hAnsi="Calibri" w:cs="Calibri"/>
          <w:i/>
          <w:iCs/>
        </w:rPr>
      </w:pPr>
      <w:r w:rsidRPr="00522B68">
        <w:rPr>
          <w:rFonts w:ascii="Calibri" w:hAnsi="Calibri" w:cs="Calibri"/>
          <w:i/>
          <w:iCs/>
        </w:rPr>
        <w:t>3 = Not-in-labor force</w:t>
      </w:r>
      <w:r w:rsidRPr="00522B68">
        <w:rPr>
          <w:rFonts w:ascii="Calibri" w:hAnsi="Calibri" w:cs="Calibri"/>
          <w:i/>
          <w:iCs/>
        </w:rPr>
        <w:tab/>
      </w:r>
    </w:p>
    <w:bookmarkEnd w:id="175"/>
    <w:p w14:paraId="5D008E07" w14:textId="77777777" w:rsidR="001D53FD" w:rsidRDefault="001D53FD" w:rsidP="00F80ED5">
      <w:pPr>
        <w:spacing w:after="0"/>
        <w:jc w:val="both"/>
        <w:rPr>
          <w:rFonts w:ascii="Calibri" w:hAnsi="Calibri" w:cs="Calibri"/>
        </w:rPr>
      </w:pPr>
    </w:p>
    <w:p w14:paraId="7D5B28B8" w14:textId="79A0464B" w:rsidR="008555CE" w:rsidRPr="001D53FD" w:rsidRDefault="008555CE" w:rsidP="005D1EEA">
      <w:pPr>
        <w:pStyle w:val="ListParagraph"/>
        <w:numPr>
          <w:ilvl w:val="0"/>
          <w:numId w:val="29"/>
        </w:numPr>
        <w:spacing w:after="0"/>
        <w:jc w:val="both"/>
        <w:rPr>
          <w:rFonts w:ascii="Calibri" w:hAnsi="Calibri" w:cs="Calibri"/>
        </w:rPr>
      </w:pPr>
      <w:r w:rsidRPr="001D53FD">
        <w:rPr>
          <w:rFonts w:ascii="Calibri" w:hAnsi="Calibri" w:cs="Calibri"/>
          <w:i/>
          <w:iCs/>
        </w:rPr>
        <w:t>Employed</w:t>
      </w:r>
      <w:r w:rsidR="00D243C6" w:rsidRPr="001D53FD">
        <w:rPr>
          <w:rFonts w:ascii="Calibri" w:hAnsi="Calibri" w:cs="Calibri"/>
        </w:rPr>
        <w:t xml:space="preserve">: </w:t>
      </w:r>
      <w:r w:rsidRPr="001D53FD">
        <w:rPr>
          <w:rFonts w:ascii="Calibri" w:hAnsi="Calibri" w:cs="Calibri"/>
        </w:rPr>
        <w:t>Employed is defined as anyone who worked during the last 7 days or reference week, regardless of whether the employment was formal or informal, paid or unpaid, for a minimum of 1 hour.  Individuals who had a job, but for any reason did not work in the last 7 days are considered employed.</w:t>
      </w:r>
    </w:p>
    <w:p w14:paraId="10E91F67" w14:textId="522DA750" w:rsidR="008555CE" w:rsidRPr="001D53FD" w:rsidRDefault="008555CE" w:rsidP="005D1EEA">
      <w:pPr>
        <w:pStyle w:val="ListParagraph"/>
        <w:numPr>
          <w:ilvl w:val="0"/>
          <w:numId w:val="29"/>
        </w:numPr>
        <w:spacing w:after="0"/>
        <w:jc w:val="both"/>
        <w:rPr>
          <w:rFonts w:ascii="Calibri" w:hAnsi="Calibri" w:cs="Calibri"/>
        </w:rPr>
      </w:pPr>
      <w:r w:rsidRPr="001D53FD">
        <w:rPr>
          <w:rFonts w:ascii="Calibri" w:hAnsi="Calibri" w:cs="Calibri"/>
          <w:i/>
          <w:iCs/>
        </w:rPr>
        <w:t>Unemployed</w:t>
      </w:r>
      <w:r w:rsidR="00D243C6" w:rsidRPr="001D53FD">
        <w:rPr>
          <w:rFonts w:ascii="Calibri" w:hAnsi="Calibri" w:cs="Calibri"/>
        </w:rPr>
        <w:t xml:space="preserve">: </w:t>
      </w:r>
      <w:r w:rsidRPr="001D53FD">
        <w:rPr>
          <w:rFonts w:ascii="Calibri" w:hAnsi="Calibri" w:cs="Calibri"/>
        </w:rP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2420C238" w14:textId="7474B9E1" w:rsidR="008555CE" w:rsidRPr="001D53FD" w:rsidRDefault="008555CE" w:rsidP="005D1EEA">
      <w:pPr>
        <w:pStyle w:val="ListParagraph"/>
        <w:numPr>
          <w:ilvl w:val="0"/>
          <w:numId w:val="29"/>
        </w:numPr>
        <w:spacing w:after="0"/>
        <w:jc w:val="both"/>
        <w:rPr>
          <w:rFonts w:ascii="Calibri" w:hAnsi="Calibri" w:cs="Calibri"/>
        </w:rPr>
      </w:pPr>
      <w:r w:rsidRPr="001D53FD">
        <w:rPr>
          <w:rFonts w:ascii="Calibri" w:hAnsi="Calibri" w:cs="Calibri"/>
          <w:i/>
          <w:iCs/>
        </w:rPr>
        <w:t>Not-in-labor force</w:t>
      </w:r>
      <w:r w:rsidR="001D53FD" w:rsidRPr="001D53FD">
        <w:rPr>
          <w:rFonts w:ascii="Calibri" w:hAnsi="Calibri" w:cs="Calibri"/>
        </w:rPr>
        <w:t xml:space="preserve">: </w:t>
      </w:r>
      <w:r w:rsidRPr="001D53FD">
        <w:rPr>
          <w:rFonts w:ascii="Calibri" w:hAnsi="Calibri" w:cs="Calibri"/>
        </w:rPr>
        <w:t>A person is defined as not-in-labor force if he or she is, presently not working and it is not actively seeking a job during the last 7 days or reference week.</w:t>
      </w:r>
    </w:p>
    <w:p w14:paraId="6298E6AD" w14:textId="7B2FD7E1" w:rsidR="00D72040" w:rsidRDefault="00D72040" w:rsidP="001D53FD">
      <w:pPr>
        <w:spacing w:after="0"/>
        <w:jc w:val="both"/>
        <w:rPr>
          <w:rFonts w:ascii="Calibri" w:hAnsi="Calibri" w:cs="Calibri"/>
        </w:rPr>
      </w:pPr>
    </w:p>
    <w:p w14:paraId="3698B7D9" w14:textId="77777777" w:rsidR="002278BC" w:rsidRPr="002278BC" w:rsidRDefault="002278BC" w:rsidP="002278BC">
      <w:pPr>
        <w:spacing w:after="0"/>
        <w:jc w:val="both"/>
        <w:rPr>
          <w:rFonts w:ascii="Calibri" w:hAnsi="Calibri" w:cs="Calibri"/>
          <w:u w:val="single"/>
        </w:rPr>
      </w:pPr>
      <w:r>
        <w:rPr>
          <w:rFonts w:ascii="Calibri" w:hAnsi="Calibri" w:cs="Calibri"/>
        </w:rPr>
        <w:t xml:space="preserve">Note: </w:t>
      </w:r>
      <w:r w:rsidRPr="002278BC">
        <w:rPr>
          <w:rFonts w:ascii="Calibri" w:hAnsi="Calibri" w:cs="Calibri"/>
          <w:u w:val="single"/>
        </w:rPr>
        <w:t xml:space="preserve">All persons are considered active in the labor force if they presently have a job (formal or informal, i.e., employed) or do not have a job but are actively seeking work (i.e., unemployed). </w:t>
      </w:r>
    </w:p>
    <w:p w14:paraId="7579BFFB" w14:textId="1BD1C525" w:rsidR="002278BC" w:rsidRPr="006C23C9" w:rsidRDefault="002278BC" w:rsidP="001D53FD">
      <w:pPr>
        <w:spacing w:after="0"/>
        <w:jc w:val="both"/>
        <w:rPr>
          <w:rFonts w:ascii="Calibri" w:hAnsi="Calibri" w:cs="Calibri"/>
        </w:rPr>
      </w:pPr>
    </w:p>
    <w:p w14:paraId="1ED67894" w14:textId="77777777" w:rsidR="00D72040" w:rsidRPr="006C23C9" w:rsidRDefault="00D72040" w:rsidP="001D53FD">
      <w:pPr>
        <w:spacing w:after="0"/>
        <w:rPr>
          <w:rFonts w:ascii="Calibri" w:hAnsi="Calibri" w:cs="Calibri"/>
          <w:b/>
        </w:rPr>
      </w:pPr>
      <w:r w:rsidRPr="006C23C9">
        <w:rPr>
          <w:rFonts w:ascii="Calibri" w:hAnsi="Calibri" w:cs="Calibri"/>
          <w:b/>
        </w:rPr>
        <w:t>nlfreason</w:t>
      </w:r>
    </w:p>
    <w:p w14:paraId="3DB31CB0" w14:textId="0CBD547B" w:rsidR="00D72040" w:rsidRPr="006C23C9" w:rsidRDefault="001D53FD" w:rsidP="001D53FD">
      <w:pPr>
        <w:spacing w:after="0"/>
        <w:jc w:val="both"/>
        <w:rPr>
          <w:rFonts w:ascii="Calibri" w:hAnsi="Calibri" w:cs="Calibri"/>
        </w:rPr>
      </w:pPr>
      <w:r>
        <w:rPr>
          <w:rFonts w:ascii="Calibri" w:hAnsi="Calibri" w:cs="Calibri"/>
        </w:rPr>
        <w:t xml:space="preserve">This </w:t>
      </w:r>
      <w:r w:rsidR="00D72040" w:rsidRPr="006C23C9">
        <w:rPr>
          <w:rFonts w:ascii="Calibri" w:hAnsi="Calibri" w:cs="Calibri"/>
        </w:rPr>
        <w:t xml:space="preserve">is the reason an individual was not in the labor force </w:t>
      </w:r>
      <w:r w:rsidR="00D72040" w:rsidRPr="008555CE">
        <w:rPr>
          <w:rFonts w:ascii="Calibri" w:hAnsi="Calibri" w:cs="Calibri"/>
          <w:b/>
          <w:i/>
        </w:rPr>
        <w:t xml:space="preserve">in the last </w:t>
      </w:r>
      <w:r w:rsidR="008555CE" w:rsidRPr="008555CE">
        <w:rPr>
          <w:rFonts w:ascii="Calibri" w:hAnsi="Calibri" w:cs="Calibri"/>
          <w:b/>
          <w:i/>
        </w:rPr>
        <w:t xml:space="preserve">7 </w:t>
      </w:r>
      <w:r w:rsidR="00D72040" w:rsidRPr="008555CE">
        <w:rPr>
          <w:rFonts w:ascii="Calibri" w:hAnsi="Calibri" w:cs="Calibri"/>
          <w:b/>
          <w:i/>
        </w:rPr>
        <w:t>days</w:t>
      </w:r>
      <w:r w:rsidR="00D72040" w:rsidRPr="006C23C9">
        <w:rPr>
          <w:rFonts w:ascii="Calibri" w:hAnsi="Calibri" w:cs="Calibri"/>
        </w:rPr>
        <w:t>. This variable is constructed for all those who are not presently employed and are not looking for work (</w:t>
      </w:r>
      <w:r w:rsidR="009B0620">
        <w:rPr>
          <w:rFonts w:ascii="Calibri" w:hAnsi="Calibri" w:cs="Calibri"/>
        </w:rPr>
        <w:t>LSTATUS</w:t>
      </w:r>
      <w:r w:rsidR="00D72040" w:rsidRPr="006C23C9">
        <w:rPr>
          <w:rFonts w:ascii="Calibri" w:hAnsi="Calibri" w:cs="Calibri"/>
        </w:rPr>
        <w:t xml:space="preserve">=3) and missing otherwise. Five categories after harmonization: </w:t>
      </w:r>
    </w:p>
    <w:p w14:paraId="1B60742A" w14:textId="30923026" w:rsidR="00D72040" w:rsidRPr="00F80ED5" w:rsidRDefault="00D72040" w:rsidP="001D53FD">
      <w:pPr>
        <w:pStyle w:val="NoSpacing"/>
        <w:spacing w:line="259" w:lineRule="auto"/>
        <w:ind w:left="720"/>
        <w:rPr>
          <w:rFonts w:asciiTheme="minorHAnsi" w:hAnsiTheme="minorHAnsi" w:cstheme="minorHAnsi"/>
          <w:i/>
          <w:iCs/>
        </w:rPr>
      </w:pPr>
      <w:r w:rsidRPr="00F80ED5">
        <w:rPr>
          <w:rFonts w:asciiTheme="minorHAnsi" w:hAnsiTheme="minorHAnsi" w:cstheme="minorHAnsi"/>
          <w:i/>
          <w:iCs/>
        </w:rPr>
        <w:t>1</w:t>
      </w:r>
      <w:r w:rsidR="008469D8" w:rsidRPr="00F80ED5">
        <w:rPr>
          <w:rFonts w:asciiTheme="minorHAnsi" w:hAnsiTheme="minorHAnsi" w:cstheme="minorHAnsi"/>
          <w:i/>
          <w:iCs/>
        </w:rPr>
        <w:t xml:space="preserve"> </w:t>
      </w:r>
      <w:r w:rsidRPr="00F80ED5">
        <w:rPr>
          <w:rFonts w:asciiTheme="minorHAnsi" w:hAnsiTheme="minorHAnsi" w:cstheme="minorHAnsi"/>
          <w:i/>
          <w:iCs/>
        </w:rPr>
        <w:t xml:space="preserve">= Student </w:t>
      </w:r>
    </w:p>
    <w:p w14:paraId="5E553C22" w14:textId="734DFE1D" w:rsidR="00D72040" w:rsidRPr="00F80ED5" w:rsidRDefault="00D72040" w:rsidP="001D53FD">
      <w:pPr>
        <w:pStyle w:val="NoSpacing"/>
        <w:spacing w:line="259" w:lineRule="auto"/>
        <w:ind w:left="720"/>
        <w:rPr>
          <w:rFonts w:asciiTheme="minorHAnsi" w:hAnsiTheme="minorHAnsi" w:cstheme="minorHAnsi"/>
          <w:i/>
          <w:iCs/>
        </w:rPr>
      </w:pPr>
      <w:r w:rsidRPr="00F80ED5">
        <w:rPr>
          <w:rFonts w:asciiTheme="minorHAnsi" w:hAnsiTheme="minorHAnsi" w:cstheme="minorHAnsi"/>
          <w:i/>
          <w:iCs/>
        </w:rPr>
        <w:t>2</w:t>
      </w:r>
      <w:r w:rsidR="008469D8" w:rsidRPr="00F80ED5">
        <w:rPr>
          <w:rFonts w:asciiTheme="minorHAnsi" w:hAnsiTheme="minorHAnsi" w:cstheme="minorHAnsi"/>
          <w:i/>
          <w:iCs/>
        </w:rPr>
        <w:t xml:space="preserve"> </w:t>
      </w:r>
      <w:r w:rsidRPr="00F80ED5">
        <w:rPr>
          <w:rFonts w:asciiTheme="minorHAnsi" w:hAnsiTheme="minorHAnsi" w:cstheme="minorHAnsi"/>
          <w:i/>
          <w:iCs/>
        </w:rPr>
        <w:t>= Housewife</w:t>
      </w:r>
    </w:p>
    <w:p w14:paraId="06F0CC22" w14:textId="0E557925" w:rsidR="00D72040" w:rsidRPr="00F80ED5" w:rsidRDefault="00D72040" w:rsidP="001D53FD">
      <w:pPr>
        <w:pStyle w:val="NoSpacing"/>
        <w:spacing w:line="259" w:lineRule="auto"/>
        <w:ind w:left="720"/>
        <w:rPr>
          <w:rFonts w:asciiTheme="minorHAnsi" w:hAnsiTheme="minorHAnsi" w:cstheme="minorHAnsi"/>
          <w:i/>
          <w:iCs/>
        </w:rPr>
      </w:pPr>
      <w:r w:rsidRPr="00F80ED5">
        <w:rPr>
          <w:rFonts w:asciiTheme="minorHAnsi" w:hAnsiTheme="minorHAnsi" w:cstheme="minorHAnsi"/>
          <w:i/>
          <w:iCs/>
        </w:rPr>
        <w:t>3</w:t>
      </w:r>
      <w:r w:rsidR="008469D8" w:rsidRPr="00F80ED5">
        <w:rPr>
          <w:rFonts w:asciiTheme="minorHAnsi" w:hAnsiTheme="minorHAnsi" w:cstheme="minorHAnsi"/>
          <w:i/>
          <w:iCs/>
        </w:rPr>
        <w:t xml:space="preserve"> </w:t>
      </w:r>
      <w:r w:rsidRPr="00F80ED5">
        <w:rPr>
          <w:rFonts w:asciiTheme="minorHAnsi" w:hAnsiTheme="minorHAnsi" w:cstheme="minorHAnsi"/>
          <w:i/>
          <w:iCs/>
        </w:rPr>
        <w:t xml:space="preserve">= Retired </w:t>
      </w:r>
    </w:p>
    <w:p w14:paraId="5ED3D76B" w14:textId="210698E5" w:rsidR="00D72040" w:rsidRPr="00F80ED5" w:rsidRDefault="00D72040" w:rsidP="001D53FD">
      <w:pPr>
        <w:pStyle w:val="NoSpacing"/>
        <w:spacing w:line="259" w:lineRule="auto"/>
        <w:ind w:left="720"/>
        <w:rPr>
          <w:rFonts w:asciiTheme="minorHAnsi" w:hAnsiTheme="minorHAnsi" w:cstheme="minorHAnsi"/>
          <w:i/>
          <w:iCs/>
        </w:rPr>
      </w:pPr>
      <w:r w:rsidRPr="00F80ED5">
        <w:rPr>
          <w:rFonts w:asciiTheme="minorHAnsi" w:hAnsiTheme="minorHAnsi" w:cstheme="minorHAnsi"/>
          <w:i/>
          <w:iCs/>
        </w:rPr>
        <w:t xml:space="preserve">4 = Disabled </w:t>
      </w:r>
    </w:p>
    <w:p w14:paraId="7FFBFE02" w14:textId="15244463" w:rsidR="00D72040" w:rsidRPr="00F80ED5" w:rsidRDefault="00D72040" w:rsidP="00A66E54">
      <w:pPr>
        <w:pStyle w:val="NoSpacing"/>
        <w:ind w:left="720"/>
        <w:rPr>
          <w:rFonts w:asciiTheme="minorHAnsi" w:hAnsiTheme="minorHAnsi" w:cstheme="minorHAnsi"/>
          <w:i/>
          <w:iCs/>
        </w:rPr>
      </w:pPr>
      <w:r w:rsidRPr="00F80ED5">
        <w:rPr>
          <w:rFonts w:asciiTheme="minorHAnsi" w:hAnsiTheme="minorHAnsi" w:cstheme="minorHAnsi"/>
          <w:i/>
          <w:iCs/>
        </w:rPr>
        <w:t xml:space="preserve">5 = Other </w:t>
      </w:r>
    </w:p>
    <w:p w14:paraId="3FED3018" w14:textId="2B242001" w:rsidR="00A66E54" w:rsidRDefault="00A66E54" w:rsidP="00A66E54">
      <w:pPr>
        <w:spacing w:after="0" w:line="276" w:lineRule="auto"/>
        <w:jc w:val="both"/>
        <w:rPr>
          <w:rFonts w:ascii="Calibri" w:hAnsi="Calibri" w:cs="Calibri"/>
        </w:rPr>
      </w:pPr>
    </w:p>
    <w:p w14:paraId="4785BFAB" w14:textId="1BE01F2B" w:rsidR="008469D8" w:rsidRPr="006C23C9" w:rsidRDefault="008469D8" w:rsidP="00C37398">
      <w:pPr>
        <w:pStyle w:val="NoSpacing"/>
        <w:numPr>
          <w:ilvl w:val="0"/>
          <w:numId w:val="52"/>
        </w:numPr>
        <w:spacing w:line="259" w:lineRule="auto"/>
        <w:rPr>
          <w:rFonts w:asciiTheme="minorHAnsi" w:hAnsiTheme="minorHAnsi" w:cstheme="minorHAnsi"/>
        </w:rPr>
      </w:pPr>
      <w:r w:rsidRPr="008469D8">
        <w:rPr>
          <w:rFonts w:asciiTheme="minorHAnsi" w:hAnsiTheme="minorHAnsi" w:cstheme="minorHAnsi"/>
          <w:i/>
          <w:iCs/>
        </w:rPr>
        <w:t>Student</w:t>
      </w:r>
      <w:r>
        <w:rPr>
          <w:rFonts w:asciiTheme="minorHAnsi" w:hAnsiTheme="minorHAnsi" w:cstheme="minorHAnsi"/>
        </w:rPr>
        <w:t>: A</w:t>
      </w:r>
      <w:r w:rsidRPr="006C23C9">
        <w:rPr>
          <w:rFonts w:asciiTheme="minorHAnsi" w:hAnsiTheme="minorHAnsi" w:cstheme="minorHAnsi"/>
        </w:rPr>
        <w:t xml:space="preserve"> person currently studying.</w:t>
      </w:r>
    </w:p>
    <w:p w14:paraId="7116CC53" w14:textId="22CFE064" w:rsidR="008469D8" w:rsidRPr="006C23C9" w:rsidRDefault="008469D8" w:rsidP="00C37398">
      <w:pPr>
        <w:pStyle w:val="NoSpacing"/>
        <w:numPr>
          <w:ilvl w:val="0"/>
          <w:numId w:val="52"/>
        </w:numPr>
        <w:spacing w:line="259" w:lineRule="auto"/>
        <w:rPr>
          <w:rFonts w:asciiTheme="minorHAnsi" w:hAnsiTheme="minorHAnsi" w:cstheme="minorHAnsi"/>
        </w:rPr>
      </w:pPr>
      <w:r w:rsidRPr="008469D8">
        <w:rPr>
          <w:rFonts w:asciiTheme="minorHAnsi" w:hAnsiTheme="minorHAnsi" w:cstheme="minorHAnsi"/>
          <w:i/>
          <w:iCs/>
        </w:rPr>
        <w:t>Housewife</w:t>
      </w:r>
      <w:r>
        <w:rPr>
          <w:rFonts w:asciiTheme="minorHAnsi" w:hAnsiTheme="minorHAnsi" w:cstheme="minorHAnsi"/>
        </w:rPr>
        <w:t>: A</w:t>
      </w:r>
      <w:r w:rsidRPr="006C23C9">
        <w:rPr>
          <w:rFonts w:asciiTheme="minorHAnsi" w:hAnsiTheme="minorHAnsi" w:cstheme="minorHAnsi"/>
        </w:rPr>
        <w:t xml:space="preserve"> person who takes care of the house, older people, or children</w:t>
      </w:r>
      <w:r>
        <w:rPr>
          <w:rFonts w:asciiTheme="minorHAnsi" w:hAnsiTheme="minorHAnsi" w:cstheme="minorHAnsi"/>
        </w:rPr>
        <w:t>.</w:t>
      </w:r>
    </w:p>
    <w:p w14:paraId="0A63D44C" w14:textId="30142B30" w:rsidR="008469D8" w:rsidRPr="006C23C9" w:rsidRDefault="008469D8" w:rsidP="00C37398">
      <w:pPr>
        <w:pStyle w:val="NoSpacing"/>
        <w:numPr>
          <w:ilvl w:val="0"/>
          <w:numId w:val="52"/>
        </w:numPr>
        <w:spacing w:line="259" w:lineRule="auto"/>
        <w:rPr>
          <w:rFonts w:asciiTheme="minorHAnsi" w:hAnsiTheme="minorHAnsi" w:cstheme="minorHAnsi"/>
        </w:rPr>
      </w:pPr>
      <w:r w:rsidRPr="008469D8">
        <w:rPr>
          <w:rFonts w:asciiTheme="minorHAnsi" w:hAnsiTheme="minorHAnsi" w:cstheme="minorHAnsi"/>
          <w:i/>
          <w:iCs/>
        </w:rPr>
        <w:t>Disabled</w:t>
      </w:r>
      <w:r>
        <w:rPr>
          <w:rFonts w:asciiTheme="minorHAnsi" w:hAnsiTheme="minorHAnsi" w:cstheme="minorHAnsi"/>
        </w:rPr>
        <w:t>: A</w:t>
      </w:r>
      <w:r w:rsidRPr="006C23C9">
        <w:rPr>
          <w:rFonts w:asciiTheme="minorHAnsi" w:hAnsiTheme="minorHAnsi" w:cstheme="minorHAnsi"/>
        </w:rPr>
        <w:t xml:space="preserve"> person who cannot work due to physical conditions</w:t>
      </w:r>
      <w:r>
        <w:rPr>
          <w:rFonts w:asciiTheme="minorHAnsi" w:hAnsiTheme="minorHAnsi" w:cstheme="minorHAnsi"/>
        </w:rPr>
        <w:t>.</w:t>
      </w:r>
    </w:p>
    <w:p w14:paraId="32D42F64" w14:textId="3F841AB4" w:rsidR="008469D8" w:rsidRPr="006C23C9" w:rsidRDefault="008469D8" w:rsidP="00C37398">
      <w:pPr>
        <w:pStyle w:val="NoSpacing"/>
        <w:numPr>
          <w:ilvl w:val="0"/>
          <w:numId w:val="52"/>
        </w:numPr>
        <w:rPr>
          <w:rFonts w:asciiTheme="minorHAnsi" w:hAnsiTheme="minorHAnsi" w:cstheme="minorHAnsi"/>
        </w:rPr>
      </w:pPr>
      <w:r w:rsidRPr="008469D8">
        <w:rPr>
          <w:rFonts w:asciiTheme="minorHAnsi" w:hAnsiTheme="minorHAnsi" w:cstheme="minorHAnsi"/>
          <w:i/>
          <w:iCs/>
        </w:rPr>
        <w:t>Other</w:t>
      </w:r>
      <w:r>
        <w:rPr>
          <w:rFonts w:asciiTheme="minorHAnsi" w:hAnsiTheme="minorHAnsi" w:cstheme="minorHAnsi"/>
        </w:rPr>
        <w:t>: A</w:t>
      </w:r>
      <w:r w:rsidRPr="006C23C9">
        <w:rPr>
          <w:rFonts w:asciiTheme="minorHAnsi" w:hAnsiTheme="minorHAnsi" w:cstheme="minorHAnsi"/>
        </w:rPr>
        <w:t xml:space="preserve"> person does not work for any other reason</w:t>
      </w:r>
      <w:r>
        <w:rPr>
          <w:rFonts w:asciiTheme="minorHAnsi" w:hAnsiTheme="minorHAnsi" w:cstheme="minorHAnsi"/>
        </w:rPr>
        <w:t>.</w:t>
      </w:r>
    </w:p>
    <w:p w14:paraId="23EC9E68" w14:textId="77777777" w:rsidR="008469D8" w:rsidRDefault="008469D8" w:rsidP="00A66E54">
      <w:pPr>
        <w:spacing w:after="0" w:line="276" w:lineRule="auto"/>
        <w:jc w:val="both"/>
        <w:rPr>
          <w:rFonts w:ascii="Calibri" w:hAnsi="Calibri" w:cs="Calibri"/>
        </w:rPr>
      </w:pPr>
    </w:p>
    <w:p w14:paraId="6EE1C67B" w14:textId="16BEA174" w:rsidR="00D72040" w:rsidRPr="006C23C9" w:rsidRDefault="00D72040" w:rsidP="00921DFD">
      <w:pPr>
        <w:spacing w:after="0"/>
        <w:rPr>
          <w:rFonts w:ascii="Calibri" w:hAnsi="Calibri" w:cs="Calibri"/>
          <w:b/>
        </w:rPr>
      </w:pPr>
      <w:r>
        <w:rPr>
          <w:rFonts w:ascii="Calibri" w:hAnsi="Calibri" w:cs="Calibri"/>
          <w:b/>
        </w:rPr>
        <w:t>u</w:t>
      </w:r>
      <w:r w:rsidRPr="006C23C9">
        <w:rPr>
          <w:rFonts w:ascii="Calibri" w:hAnsi="Calibri" w:cs="Calibri"/>
          <w:b/>
        </w:rPr>
        <w:t>nempldur_l</w:t>
      </w:r>
    </w:p>
    <w:p w14:paraId="668860B5" w14:textId="27318974" w:rsidR="00D72040" w:rsidRPr="006C23C9" w:rsidRDefault="00A66E54" w:rsidP="00921DFD">
      <w:pPr>
        <w:spacing w:after="0"/>
        <w:jc w:val="both"/>
        <w:rPr>
          <w:rFonts w:ascii="Calibri" w:hAnsi="Calibri" w:cs="Calibri"/>
        </w:rPr>
      </w:pPr>
      <w:r>
        <w:rPr>
          <w:rFonts w:ascii="Calibri" w:hAnsi="Calibri" w:cs="Calibri"/>
        </w:rPr>
        <w:t xml:space="preserve">This </w:t>
      </w:r>
      <w:r w:rsidR="00D72040" w:rsidRPr="006C23C9">
        <w:rPr>
          <w:rFonts w:ascii="Calibri" w:hAnsi="Calibri" w:cs="Calibri"/>
        </w:rPr>
        <w:t xml:space="preserve">is a continuous variable specifying the </w:t>
      </w:r>
      <w:r w:rsidR="00D72040" w:rsidRPr="008555CE">
        <w:rPr>
          <w:rFonts w:ascii="Calibri" w:hAnsi="Calibri" w:cs="Calibri"/>
          <w:b/>
          <w:i/>
        </w:rPr>
        <w:t>duration of unemployment in months</w:t>
      </w:r>
      <w:r w:rsidR="00D72040" w:rsidRPr="006C23C9">
        <w:rPr>
          <w:rFonts w:ascii="Calibri" w:hAnsi="Calibri" w:cs="Calibri"/>
        </w:rPr>
        <w:t xml:space="preserve"> (</w:t>
      </w:r>
      <w:r w:rsidR="00D72040" w:rsidRPr="008555CE">
        <w:rPr>
          <w:rFonts w:ascii="Calibri" w:hAnsi="Calibri" w:cs="Calibri"/>
          <w:b/>
          <w:i/>
        </w:rPr>
        <w:t>lower bracket</w:t>
      </w:r>
      <w:r w:rsidR="00D72040" w:rsidRPr="006C23C9">
        <w:rPr>
          <w:rFonts w:ascii="Calibri" w:hAnsi="Calibri" w:cs="Calibri"/>
        </w:rPr>
        <w:t xml:space="preserve">). </w:t>
      </w:r>
    </w:p>
    <w:p w14:paraId="39492828" w14:textId="77777777" w:rsidR="00921DFD" w:rsidRDefault="00921DFD" w:rsidP="00921DFD">
      <w:pPr>
        <w:spacing w:after="0"/>
        <w:jc w:val="both"/>
        <w:rPr>
          <w:rFonts w:ascii="Calibri" w:hAnsi="Calibri" w:cs="Calibri"/>
        </w:rPr>
      </w:pPr>
    </w:p>
    <w:p w14:paraId="18F2E715" w14:textId="1A8495B5" w:rsidR="00D72040" w:rsidRPr="006C23C9" w:rsidRDefault="00D72040" w:rsidP="00921DFD">
      <w:pPr>
        <w:spacing w:after="0"/>
        <w:jc w:val="both"/>
        <w:rPr>
          <w:rFonts w:ascii="Calibri" w:hAnsi="Calibri" w:cs="Calibri"/>
        </w:rPr>
      </w:pPr>
      <w:r w:rsidRPr="006C23C9">
        <w:rPr>
          <w:rFonts w:ascii="Calibri" w:hAnsi="Calibri" w:cs="Calibri"/>
        </w:rPr>
        <w:t>The variable is constructed for all unemployed persons (</w:t>
      </w:r>
      <w:r w:rsidR="009B0620">
        <w:rPr>
          <w:rFonts w:ascii="Calibri" w:hAnsi="Calibri" w:cs="Calibri"/>
        </w:rPr>
        <w:t>LSTATUS</w:t>
      </w:r>
      <w:r w:rsidRPr="006C23C9">
        <w:rPr>
          <w:rFonts w:ascii="Calibri" w:hAnsi="Calibri" w:cs="Calibri"/>
        </w:rPr>
        <w:t>=2, otherwise missing). If it is specified as continuous in the survey, it records the numbers of months in unemployment. If the variable is categorical</w:t>
      </w:r>
      <w:r w:rsidR="00342D6C">
        <w:rPr>
          <w:rFonts w:ascii="Calibri" w:hAnsi="Calibri" w:cs="Calibri"/>
        </w:rPr>
        <w:t>,</w:t>
      </w:r>
      <w:r w:rsidRPr="006C23C9">
        <w:rPr>
          <w:rFonts w:ascii="Calibri" w:hAnsi="Calibri" w:cs="Calibri"/>
        </w:rPr>
        <w:t xml:space="preserve"> it records the lower boundary of the bracket.</w:t>
      </w:r>
    </w:p>
    <w:p w14:paraId="2C132B83" w14:textId="77777777" w:rsidR="00921DFD" w:rsidRDefault="00921DFD" w:rsidP="00921DFD">
      <w:pPr>
        <w:spacing w:after="0"/>
        <w:jc w:val="both"/>
        <w:rPr>
          <w:rFonts w:ascii="Calibri" w:hAnsi="Calibri" w:cs="Calibri"/>
        </w:rPr>
      </w:pPr>
    </w:p>
    <w:p w14:paraId="3997D69D" w14:textId="7CCEFED5" w:rsidR="00D72040" w:rsidRPr="006C23C9" w:rsidRDefault="00D72040" w:rsidP="00921DFD">
      <w:pPr>
        <w:spacing w:after="0"/>
        <w:jc w:val="both"/>
        <w:rPr>
          <w:rFonts w:ascii="Calibri" w:hAnsi="Calibri" w:cs="Calibri"/>
        </w:rPr>
      </w:pPr>
      <w:r w:rsidRPr="006C23C9">
        <w:rPr>
          <w:rFonts w:ascii="Calibri" w:hAnsi="Calibri" w:cs="Calibri"/>
        </w:rPr>
        <w:t>Missing values are allowed for everyone who is not unemployed. Other missing values are also allowed.</w:t>
      </w:r>
    </w:p>
    <w:p w14:paraId="1F6ABA76" w14:textId="77777777" w:rsidR="00921DFD" w:rsidRDefault="00921DFD" w:rsidP="00921DFD">
      <w:pPr>
        <w:spacing w:after="0"/>
        <w:rPr>
          <w:rFonts w:ascii="Calibri" w:hAnsi="Calibri" w:cs="Calibri"/>
          <w:b/>
        </w:rPr>
      </w:pPr>
    </w:p>
    <w:p w14:paraId="24B9D83B" w14:textId="77777777" w:rsidR="00392979" w:rsidRDefault="00392979">
      <w:pPr>
        <w:rPr>
          <w:rFonts w:ascii="Calibri" w:hAnsi="Calibri" w:cs="Calibri"/>
          <w:b/>
        </w:rPr>
      </w:pPr>
      <w:r>
        <w:rPr>
          <w:rFonts w:ascii="Calibri" w:hAnsi="Calibri" w:cs="Calibri"/>
          <w:b/>
        </w:rPr>
        <w:br w:type="page"/>
      </w:r>
    </w:p>
    <w:p w14:paraId="1111118A" w14:textId="3C550551" w:rsidR="00D72040" w:rsidRPr="006C23C9" w:rsidRDefault="00D72040" w:rsidP="00921DFD">
      <w:pPr>
        <w:spacing w:after="0"/>
        <w:rPr>
          <w:rFonts w:ascii="Calibri" w:hAnsi="Calibri" w:cs="Calibri"/>
          <w:b/>
        </w:rPr>
      </w:pPr>
      <w:r w:rsidRPr="006C23C9">
        <w:rPr>
          <w:rFonts w:ascii="Calibri" w:hAnsi="Calibri" w:cs="Calibri"/>
          <w:b/>
        </w:rPr>
        <w:t>unempldur_u</w:t>
      </w:r>
      <w:r w:rsidRPr="006C23C9">
        <w:rPr>
          <w:rFonts w:ascii="Calibri" w:hAnsi="Calibri" w:cs="Calibri"/>
          <w:b/>
        </w:rPr>
        <w:tab/>
      </w:r>
    </w:p>
    <w:p w14:paraId="56DAA011" w14:textId="62BF2A13" w:rsidR="00D72040" w:rsidRPr="006C23C9" w:rsidRDefault="00921DFD" w:rsidP="00921DFD">
      <w:pPr>
        <w:spacing w:after="0"/>
        <w:jc w:val="both"/>
        <w:rPr>
          <w:rFonts w:ascii="Calibri" w:hAnsi="Calibri" w:cs="Calibri"/>
        </w:rPr>
      </w:pPr>
      <w:r>
        <w:rPr>
          <w:rFonts w:ascii="Calibri" w:hAnsi="Calibri" w:cs="Calibri"/>
        </w:rPr>
        <w:t xml:space="preserve">This </w:t>
      </w:r>
      <w:r w:rsidR="00D72040" w:rsidRPr="006C23C9">
        <w:rPr>
          <w:rFonts w:ascii="Calibri" w:hAnsi="Calibri" w:cs="Calibri"/>
        </w:rPr>
        <w:t xml:space="preserve">is a continuous variable specifying the </w:t>
      </w:r>
      <w:r w:rsidR="00D72040" w:rsidRPr="008555CE">
        <w:rPr>
          <w:rFonts w:ascii="Calibri" w:hAnsi="Calibri" w:cs="Calibri"/>
          <w:b/>
          <w:i/>
        </w:rPr>
        <w:t>duration of unemployment in months (upper bracket)</w:t>
      </w:r>
      <w:r w:rsidR="00D72040" w:rsidRPr="006C23C9">
        <w:rPr>
          <w:rFonts w:ascii="Calibri" w:hAnsi="Calibri" w:cs="Calibri"/>
        </w:rPr>
        <w:t>.</w:t>
      </w:r>
    </w:p>
    <w:p w14:paraId="3E13F4EF" w14:textId="77777777" w:rsidR="00921DFD" w:rsidRDefault="00921DFD" w:rsidP="00921DFD">
      <w:pPr>
        <w:spacing w:after="0"/>
        <w:jc w:val="both"/>
        <w:rPr>
          <w:rFonts w:ascii="Calibri" w:hAnsi="Calibri" w:cs="Calibri"/>
        </w:rPr>
      </w:pPr>
    </w:p>
    <w:p w14:paraId="681DB92C" w14:textId="09CFDCB3" w:rsidR="00184561" w:rsidRDefault="00184561" w:rsidP="00921DFD">
      <w:pPr>
        <w:spacing w:after="0"/>
        <w:jc w:val="both"/>
        <w:rPr>
          <w:rFonts w:ascii="Calibri" w:hAnsi="Calibri" w:cs="Calibri"/>
        </w:rPr>
      </w:pPr>
      <w:r>
        <w:rPr>
          <w:rFonts w:ascii="Calibri" w:hAnsi="Calibri" w:cs="Calibri"/>
        </w:rPr>
        <w:t>The v</w:t>
      </w:r>
      <w:r w:rsidRPr="006C23C9">
        <w:rPr>
          <w:rFonts w:ascii="Calibri" w:hAnsi="Calibri" w:cs="Calibri"/>
        </w:rPr>
        <w:t>ariable is constructed for all unemployed persons (</w:t>
      </w:r>
      <w:r w:rsidR="009A1F2E">
        <w:rPr>
          <w:rFonts w:ascii="Calibri" w:hAnsi="Calibri" w:cs="Calibri"/>
        </w:rPr>
        <w:t>LSTATUS</w:t>
      </w:r>
      <w:r w:rsidRPr="006C23C9">
        <w:rPr>
          <w:rFonts w:ascii="Calibri" w:hAnsi="Calibri" w:cs="Calibri"/>
        </w:rPr>
        <w:t>=2, otherwise missing). If it is specified as continuous in the survey, it records the numbers of months in unemployment. If the variable is categorical</w:t>
      </w:r>
      <w:r w:rsidR="00B07C7A">
        <w:rPr>
          <w:rFonts w:ascii="Calibri" w:hAnsi="Calibri" w:cs="Calibri"/>
        </w:rPr>
        <w:t>,</w:t>
      </w:r>
      <w:r w:rsidRPr="006C23C9">
        <w:rPr>
          <w:rFonts w:ascii="Calibri" w:hAnsi="Calibri" w:cs="Calibri"/>
        </w:rPr>
        <w:t xml:space="preserve"> it records the upper boundary of the bracket. If the right bracket is open a missing value should be inputted.</w:t>
      </w:r>
    </w:p>
    <w:p w14:paraId="4479EDA9" w14:textId="77777777" w:rsidR="00921DFD" w:rsidRPr="006C23C9" w:rsidRDefault="00921DFD" w:rsidP="00921DFD">
      <w:pPr>
        <w:spacing w:after="0"/>
        <w:jc w:val="both"/>
        <w:rPr>
          <w:rFonts w:ascii="Calibri" w:hAnsi="Calibri" w:cs="Calibri"/>
        </w:rPr>
      </w:pPr>
    </w:p>
    <w:p w14:paraId="5755B881" w14:textId="77777777" w:rsidR="00184561" w:rsidRPr="006C23C9" w:rsidRDefault="00184561" w:rsidP="00921DFD">
      <w:pPr>
        <w:spacing w:after="0"/>
        <w:jc w:val="both"/>
        <w:rPr>
          <w:rFonts w:ascii="Calibri" w:hAnsi="Calibri" w:cs="Calibri"/>
        </w:rPr>
      </w:pPr>
      <w:r w:rsidRPr="006C23C9">
        <w:rPr>
          <w:rFonts w:ascii="Calibri" w:hAnsi="Calibri" w:cs="Calibri"/>
        </w:rPr>
        <w:t>Missing values are allowed for everyone who is not unemployed. Other missing values are also allowed.</w:t>
      </w:r>
    </w:p>
    <w:p w14:paraId="0E941FCE" w14:textId="08A9272E" w:rsidR="00184561" w:rsidRDefault="00184561" w:rsidP="00DF5749">
      <w:pPr>
        <w:spacing w:after="0"/>
        <w:jc w:val="both"/>
        <w:rPr>
          <w:rFonts w:ascii="Calibri" w:hAnsi="Calibri" w:cs="Calibri"/>
        </w:rPr>
      </w:pPr>
      <w:r>
        <w:rPr>
          <w:rFonts w:ascii="Calibri" w:hAnsi="Calibri" w:cs="Calibri"/>
        </w:rPr>
        <w:t xml:space="preserve">If the duration of unemployment is not reported as a range, but as continuous variables, the </w:t>
      </w:r>
      <w:r w:rsidR="00921DFD">
        <w:rPr>
          <w:rFonts w:ascii="Calibri" w:hAnsi="Calibri" w:cs="Calibri"/>
        </w:rPr>
        <w:t>UNEMPLDUR_L</w:t>
      </w:r>
      <w:r w:rsidR="00921DFD" w:rsidRPr="001D245E">
        <w:rPr>
          <w:rFonts w:ascii="Calibri" w:hAnsi="Calibri" w:cs="Calibri"/>
        </w:rPr>
        <w:t xml:space="preserve"> </w:t>
      </w:r>
      <w:r w:rsidRPr="001D245E">
        <w:rPr>
          <w:rFonts w:ascii="Calibri" w:hAnsi="Calibri" w:cs="Calibri"/>
        </w:rPr>
        <w:t>and</w:t>
      </w:r>
      <w:r w:rsidR="00921DFD">
        <w:rPr>
          <w:rFonts w:ascii="Calibri" w:hAnsi="Calibri" w:cs="Calibri"/>
        </w:rPr>
        <w:t xml:space="preserve"> UNEMPLDUR_U</w:t>
      </w:r>
      <w:r w:rsidRPr="001D245E">
        <w:rPr>
          <w:rFonts w:ascii="Calibri" w:hAnsi="Calibri" w:cs="Calibri"/>
        </w:rPr>
        <w:t xml:space="preserve"> </w:t>
      </w:r>
      <w:r>
        <w:rPr>
          <w:rFonts w:ascii="Calibri" w:hAnsi="Calibri" w:cs="Calibri"/>
        </w:rPr>
        <w:t xml:space="preserve">variables </w:t>
      </w:r>
      <w:r w:rsidRPr="001D245E">
        <w:rPr>
          <w:rFonts w:ascii="Calibri" w:hAnsi="Calibri" w:cs="Calibri"/>
        </w:rPr>
        <w:t>will have the same value.</w:t>
      </w:r>
      <w:r>
        <w:rPr>
          <w:rFonts w:ascii="Calibri" w:hAnsi="Calibri" w:cs="Calibri"/>
        </w:rPr>
        <w:t xml:space="preserve"> If the high range is open-ended the </w:t>
      </w:r>
      <w:r w:rsidR="00921DFD">
        <w:rPr>
          <w:rFonts w:ascii="Calibri" w:hAnsi="Calibri" w:cs="Calibri"/>
        </w:rPr>
        <w:t xml:space="preserve">UNEMPLDUR_U </w:t>
      </w:r>
      <w:r>
        <w:rPr>
          <w:rFonts w:ascii="Calibri" w:hAnsi="Calibri" w:cs="Calibri"/>
        </w:rPr>
        <w:t>variable will be missing.</w:t>
      </w:r>
    </w:p>
    <w:p w14:paraId="5C50B7B9" w14:textId="77777777" w:rsidR="00392979" w:rsidRDefault="00392979" w:rsidP="00DF5749">
      <w:pPr>
        <w:spacing w:after="0"/>
        <w:jc w:val="both"/>
        <w:rPr>
          <w:rFonts w:ascii="Calibri" w:hAnsi="Calibri" w:cs="Calibri"/>
        </w:rPr>
      </w:pPr>
    </w:p>
    <w:p w14:paraId="797DF08B" w14:textId="725FC24A" w:rsidR="00616E52" w:rsidRPr="00120BC8" w:rsidRDefault="00241CB9" w:rsidP="00241CB9">
      <w:pPr>
        <w:spacing w:after="60"/>
        <w:jc w:val="center"/>
        <w:rPr>
          <w:rFonts w:cstheme="minorHAnsi"/>
          <w:b/>
          <w:lang w:val="en-GB" w:eastAsia="it-IT"/>
        </w:rPr>
      </w:pPr>
      <w:r w:rsidRPr="00120BC8">
        <w:rPr>
          <w:rFonts w:cstheme="minorHAnsi"/>
          <w:b/>
          <w:lang w:val="en-GB" w:eastAsia="it-IT"/>
        </w:rPr>
        <w:t xml:space="preserve">Table 5.1: </w:t>
      </w:r>
      <w:r w:rsidR="00616E52" w:rsidRPr="00120BC8">
        <w:rPr>
          <w:rFonts w:cstheme="minorHAnsi"/>
          <w:b/>
          <w:lang w:val="en-GB" w:eastAsia="it-IT"/>
        </w:rPr>
        <w:t>Labor status, 7-day reference period</w:t>
      </w:r>
    </w:p>
    <w:tbl>
      <w:tblPr>
        <w:tblW w:w="9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1170"/>
        <w:gridCol w:w="1860"/>
        <w:gridCol w:w="3237"/>
        <w:gridCol w:w="2363"/>
        <w:gridCol w:w="789"/>
      </w:tblGrid>
      <w:tr w:rsidR="007E0382" w:rsidRPr="0085502A" w14:paraId="4D79ABE8" w14:textId="3B46A9EE" w:rsidTr="00705C59">
        <w:trPr>
          <w:cantSplit/>
        </w:trPr>
        <w:tc>
          <w:tcPr>
            <w:tcW w:w="535" w:type="dxa"/>
            <w:tcBorders>
              <w:top w:val="single" w:sz="4" w:space="0" w:color="auto"/>
              <w:left w:val="single" w:sz="4" w:space="0" w:color="auto"/>
              <w:bottom w:val="single" w:sz="4" w:space="0" w:color="auto"/>
              <w:right w:val="single" w:sz="4" w:space="0" w:color="auto"/>
            </w:tcBorders>
            <w:shd w:val="clear" w:color="auto" w:fill="4472C4" w:themeFill="accent1"/>
          </w:tcPr>
          <w:p w14:paraId="72CBE1A0" w14:textId="77777777" w:rsidR="007E0382" w:rsidRPr="0085502A" w:rsidRDefault="007E0382" w:rsidP="00D25943">
            <w:pPr>
              <w:spacing w:before="60" w:after="0"/>
              <w:jc w:val="right"/>
              <w:rPr>
                <w:rFonts w:eastAsia="Times New Roman" w:cstheme="minorHAnsi"/>
                <w:b/>
                <w:color w:val="FFFFFF" w:themeColor="background1"/>
              </w:rPr>
            </w:pPr>
          </w:p>
        </w:tc>
        <w:tc>
          <w:tcPr>
            <w:tcW w:w="117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8200E0" w14:textId="498AF453" w:rsidR="007E0382" w:rsidRPr="0085502A" w:rsidRDefault="007E0382" w:rsidP="00D25943">
            <w:pPr>
              <w:spacing w:before="60" w:after="0"/>
              <w:rPr>
                <w:rFonts w:eastAsia="Times New Roman" w:cstheme="minorHAnsi"/>
                <w:b/>
                <w:color w:val="FFFFFF" w:themeColor="background1"/>
              </w:rPr>
            </w:pPr>
            <w:r w:rsidRPr="0085502A">
              <w:rPr>
                <w:rFonts w:eastAsia="Times New Roman" w:cstheme="minorHAnsi"/>
                <w:b/>
                <w:color w:val="FFFFFF" w:themeColor="background1"/>
              </w:rPr>
              <w:t>Module Code</w:t>
            </w:r>
          </w:p>
        </w:tc>
        <w:tc>
          <w:tcPr>
            <w:tcW w:w="1860" w:type="dxa"/>
            <w:tcBorders>
              <w:top w:val="single" w:sz="4" w:space="0" w:color="auto"/>
              <w:left w:val="single" w:sz="4" w:space="0" w:color="auto"/>
              <w:bottom w:val="single" w:sz="4" w:space="0" w:color="auto"/>
              <w:right w:val="single" w:sz="4" w:space="0" w:color="auto"/>
            </w:tcBorders>
            <w:shd w:val="clear" w:color="auto" w:fill="4472C4" w:themeFill="accent1"/>
          </w:tcPr>
          <w:p w14:paraId="1F58018D" w14:textId="0567B7FB" w:rsidR="007E0382" w:rsidRPr="0085502A" w:rsidRDefault="007E0382" w:rsidP="00D25943">
            <w:pPr>
              <w:spacing w:before="60" w:after="0"/>
              <w:rPr>
                <w:rFonts w:eastAsia="Times New Roman" w:cstheme="minorHAnsi"/>
                <w:b/>
                <w:bCs/>
                <w:color w:val="FFFFFF" w:themeColor="background1"/>
              </w:rPr>
            </w:pPr>
            <w:r w:rsidRPr="0085502A">
              <w:rPr>
                <w:rFonts w:eastAsia="Times New Roman" w:cstheme="minorHAnsi"/>
                <w:b/>
                <w:bCs/>
                <w:color w:val="FFFFFF" w:themeColor="background1"/>
              </w:rPr>
              <w:t>Variable name</w:t>
            </w:r>
          </w:p>
        </w:tc>
        <w:tc>
          <w:tcPr>
            <w:tcW w:w="323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9687F4B" w14:textId="6CCA39A9" w:rsidR="007E0382" w:rsidRPr="0085502A" w:rsidRDefault="007E0382" w:rsidP="00D25943">
            <w:pPr>
              <w:spacing w:before="60" w:after="0"/>
              <w:rPr>
                <w:rFonts w:eastAsia="Times New Roman" w:cstheme="minorHAnsi"/>
                <w:b/>
                <w:color w:val="FFFFFF" w:themeColor="background1"/>
              </w:rPr>
            </w:pPr>
            <w:r w:rsidRPr="0085502A">
              <w:rPr>
                <w:rFonts w:eastAsia="Times New Roman" w:cstheme="minorHAnsi"/>
                <w:b/>
                <w:color w:val="FFFFFF" w:themeColor="background1"/>
              </w:rPr>
              <w:t>Variable label</w:t>
            </w:r>
          </w:p>
        </w:tc>
        <w:tc>
          <w:tcPr>
            <w:tcW w:w="2363"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2BB10A1" w14:textId="77777777" w:rsidR="007E0382" w:rsidRPr="0085502A" w:rsidRDefault="007E0382" w:rsidP="00D25943">
            <w:pPr>
              <w:spacing w:before="60" w:after="0"/>
              <w:rPr>
                <w:rFonts w:eastAsia="Times New Roman" w:cstheme="minorHAnsi"/>
                <w:b/>
                <w:color w:val="FFFFFF" w:themeColor="background1"/>
              </w:rPr>
            </w:pPr>
            <w:r w:rsidRPr="0085502A">
              <w:rPr>
                <w:rFonts w:eastAsia="Times New Roman" w:cstheme="minorHAnsi"/>
                <w:b/>
                <w:color w:val="FFFFFF" w:themeColor="background1"/>
              </w:rPr>
              <w:t>Allowed codes after standardization</w:t>
            </w:r>
          </w:p>
        </w:tc>
        <w:tc>
          <w:tcPr>
            <w:tcW w:w="789" w:type="dxa"/>
            <w:tcBorders>
              <w:top w:val="single" w:sz="4" w:space="0" w:color="auto"/>
              <w:left w:val="single" w:sz="4" w:space="0" w:color="auto"/>
              <w:bottom w:val="single" w:sz="4" w:space="0" w:color="auto"/>
              <w:right w:val="single" w:sz="4" w:space="0" w:color="auto"/>
            </w:tcBorders>
            <w:shd w:val="clear" w:color="auto" w:fill="4472C4" w:themeFill="accent1"/>
          </w:tcPr>
          <w:p w14:paraId="20F1DFC9" w14:textId="3F2DB891" w:rsidR="007E0382" w:rsidRPr="0085502A" w:rsidRDefault="007E0382" w:rsidP="00D25943">
            <w:pPr>
              <w:spacing w:before="60" w:after="0"/>
              <w:jc w:val="center"/>
              <w:rPr>
                <w:rFonts w:eastAsia="Times New Roman" w:cstheme="minorHAnsi"/>
                <w:b/>
                <w:color w:val="FFFFFF" w:themeColor="background1"/>
              </w:rPr>
            </w:pPr>
            <w:r w:rsidRPr="0085502A">
              <w:rPr>
                <w:rFonts w:eastAsia="Times New Roman" w:cstheme="minorHAnsi"/>
                <w:b/>
                <w:color w:val="FFFFFF" w:themeColor="background1"/>
              </w:rPr>
              <w:t>Tier</w:t>
            </w:r>
          </w:p>
        </w:tc>
      </w:tr>
      <w:tr w:rsidR="007E0382" w:rsidRPr="0085502A" w14:paraId="0F9432E1" w14:textId="77777777" w:rsidTr="00705C59">
        <w:trPr>
          <w:cantSplit/>
        </w:trPr>
        <w:tc>
          <w:tcPr>
            <w:tcW w:w="535" w:type="dxa"/>
            <w:tcBorders>
              <w:top w:val="single" w:sz="4" w:space="0" w:color="auto"/>
              <w:left w:val="single" w:sz="4" w:space="0" w:color="auto"/>
              <w:bottom w:val="single" w:sz="4" w:space="0" w:color="auto"/>
              <w:right w:val="single" w:sz="4" w:space="0" w:color="auto"/>
            </w:tcBorders>
          </w:tcPr>
          <w:p w14:paraId="1CEE6713" w14:textId="06CFE26D" w:rsidR="007E0382" w:rsidRPr="0085502A" w:rsidRDefault="007E0382" w:rsidP="00D25943">
            <w:pPr>
              <w:spacing w:before="60" w:after="60"/>
              <w:jc w:val="right"/>
              <w:rPr>
                <w:rFonts w:eastAsia="Times New Roman" w:cstheme="minorHAnsi"/>
                <w:color w:val="000000"/>
                <w:sz w:val="20"/>
                <w:szCs w:val="20"/>
                <w:lang w:eastAsia="en-US"/>
              </w:rPr>
            </w:pPr>
            <w:r w:rsidRPr="0085502A">
              <w:rPr>
                <w:rFonts w:eastAsia="Times New Roman" w:cstheme="minorHAnsi"/>
                <w:color w:val="000000"/>
                <w:sz w:val="20"/>
                <w:szCs w:val="20"/>
                <w:lang w:eastAsia="en-US"/>
              </w:rPr>
              <w:t>1</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88370E" w14:textId="56447FF9" w:rsidR="007E0382" w:rsidRPr="0085502A" w:rsidRDefault="007E0382" w:rsidP="00D25943">
            <w:pPr>
              <w:spacing w:before="60" w:after="60"/>
              <w:rPr>
                <w:rFonts w:eastAsia="Times New Roman" w:cstheme="minorHAnsi"/>
                <w:color w:val="000000"/>
                <w:sz w:val="20"/>
                <w:szCs w:val="20"/>
              </w:rPr>
            </w:pPr>
            <w:r w:rsidRPr="0085502A">
              <w:rPr>
                <w:rFonts w:eastAsia="Times New Roman" w:cstheme="minorHAnsi"/>
                <w:color w:val="000000"/>
                <w:sz w:val="20"/>
                <w:szCs w:val="20"/>
                <w:lang w:eastAsia="en-US"/>
              </w:rPr>
              <w:t>ID</w:t>
            </w:r>
          </w:p>
        </w:tc>
        <w:tc>
          <w:tcPr>
            <w:tcW w:w="1860" w:type="dxa"/>
            <w:tcBorders>
              <w:top w:val="single" w:sz="4" w:space="0" w:color="auto"/>
              <w:left w:val="single" w:sz="4" w:space="0" w:color="auto"/>
              <w:bottom w:val="single" w:sz="4" w:space="0" w:color="auto"/>
              <w:right w:val="single" w:sz="4" w:space="0" w:color="auto"/>
            </w:tcBorders>
          </w:tcPr>
          <w:p w14:paraId="3D1A15D4" w14:textId="7709BD32" w:rsidR="007E0382" w:rsidRPr="0085502A" w:rsidRDefault="007E0382" w:rsidP="00D25943">
            <w:pPr>
              <w:spacing w:before="60" w:after="60"/>
              <w:rPr>
                <w:rFonts w:eastAsia="Times New Roman" w:cstheme="minorHAnsi"/>
                <w:b/>
                <w:bCs/>
                <w:color w:val="000000"/>
                <w:sz w:val="20"/>
                <w:szCs w:val="20"/>
                <w:lang w:eastAsia="en-US"/>
              </w:rPr>
            </w:pPr>
            <w:r w:rsidRPr="0085502A">
              <w:rPr>
                <w:rFonts w:eastAsia="Times New Roman" w:cstheme="minorHAnsi"/>
                <w:b/>
                <w:bCs/>
                <w:color w:val="000000"/>
                <w:sz w:val="20"/>
                <w:szCs w:val="20"/>
                <w:lang w:eastAsia="en-US"/>
              </w:rPr>
              <w:t>countrycode</w:t>
            </w:r>
          </w:p>
        </w:tc>
        <w:tc>
          <w:tcPr>
            <w:tcW w:w="3237" w:type="dxa"/>
            <w:tcBorders>
              <w:top w:val="single" w:sz="4" w:space="0" w:color="auto"/>
              <w:left w:val="single" w:sz="4" w:space="0" w:color="auto"/>
              <w:bottom w:val="single" w:sz="4" w:space="0" w:color="auto"/>
              <w:right w:val="single" w:sz="4" w:space="0" w:color="auto"/>
            </w:tcBorders>
            <w:shd w:val="clear" w:color="auto" w:fill="auto"/>
          </w:tcPr>
          <w:p w14:paraId="02B4DC8C" w14:textId="58BE2197" w:rsidR="007E0382" w:rsidRPr="0085502A" w:rsidRDefault="007E0382" w:rsidP="00D25943">
            <w:pPr>
              <w:spacing w:before="60" w:after="60"/>
              <w:rPr>
                <w:rFonts w:eastAsia="Times New Roman" w:cstheme="minorHAnsi"/>
                <w:b/>
                <w:color w:val="000000"/>
                <w:sz w:val="20"/>
                <w:szCs w:val="20"/>
              </w:rPr>
            </w:pPr>
            <w:r w:rsidRPr="0085502A">
              <w:rPr>
                <w:rFonts w:eastAsia="Times New Roman" w:cstheme="minorHAnsi"/>
                <w:b/>
                <w:color w:val="000000"/>
                <w:sz w:val="20"/>
                <w:szCs w:val="20"/>
                <w:lang w:eastAsia="en-US"/>
              </w:rPr>
              <w:t>country code</w:t>
            </w:r>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394FDC8A" w14:textId="77777777" w:rsidR="007E0382" w:rsidRPr="0085502A" w:rsidRDefault="007E0382" w:rsidP="00D25943">
            <w:pPr>
              <w:spacing w:before="60" w:after="0"/>
              <w:rPr>
                <w:rFonts w:eastAsia="Times New Roman" w:cstheme="minorHAnsi"/>
                <w:color w:val="000000"/>
                <w:sz w:val="20"/>
                <w:szCs w:val="20"/>
                <w:lang w:eastAsia="en-US"/>
              </w:rPr>
            </w:pPr>
            <w:r w:rsidRPr="0085502A">
              <w:rPr>
                <w:rFonts w:eastAsia="Times New Roman" w:cstheme="minorHAnsi"/>
                <w:color w:val="000000"/>
                <w:sz w:val="20"/>
                <w:szCs w:val="20"/>
                <w:lang w:eastAsia="en-US"/>
              </w:rPr>
              <w:t>String</w:t>
            </w:r>
          </w:p>
          <w:p w14:paraId="3E8E5E53" w14:textId="1B144C74" w:rsidR="00D25943" w:rsidRPr="0085502A" w:rsidRDefault="00D25943" w:rsidP="00D25943">
            <w:pPr>
              <w:spacing w:after="60"/>
              <w:rPr>
                <w:rFonts w:eastAsia="Times New Roman" w:cstheme="minorHAnsi"/>
                <w:color w:val="000000"/>
                <w:sz w:val="20"/>
                <w:szCs w:val="20"/>
              </w:rPr>
            </w:pPr>
            <w:r w:rsidRPr="0085502A">
              <w:rPr>
                <w:rFonts w:eastAsia="Times New Roman" w:cstheme="minorHAnsi"/>
                <w:color w:val="000000"/>
                <w:sz w:val="20"/>
                <w:szCs w:val="20"/>
              </w:rPr>
              <w:t>See Table 2.1</w:t>
            </w:r>
          </w:p>
        </w:tc>
        <w:tc>
          <w:tcPr>
            <w:tcW w:w="789" w:type="dxa"/>
            <w:tcBorders>
              <w:top w:val="single" w:sz="4" w:space="0" w:color="auto"/>
              <w:left w:val="single" w:sz="4" w:space="0" w:color="auto"/>
              <w:bottom w:val="single" w:sz="4" w:space="0" w:color="auto"/>
              <w:right w:val="single" w:sz="4" w:space="0" w:color="auto"/>
            </w:tcBorders>
          </w:tcPr>
          <w:p w14:paraId="76C57130" w14:textId="0E05A29D" w:rsidR="007E0382" w:rsidRPr="0085502A" w:rsidRDefault="007E0382" w:rsidP="00D25943">
            <w:pPr>
              <w:spacing w:before="60" w:after="0"/>
              <w:jc w:val="center"/>
              <w:rPr>
                <w:rFonts w:eastAsia="Times New Roman" w:cstheme="minorHAnsi"/>
                <w:color w:val="000000"/>
                <w:sz w:val="20"/>
                <w:szCs w:val="20"/>
              </w:rPr>
            </w:pPr>
            <w:r w:rsidRPr="0085502A">
              <w:rPr>
                <w:rFonts w:eastAsia="Times New Roman" w:cstheme="minorHAnsi"/>
                <w:color w:val="000000"/>
                <w:sz w:val="20"/>
                <w:szCs w:val="20"/>
              </w:rPr>
              <w:t>1</w:t>
            </w:r>
          </w:p>
        </w:tc>
      </w:tr>
      <w:tr w:rsidR="007E0382" w:rsidRPr="0085502A" w14:paraId="6F10227C" w14:textId="77777777" w:rsidTr="00705C59">
        <w:trPr>
          <w:cantSplit/>
        </w:trPr>
        <w:tc>
          <w:tcPr>
            <w:tcW w:w="535" w:type="dxa"/>
            <w:tcBorders>
              <w:top w:val="single" w:sz="4" w:space="0" w:color="auto"/>
              <w:left w:val="single" w:sz="4" w:space="0" w:color="auto"/>
              <w:bottom w:val="single" w:sz="4" w:space="0" w:color="auto"/>
              <w:right w:val="single" w:sz="4" w:space="0" w:color="auto"/>
            </w:tcBorders>
          </w:tcPr>
          <w:p w14:paraId="779C7024" w14:textId="702E1296" w:rsidR="007E0382" w:rsidRPr="0085502A" w:rsidRDefault="007E0382" w:rsidP="00D25943">
            <w:pPr>
              <w:spacing w:before="60" w:after="60"/>
              <w:jc w:val="right"/>
              <w:rPr>
                <w:rFonts w:eastAsia="Times New Roman" w:cstheme="minorHAnsi"/>
                <w:color w:val="000000"/>
                <w:sz w:val="20"/>
                <w:szCs w:val="20"/>
                <w:lang w:eastAsia="en-US"/>
              </w:rPr>
            </w:pPr>
            <w:r w:rsidRPr="0085502A">
              <w:rPr>
                <w:rFonts w:eastAsia="Times New Roman" w:cstheme="minorHAnsi"/>
                <w:color w:val="000000"/>
                <w:sz w:val="20"/>
                <w:szCs w:val="20"/>
                <w:lang w:eastAsia="en-US"/>
              </w:rPr>
              <w:t>2</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CC0A1FD" w14:textId="4767E3D6" w:rsidR="007E0382" w:rsidRPr="0085502A" w:rsidRDefault="007E0382" w:rsidP="00D25943">
            <w:pPr>
              <w:spacing w:before="60" w:after="60"/>
              <w:rPr>
                <w:rFonts w:eastAsia="Times New Roman" w:cstheme="minorHAnsi"/>
                <w:color w:val="000000"/>
                <w:sz w:val="20"/>
                <w:szCs w:val="20"/>
              </w:rPr>
            </w:pPr>
            <w:r w:rsidRPr="0085502A">
              <w:rPr>
                <w:rFonts w:eastAsia="Times New Roman" w:cstheme="minorHAnsi"/>
                <w:color w:val="000000"/>
                <w:sz w:val="20"/>
                <w:szCs w:val="20"/>
                <w:lang w:eastAsia="en-US"/>
              </w:rPr>
              <w:t>ID</w:t>
            </w:r>
          </w:p>
        </w:tc>
        <w:tc>
          <w:tcPr>
            <w:tcW w:w="1860" w:type="dxa"/>
            <w:tcBorders>
              <w:top w:val="single" w:sz="4" w:space="0" w:color="auto"/>
              <w:left w:val="single" w:sz="4" w:space="0" w:color="auto"/>
              <w:bottom w:val="single" w:sz="4" w:space="0" w:color="auto"/>
              <w:right w:val="single" w:sz="4" w:space="0" w:color="auto"/>
            </w:tcBorders>
          </w:tcPr>
          <w:p w14:paraId="6BFAEA66" w14:textId="4BAC1D07" w:rsidR="007E0382" w:rsidRPr="0085502A" w:rsidRDefault="007E0382" w:rsidP="00D25943">
            <w:pPr>
              <w:spacing w:before="60" w:after="60"/>
              <w:rPr>
                <w:rFonts w:eastAsia="Times New Roman" w:cstheme="minorHAnsi"/>
                <w:b/>
                <w:bCs/>
                <w:color w:val="000000"/>
                <w:sz w:val="20"/>
                <w:szCs w:val="20"/>
                <w:lang w:eastAsia="en-US"/>
              </w:rPr>
            </w:pPr>
            <w:r w:rsidRPr="0085502A">
              <w:rPr>
                <w:rFonts w:eastAsia="Times New Roman" w:cstheme="minorHAnsi"/>
                <w:b/>
                <w:bCs/>
                <w:color w:val="000000"/>
                <w:sz w:val="20"/>
                <w:szCs w:val="20"/>
                <w:lang w:eastAsia="en-US"/>
              </w:rPr>
              <w:t>year</w:t>
            </w:r>
          </w:p>
        </w:tc>
        <w:tc>
          <w:tcPr>
            <w:tcW w:w="3237" w:type="dxa"/>
            <w:tcBorders>
              <w:top w:val="single" w:sz="4" w:space="0" w:color="auto"/>
              <w:left w:val="single" w:sz="4" w:space="0" w:color="auto"/>
              <w:bottom w:val="single" w:sz="4" w:space="0" w:color="auto"/>
              <w:right w:val="single" w:sz="4" w:space="0" w:color="auto"/>
            </w:tcBorders>
            <w:shd w:val="clear" w:color="auto" w:fill="auto"/>
          </w:tcPr>
          <w:p w14:paraId="451342C6" w14:textId="23E580F4" w:rsidR="007E0382" w:rsidRPr="0085502A" w:rsidRDefault="007E0382" w:rsidP="00D25943">
            <w:pPr>
              <w:spacing w:before="60" w:after="60"/>
              <w:rPr>
                <w:rFonts w:eastAsia="Times New Roman" w:cstheme="minorHAnsi"/>
                <w:b/>
                <w:color w:val="000000"/>
                <w:sz w:val="20"/>
                <w:szCs w:val="20"/>
              </w:rPr>
            </w:pPr>
            <w:r w:rsidRPr="0085502A">
              <w:rPr>
                <w:rFonts w:eastAsia="Times New Roman" w:cstheme="minorHAnsi"/>
                <w:b/>
                <w:color w:val="000000"/>
                <w:sz w:val="20"/>
                <w:szCs w:val="20"/>
                <w:lang w:eastAsia="en-US"/>
              </w:rPr>
              <w:t>Year</w:t>
            </w:r>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63AE18DB" w14:textId="77777777" w:rsidR="007E0382" w:rsidRPr="0085502A" w:rsidRDefault="007E0382" w:rsidP="00D25943">
            <w:pPr>
              <w:spacing w:before="60" w:after="0"/>
              <w:rPr>
                <w:rFonts w:eastAsia="Times New Roman" w:cstheme="minorHAnsi"/>
                <w:color w:val="000000"/>
                <w:sz w:val="20"/>
                <w:szCs w:val="20"/>
                <w:lang w:eastAsia="en-US"/>
              </w:rPr>
            </w:pPr>
            <w:r w:rsidRPr="0085502A">
              <w:rPr>
                <w:rFonts w:eastAsia="Times New Roman" w:cstheme="minorHAnsi"/>
                <w:color w:val="000000"/>
                <w:sz w:val="20"/>
                <w:szCs w:val="20"/>
                <w:lang w:eastAsia="en-US"/>
              </w:rPr>
              <w:t>Numeric</w:t>
            </w:r>
          </w:p>
          <w:p w14:paraId="796D4EAB" w14:textId="0E5D11BD" w:rsidR="00D25943" w:rsidRPr="0085502A" w:rsidRDefault="00D25943" w:rsidP="00D25943">
            <w:pPr>
              <w:spacing w:after="60"/>
              <w:rPr>
                <w:rFonts w:eastAsia="Times New Roman" w:cstheme="minorHAnsi"/>
                <w:color w:val="000000"/>
                <w:sz w:val="20"/>
                <w:szCs w:val="20"/>
              </w:rPr>
            </w:pPr>
            <w:r w:rsidRPr="0085502A">
              <w:rPr>
                <w:rFonts w:eastAsia="Times New Roman" w:cstheme="minorHAnsi"/>
                <w:color w:val="000000"/>
                <w:sz w:val="20"/>
                <w:szCs w:val="20"/>
              </w:rPr>
              <w:t>See Table 2.1</w:t>
            </w:r>
          </w:p>
        </w:tc>
        <w:tc>
          <w:tcPr>
            <w:tcW w:w="789" w:type="dxa"/>
            <w:tcBorders>
              <w:top w:val="single" w:sz="4" w:space="0" w:color="auto"/>
              <w:left w:val="single" w:sz="4" w:space="0" w:color="auto"/>
              <w:bottom w:val="single" w:sz="4" w:space="0" w:color="auto"/>
              <w:right w:val="single" w:sz="4" w:space="0" w:color="auto"/>
            </w:tcBorders>
          </w:tcPr>
          <w:p w14:paraId="716FF4D2" w14:textId="093C2BE4" w:rsidR="007E0382" w:rsidRPr="0085502A" w:rsidRDefault="007E0382" w:rsidP="00D25943">
            <w:pPr>
              <w:spacing w:before="60" w:after="0"/>
              <w:jc w:val="center"/>
              <w:rPr>
                <w:rFonts w:eastAsia="Times New Roman" w:cstheme="minorHAnsi"/>
                <w:color w:val="000000"/>
                <w:sz w:val="20"/>
                <w:szCs w:val="20"/>
              </w:rPr>
            </w:pPr>
            <w:r w:rsidRPr="0085502A">
              <w:rPr>
                <w:rFonts w:eastAsia="Times New Roman" w:cstheme="minorHAnsi"/>
                <w:color w:val="000000"/>
                <w:sz w:val="20"/>
                <w:szCs w:val="20"/>
              </w:rPr>
              <w:t>1</w:t>
            </w:r>
          </w:p>
        </w:tc>
      </w:tr>
      <w:tr w:rsidR="007E0382" w:rsidRPr="0085502A" w14:paraId="70F1D552" w14:textId="77777777" w:rsidTr="00705C59">
        <w:trPr>
          <w:cantSplit/>
        </w:trPr>
        <w:tc>
          <w:tcPr>
            <w:tcW w:w="535" w:type="dxa"/>
            <w:tcBorders>
              <w:top w:val="single" w:sz="4" w:space="0" w:color="auto"/>
              <w:left w:val="single" w:sz="4" w:space="0" w:color="auto"/>
              <w:bottom w:val="single" w:sz="4" w:space="0" w:color="auto"/>
              <w:right w:val="single" w:sz="4" w:space="0" w:color="auto"/>
            </w:tcBorders>
          </w:tcPr>
          <w:p w14:paraId="65C96D05" w14:textId="328BFE07" w:rsidR="007E0382" w:rsidRPr="0085502A" w:rsidRDefault="007E0382" w:rsidP="00D25943">
            <w:pPr>
              <w:spacing w:before="60" w:after="60"/>
              <w:jc w:val="right"/>
              <w:rPr>
                <w:rFonts w:eastAsia="Times New Roman" w:cstheme="minorHAnsi"/>
                <w:color w:val="000000"/>
                <w:sz w:val="20"/>
                <w:szCs w:val="20"/>
                <w:lang w:eastAsia="en-US"/>
              </w:rPr>
            </w:pPr>
            <w:r w:rsidRPr="0085502A">
              <w:rPr>
                <w:rFonts w:eastAsia="Times New Roman" w:cstheme="minorHAnsi"/>
                <w:color w:val="000000"/>
                <w:sz w:val="20"/>
                <w:szCs w:val="20"/>
                <w:lang w:eastAsia="en-US"/>
              </w:rPr>
              <w:t>3</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692D5E2" w14:textId="6B062514" w:rsidR="007E0382" w:rsidRPr="0085502A" w:rsidRDefault="007E0382" w:rsidP="00D25943">
            <w:pPr>
              <w:spacing w:before="60" w:after="60"/>
              <w:rPr>
                <w:rFonts w:eastAsia="Times New Roman" w:cstheme="minorHAnsi"/>
                <w:color w:val="000000"/>
                <w:sz w:val="20"/>
                <w:szCs w:val="20"/>
              </w:rPr>
            </w:pPr>
            <w:r w:rsidRPr="0085502A">
              <w:rPr>
                <w:rFonts w:eastAsia="Times New Roman" w:cstheme="minorHAnsi"/>
                <w:color w:val="000000"/>
                <w:sz w:val="20"/>
                <w:szCs w:val="20"/>
                <w:lang w:eastAsia="en-US"/>
              </w:rPr>
              <w:t>ID</w:t>
            </w:r>
          </w:p>
        </w:tc>
        <w:tc>
          <w:tcPr>
            <w:tcW w:w="1860" w:type="dxa"/>
            <w:tcBorders>
              <w:top w:val="single" w:sz="4" w:space="0" w:color="auto"/>
              <w:left w:val="single" w:sz="4" w:space="0" w:color="auto"/>
              <w:bottom w:val="single" w:sz="4" w:space="0" w:color="auto"/>
              <w:right w:val="single" w:sz="4" w:space="0" w:color="auto"/>
            </w:tcBorders>
          </w:tcPr>
          <w:p w14:paraId="11F4497A" w14:textId="24E264BF" w:rsidR="007E0382" w:rsidRPr="0085502A" w:rsidRDefault="007E0382" w:rsidP="00D25943">
            <w:pPr>
              <w:spacing w:before="60" w:after="60"/>
              <w:rPr>
                <w:rFonts w:eastAsia="Times New Roman" w:cstheme="minorHAnsi"/>
                <w:b/>
                <w:bCs/>
                <w:color w:val="000000"/>
                <w:sz w:val="20"/>
                <w:szCs w:val="20"/>
                <w:lang w:eastAsia="en-US"/>
              </w:rPr>
            </w:pPr>
            <w:r w:rsidRPr="0085502A">
              <w:rPr>
                <w:rFonts w:eastAsia="Times New Roman" w:cstheme="minorHAnsi"/>
                <w:b/>
                <w:bCs/>
                <w:color w:val="000000"/>
                <w:sz w:val="20"/>
                <w:szCs w:val="20"/>
                <w:lang w:eastAsia="en-US"/>
              </w:rPr>
              <w:t>hhid</w:t>
            </w:r>
          </w:p>
        </w:tc>
        <w:tc>
          <w:tcPr>
            <w:tcW w:w="3237" w:type="dxa"/>
            <w:tcBorders>
              <w:top w:val="single" w:sz="4" w:space="0" w:color="auto"/>
              <w:left w:val="single" w:sz="4" w:space="0" w:color="auto"/>
              <w:bottom w:val="single" w:sz="4" w:space="0" w:color="auto"/>
              <w:right w:val="single" w:sz="4" w:space="0" w:color="auto"/>
            </w:tcBorders>
            <w:shd w:val="clear" w:color="auto" w:fill="auto"/>
          </w:tcPr>
          <w:p w14:paraId="4A23F38D" w14:textId="24F2B03F" w:rsidR="007E0382" w:rsidRPr="0085502A" w:rsidRDefault="007E0382" w:rsidP="00D25943">
            <w:pPr>
              <w:spacing w:before="60" w:after="60"/>
              <w:rPr>
                <w:rFonts w:eastAsia="Times New Roman" w:cstheme="minorHAnsi"/>
                <w:b/>
                <w:color w:val="000000"/>
                <w:sz w:val="20"/>
                <w:szCs w:val="20"/>
              </w:rPr>
            </w:pPr>
            <w:r w:rsidRPr="0085502A">
              <w:rPr>
                <w:rFonts w:eastAsia="Times New Roman" w:cstheme="minorHAnsi"/>
                <w:b/>
                <w:color w:val="000000"/>
                <w:sz w:val="20"/>
                <w:szCs w:val="20"/>
                <w:lang w:eastAsia="en-US"/>
              </w:rPr>
              <w:t xml:space="preserve">Household identifier </w:t>
            </w:r>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69B9CFD2" w14:textId="77777777" w:rsidR="007E0382" w:rsidRPr="0085502A" w:rsidRDefault="007E0382" w:rsidP="00D25943">
            <w:pPr>
              <w:spacing w:before="60" w:after="0"/>
              <w:rPr>
                <w:rFonts w:eastAsia="Times New Roman" w:cstheme="minorHAnsi"/>
                <w:color w:val="000000"/>
                <w:sz w:val="20"/>
                <w:szCs w:val="20"/>
                <w:lang w:eastAsia="en-US"/>
              </w:rPr>
            </w:pPr>
            <w:r w:rsidRPr="0085502A">
              <w:rPr>
                <w:rFonts w:eastAsia="Times New Roman" w:cstheme="minorHAnsi"/>
                <w:color w:val="000000"/>
                <w:sz w:val="20"/>
                <w:szCs w:val="20"/>
                <w:lang w:eastAsia="en-US"/>
              </w:rPr>
              <w:t>String or num</w:t>
            </w:r>
            <w:r w:rsidR="00D25943" w:rsidRPr="0085502A">
              <w:rPr>
                <w:rFonts w:eastAsia="Times New Roman" w:cstheme="minorHAnsi"/>
                <w:color w:val="000000"/>
                <w:sz w:val="20"/>
                <w:szCs w:val="20"/>
                <w:lang w:eastAsia="en-US"/>
              </w:rPr>
              <w:t>e</w:t>
            </w:r>
            <w:r w:rsidRPr="0085502A">
              <w:rPr>
                <w:rFonts w:eastAsia="Times New Roman" w:cstheme="minorHAnsi"/>
                <w:color w:val="000000"/>
                <w:sz w:val="20"/>
                <w:szCs w:val="20"/>
                <w:lang w:eastAsia="en-US"/>
              </w:rPr>
              <w:t>ric</w:t>
            </w:r>
          </w:p>
          <w:p w14:paraId="1024A7A9" w14:textId="6564414D" w:rsidR="00D25943" w:rsidRPr="0085502A" w:rsidRDefault="00D25943" w:rsidP="00D25943">
            <w:pPr>
              <w:spacing w:after="60"/>
              <w:rPr>
                <w:rFonts w:eastAsia="Times New Roman" w:cstheme="minorHAnsi"/>
                <w:color w:val="000000"/>
                <w:sz w:val="20"/>
                <w:szCs w:val="20"/>
              </w:rPr>
            </w:pPr>
            <w:r w:rsidRPr="0085502A">
              <w:rPr>
                <w:rFonts w:eastAsia="Times New Roman" w:cstheme="minorHAnsi"/>
                <w:color w:val="000000"/>
                <w:sz w:val="20"/>
                <w:szCs w:val="20"/>
              </w:rPr>
              <w:t>See Table 2.1</w:t>
            </w:r>
          </w:p>
        </w:tc>
        <w:tc>
          <w:tcPr>
            <w:tcW w:w="789" w:type="dxa"/>
            <w:tcBorders>
              <w:top w:val="single" w:sz="4" w:space="0" w:color="auto"/>
              <w:left w:val="single" w:sz="4" w:space="0" w:color="auto"/>
              <w:bottom w:val="single" w:sz="4" w:space="0" w:color="auto"/>
              <w:right w:val="single" w:sz="4" w:space="0" w:color="auto"/>
            </w:tcBorders>
          </w:tcPr>
          <w:p w14:paraId="6940AB20" w14:textId="646C8EE9" w:rsidR="007E0382" w:rsidRPr="0085502A" w:rsidRDefault="007E0382" w:rsidP="00D25943">
            <w:pPr>
              <w:spacing w:before="60" w:after="0"/>
              <w:jc w:val="center"/>
              <w:rPr>
                <w:rFonts w:eastAsia="Times New Roman" w:cstheme="minorHAnsi"/>
                <w:color w:val="000000"/>
                <w:sz w:val="20"/>
                <w:szCs w:val="20"/>
              </w:rPr>
            </w:pPr>
            <w:r w:rsidRPr="0085502A">
              <w:rPr>
                <w:rFonts w:eastAsia="Times New Roman" w:cstheme="minorHAnsi"/>
                <w:color w:val="000000"/>
                <w:sz w:val="20"/>
                <w:szCs w:val="20"/>
              </w:rPr>
              <w:t>1</w:t>
            </w:r>
          </w:p>
        </w:tc>
      </w:tr>
      <w:tr w:rsidR="007E0382" w:rsidRPr="0085502A" w14:paraId="411B05F1" w14:textId="77777777" w:rsidTr="00705C59">
        <w:trPr>
          <w:cantSplit/>
        </w:trPr>
        <w:tc>
          <w:tcPr>
            <w:tcW w:w="535" w:type="dxa"/>
            <w:tcBorders>
              <w:top w:val="single" w:sz="4" w:space="0" w:color="auto"/>
              <w:left w:val="single" w:sz="4" w:space="0" w:color="auto"/>
              <w:bottom w:val="single" w:sz="4" w:space="0" w:color="auto"/>
              <w:right w:val="single" w:sz="4" w:space="0" w:color="auto"/>
            </w:tcBorders>
          </w:tcPr>
          <w:p w14:paraId="236F05E6" w14:textId="3F9D1DFF" w:rsidR="007E0382" w:rsidRPr="0085502A" w:rsidRDefault="007E0382" w:rsidP="00D25943">
            <w:pPr>
              <w:spacing w:before="60" w:after="60"/>
              <w:jc w:val="right"/>
              <w:rPr>
                <w:rFonts w:eastAsia="Times New Roman" w:cstheme="minorHAnsi"/>
                <w:color w:val="000000"/>
                <w:sz w:val="20"/>
                <w:szCs w:val="20"/>
                <w:lang w:eastAsia="en-US"/>
              </w:rPr>
            </w:pPr>
            <w:r w:rsidRPr="0085502A">
              <w:rPr>
                <w:rFonts w:eastAsia="Times New Roman" w:cstheme="minorHAnsi"/>
                <w:color w:val="000000"/>
                <w:sz w:val="20"/>
                <w:szCs w:val="20"/>
                <w:lang w:eastAsia="en-US"/>
              </w:rPr>
              <w:t>4</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7B3497" w14:textId="5C722E82" w:rsidR="007E0382" w:rsidRPr="0085502A" w:rsidRDefault="007E0382" w:rsidP="00D25943">
            <w:pPr>
              <w:spacing w:before="60" w:after="60"/>
              <w:rPr>
                <w:rFonts w:eastAsia="Times New Roman" w:cstheme="minorHAnsi"/>
                <w:color w:val="000000"/>
                <w:sz w:val="20"/>
                <w:szCs w:val="20"/>
              </w:rPr>
            </w:pPr>
            <w:r w:rsidRPr="0085502A">
              <w:rPr>
                <w:rFonts w:eastAsia="Times New Roman" w:cstheme="minorHAnsi"/>
                <w:color w:val="000000"/>
                <w:sz w:val="20"/>
                <w:szCs w:val="20"/>
                <w:lang w:eastAsia="en-US"/>
              </w:rPr>
              <w:t>ID</w:t>
            </w:r>
          </w:p>
        </w:tc>
        <w:tc>
          <w:tcPr>
            <w:tcW w:w="1860" w:type="dxa"/>
            <w:tcBorders>
              <w:top w:val="single" w:sz="4" w:space="0" w:color="auto"/>
              <w:left w:val="single" w:sz="4" w:space="0" w:color="auto"/>
              <w:bottom w:val="single" w:sz="4" w:space="0" w:color="auto"/>
              <w:right w:val="single" w:sz="4" w:space="0" w:color="auto"/>
            </w:tcBorders>
          </w:tcPr>
          <w:p w14:paraId="5DFD93F9" w14:textId="1C3FA6A4" w:rsidR="007E0382" w:rsidRPr="0085502A" w:rsidRDefault="007E0382" w:rsidP="00D25943">
            <w:pPr>
              <w:spacing w:before="60" w:after="60"/>
              <w:rPr>
                <w:rFonts w:eastAsia="Times New Roman" w:cstheme="minorHAnsi"/>
                <w:b/>
                <w:bCs/>
                <w:color w:val="000000"/>
                <w:sz w:val="20"/>
                <w:szCs w:val="20"/>
                <w:lang w:eastAsia="en-US"/>
              </w:rPr>
            </w:pPr>
            <w:r w:rsidRPr="0085502A">
              <w:rPr>
                <w:rFonts w:eastAsia="Times New Roman" w:cstheme="minorHAnsi"/>
                <w:b/>
                <w:bCs/>
                <w:color w:val="000000"/>
                <w:sz w:val="20"/>
                <w:szCs w:val="20"/>
                <w:lang w:eastAsia="en-US"/>
              </w:rPr>
              <w:t>pid</w:t>
            </w:r>
          </w:p>
        </w:tc>
        <w:tc>
          <w:tcPr>
            <w:tcW w:w="3237" w:type="dxa"/>
            <w:tcBorders>
              <w:top w:val="single" w:sz="4" w:space="0" w:color="auto"/>
              <w:left w:val="single" w:sz="4" w:space="0" w:color="auto"/>
              <w:bottom w:val="single" w:sz="4" w:space="0" w:color="auto"/>
              <w:right w:val="single" w:sz="4" w:space="0" w:color="auto"/>
            </w:tcBorders>
            <w:shd w:val="clear" w:color="auto" w:fill="auto"/>
          </w:tcPr>
          <w:p w14:paraId="699D46B7" w14:textId="1A8DB53C" w:rsidR="007E0382" w:rsidRPr="0085502A" w:rsidRDefault="007E0382" w:rsidP="00D25943">
            <w:pPr>
              <w:spacing w:before="60" w:after="60"/>
              <w:rPr>
                <w:rFonts w:eastAsia="Times New Roman" w:cstheme="minorHAnsi"/>
                <w:b/>
                <w:color w:val="000000"/>
                <w:sz w:val="20"/>
                <w:szCs w:val="20"/>
              </w:rPr>
            </w:pPr>
            <w:r w:rsidRPr="0085502A">
              <w:rPr>
                <w:rFonts w:eastAsia="Times New Roman" w:cstheme="minorHAnsi"/>
                <w:b/>
                <w:color w:val="000000"/>
                <w:sz w:val="20"/>
                <w:szCs w:val="20"/>
                <w:lang w:eastAsia="en-US"/>
              </w:rPr>
              <w:t xml:space="preserve">Personal identifier </w:t>
            </w:r>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33B84E59" w14:textId="77777777" w:rsidR="007E0382" w:rsidRPr="0085502A" w:rsidRDefault="007E0382" w:rsidP="00D25943">
            <w:pPr>
              <w:spacing w:before="60" w:after="0"/>
              <w:rPr>
                <w:rFonts w:eastAsia="Times New Roman" w:cstheme="minorHAnsi"/>
                <w:color w:val="000000"/>
                <w:sz w:val="20"/>
                <w:szCs w:val="20"/>
                <w:lang w:eastAsia="en-US"/>
              </w:rPr>
            </w:pPr>
            <w:r w:rsidRPr="0085502A">
              <w:rPr>
                <w:rFonts w:eastAsia="Times New Roman" w:cstheme="minorHAnsi"/>
                <w:color w:val="000000"/>
                <w:sz w:val="20"/>
                <w:szCs w:val="20"/>
                <w:lang w:eastAsia="en-US"/>
              </w:rPr>
              <w:t>String or numeric</w:t>
            </w:r>
          </w:p>
          <w:p w14:paraId="3A16F39F" w14:textId="5EF6A2C9" w:rsidR="00D25943" w:rsidRPr="0085502A" w:rsidRDefault="00D25943" w:rsidP="00D25943">
            <w:pPr>
              <w:spacing w:after="60"/>
              <w:rPr>
                <w:rFonts w:eastAsia="Times New Roman" w:cstheme="minorHAnsi"/>
                <w:color w:val="000000"/>
                <w:sz w:val="20"/>
                <w:szCs w:val="20"/>
              </w:rPr>
            </w:pPr>
            <w:r w:rsidRPr="0085502A">
              <w:rPr>
                <w:rFonts w:eastAsia="Times New Roman" w:cstheme="minorHAnsi"/>
                <w:color w:val="000000"/>
                <w:sz w:val="20"/>
                <w:szCs w:val="20"/>
              </w:rPr>
              <w:t>See Table 2.1</w:t>
            </w:r>
          </w:p>
        </w:tc>
        <w:tc>
          <w:tcPr>
            <w:tcW w:w="789" w:type="dxa"/>
            <w:tcBorders>
              <w:top w:val="single" w:sz="4" w:space="0" w:color="auto"/>
              <w:left w:val="single" w:sz="4" w:space="0" w:color="auto"/>
              <w:bottom w:val="single" w:sz="4" w:space="0" w:color="auto"/>
              <w:right w:val="single" w:sz="4" w:space="0" w:color="auto"/>
            </w:tcBorders>
          </w:tcPr>
          <w:p w14:paraId="1D8CE432" w14:textId="33B36C9E" w:rsidR="007E0382" w:rsidRPr="0085502A" w:rsidRDefault="007E0382" w:rsidP="00D25943">
            <w:pPr>
              <w:spacing w:before="60" w:after="0"/>
              <w:jc w:val="center"/>
              <w:rPr>
                <w:rFonts w:eastAsia="Times New Roman" w:cstheme="minorHAnsi"/>
                <w:color w:val="000000"/>
                <w:sz w:val="20"/>
                <w:szCs w:val="20"/>
              </w:rPr>
            </w:pPr>
            <w:r w:rsidRPr="0085502A">
              <w:rPr>
                <w:rFonts w:eastAsia="Times New Roman" w:cstheme="minorHAnsi"/>
                <w:color w:val="000000"/>
                <w:sz w:val="20"/>
                <w:szCs w:val="20"/>
              </w:rPr>
              <w:t>1</w:t>
            </w:r>
          </w:p>
        </w:tc>
      </w:tr>
      <w:tr w:rsidR="007E0382" w:rsidRPr="0085502A" w14:paraId="77C06155" w14:textId="77777777" w:rsidTr="00705C59">
        <w:trPr>
          <w:cantSplit/>
        </w:trPr>
        <w:tc>
          <w:tcPr>
            <w:tcW w:w="535" w:type="dxa"/>
            <w:tcBorders>
              <w:top w:val="single" w:sz="4" w:space="0" w:color="auto"/>
              <w:left w:val="single" w:sz="4" w:space="0" w:color="auto"/>
              <w:bottom w:val="single" w:sz="4" w:space="0" w:color="auto"/>
              <w:right w:val="single" w:sz="4" w:space="0" w:color="auto"/>
            </w:tcBorders>
          </w:tcPr>
          <w:p w14:paraId="74B6221D" w14:textId="0994961C" w:rsidR="007E0382" w:rsidRPr="0085502A" w:rsidRDefault="007E0382" w:rsidP="00D25943">
            <w:pPr>
              <w:spacing w:before="60" w:after="60"/>
              <w:jc w:val="right"/>
              <w:rPr>
                <w:rFonts w:eastAsia="Times New Roman" w:cstheme="minorHAnsi"/>
                <w:color w:val="000000"/>
                <w:sz w:val="20"/>
                <w:szCs w:val="20"/>
                <w:lang w:eastAsia="en-US"/>
              </w:rPr>
            </w:pPr>
            <w:r w:rsidRPr="0085502A">
              <w:rPr>
                <w:rFonts w:eastAsia="Times New Roman" w:cstheme="minorHAnsi"/>
                <w:color w:val="000000"/>
                <w:sz w:val="20"/>
                <w:szCs w:val="20"/>
                <w:lang w:eastAsia="en-US"/>
              </w:rPr>
              <w:t>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E18B1E" w14:textId="4F6F1CF1" w:rsidR="007E0382" w:rsidRPr="0085502A" w:rsidRDefault="007E0382" w:rsidP="00D25943">
            <w:pPr>
              <w:spacing w:before="60" w:after="60"/>
              <w:rPr>
                <w:rFonts w:eastAsia="Times New Roman" w:cstheme="minorHAnsi"/>
                <w:color w:val="000000"/>
                <w:sz w:val="20"/>
                <w:szCs w:val="20"/>
              </w:rPr>
            </w:pPr>
            <w:r w:rsidRPr="0085502A">
              <w:rPr>
                <w:rFonts w:eastAsia="Times New Roman" w:cstheme="minorHAnsi"/>
                <w:color w:val="000000"/>
                <w:sz w:val="20"/>
                <w:szCs w:val="20"/>
                <w:lang w:eastAsia="en-US"/>
              </w:rPr>
              <w:t>ID</w:t>
            </w:r>
          </w:p>
        </w:tc>
        <w:tc>
          <w:tcPr>
            <w:tcW w:w="1860" w:type="dxa"/>
            <w:tcBorders>
              <w:top w:val="single" w:sz="4" w:space="0" w:color="auto"/>
              <w:left w:val="single" w:sz="4" w:space="0" w:color="auto"/>
              <w:bottom w:val="single" w:sz="4" w:space="0" w:color="auto"/>
              <w:right w:val="single" w:sz="4" w:space="0" w:color="auto"/>
            </w:tcBorders>
          </w:tcPr>
          <w:p w14:paraId="0C8D37D7" w14:textId="50E89E58" w:rsidR="007E0382" w:rsidRPr="0085502A" w:rsidRDefault="007E0382" w:rsidP="00D25943">
            <w:pPr>
              <w:spacing w:before="60" w:after="60"/>
              <w:rPr>
                <w:rFonts w:eastAsia="Times New Roman" w:cstheme="minorHAnsi"/>
                <w:b/>
                <w:bCs/>
                <w:color w:val="000000"/>
                <w:sz w:val="20"/>
                <w:szCs w:val="20"/>
                <w:lang w:eastAsia="en-US"/>
              </w:rPr>
            </w:pPr>
            <w:r w:rsidRPr="0085502A">
              <w:rPr>
                <w:rFonts w:eastAsia="Times New Roman" w:cstheme="minorHAnsi"/>
                <w:b/>
                <w:bCs/>
                <w:color w:val="000000"/>
                <w:sz w:val="20"/>
                <w:szCs w:val="20"/>
                <w:lang w:eastAsia="en-US"/>
              </w:rPr>
              <w:t>weight</w:t>
            </w:r>
          </w:p>
        </w:tc>
        <w:tc>
          <w:tcPr>
            <w:tcW w:w="3237" w:type="dxa"/>
            <w:tcBorders>
              <w:top w:val="single" w:sz="4" w:space="0" w:color="auto"/>
              <w:left w:val="single" w:sz="4" w:space="0" w:color="auto"/>
              <w:bottom w:val="single" w:sz="4" w:space="0" w:color="auto"/>
              <w:right w:val="single" w:sz="4" w:space="0" w:color="auto"/>
            </w:tcBorders>
            <w:shd w:val="clear" w:color="auto" w:fill="auto"/>
          </w:tcPr>
          <w:p w14:paraId="07A2BF3D" w14:textId="2BAAD05A" w:rsidR="007E0382" w:rsidRPr="0085502A" w:rsidRDefault="007E0382" w:rsidP="00D25943">
            <w:pPr>
              <w:spacing w:before="60" w:after="60"/>
              <w:rPr>
                <w:rFonts w:eastAsia="Times New Roman" w:cstheme="minorHAnsi"/>
                <w:b/>
                <w:color w:val="000000"/>
                <w:sz w:val="20"/>
                <w:szCs w:val="20"/>
              </w:rPr>
            </w:pPr>
            <w:r w:rsidRPr="0085502A">
              <w:rPr>
                <w:rFonts w:eastAsia="Times New Roman" w:cstheme="minorHAnsi"/>
                <w:b/>
                <w:color w:val="000000"/>
                <w:sz w:val="20"/>
                <w:szCs w:val="20"/>
                <w:lang w:eastAsia="en-US"/>
              </w:rPr>
              <w:t>Weight</w:t>
            </w:r>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619088C9" w14:textId="77777777" w:rsidR="007E0382" w:rsidRPr="0085502A" w:rsidRDefault="007E0382" w:rsidP="00D25943">
            <w:pPr>
              <w:spacing w:before="60" w:after="0"/>
              <w:rPr>
                <w:rFonts w:eastAsia="Times New Roman" w:cstheme="minorHAnsi"/>
                <w:color w:val="000000"/>
                <w:sz w:val="20"/>
                <w:szCs w:val="20"/>
                <w:lang w:eastAsia="en-US"/>
              </w:rPr>
            </w:pPr>
            <w:r w:rsidRPr="0085502A">
              <w:rPr>
                <w:rFonts w:eastAsia="Times New Roman" w:cstheme="minorHAnsi"/>
                <w:color w:val="000000"/>
                <w:sz w:val="20"/>
                <w:szCs w:val="20"/>
                <w:lang w:eastAsia="en-US"/>
              </w:rPr>
              <w:t>Numeric</w:t>
            </w:r>
          </w:p>
          <w:p w14:paraId="59083705" w14:textId="205C7EDB" w:rsidR="00D25943" w:rsidRPr="0085502A" w:rsidRDefault="00D25943" w:rsidP="00D25943">
            <w:pPr>
              <w:spacing w:after="60"/>
              <w:rPr>
                <w:rFonts w:eastAsia="Times New Roman" w:cstheme="minorHAnsi"/>
                <w:color w:val="000000"/>
                <w:sz w:val="20"/>
                <w:szCs w:val="20"/>
              </w:rPr>
            </w:pPr>
            <w:r w:rsidRPr="0085502A">
              <w:rPr>
                <w:rFonts w:eastAsia="Times New Roman" w:cstheme="minorHAnsi"/>
                <w:color w:val="000000"/>
                <w:sz w:val="20"/>
                <w:szCs w:val="20"/>
              </w:rPr>
              <w:t>See Table 2.1</w:t>
            </w:r>
          </w:p>
        </w:tc>
        <w:tc>
          <w:tcPr>
            <w:tcW w:w="789" w:type="dxa"/>
            <w:tcBorders>
              <w:top w:val="single" w:sz="4" w:space="0" w:color="auto"/>
              <w:left w:val="single" w:sz="4" w:space="0" w:color="auto"/>
              <w:bottom w:val="single" w:sz="4" w:space="0" w:color="auto"/>
              <w:right w:val="single" w:sz="4" w:space="0" w:color="auto"/>
            </w:tcBorders>
          </w:tcPr>
          <w:p w14:paraId="2B33A7FD" w14:textId="055AB96D" w:rsidR="007E0382" w:rsidRPr="0085502A" w:rsidRDefault="007E0382" w:rsidP="00D25943">
            <w:pPr>
              <w:spacing w:before="60" w:after="0"/>
              <w:jc w:val="center"/>
              <w:rPr>
                <w:rFonts w:eastAsia="Times New Roman" w:cstheme="minorHAnsi"/>
                <w:color w:val="000000"/>
                <w:sz w:val="20"/>
                <w:szCs w:val="20"/>
              </w:rPr>
            </w:pPr>
            <w:r w:rsidRPr="0085502A">
              <w:rPr>
                <w:rFonts w:eastAsia="Times New Roman" w:cstheme="minorHAnsi"/>
                <w:color w:val="000000"/>
                <w:sz w:val="20"/>
                <w:szCs w:val="20"/>
              </w:rPr>
              <w:t>1</w:t>
            </w:r>
          </w:p>
        </w:tc>
      </w:tr>
      <w:tr w:rsidR="007E0382" w:rsidRPr="0085502A" w14:paraId="0E9BD8D5" w14:textId="3CC62881" w:rsidTr="00705C59">
        <w:trPr>
          <w:cantSplit/>
        </w:trPr>
        <w:tc>
          <w:tcPr>
            <w:tcW w:w="535" w:type="dxa"/>
            <w:tcBorders>
              <w:top w:val="single" w:sz="4" w:space="0" w:color="auto"/>
              <w:left w:val="single" w:sz="4" w:space="0" w:color="auto"/>
              <w:bottom w:val="single" w:sz="4" w:space="0" w:color="auto"/>
              <w:right w:val="single" w:sz="4" w:space="0" w:color="auto"/>
            </w:tcBorders>
          </w:tcPr>
          <w:p w14:paraId="143EE506" w14:textId="244F54D0" w:rsidR="007E0382" w:rsidRPr="0085502A" w:rsidRDefault="007E0382" w:rsidP="00D25943">
            <w:pPr>
              <w:spacing w:before="60" w:after="60"/>
              <w:jc w:val="right"/>
              <w:rPr>
                <w:rFonts w:eastAsia="Times New Roman" w:cstheme="minorHAnsi"/>
                <w:color w:val="000000"/>
                <w:sz w:val="20"/>
                <w:szCs w:val="20"/>
              </w:rPr>
            </w:pPr>
            <w:r w:rsidRPr="0085502A">
              <w:rPr>
                <w:rFonts w:eastAsia="Times New Roman" w:cstheme="minorHAnsi"/>
                <w:color w:val="000000"/>
                <w:sz w:val="20"/>
                <w:szCs w:val="20"/>
              </w:rPr>
              <w:t>6</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4FC4BEB1" w14:textId="74D7C21E" w:rsidR="007E0382" w:rsidRPr="0085502A" w:rsidRDefault="007E0382" w:rsidP="00D25943">
            <w:pPr>
              <w:spacing w:before="60" w:after="60"/>
              <w:rPr>
                <w:rFonts w:eastAsia="Times New Roman" w:cstheme="minorHAnsi"/>
                <w:color w:val="000000"/>
                <w:sz w:val="20"/>
                <w:szCs w:val="20"/>
              </w:rPr>
            </w:pPr>
            <w:r w:rsidRPr="0085502A">
              <w:rPr>
                <w:rFonts w:eastAsia="Times New Roman" w:cstheme="minorHAnsi"/>
                <w:color w:val="000000"/>
                <w:sz w:val="20"/>
                <w:szCs w:val="20"/>
              </w:rPr>
              <w:t>Labor</w:t>
            </w:r>
          </w:p>
        </w:tc>
        <w:tc>
          <w:tcPr>
            <w:tcW w:w="1860" w:type="dxa"/>
            <w:tcBorders>
              <w:top w:val="single" w:sz="4" w:space="0" w:color="auto"/>
              <w:left w:val="single" w:sz="4" w:space="0" w:color="auto"/>
              <w:bottom w:val="single" w:sz="4" w:space="0" w:color="auto"/>
              <w:right w:val="single" w:sz="4" w:space="0" w:color="auto"/>
            </w:tcBorders>
          </w:tcPr>
          <w:p w14:paraId="6AACEA2F" w14:textId="070F7BBA" w:rsidR="007E0382" w:rsidRPr="0085502A" w:rsidRDefault="007E0382" w:rsidP="00D25943">
            <w:pPr>
              <w:spacing w:before="60" w:after="60"/>
              <w:rPr>
                <w:rFonts w:eastAsia="Times New Roman" w:cstheme="minorHAnsi"/>
                <w:b/>
                <w:color w:val="000000"/>
                <w:sz w:val="20"/>
                <w:szCs w:val="20"/>
              </w:rPr>
            </w:pPr>
            <w:r w:rsidRPr="0085502A">
              <w:rPr>
                <w:rFonts w:eastAsia="Times New Roman" w:cstheme="minorHAnsi"/>
                <w:b/>
                <w:color w:val="000000"/>
                <w:sz w:val="20"/>
                <w:szCs w:val="20"/>
              </w:rPr>
              <w:t>minlaborage</w:t>
            </w:r>
          </w:p>
        </w:tc>
        <w:tc>
          <w:tcPr>
            <w:tcW w:w="3237" w:type="dxa"/>
            <w:tcBorders>
              <w:top w:val="single" w:sz="4" w:space="0" w:color="auto"/>
              <w:left w:val="single" w:sz="4" w:space="0" w:color="auto"/>
              <w:bottom w:val="single" w:sz="4" w:space="0" w:color="auto"/>
              <w:right w:val="single" w:sz="4" w:space="0" w:color="auto"/>
            </w:tcBorders>
            <w:shd w:val="clear" w:color="auto" w:fill="auto"/>
            <w:hideMark/>
          </w:tcPr>
          <w:p w14:paraId="49D47D38" w14:textId="08856162" w:rsidR="007E0382" w:rsidRPr="0085502A" w:rsidRDefault="007E0382" w:rsidP="00D25943">
            <w:pPr>
              <w:spacing w:before="60" w:after="60"/>
              <w:rPr>
                <w:rFonts w:eastAsia="Times New Roman" w:cstheme="minorHAnsi"/>
                <w:b/>
                <w:color w:val="000000"/>
                <w:sz w:val="20"/>
                <w:szCs w:val="20"/>
              </w:rPr>
            </w:pPr>
            <w:r w:rsidRPr="0085502A">
              <w:rPr>
                <w:rFonts w:eastAsia="Times New Roman" w:cstheme="minorHAnsi"/>
                <w:b/>
                <w:color w:val="000000"/>
                <w:sz w:val="20"/>
                <w:szCs w:val="20"/>
              </w:rPr>
              <w:t>Labor module application age</w:t>
            </w:r>
            <w:r w:rsidR="009B4F3B">
              <w:rPr>
                <w:rFonts w:eastAsia="Times New Roman" w:cstheme="minorHAnsi"/>
                <w:b/>
                <w:color w:val="000000"/>
                <w:sz w:val="20"/>
                <w:szCs w:val="20"/>
              </w:rPr>
              <w:t xml:space="preserve"> (country-specific)</w:t>
            </w:r>
          </w:p>
        </w:tc>
        <w:tc>
          <w:tcPr>
            <w:tcW w:w="2363" w:type="dxa"/>
            <w:tcBorders>
              <w:top w:val="single" w:sz="4" w:space="0" w:color="auto"/>
              <w:left w:val="single" w:sz="4" w:space="0" w:color="auto"/>
              <w:bottom w:val="single" w:sz="4" w:space="0" w:color="auto"/>
              <w:right w:val="single" w:sz="4" w:space="0" w:color="auto"/>
            </w:tcBorders>
            <w:shd w:val="clear" w:color="auto" w:fill="auto"/>
            <w:hideMark/>
          </w:tcPr>
          <w:p w14:paraId="3294B977" w14:textId="0B8A4151" w:rsidR="007E0382" w:rsidRPr="0085502A" w:rsidRDefault="007E0382" w:rsidP="00D25943">
            <w:pPr>
              <w:spacing w:before="60" w:after="0"/>
              <w:rPr>
                <w:rFonts w:eastAsia="Times New Roman" w:cstheme="minorHAnsi"/>
                <w:color w:val="000000"/>
                <w:sz w:val="20"/>
                <w:szCs w:val="20"/>
              </w:rPr>
            </w:pPr>
            <w:r w:rsidRPr="0085502A">
              <w:rPr>
                <w:rFonts w:eastAsia="Times New Roman" w:cstheme="minorHAnsi"/>
                <w:color w:val="000000"/>
                <w:sz w:val="20"/>
                <w:szCs w:val="20"/>
              </w:rPr>
              <w:t>Numeric</w:t>
            </w:r>
          </w:p>
        </w:tc>
        <w:tc>
          <w:tcPr>
            <w:tcW w:w="789" w:type="dxa"/>
            <w:tcBorders>
              <w:top w:val="single" w:sz="4" w:space="0" w:color="auto"/>
              <w:left w:val="single" w:sz="4" w:space="0" w:color="auto"/>
              <w:bottom w:val="single" w:sz="4" w:space="0" w:color="auto"/>
              <w:right w:val="single" w:sz="4" w:space="0" w:color="auto"/>
            </w:tcBorders>
          </w:tcPr>
          <w:p w14:paraId="190CA971" w14:textId="04883DC7" w:rsidR="007E0382" w:rsidRPr="0085502A" w:rsidRDefault="007E0382" w:rsidP="00D25943">
            <w:pPr>
              <w:spacing w:before="60" w:after="0"/>
              <w:jc w:val="center"/>
              <w:rPr>
                <w:rFonts w:eastAsia="Times New Roman" w:cstheme="minorHAnsi"/>
                <w:color w:val="000000"/>
                <w:sz w:val="20"/>
                <w:szCs w:val="20"/>
              </w:rPr>
            </w:pPr>
            <w:r w:rsidRPr="0085502A">
              <w:rPr>
                <w:rFonts w:eastAsia="Times New Roman" w:cstheme="minorHAnsi"/>
                <w:color w:val="000000"/>
                <w:sz w:val="20"/>
                <w:szCs w:val="20"/>
              </w:rPr>
              <w:t>1</w:t>
            </w:r>
          </w:p>
        </w:tc>
      </w:tr>
      <w:tr w:rsidR="007E0382" w:rsidRPr="0085502A" w14:paraId="17EC1E6B" w14:textId="00C1F93B" w:rsidTr="00705C59">
        <w:trPr>
          <w:cantSplit/>
        </w:trPr>
        <w:tc>
          <w:tcPr>
            <w:tcW w:w="535" w:type="dxa"/>
            <w:tcBorders>
              <w:top w:val="single" w:sz="4" w:space="0" w:color="auto"/>
              <w:left w:val="single" w:sz="4" w:space="0" w:color="auto"/>
              <w:bottom w:val="single" w:sz="4" w:space="0" w:color="auto"/>
              <w:right w:val="single" w:sz="4" w:space="0" w:color="auto"/>
            </w:tcBorders>
          </w:tcPr>
          <w:p w14:paraId="3121FC3D" w14:textId="12758296" w:rsidR="007E0382" w:rsidRPr="0085502A" w:rsidRDefault="007E0382" w:rsidP="00D25943">
            <w:pPr>
              <w:spacing w:before="60" w:after="60"/>
              <w:jc w:val="right"/>
              <w:rPr>
                <w:rFonts w:eastAsia="Times New Roman" w:cstheme="minorHAnsi"/>
                <w:color w:val="000000"/>
                <w:sz w:val="20"/>
                <w:szCs w:val="20"/>
              </w:rPr>
            </w:pPr>
            <w:r w:rsidRPr="0085502A">
              <w:rPr>
                <w:rFonts w:eastAsia="Times New Roman" w:cstheme="minorHAnsi"/>
                <w:color w:val="000000"/>
                <w:sz w:val="20"/>
                <w:szCs w:val="20"/>
              </w:rPr>
              <w:t>7</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0BDA2B9D" w14:textId="70D4DCA8" w:rsidR="007E0382" w:rsidRPr="0085502A" w:rsidRDefault="007E0382" w:rsidP="00D25943">
            <w:pPr>
              <w:spacing w:before="60" w:after="60"/>
              <w:rPr>
                <w:rFonts w:eastAsia="Times New Roman" w:cstheme="minorHAnsi"/>
                <w:color w:val="000000"/>
                <w:sz w:val="20"/>
                <w:szCs w:val="20"/>
              </w:rPr>
            </w:pPr>
            <w:r w:rsidRPr="0085502A">
              <w:rPr>
                <w:rFonts w:eastAsia="Times New Roman" w:cstheme="minorHAnsi"/>
                <w:color w:val="000000"/>
                <w:sz w:val="20"/>
                <w:szCs w:val="20"/>
              </w:rPr>
              <w:t>Labor</w:t>
            </w:r>
          </w:p>
        </w:tc>
        <w:tc>
          <w:tcPr>
            <w:tcW w:w="1860" w:type="dxa"/>
            <w:tcBorders>
              <w:top w:val="single" w:sz="4" w:space="0" w:color="auto"/>
              <w:left w:val="single" w:sz="4" w:space="0" w:color="auto"/>
              <w:bottom w:val="single" w:sz="4" w:space="0" w:color="auto"/>
              <w:right w:val="single" w:sz="4" w:space="0" w:color="auto"/>
            </w:tcBorders>
          </w:tcPr>
          <w:p w14:paraId="78C0FC8C" w14:textId="780A354E" w:rsidR="007E0382" w:rsidRPr="0085502A" w:rsidRDefault="007E0382" w:rsidP="00D25943">
            <w:pPr>
              <w:spacing w:before="60" w:after="60"/>
              <w:rPr>
                <w:rFonts w:eastAsia="Times New Roman" w:cstheme="minorHAnsi"/>
                <w:b/>
                <w:color w:val="000000"/>
                <w:sz w:val="20"/>
                <w:szCs w:val="20"/>
              </w:rPr>
            </w:pPr>
            <w:r w:rsidRPr="0085502A">
              <w:rPr>
                <w:rFonts w:eastAsia="Times New Roman" w:cstheme="minorHAnsi"/>
                <w:b/>
                <w:color w:val="000000"/>
                <w:sz w:val="20"/>
                <w:szCs w:val="20"/>
              </w:rPr>
              <w:t>lstatus</w:t>
            </w:r>
          </w:p>
        </w:tc>
        <w:tc>
          <w:tcPr>
            <w:tcW w:w="3237" w:type="dxa"/>
            <w:tcBorders>
              <w:top w:val="single" w:sz="4" w:space="0" w:color="auto"/>
              <w:left w:val="single" w:sz="4" w:space="0" w:color="auto"/>
              <w:bottom w:val="single" w:sz="4" w:space="0" w:color="auto"/>
              <w:right w:val="single" w:sz="4" w:space="0" w:color="auto"/>
            </w:tcBorders>
            <w:shd w:val="clear" w:color="auto" w:fill="auto"/>
            <w:hideMark/>
          </w:tcPr>
          <w:p w14:paraId="4BC7DD68" w14:textId="6966AE33" w:rsidR="007E0382" w:rsidRPr="0085502A" w:rsidRDefault="007E0382" w:rsidP="00D25943">
            <w:pPr>
              <w:spacing w:before="60" w:after="60"/>
              <w:rPr>
                <w:rFonts w:eastAsia="Times New Roman" w:cstheme="minorHAnsi"/>
                <w:b/>
                <w:color w:val="000000"/>
                <w:sz w:val="20"/>
                <w:szCs w:val="20"/>
              </w:rPr>
            </w:pPr>
            <w:r w:rsidRPr="0085502A">
              <w:rPr>
                <w:rFonts w:eastAsia="Times New Roman" w:cstheme="minorHAnsi"/>
                <w:b/>
                <w:color w:val="000000"/>
                <w:sz w:val="20"/>
                <w:szCs w:val="20"/>
              </w:rPr>
              <w:t>Labor status (7-day ref period)</w:t>
            </w:r>
          </w:p>
        </w:tc>
        <w:tc>
          <w:tcPr>
            <w:tcW w:w="2363" w:type="dxa"/>
            <w:tcBorders>
              <w:top w:val="single" w:sz="4" w:space="0" w:color="auto"/>
              <w:left w:val="single" w:sz="4" w:space="0" w:color="auto"/>
              <w:bottom w:val="single" w:sz="4" w:space="0" w:color="auto"/>
              <w:right w:val="single" w:sz="4" w:space="0" w:color="auto"/>
            </w:tcBorders>
            <w:shd w:val="clear" w:color="auto" w:fill="auto"/>
            <w:hideMark/>
          </w:tcPr>
          <w:p w14:paraId="1F5E8E0C" w14:textId="77777777" w:rsidR="007E0382" w:rsidRPr="0085502A" w:rsidRDefault="007E0382" w:rsidP="00D25943">
            <w:pPr>
              <w:spacing w:before="60" w:after="0"/>
              <w:rPr>
                <w:rFonts w:eastAsia="Times New Roman" w:cstheme="minorHAnsi"/>
                <w:color w:val="000000"/>
                <w:sz w:val="20"/>
                <w:szCs w:val="20"/>
              </w:rPr>
            </w:pPr>
            <w:r w:rsidRPr="0085502A">
              <w:rPr>
                <w:rFonts w:eastAsia="Times New Roman" w:cstheme="minorHAnsi"/>
                <w:color w:val="000000"/>
                <w:sz w:val="20"/>
                <w:szCs w:val="20"/>
              </w:rPr>
              <w:t>1 = Employed</w:t>
            </w:r>
          </w:p>
          <w:p w14:paraId="097C1DB5" w14:textId="77777777" w:rsidR="007E0382" w:rsidRPr="0085502A" w:rsidRDefault="007E0382" w:rsidP="00D25943">
            <w:pPr>
              <w:spacing w:after="0"/>
              <w:rPr>
                <w:rFonts w:eastAsia="Times New Roman" w:cstheme="minorHAnsi"/>
                <w:color w:val="000000"/>
                <w:sz w:val="20"/>
                <w:szCs w:val="20"/>
              </w:rPr>
            </w:pPr>
            <w:r w:rsidRPr="0085502A">
              <w:rPr>
                <w:rFonts w:eastAsia="Times New Roman" w:cstheme="minorHAnsi"/>
                <w:color w:val="000000"/>
                <w:sz w:val="20"/>
                <w:szCs w:val="20"/>
              </w:rPr>
              <w:t>2 = Unemployed</w:t>
            </w:r>
          </w:p>
          <w:p w14:paraId="798C56D5" w14:textId="3CFFC71D" w:rsidR="007E0382" w:rsidRPr="0085502A" w:rsidRDefault="007E0382" w:rsidP="00D25943">
            <w:pPr>
              <w:spacing w:after="60"/>
              <w:rPr>
                <w:rFonts w:eastAsia="Times New Roman" w:cstheme="minorHAnsi"/>
                <w:color w:val="000000"/>
                <w:sz w:val="20"/>
                <w:szCs w:val="20"/>
              </w:rPr>
            </w:pPr>
            <w:r w:rsidRPr="0085502A">
              <w:rPr>
                <w:rFonts w:eastAsia="Times New Roman" w:cstheme="minorHAnsi"/>
                <w:color w:val="000000"/>
                <w:sz w:val="20"/>
                <w:szCs w:val="20"/>
              </w:rPr>
              <w:t>3 = Not-in-labor force</w:t>
            </w:r>
          </w:p>
        </w:tc>
        <w:tc>
          <w:tcPr>
            <w:tcW w:w="789" w:type="dxa"/>
            <w:tcBorders>
              <w:top w:val="single" w:sz="4" w:space="0" w:color="auto"/>
              <w:left w:val="single" w:sz="4" w:space="0" w:color="auto"/>
              <w:bottom w:val="single" w:sz="4" w:space="0" w:color="auto"/>
              <w:right w:val="single" w:sz="4" w:space="0" w:color="auto"/>
            </w:tcBorders>
          </w:tcPr>
          <w:p w14:paraId="2C82FB6A" w14:textId="79B6B117" w:rsidR="007E0382" w:rsidRPr="0085502A" w:rsidRDefault="007E0382" w:rsidP="00D25943">
            <w:pPr>
              <w:spacing w:before="60" w:after="0"/>
              <w:jc w:val="center"/>
              <w:rPr>
                <w:rFonts w:eastAsia="Times New Roman" w:cstheme="minorHAnsi"/>
                <w:color w:val="000000"/>
                <w:sz w:val="20"/>
                <w:szCs w:val="20"/>
              </w:rPr>
            </w:pPr>
            <w:r w:rsidRPr="0085502A">
              <w:rPr>
                <w:rFonts w:eastAsia="Times New Roman" w:cstheme="minorHAnsi"/>
                <w:color w:val="000000"/>
                <w:sz w:val="20"/>
                <w:szCs w:val="20"/>
              </w:rPr>
              <w:t>1</w:t>
            </w:r>
          </w:p>
        </w:tc>
      </w:tr>
      <w:tr w:rsidR="007E0382" w:rsidRPr="0085502A" w14:paraId="738A9D9F" w14:textId="218BB32C" w:rsidTr="00705C59">
        <w:trPr>
          <w:cantSplit/>
        </w:trPr>
        <w:tc>
          <w:tcPr>
            <w:tcW w:w="535" w:type="dxa"/>
            <w:tcBorders>
              <w:top w:val="single" w:sz="4" w:space="0" w:color="auto"/>
              <w:left w:val="single" w:sz="4" w:space="0" w:color="auto"/>
              <w:bottom w:val="single" w:sz="4" w:space="0" w:color="auto"/>
              <w:right w:val="single" w:sz="4" w:space="0" w:color="auto"/>
            </w:tcBorders>
          </w:tcPr>
          <w:p w14:paraId="55B2389F" w14:textId="411F71DC" w:rsidR="007E0382" w:rsidRPr="0085502A" w:rsidRDefault="007E0382" w:rsidP="00D25943">
            <w:pPr>
              <w:spacing w:before="60" w:after="60"/>
              <w:jc w:val="right"/>
              <w:rPr>
                <w:rFonts w:eastAsia="Times New Roman" w:cstheme="minorHAnsi"/>
                <w:color w:val="000000"/>
                <w:sz w:val="20"/>
                <w:szCs w:val="20"/>
              </w:rPr>
            </w:pPr>
            <w:r w:rsidRPr="0085502A">
              <w:rPr>
                <w:rFonts w:eastAsia="Times New Roman" w:cstheme="minorHAnsi"/>
                <w:color w:val="000000"/>
                <w:sz w:val="20"/>
                <w:szCs w:val="20"/>
              </w:rPr>
              <w:t>9</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5857BE38" w14:textId="0FA55B74" w:rsidR="007E0382" w:rsidRPr="0085502A" w:rsidRDefault="007E0382" w:rsidP="00D25943">
            <w:pPr>
              <w:spacing w:before="60" w:after="60"/>
              <w:rPr>
                <w:rFonts w:eastAsia="Times New Roman" w:cstheme="minorHAnsi"/>
                <w:color w:val="000000"/>
                <w:sz w:val="20"/>
                <w:szCs w:val="20"/>
              </w:rPr>
            </w:pPr>
            <w:r w:rsidRPr="0085502A">
              <w:rPr>
                <w:rFonts w:eastAsia="Times New Roman" w:cstheme="minorHAnsi"/>
                <w:color w:val="000000"/>
                <w:sz w:val="20"/>
                <w:szCs w:val="20"/>
              </w:rPr>
              <w:t>Labor</w:t>
            </w:r>
          </w:p>
        </w:tc>
        <w:tc>
          <w:tcPr>
            <w:tcW w:w="1860" w:type="dxa"/>
            <w:tcBorders>
              <w:top w:val="single" w:sz="4" w:space="0" w:color="auto"/>
              <w:left w:val="single" w:sz="4" w:space="0" w:color="auto"/>
              <w:bottom w:val="single" w:sz="4" w:space="0" w:color="auto"/>
              <w:right w:val="single" w:sz="4" w:space="0" w:color="auto"/>
            </w:tcBorders>
          </w:tcPr>
          <w:p w14:paraId="0355A224" w14:textId="3AABEE04" w:rsidR="007E0382" w:rsidRPr="0085502A" w:rsidRDefault="007E0382" w:rsidP="00D25943">
            <w:pPr>
              <w:spacing w:before="60" w:after="60"/>
              <w:rPr>
                <w:rFonts w:eastAsia="Times New Roman" w:cstheme="minorHAnsi"/>
                <w:b/>
                <w:color w:val="000000"/>
                <w:sz w:val="20"/>
                <w:szCs w:val="20"/>
              </w:rPr>
            </w:pPr>
            <w:r w:rsidRPr="0085502A">
              <w:rPr>
                <w:rFonts w:eastAsia="Times New Roman" w:cstheme="minorHAnsi"/>
                <w:b/>
                <w:color w:val="000000"/>
                <w:sz w:val="20"/>
                <w:szCs w:val="20"/>
              </w:rPr>
              <w:t>nlfreason</w:t>
            </w:r>
          </w:p>
        </w:tc>
        <w:tc>
          <w:tcPr>
            <w:tcW w:w="3237" w:type="dxa"/>
            <w:tcBorders>
              <w:top w:val="single" w:sz="4" w:space="0" w:color="auto"/>
              <w:left w:val="single" w:sz="4" w:space="0" w:color="auto"/>
              <w:bottom w:val="single" w:sz="4" w:space="0" w:color="auto"/>
              <w:right w:val="single" w:sz="4" w:space="0" w:color="auto"/>
            </w:tcBorders>
            <w:shd w:val="clear" w:color="auto" w:fill="auto"/>
            <w:hideMark/>
          </w:tcPr>
          <w:p w14:paraId="392951E5" w14:textId="126A6146" w:rsidR="007E0382" w:rsidRPr="0085502A" w:rsidRDefault="007E0382" w:rsidP="00D25943">
            <w:pPr>
              <w:spacing w:before="60" w:after="60"/>
              <w:rPr>
                <w:rFonts w:eastAsia="Times New Roman" w:cstheme="minorHAnsi"/>
                <w:b/>
                <w:color w:val="000000"/>
                <w:sz w:val="20"/>
                <w:szCs w:val="20"/>
              </w:rPr>
            </w:pPr>
            <w:r w:rsidRPr="0085502A">
              <w:rPr>
                <w:rFonts w:eastAsia="Times New Roman" w:cstheme="minorHAnsi"/>
                <w:b/>
                <w:color w:val="000000"/>
                <w:sz w:val="20"/>
                <w:szCs w:val="20"/>
              </w:rPr>
              <w:t>Reason not in the labor force (7-day ref period)</w:t>
            </w:r>
          </w:p>
        </w:tc>
        <w:tc>
          <w:tcPr>
            <w:tcW w:w="2363" w:type="dxa"/>
            <w:tcBorders>
              <w:top w:val="single" w:sz="4" w:space="0" w:color="auto"/>
              <w:left w:val="single" w:sz="4" w:space="0" w:color="auto"/>
              <w:bottom w:val="single" w:sz="4" w:space="0" w:color="auto"/>
              <w:right w:val="single" w:sz="4" w:space="0" w:color="auto"/>
            </w:tcBorders>
            <w:shd w:val="clear" w:color="auto" w:fill="auto"/>
            <w:hideMark/>
          </w:tcPr>
          <w:p w14:paraId="4CF87AC4" w14:textId="77777777" w:rsidR="007E0382" w:rsidRPr="0085502A" w:rsidRDefault="007E0382" w:rsidP="00D25943">
            <w:pPr>
              <w:spacing w:before="60" w:after="60"/>
              <w:rPr>
                <w:rFonts w:eastAsia="Times New Roman" w:cstheme="minorHAnsi"/>
                <w:color w:val="000000"/>
                <w:sz w:val="20"/>
                <w:szCs w:val="20"/>
              </w:rPr>
            </w:pPr>
            <w:r w:rsidRPr="0085502A">
              <w:rPr>
                <w:rFonts w:eastAsia="Times New Roman" w:cstheme="minorHAnsi"/>
                <w:color w:val="000000"/>
                <w:sz w:val="20"/>
                <w:szCs w:val="20"/>
              </w:rPr>
              <w:t>1 = Student</w:t>
            </w:r>
            <w:r w:rsidRPr="0085502A">
              <w:rPr>
                <w:rFonts w:eastAsia="Times New Roman" w:cstheme="minorHAnsi"/>
                <w:color w:val="000000"/>
                <w:sz w:val="20"/>
                <w:szCs w:val="20"/>
              </w:rPr>
              <w:br/>
              <w:t xml:space="preserve">2 = Housewife </w:t>
            </w:r>
            <w:r w:rsidRPr="0085502A">
              <w:rPr>
                <w:rFonts w:eastAsia="Times New Roman" w:cstheme="minorHAnsi"/>
                <w:color w:val="000000"/>
                <w:sz w:val="20"/>
                <w:szCs w:val="20"/>
              </w:rPr>
              <w:br/>
              <w:t xml:space="preserve">3 = Retired </w:t>
            </w:r>
            <w:r w:rsidRPr="0085502A">
              <w:rPr>
                <w:rFonts w:eastAsia="Times New Roman" w:cstheme="minorHAnsi"/>
                <w:color w:val="000000"/>
                <w:sz w:val="20"/>
                <w:szCs w:val="20"/>
              </w:rPr>
              <w:br/>
              <w:t xml:space="preserve">4 = Disabled </w:t>
            </w:r>
            <w:r w:rsidRPr="0085502A">
              <w:rPr>
                <w:rFonts w:eastAsia="Times New Roman" w:cstheme="minorHAnsi"/>
                <w:color w:val="000000"/>
                <w:sz w:val="20"/>
                <w:szCs w:val="20"/>
              </w:rPr>
              <w:br/>
              <w:t>5 = Other</w:t>
            </w:r>
          </w:p>
        </w:tc>
        <w:tc>
          <w:tcPr>
            <w:tcW w:w="789" w:type="dxa"/>
            <w:tcBorders>
              <w:top w:val="single" w:sz="4" w:space="0" w:color="auto"/>
              <w:left w:val="single" w:sz="4" w:space="0" w:color="auto"/>
              <w:bottom w:val="single" w:sz="4" w:space="0" w:color="auto"/>
              <w:right w:val="single" w:sz="4" w:space="0" w:color="auto"/>
            </w:tcBorders>
          </w:tcPr>
          <w:p w14:paraId="07656EF0" w14:textId="70B4A93A" w:rsidR="007E0382" w:rsidRPr="0085502A" w:rsidRDefault="007E0382" w:rsidP="00D25943">
            <w:pPr>
              <w:spacing w:before="60" w:after="0"/>
              <w:jc w:val="center"/>
              <w:rPr>
                <w:rFonts w:eastAsia="Times New Roman" w:cstheme="minorHAnsi"/>
                <w:color w:val="000000"/>
                <w:sz w:val="20"/>
                <w:szCs w:val="20"/>
              </w:rPr>
            </w:pPr>
            <w:r w:rsidRPr="0085502A">
              <w:rPr>
                <w:rFonts w:eastAsia="Times New Roman" w:cstheme="minorHAnsi"/>
                <w:color w:val="000000"/>
                <w:sz w:val="20"/>
                <w:szCs w:val="20"/>
              </w:rPr>
              <w:t>1</w:t>
            </w:r>
          </w:p>
        </w:tc>
      </w:tr>
      <w:tr w:rsidR="007E0382" w:rsidRPr="0085502A" w14:paraId="7BB29AA4" w14:textId="081D14F6" w:rsidTr="00705C59">
        <w:trPr>
          <w:cantSplit/>
        </w:trPr>
        <w:tc>
          <w:tcPr>
            <w:tcW w:w="535" w:type="dxa"/>
            <w:tcBorders>
              <w:top w:val="single" w:sz="4" w:space="0" w:color="auto"/>
              <w:left w:val="single" w:sz="4" w:space="0" w:color="auto"/>
              <w:bottom w:val="single" w:sz="4" w:space="0" w:color="auto"/>
              <w:right w:val="single" w:sz="4" w:space="0" w:color="auto"/>
            </w:tcBorders>
          </w:tcPr>
          <w:p w14:paraId="60006536" w14:textId="5D48836E" w:rsidR="007E0382" w:rsidRPr="0085502A" w:rsidRDefault="00705C59" w:rsidP="00D25943">
            <w:pPr>
              <w:spacing w:before="60" w:after="60"/>
              <w:jc w:val="right"/>
              <w:rPr>
                <w:rFonts w:eastAsia="Times New Roman" w:cstheme="minorHAnsi"/>
                <w:color w:val="000000"/>
                <w:sz w:val="20"/>
                <w:szCs w:val="20"/>
              </w:rPr>
            </w:pPr>
            <w:r w:rsidRPr="0085502A">
              <w:rPr>
                <w:rFonts w:eastAsia="Times New Roman" w:cstheme="minorHAnsi"/>
                <w:color w:val="000000"/>
                <w:sz w:val="20"/>
                <w:szCs w:val="20"/>
              </w:rPr>
              <w:t>10</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27CDE210" w14:textId="361508D3" w:rsidR="007E0382" w:rsidRPr="0085502A" w:rsidRDefault="007E0382" w:rsidP="00D25943">
            <w:pPr>
              <w:spacing w:before="60" w:after="60"/>
              <w:rPr>
                <w:rFonts w:eastAsia="Times New Roman" w:cstheme="minorHAnsi"/>
                <w:color w:val="000000"/>
                <w:sz w:val="20"/>
                <w:szCs w:val="20"/>
              </w:rPr>
            </w:pPr>
            <w:r w:rsidRPr="0085502A">
              <w:rPr>
                <w:rFonts w:eastAsia="Times New Roman" w:cstheme="minorHAnsi"/>
                <w:color w:val="000000"/>
                <w:sz w:val="20"/>
                <w:szCs w:val="20"/>
              </w:rPr>
              <w:t>Labor</w:t>
            </w:r>
          </w:p>
        </w:tc>
        <w:tc>
          <w:tcPr>
            <w:tcW w:w="1860" w:type="dxa"/>
            <w:tcBorders>
              <w:top w:val="single" w:sz="4" w:space="0" w:color="auto"/>
              <w:left w:val="single" w:sz="4" w:space="0" w:color="auto"/>
              <w:bottom w:val="single" w:sz="4" w:space="0" w:color="auto"/>
              <w:right w:val="single" w:sz="4" w:space="0" w:color="auto"/>
            </w:tcBorders>
          </w:tcPr>
          <w:p w14:paraId="1156A391" w14:textId="70D6F2E1" w:rsidR="007E0382" w:rsidRPr="0085502A" w:rsidRDefault="007E0382" w:rsidP="00D25943">
            <w:pPr>
              <w:spacing w:before="60" w:after="60"/>
              <w:rPr>
                <w:rFonts w:eastAsia="Times New Roman" w:cstheme="minorHAnsi"/>
                <w:b/>
                <w:color w:val="000000"/>
                <w:sz w:val="20"/>
                <w:szCs w:val="20"/>
              </w:rPr>
            </w:pPr>
            <w:r w:rsidRPr="0085502A">
              <w:rPr>
                <w:rFonts w:eastAsia="Times New Roman" w:cstheme="minorHAnsi"/>
                <w:b/>
                <w:color w:val="000000"/>
                <w:sz w:val="20"/>
                <w:szCs w:val="20"/>
              </w:rPr>
              <w:t>unempldur_l</w:t>
            </w:r>
          </w:p>
        </w:tc>
        <w:tc>
          <w:tcPr>
            <w:tcW w:w="3237" w:type="dxa"/>
            <w:tcBorders>
              <w:top w:val="single" w:sz="4" w:space="0" w:color="auto"/>
              <w:left w:val="single" w:sz="4" w:space="0" w:color="auto"/>
              <w:bottom w:val="single" w:sz="4" w:space="0" w:color="auto"/>
              <w:right w:val="single" w:sz="4" w:space="0" w:color="auto"/>
            </w:tcBorders>
            <w:shd w:val="clear" w:color="auto" w:fill="auto"/>
            <w:hideMark/>
          </w:tcPr>
          <w:p w14:paraId="206638AF" w14:textId="159E080C" w:rsidR="007E0382" w:rsidRPr="0085502A" w:rsidRDefault="007E0382" w:rsidP="00D25943">
            <w:pPr>
              <w:spacing w:before="60" w:after="60"/>
              <w:rPr>
                <w:rFonts w:eastAsia="Times New Roman" w:cstheme="minorHAnsi"/>
                <w:b/>
                <w:color w:val="000000"/>
                <w:sz w:val="20"/>
                <w:szCs w:val="20"/>
              </w:rPr>
            </w:pPr>
            <w:r w:rsidRPr="0085502A">
              <w:rPr>
                <w:rFonts w:eastAsia="Times New Roman" w:cstheme="minorHAnsi"/>
                <w:b/>
                <w:color w:val="000000"/>
                <w:sz w:val="20"/>
                <w:szCs w:val="20"/>
              </w:rPr>
              <w:t>Unemployment duration (months) lower bracket (7-day ref period)</w:t>
            </w:r>
          </w:p>
        </w:tc>
        <w:tc>
          <w:tcPr>
            <w:tcW w:w="2363" w:type="dxa"/>
            <w:tcBorders>
              <w:top w:val="single" w:sz="4" w:space="0" w:color="auto"/>
              <w:left w:val="single" w:sz="4" w:space="0" w:color="auto"/>
              <w:bottom w:val="single" w:sz="4" w:space="0" w:color="auto"/>
              <w:right w:val="single" w:sz="4" w:space="0" w:color="auto"/>
            </w:tcBorders>
            <w:shd w:val="clear" w:color="auto" w:fill="auto"/>
            <w:hideMark/>
          </w:tcPr>
          <w:p w14:paraId="73F43C1A" w14:textId="77777777" w:rsidR="007E0382" w:rsidRPr="0085502A" w:rsidRDefault="007E0382" w:rsidP="00D25943">
            <w:pPr>
              <w:spacing w:before="60" w:after="0"/>
              <w:rPr>
                <w:rFonts w:eastAsia="Times New Roman" w:cstheme="minorHAnsi"/>
                <w:color w:val="000000"/>
                <w:sz w:val="20"/>
                <w:szCs w:val="20"/>
              </w:rPr>
            </w:pPr>
            <w:r w:rsidRPr="0085502A">
              <w:rPr>
                <w:rFonts w:eastAsia="Times New Roman" w:cstheme="minorHAnsi"/>
                <w:color w:val="000000"/>
                <w:sz w:val="20"/>
                <w:szCs w:val="20"/>
              </w:rPr>
              <w:t>Continuous variable</w:t>
            </w:r>
          </w:p>
        </w:tc>
        <w:tc>
          <w:tcPr>
            <w:tcW w:w="789" w:type="dxa"/>
            <w:tcBorders>
              <w:top w:val="single" w:sz="4" w:space="0" w:color="auto"/>
              <w:left w:val="single" w:sz="4" w:space="0" w:color="auto"/>
              <w:bottom w:val="single" w:sz="4" w:space="0" w:color="auto"/>
              <w:right w:val="single" w:sz="4" w:space="0" w:color="auto"/>
            </w:tcBorders>
          </w:tcPr>
          <w:p w14:paraId="5EB9CB40" w14:textId="5DCD093C" w:rsidR="007E0382" w:rsidRPr="0085502A" w:rsidRDefault="007E0382" w:rsidP="00D25943">
            <w:pPr>
              <w:spacing w:before="60" w:after="0"/>
              <w:jc w:val="center"/>
              <w:rPr>
                <w:rFonts w:eastAsia="Times New Roman" w:cstheme="minorHAnsi"/>
                <w:color w:val="000000"/>
                <w:sz w:val="20"/>
                <w:szCs w:val="20"/>
              </w:rPr>
            </w:pPr>
            <w:r w:rsidRPr="0085502A">
              <w:rPr>
                <w:rFonts w:eastAsia="Times New Roman" w:cstheme="minorHAnsi"/>
                <w:color w:val="000000"/>
                <w:sz w:val="20"/>
                <w:szCs w:val="20"/>
              </w:rPr>
              <w:t>1</w:t>
            </w:r>
          </w:p>
        </w:tc>
      </w:tr>
      <w:tr w:rsidR="007E0382" w:rsidRPr="0085502A" w14:paraId="31C4275A" w14:textId="45F709DD" w:rsidTr="00705C59">
        <w:trPr>
          <w:cantSplit/>
        </w:trPr>
        <w:tc>
          <w:tcPr>
            <w:tcW w:w="535" w:type="dxa"/>
            <w:tcBorders>
              <w:top w:val="single" w:sz="4" w:space="0" w:color="auto"/>
              <w:left w:val="single" w:sz="4" w:space="0" w:color="auto"/>
              <w:bottom w:val="single" w:sz="4" w:space="0" w:color="auto"/>
              <w:right w:val="single" w:sz="4" w:space="0" w:color="auto"/>
            </w:tcBorders>
          </w:tcPr>
          <w:p w14:paraId="67CAC7CF" w14:textId="555BEC05" w:rsidR="007E0382" w:rsidRPr="0085502A" w:rsidRDefault="00705C59" w:rsidP="00D25943">
            <w:pPr>
              <w:spacing w:before="60" w:after="60"/>
              <w:jc w:val="right"/>
              <w:rPr>
                <w:rFonts w:eastAsia="Times New Roman" w:cstheme="minorHAnsi"/>
                <w:color w:val="000000"/>
                <w:sz w:val="20"/>
                <w:szCs w:val="20"/>
              </w:rPr>
            </w:pPr>
            <w:r w:rsidRPr="0085502A">
              <w:rPr>
                <w:rFonts w:eastAsia="Times New Roman" w:cstheme="minorHAnsi"/>
                <w:color w:val="000000"/>
                <w:sz w:val="20"/>
                <w:szCs w:val="20"/>
              </w:rPr>
              <w:t>11</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0DE386AF" w14:textId="41334AD6" w:rsidR="007E0382" w:rsidRPr="0085502A" w:rsidRDefault="007E0382" w:rsidP="00D25943">
            <w:pPr>
              <w:spacing w:before="60" w:after="60"/>
              <w:rPr>
                <w:rFonts w:eastAsia="Times New Roman" w:cstheme="minorHAnsi"/>
                <w:color w:val="000000"/>
                <w:sz w:val="20"/>
                <w:szCs w:val="20"/>
              </w:rPr>
            </w:pPr>
            <w:r w:rsidRPr="0085502A">
              <w:rPr>
                <w:rFonts w:eastAsia="Times New Roman" w:cstheme="minorHAnsi"/>
                <w:color w:val="000000"/>
                <w:sz w:val="20"/>
                <w:szCs w:val="20"/>
              </w:rPr>
              <w:t>Labor</w:t>
            </w:r>
          </w:p>
        </w:tc>
        <w:tc>
          <w:tcPr>
            <w:tcW w:w="1860" w:type="dxa"/>
            <w:tcBorders>
              <w:top w:val="single" w:sz="4" w:space="0" w:color="auto"/>
              <w:left w:val="single" w:sz="4" w:space="0" w:color="auto"/>
              <w:bottom w:val="single" w:sz="4" w:space="0" w:color="auto"/>
              <w:right w:val="single" w:sz="4" w:space="0" w:color="auto"/>
            </w:tcBorders>
          </w:tcPr>
          <w:p w14:paraId="4C95C5AD" w14:textId="0130A35E" w:rsidR="007E0382" w:rsidRPr="0085502A" w:rsidRDefault="007E0382" w:rsidP="00D25943">
            <w:pPr>
              <w:spacing w:before="60" w:after="60"/>
              <w:rPr>
                <w:rFonts w:eastAsia="Times New Roman" w:cstheme="minorHAnsi"/>
                <w:b/>
                <w:color w:val="000000"/>
                <w:sz w:val="20"/>
                <w:szCs w:val="20"/>
              </w:rPr>
            </w:pPr>
            <w:r w:rsidRPr="0085502A">
              <w:rPr>
                <w:rFonts w:eastAsia="Times New Roman" w:cstheme="minorHAnsi"/>
                <w:b/>
                <w:color w:val="000000"/>
                <w:sz w:val="20"/>
                <w:szCs w:val="20"/>
              </w:rPr>
              <w:t>unempldur_u</w:t>
            </w:r>
          </w:p>
        </w:tc>
        <w:tc>
          <w:tcPr>
            <w:tcW w:w="3237" w:type="dxa"/>
            <w:tcBorders>
              <w:top w:val="single" w:sz="4" w:space="0" w:color="auto"/>
              <w:left w:val="single" w:sz="4" w:space="0" w:color="auto"/>
              <w:bottom w:val="single" w:sz="4" w:space="0" w:color="auto"/>
              <w:right w:val="single" w:sz="4" w:space="0" w:color="auto"/>
            </w:tcBorders>
            <w:shd w:val="clear" w:color="auto" w:fill="auto"/>
            <w:hideMark/>
          </w:tcPr>
          <w:p w14:paraId="6CB299D9" w14:textId="08991DC0" w:rsidR="007E0382" w:rsidRPr="0085502A" w:rsidRDefault="007E0382" w:rsidP="00D25943">
            <w:pPr>
              <w:spacing w:before="60" w:after="60"/>
              <w:rPr>
                <w:rFonts w:eastAsia="Times New Roman" w:cstheme="minorHAnsi"/>
                <w:b/>
                <w:color w:val="000000"/>
                <w:sz w:val="20"/>
                <w:szCs w:val="20"/>
              </w:rPr>
            </w:pPr>
            <w:r w:rsidRPr="0085502A">
              <w:rPr>
                <w:rFonts w:eastAsia="Times New Roman" w:cstheme="minorHAnsi"/>
                <w:b/>
                <w:color w:val="000000"/>
                <w:sz w:val="20"/>
                <w:szCs w:val="20"/>
              </w:rPr>
              <w:t>Unemployment duration (months) upper bracket (7-day ref period)</w:t>
            </w:r>
          </w:p>
        </w:tc>
        <w:tc>
          <w:tcPr>
            <w:tcW w:w="2363" w:type="dxa"/>
            <w:tcBorders>
              <w:top w:val="single" w:sz="4" w:space="0" w:color="auto"/>
              <w:left w:val="single" w:sz="4" w:space="0" w:color="auto"/>
              <w:bottom w:val="single" w:sz="4" w:space="0" w:color="auto"/>
              <w:right w:val="single" w:sz="4" w:space="0" w:color="auto"/>
            </w:tcBorders>
            <w:shd w:val="clear" w:color="auto" w:fill="auto"/>
            <w:hideMark/>
          </w:tcPr>
          <w:p w14:paraId="15D544FC" w14:textId="77777777" w:rsidR="007E0382" w:rsidRPr="0085502A" w:rsidRDefault="007E0382" w:rsidP="00D25943">
            <w:pPr>
              <w:spacing w:before="60" w:after="0"/>
              <w:rPr>
                <w:rFonts w:eastAsia="Times New Roman" w:cstheme="minorHAnsi"/>
                <w:color w:val="000000"/>
                <w:sz w:val="20"/>
                <w:szCs w:val="20"/>
              </w:rPr>
            </w:pPr>
            <w:r w:rsidRPr="0085502A">
              <w:rPr>
                <w:rFonts w:eastAsia="Times New Roman" w:cstheme="minorHAnsi"/>
                <w:color w:val="000000"/>
                <w:sz w:val="20"/>
                <w:szCs w:val="20"/>
              </w:rPr>
              <w:t>Continuous variable</w:t>
            </w:r>
          </w:p>
        </w:tc>
        <w:tc>
          <w:tcPr>
            <w:tcW w:w="789" w:type="dxa"/>
            <w:tcBorders>
              <w:top w:val="single" w:sz="4" w:space="0" w:color="auto"/>
              <w:left w:val="single" w:sz="4" w:space="0" w:color="auto"/>
              <w:bottom w:val="single" w:sz="4" w:space="0" w:color="auto"/>
              <w:right w:val="single" w:sz="4" w:space="0" w:color="auto"/>
            </w:tcBorders>
          </w:tcPr>
          <w:p w14:paraId="31424BD0" w14:textId="1DE823AE" w:rsidR="007E0382" w:rsidRPr="0085502A" w:rsidRDefault="007E0382" w:rsidP="00D25943">
            <w:pPr>
              <w:spacing w:before="60" w:after="0"/>
              <w:jc w:val="center"/>
              <w:rPr>
                <w:rFonts w:eastAsia="Times New Roman" w:cstheme="minorHAnsi"/>
                <w:color w:val="000000"/>
                <w:sz w:val="20"/>
                <w:szCs w:val="20"/>
              </w:rPr>
            </w:pPr>
            <w:r w:rsidRPr="0085502A">
              <w:rPr>
                <w:rFonts w:eastAsia="Times New Roman" w:cstheme="minorHAnsi"/>
                <w:color w:val="000000"/>
                <w:sz w:val="20"/>
                <w:szCs w:val="20"/>
              </w:rPr>
              <w:t>1</w:t>
            </w:r>
          </w:p>
        </w:tc>
      </w:tr>
    </w:tbl>
    <w:p w14:paraId="4D267D30" w14:textId="3CC261D2" w:rsidR="00616E52" w:rsidRPr="00F61B09" w:rsidRDefault="00616E52" w:rsidP="00F55372">
      <w:pPr>
        <w:spacing w:after="0"/>
        <w:rPr>
          <w:rFonts w:cstheme="minorHAnsi"/>
          <w:b/>
          <w:lang w:val="en-GB" w:eastAsia="it-IT"/>
        </w:rPr>
      </w:pPr>
    </w:p>
    <w:p w14:paraId="082F9294" w14:textId="6B642286" w:rsidR="00F55372" w:rsidRPr="00A1348D" w:rsidRDefault="00A1348D" w:rsidP="00A1348D">
      <w:pPr>
        <w:spacing w:after="0"/>
        <w:rPr>
          <w:rFonts w:cstheme="minorHAnsi"/>
          <w:bCs/>
          <w:u w:val="single"/>
          <w:lang w:val="en-GB" w:eastAsia="it-IT"/>
        </w:rPr>
      </w:pPr>
      <w:r w:rsidRPr="00A1348D">
        <w:rPr>
          <w:rFonts w:cstheme="minorHAnsi"/>
          <w:bCs/>
          <w:lang w:val="en-GB" w:eastAsia="it-IT"/>
        </w:rPr>
        <w:t xml:space="preserve">Note: </w:t>
      </w:r>
      <w:r w:rsidRPr="00A1348D">
        <w:rPr>
          <w:rFonts w:cstheme="minorHAnsi"/>
          <w:bCs/>
          <w:u w:val="single"/>
          <w:lang w:val="en-GB" w:eastAsia="it-IT"/>
        </w:rPr>
        <w:t>All the subsequent harmonization will be for those equal or above MINLABORAGE.</w:t>
      </w:r>
    </w:p>
    <w:p w14:paraId="3281A08E" w14:textId="0B74B191" w:rsidR="00D25943" w:rsidRDefault="00D25943" w:rsidP="00A1348D">
      <w:pPr>
        <w:spacing w:after="0"/>
        <w:rPr>
          <w:rFonts w:eastAsia="Arial" w:cstheme="minorHAnsi"/>
          <w:color w:val="2F5496" w:themeColor="accent1" w:themeShade="BF"/>
          <w:sz w:val="24"/>
          <w:szCs w:val="24"/>
        </w:rPr>
      </w:pPr>
      <w:bookmarkStart w:id="176" w:name="_Toc5196147"/>
      <w:bookmarkStart w:id="177" w:name="_Toc7198640"/>
      <w:bookmarkStart w:id="178" w:name="_Toc7198804"/>
    </w:p>
    <w:p w14:paraId="42078509" w14:textId="3B8683F8" w:rsidR="00D72040" w:rsidRPr="00E6735B" w:rsidRDefault="00D72040" w:rsidP="00542E7F">
      <w:pPr>
        <w:pStyle w:val="Heading3"/>
        <w:spacing w:before="0" w:after="0" w:line="259" w:lineRule="auto"/>
      </w:pPr>
      <w:bookmarkStart w:id="179" w:name="_Toc176262701"/>
      <w:r w:rsidRPr="00E6735B">
        <w:t>Primary Employment</w:t>
      </w:r>
      <w:r w:rsidR="000C1C69" w:rsidRPr="00E6735B">
        <w:t xml:space="preserve">, </w:t>
      </w:r>
      <w:r w:rsidRPr="00E6735B">
        <w:t>7-day</w:t>
      </w:r>
      <w:r w:rsidR="000C1C69" w:rsidRPr="00E6735B">
        <w:t xml:space="preserve"> reference period</w:t>
      </w:r>
      <w:bookmarkEnd w:id="176"/>
      <w:bookmarkEnd w:id="177"/>
      <w:bookmarkEnd w:id="178"/>
      <w:bookmarkEnd w:id="179"/>
    </w:p>
    <w:p w14:paraId="3F169E28" w14:textId="77777777" w:rsidR="00C3507E" w:rsidRDefault="00C3507E" w:rsidP="00DF5749">
      <w:pPr>
        <w:spacing w:after="0"/>
        <w:jc w:val="both"/>
        <w:rPr>
          <w:rFonts w:ascii="Calibri" w:hAnsi="Calibri" w:cs="Calibri"/>
        </w:rPr>
      </w:pPr>
    </w:p>
    <w:p w14:paraId="5001DF40" w14:textId="77777777" w:rsidR="00D72040" w:rsidRPr="006C23C9" w:rsidRDefault="00D72040" w:rsidP="00DF5749">
      <w:pPr>
        <w:spacing w:after="0"/>
        <w:rPr>
          <w:rFonts w:ascii="Calibri" w:hAnsi="Calibri" w:cs="Calibri"/>
          <w:b/>
        </w:rPr>
      </w:pPr>
      <w:bookmarkStart w:id="180" w:name="_Hlk6318701"/>
      <w:r w:rsidRPr="006C23C9">
        <w:rPr>
          <w:rFonts w:ascii="Calibri" w:hAnsi="Calibri" w:cs="Calibri"/>
          <w:b/>
        </w:rPr>
        <w:t>empstat</w:t>
      </w:r>
    </w:p>
    <w:p w14:paraId="4A9BF348" w14:textId="643E33D8" w:rsidR="00184561" w:rsidRDefault="00C66FC0" w:rsidP="00DF5749">
      <w:pPr>
        <w:spacing w:after="0"/>
        <w:jc w:val="both"/>
        <w:rPr>
          <w:rFonts w:ascii="Calibri" w:hAnsi="Calibri" w:cs="Calibri"/>
        </w:rPr>
      </w:pPr>
      <w:r>
        <w:rPr>
          <w:rFonts w:ascii="Calibri" w:hAnsi="Calibri" w:cs="Calibri"/>
        </w:rPr>
        <w:t xml:space="preserve">This </w:t>
      </w:r>
      <w:r w:rsidR="00184561" w:rsidRPr="006C23C9">
        <w:rPr>
          <w:rFonts w:ascii="Calibri" w:hAnsi="Calibri" w:cs="Calibri"/>
        </w:rPr>
        <w:t xml:space="preserve">is a categorical variable that specifies the </w:t>
      </w:r>
      <w:r w:rsidR="00184561" w:rsidRPr="00062ABA">
        <w:rPr>
          <w:rFonts w:ascii="Calibri" w:hAnsi="Calibri" w:cs="Calibri"/>
          <w:b/>
          <w:i/>
        </w:rPr>
        <w:t xml:space="preserve">main employment status </w:t>
      </w:r>
      <w:r w:rsidR="00062ABA" w:rsidRPr="00062ABA">
        <w:rPr>
          <w:rFonts w:ascii="Calibri" w:hAnsi="Calibri" w:cs="Calibri"/>
          <w:b/>
          <w:i/>
        </w:rPr>
        <w:t>in the last 7 days</w:t>
      </w:r>
      <w:r w:rsidR="00062ABA">
        <w:rPr>
          <w:rFonts w:ascii="Calibri" w:hAnsi="Calibri" w:cs="Calibri"/>
        </w:rPr>
        <w:t xml:space="preserve"> </w:t>
      </w:r>
      <w:r w:rsidR="00184561" w:rsidRPr="006C23C9">
        <w:rPr>
          <w:rFonts w:ascii="Calibri" w:hAnsi="Calibri" w:cs="Calibri"/>
        </w:rPr>
        <w:t>of any individual with a job (</w:t>
      </w:r>
      <w:r w:rsidR="00B57B0F">
        <w:rPr>
          <w:rFonts w:ascii="Calibri" w:hAnsi="Calibri" w:cs="Calibri"/>
        </w:rPr>
        <w:t>LSTATUS</w:t>
      </w:r>
      <w:r w:rsidR="00184561" w:rsidRPr="006C23C9">
        <w:rPr>
          <w:rFonts w:ascii="Calibri" w:hAnsi="Calibri" w:cs="Calibri"/>
        </w:rPr>
        <w:t xml:space="preserve">=1) and is missing otherwise. The variable is constructed for all individuals.  For this reason, the lower age cutoff (and perhaps upper age cutoff) at which information is collected will vary from country to country. </w:t>
      </w:r>
    </w:p>
    <w:p w14:paraId="3BE77C9A" w14:textId="77777777" w:rsidR="007A561C" w:rsidRPr="006C23C9" w:rsidRDefault="007A561C" w:rsidP="00DF5749">
      <w:pPr>
        <w:spacing w:after="0"/>
        <w:jc w:val="both"/>
        <w:rPr>
          <w:rFonts w:ascii="Calibri" w:hAnsi="Calibri" w:cs="Calibri"/>
        </w:rPr>
      </w:pPr>
    </w:p>
    <w:p w14:paraId="7B8BAB02" w14:textId="35D7E29D" w:rsidR="00184561" w:rsidRPr="006C23C9" w:rsidRDefault="00184561" w:rsidP="00DF5749">
      <w:pPr>
        <w:spacing w:after="0"/>
        <w:jc w:val="both"/>
        <w:rPr>
          <w:rFonts w:ascii="Calibri" w:hAnsi="Calibri" w:cs="Calibri"/>
        </w:rPr>
      </w:pPr>
      <w:r w:rsidRPr="006C23C9">
        <w:rPr>
          <w:rFonts w:ascii="Calibri" w:hAnsi="Calibri" w:cs="Calibri"/>
        </w:rPr>
        <w:t xml:space="preserve">The definitions are taken from the International Labor Organization’s Classification of Status in Employment with some revisions to </w:t>
      </w:r>
      <w:r w:rsidR="00AC5E4E" w:rsidRPr="006C23C9">
        <w:rPr>
          <w:rFonts w:ascii="Calibri" w:hAnsi="Calibri" w:cs="Calibri"/>
        </w:rPr>
        <w:t>consider</w:t>
      </w:r>
      <w:r w:rsidRPr="006C23C9">
        <w:rPr>
          <w:rFonts w:ascii="Calibri" w:hAnsi="Calibri" w:cs="Calibri"/>
        </w:rPr>
        <w:t xml:space="preserve"> the data available.</w:t>
      </w:r>
      <w:r w:rsidR="007A561C">
        <w:rPr>
          <w:rFonts w:ascii="Calibri" w:hAnsi="Calibri" w:cs="Calibri"/>
        </w:rPr>
        <w:t xml:space="preserve"> </w:t>
      </w:r>
      <w:r w:rsidRPr="006C23C9">
        <w:rPr>
          <w:rFonts w:ascii="Calibri" w:hAnsi="Calibri" w:cs="Calibri"/>
        </w:rPr>
        <w:t xml:space="preserve">Five categories after harmonization:  </w:t>
      </w:r>
    </w:p>
    <w:p w14:paraId="382C6BA1" w14:textId="77777777" w:rsidR="00184561" w:rsidRPr="00F80ED5" w:rsidRDefault="00184561" w:rsidP="00DF5749">
      <w:pPr>
        <w:pStyle w:val="ListParagraph"/>
        <w:spacing w:after="0"/>
        <w:contextualSpacing w:val="0"/>
        <w:rPr>
          <w:rFonts w:ascii="Calibri" w:hAnsi="Calibri" w:cs="Calibri"/>
          <w:i/>
          <w:iCs/>
        </w:rPr>
      </w:pPr>
      <w:r w:rsidRPr="00F80ED5">
        <w:rPr>
          <w:rFonts w:ascii="Calibri" w:hAnsi="Calibri" w:cs="Calibri"/>
          <w:i/>
          <w:iCs/>
        </w:rPr>
        <w:t xml:space="preserve">1 = Paid Employee </w:t>
      </w:r>
    </w:p>
    <w:p w14:paraId="1B29DBBA" w14:textId="77777777" w:rsidR="00184561" w:rsidRPr="00F80ED5" w:rsidRDefault="00184561" w:rsidP="00DF5749">
      <w:pPr>
        <w:pStyle w:val="ListParagraph"/>
        <w:spacing w:after="0"/>
        <w:contextualSpacing w:val="0"/>
        <w:rPr>
          <w:rFonts w:ascii="Calibri" w:hAnsi="Calibri" w:cs="Calibri"/>
          <w:i/>
          <w:iCs/>
        </w:rPr>
      </w:pPr>
      <w:r w:rsidRPr="00F80ED5">
        <w:rPr>
          <w:rFonts w:ascii="Calibri" w:hAnsi="Calibri" w:cs="Calibri"/>
          <w:i/>
          <w:iCs/>
        </w:rPr>
        <w:t xml:space="preserve">2 = Non-Paid Employee </w:t>
      </w:r>
    </w:p>
    <w:p w14:paraId="2FDF390D" w14:textId="77777777" w:rsidR="00184561" w:rsidRPr="00F80ED5" w:rsidRDefault="00184561" w:rsidP="00DF5749">
      <w:pPr>
        <w:pStyle w:val="ListParagraph"/>
        <w:spacing w:after="0"/>
        <w:contextualSpacing w:val="0"/>
        <w:rPr>
          <w:rFonts w:ascii="Calibri" w:hAnsi="Calibri" w:cs="Calibri"/>
          <w:i/>
          <w:iCs/>
        </w:rPr>
      </w:pPr>
      <w:r w:rsidRPr="00F80ED5">
        <w:rPr>
          <w:rFonts w:ascii="Calibri" w:hAnsi="Calibri" w:cs="Calibri"/>
          <w:i/>
          <w:iCs/>
        </w:rPr>
        <w:t xml:space="preserve">3 = Employer </w:t>
      </w:r>
    </w:p>
    <w:p w14:paraId="219C7055" w14:textId="77777777" w:rsidR="00184561" w:rsidRPr="00F80ED5" w:rsidRDefault="00184561" w:rsidP="00DF5749">
      <w:pPr>
        <w:pStyle w:val="ListParagraph"/>
        <w:spacing w:after="0"/>
        <w:contextualSpacing w:val="0"/>
        <w:rPr>
          <w:rFonts w:ascii="Calibri" w:hAnsi="Calibri" w:cs="Calibri"/>
          <w:i/>
          <w:iCs/>
        </w:rPr>
      </w:pPr>
      <w:r w:rsidRPr="00F80ED5">
        <w:rPr>
          <w:rFonts w:ascii="Calibri" w:hAnsi="Calibri" w:cs="Calibri"/>
          <w:i/>
          <w:iCs/>
        </w:rPr>
        <w:t>4 = Self-employed</w:t>
      </w:r>
    </w:p>
    <w:p w14:paraId="098E20BC" w14:textId="77777777" w:rsidR="00184561" w:rsidRPr="00F80ED5" w:rsidRDefault="00184561" w:rsidP="00DF5749">
      <w:pPr>
        <w:pStyle w:val="ListParagraph"/>
        <w:spacing w:after="0"/>
        <w:contextualSpacing w:val="0"/>
        <w:rPr>
          <w:rFonts w:ascii="Calibri" w:hAnsi="Calibri" w:cs="Calibri"/>
          <w:i/>
          <w:iCs/>
        </w:rPr>
      </w:pPr>
      <w:r w:rsidRPr="00F80ED5">
        <w:rPr>
          <w:rFonts w:ascii="Calibri" w:hAnsi="Calibri" w:cs="Calibri"/>
          <w:i/>
          <w:iCs/>
        </w:rPr>
        <w:t>5 = Other, workers not classifiable by status</w:t>
      </w:r>
    </w:p>
    <w:p w14:paraId="2C8A7416" w14:textId="77777777" w:rsidR="00184561" w:rsidRPr="006C23C9" w:rsidRDefault="00184561" w:rsidP="00DF5749">
      <w:pPr>
        <w:pStyle w:val="ListParagraph"/>
        <w:spacing w:after="0"/>
        <w:ind w:left="0"/>
        <w:contextualSpacing w:val="0"/>
        <w:rPr>
          <w:rFonts w:ascii="Calibri" w:hAnsi="Calibri" w:cs="Calibri"/>
        </w:rPr>
      </w:pPr>
    </w:p>
    <w:p w14:paraId="0EB98665" w14:textId="50F96815" w:rsidR="00184561" w:rsidRPr="00145775" w:rsidRDefault="00184561" w:rsidP="005D1EEA">
      <w:pPr>
        <w:pStyle w:val="ListParagraph"/>
        <w:numPr>
          <w:ilvl w:val="0"/>
          <w:numId w:val="30"/>
        </w:numPr>
        <w:spacing w:after="0"/>
        <w:contextualSpacing w:val="0"/>
        <w:jc w:val="both"/>
        <w:rPr>
          <w:rFonts w:ascii="Calibri" w:hAnsi="Calibri" w:cs="Calibri"/>
        </w:rPr>
      </w:pPr>
      <w:r w:rsidRPr="00145775">
        <w:rPr>
          <w:rFonts w:ascii="Calibri" w:hAnsi="Calibri" w:cs="Calibri"/>
          <w:i/>
          <w:iCs/>
        </w:rPr>
        <w:t>Paid Employee</w:t>
      </w:r>
      <w:r w:rsidR="00145775" w:rsidRPr="00145775">
        <w:rPr>
          <w:rFonts w:ascii="Calibri" w:hAnsi="Calibri" w:cs="Calibri"/>
        </w:rPr>
        <w:t xml:space="preserve">: </w:t>
      </w:r>
      <w:r w:rsidRPr="00145775">
        <w:rPr>
          <w:rFonts w:ascii="Calibri" w:hAnsi="Calibri" w:cs="Calibri"/>
        </w:rPr>
        <w:t xml:space="preserve">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 </w:t>
      </w:r>
    </w:p>
    <w:p w14:paraId="188C0BC9" w14:textId="714FD2AA" w:rsidR="00184561" w:rsidRPr="00145775" w:rsidRDefault="00184561" w:rsidP="005D1EEA">
      <w:pPr>
        <w:pStyle w:val="ListParagraph"/>
        <w:numPr>
          <w:ilvl w:val="0"/>
          <w:numId w:val="30"/>
        </w:numPr>
        <w:spacing w:after="0"/>
        <w:contextualSpacing w:val="0"/>
        <w:jc w:val="both"/>
        <w:rPr>
          <w:rFonts w:ascii="Calibri" w:hAnsi="Calibri" w:cs="Calibri"/>
        </w:rPr>
      </w:pPr>
      <w:r w:rsidRPr="00145775">
        <w:rPr>
          <w:rFonts w:ascii="Calibri" w:hAnsi="Calibri" w:cs="Calibri"/>
          <w:i/>
          <w:iCs/>
        </w:rPr>
        <w:t>Non-Paid Employee</w:t>
      </w:r>
      <w:r w:rsidR="00145775" w:rsidRPr="00145775">
        <w:rPr>
          <w:rFonts w:ascii="Calibri" w:hAnsi="Calibri" w:cs="Calibri"/>
        </w:rPr>
        <w:t xml:space="preserve">: </w:t>
      </w:r>
      <w:r w:rsidRPr="00145775">
        <w:rPr>
          <w:rFonts w:ascii="Calibri" w:hAnsi="Calibri" w:cs="Calibri"/>
        </w:rPr>
        <w:t xml:space="preserve">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w:t>
      </w:r>
    </w:p>
    <w:p w14:paraId="4FACE1FB" w14:textId="77777777" w:rsidR="00184561" w:rsidRPr="007A561C" w:rsidRDefault="00184561" w:rsidP="005D1EEA">
      <w:pPr>
        <w:pStyle w:val="ListParagraph"/>
        <w:numPr>
          <w:ilvl w:val="1"/>
          <w:numId w:val="30"/>
        </w:numPr>
        <w:spacing w:after="0"/>
        <w:contextualSpacing w:val="0"/>
        <w:jc w:val="both"/>
        <w:rPr>
          <w:rFonts w:ascii="Calibri" w:hAnsi="Calibri" w:cs="Calibri"/>
        </w:rPr>
      </w:pPr>
      <w:r w:rsidRPr="007A561C">
        <w:rPr>
          <w:rFonts w:ascii="Calibri" w:hAnsi="Calibri" w:cs="Calibri"/>
        </w:rPr>
        <w:t>All apprentices should be mapped as ‘non-paid employee’</w:t>
      </w:r>
    </w:p>
    <w:p w14:paraId="0873CC8A" w14:textId="5FDD0A41" w:rsidR="00184561" w:rsidRPr="00145775" w:rsidRDefault="00184561" w:rsidP="005D1EEA">
      <w:pPr>
        <w:pStyle w:val="ListParagraph"/>
        <w:numPr>
          <w:ilvl w:val="0"/>
          <w:numId w:val="30"/>
        </w:numPr>
        <w:spacing w:after="0"/>
        <w:contextualSpacing w:val="0"/>
        <w:jc w:val="both"/>
        <w:rPr>
          <w:rFonts w:ascii="Calibri" w:hAnsi="Calibri" w:cs="Calibri"/>
        </w:rPr>
      </w:pPr>
      <w:r w:rsidRPr="008D0FE2">
        <w:rPr>
          <w:rFonts w:ascii="Calibri" w:hAnsi="Calibri" w:cs="Calibri"/>
          <w:i/>
          <w:iCs/>
        </w:rPr>
        <w:t>Employer</w:t>
      </w:r>
      <w:r w:rsidR="00145775" w:rsidRPr="00145775">
        <w:rPr>
          <w:rFonts w:ascii="Calibri" w:hAnsi="Calibri" w:cs="Calibri"/>
        </w:rPr>
        <w:t xml:space="preserve">: </w:t>
      </w:r>
      <w:r w:rsidRPr="00145775">
        <w:rPr>
          <w:rFonts w:ascii="Calibri" w:hAnsi="Calibri" w:cs="Calibri"/>
        </w:rPr>
        <w:t xml:space="preserve">An employer is a business owner (whether alone or in partnership) with employees.  If the only people working in the business are the owner and contributing family workers, the person is not considered an employer (as has no employees) and is, instead classified as self-employed. </w:t>
      </w:r>
    </w:p>
    <w:p w14:paraId="3E4E8590" w14:textId="4EAAF67E" w:rsidR="00184561" w:rsidRPr="00145775" w:rsidRDefault="00184561" w:rsidP="005D1EEA">
      <w:pPr>
        <w:pStyle w:val="ListParagraph"/>
        <w:numPr>
          <w:ilvl w:val="0"/>
          <w:numId w:val="30"/>
        </w:numPr>
        <w:spacing w:after="0"/>
        <w:contextualSpacing w:val="0"/>
        <w:jc w:val="both"/>
        <w:rPr>
          <w:rFonts w:ascii="Calibri" w:hAnsi="Calibri" w:cs="Calibri"/>
        </w:rPr>
      </w:pPr>
      <w:r w:rsidRPr="008D0FE2">
        <w:rPr>
          <w:rFonts w:ascii="Calibri" w:hAnsi="Calibri" w:cs="Calibri"/>
          <w:i/>
          <w:iCs/>
        </w:rPr>
        <w:t>Self-employed</w:t>
      </w:r>
      <w:r w:rsidR="00145775" w:rsidRPr="00145775">
        <w:rPr>
          <w:rFonts w:ascii="Calibri" w:hAnsi="Calibri" w:cs="Calibri"/>
        </w:rPr>
        <w:t xml:space="preserve">: </w:t>
      </w:r>
      <w:r w:rsidRPr="00145775">
        <w:rPr>
          <w:rFonts w:ascii="Calibri" w:hAnsi="Calibri" w:cs="Calibri"/>
        </w:rPr>
        <w:t xml:space="preserve">Own account or self-employment includes jobs where remuneration is directly dependent from the goods and service produced (where home consumption </w:t>
      </w:r>
      <w:r w:rsidR="00F537CE" w:rsidRPr="00145775">
        <w:rPr>
          <w:rFonts w:ascii="Calibri" w:hAnsi="Calibri" w:cs="Calibri"/>
        </w:rPr>
        <w:t>is</w:t>
      </w:r>
      <w:r w:rsidRPr="00145775">
        <w:rPr>
          <w:rFonts w:ascii="Calibri" w:hAnsi="Calibri" w:cs="Calibri"/>
        </w:rPr>
        <w:t xml:space="preserve"> part of the profits) and where one has not engaged any permanent employees to work for them on a continuous basis during the reference period. </w:t>
      </w:r>
    </w:p>
    <w:p w14:paraId="6566AAFE" w14:textId="77777777" w:rsidR="00184561" w:rsidRPr="00C55685" w:rsidRDefault="00184561" w:rsidP="005D1EEA">
      <w:pPr>
        <w:pStyle w:val="ListParagraph"/>
        <w:numPr>
          <w:ilvl w:val="1"/>
          <w:numId w:val="30"/>
        </w:numPr>
        <w:spacing w:after="0"/>
        <w:contextualSpacing w:val="0"/>
        <w:jc w:val="both"/>
        <w:rPr>
          <w:rFonts w:cstheme="minorHAnsi"/>
          <w:color w:val="000000" w:themeColor="text1"/>
        </w:rPr>
      </w:pPr>
      <w:r w:rsidRPr="007A561C">
        <w:rPr>
          <w:rFonts w:ascii="Calibri" w:hAnsi="Calibri" w:cs="Calibri"/>
        </w:rPr>
        <w:t xml:space="preserve">Members of producers’ cooperatives are workers who hold a self-employment job in a cooperative producing goods and services, in which each member takes part on an equal footing with other </w:t>
      </w:r>
      <w:r w:rsidRPr="00C55685">
        <w:rPr>
          <w:rFonts w:cstheme="minorHAnsi"/>
        </w:rPr>
        <w:t>members in determining the organization of production, sales and/or other w</w:t>
      </w:r>
      <w:r w:rsidRPr="00C55685">
        <w:rPr>
          <w:rFonts w:cstheme="minorHAnsi"/>
          <w:color w:val="000000" w:themeColor="text1"/>
        </w:rPr>
        <w:t xml:space="preserve">ork of the establishment, the investments and the distribution of the proceeds of the establishment amongst the members. </w:t>
      </w:r>
    </w:p>
    <w:p w14:paraId="4FBC28E8" w14:textId="70FD70EA" w:rsidR="00184561" w:rsidRPr="001951C4" w:rsidRDefault="00184561" w:rsidP="005D1EEA">
      <w:pPr>
        <w:pStyle w:val="varname"/>
        <w:numPr>
          <w:ilvl w:val="0"/>
          <w:numId w:val="31"/>
        </w:numPr>
        <w:spacing w:line="259" w:lineRule="auto"/>
        <w:rPr>
          <w:rFonts w:ascii="Calibri" w:hAnsi="Calibri" w:cs="Calibri"/>
          <w:b w:val="0"/>
          <w:bCs/>
        </w:rPr>
      </w:pPr>
      <w:r w:rsidRPr="001951C4">
        <w:rPr>
          <w:b w:val="0"/>
          <w:bCs/>
          <w:i/>
          <w:iCs/>
        </w:rPr>
        <w:t>Other, workers not classifiable by status</w:t>
      </w:r>
      <w:r w:rsidR="00C55685" w:rsidRPr="001951C4">
        <w:rPr>
          <w:b w:val="0"/>
          <w:bCs/>
        </w:rPr>
        <w:t xml:space="preserve">: </w:t>
      </w:r>
      <w:r w:rsidR="001951C4" w:rsidRPr="001951C4">
        <w:rPr>
          <w:b w:val="0"/>
          <w:bCs/>
        </w:rPr>
        <w:t xml:space="preserve">This </w:t>
      </w:r>
      <w:r w:rsidRPr="001951C4">
        <w:rPr>
          <w:b w:val="0"/>
          <w:bCs/>
        </w:rPr>
        <w:t>include those for whom insufficient relevant information is available and/or who cannot</w:t>
      </w:r>
      <w:r w:rsidRPr="001951C4">
        <w:rPr>
          <w:rFonts w:ascii="Calibri" w:hAnsi="Calibri" w:cs="Calibri"/>
          <w:b w:val="0"/>
          <w:bCs/>
        </w:rPr>
        <w:t xml:space="preserve"> be included in any of the above categories.</w:t>
      </w:r>
    </w:p>
    <w:p w14:paraId="06312695" w14:textId="77777777" w:rsidR="00C55685" w:rsidRDefault="00C55685" w:rsidP="00DF5749">
      <w:pPr>
        <w:spacing w:after="0"/>
        <w:rPr>
          <w:rFonts w:ascii="Calibri" w:hAnsi="Calibri" w:cs="Calibri"/>
          <w:b/>
        </w:rPr>
      </w:pPr>
    </w:p>
    <w:p w14:paraId="38D3DEA5" w14:textId="0F568B78" w:rsidR="00D72040" w:rsidRPr="006C23C9" w:rsidRDefault="00D72040" w:rsidP="00DF5749">
      <w:pPr>
        <w:spacing w:after="0"/>
        <w:rPr>
          <w:rFonts w:ascii="Calibri" w:hAnsi="Calibri" w:cs="Calibri"/>
          <w:b/>
        </w:rPr>
      </w:pPr>
      <w:r w:rsidRPr="006C23C9">
        <w:rPr>
          <w:rFonts w:ascii="Calibri" w:hAnsi="Calibri" w:cs="Calibri"/>
          <w:b/>
        </w:rPr>
        <w:t>ocusec</w:t>
      </w:r>
      <w:r w:rsidRPr="006C23C9">
        <w:rPr>
          <w:rFonts w:ascii="Calibri" w:hAnsi="Calibri" w:cs="Calibri"/>
          <w:b/>
        </w:rPr>
        <w:tab/>
      </w:r>
    </w:p>
    <w:p w14:paraId="33111FA2" w14:textId="239BAD9D" w:rsidR="00D72040" w:rsidRPr="006C23C9" w:rsidRDefault="00645B39" w:rsidP="00DF5749">
      <w:pPr>
        <w:pStyle w:val="ListParagraph"/>
        <w:spacing w:after="0"/>
        <w:ind w:left="0"/>
        <w:contextualSpacing w:val="0"/>
        <w:jc w:val="both"/>
        <w:rPr>
          <w:rFonts w:ascii="Calibri" w:hAnsi="Calibri" w:cs="Calibri"/>
        </w:rPr>
      </w:pPr>
      <w:r>
        <w:rPr>
          <w:rFonts w:ascii="Calibri" w:hAnsi="Calibri" w:cs="Calibri"/>
        </w:rPr>
        <w:t xml:space="preserve">This </w:t>
      </w:r>
      <w:r w:rsidR="00D72040" w:rsidRPr="006C23C9">
        <w:rPr>
          <w:rFonts w:ascii="Calibri" w:hAnsi="Calibri" w:cs="Calibri"/>
        </w:rPr>
        <w:t xml:space="preserve">is a categorical variable that specifies the </w:t>
      </w:r>
      <w:r w:rsidR="00D72040" w:rsidRPr="00062ABA">
        <w:rPr>
          <w:rFonts w:ascii="Calibri" w:hAnsi="Calibri" w:cs="Calibri"/>
          <w:b/>
          <w:i/>
        </w:rPr>
        <w:t>sector of activity</w:t>
      </w:r>
      <w:r w:rsidR="00062ABA" w:rsidRPr="00062ABA">
        <w:rPr>
          <w:rFonts w:ascii="Calibri" w:hAnsi="Calibri" w:cs="Calibri"/>
          <w:b/>
          <w:i/>
        </w:rPr>
        <w:t xml:space="preserve"> in the last 7 days</w:t>
      </w:r>
      <w:r w:rsidR="00D72040" w:rsidRPr="006C23C9">
        <w:rPr>
          <w:rFonts w:ascii="Calibri" w:hAnsi="Calibri" w:cs="Calibri"/>
        </w:rPr>
        <w:t>. It classifies the main job's sector of activity of any individual with a job (</w:t>
      </w:r>
      <w:r w:rsidR="00922FBB">
        <w:rPr>
          <w:rFonts w:ascii="Calibri" w:hAnsi="Calibri" w:cs="Calibri"/>
        </w:rPr>
        <w:t>LSTATUS</w:t>
      </w:r>
      <w:r w:rsidR="00D72040" w:rsidRPr="006C23C9">
        <w:rPr>
          <w:rFonts w:ascii="Calibri" w:hAnsi="Calibri" w:cs="Calibri"/>
        </w:rPr>
        <w:t xml:space="preserve">=1) and is missing otherwise. The variable is constructed for all persons administered this module in each questionnaire. </w:t>
      </w:r>
    </w:p>
    <w:p w14:paraId="7043E4FA" w14:textId="77777777" w:rsidR="00A51611" w:rsidRPr="006C23C9" w:rsidRDefault="00A51611" w:rsidP="00DF5749">
      <w:pPr>
        <w:spacing w:after="0"/>
        <w:rPr>
          <w:rFonts w:ascii="Calibri" w:hAnsi="Calibri" w:cs="Calibri"/>
        </w:rPr>
      </w:pPr>
      <w:r w:rsidRPr="006C23C9">
        <w:rPr>
          <w:rFonts w:ascii="Calibri" w:hAnsi="Calibri" w:cs="Calibri"/>
        </w:rPr>
        <w:t xml:space="preserve">Four categories after harmonization: </w:t>
      </w:r>
    </w:p>
    <w:p w14:paraId="77B44D9B" w14:textId="77777777" w:rsidR="00A51611" w:rsidRPr="00F80ED5" w:rsidRDefault="00A51611" w:rsidP="00DF5749">
      <w:pPr>
        <w:pStyle w:val="ListParagraph"/>
        <w:spacing w:after="0"/>
        <w:contextualSpacing w:val="0"/>
        <w:rPr>
          <w:rFonts w:ascii="Calibri" w:hAnsi="Calibri" w:cs="Calibri"/>
          <w:i/>
          <w:iCs/>
        </w:rPr>
      </w:pPr>
      <w:r w:rsidRPr="00F80ED5">
        <w:rPr>
          <w:rFonts w:ascii="Calibri" w:hAnsi="Calibri" w:cs="Calibri"/>
          <w:i/>
          <w:iCs/>
        </w:rPr>
        <w:t>1 = Public sector, Central Government, Army (including armed forces)</w:t>
      </w:r>
    </w:p>
    <w:p w14:paraId="5B12226D" w14:textId="77777777" w:rsidR="00A51611" w:rsidRPr="00F80ED5" w:rsidRDefault="00A51611" w:rsidP="00DF5749">
      <w:pPr>
        <w:pStyle w:val="ListParagraph"/>
        <w:spacing w:after="0"/>
        <w:contextualSpacing w:val="0"/>
        <w:rPr>
          <w:rFonts w:ascii="Calibri" w:hAnsi="Calibri" w:cs="Calibri"/>
          <w:i/>
          <w:iCs/>
        </w:rPr>
      </w:pPr>
      <w:r w:rsidRPr="00F80ED5">
        <w:rPr>
          <w:rFonts w:ascii="Calibri" w:hAnsi="Calibri" w:cs="Calibri"/>
          <w:i/>
          <w:iCs/>
        </w:rPr>
        <w:t>2 = Private, NGO</w:t>
      </w:r>
    </w:p>
    <w:p w14:paraId="61BF97D2" w14:textId="77777777" w:rsidR="00A51611" w:rsidRPr="00F80ED5" w:rsidRDefault="00A51611" w:rsidP="00DF5749">
      <w:pPr>
        <w:pStyle w:val="ListParagraph"/>
        <w:spacing w:after="0"/>
        <w:contextualSpacing w:val="0"/>
        <w:rPr>
          <w:rFonts w:ascii="Calibri" w:hAnsi="Calibri" w:cs="Calibri"/>
          <w:i/>
          <w:iCs/>
        </w:rPr>
      </w:pPr>
      <w:r w:rsidRPr="00F80ED5">
        <w:rPr>
          <w:rFonts w:ascii="Calibri" w:hAnsi="Calibri" w:cs="Calibri"/>
          <w:i/>
          <w:iCs/>
        </w:rPr>
        <w:t xml:space="preserve">3 = State-owned </w:t>
      </w:r>
    </w:p>
    <w:p w14:paraId="0E304688" w14:textId="77777777" w:rsidR="00A51611" w:rsidRPr="00F80ED5" w:rsidRDefault="00A51611" w:rsidP="00DF5749">
      <w:pPr>
        <w:pStyle w:val="ListParagraph"/>
        <w:spacing w:after="0"/>
        <w:contextualSpacing w:val="0"/>
        <w:rPr>
          <w:rFonts w:ascii="Calibri" w:hAnsi="Calibri" w:cs="Calibri"/>
          <w:i/>
          <w:iCs/>
        </w:rPr>
      </w:pPr>
      <w:r w:rsidRPr="00F80ED5">
        <w:rPr>
          <w:rFonts w:ascii="Calibri" w:hAnsi="Calibri" w:cs="Calibri"/>
          <w:i/>
          <w:iCs/>
        </w:rPr>
        <w:t>4 = Public or State-owned, but cannot distinguish</w:t>
      </w:r>
    </w:p>
    <w:p w14:paraId="6D0E90D1" w14:textId="77777777" w:rsidR="00A51611" w:rsidRPr="006E6B0C" w:rsidRDefault="00A51611" w:rsidP="00DF5749">
      <w:pPr>
        <w:pStyle w:val="ListParagraph"/>
        <w:spacing w:after="0"/>
        <w:ind w:left="0"/>
        <w:contextualSpacing w:val="0"/>
        <w:rPr>
          <w:rFonts w:ascii="Calibri" w:hAnsi="Calibri" w:cs="Calibri"/>
        </w:rPr>
      </w:pPr>
    </w:p>
    <w:p w14:paraId="2B6E9FBB" w14:textId="7A84A13B" w:rsidR="00A51611" w:rsidRPr="006E6B0C" w:rsidRDefault="00A51611" w:rsidP="005D1EEA">
      <w:pPr>
        <w:pStyle w:val="ListParagraph"/>
        <w:numPr>
          <w:ilvl w:val="0"/>
          <w:numId w:val="32"/>
        </w:numPr>
        <w:spacing w:after="0"/>
        <w:ind w:left="720"/>
        <w:contextualSpacing w:val="0"/>
        <w:rPr>
          <w:rFonts w:ascii="Calibri" w:hAnsi="Calibri" w:cs="Calibri"/>
        </w:rPr>
      </w:pPr>
      <w:r w:rsidRPr="002C3109">
        <w:rPr>
          <w:rFonts w:ascii="Calibri" w:hAnsi="Calibri" w:cs="Calibri"/>
          <w:i/>
          <w:iCs/>
        </w:rPr>
        <w:t>Public Sector, Central Government, Army (including armed forces)</w:t>
      </w:r>
      <w:r w:rsidR="006E6B0C" w:rsidRPr="006E6B0C">
        <w:rPr>
          <w:rFonts w:ascii="Calibri" w:hAnsi="Calibri" w:cs="Calibri"/>
        </w:rPr>
        <w:t xml:space="preserve">: </w:t>
      </w:r>
      <w:r w:rsidRPr="006E6B0C">
        <w:rPr>
          <w:rFonts w:ascii="Calibri" w:hAnsi="Calibri" w:cs="Calibri"/>
        </w:rPr>
        <w:t>Public sector is the part of economy run by the government.</w:t>
      </w:r>
    </w:p>
    <w:p w14:paraId="6DD1B4D4" w14:textId="683CD988" w:rsidR="00A51611" w:rsidRPr="006E6B0C" w:rsidRDefault="00A51611" w:rsidP="005D1EEA">
      <w:pPr>
        <w:pStyle w:val="ListParagraph"/>
        <w:numPr>
          <w:ilvl w:val="0"/>
          <w:numId w:val="32"/>
        </w:numPr>
        <w:spacing w:after="0"/>
        <w:ind w:left="720"/>
        <w:contextualSpacing w:val="0"/>
        <w:jc w:val="both"/>
        <w:rPr>
          <w:rFonts w:ascii="Calibri" w:hAnsi="Calibri" w:cs="Calibri"/>
        </w:rPr>
      </w:pPr>
      <w:r w:rsidRPr="002C3109">
        <w:rPr>
          <w:rFonts w:ascii="Calibri" w:hAnsi="Calibri" w:cs="Calibri"/>
          <w:i/>
          <w:iCs/>
        </w:rPr>
        <w:t>Private, NGO</w:t>
      </w:r>
      <w:r w:rsidR="006E6B0C" w:rsidRPr="006E6B0C">
        <w:rPr>
          <w:rFonts w:ascii="Calibri" w:hAnsi="Calibri" w:cs="Calibri"/>
        </w:rPr>
        <w:t xml:space="preserve">: </w:t>
      </w:r>
      <w:r w:rsidRPr="006E6B0C">
        <w:rPr>
          <w:rFonts w:ascii="Calibri" w:hAnsi="Calibri" w:cs="Calibri"/>
        </w:rPr>
        <w:t>Private sector is that part of the economy which is both run for private profit and is not controlled by the state, it also includes non-governmental organizations</w:t>
      </w:r>
    </w:p>
    <w:p w14:paraId="230C7DCB" w14:textId="77777777" w:rsidR="006E6B0C" w:rsidRPr="006E6B0C" w:rsidRDefault="006E6B0C" w:rsidP="005D1EEA">
      <w:pPr>
        <w:pStyle w:val="ListParagraph"/>
        <w:numPr>
          <w:ilvl w:val="1"/>
          <w:numId w:val="32"/>
        </w:numPr>
        <w:spacing w:after="0"/>
        <w:contextualSpacing w:val="0"/>
        <w:rPr>
          <w:rFonts w:ascii="Calibri" w:hAnsi="Calibri" w:cs="Calibri"/>
        </w:rPr>
      </w:pPr>
      <w:r w:rsidRPr="006E6B0C">
        <w:rPr>
          <w:rFonts w:ascii="Calibri" w:hAnsi="Calibri" w:cs="Calibri"/>
        </w:rPr>
        <w:t>NGO is a nonprofit organization that operates independently of any government whose purpose is to address a social or political issues.</w:t>
      </w:r>
    </w:p>
    <w:p w14:paraId="72E84BB7" w14:textId="3DD1D25D" w:rsidR="00A51611" w:rsidRPr="006E6B0C" w:rsidRDefault="00A51611" w:rsidP="005D1EEA">
      <w:pPr>
        <w:pStyle w:val="ListParagraph"/>
        <w:numPr>
          <w:ilvl w:val="0"/>
          <w:numId w:val="32"/>
        </w:numPr>
        <w:spacing w:after="0"/>
        <w:ind w:left="720"/>
        <w:contextualSpacing w:val="0"/>
        <w:jc w:val="both"/>
        <w:rPr>
          <w:rFonts w:ascii="Calibri" w:hAnsi="Calibri" w:cs="Calibri"/>
        </w:rPr>
      </w:pPr>
      <w:r w:rsidRPr="002C3109">
        <w:rPr>
          <w:rFonts w:ascii="Calibri" w:hAnsi="Calibri" w:cs="Calibri"/>
          <w:i/>
          <w:iCs/>
        </w:rPr>
        <w:t>State-owned enterprises</w:t>
      </w:r>
      <w:r w:rsidR="006E6B0C" w:rsidRPr="006E6B0C">
        <w:rPr>
          <w:rFonts w:ascii="Calibri" w:hAnsi="Calibri" w:cs="Calibri"/>
        </w:rPr>
        <w:t xml:space="preserve">: </w:t>
      </w:r>
      <w:r w:rsidRPr="006E6B0C">
        <w:rPr>
          <w:rFonts w:ascii="Calibri" w:hAnsi="Calibri" w:cs="Calibri"/>
        </w:rPr>
        <w:t>State-owned includes para-state firms and all others in which the government has control (participation over 50%).</w:t>
      </w:r>
    </w:p>
    <w:p w14:paraId="2319677F" w14:textId="59B5D9E8" w:rsidR="00A51611" w:rsidRPr="006E6B0C" w:rsidRDefault="00A51611" w:rsidP="005D1EEA">
      <w:pPr>
        <w:pStyle w:val="ListParagraph"/>
        <w:numPr>
          <w:ilvl w:val="0"/>
          <w:numId w:val="32"/>
        </w:numPr>
        <w:spacing w:after="0"/>
        <w:ind w:left="720"/>
        <w:contextualSpacing w:val="0"/>
        <w:jc w:val="both"/>
        <w:rPr>
          <w:rFonts w:ascii="Calibri" w:hAnsi="Calibri" w:cs="Calibri"/>
        </w:rPr>
      </w:pPr>
      <w:r w:rsidRPr="002C3109">
        <w:rPr>
          <w:rFonts w:ascii="Calibri" w:hAnsi="Calibri" w:cs="Calibri"/>
          <w:i/>
          <w:iCs/>
        </w:rPr>
        <w:t xml:space="preserve">Public or </w:t>
      </w:r>
      <w:r w:rsidR="002C3109" w:rsidRPr="002C3109">
        <w:rPr>
          <w:rFonts w:ascii="Calibri" w:hAnsi="Calibri" w:cs="Calibri"/>
          <w:i/>
          <w:iCs/>
        </w:rPr>
        <w:t>State-owned but</w:t>
      </w:r>
      <w:r w:rsidRPr="002C3109">
        <w:rPr>
          <w:rFonts w:ascii="Calibri" w:hAnsi="Calibri" w:cs="Calibri"/>
          <w:i/>
          <w:iCs/>
        </w:rPr>
        <w:t xml:space="preserve"> cannot distinguish</w:t>
      </w:r>
      <w:r w:rsidR="006E6B0C" w:rsidRPr="006E6B0C">
        <w:rPr>
          <w:rFonts w:ascii="Calibri" w:hAnsi="Calibri" w:cs="Calibri"/>
        </w:rPr>
        <w:t xml:space="preserve">: </w:t>
      </w:r>
      <w:r w:rsidRPr="006E6B0C">
        <w:rPr>
          <w:rFonts w:ascii="Calibri" w:hAnsi="Calibri" w:cs="Calibri"/>
        </w:rPr>
        <w:t xml:space="preserve">Select this option is the questionnaire does not ask for State-owned enterprises, and only for </w:t>
      </w:r>
      <w:r w:rsidR="00DF03AB" w:rsidRPr="006E6B0C">
        <w:rPr>
          <w:rFonts w:ascii="Calibri" w:hAnsi="Calibri" w:cs="Calibri"/>
        </w:rPr>
        <w:t>public</w:t>
      </w:r>
      <w:r w:rsidRPr="006E6B0C">
        <w:rPr>
          <w:rFonts w:ascii="Calibri" w:hAnsi="Calibri" w:cs="Calibri"/>
        </w:rPr>
        <w:t xml:space="preserve"> sector.</w:t>
      </w:r>
    </w:p>
    <w:p w14:paraId="06ED0802" w14:textId="77777777" w:rsidR="006E6B0C" w:rsidRDefault="006E6B0C" w:rsidP="00DF5749">
      <w:pPr>
        <w:spacing w:after="0"/>
        <w:jc w:val="both"/>
        <w:rPr>
          <w:rFonts w:ascii="Calibri" w:hAnsi="Calibri" w:cs="Calibri"/>
        </w:rPr>
      </w:pPr>
    </w:p>
    <w:p w14:paraId="5769A42D" w14:textId="680FF202" w:rsidR="00A51611" w:rsidRPr="006E6B0C" w:rsidRDefault="00A51611" w:rsidP="00A12052">
      <w:pPr>
        <w:spacing w:after="0"/>
        <w:jc w:val="both"/>
        <w:rPr>
          <w:rFonts w:ascii="Calibri" w:hAnsi="Calibri" w:cs="Calibri"/>
        </w:rPr>
      </w:pPr>
      <w:r w:rsidRPr="006E6B0C">
        <w:rPr>
          <w:rFonts w:ascii="Calibri" w:hAnsi="Calibri" w:cs="Calibri"/>
        </w:rPr>
        <w:t>Note:</w:t>
      </w:r>
      <w:r w:rsidR="00A12052">
        <w:rPr>
          <w:rFonts w:ascii="Calibri" w:hAnsi="Calibri" w:cs="Calibri"/>
        </w:rPr>
        <w:t xml:space="preserve"> </w:t>
      </w:r>
      <w:r w:rsidRPr="00A12052">
        <w:rPr>
          <w:rFonts w:ascii="Calibri" w:hAnsi="Calibri" w:cs="Calibri"/>
          <w:u w:val="single"/>
        </w:rPr>
        <w:t>Do not code basis of occupation (ISCO) or industry (ISIC) codes.</w:t>
      </w:r>
    </w:p>
    <w:p w14:paraId="19A173C9" w14:textId="77777777" w:rsidR="00D72040" w:rsidRPr="006E6B0C" w:rsidRDefault="00D72040" w:rsidP="00DF5749">
      <w:pPr>
        <w:spacing w:after="0"/>
        <w:rPr>
          <w:rFonts w:ascii="Calibri" w:hAnsi="Calibri" w:cs="Calibri"/>
          <w:b/>
        </w:rPr>
      </w:pPr>
    </w:p>
    <w:p w14:paraId="61E396CC" w14:textId="77777777" w:rsidR="00D72040" w:rsidRPr="006C23C9" w:rsidRDefault="00D72040" w:rsidP="00DF5749">
      <w:pPr>
        <w:spacing w:after="0"/>
        <w:rPr>
          <w:rFonts w:ascii="Calibri" w:hAnsi="Calibri" w:cs="Calibri"/>
          <w:b/>
        </w:rPr>
      </w:pPr>
      <w:r w:rsidRPr="006C23C9">
        <w:rPr>
          <w:rFonts w:ascii="Calibri" w:hAnsi="Calibri" w:cs="Calibri"/>
          <w:b/>
        </w:rPr>
        <w:t>industry_orig</w:t>
      </w:r>
      <w:r w:rsidRPr="006C23C9">
        <w:rPr>
          <w:rFonts w:ascii="Calibri" w:hAnsi="Calibri" w:cs="Calibri"/>
          <w:b/>
        </w:rPr>
        <w:tab/>
      </w:r>
    </w:p>
    <w:p w14:paraId="126F1A92" w14:textId="249D155A" w:rsidR="00681D4F" w:rsidRDefault="00645B39" w:rsidP="00DF5749">
      <w:pPr>
        <w:spacing w:after="0"/>
        <w:jc w:val="both"/>
        <w:rPr>
          <w:rFonts w:cstheme="minorHAnsi"/>
        </w:rPr>
      </w:pPr>
      <w:r>
        <w:rPr>
          <w:rFonts w:ascii="Calibri" w:hAnsi="Calibri" w:cs="Calibri"/>
        </w:rPr>
        <w:t xml:space="preserve">This </w:t>
      </w:r>
      <w:r w:rsidR="00A83E05" w:rsidRPr="006C23C9">
        <w:rPr>
          <w:rFonts w:ascii="Calibri" w:hAnsi="Calibri" w:cs="Calibri"/>
        </w:rPr>
        <w:t xml:space="preserve">is a string variable that specifies the </w:t>
      </w:r>
      <w:r w:rsidR="00A83E05" w:rsidRPr="00F01FA1">
        <w:rPr>
          <w:rFonts w:ascii="Calibri" w:hAnsi="Calibri" w:cs="Calibri"/>
          <w:b/>
          <w:i/>
        </w:rPr>
        <w:t xml:space="preserve">original industry codes </w:t>
      </w:r>
      <w:r w:rsidR="00F01FA1" w:rsidRPr="00F01FA1">
        <w:rPr>
          <w:rFonts w:ascii="Calibri" w:hAnsi="Calibri" w:cs="Calibri"/>
          <w:b/>
          <w:i/>
        </w:rPr>
        <w:t>in the last 7 days</w:t>
      </w:r>
      <w:r w:rsidR="00F01FA1">
        <w:rPr>
          <w:rFonts w:ascii="Calibri" w:hAnsi="Calibri" w:cs="Calibri"/>
          <w:b/>
          <w:i/>
        </w:rPr>
        <w:t xml:space="preserve"> for the main job</w:t>
      </w:r>
      <w:r w:rsidR="00F01FA1">
        <w:rPr>
          <w:rFonts w:ascii="Calibri" w:hAnsi="Calibri" w:cs="Calibri"/>
        </w:rPr>
        <w:t xml:space="preserve"> </w:t>
      </w:r>
      <w:r w:rsidR="00A83E05" w:rsidRPr="006C23C9">
        <w:rPr>
          <w:rFonts w:ascii="Calibri" w:hAnsi="Calibri" w:cs="Calibri"/>
        </w:rPr>
        <w:t>provided in the survey (the actual question) and should correspond to whatever is in the original file wit</w:t>
      </w:r>
      <w:r w:rsidR="00A83E05" w:rsidRPr="00520B49">
        <w:rPr>
          <w:rFonts w:cstheme="minorHAnsi"/>
        </w:rPr>
        <w:t xml:space="preserve">h no recoding. </w:t>
      </w:r>
    </w:p>
    <w:p w14:paraId="001E1039" w14:textId="77777777" w:rsidR="00681D4F" w:rsidRDefault="00681D4F" w:rsidP="00DF5749">
      <w:pPr>
        <w:spacing w:after="0"/>
        <w:jc w:val="both"/>
        <w:rPr>
          <w:rFonts w:cstheme="minorHAnsi"/>
        </w:rPr>
      </w:pPr>
    </w:p>
    <w:p w14:paraId="788A1DB4" w14:textId="4B5B1414" w:rsidR="00A83E05" w:rsidRPr="00520B49" w:rsidRDefault="00660645" w:rsidP="00DF5749">
      <w:pPr>
        <w:spacing w:after="0"/>
        <w:jc w:val="both"/>
        <w:rPr>
          <w:rFonts w:cstheme="minorHAnsi"/>
        </w:rPr>
      </w:pPr>
      <w:r w:rsidRPr="00735616">
        <w:rPr>
          <w:rFonts w:cstheme="minorHAnsi"/>
          <w:sz w:val="20"/>
          <w:szCs w:val="20"/>
        </w:rPr>
        <w:t xml:space="preserve">The variable is constructed for all persons administered this module in each questionnaire. </w:t>
      </w:r>
      <w:r w:rsidR="00A83E05" w:rsidRPr="00520B49">
        <w:rPr>
          <w:rFonts w:cstheme="minorHAnsi"/>
        </w:rPr>
        <w:t>It will contain missing values for people below the working age. Other missing values are allowed. It classifies the main job of any individual with a job (</w:t>
      </w:r>
      <w:r w:rsidR="00DF03AB" w:rsidRPr="00520B49">
        <w:rPr>
          <w:rFonts w:cstheme="minorHAnsi"/>
        </w:rPr>
        <w:t>LSTATUS</w:t>
      </w:r>
      <w:r w:rsidR="00A83E05" w:rsidRPr="00520B49">
        <w:rPr>
          <w:rFonts w:cstheme="minorHAnsi"/>
        </w:rPr>
        <w:t>=1) and is missing otherwise</w:t>
      </w:r>
      <w:r w:rsidR="00520B49" w:rsidRPr="00520B49">
        <w:rPr>
          <w:rFonts w:cstheme="minorHAnsi"/>
        </w:rPr>
        <w:t>.</w:t>
      </w:r>
    </w:p>
    <w:p w14:paraId="703F2C53" w14:textId="77777777" w:rsidR="00520B49" w:rsidRPr="00520B49" w:rsidRDefault="00520B49" w:rsidP="00DF5749">
      <w:pPr>
        <w:spacing w:after="0"/>
        <w:jc w:val="both"/>
        <w:rPr>
          <w:rFonts w:cstheme="minorHAnsi"/>
        </w:rPr>
      </w:pPr>
    </w:p>
    <w:p w14:paraId="21E398B8" w14:textId="77777777" w:rsidR="00520B49" w:rsidRPr="00520B49" w:rsidRDefault="00520B49" w:rsidP="00DF5749">
      <w:pPr>
        <w:tabs>
          <w:tab w:val="left" w:pos="360"/>
        </w:tabs>
        <w:spacing w:after="0"/>
        <w:rPr>
          <w:rFonts w:cstheme="minorHAnsi"/>
          <w:szCs w:val="20"/>
        </w:rPr>
      </w:pPr>
      <w:r w:rsidRPr="00520B49">
        <w:rPr>
          <w:rFonts w:cstheme="minorHAnsi"/>
          <w:szCs w:val="20"/>
        </w:rPr>
        <w:t>Code and name: Example: “1 - Agriculture”; “2 - Fishing”; “3 - Construction”; etc.</w:t>
      </w:r>
    </w:p>
    <w:p w14:paraId="5C4D7970" w14:textId="77777777" w:rsidR="009C77E0" w:rsidRPr="009C77E0" w:rsidRDefault="009C77E0" w:rsidP="009C77E0">
      <w:pPr>
        <w:spacing w:after="0" w:line="276" w:lineRule="auto"/>
        <w:rPr>
          <w:rFonts w:cstheme="minorHAnsi"/>
          <w:szCs w:val="20"/>
        </w:rPr>
      </w:pPr>
    </w:p>
    <w:p w14:paraId="1198E081" w14:textId="77777777" w:rsidR="00977A00" w:rsidRDefault="009C77E0" w:rsidP="00AF3780">
      <w:pPr>
        <w:spacing w:after="0" w:line="276" w:lineRule="auto"/>
        <w:rPr>
          <w:rFonts w:cstheme="minorHAnsi"/>
          <w:szCs w:val="20"/>
        </w:rPr>
      </w:pPr>
      <w:r w:rsidRPr="009C77E0">
        <w:rPr>
          <w:rFonts w:cstheme="minorHAnsi"/>
          <w:szCs w:val="20"/>
        </w:rPr>
        <w:t>If classification not ISIC, labels must be translated to English. Make sure translation is correct from a language expert.</w:t>
      </w:r>
      <w:r w:rsidR="00AF3780">
        <w:rPr>
          <w:rFonts w:cstheme="minorHAnsi"/>
          <w:szCs w:val="20"/>
        </w:rPr>
        <w:t xml:space="preserve"> </w:t>
      </w:r>
    </w:p>
    <w:p w14:paraId="069C548A" w14:textId="77777777" w:rsidR="00977A00" w:rsidRDefault="00977A00" w:rsidP="00AF3780">
      <w:pPr>
        <w:spacing w:after="0" w:line="276" w:lineRule="auto"/>
        <w:rPr>
          <w:rFonts w:cstheme="minorHAnsi"/>
          <w:szCs w:val="20"/>
        </w:rPr>
      </w:pPr>
    </w:p>
    <w:p w14:paraId="37B42B22" w14:textId="30E970E2" w:rsidR="00392979" w:rsidRDefault="00AF3780" w:rsidP="00E06228">
      <w:pPr>
        <w:spacing w:after="0" w:line="276" w:lineRule="auto"/>
        <w:ind w:left="360"/>
        <w:jc w:val="both"/>
        <w:rPr>
          <w:rFonts w:cstheme="minorHAnsi"/>
          <w:b/>
          <w:bCs/>
          <w:color w:val="0000FF"/>
        </w:rPr>
      </w:pPr>
      <w:r>
        <w:rPr>
          <w:rFonts w:cstheme="minorHAnsi"/>
          <w:szCs w:val="20"/>
        </w:rPr>
        <w:t>If the variables are coded exactly as the ISIC classification, d</w:t>
      </w:r>
      <w:r w:rsidR="009C77E0" w:rsidRPr="009C77E0">
        <w:rPr>
          <w:rFonts w:cstheme="minorHAnsi"/>
        </w:rPr>
        <w:t xml:space="preserve">epending on the ISIC digit level (2-, 3-. 4-level) or NACE (2-, 3-, 4-level), one can label the variables by running the dofiles provided that are already in English.  </w:t>
      </w:r>
      <w:r w:rsidR="009C77E0" w:rsidRPr="009C77E0">
        <w:rPr>
          <w:rFonts w:cstheme="minorHAnsi"/>
          <w:b/>
          <w:bCs/>
          <w:color w:val="0000FF"/>
        </w:rPr>
        <w:t>See Section 5.4 labeling dofiles.</w:t>
      </w:r>
      <w:r w:rsidR="00C74AD9">
        <w:rPr>
          <w:rFonts w:cstheme="minorHAnsi"/>
          <w:b/>
          <w:bCs/>
          <w:color w:val="0000FF"/>
        </w:rPr>
        <w:t xml:space="preserve"> </w:t>
      </w:r>
    </w:p>
    <w:p w14:paraId="6C249DFF" w14:textId="77777777" w:rsidR="00E06228" w:rsidRDefault="00E06228" w:rsidP="00E06228">
      <w:pPr>
        <w:spacing w:after="0" w:line="276" w:lineRule="auto"/>
        <w:jc w:val="both"/>
        <w:rPr>
          <w:rFonts w:cstheme="minorHAnsi"/>
          <w:color w:val="000000" w:themeColor="text1"/>
        </w:rPr>
      </w:pPr>
    </w:p>
    <w:p w14:paraId="3E66B520" w14:textId="3A15A9EC" w:rsidR="00C74AD9" w:rsidRPr="00392979" w:rsidRDefault="00392979" w:rsidP="00E06228">
      <w:pPr>
        <w:spacing w:after="0" w:line="276" w:lineRule="auto"/>
        <w:jc w:val="both"/>
        <w:rPr>
          <w:rFonts w:cstheme="minorHAnsi"/>
          <w:u w:val="single"/>
        </w:rPr>
      </w:pPr>
      <w:r w:rsidRPr="00392979">
        <w:rPr>
          <w:rFonts w:cstheme="minorHAnsi"/>
          <w:color w:val="000000" w:themeColor="text1"/>
        </w:rPr>
        <w:t>Note:</w:t>
      </w:r>
      <w:r>
        <w:rPr>
          <w:rFonts w:cstheme="minorHAnsi"/>
          <w:b/>
          <w:bCs/>
          <w:color w:val="0000FF"/>
        </w:rPr>
        <w:t xml:space="preserve"> </w:t>
      </w:r>
      <w:r w:rsidR="00C74AD9" w:rsidRPr="00392979">
        <w:rPr>
          <w:rFonts w:cstheme="minorHAnsi"/>
          <w:u w:val="single"/>
        </w:rPr>
        <w:t>This will only apply if the country uses the same ISIC or NACE classifications.</w:t>
      </w:r>
    </w:p>
    <w:p w14:paraId="79FFEBD7" w14:textId="77777777" w:rsidR="009C77E0" w:rsidRPr="009C77E0" w:rsidRDefault="009C77E0" w:rsidP="009C77E0">
      <w:pPr>
        <w:spacing w:after="0" w:line="276" w:lineRule="auto"/>
        <w:rPr>
          <w:rFonts w:ascii="Calibri" w:hAnsi="Calibri" w:cs="Calibri"/>
          <w:b/>
        </w:rPr>
      </w:pPr>
    </w:p>
    <w:p w14:paraId="38B4F087" w14:textId="573603EA" w:rsidR="00D72040" w:rsidRPr="006C23C9" w:rsidRDefault="00D72040" w:rsidP="005164D7">
      <w:pPr>
        <w:spacing w:after="0"/>
        <w:rPr>
          <w:rFonts w:ascii="Calibri" w:hAnsi="Calibri" w:cs="Calibri"/>
          <w:b/>
        </w:rPr>
      </w:pPr>
      <w:r>
        <w:rPr>
          <w:rFonts w:ascii="Calibri" w:hAnsi="Calibri" w:cs="Calibri"/>
          <w:b/>
        </w:rPr>
        <w:t>i</w:t>
      </w:r>
      <w:r w:rsidRPr="006C23C9">
        <w:rPr>
          <w:rFonts w:ascii="Calibri" w:hAnsi="Calibri" w:cs="Calibri"/>
          <w:b/>
        </w:rPr>
        <w:t>ndustry</w:t>
      </w:r>
      <w:r>
        <w:rPr>
          <w:rFonts w:ascii="Calibri" w:hAnsi="Calibri" w:cs="Calibri"/>
          <w:b/>
        </w:rPr>
        <w:t>cat10</w:t>
      </w:r>
    </w:p>
    <w:p w14:paraId="38BE48E5" w14:textId="01E2534B" w:rsidR="00F35441" w:rsidRPr="00841A0E" w:rsidRDefault="0010304A" w:rsidP="005164D7">
      <w:pPr>
        <w:spacing w:after="0"/>
        <w:jc w:val="both"/>
        <w:rPr>
          <w:rFonts w:cstheme="minorHAnsi"/>
        </w:rPr>
      </w:pPr>
      <w:r>
        <w:rPr>
          <w:rFonts w:ascii="Calibri" w:hAnsi="Calibri" w:cs="Calibri"/>
        </w:rPr>
        <w:t xml:space="preserve">This </w:t>
      </w:r>
      <w:r w:rsidR="00A83E05" w:rsidRPr="006C23C9">
        <w:rPr>
          <w:rFonts w:ascii="Calibri" w:hAnsi="Calibri" w:cs="Calibri"/>
        </w:rPr>
        <w:t xml:space="preserve">is a categorical variable that </w:t>
      </w:r>
      <w:r w:rsidR="00A83E05" w:rsidRPr="00841A0E">
        <w:rPr>
          <w:rFonts w:cstheme="minorHAnsi"/>
        </w:rPr>
        <w:t xml:space="preserve">specifies the 1-digit industry classification </w:t>
      </w:r>
      <w:bookmarkStart w:id="181" w:name="_Hlk23435204"/>
      <w:r w:rsidR="00F01FA1" w:rsidRPr="00841A0E">
        <w:rPr>
          <w:rFonts w:cstheme="minorHAnsi"/>
          <w:b/>
          <w:i/>
        </w:rPr>
        <w:t xml:space="preserve">in the last 7 days for </w:t>
      </w:r>
      <w:r w:rsidR="00A83E05" w:rsidRPr="00841A0E">
        <w:rPr>
          <w:rFonts w:cstheme="minorHAnsi"/>
          <w:b/>
          <w:i/>
        </w:rPr>
        <w:t>the main job</w:t>
      </w:r>
      <w:bookmarkEnd w:id="181"/>
      <w:r w:rsidR="00A83E05" w:rsidRPr="00841A0E">
        <w:rPr>
          <w:rFonts w:cstheme="minorHAnsi"/>
        </w:rPr>
        <w:t xml:space="preserve"> of any individual with a job (</w:t>
      </w:r>
      <w:r w:rsidR="00DF03AB" w:rsidRPr="00841A0E">
        <w:rPr>
          <w:rFonts w:cstheme="minorHAnsi"/>
        </w:rPr>
        <w:t>LSTATUS</w:t>
      </w:r>
      <w:r w:rsidR="00A83E05" w:rsidRPr="00841A0E">
        <w:rPr>
          <w:rFonts w:cstheme="minorHAnsi"/>
        </w:rPr>
        <w:t xml:space="preserve">=1) and is missing otherwise. </w:t>
      </w:r>
    </w:p>
    <w:p w14:paraId="3B0D37FE" w14:textId="77777777" w:rsidR="00F35441" w:rsidRPr="00841A0E" w:rsidRDefault="00F35441" w:rsidP="005164D7">
      <w:pPr>
        <w:spacing w:after="0"/>
        <w:jc w:val="both"/>
        <w:rPr>
          <w:rFonts w:cstheme="minorHAnsi"/>
        </w:rPr>
      </w:pPr>
    </w:p>
    <w:p w14:paraId="06AB4EF9" w14:textId="2202B115" w:rsidR="00D72040" w:rsidRPr="006C23C9" w:rsidRDefault="00A83E05" w:rsidP="005164D7">
      <w:pPr>
        <w:spacing w:after="0"/>
        <w:jc w:val="both"/>
        <w:rPr>
          <w:rFonts w:ascii="Calibri" w:hAnsi="Calibri" w:cs="Calibri"/>
        </w:rPr>
      </w:pPr>
      <w:r w:rsidRPr="00841A0E">
        <w:rPr>
          <w:rFonts w:cstheme="minorHAnsi"/>
        </w:rPr>
        <w:t>The variable is constructed for all persons administered this module in each questionnaire. The codes for the main job are given here based on the UN International Standard Industrial Classification</w:t>
      </w:r>
      <w:r w:rsidR="00B42A8B" w:rsidRPr="00841A0E">
        <w:rPr>
          <w:rFonts w:cstheme="minorHAnsi"/>
        </w:rPr>
        <w:t xml:space="preserve"> (ISIC)</w:t>
      </w:r>
      <w:r w:rsidR="000475FE" w:rsidRPr="00841A0E">
        <w:rPr>
          <w:rFonts w:cstheme="minorHAnsi"/>
          <w:szCs w:val="20"/>
        </w:rPr>
        <w:t xml:space="preserve"> (revision 3.1/4.0)</w:t>
      </w:r>
      <w:r w:rsidR="000475FE" w:rsidRPr="00841A0E">
        <w:rPr>
          <w:rStyle w:val="FootnoteReference"/>
          <w:rFonts w:cstheme="minorHAnsi"/>
          <w:szCs w:val="20"/>
        </w:rPr>
        <w:footnoteReference w:id="11"/>
      </w:r>
      <w:r w:rsidRPr="00841A0E">
        <w:rPr>
          <w:rFonts w:cstheme="minorHAnsi"/>
        </w:rPr>
        <w:t xml:space="preserve">. </w:t>
      </w:r>
      <w:r w:rsidR="00DF5749">
        <w:rPr>
          <w:rFonts w:cstheme="minorHAnsi"/>
        </w:rPr>
        <w:t xml:space="preserve"> </w:t>
      </w:r>
      <w:r w:rsidR="00D72040" w:rsidRPr="006C23C9">
        <w:rPr>
          <w:rFonts w:ascii="Calibri" w:hAnsi="Calibri" w:cs="Calibri"/>
        </w:rPr>
        <w:t xml:space="preserve">Ten categories after harmonization: </w:t>
      </w:r>
    </w:p>
    <w:p w14:paraId="750154D6" w14:textId="77777777" w:rsidR="00D72040" w:rsidRPr="00F80ED5" w:rsidRDefault="00D72040" w:rsidP="005164D7">
      <w:pPr>
        <w:pStyle w:val="ListParagraph"/>
        <w:spacing w:after="0"/>
        <w:contextualSpacing w:val="0"/>
        <w:rPr>
          <w:rFonts w:ascii="Calibri" w:hAnsi="Calibri" w:cs="Calibri"/>
          <w:i/>
          <w:iCs/>
        </w:rPr>
      </w:pPr>
      <w:r w:rsidRPr="00F80ED5">
        <w:rPr>
          <w:rFonts w:ascii="Calibri" w:hAnsi="Calibri" w:cs="Calibri"/>
          <w:i/>
          <w:iCs/>
        </w:rPr>
        <w:t xml:space="preserve">1 = Agriculture, Hunting, Fishing, etc. </w:t>
      </w:r>
    </w:p>
    <w:p w14:paraId="4F20804A" w14:textId="77777777" w:rsidR="00D72040" w:rsidRPr="00F80ED5" w:rsidRDefault="00D72040" w:rsidP="005164D7">
      <w:pPr>
        <w:pStyle w:val="ListParagraph"/>
        <w:spacing w:after="0"/>
        <w:contextualSpacing w:val="0"/>
        <w:rPr>
          <w:rFonts w:ascii="Calibri" w:hAnsi="Calibri" w:cs="Calibri"/>
          <w:i/>
          <w:iCs/>
        </w:rPr>
      </w:pPr>
      <w:r w:rsidRPr="00F80ED5">
        <w:rPr>
          <w:rFonts w:ascii="Calibri" w:hAnsi="Calibri" w:cs="Calibri"/>
          <w:i/>
          <w:iCs/>
        </w:rPr>
        <w:t xml:space="preserve">2 = Mining </w:t>
      </w:r>
    </w:p>
    <w:p w14:paraId="2CE67C1D" w14:textId="77777777" w:rsidR="00D72040" w:rsidRPr="00F80ED5" w:rsidRDefault="00D72040" w:rsidP="005164D7">
      <w:pPr>
        <w:pStyle w:val="ListParagraph"/>
        <w:spacing w:after="0"/>
        <w:contextualSpacing w:val="0"/>
        <w:rPr>
          <w:rFonts w:ascii="Calibri" w:hAnsi="Calibri" w:cs="Calibri"/>
          <w:i/>
          <w:iCs/>
        </w:rPr>
      </w:pPr>
      <w:r w:rsidRPr="00F80ED5">
        <w:rPr>
          <w:rFonts w:ascii="Calibri" w:hAnsi="Calibri" w:cs="Calibri"/>
          <w:i/>
          <w:iCs/>
        </w:rPr>
        <w:t xml:space="preserve">3 = Manufacturing </w:t>
      </w:r>
    </w:p>
    <w:p w14:paraId="21342739" w14:textId="77777777" w:rsidR="00D72040" w:rsidRPr="00F80ED5" w:rsidRDefault="00D72040" w:rsidP="005164D7">
      <w:pPr>
        <w:pStyle w:val="ListParagraph"/>
        <w:spacing w:after="0"/>
        <w:contextualSpacing w:val="0"/>
        <w:rPr>
          <w:rFonts w:ascii="Calibri" w:hAnsi="Calibri" w:cs="Calibri"/>
          <w:i/>
          <w:iCs/>
        </w:rPr>
      </w:pPr>
      <w:r w:rsidRPr="00F80ED5">
        <w:rPr>
          <w:rFonts w:ascii="Calibri" w:hAnsi="Calibri" w:cs="Calibri"/>
          <w:i/>
          <w:iCs/>
        </w:rPr>
        <w:t xml:space="preserve">4 = Public Utility Services </w:t>
      </w:r>
    </w:p>
    <w:p w14:paraId="68D18282" w14:textId="77777777" w:rsidR="00D72040" w:rsidRPr="00F80ED5" w:rsidRDefault="00D72040" w:rsidP="005164D7">
      <w:pPr>
        <w:pStyle w:val="ListParagraph"/>
        <w:spacing w:after="0"/>
        <w:contextualSpacing w:val="0"/>
        <w:rPr>
          <w:rFonts w:ascii="Calibri" w:hAnsi="Calibri" w:cs="Calibri"/>
          <w:i/>
          <w:iCs/>
        </w:rPr>
      </w:pPr>
      <w:r w:rsidRPr="00F80ED5">
        <w:rPr>
          <w:rFonts w:ascii="Calibri" w:hAnsi="Calibri" w:cs="Calibri"/>
          <w:i/>
          <w:iCs/>
        </w:rPr>
        <w:t xml:space="preserve">5 = Construction </w:t>
      </w:r>
    </w:p>
    <w:p w14:paraId="48889609" w14:textId="77777777" w:rsidR="00D72040" w:rsidRPr="00F80ED5" w:rsidRDefault="00D72040" w:rsidP="005164D7">
      <w:pPr>
        <w:pStyle w:val="ListParagraph"/>
        <w:spacing w:after="0"/>
        <w:contextualSpacing w:val="0"/>
        <w:rPr>
          <w:rFonts w:ascii="Calibri" w:hAnsi="Calibri" w:cs="Calibri"/>
          <w:i/>
          <w:iCs/>
        </w:rPr>
      </w:pPr>
      <w:r w:rsidRPr="00F80ED5">
        <w:rPr>
          <w:rFonts w:ascii="Calibri" w:hAnsi="Calibri" w:cs="Calibri"/>
          <w:i/>
          <w:iCs/>
        </w:rPr>
        <w:t xml:space="preserve">6 = Commerce </w:t>
      </w:r>
    </w:p>
    <w:p w14:paraId="3AF0A4D2" w14:textId="77777777" w:rsidR="00D72040" w:rsidRPr="00F80ED5" w:rsidRDefault="00D72040" w:rsidP="005164D7">
      <w:pPr>
        <w:pStyle w:val="ListParagraph"/>
        <w:spacing w:after="0"/>
        <w:contextualSpacing w:val="0"/>
        <w:rPr>
          <w:rFonts w:ascii="Calibri" w:hAnsi="Calibri" w:cs="Calibri"/>
          <w:i/>
          <w:iCs/>
        </w:rPr>
      </w:pPr>
      <w:r w:rsidRPr="00F80ED5">
        <w:rPr>
          <w:rFonts w:ascii="Calibri" w:hAnsi="Calibri" w:cs="Calibri"/>
          <w:i/>
          <w:iCs/>
        </w:rPr>
        <w:t xml:space="preserve">7 = Transport and Communications </w:t>
      </w:r>
    </w:p>
    <w:p w14:paraId="3CEFE60E" w14:textId="77777777" w:rsidR="00D72040" w:rsidRPr="00F80ED5" w:rsidRDefault="00D72040" w:rsidP="005164D7">
      <w:pPr>
        <w:pStyle w:val="ListParagraph"/>
        <w:spacing w:after="0"/>
        <w:contextualSpacing w:val="0"/>
        <w:rPr>
          <w:rFonts w:ascii="Calibri" w:hAnsi="Calibri" w:cs="Calibri"/>
          <w:i/>
          <w:iCs/>
        </w:rPr>
      </w:pPr>
      <w:r w:rsidRPr="00F80ED5">
        <w:rPr>
          <w:rFonts w:ascii="Calibri" w:hAnsi="Calibri" w:cs="Calibri"/>
          <w:i/>
          <w:iCs/>
        </w:rPr>
        <w:t>8 = Financial and Business Services</w:t>
      </w:r>
    </w:p>
    <w:p w14:paraId="5A5971CA" w14:textId="77777777" w:rsidR="00D72040" w:rsidRPr="00F80ED5" w:rsidRDefault="00D72040" w:rsidP="005164D7">
      <w:pPr>
        <w:pStyle w:val="ListParagraph"/>
        <w:spacing w:after="0"/>
        <w:contextualSpacing w:val="0"/>
        <w:rPr>
          <w:rFonts w:ascii="Calibri" w:hAnsi="Calibri" w:cs="Calibri"/>
          <w:i/>
          <w:iCs/>
        </w:rPr>
      </w:pPr>
      <w:r w:rsidRPr="00F80ED5">
        <w:rPr>
          <w:rFonts w:ascii="Calibri" w:hAnsi="Calibri" w:cs="Calibri"/>
          <w:i/>
          <w:iCs/>
        </w:rPr>
        <w:t xml:space="preserve">9 = Public Administration </w:t>
      </w:r>
    </w:p>
    <w:p w14:paraId="346F2FE5" w14:textId="09D72625" w:rsidR="00D72040" w:rsidRPr="006C23C9" w:rsidRDefault="00D72040" w:rsidP="005164D7">
      <w:pPr>
        <w:pStyle w:val="ListParagraph"/>
        <w:spacing w:after="0"/>
        <w:contextualSpacing w:val="0"/>
        <w:rPr>
          <w:rFonts w:ascii="Calibri" w:hAnsi="Calibri" w:cs="Calibri"/>
        </w:rPr>
      </w:pPr>
      <w:r w:rsidRPr="00F80ED5">
        <w:rPr>
          <w:rFonts w:ascii="Calibri" w:hAnsi="Calibri" w:cs="Calibri"/>
          <w:i/>
          <w:iCs/>
        </w:rPr>
        <w:t>10 = Other Services</w:t>
      </w:r>
      <w:r w:rsidRPr="006C23C9">
        <w:rPr>
          <w:rFonts w:ascii="Calibri" w:hAnsi="Calibri" w:cs="Calibri"/>
        </w:rPr>
        <w:tab/>
      </w:r>
    </w:p>
    <w:p w14:paraId="73129FC4" w14:textId="77777777" w:rsidR="00CF429A" w:rsidRDefault="00CF429A" w:rsidP="005164D7">
      <w:pPr>
        <w:spacing w:after="0"/>
        <w:rPr>
          <w:rFonts w:cstheme="minorHAnsi"/>
        </w:rPr>
      </w:pPr>
    </w:p>
    <w:p w14:paraId="288D320B" w14:textId="0524E284" w:rsidR="00D72040" w:rsidRPr="00AF2570" w:rsidRDefault="00D72040" w:rsidP="005164D7">
      <w:pPr>
        <w:spacing w:after="0"/>
        <w:rPr>
          <w:rFonts w:cstheme="minorHAnsi"/>
        </w:rPr>
      </w:pPr>
      <w:r w:rsidRPr="00AF2570">
        <w:rPr>
          <w:rFonts w:cstheme="minorHAnsi"/>
        </w:rPr>
        <w:t>Notes:</w:t>
      </w:r>
    </w:p>
    <w:p w14:paraId="7E0B018E" w14:textId="77777777" w:rsidR="00AF2570" w:rsidRPr="00AF2570" w:rsidRDefault="00AF2570" w:rsidP="00AF2570">
      <w:pPr>
        <w:pStyle w:val="ListParagraph"/>
        <w:numPr>
          <w:ilvl w:val="0"/>
          <w:numId w:val="7"/>
        </w:numPr>
        <w:spacing w:after="0"/>
        <w:jc w:val="both"/>
        <w:rPr>
          <w:rFonts w:cstheme="minorHAnsi"/>
          <w:u w:val="single"/>
        </w:rPr>
      </w:pPr>
      <w:r w:rsidRPr="00AF2570">
        <w:rPr>
          <w:rFonts w:cstheme="minorHAnsi"/>
          <w:u w:val="single"/>
        </w:rPr>
        <w:t>Can be recoded from INDUSTRY_ORIG.</w:t>
      </w:r>
    </w:p>
    <w:p w14:paraId="544EAFD1" w14:textId="371F09E4" w:rsidR="00F06FB8" w:rsidRPr="008E7428" w:rsidRDefault="00F06FB8" w:rsidP="00542E7F">
      <w:pPr>
        <w:pStyle w:val="ListParagraph"/>
        <w:numPr>
          <w:ilvl w:val="0"/>
          <w:numId w:val="7"/>
        </w:numPr>
        <w:spacing w:after="0"/>
        <w:contextualSpacing w:val="0"/>
        <w:jc w:val="both"/>
        <w:rPr>
          <w:rFonts w:cstheme="minorHAnsi"/>
          <w:u w:val="single"/>
        </w:rPr>
      </w:pPr>
      <w:r w:rsidRPr="00AF2570">
        <w:rPr>
          <w:rFonts w:cstheme="minorHAnsi"/>
          <w:u w:val="single"/>
        </w:rPr>
        <w:t>Wh</w:t>
      </w:r>
      <w:r w:rsidR="001F7425" w:rsidRPr="00AF2570">
        <w:rPr>
          <w:rFonts w:cstheme="minorHAnsi"/>
          <w:u w:val="single"/>
        </w:rPr>
        <w:t>en</w:t>
      </w:r>
      <w:r w:rsidRPr="00AF2570">
        <w:rPr>
          <w:rFonts w:cstheme="minorHAnsi"/>
          <w:u w:val="single"/>
        </w:rPr>
        <w:t xml:space="preserve"> creating the industry variable, one needs to carefully check the type of economic activity codes and its revision which the household survey uses. So</w:t>
      </w:r>
      <w:r w:rsidRPr="008E7428">
        <w:rPr>
          <w:rFonts w:cstheme="minorHAnsi"/>
          <w:szCs w:val="20"/>
          <w:u w:val="single"/>
        </w:rPr>
        <w:t>me surveys follow ISIC (International Standard Industrial Classification), while others follow NACE (Statistical Classification of Economic Activities in the European Co</w:t>
      </w:r>
      <w:r w:rsidRPr="008E7428">
        <w:rPr>
          <w:rFonts w:cstheme="minorHAnsi"/>
          <w:u w:val="single"/>
        </w:rPr>
        <w:t xml:space="preserve">mmunity). </w:t>
      </w:r>
    </w:p>
    <w:p w14:paraId="0E5C73D9" w14:textId="47243D41" w:rsidR="00F01FA1" w:rsidRPr="008E7428" w:rsidRDefault="00F01FA1" w:rsidP="00542E7F">
      <w:pPr>
        <w:pStyle w:val="ListParagraph"/>
        <w:numPr>
          <w:ilvl w:val="0"/>
          <w:numId w:val="7"/>
        </w:numPr>
        <w:spacing w:after="0"/>
        <w:contextualSpacing w:val="0"/>
        <w:jc w:val="both"/>
        <w:rPr>
          <w:rFonts w:cstheme="minorHAnsi"/>
          <w:u w:val="single"/>
        </w:rPr>
      </w:pPr>
      <w:r w:rsidRPr="008E7428">
        <w:rPr>
          <w:rFonts w:cstheme="minorHAnsi"/>
          <w:u w:val="single"/>
        </w:rPr>
        <w:t>In the case of different classifications (former Soviet Union republics, for example), recoding has been done to best match the ISIC codes.</w:t>
      </w:r>
    </w:p>
    <w:p w14:paraId="0BD50109" w14:textId="7E2CBE35" w:rsidR="00F01FA1" w:rsidRDefault="00F01FA1" w:rsidP="00542E7F">
      <w:pPr>
        <w:pStyle w:val="ListParagraph"/>
        <w:numPr>
          <w:ilvl w:val="0"/>
          <w:numId w:val="7"/>
        </w:numPr>
        <w:spacing w:after="0"/>
        <w:contextualSpacing w:val="0"/>
        <w:jc w:val="both"/>
        <w:rPr>
          <w:rFonts w:cstheme="minorHAnsi"/>
          <w:u w:val="single"/>
        </w:rPr>
      </w:pPr>
      <w:r w:rsidRPr="008E7428">
        <w:rPr>
          <w:rFonts w:cstheme="minorHAnsi"/>
          <w:u w:val="single"/>
        </w:rPr>
        <w:t>Category 10 is also assigned for unspecified categories or items.</w:t>
      </w:r>
    </w:p>
    <w:p w14:paraId="6AB5EEBD" w14:textId="77777777" w:rsidR="00AF2570" w:rsidRPr="008E7428" w:rsidRDefault="00AF2570" w:rsidP="00AF2570">
      <w:pPr>
        <w:pStyle w:val="ListParagraph"/>
        <w:numPr>
          <w:ilvl w:val="0"/>
          <w:numId w:val="7"/>
        </w:numPr>
        <w:spacing w:after="0"/>
        <w:contextualSpacing w:val="0"/>
        <w:jc w:val="both"/>
        <w:rPr>
          <w:rFonts w:cstheme="minorHAnsi"/>
          <w:u w:val="single"/>
        </w:rPr>
      </w:pPr>
      <w:r w:rsidRPr="008E7428">
        <w:rPr>
          <w:rFonts w:cstheme="minorHAnsi"/>
          <w:u w:val="single"/>
        </w:rPr>
        <w:t xml:space="preserve">See Annex III.1 for ISIC details and how to map the classifications. </w:t>
      </w:r>
    </w:p>
    <w:p w14:paraId="158A0386" w14:textId="55337AED" w:rsidR="00AF2570" w:rsidRPr="001E507B" w:rsidRDefault="00AF2570" w:rsidP="001E507B">
      <w:pPr>
        <w:pStyle w:val="ListParagraph"/>
        <w:numPr>
          <w:ilvl w:val="0"/>
          <w:numId w:val="7"/>
        </w:numPr>
        <w:spacing w:after="0"/>
        <w:contextualSpacing w:val="0"/>
        <w:jc w:val="both"/>
        <w:rPr>
          <w:rFonts w:cstheme="minorHAnsi"/>
          <w:u w:val="single"/>
        </w:rPr>
      </w:pPr>
      <w:r w:rsidRPr="008E7428">
        <w:rPr>
          <w:rFonts w:cstheme="minorHAnsi"/>
          <w:u w:val="single"/>
        </w:rPr>
        <w:t>See Annex III.2 for NACE details and how to map the classifications.</w:t>
      </w:r>
    </w:p>
    <w:p w14:paraId="00037507" w14:textId="77777777" w:rsidR="006D00E0" w:rsidRPr="006D00E0" w:rsidRDefault="006D00E0" w:rsidP="006D00E0">
      <w:pPr>
        <w:spacing w:after="0"/>
        <w:jc w:val="both"/>
        <w:rPr>
          <w:rFonts w:cstheme="minorHAnsi"/>
          <w:u w:val="single"/>
        </w:rPr>
      </w:pPr>
    </w:p>
    <w:p w14:paraId="05956867" w14:textId="1FA881C1" w:rsidR="00F01FA1" w:rsidRPr="00392979" w:rsidRDefault="00F01FA1" w:rsidP="00A12052">
      <w:pPr>
        <w:spacing w:after="0"/>
        <w:jc w:val="both"/>
        <w:rPr>
          <w:rFonts w:cstheme="minorHAnsi"/>
        </w:rPr>
      </w:pPr>
      <w:r w:rsidRPr="0085502A">
        <w:rPr>
          <w:rFonts w:cstheme="minorHAnsi"/>
        </w:rPr>
        <w:t xml:space="preserve">If all 10 categories cannot be identified in the questionnaire create this variable as missing and proceed to create </w:t>
      </w:r>
      <w:r w:rsidR="00136619" w:rsidRPr="0085502A">
        <w:rPr>
          <w:rFonts w:cstheme="minorHAnsi"/>
        </w:rPr>
        <w:t>INDUSTRYCAT</w:t>
      </w:r>
      <w:r w:rsidRPr="0085502A">
        <w:rPr>
          <w:rFonts w:cstheme="minorHAnsi"/>
        </w:rPr>
        <w:t>4.</w:t>
      </w:r>
    </w:p>
    <w:p w14:paraId="44E7E9B8" w14:textId="77777777" w:rsidR="006D00E0" w:rsidRPr="00A12052" w:rsidRDefault="006D00E0" w:rsidP="00A12052">
      <w:pPr>
        <w:spacing w:after="0"/>
        <w:jc w:val="both"/>
        <w:rPr>
          <w:rFonts w:cstheme="minorHAnsi"/>
          <w:highlight w:val="red"/>
        </w:rPr>
      </w:pPr>
    </w:p>
    <w:p w14:paraId="25E4681C" w14:textId="77777777" w:rsidR="00D72040" w:rsidRPr="00DF5749" w:rsidRDefault="00D72040" w:rsidP="005164D7">
      <w:pPr>
        <w:spacing w:after="0"/>
        <w:rPr>
          <w:rFonts w:cstheme="minorHAnsi"/>
          <w:b/>
        </w:rPr>
      </w:pPr>
      <w:r w:rsidRPr="00DF5749">
        <w:rPr>
          <w:rFonts w:cstheme="minorHAnsi"/>
          <w:b/>
        </w:rPr>
        <w:t>industrycat4</w:t>
      </w:r>
      <w:r w:rsidRPr="00DF5749">
        <w:rPr>
          <w:rFonts w:cstheme="minorHAnsi"/>
          <w:b/>
        </w:rPr>
        <w:tab/>
      </w:r>
    </w:p>
    <w:p w14:paraId="6D7B32EB" w14:textId="45575D52" w:rsidR="00D72040" w:rsidRPr="00DF5749" w:rsidRDefault="0010304A" w:rsidP="005164D7">
      <w:pPr>
        <w:spacing w:after="0"/>
        <w:jc w:val="both"/>
        <w:rPr>
          <w:rFonts w:cstheme="minorHAnsi"/>
        </w:rPr>
      </w:pPr>
      <w:r>
        <w:rPr>
          <w:rFonts w:cstheme="minorHAnsi"/>
        </w:rPr>
        <w:t>This</w:t>
      </w:r>
      <w:r w:rsidR="00D72040" w:rsidRPr="00DF5749">
        <w:rPr>
          <w:rFonts w:cstheme="minorHAnsi"/>
        </w:rPr>
        <w:t xml:space="preserve"> is a categorical variable that specifies the 1-digit </w:t>
      </w:r>
      <w:r w:rsidR="00D72040" w:rsidRPr="00DF5749">
        <w:rPr>
          <w:rFonts w:cstheme="minorHAnsi"/>
          <w:b/>
          <w:i/>
        </w:rPr>
        <w:t>industry classification</w:t>
      </w:r>
      <w:r w:rsidR="00F01FA1" w:rsidRPr="00DF5749">
        <w:rPr>
          <w:rFonts w:cstheme="minorHAnsi"/>
        </w:rPr>
        <w:t xml:space="preserve"> </w:t>
      </w:r>
      <w:r w:rsidR="00F01FA1" w:rsidRPr="00DF5749">
        <w:rPr>
          <w:rFonts w:cstheme="minorHAnsi"/>
          <w:b/>
          <w:i/>
        </w:rPr>
        <w:t>in the last 7 days for the main job</w:t>
      </w:r>
      <w:r w:rsidR="00D72040" w:rsidRPr="00DF5749">
        <w:rPr>
          <w:rFonts w:cstheme="minorHAnsi"/>
        </w:rPr>
        <w:t xml:space="preserve"> for Broad Economic Activities. This variable is either created directly from the data (if industry classification does not exist for ten categories) or created from industrycat10.</w:t>
      </w:r>
      <w:r w:rsidR="00DF5749" w:rsidRPr="00DF5749">
        <w:rPr>
          <w:rFonts w:cstheme="minorHAnsi"/>
        </w:rPr>
        <w:t xml:space="preserve"> </w:t>
      </w:r>
      <w:r w:rsidR="00D72040" w:rsidRPr="00DF5749">
        <w:rPr>
          <w:rFonts w:cstheme="minorHAnsi"/>
        </w:rPr>
        <w:t xml:space="preserve">Four categories after harmonization: </w:t>
      </w:r>
    </w:p>
    <w:p w14:paraId="2A5D61E0" w14:textId="77777777" w:rsidR="00D72040" w:rsidRPr="00F80ED5" w:rsidRDefault="00D72040" w:rsidP="005164D7">
      <w:pPr>
        <w:pStyle w:val="ListParagraph"/>
        <w:spacing w:after="0"/>
        <w:contextualSpacing w:val="0"/>
        <w:jc w:val="both"/>
        <w:rPr>
          <w:rFonts w:cstheme="minorHAnsi"/>
          <w:i/>
          <w:iCs/>
        </w:rPr>
      </w:pPr>
      <w:r w:rsidRPr="00F80ED5">
        <w:rPr>
          <w:rFonts w:cstheme="minorHAnsi"/>
          <w:i/>
          <w:iCs/>
        </w:rPr>
        <w:t>1 = Agriculture</w:t>
      </w:r>
    </w:p>
    <w:p w14:paraId="5B8095A1" w14:textId="77777777" w:rsidR="00D72040" w:rsidRPr="00F80ED5" w:rsidRDefault="00D72040" w:rsidP="005164D7">
      <w:pPr>
        <w:pStyle w:val="ListParagraph"/>
        <w:spacing w:after="0"/>
        <w:contextualSpacing w:val="0"/>
        <w:jc w:val="both"/>
        <w:rPr>
          <w:rFonts w:cstheme="minorHAnsi"/>
          <w:i/>
          <w:iCs/>
        </w:rPr>
      </w:pPr>
      <w:r w:rsidRPr="00F80ED5">
        <w:rPr>
          <w:rFonts w:cstheme="minorHAnsi"/>
          <w:i/>
          <w:iCs/>
        </w:rPr>
        <w:t>2= Industry</w:t>
      </w:r>
    </w:p>
    <w:p w14:paraId="6EF937B9" w14:textId="77777777" w:rsidR="00D72040" w:rsidRPr="00F80ED5" w:rsidRDefault="00D72040" w:rsidP="005164D7">
      <w:pPr>
        <w:pStyle w:val="ListParagraph"/>
        <w:spacing w:after="0"/>
        <w:contextualSpacing w:val="0"/>
        <w:jc w:val="both"/>
        <w:rPr>
          <w:rFonts w:cstheme="minorHAnsi"/>
          <w:i/>
          <w:iCs/>
        </w:rPr>
      </w:pPr>
      <w:r w:rsidRPr="00F80ED5">
        <w:rPr>
          <w:rFonts w:cstheme="minorHAnsi"/>
          <w:i/>
          <w:iCs/>
        </w:rPr>
        <w:t>3 = Services</w:t>
      </w:r>
    </w:p>
    <w:p w14:paraId="69DBA62C" w14:textId="77777777" w:rsidR="00D72040" w:rsidRPr="00F80ED5" w:rsidRDefault="00D72040" w:rsidP="006D00E0">
      <w:pPr>
        <w:pStyle w:val="ListParagraph"/>
        <w:spacing w:after="0"/>
        <w:contextualSpacing w:val="0"/>
        <w:jc w:val="both"/>
        <w:rPr>
          <w:rFonts w:cstheme="minorHAnsi"/>
          <w:i/>
          <w:iCs/>
        </w:rPr>
      </w:pPr>
      <w:r w:rsidRPr="00F80ED5">
        <w:rPr>
          <w:rFonts w:cstheme="minorHAnsi"/>
          <w:i/>
          <w:iCs/>
        </w:rPr>
        <w:t>4 = Other</w:t>
      </w:r>
    </w:p>
    <w:p w14:paraId="25BF681A" w14:textId="77777777" w:rsidR="005164D7" w:rsidRDefault="005164D7" w:rsidP="006D00E0">
      <w:pPr>
        <w:spacing w:after="0"/>
        <w:jc w:val="both"/>
        <w:rPr>
          <w:rFonts w:cstheme="minorHAnsi"/>
        </w:rPr>
      </w:pPr>
    </w:p>
    <w:p w14:paraId="2A82CA77" w14:textId="7A3E44F7" w:rsidR="00D72040" w:rsidRPr="00DF5749" w:rsidRDefault="00D72040" w:rsidP="006D00E0">
      <w:pPr>
        <w:spacing w:after="0"/>
        <w:jc w:val="both"/>
        <w:rPr>
          <w:rFonts w:cstheme="minorHAnsi"/>
          <w:b/>
        </w:rPr>
      </w:pPr>
      <w:r w:rsidRPr="00DF5749">
        <w:rPr>
          <w:rFonts w:cstheme="minorHAnsi"/>
        </w:rPr>
        <w:t xml:space="preserve">This variable is either created directly from the data (if industry classification does not exist for ten categories) or created from </w:t>
      </w:r>
      <w:r w:rsidR="0010304A">
        <w:rPr>
          <w:rFonts w:cstheme="minorHAnsi"/>
        </w:rPr>
        <w:t>INDUSTRYCAT10</w:t>
      </w:r>
      <w:r w:rsidRPr="00DF5749">
        <w:rPr>
          <w:rFonts w:cstheme="minorHAnsi"/>
        </w:rPr>
        <w:t xml:space="preserve">. </w:t>
      </w:r>
    </w:p>
    <w:p w14:paraId="7E1BFDA5" w14:textId="77777777" w:rsidR="00112CBF" w:rsidRPr="00DF5749" w:rsidRDefault="00112CBF" w:rsidP="006D00E0">
      <w:pPr>
        <w:spacing w:after="0"/>
        <w:rPr>
          <w:rFonts w:cstheme="minorHAnsi"/>
          <w:b/>
        </w:rPr>
      </w:pPr>
    </w:p>
    <w:p w14:paraId="589F3939" w14:textId="77777777" w:rsidR="00CF429A" w:rsidRDefault="00CF429A">
      <w:pPr>
        <w:rPr>
          <w:rFonts w:cstheme="minorHAnsi"/>
          <w:b/>
        </w:rPr>
      </w:pPr>
      <w:r>
        <w:rPr>
          <w:rFonts w:cstheme="minorHAnsi"/>
          <w:b/>
        </w:rPr>
        <w:br w:type="page"/>
      </w:r>
    </w:p>
    <w:p w14:paraId="769E00F5" w14:textId="18A6190D" w:rsidR="00D72040" w:rsidRPr="00DF5749" w:rsidRDefault="00D72040" w:rsidP="006D00E0">
      <w:pPr>
        <w:spacing w:after="0"/>
        <w:rPr>
          <w:rFonts w:cstheme="minorHAnsi"/>
          <w:b/>
        </w:rPr>
      </w:pPr>
      <w:r w:rsidRPr="00DF5749">
        <w:rPr>
          <w:rFonts w:cstheme="minorHAnsi"/>
          <w:b/>
        </w:rPr>
        <w:t>occup_orig</w:t>
      </w:r>
    </w:p>
    <w:p w14:paraId="2697AD05" w14:textId="4109A7F4" w:rsidR="00D72040" w:rsidRPr="00DF5749" w:rsidRDefault="00DF5749" w:rsidP="006D00E0">
      <w:pPr>
        <w:spacing w:after="0"/>
        <w:jc w:val="both"/>
        <w:rPr>
          <w:rFonts w:cstheme="minorHAnsi"/>
        </w:rPr>
      </w:pPr>
      <w:r w:rsidRPr="00DF5749">
        <w:rPr>
          <w:rFonts w:cstheme="minorHAnsi"/>
        </w:rPr>
        <w:t>This</w:t>
      </w:r>
      <w:r w:rsidR="00D72040" w:rsidRPr="00DF5749">
        <w:rPr>
          <w:rFonts w:cstheme="minorHAnsi"/>
        </w:rPr>
        <w:t xml:space="preserve"> is a string variable that specifies the </w:t>
      </w:r>
      <w:r w:rsidR="00D72040" w:rsidRPr="00DF5749">
        <w:rPr>
          <w:rFonts w:cstheme="minorHAnsi"/>
          <w:b/>
          <w:i/>
        </w:rPr>
        <w:t>original occupation code</w:t>
      </w:r>
      <w:r w:rsidR="00F01FA1" w:rsidRPr="00DF5749">
        <w:rPr>
          <w:rFonts w:cstheme="minorHAnsi"/>
        </w:rPr>
        <w:t xml:space="preserve"> </w:t>
      </w:r>
      <w:r w:rsidR="00F01FA1" w:rsidRPr="00DF5749">
        <w:rPr>
          <w:rFonts w:cstheme="minorHAnsi"/>
          <w:b/>
          <w:i/>
        </w:rPr>
        <w:t>in the last 7 days for the main job</w:t>
      </w:r>
      <w:r w:rsidR="00D72040" w:rsidRPr="00DF5749">
        <w:rPr>
          <w:rFonts w:cstheme="minorHAnsi"/>
        </w:rPr>
        <w:t>. This variable corresponds to whatever is in the original file with no recoding.</w:t>
      </w:r>
    </w:p>
    <w:p w14:paraId="7306D2D2" w14:textId="77777777" w:rsidR="00933891" w:rsidRPr="00DF5749" w:rsidRDefault="00933891" w:rsidP="006D00E0">
      <w:pPr>
        <w:spacing w:after="0"/>
        <w:jc w:val="both"/>
        <w:rPr>
          <w:rFonts w:cstheme="minorHAnsi"/>
        </w:rPr>
      </w:pPr>
    </w:p>
    <w:p w14:paraId="161B310B" w14:textId="77777777" w:rsidR="00933891" w:rsidRPr="00DF5749" w:rsidRDefault="00933891" w:rsidP="006D00E0">
      <w:pPr>
        <w:tabs>
          <w:tab w:val="left" w:pos="360"/>
        </w:tabs>
        <w:spacing w:after="0"/>
        <w:jc w:val="both"/>
        <w:rPr>
          <w:rFonts w:cstheme="minorHAnsi"/>
          <w:szCs w:val="20"/>
        </w:rPr>
      </w:pPr>
      <w:r w:rsidRPr="00DF5749">
        <w:rPr>
          <w:rFonts w:cstheme="minorHAnsi"/>
          <w:szCs w:val="20"/>
        </w:rPr>
        <w:t>For each value label, there should be a space between the hyphen (before and after). If value label is truncated, make sure it is written in full. For example, pharm., law., etc are not allowed.</w:t>
      </w:r>
    </w:p>
    <w:p w14:paraId="5401C86A" w14:textId="77777777" w:rsidR="00DF5749" w:rsidRPr="00DF5749" w:rsidRDefault="00DF5749" w:rsidP="006D00E0">
      <w:pPr>
        <w:tabs>
          <w:tab w:val="left" w:pos="360"/>
        </w:tabs>
        <w:spacing w:after="0"/>
        <w:rPr>
          <w:rFonts w:cstheme="minorHAnsi"/>
          <w:szCs w:val="20"/>
        </w:rPr>
      </w:pPr>
    </w:p>
    <w:p w14:paraId="0FEEEC2A" w14:textId="4C9039AF" w:rsidR="00933891" w:rsidRPr="00DF5749" w:rsidRDefault="00933891" w:rsidP="006D00E0">
      <w:pPr>
        <w:tabs>
          <w:tab w:val="left" w:pos="360"/>
        </w:tabs>
        <w:spacing w:after="0"/>
        <w:rPr>
          <w:rFonts w:cstheme="minorHAnsi"/>
          <w:szCs w:val="20"/>
        </w:rPr>
      </w:pPr>
      <w:r w:rsidRPr="00DF5749">
        <w:rPr>
          <w:rFonts w:cstheme="minorHAnsi"/>
          <w:szCs w:val="20"/>
        </w:rPr>
        <w:t>Code and name: Example: “1 - Pharmacist”; “2 - Engineer”; “3 - Lawyer”; etc.</w:t>
      </w:r>
    </w:p>
    <w:p w14:paraId="59170244" w14:textId="77777777" w:rsidR="0034531E" w:rsidRDefault="0034531E" w:rsidP="006D00E0">
      <w:pPr>
        <w:spacing w:after="0"/>
        <w:jc w:val="both"/>
        <w:rPr>
          <w:rFonts w:cstheme="minorHAnsi"/>
          <w:szCs w:val="20"/>
        </w:rPr>
      </w:pPr>
    </w:p>
    <w:p w14:paraId="18E14B87" w14:textId="5A8FC8CB" w:rsidR="00933891" w:rsidRPr="00DF5749" w:rsidRDefault="00933891" w:rsidP="006D00E0">
      <w:pPr>
        <w:spacing w:after="0"/>
        <w:jc w:val="both"/>
        <w:rPr>
          <w:rFonts w:cstheme="minorHAnsi"/>
        </w:rPr>
      </w:pPr>
      <w:r w:rsidRPr="00DF5749">
        <w:rPr>
          <w:rFonts w:cstheme="minorHAnsi"/>
          <w:szCs w:val="20"/>
        </w:rPr>
        <w:t>If classification is not ISCO, labels must be translated to English.  Make sure translation is correct from a language expert.</w:t>
      </w:r>
    </w:p>
    <w:p w14:paraId="7EE6D9A2" w14:textId="220B9469" w:rsidR="00112CBF" w:rsidRDefault="00112CBF" w:rsidP="006D00E0">
      <w:pPr>
        <w:spacing w:after="0"/>
        <w:rPr>
          <w:rFonts w:cstheme="minorHAnsi"/>
          <w:b/>
        </w:rPr>
      </w:pPr>
    </w:p>
    <w:p w14:paraId="63C238CA" w14:textId="3F654C10" w:rsidR="006765A8" w:rsidRDefault="009C77E0" w:rsidP="00ED6549">
      <w:pPr>
        <w:spacing w:after="0"/>
        <w:ind w:left="360"/>
        <w:jc w:val="both"/>
        <w:rPr>
          <w:rFonts w:cstheme="minorHAnsi"/>
          <w:b/>
          <w:bCs/>
          <w:color w:val="0000FF"/>
        </w:rPr>
      </w:pPr>
      <w:r w:rsidRPr="009C77E0">
        <w:rPr>
          <w:rFonts w:cstheme="minorHAnsi"/>
        </w:rPr>
        <w:t>Depending on the ISC</w:t>
      </w:r>
      <w:r>
        <w:rPr>
          <w:rFonts w:cstheme="minorHAnsi"/>
        </w:rPr>
        <w:t>O</w:t>
      </w:r>
      <w:r w:rsidRPr="009C77E0">
        <w:rPr>
          <w:rFonts w:cstheme="minorHAnsi"/>
        </w:rPr>
        <w:t xml:space="preserve"> digit level (2-, 3-. 4-level), one can label the variables by running the dofiles provided that are already in English.  </w:t>
      </w:r>
      <w:r w:rsidRPr="009C77E0">
        <w:rPr>
          <w:rFonts w:cstheme="minorHAnsi"/>
          <w:b/>
          <w:bCs/>
          <w:color w:val="0000FF"/>
        </w:rPr>
        <w:t>See Section 5.4 labeling dofiles.</w:t>
      </w:r>
      <w:r w:rsidR="00F15D5E">
        <w:rPr>
          <w:rFonts w:cstheme="minorHAnsi"/>
          <w:b/>
          <w:bCs/>
          <w:color w:val="0000FF"/>
        </w:rPr>
        <w:t xml:space="preserve"> </w:t>
      </w:r>
    </w:p>
    <w:p w14:paraId="2ECA5598" w14:textId="77777777" w:rsidR="00E06228" w:rsidRDefault="00E06228" w:rsidP="00E06228">
      <w:pPr>
        <w:spacing w:after="0"/>
        <w:rPr>
          <w:rFonts w:cstheme="minorHAnsi"/>
          <w:color w:val="000000" w:themeColor="text1"/>
        </w:rPr>
      </w:pPr>
    </w:p>
    <w:p w14:paraId="6B3BD1F4" w14:textId="667EF001" w:rsidR="00F15D5E" w:rsidRPr="006765A8" w:rsidRDefault="006765A8" w:rsidP="00E06228">
      <w:pPr>
        <w:spacing w:after="0"/>
        <w:rPr>
          <w:rFonts w:cstheme="minorHAnsi"/>
          <w:u w:val="single"/>
        </w:rPr>
      </w:pPr>
      <w:r w:rsidRPr="006765A8">
        <w:rPr>
          <w:rFonts w:cstheme="minorHAnsi"/>
          <w:color w:val="000000" w:themeColor="text1"/>
        </w:rPr>
        <w:t>Note:</w:t>
      </w:r>
      <w:r w:rsidRPr="006765A8">
        <w:rPr>
          <w:rFonts w:cstheme="minorHAnsi"/>
          <w:b/>
          <w:bCs/>
          <w:color w:val="000000" w:themeColor="text1"/>
        </w:rPr>
        <w:t xml:space="preserve"> </w:t>
      </w:r>
      <w:r w:rsidR="00F15D5E" w:rsidRPr="006765A8">
        <w:rPr>
          <w:rFonts w:cstheme="minorHAnsi"/>
          <w:u w:val="single"/>
        </w:rPr>
        <w:t>This will only apply if the country uses the same ISC</w:t>
      </w:r>
      <w:r w:rsidR="00EB09EA" w:rsidRPr="006765A8">
        <w:rPr>
          <w:rFonts w:cstheme="minorHAnsi"/>
          <w:u w:val="single"/>
        </w:rPr>
        <w:t>O</w:t>
      </w:r>
      <w:r w:rsidR="00F15D5E" w:rsidRPr="006765A8">
        <w:rPr>
          <w:rFonts w:cstheme="minorHAnsi"/>
          <w:u w:val="single"/>
        </w:rPr>
        <w:t xml:space="preserve"> classifications.</w:t>
      </w:r>
    </w:p>
    <w:p w14:paraId="31493306" w14:textId="77777777" w:rsidR="009C77E0" w:rsidRPr="00DF5749" w:rsidRDefault="009C77E0" w:rsidP="006D00E0">
      <w:pPr>
        <w:spacing w:after="0"/>
        <w:rPr>
          <w:rFonts w:cstheme="minorHAnsi"/>
          <w:b/>
        </w:rPr>
      </w:pPr>
    </w:p>
    <w:p w14:paraId="23D54F97" w14:textId="3779E1AD" w:rsidR="00D72040" w:rsidRPr="00DF5749" w:rsidRDefault="00D72040" w:rsidP="006D00E0">
      <w:pPr>
        <w:spacing w:after="0"/>
        <w:rPr>
          <w:rFonts w:cstheme="minorHAnsi"/>
          <w:b/>
        </w:rPr>
      </w:pPr>
      <w:r w:rsidRPr="00DF5749">
        <w:rPr>
          <w:rFonts w:cstheme="minorHAnsi"/>
          <w:b/>
        </w:rPr>
        <w:t xml:space="preserve">occup </w:t>
      </w:r>
    </w:p>
    <w:p w14:paraId="5DCC0DD3" w14:textId="77777777" w:rsidR="00B7359A" w:rsidRDefault="00DF5749" w:rsidP="006D00E0">
      <w:pPr>
        <w:spacing w:after="0"/>
        <w:jc w:val="both"/>
        <w:rPr>
          <w:rFonts w:cstheme="minorHAnsi"/>
        </w:rPr>
      </w:pPr>
      <w:r w:rsidRPr="00DF5749">
        <w:rPr>
          <w:rFonts w:cstheme="minorHAnsi"/>
        </w:rPr>
        <w:t>This</w:t>
      </w:r>
      <w:r w:rsidR="00D72040" w:rsidRPr="00DF5749">
        <w:rPr>
          <w:rFonts w:cstheme="minorHAnsi"/>
        </w:rPr>
        <w:t xml:space="preserve"> is a categorical variable that specifies the 1-digit </w:t>
      </w:r>
      <w:r w:rsidR="00D72040" w:rsidRPr="00DF5749">
        <w:rPr>
          <w:rFonts w:cstheme="minorHAnsi"/>
          <w:b/>
          <w:i/>
        </w:rPr>
        <w:t>occupation classification</w:t>
      </w:r>
      <w:r w:rsidR="00484972" w:rsidRPr="00DF5749">
        <w:rPr>
          <w:rFonts w:cstheme="minorHAnsi"/>
          <w:b/>
          <w:i/>
        </w:rPr>
        <w:t xml:space="preserve"> for </w:t>
      </w:r>
      <w:r w:rsidR="00D72040" w:rsidRPr="00DF5749">
        <w:rPr>
          <w:rFonts w:cstheme="minorHAnsi"/>
          <w:b/>
          <w:i/>
        </w:rPr>
        <w:t>the</w:t>
      </w:r>
      <w:r w:rsidR="00D72040" w:rsidRPr="00DF5749">
        <w:rPr>
          <w:rFonts w:cstheme="minorHAnsi"/>
        </w:rPr>
        <w:t xml:space="preserve"> </w:t>
      </w:r>
      <w:r w:rsidR="00D72040" w:rsidRPr="00DF5749">
        <w:rPr>
          <w:rFonts w:cstheme="minorHAnsi"/>
          <w:b/>
          <w:i/>
        </w:rPr>
        <w:t>main job</w:t>
      </w:r>
      <w:r w:rsidR="00D72040" w:rsidRPr="00DF5749">
        <w:rPr>
          <w:rFonts w:cstheme="minorHAnsi"/>
        </w:rPr>
        <w:t xml:space="preserve"> </w:t>
      </w:r>
      <w:r w:rsidR="00010F93" w:rsidRPr="00DF5749">
        <w:rPr>
          <w:rFonts w:cstheme="minorHAnsi"/>
          <w:b/>
          <w:i/>
        </w:rPr>
        <w:t xml:space="preserve">in the last 7 days </w:t>
      </w:r>
      <w:r w:rsidR="00D72040" w:rsidRPr="00DF5749">
        <w:rPr>
          <w:rFonts w:cstheme="minorHAnsi"/>
        </w:rPr>
        <w:t>of any individual with a job (</w:t>
      </w:r>
      <w:r w:rsidR="0034531E">
        <w:rPr>
          <w:rFonts w:cstheme="minorHAnsi"/>
        </w:rPr>
        <w:t>LSTATUS</w:t>
      </w:r>
      <w:r w:rsidR="00D72040" w:rsidRPr="00DF5749">
        <w:rPr>
          <w:rFonts w:cstheme="minorHAnsi"/>
        </w:rPr>
        <w:t>=1) and is missing otherwise</w:t>
      </w:r>
      <w:r w:rsidR="008A680E" w:rsidRPr="00DF5749">
        <w:rPr>
          <w:rFonts w:cstheme="minorHAnsi"/>
        </w:rPr>
        <w:t xml:space="preserve">. This variable is constructed for all persons administered this module in each questionnaire. For this reason, the lower age cutoff (and perhaps upper age cutoff) at which information is collected will vary from country to country. </w:t>
      </w:r>
    </w:p>
    <w:p w14:paraId="13ACC305" w14:textId="77777777" w:rsidR="00B7359A" w:rsidRDefault="00B7359A" w:rsidP="006D00E0">
      <w:pPr>
        <w:spacing w:after="0"/>
        <w:jc w:val="both"/>
        <w:rPr>
          <w:rFonts w:cstheme="minorHAnsi"/>
        </w:rPr>
      </w:pPr>
    </w:p>
    <w:p w14:paraId="1FCB7921" w14:textId="783B3D54" w:rsidR="002220AA" w:rsidRDefault="008A680E" w:rsidP="006D00E0">
      <w:pPr>
        <w:spacing w:after="0"/>
        <w:jc w:val="both"/>
        <w:rPr>
          <w:rFonts w:cstheme="minorHAnsi"/>
        </w:rPr>
      </w:pPr>
      <w:r w:rsidRPr="00DF5749">
        <w:rPr>
          <w:rFonts w:cstheme="minorHAnsi"/>
        </w:rPr>
        <w:t xml:space="preserve">Most surveys collect detailed information and then code it, without keeping the original data, no attempt has been made to correct or check the original coding. </w:t>
      </w:r>
    </w:p>
    <w:p w14:paraId="0586F41F" w14:textId="77777777" w:rsidR="002220AA" w:rsidRDefault="002220AA" w:rsidP="006D00E0">
      <w:pPr>
        <w:spacing w:after="0"/>
        <w:jc w:val="both"/>
        <w:rPr>
          <w:rFonts w:cstheme="minorHAnsi"/>
        </w:rPr>
      </w:pPr>
    </w:p>
    <w:p w14:paraId="48B005F3" w14:textId="70450BB1" w:rsidR="00D72040" w:rsidRPr="00DF5749" w:rsidRDefault="008A680E" w:rsidP="006D00E0">
      <w:pPr>
        <w:spacing w:after="0"/>
        <w:jc w:val="both"/>
        <w:rPr>
          <w:rFonts w:cstheme="minorHAnsi"/>
        </w:rPr>
      </w:pPr>
      <w:r w:rsidRPr="00DF5749">
        <w:rPr>
          <w:rFonts w:cstheme="minorHAnsi"/>
        </w:rPr>
        <w:t>The classification is based on the International Standard Classification of Occupations</w:t>
      </w:r>
      <w:r w:rsidR="00E46422" w:rsidRPr="00DF5749">
        <w:rPr>
          <w:rFonts w:cstheme="minorHAnsi"/>
          <w:szCs w:val="20"/>
        </w:rPr>
        <w:t xml:space="preserve"> (ISCO-08). The main categories subsume the following codes.</w:t>
      </w:r>
      <w:r w:rsidR="005164D7">
        <w:rPr>
          <w:rFonts w:cstheme="minorHAnsi"/>
          <w:szCs w:val="20"/>
        </w:rPr>
        <w:t xml:space="preserve"> </w:t>
      </w:r>
      <w:r w:rsidR="00D72040" w:rsidRPr="00DF5749">
        <w:rPr>
          <w:rFonts w:cstheme="minorHAnsi"/>
        </w:rPr>
        <w:t xml:space="preserve">Eleven categories after harmonization: </w:t>
      </w:r>
    </w:p>
    <w:p w14:paraId="23E119FD" w14:textId="77777777" w:rsidR="00D72040" w:rsidRPr="00F80ED5" w:rsidRDefault="00D72040" w:rsidP="006D00E0">
      <w:pPr>
        <w:pStyle w:val="ListParagraph"/>
        <w:spacing w:after="0"/>
        <w:contextualSpacing w:val="0"/>
        <w:rPr>
          <w:rFonts w:cstheme="minorHAnsi"/>
          <w:i/>
          <w:iCs/>
        </w:rPr>
      </w:pPr>
      <w:r w:rsidRPr="00F80ED5">
        <w:rPr>
          <w:rFonts w:cstheme="minorHAnsi"/>
          <w:i/>
          <w:iCs/>
        </w:rPr>
        <w:t xml:space="preserve">1 = Managers </w:t>
      </w:r>
    </w:p>
    <w:p w14:paraId="0DAEC92B" w14:textId="77777777" w:rsidR="00D72040" w:rsidRPr="00F80ED5" w:rsidRDefault="00D72040" w:rsidP="006D00E0">
      <w:pPr>
        <w:pStyle w:val="ListParagraph"/>
        <w:spacing w:after="0"/>
        <w:contextualSpacing w:val="0"/>
        <w:rPr>
          <w:rFonts w:cstheme="minorHAnsi"/>
          <w:i/>
          <w:iCs/>
        </w:rPr>
      </w:pPr>
      <w:r w:rsidRPr="00F80ED5">
        <w:rPr>
          <w:rFonts w:cstheme="minorHAnsi"/>
          <w:i/>
          <w:iCs/>
        </w:rPr>
        <w:t xml:space="preserve">2 = Professionals </w:t>
      </w:r>
    </w:p>
    <w:p w14:paraId="05682A53" w14:textId="77777777" w:rsidR="00D72040" w:rsidRPr="00F80ED5" w:rsidRDefault="00D72040" w:rsidP="006D00E0">
      <w:pPr>
        <w:pStyle w:val="ListParagraph"/>
        <w:spacing w:after="0"/>
        <w:contextualSpacing w:val="0"/>
        <w:rPr>
          <w:rFonts w:cstheme="minorHAnsi"/>
          <w:i/>
          <w:iCs/>
        </w:rPr>
      </w:pPr>
      <w:r w:rsidRPr="00F80ED5">
        <w:rPr>
          <w:rFonts w:cstheme="minorHAnsi"/>
          <w:i/>
          <w:iCs/>
        </w:rPr>
        <w:t xml:space="preserve">3 = Technicians and associate professionals </w:t>
      </w:r>
    </w:p>
    <w:p w14:paraId="082C725F" w14:textId="77777777" w:rsidR="00D72040" w:rsidRPr="00F80ED5" w:rsidRDefault="00D72040" w:rsidP="006D00E0">
      <w:pPr>
        <w:pStyle w:val="ListParagraph"/>
        <w:spacing w:after="0"/>
        <w:contextualSpacing w:val="0"/>
        <w:rPr>
          <w:rFonts w:cstheme="minorHAnsi"/>
          <w:i/>
          <w:iCs/>
        </w:rPr>
      </w:pPr>
      <w:r w:rsidRPr="00F80ED5">
        <w:rPr>
          <w:rFonts w:cstheme="minorHAnsi"/>
          <w:i/>
          <w:iCs/>
        </w:rPr>
        <w:t xml:space="preserve">4 = Clerical support workers </w:t>
      </w:r>
    </w:p>
    <w:p w14:paraId="2C2C4D2D" w14:textId="77777777" w:rsidR="00D72040" w:rsidRPr="00F80ED5" w:rsidRDefault="00D72040" w:rsidP="00DF5749">
      <w:pPr>
        <w:pStyle w:val="ListParagraph"/>
        <w:spacing w:after="0"/>
        <w:contextualSpacing w:val="0"/>
        <w:rPr>
          <w:rFonts w:cstheme="minorHAnsi"/>
          <w:i/>
          <w:iCs/>
        </w:rPr>
      </w:pPr>
      <w:r w:rsidRPr="00F80ED5">
        <w:rPr>
          <w:rFonts w:cstheme="minorHAnsi"/>
          <w:i/>
          <w:iCs/>
        </w:rPr>
        <w:t xml:space="preserve">5 = Service and sales workers </w:t>
      </w:r>
    </w:p>
    <w:p w14:paraId="3A9986B3" w14:textId="77777777" w:rsidR="00D72040" w:rsidRPr="00F80ED5" w:rsidRDefault="00D72040" w:rsidP="00DF5749">
      <w:pPr>
        <w:pStyle w:val="ListParagraph"/>
        <w:spacing w:after="0"/>
        <w:contextualSpacing w:val="0"/>
        <w:rPr>
          <w:rFonts w:cstheme="minorHAnsi"/>
          <w:i/>
          <w:iCs/>
        </w:rPr>
      </w:pPr>
      <w:r w:rsidRPr="00F80ED5">
        <w:rPr>
          <w:rFonts w:cstheme="minorHAnsi"/>
          <w:i/>
          <w:iCs/>
        </w:rPr>
        <w:t>6 = Skilled agricultural, forestry and fishery workers</w:t>
      </w:r>
    </w:p>
    <w:p w14:paraId="2ED14237" w14:textId="77777777" w:rsidR="00D72040" w:rsidRPr="00F80ED5" w:rsidRDefault="00D72040" w:rsidP="00DF5749">
      <w:pPr>
        <w:pStyle w:val="ListParagraph"/>
        <w:spacing w:after="0"/>
        <w:contextualSpacing w:val="0"/>
        <w:rPr>
          <w:rFonts w:cstheme="minorHAnsi"/>
          <w:i/>
          <w:iCs/>
        </w:rPr>
      </w:pPr>
      <w:r w:rsidRPr="00F80ED5">
        <w:rPr>
          <w:rFonts w:cstheme="minorHAnsi"/>
          <w:i/>
          <w:iCs/>
        </w:rPr>
        <w:t>7 = Craft and related trades workers</w:t>
      </w:r>
    </w:p>
    <w:p w14:paraId="2CE612DF" w14:textId="77777777" w:rsidR="00D72040" w:rsidRPr="00F80ED5" w:rsidRDefault="00D72040" w:rsidP="00DF5749">
      <w:pPr>
        <w:pStyle w:val="ListParagraph"/>
        <w:spacing w:after="0"/>
        <w:contextualSpacing w:val="0"/>
        <w:rPr>
          <w:rFonts w:cstheme="minorHAnsi"/>
          <w:i/>
          <w:iCs/>
        </w:rPr>
      </w:pPr>
      <w:r w:rsidRPr="00F80ED5">
        <w:rPr>
          <w:rFonts w:cstheme="minorHAnsi"/>
          <w:i/>
          <w:iCs/>
        </w:rPr>
        <w:t xml:space="preserve">8 = Plant and machine operators, and assemblers </w:t>
      </w:r>
    </w:p>
    <w:p w14:paraId="116EB527" w14:textId="77777777" w:rsidR="00D72040" w:rsidRPr="00F80ED5" w:rsidRDefault="00D72040" w:rsidP="00DF5749">
      <w:pPr>
        <w:pStyle w:val="ListParagraph"/>
        <w:spacing w:after="0"/>
        <w:contextualSpacing w:val="0"/>
        <w:rPr>
          <w:rFonts w:cstheme="minorHAnsi"/>
          <w:i/>
          <w:iCs/>
        </w:rPr>
      </w:pPr>
      <w:r w:rsidRPr="00F80ED5">
        <w:rPr>
          <w:rFonts w:cstheme="minorHAnsi"/>
          <w:i/>
          <w:iCs/>
        </w:rPr>
        <w:t xml:space="preserve">9 = Elementary occupations </w:t>
      </w:r>
    </w:p>
    <w:p w14:paraId="5F285F39" w14:textId="77777777" w:rsidR="00D72040" w:rsidRPr="00F80ED5" w:rsidRDefault="00D72040" w:rsidP="00DF5749">
      <w:pPr>
        <w:pStyle w:val="ListParagraph"/>
        <w:spacing w:after="0"/>
        <w:contextualSpacing w:val="0"/>
        <w:rPr>
          <w:rFonts w:cstheme="minorHAnsi"/>
          <w:i/>
          <w:iCs/>
        </w:rPr>
      </w:pPr>
      <w:r w:rsidRPr="00F80ED5">
        <w:rPr>
          <w:rFonts w:cstheme="minorHAnsi"/>
          <w:i/>
          <w:iCs/>
        </w:rPr>
        <w:t xml:space="preserve">10 = Armed forces occupations </w:t>
      </w:r>
    </w:p>
    <w:p w14:paraId="2ADA078B" w14:textId="0FFE1881" w:rsidR="00D72040" w:rsidRPr="00F80ED5" w:rsidRDefault="00D72040" w:rsidP="00DF5749">
      <w:pPr>
        <w:pStyle w:val="ListParagraph"/>
        <w:spacing w:after="0"/>
        <w:contextualSpacing w:val="0"/>
        <w:rPr>
          <w:rFonts w:cstheme="minorHAnsi"/>
          <w:i/>
          <w:iCs/>
        </w:rPr>
      </w:pPr>
      <w:r w:rsidRPr="00F80ED5">
        <w:rPr>
          <w:rFonts w:cstheme="minorHAnsi"/>
          <w:i/>
          <w:iCs/>
        </w:rPr>
        <w:t>99 = Other/unspecified</w:t>
      </w:r>
    </w:p>
    <w:p w14:paraId="08B19E48" w14:textId="77777777" w:rsidR="008E7428" w:rsidRDefault="008E7428" w:rsidP="006D00E0">
      <w:pPr>
        <w:spacing w:after="0"/>
        <w:rPr>
          <w:rFonts w:cstheme="minorHAnsi"/>
          <w:sz w:val="20"/>
          <w:szCs w:val="20"/>
        </w:rPr>
      </w:pPr>
    </w:p>
    <w:p w14:paraId="21FECC7B" w14:textId="41E5AC80" w:rsidR="006D00E0" w:rsidRPr="008E7428" w:rsidRDefault="008E7428" w:rsidP="006D00E0">
      <w:pPr>
        <w:spacing w:after="0"/>
        <w:rPr>
          <w:rFonts w:cstheme="minorHAnsi"/>
          <w:u w:val="single"/>
        </w:rPr>
      </w:pPr>
      <w:r w:rsidRPr="008E7428">
        <w:rPr>
          <w:rFonts w:cstheme="minorHAnsi"/>
        </w:rPr>
        <w:t xml:space="preserve">Note: </w:t>
      </w:r>
      <w:r w:rsidRPr="008E7428">
        <w:rPr>
          <w:rFonts w:cstheme="minorHAnsi"/>
          <w:u w:val="single"/>
        </w:rPr>
        <w:t xml:space="preserve">See Annex III.3 for ISCO details and how to map the </w:t>
      </w:r>
      <w:r w:rsidR="00B47492">
        <w:rPr>
          <w:rFonts w:cstheme="minorHAnsi"/>
          <w:u w:val="single"/>
        </w:rPr>
        <w:t xml:space="preserve">country </w:t>
      </w:r>
      <w:r w:rsidRPr="008E7428">
        <w:rPr>
          <w:rFonts w:cstheme="minorHAnsi"/>
          <w:u w:val="single"/>
        </w:rPr>
        <w:t>classifications.</w:t>
      </w:r>
    </w:p>
    <w:p w14:paraId="40D28EF1" w14:textId="77777777" w:rsidR="008E7428" w:rsidRPr="006D00E0" w:rsidRDefault="008E7428" w:rsidP="006D00E0">
      <w:pPr>
        <w:spacing w:after="0"/>
        <w:rPr>
          <w:rFonts w:cstheme="minorHAnsi"/>
        </w:rPr>
      </w:pPr>
    </w:p>
    <w:p w14:paraId="09602050" w14:textId="4713EF37" w:rsidR="00D72040" w:rsidRPr="00DF5749" w:rsidRDefault="00D72040" w:rsidP="00DF5749">
      <w:pPr>
        <w:spacing w:after="0"/>
        <w:rPr>
          <w:rFonts w:cstheme="minorHAnsi"/>
          <w:b/>
        </w:rPr>
      </w:pPr>
      <w:r w:rsidRPr="00DF5749">
        <w:rPr>
          <w:rFonts w:cstheme="minorHAnsi"/>
          <w:b/>
        </w:rPr>
        <w:t>wage_nc</w:t>
      </w:r>
    </w:p>
    <w:p w14:paraId="2AA317CE" w14:textId="30AC8020" w:rsidR="005A7DC5" w:rsidRDefault="0034531E" w:rsidP="00DF5749">
      <w:pPr>
        <w:spacing w:after="0"/>
        <w:jc w:val="both"/>
        <w:rPr>
          <w:rFonts w:cstheme="minorHAnsi"/>
        </w:rPr>
      </w:pPr>
      <w:r>
        <w:rPr>
          <w:rFonts w:cstheme="minorHAnsi"/>
        </w:rPr>
        <w:t xml:space="preserve">This </w:t>
      </w:r>
      <w:r w:rsidR="007F1474" w:rsidRPr="00DF5749">
        <w:rPr>
          <w:rFonts w:cstheme="minorHAnsi"/>
        </w:rPr>
        <w:t>is a continuous variable that specifies the</w:t>
      </w:r>
      <w:r w:rsidR="007F1474" w:rsidRPr="00DF5749">
        <w:rPr>
          <w:rFonts w:cstheme="minorHAnsi"/>
          <w:b/>
          <w:i/>
        </w:rPr>
        <w:t xml:space="preserve"> last wage payment in local currency</w:t>
      </w:r>
      <w:r w:rsidR="007F1474" w:rsidRPr="00DF5749">
        <w:rPr>
          <w:rFonts w:cstheme="minorHAnsi"/>
        </w:rPr>
        <w:t xml:space="preserve"> of any individual (</w:t>
      </w:r>
      <w:r>
        <w:rPr>
          <w:rFonts w:cstheme="minorHAnsi"/>
        </w:rPr>
        <w:t>LSTATUS</w:t>
      </w:r>
      <w:r w:rsidR="007F1474" w:rsidRPr="00DF5749">
        <w:rPr>
          <w:rFonts w:cstheme="minorHAnsi"/>
        </w:rPr>
        <w:t xml:space="preserve">=1 &amp; </w:t>
      </w:r>
      <w:r>
        <w:rPr>
          <w:rFonts w:cstheme="minorHAnsi"/>
        </w:rPr>
        <w:t>EMPSTAT</w:t>
      </w:r>
      <w:r w:rsidR="007F1474" w:rsidRPr="00DF5749">
        <w:rPr>
          <w:rFonts w:cstheme="minorHAnsi"/>
        </w:rPr>
        <w:t>=1) in its primary occupation at the reference period reported in the survey and it is missing otherwise. The wage should come from the main job, in other words, the job that the person dedicated most time in the week preceding the survey.</w:t>
      </w:r>
      <w:r w:rsidR="00972E16">
        <w:rPr>
          <w:rStyle w:val="FootnoteReference"/>
          <w:rFonts w:cstheme="minorHAnsi"/>
        </w:rPr>
        <w:footnoteReference w:id="12"/>
      </w:r>
      <w:r w:rsidR="007F1474" w:rsidRPr="00DF5749">
        <w:rPr>
          <w:rFonts w:cstheme="minorHAnsi"/>
        </w:rPr>
        <w:t xml:space="preserve"> </w:t>
      </w:r>
    </w:p>
    <w:p w14:paraId="7E6CD30A" w14:textId="77777777" w:rsidR="005A7DC5" w:rsidRDefault="005A7DC5" w:rsidP="00DF5749">
      <w:pPr>
        <w:spacing w:after="0"/>
        <w:jc w:val="both"/>
        <w:rPr>
          <w:rFonts w:cstheme="minorHAnsi"/>
        </w:rPr>
      </w:pPr>
    </w:p>
    <w:p w14:paraId="249D9FDA" w14:textId="4DD4F94D" w:rsidR="0034531E" w:rsidRDefault="007F1474" w:rsidP="00DF5749">
      <w:pPr>
        <w:spacing w:after="0"/>
        <w:jc w:val="both"/>
        <w:rPr>
          <w:rFonts w:cstheme="minorHAnsi"/>
        </w:rPr>
      </w:pPr>
      <w:r w:rsidRPr="00DF5749">
        <w:rPr>
          <w:rFonts w:cstheme="minorHAnsi"/>
        </w:rPr>
        <w:t xml:space="preserve">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7907AF22" w14:textId="77777777" w:rsidR="0034531E" w:rsidRDefault="0034531E" w:rsidP="00DF5749">
      <w:pPr>
        <w:spacing w:after="0"/>
        <w:jc w:val="both"/>
        <w:rPr>
          <w:rFonts w:cstheme="minorHAnsi"/>
        </w:rPr>
      </w:pPr>
    </w:p>
    <w:p w14:paraId="71200C39" w14:textId="6A3420B5" w:rsidR="007F1474" w:rsidRPr="00DF5749" w:rsidRDefault="007F1474" w:rsidP="00DF5749">
      <w:pPr>
        <w:spacing w:after="0"/>
        <w:jc w:val="both"/>
        <w:rPr>
          <w:rFonts w:cstheme="minorHAnsi"/>
        </w:rPr>
      </w:pPr>
      <w:r w:rsidRPr="00DF5749">
        <w:rPr>
          <w:rFonts w:cstheme="minorHAnsi"/>
        </w:rPr>
        <w:t xml:space="preserve">Notes: </w:t>
      </w:r>
    </w:p>
    <w:p w14:paraId="7581D96B" w14:textId="77777777" w:rsidR="007F1474" w:rsidRPr="0053526C" w:rsidRDefault="007F1474" w:rsidP="00542E7F">
      <w:pPr>
        <w:pStyle w:val="ListParagraph"/>
        <w:numPr>
          <w:ilvl w:val="0"/>
          <w:numId w:val="8"/>
        </w:numPr>
        <w:spacing w:after="0"/>
        <w:contextualSpacing w:val="0"/>
        <w:jc w:val="both"/>
        <w:rPr>
          <w:rFonts w:cstheme="minorHAnsi"/>
          <w:u w:val="single"/>
        </w:rPr>
      </w:pPr>
      <w:r w:rsidRPr="0053526C">
        <w:rPr>
          <w:rFonts w:cstheme="minorHAnsi"/>
          <w:u w:val="single"/>
        </w:rPr>
        <w:t xml:space="preserve">For all those with self-employment or owners of own businesses, this should be </w:t>
      </w:r>
      <w:r w:rsidRPr="0053526C">
        <w:rPr>
          <w:rFonts w:cstheme="minorHAnsi"/>
          <w:i/>
          <w:u w:val="single"/>
        </w:rPr>
        <w:t>net revenues</w:t>
      </w:r>
      <w:r w:rsidRPr="0053526C">
        <w:rPr>
          <w:rFonts w:cstheme="minorHAnsi"/>
          <w:u w:val="single"/>
        </w:rPr>
        <w:t xml:space="preserve"> (net of all costs EXCEPT for tax payments) or the amount of salary taken from the business. Due to the almost complete lack of information on taxes, the wage from main job is NOT net of taxes.</w:t>
      </w:r>
    </w:p>
    <w:p w14:paraId="117EE1AC" w14:textId="025EE539" w:rsidR="007F1474" w:rsidRPr="0053526C" w:rsidRDefault="00495F1B" w:rsidP="00542E7F">
      <w:pPr>
        <w:pStyle w:val="ListParagraph"/>
        <w:numPr>
          <w:ilvl w:val="0"/>
          <w:numId w:val="8"/>
        </w:numPr>
        <w:spacing w:after="0"/>
        <w:contextualSpacing w:val="0"/>
        <w:jc w:val="both"/>
        <w:rPr>
          <w:rFonts w:cstheme="minorHAnsi"/>
          <w:u w:val="single"/>
        </w:rPr>
      </w:pPr>
      <w:r>
        <w:rPr>
          <w:rFonts w:cstheme="minorHAnsi"/>
          <w:u w:val="single"/>
        </w:rPr>
        <w:t>N</w:t>
      </w:r>
      <w:r w:rsidR="007F1474" w:rsidRPr="0053526C">
        <w:rPr>
          <w:rFonts w:cstheme="minorHAnsi"/>
          <w:u w:val="single"/>
        </w:rPr>
        <w:t>on-paid employees (</w:t>
      </w:r>
      <w:r w:rsidR="00F8114D" w:rsidRPr="0053526C">
        <w:rPr>
          <w:rFonts w:cstheme="minorHAnsi"/>
          <w:u w:val="single"/>
        </w:rPr>
        <w:t>EMPSTAT</w:t>
      </w:r>
      <w:r w:rsidR="007F1474" w:rsidRPr="0053526C">
        <w:rPr>
          <w:rFonts w:cstheme="minorHAnsi"/>
          <w:u w:val="single"/>
        </w:rPr>
        <w:t xml:space="preserve">=2) should have </w:t>
      </w:r>
      <w:r w:rsidR="00F8114D" w:rsidRPr="0053526C">
        <w:rPr>
          <w:rFonts w:cstheme="minorHAnsi"/>
          <w:u w:val="single"/>
        </w:rPr>
        <w:t>WAGE</w:t>
      </w:r>
      <w:r w:rsidR="007F1474" w:rsidRPr="0053526C">
        <w:rPr>
          <w:rFonts w:cstheme="minorHAnsi"/>
          <w:u w:val="single"/>
        </w:rPr>
        <w:t>=0.</w:t>
      </w:r>
    </w:p>
    <w:p w14:paraId="4BA44A71" w14:textId="10D2B693" w:rsidR="007F1474" w:rsidRPr="0053526C" w:rsidRDefault="007F1474" w:rsidP="00542E7F">
      <w:pPr>
        <w:pStyle w:val="ListParagraph"/>
        <w:numPr>
          <w:ilvl w:val="0"/>
          <w:numId w:val="8"/>
        </w:numPr>
        <w:spacing w:after="0"/>
        <w:contextualSpacing w:val="0"/>
        <w:jc w:val="both"/>
        <w:rPr>
          <w:rFonts w:cstheme="minorHAnsi"/>
          <w:u w:val="single"/>
        </w:rPr>
      </w:pPr>
      <w:r w:rsidRPr="0053526C">
        <w:rPr>
          <w:rFonts w:cstheme="minorHAnsi"/>
          <w:u w:val="single"/>
        </w:rPr>
        <w:t>The reference period of the</w:t>
      </w:r>
      <w:r w:rsidR="00A12052" w:rsidRPr="0053526C">
        <w:rPr>
          <w:rFonts w:cstheme="minorHAnsi"/>
          <w:u w:val="single"/>
        </w:rPr>
        <w:t xml:space="preserve"> WAGE_NC</w:t>
      </w:r>
      <w:r w:rsidRPr="0053526C">
        <w:rPr>
          <w:rFonts w:cstheme="minorHAnsi"/>
          <w:u w:val="single"/>
        </w:rPr>
        <w:t xml:space="preserve"> will be recorded in the</w:t>
      </w:r>
      <w:r w:rsidR="004A4BF3" w:rsidRPr="0053526C">
        <w:rPr>
          <w:rFonts w:cstheme="minorHAnsi"/>
          <w:u w:val="single"/>
        </w:rPr>
        <w:t xml:space="preserve"> UNITWAGE</w:t>
      </w:r>
      <w:r w:rsidRPr="0053526C">
        <w:rPr>
          <w:rFonts w:cstheme="minorHAnsi"/>
          <w:u w:val="single"/>
        </w:rPr>
        <w:t xml:space="preserve"> variable.</w:t>
      </w:r>
    </w:p>
    <w:p w14:paraId="5B595D6E" w14:textId="6F646118" w:rsidR="00E9775B" w:rsidRPr="00DF5749" w:rsidRDefault="00E9775B" w:rsidP="00DF5749">
      <w:pPr>
        <w:spacing w:after="0"/>
        <w:jc w:val="both"/>
        <w:rPr>
          <w:rFonts w:cstheme="minorHAnsi"/>
        </w:rPr>
      </w:pPr>
    </w:p>
    <w:p w14:paraId="5523A847" w14:textId="6247745F" w:rsidR="00E9775B" w:rsidRPr="00DF5749" w:rsidRDefault="00E9775B" w:rsidP="00DF5749">
      <w:pPr>
        <w:pStyle w:val="varname"/>
        <w:spacing w:line="259" w:lineRule="auto"/>
      </w:pPr>
      <w:r w:rsidRPr="00DF5749">
        <w:t>unitwage</w:t>
      </w:r>
    </w:p>
    <w:p w14:paraId="53FB833C" w14:textId="0C5E2849" w:rsidR="00E9775B" w:rsidRPr="00DF5749" w:rsidRDefault="004A4BF3" w:rsidP="006D00E0">
      <w:pPr>
        <w:spacing w:after="0"/>
        <w:jc w:val="both"/>
        <w:rPr>
          <w:rFonts w:cstheme="minorHAnsi"/>
        </w:rPr>
      </w:pPr>
      <w:r>
        <w:rPr>
          <w:rFonts w:cstheme="minorHAnsi"/>
        </w:rPr>
        <w:t xml:space="preserve">This </w:t>
      </w:r>
      <w:r w:rsidR="00E9775B" w:rsidRPr="00DF5749">
        <w:rPr>
          <w:rFonts w:cstheme="minorHAnsi"/>
        </w:rPr>
        <w:t>is a categorical variable that specifies the time reference for the</w:t>
      </w:r>
      <w:r>
        <w:rPr>
          <w:rFonts w:cstheme="minorHAnsi"/>
        </w:rPr>
        <w:t xml:space="preserve"> WAGE_NC</w:t>
      </w:r>
      <w:r w:rsidR="00E9775B" w:rsidRPr="00DF5749">
        <w:rPr>
          <w:rFonts w:cstheme="minorHAnsi"/>
        </w:rPr>
        <w:t xml:space="preserve"> variable. It specifies the time unit measurement for the wages of any individual (</w:t>
      </w:r>
      <w:r w:rsidR="00F8114D">
        <w:rPr>
          <w:rFonts w:cstheme="minorHAnsi"/>
        </w:rPr>
        <w:t>LSTATUS</w:t>
      </w:r>
      <w:r w:rsidR="00E9775B" w:rsidRPr="00DF5749">
        <w:rPr>
          <w:rFonts w:cstheme="minorHAnsi"/>
        </w:rPr>
        <w:t xml:space="preserve">=1 &amp; </w:t>
      </w:r>
      <w:r w:rsidR="00F8114D">
        <w:rPr>
          <w:rFonts w:cstheme="minorHAnsi"/>
        </w:rPr>
        <w:t>EMPSTAT</w:t>
      </w:r>
      <w:r w:rsidR="00E9775B" w:rsidRPr="00DF5749">
        <w:rPr>
          <w:rFonts w:cstheme="minorHAnsi"/>
        </w:rPr>
        <w:t xml:space="preserve">=1) and it is missing otherwise. Acceptable values include: </w:t>
      </w:r>
    </w:p>
    <w:p w14:paraId="72E66DA9" w14:textId="77777777" w:rsidR="00E9775B" w:rsidRPr="00F80ED5" w:rsidRDefault="00E9775B" w:rsidP="006D00E0">
      <w:pPr>
        <w:pStyle w:val="ListParagraph"/>
        <w:spacing w:after="0"/>
        <w:contextualSpacing w:val="0"/>
        <w:rPr>
          <w:rFonts w:cstheme="minorHAnsi"/>
          <w:i/>
          <w:iCs/>
        </w:rPr>
      </w:pPr>
      <w:r w:rsidRPr="00F80ED5">
        <w:rPr>
          <w:rFonts w:cstheme="minorHAnsi"/>
          <w:i/>
          <w:iCs/>
        </w:rPr>
        <w:t xml:space="preserve">1 = Daily </w:t>
      </w:r>
    </w:p>
    <w:p w14:paraId="0D09D692" w14:textId="77777777" w:rsidR="00E9775B" w:rsidRPr="00F80ED5" w:rsidRDefault="00E9775B" w:rsidP="006D00E0">
      <w:pPr>
        <w:pStyle w:val="ListParagraph"/>
        <w:spacing w:after="0"/>
        <w:contextualSpacing w:val="0"/>
        <w:rPr>
          <w:rFonts w:cstheme="minorHAnsi"/>
          <w:i/>
          <w:iCs/>
        </w:rPr>
      </w:pPr>
      <w:r w:rsidRPr="00F80ED5">
        <w:rPr>
          <w:rFonts w:cstheme="minorHAnsi"/>
          <w:i/>
          <w:iCs/>
        </w:rPr>
        <w:t xml:space="preserve">2 = Weekly </w:t>
      </w:r>
    </w:p>
    <w:p w14:paraId="4D79615A" w14:textId="77777777" w:rsidR="00E9775B" w:rsidRPr="00F80ED5" w:rsidRDefault="00E9775B" w:rsidP="006D00E0">
      <w:pPr>
        <w:pStyle w:val="ListParagraph"/>
        <w:spacing w:after="0"/>
        <w:contextualSpacing w:val="0"/>
        <w:rPr>
          <w:rFonts w:ascii="Calibri" w:hAnsi="Calibri" w:cs="Calibri"/>
          <w:i/>
          <w:iCs/>
        </w:rPr>
      </w:pPr>
      <w:r w:rsidRPr="00F80ED5">
        <w:rPr>
          <w:rFonts w:cstheme="minorHAnsi"/>
          <w:i/>
          <w:iCs/>
        </w:rPr>
        <w:t>3 = Every two week</w:t>
      </w:r>
      <w:r w:rsidRPr="00F80ED5">
        <w:rPr>
          <w:rFonts w:ascii="Calibri" w:hAnsi="Calibri" w:cs="Calibri"/>
          <w:i/>
          <w:iCs/>
        </w:rPr>
        <w:t xml:space="preserve">s </w:t>
      </w:r>
    </w:p>
    <w:p w14:paraId="44988A05" w14:textId="77777777" w:rsidR="00E9775B" w:rsidRPr="00F80ED5" w:rsidRDefault="00E9775B" w:rsidP="006D00E0">
      <w:pPr>
        <w:pStyle w:val="ListParagraph"/>
        <w:spacing w:after="0"/>
        <w:contextualSpacing w:val="0"/>
        <w:rPr>
          <w:rFonts w:ascii="Calibri" w:hAnsi="Calibri" w:cs="Calibri"/>
          <w:i/>
          <w:iCs/>
        </w:rPr>
      </w:pPr>
      <w:r w:rsidRPr="00F80ED5">
        <w:rPr>
          <w:rFonts w:ascii="Calibri" w:hAnsi="Calibri" w:cs="Calibri"/>
          <w:i/>
          <w:iCs/>
        </w:rPr>
        <w:t>4 = Every two months</w:t>
      </w:r>
    </w:p>
    <w:p w14:paraId="2AF3B0DE" w14:textId="77777777" w:rsidR="00E9775B" w:rsidRPr="00F80ED5" w:rsidRDefault="00E9775B" w:rsidP="006D00E0">
      <w:pPr>
        <w:pStyle w:val="ListParagraph"/>
        <w:spacing w:after="0"/>
        <w:contextualSpacing w:val="0"/>
        <w:rPr>
          <w:rFonts w:ascii="Calibri" w:hAnsi="Calibri" w:cs="Calibri"/>
          <w:i/>
          <w:iCs/>
        </w:rPr>
      </w:pPr>
      <w:r w:rsidRPr="00F80ED5">
        <w:rPr>
          <w:rFonts w:ascii="Calibri" w:hAnsi="Calibri" w:cs="Calibri"/>
          <w:i/>
          <w:iCs/>
        </w:rPr>
        <w:t xml:space="preserve">5 = Monthly </w:t>
      </w:r>
    </w:p>
    <w:p w14:paraId="61D50053" w14:textId="77777777" w:rsidR="00E9775B" w:rsidRPr="00F80ED5" w:rsidRDefault="00E9775B" w:rsidP="006D00E0">
      <w:pPr>
        <w:pStyle w:val="ListParagraph"/>
        <w:spacing w:after="0"/>
        <w:contextualSpacing w:val="0"/>
        <w:rPr>
          <w:rFonts w:ascii="Calibri" w:hAnsi="Calibri" w:cs="Calibri"/>
          <w:i/>
          <w:iCs/>
        </w:rPr>
      </w:pPr>
      <w:r w:rsidRPr="00F80ED5">
        <w:rPr>
          <w:rFonts w:ascii="Calibri" w:hAnsi="Calibri" w:cs="Calibri"/>
          <w:i/>
          <w:iCs/>
        </w:rPr>
        <w:t>6 = Quarterly</w:t>
      </w:r>
    </w:p>
    <w:p w14:paraId="437A5B86" w14:textId="77777777" w:rsidR="00E9775B" w:rsidRPr="00F80ED5" w:rsidRDefault="00E9775B" w:rsidP="006D00E0">
      <w:pPr>
        <w:pStyle w:val="ListParagraph"/>
        <w:spacing w:after="0"/>
        <w:contextualSpacing w:val="0"/>
        <w:rPr>
          <w:rFonts w:ascii="Calibri" w:hAnsi="Calibri" w:cs="Calibri"/>
          <w:i/>
          <w:iCs/>
        </w:rPr>
      </w:pPr>
      <w:r w:rsidRPr="00F80ED5">
        <w:rPr>
          <w:rFonts w:ascii="Calibri" w:hAnsi="Calibri" w:cs="Calibri"/>
          <w:i/>
          <w:iCs/>
        </w:rPr>
        <w:t>7 = Every six months</w:t>
      </w:r>
    </w:p>
    <w:p w14:paraId="481608AF" w14:textId="77777777" w:rsidR="00E9775B" w:rsidRPr="00F80ED5" w:rsidRDefault="00E9775B" w:rsidP="006D00E0">
      <w:pPr>
        <w:pStyle w:val="ListParagraph"/>
        <w:spacing w:after="0"/>
        <w:contextualSpacing w:val="0"/>
        <w:rPr>
          <w:rFonts w:ascii="Calibri" w:hAnsi="Calibri" w:cs="Calibri"/>
          <w:i/>
          <w:iCs/>
        </w:rPr>
      </w:pPr>
      <w:r w:rsidRPr="00F80ED5">
        <w:rPr>
          <w:rFonts w:ascii="Calibri" w:hAnsi="Calibri" w:cs="Calibri"/>
          <w:i/>
          <w:iCs/>
        </w:rPr>
        <w:t>8 = Annually</w:t>
      </w:r>
    </w:p>
    <w:p w14:paraId="1057F5B9" w14:textId="77777777" w:rsidR="00E9775B" w:rsidRPr="00F80ED5" w:rsidRDefault="00E9775B" w:rsidP="006D00E0">
      <w:pPr>
        <w:pStyle w:val="ListParagraph"/>
        <w:spacing w:after="0"/>
        <w:contextualSpacing w:val="0"/>
        <w:rPr>
          <w:rFonts w:ascii="Calibri" w:hAnsi="Calibri" w:cs="Calibri"/>
          <w:i/>
          <w:iCs/>
        </w:rPr>
      </w:pPr>
      <w:r w:rsidRPr="00F80ED5">
        <w:rPr>
          <w:rFonts w:ascii="Calibri" w:hAnsi="Calibri" w:cs="Calibri"/>
          <w:i/>
          <w:iCs/>
        </w:rPr>
        <w:t xml:space="preserve">9 = Hourly </w:t>
      </w:r>
    </w:p>
    <w:p w14:paraId="197A6D03" w14:textId="77777777" w:rsidR="00E9775B" w:rsidRPr="00F80ED5" w:rsidRDefault="00E9775B" w:rsidP="006D00E0">
      <w:pPr>
        <w:pStyle w:val="ListParagraph"/>
        <w:spacing w:after="0"/>
        <w:contextualSpacing w:val="0"/>
        <w:rPr>
          <w:rFonts w:ascii="Calibri" w:hAnsi="Calibri" w:cs="Calibri"/>
          <w:i/>
          <w:iCs/>
        </w:rPr>
      </w:pPr>
      <w:r w:rsidRPr="00F80ED5">
        <w:rPr>
          <w:rFonts w:ascii="Calibri" w:hAnsi="Calibri" w:cs="Calibri"/>
          <w:i/>
          <w:iCs/>
        </w:rPr>
        <w:t>10 = Other</w:t>
      </w:r>
    </w:p>
    <w:p w14:paraId="7AE09CA7" w14:textId="77777777" w:rsidR="00112CBF" w:rsidRDefault="00112CBF" w:rsidP="006D00E0">
      <w:pPr>
        <w:pStyle w:val="varname"/>
        <w:spacing w:line="259" w:lineRule="auto"/>
      </w:pPr>
    </w:p>
    <w:p w14:paraId="198EB092" w14:textId="79382B43" w:rsidR="0047221A" w:rsidRPr="006C23C9" w:rsidRDefault="0047221A" w:rsidP="006D00E0">
      <w:pPr>
        <w:pStyle w:val="varname"/>
        <w:spacing w:line="259" w:lineRule="auto"/>
      </w:pPr>
      <w:r w:rsidRPr="006C23C9">
        <w:t xml:space="preserve">whours </w:t>
      </w:r>
    </w:p>
    <w:p w14:paraId="1D5E7EAF" w14:textId="77777777" w:rsidR="005A7DC5" w:rsidRDefault="004A4BF3" w:rsidP="006D00E0">
      <w:pPr>
        <w:spacing w:after="0"/>
        <w:jc w:val="both"/>
        <w:rPr>
          <w:rFonts w:ascii="Calibri" w:hAnsi="Calibri" w:cs="Calibri"/>
        </w:rPr>
      </w:pPr>
      <w:r>
        <w:rPr>
          <w:rFonts w:ascii="Calibri" w:hAnsi="Calibri" w:cs="Calibri"/>
        </w:rPr>
        <w:t xml:space="preserve">This </w:t>
      </w:r>
      <w:r w:rsidR="0047221A" w:rsidRPr="006C23C9">
        <w:rPr>
          <w:rFonts w:ascii="Calibri" w:hAnsi="Calibri" w:cs="Calibri"/>
        </w:rPr>
        <w:t>is a continuous variable that specifies the hours of work last week for the main job of any individual with a job (</w:t>
      </w:r>
      <w:r>
        <w:rPr>
          <w:rFonts w:ascii="Calibri" w:hAnsi="Calibri" w:cs="Calibri"/>
        </w:rPr>
        <w:t>LSTATUS</w:t>
      </w:r>
      <w:r w:rsidR="0047221A" w:rsidRPr="006C23C9">
        <w:rPr>
          <w:rFonts w:ascii="Calibri" w:hAnsi="Calibri" w:cs="Calibri"/>
        </w:rPr>
        <w:t>=1) and is missing otherwise. The main job defined as that occupation that the person dedicated more time to over the past week. The variable is constructed for all persons administered this module in each questionnaire.</w:t>
      </w:r>
      <w:r w:rsidR="0047221A">
        <w:rPr>
          <w:rFonts w:ascii="Calibri" w:hAnsi="Calibri" w:cs="Calibri"/>
        </w:rPr>
        <w:t xml:space="preserve"> </w:t>
      </w:r>
    </w:p>
    <w:p w14:paraId="1452A2FE" w14:textId="77777777" w:rsidR="005A7DC5" w:rsidRDefault="005A7DC5" w:rsidP="006D00E0">
      <w:pPr>
        <w:spacing w:after="0"/>
        <w:jc w:val="both"/>
        <w:rPr>
          <w:rFonts w:ascii="Calibri" w:hAnsi="Calibri" w:cs="Calibri"/>
        </w:rPr>
      </w:pPr>
    </w:p>
    <w:p w14:paraId="12189FCB" w14:textId="41439DF9" w:rsidR="0047221A" w:rsidRPr="006C23C9" w:rsidRDefault="0047221A" w:rsidP="006D00E0">
      <w:pPr>
        <w:spacing w:after="0"/>
        <w:jc w:val="both"/>
        <w:rPr>
          <w:rFonts w:ascii="Calibri" w:hAnsi="Calibri" w:cs="Calibri"/>
        </w:rPr>
      </w:pPr>
      <w:r w:rsidRPr="006C23C9">
        <w:rPr>
          <w:rFonts w:ascii="Calibri" w:hAnsi="Calibri" w:cs="Calibri"/>
        </w:rPr>
        <w:t xml:space="preserve">Note: </w:t>
      </w:r>
    </w:p>
    <w:p w14:paraId="55B6DE8D" w14:textId="3327C5E0" w:rsidR="0047221A" w:rsidRPr="005A7DC5" w:rsidRDefault="001251D0" w:rsidP="006D00E0">
      <w:pPr>
        <w:pStyle w:val="ListParagraph"/>
        <w:numPr>
          <w:ilvl w:val="0"/>
          <w:numId w:val="9"/>
        </w:numPr>
        <w:spacing w:after="0"/>
        <w:contextualSpacing w:val="0"/>
        <w:jc w:val="both"/>
        <w:rPr>
          <w:rFonts w:ascii="Calibri" w:hAnsi="Calibri" w:cs="Calibri"/>
          <w:u w:val="single"/>
        </w:rPr>
      </w:pPr>
      <w:r w:rsidRPr="005A7DC5">
        <w:rPr>
          <w:rFonts w:ascii="Calibri" w:hAnsi="Calibri" w:cs="Calibri"/>
          <w:u w:val="single"/>
        </w:rPr>
        <w:t xml:space="preserve">If the respondent was absent from the job in the week </w:t>
      </w:r>
      <w:r w:rsidR="00F8114D" w:rsidRPr="005A7DC5">
        <w:rPr>
          <w:rFonts w:ascii="Calibri" w:hAnsi="Calibri" w:cs="Calibri"/>
          <w:u w:val="single"/>
        </w:rPr>
        <w:t>preceding</w:t>
      </w:r>
      <w:r w:rsidRPr="005A7DC5">
        <w:rPr>
          <w:rFonts w:ascii="Calibri" w:hAnsi="Calibri" w:cs="Calibri"/>
          <w:u w:val="single"/>
        </w:rPr>
        <w:t xml:space="preserve"> the survey due to holidays, vacation, or sick leave, then record the time worked in the previous 7 days that the person worked.</w:t>
      </w:r>
      <w:r w:rsidR="0047221A" w:rsidRPr="005A7DC5">
        <w:rPr>
          <w:rFonts w:ascii="Calibri" w:hAnsi="Calibri" w:cs="Calibri"/>
          <w:u w:val="single"/>
        </w:rPr>
        <w:t xml:space="preserve">  </w:t>
      </w:r>
    </w:p>
    <w:p w14:paraId="63849CB7" w14:textId="77777777" w:rsidR="0047221A" w:rsidRPr="005A7DC5" w:rsidRDefault="0047221A" w:rsidP="006D00E0">
      <w:pPr>
        <w:pStyle w:val="ListParagraph"/>
        <w:numPr>
          <w:ilvl w:val="0"/>
          <w:numId w:val="9"/>
        </w:numPr>
        <w:spacing w:after="0"/>
        <w:contextualSpacing w:val="0"/>
        <w:jc w:val="both"/>
        <w:rPr>
          <w:rFonts w:ascii="Calibri" w:hAnsi="Calibri" w:cs="Calibri"/>
          <w:u w:val="single"/>
        </w:rPr>
      </w:pPr>
      <w:r w:rsidRPr="005A7DC5">
        <w:rPr>
          <w:rFonts w:ascii="Calibri" w:hAnsi="Calibri" w:cs="Calibri"/>
          <w:u w:val="single"/>
        </w:rPr>
        <w:t xml:space="preserve">Sometimes the questions are phrased as, “on average, how many hours a week do you work?”. </w:t>
      </w:r>
    </w:p>
    <w:p w14:paraId="717CFBFC" w14:textId="77777777" w:rsidR="0047221A" w:rsidRPr="005A7DC5" w:rsidRDefault="0047221A" w:rsidP="006D00E0">
      <w:pPr>
        <w:pStyle w:val="ListParagraph"/>
        <w:numPr>
          <w:ilvl w:val="0"/>
          <w:numId w:val="9"/>
        </w:numPr>
        <w:spacing w:after="0"/>
        <w:contextualSpacing w:val="0"/>
        <w:jc w:val="both"/>
        <w:rPr>
          <w:rFonts w:ascii="Calibri" w:hAnsi="Calibri" w:cs="Calibri"/>
          <w:u w:val="single"/>
        </w:rPr>
      </w:pPr>
      <w:r w:rsidRPr="005A7DC5">
        <w:rPr>
          <w:rFonts w:ascii="Calibri" w:hAnsi="Calibri" w:cs="Calibri"/>
          <w:u w:val="single"/>
        </w:rPr>
        <w:t xml:space="preserve">For individuals who only give information on how many hours they work per day and no information on number of days worked a week, multiply the hours by 5 days. </w:t>
      </w:r>
    </w:p>
    <w:p w14:paraId="62DBD4C7" w14:textId="77777777" w:rsidR="0047221A" w:rsidRPr="006C23C9" w:rsidRDefault="0047221A" w:rsidP="006D00E0">
      <w:pPr>
        <w:pStyle w:val="ListParagraph"/>
        <w:numPr>
          <w:ilvl w:val="0"/>
          <w:numId w:val="9"/>
        </w:numPr>
        <w:spacing w:after="0"/>
        <w:contextualSpacing w:val="0"/>
        <w:jc w:val="both"/>
        <w:rPr>
          <w:rFonts w:ascii="Calibri" w:hAnsi="Calibri" w:cs="Calibri"/>
        </w:rPr>
      </w:pPr>
      <w:r w:rsidRPr="005A7DC5">
        <w:rPr>
          <w:rFonts w:ascii="Calibri" w:hAnsi="Calibri" w:cs="Calibri"/>
          <w:u w:val="single"/>
        </w:rPr>
        <w:t>In the case of a question that has hours worked per month, divide by 4.3 to get weekly hours.</w:t>
      </w:r>
    </w:p>
    <w:p w14:paraId="267EB53B" w14:textId="77777777" w:rsidR="0047221A" w:rsidRDefault="0047221A" w:rsidP="006D00E0">
      <w:pPr>
        <w:spacing w:after="0"/>
        <w:rPr>
          <w:rFonts w:ascii="Calibri" w:hAnsi="Calibri" w:cs="Calibri"/>
          <w:b/>
        </w:rPr>
      </w:pPr>
    </w:p>
    <w:p w14:paraId="36B00288" w14:textId="77777777" w:rsidR="005B43D2" w:rsidRDefault="005B43D2">
      <w:pPr>
        <w:rPr>
          <w:rFonts w:eastAsia="Times New Roman" w:cstheme="minorHAnsi"/>
          <w:b/>
          <w:color w:val="000000"/>
          <w:szCs w:val="20"/>
          <w:lang w:eastAsia="es-ES"/>
        </w:rPr>
      </w:pPr>
      <w:r>
        <w:br w:type="page"/>
      </w:r>
    </w:p>
    <w:p w14:paraId="65FB513A" w14:textId="2EC78116" w:rsidR="0047221A" w:rsidRDefault="0047221A" w:rsidP="006D00E0">
      <w:pPr>
        <w:pStyle w:val="varname"/>
        <w:spacing w:line="259" w:lineRule="auto"/>
      </w:pPr>
      <w:r>
        <w:t>wmonths</w:t>
      </w:r>
    </w:p>
    <w:p w14:paraId="75681222" w14:textId="0686CB9A" w:rsidR="0047221A" w:rsidRDefault="00AC2080" w:rsidP="006D00E0">
      <w:pPr>
        <w:spacing w:after="0"/>
        <w:jc w:val="both"/>
        <w:rPr>
          <w:rFonts w:ascii="Calibri" w:hAnsi="Calibri" w:cs="Calibri"/>
        </w:rPr>
      </w:pPr>
      <w:r>
        <w:rPr>
          <w:rFonts w:ascii="Calibri" w:hAnsi="Calibri" w:cs="Calibri"/>
        </w:rPr>
        <w:t xml:space="preserve">This </w:t>
      </w:r>
      <w:r w:rsidR="0047221A" w:rsidRPr="006C23C9">
        <w:rPr>
          <w:rFonts w:ascii="Calibri" w:hAnsi="Calibri" w:cs="Calibri"/>
        </w:rPr>
        <w:t xml:space="preserve">is a continuous variable that specifies the </w:t>
      </w:r>
      <w:r w:rsidR="0047221A">
        <w:rPr>
          <w:rFonts w:ascii="Calibri" w:hAnsi="Calibri" w:cs="Calibri"/>
        </w:rPr>
        <w:t xml:space="preserve">number of months </w:t>
      </w:r>
      <w:r w:rsidR="0047221A" w:rsidRPr="006C23C9">
        <w:rPr>
          <w:rFonts w:ascii="Calibri" w:hAnsi="Calibri" w:cs="Calibri"/>
        </w:rPr>
        <w:t>work</w:t>
      </w:r>
      <w:r w:rsidR="0047221A">
        <w:rPr>
          <w:rFonts w:ascii="Calibri" w:hAnsi="Calibri" w:cs="Calibri"/>
        </w:rPr>
        <w:t xml:space="preserve">ed in the </w:t>
      </w:r>
      <w:r w:rsidR="0047221A" w:rsidRPr="006C23C9">
        <w:rPr>
          <w:rFonts w:ascii="Calibri" w:hAnsi="Calibri" w:cs="Calibri"/>
        </w:rPr>
        <w:t xml:space="preserve">last </w:t>
      </w:r>
      <w:r w:rsidR="0047221A">
        <w:rPr>
          <w:rFonts w:ascii="Calibri" w:hAnsi="Calibri" w:cs="Calibri"/>
        </w:rPr>
        <w:t xml:space="preserve">12 months </w:t>
      </w:r>
      <w:r w:rsidR="0047221A" w:rsidRPr="006C23C9">
        <w:rPr>
          <w:rFonts w:ascii="Calibri" w:hAnsi="Calibri" w:cs="Calibri"/>
        </w:rPr>
        <w:t>for the main job of any individual with a job (</w:t>
      </w:r>
      <w:r w:rsidR="004A4BF3">
        <w:rPr>
          <w:rFonts w:ascii="Calibri" w:hAnsi="Calibri" w:cs="Calibri"/>
        </w:rPr>
        <w:t>LSTATUS</w:t>
      </w:r>
      <w:r w:rsidR="0047221A" w:rsidRPr="006C23C9">
        <w:rPr>
          <w:rFonts w:ascii="Calibri" w:hAnsi="Calibri" w:cs="Calibri"/>
        </w:rPr>
        <w:t xml:space="preserve">=1) and is missing otherwise. The main job </w:t>
      </w:r>
      <w:r w:rsidR="0047221A">
        <w:rPr>
          <w:rFonts w:ascii="Calibri" w:hAnsi="Calibri" w:cs="Calibri"/>
        </w:rPr>
        <w:t xml:space="preserve">is </w:t>
      </w:r>
      <w:r w:rsidR="0047221A" w:rsidRPr="006C23C9">
        <w:rPr>
          <w:rFonts w:ascii="Calibri" w:hAnsi="Calibri" w:cs="Calibri"/>
        </w:rPr>
        <w:t xml:space="preserve">defined as that occupation that the person dedicated more time to over the past week. The variable is constructed for all persons administered this module in each questionnaire. </w:t>
      </w:r>
    </w:p>
    <w:p w14:paraId="7C3D8824" w14:textId="77777777" w:rsidR="009B4F3B" w:rsidRPr="006C23C9" w:rsidRDefault="009B4F3B" w:rsidP="006D00E0">
      <w:pPr>
        <w:spacing w:after="0"/>
        <w:jc w:val="both"/>
        <w:rPr>
          <w:rFonts w:ascii="Calibri" w:hAnsi="Calibri" w:cs="Calibri"/>
        </w:rPr>
      </w:pPr>
    </w:p>
    <w:p w14:paraId="0169CE0F" w14:textId="77777777" w:rsidR="00D72040" w:rsidRDefault="00D72040" w:rsidP="006D00E0">
      <w:pPr>
        <w:spacing w:after="0"/>
        <w:rPr>
          <w:rFonts w:ascii="Calibri" w:hAnsi="Calibri" w:cs="Calibri"/>
          <w:b/>
        </w:rPr>
      </w:pPr>
      <w:r>
        <w:rPr>
          <w:rFonts w:ascii="Calibri" w:hAnsi="Calibri" w:cs="Calibri"/>
          <w:b/>
        </w:rPr>
        <w:t>wage_total</w:t>
      </w:r>
    </w:p>
    <w:p w14:paraId="1678E5BC" w14:textId="77777777" w:rsidR="005C0E55" w:rsidRDefault="00AC2080" w:rsidP="006D00E0">
      <w:pPr>
        <w:spacing w:after="0"/>
        <w:jc w:val="both"/>
        <w:rPr>
          <w:rFonts w:ascii="Calibri" w:hAnsi="Calibri" w:cs="Calibri"/>
        </w:rPr>
      </w:pPr>
      <w:r>
        <w:rPr>
          <w:rFonts w:ascii="Calibri" w:hAnsi="Calibri" w:cs="Calibri"/>
        </w:rPr>
        <w:t>This</w:t>
      </w:r>
      <w:r w:rsidR="007F1474" w:rsidRPr="00911B82">
        <w:rPr>
          <w:rFonts w:ascii="Calibri" w:hAnsi="Calibri" w:cs="Calibri"/>
        </w:rPr>
        <w:t xml:space="preserve"> </w:t>
      </w:r>
      <w:r w:rsidR="007F1474" w:rsidRPr="006C23C9">
        <w:rPr>
          <w:rFonts w:ascii="Calibri" w:hAnsi="Calibri" w:cs="Calibri"/>
        </w:rPr>
        <w:t xml:space="preserve">is a continuous variable that specifies the </w:t>
      </w:r>
      <w:r w:rsidR="007F1474" w:rsidRPr="007F1474">
        <w:rPr>
          <w:rFonts w:ascii="Calibri" w:hAnsi="Calibri" w:cs="Calibri"/>
          <w:b/>
          <w:i/>
        </w:rPr>
        <w:t>annualized wage payment</w:t>
      </w:r>
      <w:r w:rsidR="007F1474" w:rsidRPr="006C23C9">
        <w:rPr>
          <w:rFonts w:ascii="Calibri" w:hAnsi="Calibri" w:cs="Calibri"/>
        </w:rPr>
        <w:t xml:space="preserve"> </w:t>
      </w:r>
      <w:r w:rsidR="007F1474">
        <w:rPr>
          <w:rFonts w:ascii="Calibri" w:hAnsi="Calibri" w:cs="Calibri"/>
        </w:rPr>
        <w:t xml:space="preserve">(regular wage plus bonuses, in-kind, compensation, etc.) for the primary occupation </w:t>
      </w:r>
      <w:r w:rsidR="007F1474" w:rsidRPr="006C23C9">
        <w:rPr>
          <w:rFonts w:ascii="Calibri" w:hAnsi="Calibri" w:cs="Calibri"/>
        </w:rPr>
        <w:t>in local currency of any individual (</w:t>
      </w:r>
      <w:r w:rsidR="004A4BF3">
        <w:rPr>
          <w:rFonts w:ascii="Calibri" w:hAnsi="Calibri" w:cs="Calibri"/>
        </w:rPr>
        <w:t>LSTA</w:t>
      </w:r>
      <w:r w:rsidR="0048181E">
        <w:rPr>
          <w:rFonts w:ascii="Calibri" w:hAnsi="Calibri" w:cs="Calibri"/>
        </w:rPr>
        <w:t>TUS</w:t>
      </w:r>
      <w:r w:rsidR="007F1474" w:rsidRPr="006C23C9">
        <w:rPr>
          <w:rFonts w:ascii="Calibri" w:hAnsi="Calibri" w:cs="Calibri"/>
        </w:rPr>
        <w:t xml:space="preserve">=1 &amp; </w:t>
      </w:r>
      <w:r w:rsidR="0048181E">
        <w:rPr>
          <w:rFonts w:ascii="Calibri" w:hAnsi="Calibri" w:cs="Calibri"/>
        </w:rPr>
        <w:t>EMPSTAT</w:t>
      </w:r>
      <w:r w:rsidR="007F1474" w:rsidRPr="006C23C9">
        <w:rPr>
          <w:rFonts w:ascii="Calibri" w:hAnsi="Calibri" w:cs="Calibri"/>
        </w:rPr>
        <w:t>=1) and is missing otherwise.</w:t>
      </w:r>
      <w:r w:rsidR="007F1474">
        <w:rPr>
          <w:rFonts w:ascii="Calibri" w:hAnsi="Calibri" w:cs="Calibri"/>
        </w:rPr>
        <w:t xml:space="preserve"> </w:t>
      </w:r>
      <w:r w:rsidR="007F1474" w:rsidRPr="006C23C9">
        <w:rPr>
          <w:rFonts w:ascii="Calibri" w:hAnsi="Calibri" w:cs="Calibri"/>
        </w:rPr>
        <w:t>The wage should come from the main job, in other words, the job that the person dedicated most time in the week preceding the survey.</w:t>
      </w:r>
      <w:r w:rsidR="007F1474">
        <w:rPr>
          <w:rFonts w:ascii="Calibri" w:hAnsi="Calibri" w:cs="Calibri"/>
          <w:b/>
        </w:rPr>
        <w:t xml:space="preserve"> </w:t>
      </w:r>
      <w:r w:rsidR="007F1474" w:rsidRPr="000914C3">
        <w:rPr>
          <w:rFonts w:ascii="Calibri" w:hAnsi="Calibri" w:cs="Calibri"/>
        </w:rPr>
        <w:t xml:space="preserve">This wage includes </w:t>
      </w:r>
      <w:r w:rsidR="007F1474" w:rsidRPr="006C23C9">
        <w:rPr>
          <w:rFonts w:ascii="Calibri" w:hAnsi="Calibri" w:cs="Calibri"/>
        </w:rPr>
        <w:t xml:space="preserve">tips, compensations such as bonuses, dwellings or clothes, and other payments. </w:t>
      </w:r>
    </w:p>
    <w:p w14:paraId="49C71CDD" w14:textId="77777777" w:rsidR="005C0E55" w:rsidRDefault="005C0E55" w:rsidP="006D00E0">
      <w:pPr>
        <w:spacing w:after="0"/>
        <w:jc w:val="both"/>
        <w:rPr>
          <w:rFonts w:ascii="Calibri" w:hAnsi="Calibri" w:cs="Calibri"/>
        </w:rPr>
      </w:pPr>
    </w:p>
    <w:p w14:paraId="15327430" w14:textId="371207EF" w:rsidR="005A7DC5" w:rsidRDefault="00AC2080" w:rsidP="006D00E0">
      <w:pPr>
        <w:spacing w:after="0"/>
        <w:jc w:val="both"/>
        <w:rPr>
          <w:rFonts w:ascii="Calibri" w:hAnsi="Calibri" w:cs="Calibri"/>
        </w:rPr>
      </w:pPr>
      <w:r>
        <w:rPr>
          <w:rFonts w:ascii="Calibri" w:hAnsi="Calibri" w:cs="Calibri"/>
        </w:rPr>
        <w:t>WAGE_TOTAL</w:t>
      </w:r>
      <w:r w:rsidR="007F1474">
        <w:rPr>
          <w:rFonts w:ascii="Calibri" w:hAnsi="Calibri" w:cs="Calibri"/>
        </w:rPr>
        <w:t xml:space="preserve"> should be equal to </w:t>
      </w:r>
      <w:r>
        <w:rPr>
          <w:rFonts w:ascii="Calibri" w:hAnsi="Calibri" w:cs="Calibri"/>
        </w:rPr>
        <w:t>WAGE_</w:t>
      </w:r>
      <w:r w:rsidR="00A86EDF">
        <w:rPr>
          <w:rFonts w:ascii="Calibri" w:hAnsi="Calibri" w:cs="Calibri"/>
        </w:rPr>
        <w:t>NC</w:t>
      </w:r>
      <w:r w:rsidR="007F1474">
        <w:rPr>
          <w:rFonts w:ascii="Calibri" w:hAnsi="Calibri" w:cs="Calibri"/>
        </w:rPr>
        <w:t xml:space="preserve"> in case there are no bonuses, tips etc. offered as part of the job. </w:t>
      </w:r>
    </w:p>
    <w:p w14:paraId="57433681" w14:textId="77777777" w:rsidR="005A7DC5" w:rsidRDefault="005A7DC5" w:rsidP="006D00E0">
      <w:pPr>
        <w:spacing w:after="0"/>
        <w:jc w:val="both"/>
        <w:rPr>
          <w:rFonts w:ascii="Calibri" w:hAnsi="Calibri" w:cs="Calibri"/>
        </w:rPr>
      </w:pPr>
    </w:p>
    <w:p w14:paraId="0743B790" w14:textId="77777777" w:rsidR="00F43070" w:rsidRDefault="007F1474" w:rsidP="00E06228">
      <w:pPr>
        <w:spacing w:after="0"/>
        <w:jc w:val="both"/>
        <w:rPr>
          <w:rFonts w:ascii="Calibri" w:hAnsi="Calibri" w:cs="Calibri"/>
        </w:rPr>
      </w:pPr>
      <w:r w:rsidRPr="006C23C9">
        <w:rPr>
          <w:rFonts w:ascii="Calibri" w:hAnsi="Calibri" w:cs="Calibri"/>
        </w:rPr>
        <w:t xml:space="preserve">The variable is constructed for all persons administered this module in each questionnaire. </w:t>
      </w:r>
      <w:r>
        <w:rPr>
          <w:rFonts w:ascii="Calibri" w:hAnsi="Calibri" w:cs="Calibri"/>
        </w:rPr>
        <w:t>The annualization of the</w:t>
      </w:r>
      <w:r w:rsidR="00A86EDF">
        <w:rPr>
          <w:rFonts w:ascii="Calibri" w:hAnsi="Calibri" w:cs="Calibri"/>
        </w:rPr>
        <w:t xml:space="preserve"> WAGE_TOTAL</w:t>
      </w:r>
      <w:r>
        <w:rPr>
          <w:rFonts w:ascii="Calibri" w:hAnsi="Calibri" w:cs="Calibri"/>
        </w:rPr>
        <w:t xml:space="preserve"> should consider the number of months/weeks the persons have been working and receiving this income. Harmonizer should not assume the person has been working the whole year.</w:t>
      </w:r>
      <w:r w:rsidR="008C684C">
        <w:rPr>
          <w:rFonts w:ascii="Calibri" w:hAnsi="Calibri" w:cs="Calibri"/>
        </w:rPr>
        <w:t xml:space="preserve"> </w:t>
      </w:r>
    </w:p>
    <w:p w14:paraId="13A1930A" w14:textId="6B764D73" w:rsidR="00D72040" w:rsidRDefault="00D72040" w:rsidP="006D00E0">
      <w:pPr>
        <w:spacing w:after="0"/>
        <w:jc w:val="both"/>
        <w:rPr>
          <w:rFonts w:ascii="Calibri" w:hAnsi="Calibri" w:cs="Calibri"/>
          <w:b/>
        </w:rPr>
      </w:pPr>
    </w:p>
    <w:tbl>
      <w:tblPr>
        <w:tblStyle w:val="TableGrid"/>
        <w:tblW w:w="9018" w:type="dxa"/>
        <w:tblInd w:w="607" w:type="dxa"/>
        <w:shd w:val="clear" w:color="auto" w:fill="BFBFBF" w:themeFill="background1" w:themeFillShade="BF"/>
        <w:tblLook w:val="04A0" w:firstRow="1" w:lastRow="0" w:firstColumn="1" w:lastColumn="0" w:noHBand="0" w:noVBand="1"/>
      </w:tblPr>
      <w:tblGrid>
        <w:gridCol w:w="9018"/>
      </w:tblGrid>
      <w:tr w:rsidR="008C578A" w:rsidRPr="008C578A" w14:paraId="681FD735" w14:textId="77777777" w:rsidTr="00ED6549">
        <w:tc>
          <w:tcPr>
            <w:tcW w:w="9018" w:type="dxa"/>
            <w:shd w:val="clear" w:color="auto" w:fill="BFBFBF" w:themeFill="background1" w:themeFillShade="BF"/>
          </w:tcPr>
          <w:p w14:paraId="29C4DDEB" w14:textId="12B08E09" w:rsidR="008C578A" w:rsidRPr="0027140E" w:rsidRDefault="008C578A" w:rsidP="008C578A">
            <w:pPr>
              <w:pStyle w:val="ListParagraph"/>
              <w:ind w:left="0"/>
              <w:jc w:val="both"/>
              <w:rPr>
                <w:rFonts w:ascii="Courier New" w:hAnsi="Courier New" w:cs="Courier New"/>
                <w:b/>
                <w:bCs/>
                <w:color w:val="0000FF"/>
                <w:szCs w:val="20"/>
              </w:rPr>
            </w:pPr>
            <w:r w:rsidRPr="0027140E">
              <w:rPr>
                <w:rFonts w:ascii="Courier New" w:hAnsi="Courier New" w:cs="Courier New"/>
                <w:b/>
                <w:bCs/>
                <w:color w:val="0000FF"/>
                <w:szCs w:val="20"/>
              </w:rPr>
              <w:t>gen double wage_total=.</w:t>
            </w:r>
          </w:p>
          <w:p w14:paraId="00824370" w14:textId="69263EFC" w:rsidR="008C578A" w:rsidRPr="0027140E" w:rsidRDefault="00ED6549" w:rsidP="008C578A">
            <w:pPr>
              <w:pStyle w:val="ListParagraph"/>
              <w:ind w:left="0"/>
              <w:jc w:val="both"/>
              <w:rPr>
                <w:rFonts w:ascii="Courier New" w:hAnsi="Courier New" w:cs="Courier New"/>
                <w:b/>
                <w:bCs/>
                <w:color w:val="0000FF"/>
                <w:szCs w:val="20"/>
              </w:rPr>
            </w:pPr>
            <w:r>
              <w:rPr>
                <w:rFonts w:ascii="Courier New" w:hAnsi="Courier New" w:cs="Courier New"/>
                <w:b/>
                <w:bCs/>
                <w:color w:val="0000FF"/>
                <w:szCs w:val="20"/>
              </w:rPr>
              <w:t>r</w:t>
            </w:r>
            <w:r w:rsidR="008C578A" w:rsidRPr="0027140E">
              <w:rPr>
                <w:rFonts w:ascii="Courier New" w:hAnsi="Courier New" w:cs="Courier New"/>
                <w:b/>
                <w:bCs/>
                <w:color w:val="0000FF"/>
                <w:szCs w:val="20"/>
              </w:rPr>
              <w:t xml:space="preserve">eplace wage_total=(wage_nc*5*4.3)*wmonths if unitwage==1  </w:t>
            </w:r>
          </w:p>
          <w:p w14:paraId="2061C29B" w14:textId="77777777" w:rsidR="008C578A" w:rsidRPr="0027140E" w:rsidRDefault="008C578A" w:rsidP="008C578A">
            <w:pPr>
              <w:pStyle w:val="ListParagraph"/>
              <w:ind w:left="0"/>
              <w:jc w:val="both"/>
              <w:rPr>
                <w:rFonts w:cstheme="minorHAnsi"/>
                <w:color w:val="0000FF"/>
                <w:szCs w:val="20"/>
              </w:rPr>
            </w:pPr>
            <w:r w:rsidRPr="0027140E">
              <w:rPr>
                <w:rFonts w:ascii="Courier New" w:hAnsi="Courier New" w:cs="Courier New"/>
                <w:i/>
                <w:iCs/>
                <w:color w:val="0000FF"/>
                <w:szCs w:val="20"/>
              </w:rPr>
              <w:t xml:space="preserve"> </w:t>
            </w:r>
            <w:r w:rsidRPr="008C578A">
              <w:rPr>
                <w:rFonts w:ascii="Courier New" w:hAnsi="Courier New" w:cs="Courier New"/>
                <w:i/>
                <w:iCs/>
                <w:color w:val="000000" w:themeColor="text1"/>
                <w:szCs w:val="20"/>
              </w:rPr>
              <w:t xml:space="preserve"> </w:t>
            </w:r>
            <w:r w:rsidRPr="0027140E">
              <w:rPr>
                <w:rFonts w:cstheme="minorHAnsi"/>
                <w:i/>
                <w:iCs/>
                <w:color w:val="000000" w:themeColor="text1"/>
                <w:szCs w:val="20"/>
              </w:rPr>
              <w:t>//Wage in daily unit</w:t>
            </w:r>
            <w:r w:rsidRPr="0027140E">
              <w:rPr>
                <w:rFonts w:cstheme="minorHAnsi"/>
                <w:color w:val="000000" w:themeColor="text1"/>
                <w:szCs w:val="20"/>
              </w:rPr>
              <w:t xml:space="preserve"> </w:t>
            </w:r>
          </w:p>
          <w:p w14:paraId="61738083" w14:textId="5FFD3BC2" w:rsidR="008C578A" w:rsidRPr="0027140E" w:rsidRDefault="008C578A" w:rsidP="008C578A">
            <w:pPr>
              <w:pStyle w:val="ListParagraph"/>
              <w:ind w:left="0"/>
              <w:jc w:val="both"/>
              <w:rPr>
                <w:rFonts w:ascii="Courier New" w:hAnsi="Courier New" w:cs="Courier New"/>
                <w:b/>
                <w:bCs/>
                <w:color w:val="0000FF"/>
                <w:szCs w:val="20"/>
              </w:rPr>
            </w:pPr>
            <w:r w:rsidRPr="0027140E">
              <w:rPr>
                <w:rFonts w:ascii="Courier New" w:hAnsi="Courier New" w:cs="Courier New"/>
                <w:b/>
                <w:bCs/>
                <w:color w:val="0000FF"/>
                <w:szCs w:val="20"/>
              </w:rPr>
              <w:t xml:space="preserve">replace wage_total=(wage_nc*4.3)*wmonths if unitwage==2  </w:t>
            </w:r>
          </w:p>
          <w:p w14:paraId="2715FC84" w14:textId="77777777" w:rsidR="008C578A" w:rsidRPr="0027140E" w:rsidRDefault="008C578A" w:rsidP="008C578A">
            <w:pPr>
              <w:pStyle w:val="ListParagraph"/>
              <w:ind w:left="0"/>
              <w:jc w:val="both"/>
              <w:rPr>
                <w:rFonts w:cstheme="minorHAnsi"/>
                <w:color w:val="0000FF"/>
                <w:szCs w:val="20"/>
              </w:rPr>
            </w:pPr>
            <w:r w:rsidRPr="0027140E">
              <w:rPr>
                <w:rFonts w:ascii="Courier New" w:hAnsi="Courier New" w:cs="Courier New"/>
                <w:i/>
                <w:iCs/>
                <w:color w:val="0000FF"/>
                <w:szCs w:val="20"/>
              </w:rPr>
              <w:t xml:space="preserve"> </w:t>
            </w:r>
            <w:r w:rsidRPr="008C578A">
              <w:rPr>
                <w:rFonts w:ascii="Courier New" w:hAnsi="Courier New" w:cs="Courier New"/>
                <w:i/>
                <w:iCs/>
                <w:color w:val="000000" w:themeColor="text1"/>
                <w:szCs w:val="20"/>
              </w:rPr>
              <w:t xml:space="preserve"> </w:t>
            </w:r>
            <w:r w:rsidRPr="0027140E">
              <w:rPr>
                <w:rFonts w:cstheme="minorHAnsi"/>
                <w:i/>
                <w:iCs/>
                <w:color w:val="000000" w:themeColor="text1"/>
                <w:szCs w:val="20"/>
              </w:rPr>
              <w:t>//Wage in weekly unit</w:t>
            </w:r>
          </w:p>
          <w:p w14:paraId="11852AB9" w14:textId="3EFBD997" w:rsidR="008C578A" w:rsidRPr="0027140E" w:rsidRDefault="008C578A" w:rsidP="008C578A">
            <w:pPr>
              <w:pStyle w:val="ListParagraph"/>
              <w:ind w:left="0"/>
              <w:jc w:val="both"/>
              <w:rPr>
                <w:rFonts w:ascii="Courier New" w:hAnsi="Courier New" w:cs="Courier New"/>
                <w:b/>
                <w:bCs/>
                <w:color w:val="0000FF"/>
                <w:szCs w:val="20"/>
              </w:rPr>
            </w:pPr>
            <w:r w:rsidRPr="0027140E">
              <w:rPr>
                <w:rFonts w:ascii="Courier New" w:hAnsi="Courier New" w:cs="Courier New"/>
                <w:b/>
                <w:bCs/>
                <w:color w:val="0000FF"/>
                <w:szCs w:val="20"/>
              </w:rPr>
              <w:t xml:space="preserve">replace xx=(wage_nc*2.15)*wmonths if unitwage==3  </w:t>
            </w:r>
          </w:p>
          <w:p w14:paraId="3CC4BBB9" w14:textId="77777777" w:rsidR="008C578A" w:rsidRPr="0027140E" w:rsidRDefault="008C578A" w:rsidP="008C578A">
            <w:pPr>
              <w:pStyle w:val="ListParagraph"/>
              <w:ind w:left="0"/>
              <w:jc w:val="both"/>
              <w:rPr>
                <w:rFonts w:cstheme="minorHAnsi"/>
                <w:color w:val="0000FF"/>
                <w:szCs w:val="20"/>
              </w:rPr>
            </w:pPr>
            <w:r w:rsidRPr="0027140E">
              <w:rPr>
                <w:rFonts w:ascii="Courier New" w:hAnsi="Courier New" w:cs="Courier New"/>
                <w:i/>
                <w:iCs/>
                <w:color w:val="0000FF"/>
                <w:szCs w:val="20"/>
              </w:rPr>
              <w:t xml:space="preserve">  </w:t>
            </w:r>
            <w:r w:rsidRPr="0027140E">
              <w:rPr>
                <w:rFonts w:cstheme="minorHAnsi"/>
                <w:i/>
                <w:iCs/>
                <w:color w:val="000000" w:themeColor="text1"/>
                <w:szCs w:val="20"/>
              </w:rPr>
              <w:t>//Wage in every two weeks unit</w:t>
            </w:r>
            <w:r w:rsidRPr="0027140E">
              <w:rPr>
                <w:rFonts w:cstheme="minorHAnsi"/>
                <w:color w:val="000000" w:themeColor="text1"/>
                <w:szCs w:val="20"/>
              </w:rPr>
              <w:t xml:space="preserve"> </w:t>
            </w:r>
          </w:p>
          <w:p w14:paraId="62626ABE" w14:textId="2CCC3288" w:rsidR="008C578A" w:rsidRPr="0027140E" w:rsidRDefault="008C578A" w:rsidP="008C578A">
            <w:pPr>
              <w:pStyle w:val="ListParagraph"/>
              <w:ind w:left="0"/>
              <w:jc w:val="both"/>
              <w:rPr>
                <w:rFonts w:ascii="Courier New" w:hAnsi="Courier New" w:cs="Courier New"/>
                <w:b/>
                <w:bCs/>
                <w:color w:val="0000FF"/>
                <w:szCs w:val="20"/>
              </w:rPr>
            </w:pPr>
            <w:r w:rsidRPr="0027140E">
              <w:rPr>
                <w:rFonts w:ascii="Courier New" w:hAnsi="Courier New" w:cs="Courier New"/>
                <w:b/>
                <w:bCs/>
                <w:color w:val="0000FF"/>
                <w:szCs w:val="20"/>
              </w:rPr>
              <w:t xml:space="preserve">replace wage_total=(wage_nc)/2*wmonths if unitwage==4  </w:t>
            </w:r>
          </w:p>
          <w:p w14:paraId="74A5E040" w14:textId="77777777" w:rsidR="008C578A" w:rsidRPr="0027140E" w:rsidRDefault="008C578A" w:rsidP="008C578A">
            <w:pPr>
              <w:pStyle w:val="ListParagraph"/>
              <w:ind w:left="0"/>
              <w:jc w:val="both"/>
              <w:rPr>
                <w:rFonts w:cstheme="minorHAnsi"/>
                <w:color w:val="0000FF"/>
                <w:szCs w:val="20"/>
              </w:rPr>
            </w:pPr>
            <w:r w:rsidRPr="0027140E">
              <w:rPr>
                <w:rFonts w:ascii="Courier New" w:hAnsi="Courier New" w:cs="Courier New"/>
                <w:i/>
                <w:iCs/>
                <w:color w:val="0000FF"/>
                <w:szCs w:val="20"/>
              </w:rPr>
              <w:t xml:space="preserve">  </w:t>
            </w:r>
            <w:r w:rsidRPr="0027140E">
              <w:rPr>
                <w:rFonts w:cstheme="minorHAnsi"/>
                <w:i/>
                <w:iCs/>
                <w:color w:val="000000" w:themeColor="text1"/>
                <w:szCs w:val="20"/>
              </w:rPr>
              <w:t>//Wage in every two months unit</w:t>
            </w:r>
            <w:r w:rsidRPr="0027140E">
              <w:rPr>
                <w:rFonts w:cstheme="minorHAnsi"/>
                <w:color w:val="000000" w:themeColor="text1"/>
                <w:szCs w:val="20"/>
              </w:rPr>
              <w:t xml:space="preserve"> </w:t>
            </w:r>
          </w:p>
          <w:p w14:paraId="1A98E04D" w14:textId="088473BD" w:rsidR="008C578A" w:rsidRPr="0027140E" w:rsidRDefault="008C578A" w:rsidP="008C578A">
            <w:pPr>
              <w:pStyle w:val="ListParagraph"/>
              <w:ind w:left="0"/>
              <w:jc w:val="both"/>
              <w:rPr>
                <w:rFonts w:ascii="Courier New" w:hAnsi="Courier New" w:cs="Courier New"/>
                <w:b/>
                <w:bCs/>
                <w:color w:val="0000FF"/>
                <w:szCs w:val="20"/>
              </w:rPr>
            </w:pPr>
            <w:r w:rsidRPr="0027140E">
              <w:rPr>
                <w:rFonts w:ascii="Courier New" w:hAnsi="Courier New" w:cs="Courier New"/>
                <w:b/>
                <w:bCs/>
                <w:color w:val="0000FF"/>
                <w:szCs w:val="20"/>
              </w:rPr>
              <w:t xml:space="preserve">replace wage_total=(wage_nc)*wmonths if unitwage==5  </w:t>
            </w:r>
          </w:p>
          <w:p w14:paraId="75E1B6EC" w14:textId="77777777" w:rsidR="008C578A" w:rsidRPr="0027140E" w:rsidRDefault="008C578A" w:rsidP="008C578A">
            <w:pPr>
              <w:pStyle w:val="ListParagraph"/>
              <w:ind w:left="0"/>
              <w:jc w:val="both"/>
              <w:rPr>
                <w:rFonts w:cstheme="minorHAnsi"/>
                <w:color w:val="0000FF"/>
                <w:szCs w:val="20"/>
              </w:rPr>
            </w:pPr>
            <w:r w:rsidRPr="0027140E">
              <w:rPr>
                <w:rFonts w:ascii="Courier New" w:hAnsi="Courier New" w:cs="Courier New"/>
                <w:i/>
                <w:iCs/>
                <w:color w:val="0000FF"/>
                <w:szCs w:val="20"/>
              </w:rPr>
              <w:t xml:space="preserve">  </w:t>
            </w:r>
            <w:r w:rsidRPr="0027140E">
              <w:rPr>
                <w:rFonts w:cstheme="minorHAnsi"/>
                <w:i/>
                <w:iCs/>
                <w:color w:val="000000" w:themeColor="text1"/>
                <w:szCs w:val="20"/>
              </w:rPr>
              <w:t>//Wage in monthly unit</w:t>
            </w:r>
            <w:r w:rsidRPr="0027140E">
              <w:rPr>
                <w:rFonts w:cstheme="minorHAnsi"/>
                <w:color w:val="000000" w:themeColor="text1"/>
                <w:szCs w:val="20"/>
              </w:rPr>
              <w:t xml:space="preserve"> </w:t>
            </w:r>
          </w:p>
          <w:p w14:paraId="6F336A7A" w14:textId="679E1A62" w:rsidR="008C578A" w:rsidRPr="0027140E" w:rsidRDefault="008C578A" w:rsidP="008C578A">
            <w:pPr>
              <w:pStyle w:val="ListParagraph"/>
              <w:ind w:left="0"/>
              <w:jc w:val="both"/>
              <w:rPr>
                <w:rFonts w:ascii="Courier New" w:hAnsi="Courier New" w:cs="Courier New"/>
                <w:b/>
                <w:bCs/>
                <w:color w:val="0000FF"/>
                <w:szCs w:val="20"/>
              </w:rPr>
            </w:pPr>
            <w:r w:rsidRPr="0027140E">
              <w:rPr>
                <w:rFonts w:ascii="Courier New" w:hAnsi="Courier New" w:cs="Courier New"/>
                <w:b/>
                <w:bCs/>
                <w:color w:val="0000FF"/>
                <w:szCs w:val="20"/>
              </w:rPr>
              <w:t xml:space="preserve">replace wage_total=(wage_nc)/3*wmonths if unitwage==6 </w:t>
            </w:r>
          </w:p>
          <w:p w14:paraId="2288B625" w14:textId="77777777" w:rsidR="008C578A" w:rsidRPr="0027140E" w:rsidRDefault="008C578A" w:rsidP="008C578A">
            <w:pPr>
              <w:pStyle w:val="ListParagraph"/>
              <w:ind w:left="0"/>
              <w:jc w:val="both"/>
              <w:rPr>
                <w:rFonts w:cstheme="minorHAnsi"/>
                <w:i/>
                <w:iCs/>
                <w:color w:val="0000FF"/>
                <w:szCs w:val="20"/>
              </w:rPr>
            </w:pPr>
            <w:r w:rsidRPr="0027140E">
              <w:rPr>
                <w:rFonts w:ascii="Courier New" w:hAnsi="Courier New" w:cs="Courier New"/>
                <w:i/>
                <w:iCs/>
                <w:color w:val="0000FF"/>
                <w:szCs w:val="20"/>
              </w:rPr>
              <w:t xml:space="preserve"> </w:t>
            </w:r>
            <w:r w:rsidRPr="0027140E">
              <w:rPr>
                <w:rFonts w:cstheme="minorHAnsi"/>
                <w:i/>
                <w:iCs/>
                <w:color w:val="000000" w:themeColor="text1"/>
                <w:szCs w:val="20"/>
              </w:rPr>
              <w:t xml:space="preserve"> //Wage in every quarterly unit </w:t>
            </w:r>
          </w:p>
          <w:p w14:paraId="71C06B9A" w14:textId="74AA8F5D" w:rsidR="008C578A" w:rsidRPr="0027140E" w:rsidRDefault="008C578A" w:rsidP="008C578A">
            <w:pPr>
              <w:pStyle w:val="ListParagraph"/>
              <w:ind w:left="0"/>
              <w:jc w:val="both"/>
              <w:rPr>
                <w:rFonts w:ascii="Courier New" w:hAnsi="Courier New" w:cs="Courier New"/>
                <w:b/>
                <w:bCs/>
                <w:color w:val="0000FF"/>
                <w:szCs w:val="20"/>
              </w:rPr>
            </w:pPr>
            <w:r w:rsidRPr="0027140E">
              <w:rPr>
                <w:rFonts w:ascii="Courier New" w:hAnsi="Courier New" w:cs="Courier New"/>
                <w:b/>
                <w:bCs/>
                <w:color w:val="0000FF"/>
                <w:szCs w:val="20"/>
              </w:rPr>
              <w:t xml:space="preserve">replace wage_total=(wage_nc)/6*wmonths if unitwage==7 </w:t>
            </w:r>
          </w:p>
          <w:p w14:paraId="7DECDBB1" w14:textId="77777777" w:rsidR="008C578A" w:rsidRPr="0027140E" w:rsidRDefault="008C578A" w:rsidP="008C578A">
            <w:pPr>
              <w:pStyle w:val="ListParagraph"/>
              <w:ind w:left="0"/>
              <w:jc w:val="both"/>
              <w:rPr>
                <w:rFonts w:cstheme="minorHAnsi"/>
                <w:color w:val="0000FF"/>
                <w:szCs w:val="20"/>
              </w:rPr>
            </w:pPr>
            <w:r w:rsidRPr="0027140E">
              <w:rPr>
                <w:rFonts w:ascii="Courier New" w:hAnsi="Courier New" w:cs="Courier New"/>
                <w:i/>
                <w:iCs/>
                <w:color w:val="0000FF"/>
                <w:szCs w:val="20"/>
              </w:rPr>
              <w:t xml:space="preserve">  </w:t>
            </w:r>
            <w:r w:rsidRPr="0027140E">
              <w:rPr>
                <w:rFonts w:cstheme="minorHAnsi"/>
                <w:i/>
                <w:iCs/>
                <w:color w:val="000000" w:themeColor="text1"/>
                <w:szCs w:val="20"/>
              </w:rPr>
              <w:t>//Wage in every six months unit</w:t>
            </w:r>
            <w:r w:rsidRPr="0027140E">
              <w:rPr>
                <w:rFonts w:cstheme="minorHAnsi"/>
                <w:color w:val="000000" w:themeColor="text1"/>
                <w:szCs w:val="20"/>
              </w:rPr>
              <w:t xml:space="preserve"> </w:t>
            </w:r>
          </w:p>
          <w:p w14:paraId="02B5131C" w14:textId="0B402058" w:rsidR="008C578A" w:rsidRPr="0027140E" w:rsidRDefault="008C578A" w:rsidP="008C578A">
            <w:pPr>
              <w:pStyle w:val="ListParagraph"/>
              <w:ind w:left="0"/>
              <w:jc w:val="both"/>
              <w:rPr>
                <w:rFonts w:ascii="Courier New" w:hAnsi="Courier New" w:cs="Courier New"/>
                <w:b/>
                <w:bCs/>
                <w:color w:val="0000FF"/>
                <w:szCs w:val="20"/>
              </w:rPr>
            </w:pPr>
            <w:r w:rsidRPr="0027140E">
              <w:rPr>
                <w:rFonts w:ascii="Courier New" w:hAnsi="Courier New" w:cs="Courier New"/>
                <w:b/>
                <w:bCs/>
                <w:color w:val="0000FF"/>
                <w:szCs w:val="20"/>
              </w:rPr>
              <w:t xml:space="preserve">replace wage_total= wage_nc/12*wmonths if unitwage==8 </w:t>
            </w:r>
          </w:p>
          <w:p w14:paraId="77AACBBF" w14:textId="77777777" w:rsidR="008C578A" w:rsidRPr="0027140E" w:rsidRDefault="008C578A" w:rsidP="008C578A">
            <w:pPr>
              <w:pStyle w:val="ListParagraph"/>
              <w:ind w:left="0"/>
              <w:jc w:val="both"/>
              <w:rPr>
                <w:rFonts w:cstheme="minorHAnsi"/>
                <w:color w:val="0000FF"/>
                <w:szCs w:val="20"/>
              </w:rPr>
            </w:pPr>
            <w:r w:rsidRPr="0027140E">
              <w:rPr>
                <w:rFonts w:ascii="Courier New" w:hAnsi="Courier New" w:cs="Courier New"/>
                <w:i/>
                <w:iCs/>
                <w:color w:val="0000FF"/>
                <w:szCs w:val="20"/>
              </w:rPr>
              <w:t xml:space="preserve"> </w:t>
            </w:r>
            <w:r w:rsidRPr="0027140E">
              <w:rPr>
                <w:rFonts w:cstheme="minorHAnsi"/>
                <w:i/>
                <w:iCs/>
                <w:color w:val="000000" w:themeColor="text1"/>
                <w:szCs w:val="20"/>
              </w:rPr>
              <w:t xml:space="preserve"> //Wage in annual unit</w:t>
            </w:r>
            <w:r w:rsidRPr="0027140E">
              <w:rPr>
                <w:rFonts w:cstheme="minorHAnsi"/>
                <w:color w:val="000000" w:themeColor="text1"/>
                <w:szCs w:val="20"/>
              </w:rPr>
              <w:t xml:space="preserve"> </w:t>
            </w:r>
          </w:p>
          <w:p w14:paraId="6E574F87" w14:textId="3EE5DD12" w:rsidR="008C578A" w:rsidRPr="0027140E" w:rsidRDefault="008C578A" w:rsidP="008C578A">
            <w:pPr>
              <w:pStyle w:val="ListParagraph"/>
              <w:ind w:left="0"/>
              <w:jc w:val="both"/>
              <w:rPr>
                <w:rFonts w:ascii="Courier New" w:hAnsi="Courier New" w:cs="Courier New"/>
                <w:b/>
                <w:bCs/>
                <w:color w:val="0000FF"/>
                <w:szCs w:val="20"/>
              </w:rPr>
            </w:pPr>
            <w:r w:rsidRPr="0027140E">
              <w:rPr>
                <w:rFonts w:ascii="Courier New" w:hAnsi="Courier New" w:cs="Courier New"/>
                <w:b/>
                <w:bCs/>
                <w:color w:val="0000FF"/>
                <w:szCs w:val="20"/>
              </w:rPr>
              <w:t>replace wage_total=(wage_nc*whours*4.3)*wmonths if unitwage==9</w:t>
            </w:r>
          </w:p>
          <w:p w14:paraId="3978BE0D" w14:textId="6D1880A6" w:rsidR="008C578A" w:rsidRPr="0027140E" w:rsidRDefault="008C578A" w:rsidP="008C578A">
            <w:pPr>
              <w:jc w:val="both"/>
              <w:rPr>
                <w:rFonts w:cstheme="minorHAnsi"/>
                <w:b/>
                <w:color w:val="0000FF"/>
              </w:rPr>
            </w:pPr>
            <w:r w:rsidRPr="0027140E">
              <w:rPr>
                <w:rFonts w:ascii="Courier New" w:hAnsi="Courier New" w:cs="Courier New"/>
                <w:color w:val="0000FF"/>
                <w:szCs w:val="20"/>
              </w:rPr>
              <w:t xml:space="preserve"> </w:t>
            </w:r>
            <w:r w:rsidRPr="0027140E">
              <w:rPr>
                <w:rFonts w:cstheme="minorHAnsi"/>
                <w:color w:val="000000" w:themeColor="text1"/>
                <w:szCs w:val="20"/>
              </w:rPr>
              <w:t xml:space="preserve">  </w:t>
            </w:r>
            <w:r w:rsidRPr="0027140E">
              <w:rPr>
                <w:rFonts w:cstheme="minorHAnsi"/>
                <w:i/>
                <w:iCs/>
                <w:color w:val="000000" w:themeColor="text1"/>
                <w:szCs w:val="20"/>
              </w:rPr>
              <w:t>//Wage in hourly unit</w:t>
            </w:r>
          </w:p>
        </w:tc>
      </w:tr>
    </w:tbl>
    <w:p w14:paraId="3486247F" w14:textId="4CE97992" w:rsidR="008C578A" w:rsidRDefault="008C578A" w:rsidP="006D00E0">
      <w:pPr>
        <w:spacing w:after="0"/>
        <w:jc w:val="both"/>
        <w:rPr>
          <w:rFonts w:ascii="Calibri" w:hAnsi="Calibri" w:cs="Calibri"/>
          <w:b/>
        </w:rPr>
      </w:pPr>
    </w:p>
    <w:p w14:paraId="6CDDE8BB" w14:textId="031B24E3" w:rsidR="00D76717" w:rsidRPr="006C23C9" w:rsidRDefault="00D76717" w:rsidP="006D00E0">
      <w:pPr>
        <w:spacing w:after="0"/>
        <w:jc w:val="both"/>
        <w:rPr>
          <w:rFonts w:ascii="Calibri" w:hAnsi="Calibri" w:cs="Calibri"/>
          <w:b/>
        </w:rPr>
      </w:pPr>
      <w:r w:rsidRPr="0048181E">
        <w:rPr>
          <w:rFonts w:ascii="Calibri" w:hAnsi="Calibri" w:cs="Calibri"/>
          <w:bCs/>
        </w:rPr>
        <w:t>Note:</w:t>
      </w:r>
      <w:r w:rsidRPr="00C84E74">
        <w:rPr>
          <w:rFonts w:ascii="Calibri" w:hAnsi="Calibri" w:cs="Calibri"/>
          <w:bCs/>
          <w:u w:val="single"/>
        </w:rPr>
        <w:t xml:space="preserve"> Use gross wages when available and net wages only when gross wages are not available. This is done to make it easy to compare earnings in formal and informal sectors</w:t>
      </w:r>
      <w:r>
        <w:rPr>
          <w:rFonts w:ascii="Calibri" w:hAnsi="Calibri" w:cs="Calibri"/>
          <w:b/>
        </w:rPr>
        <w:t>.</w:t>
      </w:r>
    </w:p>
    <w:p w14:paraId="09F20016" w14:textId="77777777" w:rsidR="00C84E74" w:rsidRDefault="00C84E74" w:rsidP="006D00E0">
      <w:pPr>
        <w:spacing w:after="0"/>
        <w:rPr>
          <w:rFonts w:ascii="Calibri" w:hAnsi="Calibri" w:cs="Calibri"/>
          <w:b/>
        </w:rPr>
      </w:pPr>
    </w:p>
    <w:p w14:paraId="5C9628AB" w14:textId="1D275B9B" w:rsidR="00D72040" w:rsidRPr="006C23C9" w:rsidRDefault="00D72040" w:rsidP="006D00E0">
      <w:pPr>
        <w:spacing w:after="0"/>
        <w:rPr>
          <w:rFonts w:ascii="Calibri" w:hAnsi="Calibri" w:cs="Calibri"/>
          <w:b/>
        </w:rPr>
      </w:pPr>
      <w:r w:rsidRPr="006C23C9">
        <w:rPr>
          <w:rFonts w:ascii="Calibri" w:hAnsi="Calibri" w:cs="Calibri"/>
          <w:b/>
        </w:rPr>
        <w:t>contract</w:t>
      </w:r>
      <w:r w:rsidRPr="006C23C9">
        <w:rPr>
          <w:rFonts w:ascii="Calibri" w:hAnsi="Calibri" w:cs="Calibri"/>
          <w:b/>
        </w:rPr>
        <w:tab/>
      </w:r>
    </w:p>
    <w:p w14:paraId="6F99ECBC" w14:textId="0BC2C98B" w:rsidR="009D4763" w:rsidRDefault="00D13962" w:rsidP="006D00E0">
      <w:pPr>
        <w:spacing w:after="0"/>
        <w:jc w:val="both"/>
        <w:rPr>
          <w:rFonts w:ascii="Calibri" w:hAnsi="Calibri" w:cs="Calibri"/>
        </w:rPr>
      </w:pPr>
      <w:r>
        <w:rPr>
          <w:rFonts w:ascii="Calibri" w:hAnsi="Calibri" w:cs="Calibri"/>
        </w:rPr>
        <w:t>This</w:t>
      </w:r>
      <w:r w:rsidR="009D4763" w:rsidRPr="006C23C9">
        <w:rPr>
          <w:rFonts w:ascii="Calibri" w:hAnsi="Calibri" w:cs="Calibri"/>
        </w:rPr>
        <w:t xml:space="preserve"> is a dummy variable that classifies the contract status (</w:t>
      </w:r>
      <w:r w:rsidR="00267406">
        <w:rPr>
          <w:rFonts w:ascii="Calibri" w:hAnsi="Calibri" w:cs="Calibri"/>
        </w:rPr>
        <w:t>YES/NO</w:t>
      </w:r>
      <w:r w:rsidR="009D4763" w:rsidRPr="006C23C9">
        <w:rPr>
          <w:rFonts w:ascii="Calibri" w:hAnsi="Calibri" w:cs="Calibri"/>
        </w:rPr>
        <w:t>) of any individual with a job (</w:t>
      </w:r>
      <w:r>
        <w:rPr>
          <w:rFonts w:ascii="Calibri" w:hAnsi="Calibri" w:cs="Calibri"/>
        </w:rPr>
        <w:t>LSTATUS</w:t>
      </w:r>
      <w:r w:rsidR="009D4763" w:rsidRPr="006C23C9">
        <w:rPr>
          <w:rFonts w:ascii="Calibri" w:hAnsi="Calibri" w:cs="Calibri"/>
        </w:rPr>
        <w:t xml:space="preserve">=1) and is missing otherwise. It indicates whether a person has a signed (formal) contract, regardless of duration. </w:t>
      </w:r>
      <w:r w:rsidR="009D4763">
        <w:rPr>
          <w:rFonts w:ascii="Calibri" w:hAnsi="Calibri" w:cs="Calibri"/>
        </w:rPr>
        <w:t>Two categories after harmonization:</w:t>
      </w:r>
    </w:p>
    <w:p w14:paraId="15CDF22D" w14:textId="77777777" w:rsidR="00D72040" w:rsidRPr="00F80ED5" w:rsidRDefault="00D72040" w:rsidP="006D00E0">
      <w:pPr>
        <w:spacing w:after="0"/>
        <w:ind w:left="720"/>
        <w:rPr>
          <w:rFonts w:ascii="Calibri" w:hAnsi="Calibri" w:cs="Calibri"/>
          <w:i/>
          <w:iCs/>
        </w:rPr>
      </w:pPr>
      <w:r w:rsidRPr="00F80ED5">
        <w:rPr>
          <w:rFonts w:ascii="Calibri" w:hAnsi="Calibri" w:cs="Calibri"/>
          <w:i/>
          <w:iCs/>
        </w:rPr>
        <w:t xml:space="preserve">0 = No </w:t>
      </w:r>
      <w:r w:rsidRPr="00F80ED5">
        <w:rPr>
          <w:rFonts w:ascii="Calibri" w:hAnsi="Calibri" w:cs="Calibri"/>
          <w:i/>
          <w:iCs/>
        </w:rPr>
        <w:br/>
        <w:t>1 = Yes</w:t>
      </w:r>
    </w:p>
    <w:p w14:paraId="18D06F28" w14:textId="77777777" w:rsidR="00D72040" w:rsidRDefault="00D72040" w:rsidP="006D00E0">
      <w:pPr>
        <w:spacing w:after="0"/>
        <w:rPr>
          <w:rFonts w:ascii="Calibri" w:hAnsi="Calibri" w:cs="Calibri"/>
          <w:b/>
        </w:rPr>
      </w:pPr>
    </w:p>
    <w:p w14:paraId="3963A513" w14:textId="13938E64" w:rsidR="0048181E" w:rsidRDefault="0048181E" w:rsidP="006D00E0">
      <w:pPr>
        <w:spacing w:after="0"/>
        <w:rPr>
          <w:rFonts w:ascii="Calibri" w:hAnsi="Calibri" w:cs="Calibri"/>
          <w:u w:val="single"/>
        </w:rPr>
      </w:pPr>
      <w:r w:rsidRPr="0048181E">
        <w:rPr>
          <w:rFonts w:ascii="Calibri" w:hAnsi="Calibri" w:cs="Calibri"/>
        </w:rPr>
        <w:t xml:space="preserve">Note: </w:t>
      </w:r>
      <w:r w:rsidRPr="00B35D47">
        <w:rPr>
          <w:rFonts w:ascii="Calibri" w:hAnsi="Calibri" w:cs="Calibri"/>
          <w:u w:val="single"/>
        </w:rPr>
        <w:t>This variable is only constructed if there is an explicit question about contract between employee and employer.</w:t>
      </w:r>
    </w:p>
    <w:p w14:paraId="1ECA4C2D" w14:textId="77777777" w:rsidR="006D00E0" w:rsidRDefault="006D00E0" w:rsidP="006D00E0">
      <w:pPr>
        <w:spacing w:after="0"/>
        <w:rPr>
          <w:rFonts w:ascii="Calibri" w:hAnsi="Calibri" w:cs="Calibri"/>
          <w:u w:val="single"/>
        </w:rPr>
      </w:pPr>
    </w:p>
    <w:p w14:paraId="0F451DF6" w14:textId="42398AF2" w:rsidR="00D72040" w:rsidRPr="006C23C9" w:rsidRDefault="00D72040" w:rsidP="006D00E0">
      <w:pPr>
        <w:spacing w:after="0"/>
        <w:rPr>
          <w:rFonts w:ascii="Calibri" w:hAnsi="Calibri" w:cs="Calibri"/>
          <w:b/>
        </w:rPr>
      </w:pPr>
      <w:r w:rsidRPr="006C23C9">
        <w:rPr>
          <w:rFonts w:ascii="Calibri" w:hAnsi="Calibri" w:cs="Calibri"/>
          <w:b/>
        </w:rPr>
        <w:t>healthins</w:t>
      </w:r>
      <w:r w:rsidRPr="006C23C9">
        <w:rPr>
          <w:rFonts w:ascii="Calibri" w:hAnsi="Calibri" w:cs="Calibri"/>
          <w:b/>
        </w:rPr>
        <w:tab/>
      </w:r>
    </w:p>
    <w:p w14:paraId="3DEE31D1" w14:textId="70CD88FD" w:rsidR="009D4763" w:rsidRDefault="00394E15" w:rsidP="006D00E0">
      <w:pPr>
        <w:spacing w:after="0"/>
        <w:jc w:val="both"/>
        <w:rPr>
          <w:rFonts w:ascii="Calibri" w:hAnsi="Calibri" w:cs="Calibri"/>
        </w:rPr>
      </w:pPr>
      <w:r>
        <w:rPr>
          <w:rFonts w:ascii="Calibri" w:hAnsi="Calibri" w:cs="Calibri"/>
        </w:rPr>
        <w:t>This</w:t>
      </w:r>
      <w:r w:rsidR="009D4763" w:rsidRPr="006C23C9">
        <w:rPr>
          <w:rFonts w:ascii="Calibri" w:hAnsi="Calibri" w:cs="Calibri"/>
        </w:rPr>
        <w:t xml:space="preserve"> is a dummy variable that classifies the health insurance status (</w:t>
      </w:r>
      <w:r w:rsidR="00267406">
        <w:rPr>
          <w:rFonts w:ascii="Calibri" w:hAnsi="Calibri" w:cs="Calibri"/>
        </w:rPr>
        <w:t>YES/NO</w:t>
      </w:r>
      <w:r w:rsidR="009D4763" w:rsidRPr="006C23C9">
        <w:rPr>
          <w:rFonts w:ascii="Calibri" w:hAnsi="Calibri" w:cs="Calibri"/>
        </w:rPr>
        <w:t>) of any individual with a job (</w:t>
      </w:r>
      <w:r>
        <w:rPr>
          <w:rFonts w:ascii="Calibri" w:hAnsi="Calibri" w:cs="Calibri"/>
        </w:rPr>
        <w:t>LSTATUS</w:t>
      </w:r>
      <w:r w:rsidR="009D4763" w:rsidRPr="006C23C9">
        <w:rPr>
          <w:rFonts w:ascii="Calibri" w:hAnsi="Calibri" w:cs="Calibri"/>
        </w:rPr>
        <w:t>=1) and is missing otherwise. Variable is constructed for all persons administered this module in each questionnaire</w:t>
      </w:r>
      <w:r w:rsidR="0048181E">
        <w:rPr>
          <w:rFonts w:ascii="Calibri" w:hAnsi="Calibri" w:cs="Calibri"/>
        </w:rPr>
        <w:t>.</w:t>
      </w:r>
      <w:r w:rsidR="009D4763" w:rsidRPr="006C23C9">
        <w:rPr>
          <w:rFonts w:ascii="Calibri" w:hAnsi="Calibri" w:cs="Calibri"/>
        </w:rPr>
        <w:t xml:space="preserve"> </w:t>
      </w:r>
      <w:r w:rsidR="009D4763">
        <w:rPr>
          <w:rFonts w:ascii="Calibri" w:hAnsi="Calibri" w:cs="Calibri"/>
        </w:rPr>
        <w:t>Two categories after harmonization:</w:t>
      </w:r>
    </w:p>
    <w:p w14:paraId="7FCDB308" w14:textId="77777777" w:rsidR="00D72040" w:rsidRPr="00F80ED5" w:rsidRDefault="00D72040" w:rsidP="00C84E74">
      <w:pPr>
        <w:spacing w:after="0"/>
        <w:ind w:left="720"/>
        <w:rPr>
          <w:rFonts w:ascii="Calibri" w:hAnsi="Calibri" w:cs="Calibri"/>
          <w:i/>
          <w:iCs/>
        </w:rPr>
      </w:pPr>
      <w:r w:rsidRPr="00F80ED5">
        <w:rPr>
          <w:rFonts w:ascii="Calibri" w:hAnsi="Calibri" w:cs="Calibri"/>
          <w:i/>
          <w:iCs/>
        </w:rPr>
        <w:t xml:space="preserve">0 = No </w:t>
      </w:r>
      <w:r w:rsidRPr="00F80ED5">
        <w:rPr>
          <w:rFonts w:ascii="Calibri" w:hAnsi="Calibri" w:cs="Calibri"/>
          <w:i/>
          <w:iCs/>
        </w:rPr>
        <w:br/>
        <w:t>1 = Yes</w:t>
      </w:r>
    </w:p>
    <w:p w14:paraId="5E46A56B" w14:textId="77777777" w:rsidR="0048181E" w:rsidRDefault="0048181E" w:rsidP="00052D6A">
      <w:pPr>
        <w:spacing w:after="0"/>
        <w:rPr>
          <w:rFonts w:ascii="Calibri" w:hAnsi="Calibri" w:cs="Calibri"/>
        </w:rPr>
      </w:pPr>
      <w:r w:rsidRPr="0048181E">
        <w:rPr>
          <w:rFonts w:ascii="Calibri" w:hAnsi="Calibri" w:cs="Calibri"/>
        </w:rPr>
        <w:t xml:space="preserve">Note: </w:t>
      </w:r>
      <w:r w:rsidRPr="00D13962">
        <w:rPr>
          <w:rFonts w:ascii="Calibri" w:hAnsi="Calibri" w:cs="Calibri"/>
          <w:u w:val="single"/>
        </w:rPr>
        <w:t>This variable is only constructed i</w:t>
      </w:r>
      <w:r w:rsidRPr="006C23C9">
        <w:rPr>
          <w:rFonts w:ascii="Calibri" w:hAnsi="Calibri" w:cs="Calibri"/>
          <w:u w:val="single"/>
        </w:rPr>
        <w:t>f there is an explicit question about health insurance</w:t>
      </w:r>
      <w:r>
        <w:rPr>
          <w:rFonts w:ascii="Calibri" w:hAnsi="Calibri" w:cs="Calibri"/>
          <w:u w:val="single"/>
        </w:rPr>
        <w:t xml:space="preserve"> provided by the job</w:t>
      </w:r>
      <w:r w:rsidRPr="006C23C9">
        <w:rPr>
          <w:rFonts w:ascii="Calibri" w:hAnsi="Calibri" w:cs="Calibri"/>
        </w:rPr>
        <w:t>.</w:t>
      </w:r>
    </w:p>
    <w:p w14:paraId="158A548B" w14:textId="77777777" w:rsidR="00052D6A" w:rsidRDefault="00052D6A" w:rsidP="006D00E0">
      <w:pPr>
        <w:spacing w:after="0"/>
        <w:rPr>
          <w:rFonts w:ascii="Calibri" w:hAnsi="Calibri" w:cs="Calibri"/>
          <w:b/>
        </w:rPr>
      </w:pPr>
    </w:p>
    <w:p w14:paraId="4D295948" w14:textId="5DA000AC" w:rsidR="00D72040" w:rsidRPr="006C23C9" w:rsidRDefault="00D72040" w:rsidP="006D00E0">
      <w:pPr>
        <w:spacing w:after="0"/>
        <w:rPr>
          <w:rFonts w:ascii="Calibri" w:hAnsi="Calibri" w:cs="Calibri"/>
          <w:b/>
        </w:rPr>
      </w:pPr>
      <w:r w:rsidRPr="006C23C9">
        <w:rPr>
          <w:rFonts w:ascii="Calibri" w:hAnsi="Calibri" w:cs="Calibri"/>
          <w:b/>
        </w:rPr>
        <w:t>socialsec</w:t>
      </w:r>
    </w:p>
    <w:p w14:paraId="2EBDD03D" w14:textId="52253381" w:rsidR="009D4763" w:rsidRDefault="00394E15" w:rsidP="006D00E0">
      <w:pPr>
        <w:spacing w:after="0"/>
        <w:jc w:val="both"/>
        <w:rPr>
          <w:rFonts w:ascii="Calibri" w:hAnsi="Calibri" w:cs="Calibri"/>
        </w:rPr>
      </w:pPr>
      <w:r>
        <w:rPr>
          <w:rFonts w:ascii="Calibri" w:hAnsi="Calibri" w:cs="Calibri"/>
        </w:rPr>
        <w:t>This</w:t>
      </w:r>
      <w:r w:rsidR="009D4763" w:rsidRPr="006C23C9">
        <w:rPr>
          <w:rFonts w:ascii="Calibri" w:hAnsi="Calibri" w:cs="Calibri"/>
        </w:rPr>
        <w:t xml:space="preserve"> is a dummy variable that classifies the social security status (</w:t>
      </w:r>
      <w:r w:rsidR="00267406">
        <w:rPr>
          <w:rFonts w:ascii="Calibri" w:hAnsi="Calibri" w:cs="Calibri"/>
        </w:rPr>
        <w:t>YES/NO</w:t>
      </w:r>
      <w:r w:rsidR="009D4763" w:rsidRPr="006C23C9">
        <w:rPr>
          <w:rFonts w:ascii="Calibri" w:hAnsi="Calibri" w:cs="Calibri"/>
        </w:rPr>
        <w:t>) of any individual with a job (</w:t>
      </w:r>
      <w:r>
        <w:rPr>
          <w:rFonts w:ascii="Calibri" w:hAnsi="Calibri" w:cs="Calibri"/>
        </w:rPr>
        <w:t>LSTATUS</w:t>
      </w:r>
      <w:r w:rsidR="009D4763" w:rsidRPr="006C23C9">
        <w:rPr>
          <w:rFonts w:ascii="Calibri" w:hAnsi="Calibri" w:cs="Calibri"/>
        </w:rPr>
        <w:t xml:space="preserve">=1) and is missing otherwise. Variable is constructed for all persons administered this module in each questionnaire. </w:t>
      </w:r>
      <w:r w:rsidR="009D4763">
        <w:rPr>
          <w:rFonts w:ascii="Calibri" w:hAnsi="Calibri" w:cs="Calibri"/>
        </w:rPr>
        <w:t>Two categories after harmonization:</w:t>
      </w:r>
    </w:p>
    <w:p w14:paraId="77F082C3" w14:textId="77777777" w:rsidR="00D72040" w:rsidRPr="00F80ED5" w:rsidRDefault="00D72040" w:rsidP="006D00E0">
      <w:pPr>
        <w:spacing w:after="0"/>
        <w:ind w:left="720"/>
        <w:rPr>
          <w:rFonts w:ascii="Calibri" w:hAnsi="Calibri" w:cs="Calibri"/>
          <w:i/>
          <w:iCs/>
        </w:rPr>
      </w:pPr>
      <w:r w:rsidRPr="00F80ED5">
        <w:rPr>
          <w:rFonts w:ascii="Calibri" w:hAnsi="Calibri" w:cs="Calibri"/>
          <w:i/>
          <w:iCs/>
        </w:rPr>
        <w:t xml:space="preserve">0 = No </w:t>
      </w:r>
      <w:r w:rsidRPr="00F80ED5">
        <w:rPr>
          <w:rFonts w:ascii="Calibri" w:hAnsi="Calibri" w:cs="Calibri"/>
          <w:i/>
          <w:iCs/>
        </w:rPr>
        <w:br/>
        <w:t>1 = Yes</w:t>
      </w:r>
    </w:p>
    <w:p w14:paraId="4BAC5547" w14:textId="77777777" w:rsidR="00C84E74" w:rsidRDefault="00C84E74" w:rsidP="006D00E0">
      <w:pPr>
        <w:spacing w:after="0"/>
        <w:rPr>
          <w:rFonts w:ascii="Calibri" w:hAnsi="Calibri" w:cs="Calibri"/>
          <w:b/>
        </w:rPr>
      </w:pPr>
    </w:p>
    <w:p w14:paraId="1021AAE4" w14:textId="66D94629" w:rsidR="00052D6A" w:rsidRDefault="00052D6A" w:rsidP="006D00E0">
      <w:pPr>
        <w:spacing w:after="0"/>
        <w:rPr>
          <w:rFonts w:ascii="Calibri" w:hAnsi="Calibri" w:cs="Calibri"/>
        </w:rPr>
      </w:pPr>
      <w:r w:rsidRPr="00052D6A">
        <w:rPr>
          <w:rFonts w:ascii="Calibri" w:hAnsi="Calibri" w:cs="Calibri"/>
        </w:rPr>
        <w:t xml:space="preserve">Note: </w:t>
      </w:r>
      <w:r w:rsidRPr="00394E15">
        <w:rPr>
          <w:rFonts w:ascii="Calibri" w:hAnsi="Calibri" w:cs="Calibri"/>
          <w:u w:val="single"/>
        </w:rPr>
        <w:t>This variable is only constructed i</w:t>
      </w:r>
      <w:r w:rsidRPr="006C23C9">
        <w:rPr>
          <w:rFonts w:ascii="Calibri" w:hAnsi="Calibri" w:cs="Calibri"/>
          <w:u w:val="single"/>
        </w:rPr>
        <w:t>f there is an explicit question about pension plans or social security</w:t>
      </w:r>
      <w:r w:rsidRPr="006C23C9">
        <w:rPr>
          <w:rFonts w:ascii="Calibri" w:hAnsi="Calibri" w:cs="Calibri"/>
        </w:rPr>
        <w:t>.</w:t>
      </w:r>
    </w:p>
    <w:p w14:paraId="38656FF5" w14:textId="77777777" w:rsidR="00ED6549" w:rsidRDefault="00ED6549" w:rsidP="006D00E0">
      <w:pPr>
        <w:spacing w:after="0"/>
        <w:rPr>
          <w:rFonts w:ascii="Calibri" w:hAnsi="Calibri" w:cs="Calibri"/>
        </w:rPr>
      </w:pPr>
    </w:p>
    <w:p w14:paraId="60D5742A" w14:textId="77777777" w:rsidR="00D72040" w:rsidRPr="006C23C9" w:rsidRDefault="00D72040" w:rsidP="006D00E0">
      <w:pPr>
        <w:spacing w:after="0"/>
        <w:jc w:val="both"/>
        <w:rPr>
          <w:rFonts w:ascii="Calibri" w:hAnsi="Calibri" w:cs="Calibri"/>
          <w:b/>
        </w:rPr>
      </w:pPr>
      <w:r w:rsidRPr="006C23C9">
        <w:rPr>
          <w:rFonts w:ascii="Calibri" w:hAnsi="Calibri" w:cs="Calibri"/>
          <w:b/>
        </w:rPr>
        <w:t xml:space="preserve">union </w:t>
      </w:r>
    </w:p>
    <w:p w14:paraId="3640E610" w14:textId="428DC946" w:rsidR="009D4763" w:rsidRDefault="00BA1313" w:rsidP="006D00E0">
      <w:pPr>
        <w:spacing w:after="0"/>
        <w:jc w:val="both"/>
        <w:rPr>
          <w:rFonts w:ascii="Calibri" w:hAnsi="Calibri" w:cs="Calibri"/>
        </w:rPr>
      </w:pPr>
      <w:r>
        <w:rPr>
          <w:rFonts w:ascii="Calibri" w:hAnsi="Calibri" w:cs="Calibri"/>
        </w:rPr>
        <w:t xml:space="preserve">This </w:t>
      </w:r>
      <w:r w:rsidR="009D4763" w:rsidRPr="006C23C9">
        <w:rPr>
          <w:rFonts w:ascii="Calibri" w:hAnsi="Calibri" w:cs="Calibri"/>
        </w:rPr>
        <w:t>is a dummy variable that classifies the union membership status (</w:t>
      </w:r>
      <w:r w:rsidR="00267406">
        <w:rPr>
          <w:rFonts w:ascii="Calibri" w:hAnsi="Calibri" w:cs="Calibri"/>
        </w:rPr>
        <w:t>YES/NO</w:t>
      </w:r>
      <w:r w:rsidR="009D4763" w:rsidRPr="006C23C9">
        <w:rPr>
          <w:rFonts w:ascii="Calibri" w:hAnsi="Calibri" w:cs="Calibri"/>
        </w:rPr>
        <w:t>) of any individual with a job (</w:t>
      </w:r>
      <w:r w:rsidR="00394E15">
        <w:rPr>
          <w:rFonts w:ascii="Calibri" w:hAnsi="Calibri" w:cs="Calibri"/>
        </w:rPr>
        <w:t>LSTATUS</w:t>
      </w:r>
      <w:r w:rsidR="009D4763" w:rsidRPr="006C23C9">
        <w:rPr>
          <w:rFonts w:ascii="Calibri" w:hAnsi="Calibri" w:cs="Calibri"/>
        </w:rPr>
        <w:t xml:space="preserve">=1) and is missing otherwise. Variable is constructed for all persons administered this module in each questionnaire.  For this reason, the lower age cutoff (and perhaps upper age cutoff) at which information is collected will vary from country to country. </w:t>
      </w:r>
      <w:r w:rsidR="009D4763">
        <w:rPr>
          <w:rFonts w:ascii="Calibri" w:hAnsi="Calibri" w:cs="Calibri"/>
        </w:rPr>
        <w:t>Two categories after harmonization:</w:t>
      </w:r>
    </w:p>
    <w:p w14:paraId="75B5F39C" w14:textId="6C73241D" w:rsidR="00D72040" w:rsidRPr="00F80ED5" w:rsidRDefault="00D72040" w:rsidP="006D00E0">
      <w:pPr>
        <w:spacing w:after="0"/>
        <w:ind w:left="720"/>
        <w:rPr>
          <w:rFonts w:ascii="Calibri" w:hAnsi="Calibri" w:cs="Calibri"/>
          <w:b/>
          <w:i/>
          <w:iCs/>
        </w:rPr>
      </w:pPr>
      <w:r w:rsidRPr="00F80ED5">
        <w:rPr>
          <w:rFonts w:ascii="Calibri" w:hAnsi="Calibri" w:cs="Calibri"/>
          <w:i/>
          <w:iCs/>
        </w:rPr>
        <w:t xml:space="preserve">0 = No </w:t>
      </w:r>
      <w:r w:rsidRPr="00F80ED5">
        <w:rPr>
          <w:rFonts w:ascii="Calibri" w:hAnsi="Calibri" w:cs="Calibri"/>
          <w:i/>
          <w:iCs/>
        </w:rPr>
        <w:br/>
        <w:t>1 = Yes</w:t>
      </w:r>
    </w:p>
    <w:p w14:paraId="03F50947" w14:textId="77777777" w:rsidR="00731C12" w:rsidRDefault="00731C12" w:rsidP="006D00E0">
      <w:pPr>
        <w:spacing w:after="0"/>
        <w:jc w:val="both"/>
        <w:rPr>
          <w:rFonts w:ascii="Calibri" w:hAnsi="Calibri" w:cs="Calibri"/>
          <w:b/>
        </w:rPr>
      </w:pPr>
      <w:bookmarkStart w:id="182" w:name="_Hlk6319779"/>
    </w:p>
    <w:p w14:paraId="5338BF63" w14:textId="43130A56" w:rsidR="00052D6A" w:rsidRDefault="00052D6A" w:rsidP="006D00E0">
      <w:pPr>
        <w:spacing w:after="0"/>
        <w:jc w:val="both"/>
        <w:rPr>
          <w:rFonts w:ascii="Calibri" w:hAnsi="Calibri" w:cs="Calibri"/>
        </w:rPr>
      </w:pPr>
      <w:r w:rsidRPr="005A7DC5">
        <w:rPr>
          <w:rFonts w:ascii="Calibri" w:hAnsi="Calibri" w:cs="Calibri"/>
        </w:rPr>
        <w:t>Note:</w:t>
      </w:r>
      <w:r w:rsidRPr="00052D6A">
        <w:rPr>
          <w:rFonts w:ascii="Calibri" w:hAnsi="Calibri" w:cs="Calibri"/>
          <w:u w:val="single"/>
        </w:rPr>
        <w:t xml:space="preserve"> </w:t>
      </w:r>
      <w:r w:rsidRPr="00394E15">
        <w:rPr>
          <w:rFonts w:ascii="Calibri" w:hAnsi="Calibri" w:cs="Calibri"/>
          <w:u w:val="single"/>
        </w:rPr>
        <w:t>This variable is only constructed</w:t>
      </w:r>
      <w:r w:rsidRPr="006C23C9">
        <w:rPr>
          <w:rFonts w:ascii="Calibri" w:hAnsi="Calibri" w:cs="Calibri"/>
        </w:rPr>
        <w:t xml:space="preserve"> </w:t>
      </w:r>
      <w:r w:rsidRPr="006C23C9">
        <w:rPr>
          <w:rFonts w:ascii="Calibri" w:hAnsi="Calibri" w:cs="Calibri"/>
          <w:u w:val="single"/>
        </w:rPr>
        <w:t>if there is an explicit question about trade unions</w:t>
      </w:r>
      <w:r w:rsidRPr="006C23C9">
        <w:rPr>
          <w:rFonts w:ascii="Calibri" w:hAnsi="Calibri" w:cs="Calibri"/>
        </w:rPr>
        <w:t>.</w:t>
      </w:r>
    </w:p>
    <w:p w14:paraId="754DA8F8" w14:textId="77777777" w:rsidR="00052D6A" w:rsidRDefault="00052D6A" w:rsidP="006D00E0">
      <w:pPr>
        <w:spacing w:after="0"/>
        <w:jc w:val="both"/>
        <w:rPr>
          <w:rFonts w:ascii="Calibri" w:hAnsi="Calibri" w:cs="Calibri"/>
          <w:b/>
        </w:rPr>
      </w:pPr>
    </w:p>
    <w:p w14:paraId="604F99C9" w14:textId="59F608B8" w:rsidR="00D72040" w:rsidRPr="006C23C9" w:rsidRDefault="00D72040" w:rsidP="006D00E0">
      <w:pPr>
        <w:spacing w:after="0"/>
        <w:jc w:val="both"/>
        <w:rPr>
          <w:rFonts w:ascii="Calibri" w:hAnsi="Calibri" w:cs="Calibri"/>
          <w:b/>
        </w:rPr>
      </w:pPr>
      <w:r w:rsidRPr="006C23C9">
        <w:rPr>
          <w:rFonts w:ascii="Calibri" w:hAnsi="Calibri" w:cs="Calibri"/>
          <w:b/>
        </w:rPr>
        <w:t>firmsize_l</w:t>
      </w:r>
    </w:p>
    <w:p w14:paraId="32F70FDD" w14:textId="30BA389C" w:rsidR="009D4763" w:rsidRPr="006C23C9" w:rsidRDefault="004A4988" w:rsidP="006D00E0">
      <w:pPr>
        <w:spacing w:after="0"/>
        <w:jc w:val="both"/>
        <w:rPr>
          <w:rFonts w:ascii="Calibri" w:hAnsi="Calibri" w:cs="Calibri"/>
        </w:rPr>
      </w:pPr>
      <w:r>
        <w:rPr>
          <w:rFonts w:ascii="Calibri" w:hAnsi="Calibri" w:cs="Calibri"/>
        </w:rPr>
        <w:t xml:space="preserve">This </w:t>
      </w:r>
      <w:r w:rsidR="009D4763" w:rsidRPr="006C23C9">
        <w:rPr>
          <w:rFonts w:ascii="Calibri" w:hAnsi="Calibri" w:cs="Calibri"/>
        </w:rPr>
        <w:t>specifies the lower bracket of the firm size. The variable is constructed for all persons who are employed</w:t>
      </w:r>
      <w:r w:rsidR="009D4763">
        <w:rPr>
          <w:rFonts w:ascii="Calibri" w:hAnsi="Calibri" w:cs="Calibri"/>
        </w:rPr>
        <w:t xml:space="preserve"> </w:t>
      </w:r>
      <w:r w:rsidR="009D4763" w:rsidRPr="00F01FA1">
        <w:rPr>
          <w:rFonts w:ascii="Calibri" w:hAnsi="Calibri" w:cs="Calibri"/>
          <w:b/>
          <w:i/>
        </w:rPr>
        <w:t>in the last 7 days for the main job</w:t>
      </w:r>
      <w:r w:rsidR="009D4763" w:rsidRPr="006C23C9">
        <w:rPr>
          <w:rFonts w:ascii="Calibri" w:hAnsi="Calibri" w:cs="Calibri"/>
        </w:rPr>
        <w:t>. If it is continuous, it records the number of people working for the same employer. If the variable is categorical, it records the lower boundary of the bracket.</w:t>
      </w:r>
    </w:p>
    <w:p w14:paraId="60182C22" w14:textId="77777777" w:rsidR="00C84E74" w:rsidRDefault="00C84E74" w:rsidP="00C84E74">
      <w:pPr>
        <w:spacing w:after="0"/>
        <w:jc w:val="both"/>
        <w:rPr>
          <w:rFonts w:ascii="Calibri" w:hAnsi="Calibri" w:cs="Calibri"/>
          <w:b/>
        </w:rPr>
      </w:pPr>
    </w:p>
    <w:p w14:paraId="67BCD82C" w14:textId="0150BE95" w:rsidR="00D72040" w:rsidRPr="006C23C9" w:rsidRDefault="00D72040" w:rsidP="00C84E74">
      <w:pPr>
        <w:spacing w:after="0"/>
        <w:jc w:val="both"/>
        <w:rPr>
          <w:rFonts w:ascii="Calibri" w:hAnsi="Calibri" w:cs="Calibri"/>
          <w:b/>
        </w:rPr>
      </w:pPr>
      <w:r w:rsidRPr="006C23C9">
        <w:rPr>
          <w:rFonts w:ascii="Calibri" w:hAnsi="Calibri" w:cs="Calibri"/>
          <w:b/>
        </w:rPr>
        <w:t>firmsize_u</w:t>
      </w:r>
    </w:p>
    <w:p w14:paraId="4F9A5665" w14:textId="11ABF8DA" w:rsidR="009D4763" w:rsidRDefault="004A4988" w:rsidP="00394E15">
      <w:pPr>
        <w:spacing w:after="0"/>
        <w:jc w:val="both"/>
        <w:rPr>
          <w:rFonts w:ascii="Calibri" w:hAnsi="Calibri" w:cs="Calibri"/>
        </w:rPr>
      </w:pPr>
      <w:bookmarkStart w:id="183" w:name="_Toc5196148"/>
      <w:bookmarkStart w:id="184" w:name="_Toc7198641"/>
      <w:bookmarkStart w:id="185" w:name="_Toc7198805"/>
      <w:bookmarkEnd w:id="180"/>
      <w:bookmarkEnd w:id="182"/>
      <w:r>
        <w:rPr>
          <w:rFonts w:ascii="Calibri" w:hAnsi="Calibri" w:cs="Calibri"/>
        </w:rPr>
        <w:t>This</w:t>
      </w:r>
      <w:r w:rsidR="009D4763" w:rsidRPr="006C23C9">
        <w:rPr>
          <w:rFonts w:ascii="Calibri" w:hAnsi="Calibri" w:cs="Calibri"/>
        </w:rPr>
        <w:t xml:space="preserve"> specifies the upper bracket of the firm size. The variable is constructed for all persons who are employed</w:t>
      </w:r>
      <w:r w:rsidR="00F13508">
        <w:rPr>
          <w:rFonts w:ascii="Calibri" w:hAnsi="Calibri" w:cs="Calibri"/>
        </w:rPr>
        <w:t xml:space="preserve"> </w:t>
      </w:r>
      <w:r w:rsidR="00F13508" w:rsidRPr="00F01FA1">
        <w:rPr>
          <w:rFonts w:ascii="Calibri" w:hAnsi="Calibri" w:cs="Calibri"/>
          <w:b/>
          <w:i/>
        </w:rPr>
        <w:t>in the last 7 days for the main job</w:t>
      </w:r>
      <w:r w:rsidR="009D4763" w:rsidRPr="006C23C9">
        <w:rPr>
          <w:rFonts w:ascii="Calibri" w:hAnsi="Calibri" w:cs="Calibri"/>
        </w:rPr>
        <w:t>. If it is continuous, it records the number of people working for the same employer. If the variable is categorical, it records the upper boundary of the bracket.</w:t>
      </w:r>
      <w:r w:rsidR="009D4763" w:rsidRPr="006C23C9">
        <w:t xml:space="preserve"> </w:t>
      </w:r>
      <w:r w:rsidR="009D4763" w:rsidRPr="006C23C9">
        <w:rPr>
          <w:rFonts w:ascii="Calibri" w:hAnsi="Calibri" w:cs="Calibri"/>
        </w:rPr>
        <w:t xml:space="preserve">If the right bracket is open, </w:t>
      </w:r>
      <w:r w:rsidR="009D4763">
        <w:rPr>
          <w:rFonts w:ascii="Calibri" w:hAnsi="Calibri" w:cs="Calibri"/>
        </w:rPr>
        <w:t xml:space="preserve">this variable </w:t>
      </w:r>
      <w:r w:rsidR="009D4763" w:rsidRPr="006C23C9">
        <w:rPr>
          <w:rFonts w:ascii="Calibri" w:hAnsi="Calibri" w:cs="Calibri"/>
        </w:rPr>
        <w:t xml:space="preserve">should be </w:t>
      </w:r>
      <w:r w:rsidR="009D4763">
        <w:rPr>
          <w:rFonts w:ascii="Calibri" w:hAnsi="Calibri" w:cs="Calibri"/>
        </w:rPr>
        <w:t>missing</w:t>
      </w:r>
      <w:r w:rsidR="009D4763" w:rsidRPr="006C23C9">
        <w:rPr>
          <w:rFonts w:ascii="Calibri" w:hAnsi="Calibri" w:cs="Calibri"/>
        </w:rPr>
        <w:t>.</w:t>
      </w:r>
    </w:p>
    <w:p w14:paraId="0D7688CF" w14:textId="77777777" w:rsidR="006D00E0" w:rsidRDefault="006D00E0" w:rsidP="00394E15">
      <w:pPr>
        <w:spacing w:after="0"/>
        <w:jc w:val="both"/>
        <w:rPr>
          <w:rFonts w:ascii="Calibri" w:hAnsi="Calibri" w:cs="Calibri"/>
        </w:rPr>
      </w:pPr>
    </w:p>
    <w:p w14:paraId="76439354" w14:textId="4DB34B36" w:rsidR="001D0169" w:rsidRPr="00120BC8" w:rsidRDefault="00120BC8" w:rsidP="00120BC8">
      <w:pPr>
        <w:spacing w:after="60"/>
        <w:jc w:val="center"/>
        <w:rPr>
          <w:rFonts w:asciiTheme="majorHAnsi" w:hAnsiTheme="majorHAnsi" w:cstheme="majorHAnsi"/>
          <w:b/>
          <w:lang w:val="en-GB" w:eastAsia="it-IT"/>
        </w:rPr>
      </w:pPr>
      <w:r w:rsidRPr="00120BC8">
        <w:rPr>
          <w:rFonts w:asciiTheme="majorHAnsi" w:hAnsiTheme="majorHAnsi" w:cstheme="majorHAnsi"/>
          <w:b/>
          <w:lang w:val="en-GB" w:eastAsia="it-IT"/>
        </w:rPr>
        <w:t xml:space="preserve">Table 5.2: </w:t>
      </w:r>
      <w:r w:rsidR="001D0169" w:rsidRPr="00120BC8">
        <w:rPr>
          <w:rFonts w:asciiTheme="majorHAnsi" w:hAnsiTheme="majorHAnsi" w:cstheme="majorHAnsi"/>
          <w:b/>
          <w:lang w:val="en-GB" w:eastAsia="it-IT"/>
        </w:rPr>
        <w:t>Primary Employment, 7-day reference period</w:t>
      </w:r>
    </w:p>
    <w:tbl>
      <w:tblPr>
        <w:tblW w:w="100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26"/>
        <w:gridCol w:w="1800"/>
        <w:gridCol w:w="2104"/>
        <w:gridCol w:w="3746"/>
        <w:gridCol w:w="678"/>
      </w:tblGrid>
      <w:tr w:rsidR="00056550" w:rsidRPr="0085502A" w14:paraId="5120853D" w14:textId="77777777" w:rsidTr="00056550">
        <w:tc>
          <w:tcPr>
            <w:tcW w:w="540" w:type="dxa"/>
            <w:shd w:val="clear" w:color="auto" w:fill="4472C4" w:themeFill="accent1"/>
          </w:tcPr>
          <w:p w14:paraId="3105A3EC" w14:textId="77777777" w:rsidR="00F6649D" w:rsidRPr="0085502A" w:rsidRDefault="00F6649D" w:rsidP="00056550">
            <w:pPr>
              <w:spacing w:before="60" w:after="60"/>
              <w:jc w:val="right"/>
              <w:rPr>
                <w:rFonts w:eastAsia="Times New Roman" w:cstheme="minorHAnsi"/>
                <w:b/>
                <w:bCs/>
                <w:color w:val="FFFFFF" w:themeColor="background1"/>
                <w:sz w:val="20"/>
                <w:szCs w:val="20"/>
                <w:lang w:eastAsia="en-US"/>
              </w:rPr>
            </w:pPr>
          </w:p>
        </w:tc>
        <w:tc>
          <w:tcPr>
            <w:tcW w:w="1226" w:type="dxa"/>
            <w:shd w:val="clear" w:color="auto" w:fill="4472C4" w:themeFill="accent1"/>
          </w:tcPr>
          <w:p w14:paraId="406E50D4" w14:textId="77777777" w:rsidR="00F6649D" w:rsidRPr="0085502A" w:rsidRDefault="00F6649D" w:rsidP="00056550">
            <w:pPr>
              <w:spacing w:before="60" w:after="60"/>
              <w:rPr>
                <w:rFonts w:eastAsia="Times New Roman" w:cstheme="minorHAnsi"/>
                <w:b/>
                <w:bCs/>
                <w:color w:val="FFFFFF" w:themeColor="background1"/>
              </w:rPr>
            </w:pPr>
            <w:r w:rsidRPr="0085502A">
              <w:rPr>
                <w:rFonts w:eastAsia="Times New Roman" w:cstheme="minorHAnsi"/>
                <w:b/>
                <w:bCs/>
                <w:color w:val="FFFFFF" w:themeColor="background1"/>
                <w:lang w:eastAsia="en-US"/>
              </w:rPr>
              <w:t>Module Code</w:t>
            </w:r>
          </w:p>
        </w:tc>
        <w:tc>
          <w:tcPr>
            <w:tcW w:w="1800" w:type="dxa"/>
            <w:shd w:val="clear" w:color="auto" w:fill="4472C4" w:themeFill="accent1"/>
          </w:tcPr>
          <w:p w14:paraId="631FA26A" w14:textId="77777777" w:rsidR="00F6649D" w:rsidRPr="0085502A" w:rsidRDefault="00F6649D" w:rsidP="00056550">
            <w:pPr>
              <w:spacing w:before="60" w:after="60"/>
              <w:rPr>
                <w:rFonts w:eastAsia="Times New Roman" w:cstheme="minorHAnsi"/>
                <w:b/>
                <w:bCs/>
                <w:color w:val="FFFFFF" w:themeColor="background1"/>
                <w:lang w:eastAsia="en-US"/>
              </w:rPr>
            </w:pPr>
            <w:r w:rsidRPr="0085502A">
              <w:rPr>
                <w:rFonts w:eastAsia="Times New Roman" w:cstheme="minorHAnsi"/>
                <w:b/>
                <w:bCs/>
                <w:color w:val="FFFFFF" w:themeColor="background1"/>
                <w:lang w:eastAsia="en-US"/>
              </w:rPr>
              <w:t>Variable name</w:t>
            </w:r>
          </w:p>
        </w:tc>
        <w:tc>
          <w:tcPr>
            <w:tcW w:w="2104" w:type="dxa"/>
            <w:shd w:val="clear" w:color="auto" w:fill="4472C4" w:themeFill="accent1"/>
          </w:tcPr>
          <w:p w14:paraId="4FA6AEB3" w14:textId="77777777" w:rsidR="00F6649D" w:rsidRPr="0085502A" w:rsidRDefault="00F6649D" w:rsidP="00056550">
            <w:pPr>
              <w:spacing w:before="60" w:after="60"/>
              <w:rPr>
                <w:rFonts w:eastAsia="Times New Roman" w:cstheme="minorHAnsi"/>
                <w:b/>
                <w:bCs/>
                <w:color w:val="FFFFFF" w:themeColor="background1"/>
              </w:rPr>
            </w:pPr>
            <w:r w:rsidRPr="0085502A">
              <w:rPr>
                <w:rFonts w:eastAsia="Times New Roman" w:cstheme="minorHAnsi"/>
                <w:b/>
                <w:bCs/>
                <w:color w:val="FFFFFF" w:themeColor="background1"/>
                <w:lang w:eastAsia="en-US"/>
              </w:rPr>
              <w:t>Variable label</w:t>
            </w:r>
          </w:p>
        </w:tc>
        <w:tc>
          <w:tcPr>
            <w:tcW w:w="3746" w:type="dxa"/>
            <w:shd w:val="clear" w:color="auto" w:fill="4472C4" w:themeFill="accent1"/>
          </w:tcPr>
          <w:p w14:paraId="4888DBF9" w14:textId="77777777" w:rsidR="00F6649D" w:rsidRPr="0085502A" w:rsidRDefault="00F6649D" w:rsidP="00056550">
            <w:pPr>
              <w:spacing w:before="60" w:after="0"/>
              <w:rPr>
                <w:rFonts w:eastAsia="Times New Roman" w:cstheme="minorHAnsi"/>
                <w:b/>
                <w:bCs/>
                <w:color w:val="FFFFFF" w:themeColor="background1"/>
                <w:lang w:eastAsia="en-US"/>
              </w:rPr>
            </w:pPr>
            <w:r w:rsidRPr="0085502A">
              <w:rPr>
                <w:rFonts w:eastAsia="Times New Roman" w:cstheme="minorHAnsi"/>
                <w:b/>
                <w:bCs/>
                <w:color w:val="FFFFFF" w:themeColor="background1"/>
                <w:lang w:eastAsia="en-US"/>
              </w:rPr>
              <w:t>Allowed codes after standardization</w:t>
            </w:r>
          </w:p>
        </w:tc>
        <w:tc>
          <w:tcPr>
            <w:tcW w:w="678" w:type="dxa"/>
            <w:shd w:val="clear" w:color="auto" w:fill="4472C4" w:themeFill="accent1"/>
          </w:tcPr>
          <w:p w14:paraId="456BBC38" w14:textId="77777777" w:rsidR="00F6649D" w:rsidRPr="0085502A" w:rsidRDefault="00F6649D" w:rsidP="00056550">
            <w:pPr>
              <w:pStyle w:val="NoSpacing"/>
              <w:spacing w:before="60" w:after="60" w:line="259" w:lineRule="auto"/>
              <w:jc w:val="center"/>
              <w:rPr>
                <w:rFonts w:asciiTheme="minorHAnsi" w:hAnsiTheme="minorHAnsi" w:cstheme="minorHAnsi"/>
                <w:b/>
                <w:bCs/>
                <w:color w:val="FFFFFF" w:themeColor="background1"/>
                <w:szCs w:val="22"/>
              </w:rPr>
            </w:pPr>
            <w:r w:rsidRPr="0085502A">
              <w:rPr>
                <w:rFonts w:asciiTheme="minorHAnsi" w:hAnsiTheme="minorHAnsi" w:cstheme="minorHAnsi"/>
                <w:b/>
                <w:bCs/>
                <w:color w:val="FFFFFF" w:themeColor="background1"/>
                <w:szCs w:val="22"/>
              </w:rPr>
              <w:t>Tier</w:t>
            </w:r>
          </w:p>
        </w:tc>
      </w:tr>
      <w:tr w:rsidR="00056550" w:rsidRPr="0085502A" w14:paraId="5B7D1553" w14:textId="77777777" w:rsidTr="00056550">
        <w:tc>
          <w:tcPr>
            <w:tcW w:w="540" w:type="dxa"/>
          </w:tcPr>
          <w:p w14:paraId="67A44748" w14:textId="0AA41FA3" w:rsidR="00F6649D" w:rsidRPr="0085502A" w:rsidRDefault="00F6649D" w:rsidP="00056550">
            <w:pPr>
              <w:spacing w:before="60" w:after="60"/>
              <w:jc w:val="right"/>
              <w:rPr>
                <w:rFonts w:eastAsia="Times New Roman" w:cstheme="minorHAnsi"/>
                <w:color w:val="000000"/>
                <w:sz w:val="20"/>
                <w:szCs w:val="20"/>
              </w:rPr>
            </w:pPr>
            <w:r w:rsidRPr="0085502A">
              <w:rPr>
                <w:rFonts w:eastAsia="Times New Roman" w:cstheme="minorHAnsi"/>
                <w:color w:val="000000"/>
                <w:sz w:val="20"/>
                <w:szCs w:val="20"/>
              </w:rPr>
              <w:t>1</w:t>
            </w:r>
          </w:p>
        </w:tc>
        <w:tc>
          <w:tcPr>
            <w:tcW w:w="1226" w:type="dxa"/>
            <w:shd w:val="clear" w:color="auto" w:fill="auto"/>
            <w:hideMark/>
          </w:tcPr>
          <w:p w14:paraId="244F71FF" w14:textId="77777777" w:rsidR="00F6649D" w:rsidRPr="0085502A" w:rsidRDefault="00F6649D" w:rsidP="00056550">
            <w:pPr>
              <w:spacing w:before="60" w:after="60"/>
              <w:rPr>
                <w:rFonts w:eastAsia="Times New Roman" w:cstheme="minorHAnsi"/>
                <w:color w:val="000000"/>
                <w:sz w:val="20"/>
                <w:szCs w:val="20"/>
              </w:rPr>
            </w:pPr>
            <w:r w:rsidRPr="0085502A">
              <w:rPr>
                <w:rFonts w:eastAsia="Times New Roman" w:cstheme="minorHAnsi"/>
                <w:color w:val="000000"/>
                <w:sz w:val="20"/>
                <w:szCs w:val="20"/>
              </w:rPr>
              <w:t>Labor</w:t>
            </w:r>
          </w:p>
        </w:tc>
        <w:tc>
          <w:tcPr>
            <w:tcW w:w="1800" w:type="dxa"/>
          </w:tcPr>
          <w:p w14:paraId="16D4F923" w14:textId="77777777" w:rsidR="00F6649D" w:rsidRPr="0085502A" w:rsidRDefault="00F6649D" w:rsidP="00056550">
            <w:pPr>
              <w:spacing w:before="60" w:after="60"/>
              <w:rPr>
                <w:rFonts w:cstheme="minorHAnsi"/>
                <w:color w:val="000000"/>
                <w:sz w:val="20"/>
                <w:szCs w:val="20"/>
              </w:rPr>
            </w:pPr>
            <w:r w:rsidRPr="0085502A">
              <w:rPr>
                <w:rFonts w:eastAsia="Times New Roman" w:cstheme="minorHAnsi"/>
                <w:b/>
                <w:bCs/>
                <w:color w:val="000000"/>
                <w:sz w:val="20"/>
                <w:szCs w:val="20"/>
              </w:rPr>
              <w:t>empstat</w:t>
            </w:r>
          </w:p>
        </w:tc>
        <w:tc>
          <w:tcPr>
            <w:tcW w:w="2104" w:type="dxa"/>
            <w:shd w:val="clear" w:color="auto" w:fill="auto"/>
            <w:hideMark/>
          </w:tcPr>
          <w:p w14:paraId="036681B8" w14:textId="77777777" w:rsidR="00F6649D" w:rsidRPr="0085502A" w:rsidRDefault="00F6649D" w:rsidP="00056550">
            <w:pPr>
              <w:spacing w:before="60" w:after="60"/>
              <w:rPr>
                <w:rFonts w:eastAsia="Times New Roman" w:cstheme="minorHAnsi"/>
                <w:b/>
                <w:bCs/>
                <w:color w:val="000000"/>
                <w:sz w:val="20"/>
                <w:szCs w:val="20"/>
                <w:lang w:eastAsia="en-US"/>
              </w:rPr>
            </w:pPr>
            <w:r w:rsidRPr="0085502A">
              <w:rPr>
                <w:rFonts w:cstheme="minorHAnsi"/>
                <w:b/>
                <w:bCs/>
                <w:color w:val="000000"/>
                <w:sz w:val="20"/>
                <w:szCs w:val="20"/>
              </w:rPr>
              <w:t>Employment status, primary job (7-day ref period)</w:t>
            </w:r>
          </w:p>
          <w:p w14:paraId="0E8B26B2" w14:textId="77777777" w:rsidR="00F6649D" w:rsidRPr="0085502A" w:rsidRDefault="00F6649D" w:rsidP="00056550">
            <w:pPr>
              <w:spacing w:before="60" w:after="60"/>
              <w:rPr>
                <w:rFonts w:eastAsia="Times New Roman" w:cstheme="minorHAnsi"/>
                <w:b/>
                <w:bCs/>
                <w:color w:val="000000"/>
                <w:sz w:val="20"/>
                <w:szCs w:val="20"/>
              </w:rPr>
            </w:pPr>
          </w:p>
        </w:tc>
        <w:tc>
          <w:tcPr>
            <w:tcW w:w="3746" w:type="dxa"/>
          </w:tcPr>
          <w:p w14:paraId="0B582CA5" w14:textId="77777777" w:rsidR="00F6649D" w:rsidRPr="0085502A" w:rsidRDefault="00F6649D" w:rsidP="00056550">
            <w:pPr>
              <w:spacing w:before="60" w:after="60"/>
              <w:rPr>
                <w:rFonts w:cstheme="minorHAnsi"/>
                <w:color w:val="000000"/>
                <w:sz w:val="20"/>
                <w:szCs w:val="20"/>
              </w:rPr>
            </w:pPr>
            <w:r w:rsidRPr="0085502A">
              <w:rPr>
                <w:rFonts w:eastAsia="Times New Roman" w:cstheme="minorHAnsi"/>
                <w:color w:val="000000"/>
                <w:sz w:val="20"/>
                <w:szCs w:val="20"/>
              </w:rPr>
              <w:t xml:space="preserve">1 = Paid Employee </w:t>
            </w:r>
            <w:r w:rsidRPr="0085502A">
              <w:rPr>
                <w:rFonts w:eastAsia="Times New Roman" w:cstheme="minorHAnsi"/>
                <w:color w:val="000000"/>
                <w:sz w:val="20"/>
                <w:szCs w:val="20"/>
              </w:rPr>
              <w:br/>
              <w:t xml:space="preserve">2 = Non-Paid Employee </w:t>
            </w:r>
            <w:r w:rsidRPr="0085502A">
              <w:rPr>
                <w:rFonts w:eastAsia="Times New Roman" w:cstheme="minorHAnsi"/>
                <w:color w:val="000000"/>
                <w:sz w:val="20"/>
                <w:szCs w:val="20"/>
              </w:rPr>
              <w:br/>
              <w:t xml:space="preserve">3 = Employer </w:t>
            </w:r>
            <w:r w:rsidRPr="0085502A">
              <w:rPr>
                <w:rFonts w:eastAsia="Times New Roman" w:cstheme="minorHAnsi"/>
                <w:color w:val="000000"/>
                <w:sz w:val="20"/>
                <w:szCs w:val="20"/>
              </w:rPr>
              <w:br/>
              <w:t>4 = Self-employed</w:t>
            </w:r>
            <w:r w:rsidRPr="0085502A">
              <w:rPr>
                <w:rFonts w:eastAsia="Times New Roman" w:cstheme="minorHAnsi"/>
                <w:color w:val="000000"/>
                <w:sz w:val="20"/>
                <w:szCs w:val="20"/>
              </w:rPr>
              <w:br/>
              <w:t>5 = Other, workers not classifiable by status</w:t>
            </w:r>
          </w:p>
        </w:tc>
        <w:tc>
          <w:tcPr>
            <w:tcW w:w="678" w:type="dxa"/>
          </w:tcPr>
          <w:p w14:paraId="50B56F56" w14:textId="77777777" w:rsidR="00F6649D" w:rsidRPr="0085502A" w:rsidRDefault="00F6649D" w:rsidP="00056550">
            <w:pPr>
              <w:pStyle w:val="NoSpacing"/>
              <w:spacing w:before="60" w:after="60" w:line="259" w:lineRule="auto"/>
              <w:jc w:val="center"/>
              <w:rPr>
                <w:rFonts w:asciiTheme="minorHAnsi" w:hAnsiTheme="minorHAnsi" w:cstheme="minorHAnsi"/>
                <w:sz w:val="20"/>
              </w:rPr>
            </w:pPr>
            <w:r w:rsidRPr="0085502A">
              <w:rPr>
                <w:rFonts w:asciiTheme="minorHAnsi" w:hAnsiTheme="minorHAnsi" w:cstheme="minorHAnsi"/>
                <w:sz w:val="20"/>
              </w:rPr>
              <w:t>1</w:t>
            </w:r>
          </w:p>
        </w:tc>
      </w:tr>
      <w:tr w:rsidR="00056550" w:rsidRPr="0085502A" w14:paraId="3A8D0985" w14:textId="77777777" w:rsidTr="00056550">
        <w:tc>
          <w:tcPr>
            <w:tcW w:w="540" w:type="dxa"/>
          </w:tcPr>
          <w:p w14:paraId="68A7FE3F" w14:textId="555E6A49" w:rsidR="00F6649D" w:rsidRPr="0085502A" w:rsidRDefault="00F6649D" w:rsidP="00056550">
            <w:pPr>
              <w:spacing w:before="60" w:after="60"/>
              <w:jc w:val="right"/>
              <w:rPr>
                <w:rFonts w:eastAsia="Times New Roman" w:cstheme="minorHAnsi"/>
                <w:color w:val="000000"/>
                <w:sz w:val="20"/>
                <w:szCs w:val="20"/>
              </w:rPr>
            </w:pPr>
            <w:r w:rsidRPr="0085502A">
              <w:rPr>
                <w:rFonts w:eastAsia="Times New Roman" w:cstheme="minorHAnsi"/>
                <w:color w:val="000000"/>
                <w:sz w:val="20"/>
                <w:szCs w:val="20"/>
              </w:rPr>
              <w:t>2</w:t>
            </w:r>
          </w:p>
        </w:tc>
        <w:tc>
          <w:tcPr>
            <w:tcW w:w="1226" w:type="dxa"/>
            <w:shd w:val="clear" w:color="auto" w:fill="auto"/>
            <w:hideMark/>
          </w:tcPr>
          <w:p w14:paraId="0FD1A2B6" w14:textId="77777777" w:rsidR="00F6649D" w:rsidRPr="0085502A" w:rsidRDefault="00F6649D" w:rsidP="00056550">
            <w:pPr>
              <w:spacing w:before="60" w:after="60"/>
              <w:rPr>
                <w:rFonts w:eastAsia="Times New Roman" w:cstheme="minorHAnsi"/>
                <w:color w:val="000000"/>
                <w:sz w:val="20"/>
                <w:szCs w:val="20"/>
              </w:rPr>
            </w:pPr>
            <w:r w:rsidRPr="0085502A">
              <w:rPr>
                <w:rFonts w:eastAsia="Times New Roman" w:cstheme="minorHAnsi"/>
                <w:color w:val="000000"/>
                <w:sz w:val="20"/>
                <w:szCs w:val="20"/>
              </w:rPr>
              <w:t>Labor</w:t>
            </w:r>
          </w:p>
        </w:tc>
        <w:tc>
          <w:tcPr>
            <w:tcW w:w="1800" w:type="dxa"/>
          </w:tcPr>
          <w:p w14:paraId="785BE233" w14:textId="77777777" w:rsidR="00F6649D" w:rsidRPr="0085502A" w:rsidRDefault="00F6649D" w:rsidP="00056550">
            <w:pPr>
              <w:spacing w:before="60" w:after="60"/>
              <w:rPr>
                <w:rFonts w:cstheme="minorHAnsi"/>
                <w:color w:val="000000"/>
                <w:sz w:val="20"/>
                <w:szCs w:val="20"/>
              </w:rPr>
            </w:pPr>
            <w:r w:rsidRPr="0085502A">
              <w:rPr>
                <w:rFonts w:eastAsia="Times New Roman" w:cstheme="minorHAnsi"/>
                <w:b/>
                <w:bCs/>
                <w:color w:val="000000"/>
                <w:sz w:val="20"/>
                <w:szCs w:val="20"/>
              </w:rPr>
              <w:t>ocusec</w:t>
            </w:r>
          </w:p>
        </w:tc>
        <w:tc>
          <w:tcPr>
            <w:tcW w:w="2104" w:type="dxa"/>
            <w:shd w:val="clear" w:color="auto" w:fill="auto"/>
            <w:hideMark/>
          </w:tcPr>
          <w:p w14:paraId="7801C6AB" w14:textId="77777777" w:rsidR="00F6649D" w:rsidRPr="0085502A" w:rsidRDefault="00F6649D" w:rsidP="00056550">
            <w:pPr>
              <w:spacing w:before="60" w:after="60"/>
              <w:rPr>
                <w:rFonts w:eastAsia="Times New Roman" w:cstheme="minorHAnsi"/>
                <w:b/>
                <w:bCs/>
                <w:color w:val="000000"/>
                <w:sz w:val="20"/>
                <w:szCs w:val="20"/>
                <w:lang w:eastAsia="en-US"/>
              </w:rPr>
            </w:pPr>
            <w:r w:rsidRPr="0085502A">
              <w:rPr>
                <w:rFonts w:cstheme="minorHAnsi"/>
                <w:b/>
                <w:bCs/>
                <w:color w:val="000000"/>
                <w:sz w:val="20"/>
                <w:szCs w:val="20"/>
              </w:rPr>
              <w:t>Sector of activity, primary job (7-day ref period)</w:t>
            </w:r>
          </w:p>
          <w:p w14:paraId="772F8FF8" w14:textId="77777777" w:rsidR="00F6649D" w:rsidRPr="0085502A" w:rsidRDefault="00F6649D" w:rsidP="00056550">
            <w:pPr>
              <w:spacing w:before="60" w:after="60"/>
              <w:rPr>
                <w:rFonts w:eastAsia="Times New Roman" w:cstheme="minorHAnsi"/>
                <w:b/>
                <w:bCs/>
                <w:color w:val="000000"/>
                <w:sz w:val="20"/>
                <w:szCs w:val="20"/>
              </w:rPr>
            </w:pPr>
          </w:p>
        </w:tc>
        <w:tc>
          <w:tcPr>
            <w:tcW w:w="3746" w:type="dxa"/>
          </w:tcPr>
          <w:p w14:paraId="76B3150D" w14:textId="77777777" w:rsidR="00F6649D" w:rsidRPr="0085502A" w:rsidRDefault="00F6649D" w:rsidP="00056550">
            <w:pPr>
              <w:spacing w:before="60" w:after="60"/>
              <w:rPr>
                <w:rFonts w:cstheme="minorHAnsi"/>
                <w:color w:val="000000"/>
                <w:sz w:val="20"/>
                <w:szCs w:val="20"/>
              </w:rPr>
            </w:pPr>
            <w:r w:rsidRPr="0085502A">
              <w:rPr>
                <w:rFonts w:eastAsia="Times New Roman" w:cstheme="minorHAnsi"/>
                <w:color w:val="000000" w:themeColor="text1"/>
                <w:sz w:val="20"/>
                <w:szCs w:val="20"/>
              </w:rPr>
              <w:t>1 = Public sector, Central Government, Army</w:t>
            </w:r>
            <w:r w:rsidRPr="0085502A">
              <w:rPr>
                <w:rFonts w:eastAsia="Times New Roman" w:cstheme="minorHAnsi"/>
                <w:color w:val="000000" w:themeColor="text1"/>
                <w:sz w:val="20"/>
                <w:szCs w:val="20"/>
              </w:rPr>
              <w:br/>
              <w:t>2 = Private, NGO</w:t>
            </w:r>
            <w:r w:rsidRPr="0085502A">
              <w:rPr>
                <w:rFonts w:eastAsia="Times New Roman" w:cstheme="minorHAnsi"/>
                <w:color w:val="000000" w:themeColor="text1"/>
                <w:sz w:val="20"/>
                <w:szCs w:val="20"/>
              </w:rPr>
              <w:br/>
            </w:r>
            <w:r w:rsidRPr="0085502A">
              <w:rPr>
                <w:rFonts w:eastAsia="Times New Roman" w:cstheme="minorHAnsi"/>
                <w:bCs/>
                <w:color w:val="000000" w:themeColor="text1"/>
                <w:sz w:val="20"/>
                <w:szCs w:val="20"/>
              </w:rPr>
              <w:t xml:space="preserve">3 = State owned </w:t>
            </w:r>
            <w:r w:rsidRPr="0085502A">
              <w:rPr>
                <w:rFonts w:eastAsia="Times New Roman" w:cstheme="minorHAnsi"/>
                <w:bCs/>
                <w:color w:val="000000" w:themeColor="text1"/>
                <w:sz w:val="20"/>
                <w:szCs w:val="20"/>
              </w:rPr>
              <w:br/>
              <w:t>4 = Public or State-owned, but cannot distinguish</w:t>
            </w:r>
          </w:p>
        </w:tc>
        <w:tc>
          <w:tcPr>
            <w:tcW w:w="678" w:type="dxa"/>
          </w:tcPr>
          <w:p w14:paraId="4F3B8C95" w14:textId="77777777" w:rsidR="00F6649D" w:rsidRPr="0085502A" w:rsidRDefault="00F6649D" w:rsidP="00056550">
            <w:pPr>
              <w:pStyle w:val="NoSpacing"/>
              <w:spacing w:before="60" w:after="60" w:line="259" w:lineRule="auto"/>
              <w:jc w:val="center"/>
              <w:rPr>
                <w:rFonts w:asciiTheme="minorHAnsi" w:hAnsiTheme="minorHAnsi" w:cstheme="minorHAnsi"/>
                <w:sz w:val="20"/>
              </w:rPr>
            </w:pPr>
            <w:r w:rsidRPr="0085502A">
              <w:rPr>
                <w:rFonts w:asciiTheme="minorHAnsi" w:hAnsiTheme="minorHAnsi" w:cstheme="minorHAnsi"/>
                <w:sz w:val="20"/>
              </w:rPr>
              <w:t>1</w:t>
            </w:r>
          </w:p>
        </w:tc>
      </w:tr>
      <w:tr w:rsidR="00056550" w:rsidRPr="0085502A" w14:paraId="0D80C2FA" w14:textId="77777777" w:rsidTr="00056550">
        <w:tc>
          <w:tcPr>
            <w:tcW w:w="540" w:type="dxa"/>
          </w:tcPr>
          <w:p w14:paraId="4FB3018A" w14:textId="22204398" w:rsidR="00F6649D" w:rsidRPr="0085502A" w:rsidRDefault="00F6649D" w:rsidP="00056550">
            <w:pPr>
              <w:spacing w:before="60" w:after="60"/>
              <w:jc w:val="right"/>
              <w:rPr>
                <w:rFonts w:eastAsia="Times New Roman" w:cstheme="minorHAnsi"/>
                <w:color w:val="000000"/>
                <w:sz w:val="20"/>
                <w:szCs w:val="20"/>
              </w:rPr>
            </w:pPr>
            <w:r w:rsidRPr="0085502A">
              <w:rPr>
                <w:rFonts w:eastAsia="Times New Roman" w:cstheme="minorHAnsi"/>
                <w:color w:val="000000"/>
                <w:sz w:val="20"/>
                <w:szCs w:val="20"/>
              </w:rPr>
              <w:t>3</w:t>
            </w:r>
          </w:p>
        </w:tc>
        <w:tc>
          <w:tcPr>
            <w:tcW w:w="1226" w:type="dxa"/>
            <w:shd w:val="clear" w:color="auto" w:fill="auto"/>
            <w:hideMark/>
          </w:tcPr>
          <w:p w14:paraId="214EFD40" w14:textId="77777777" w:rsidR="00F6649D" w:rsidRPr="0085502A" w:rsidRDefault="00F6649D" w:rsidP="00056550">
            <w:pPr>
              <w:spacing w:before="60" w:after="60"/>
              <w:rPr>
                <w:rFonts w:eastAsia="Times New Roman" w:cstheme="minorHAnsi"/>
                <w:color w:val="000000"/>
                <w:sz w:val="20"/>
                <w:szCs w:val="20"/>
              </w:rPr>
            </w:pPr>
            <w:r w:rsidRPr="0085502A">
              <w:rPr>
                <w:rFonts w:eastAsia="Times New Roman" w:cstheme="minorHAnsi"/>
                <w:color w:val="000000"/>
                <w:sz w:val="20"/>
                <w:szCs w:val="20"/>
              </w:rPr>
              <w:t>Labor</w:t>
            </w:r>
          </w:p>
        </w:tc>
        <w:tc>
          <w:tcPr>
            <w:tcW w:w="1800" w:type="dxa"/>
          </w:tcPr>
          <w:p w14:paraId="6E564C3A" w14:textId="77777777" w:rsidR="00F6649D" w:rsidRPr="0085502A" w:rsidRDefault="00F6649D" w:rsidP="00056550">
            <w:pPr>
              <w:spacing w:before="60" w:after="60"/>
              <w:rPr>
                <w:rFonts w:eastAsia="Times New Roman" w:cstheme="minorHAnsi"/>
                <w:color w:val="000000"/>
                <w:sz w:val="20"/>
                <w:szCs w:val="20"/>
              </w:rPr>
            </w:pPr>
            <w:r w:rsidRPr="0085502A">
              <w:rPr>
                <w:rFonts w:eastAsia="Times New Roman" w:cstheme="minorHAnsi"/>
                <w:b/>
                <w:bCs/>
                <w:color w:val="000000"/>
                <w:sz w:val="20"/>
                <w:szCs w:val="20"/>
              </w:rPr>
              <w:t>industry_orig</w:t>
            </w:r>
          </w:p>
        </w:tc>
        <w:tc>
          <w:tcPr>
            <w:tcW w:w="2104" w:type="dxa"/>
            <w:shd w:val="clear" w:color="auto" w:fill="auto"/>
            <w:hideMark/>
          </w:tcPr>
          <w:p w14:paraId="7FB72DF3" w14:textId="77777777" w:rsidR="00F6649D" w:rsidRPr="0085502A" w:rsidRDefault="00F6649D" w:rsidP="00056550">
            <w:pPr>
              <w:spacing w:before="60" w:after="60"/>
              <w:rPr>
                <w:rFonts w:eastAsia="Times New Roman" w:cstheme="minorHAnsi"/>
                <w:b/>
                <w:bCs/>
                <w:color w:val="000000"/>
                <w:sz w:val="20"/>
                <w:szCs w:val="20"/>
              </w:rPr>
            </w:pPr>
            <w:r w:rsidRPr="0085502A">
              <w:rPr>
                <w:rFonts w:eastAsia="Times New Roman" w:cstheme="minorHAnsi"/>
                <w:b/>
                <w:bCs/>
                <w:color w:val="000000"/>
                <w:sz w:val="20"/>
                <w:szCs w:val="20"/>
              </w:rPr>
              <w:t>Original industry code, primary job (7-day ref period)</w:t>
            </w:r>
          </w:p>
        </w:tc>
        <w:tc>
          <w:tcPr>
            <w:tcW w:w="3746" w:type="dxa"/>
          </w:tcPr>
          <w:p w14:paraId="316ABE3C" w14:textId="77777777" w:rsidR="00F6649D" w:rsidRPr="0085502A" w:rsidRDefault="00F6649D" w:rsidP="00056550">
            <w:pPr>
              <w:spacing w:before="60" w:after="0"/>
              <w:rPr>
                <w:rFonts w:eastAsia="Times New Roman" w:cstheme="minorHAnsi"/>
                <w:color w:val="000000"/>
                <w:sz w:val="20"/>
                <w:szCs w:val="20"/>
              </w:rPr>
            </w:pPr>
            <w:r w:rsidRPr="0085502A">
              <w:rPr>
                <w:rFonts w:eastAsia="Times New Roman" w:cstheme="minorHAnsi"/>
                <w:color w:val="000000"/>
                <w:sz w:val="20"/>
                <w:szCs w:val="20"/>
              </w:rPr>
              <w:t>Country specific</w:t>
            </w:r>
          </w:p>
        </w:tc>
        <w:tc>
          <w:tcPr>
            <w:tcW w:w="678" w:type="dxa"/>
          </w:tcPr>
          <w:p w14:paraId="6710E07B" w14:textId="77777777" w:rsidR="00F6649D" w:rsidRPr="0085502A" w:rsidRDefault="00F6649D" w:rsidP="00056550">
            <w:pPr>
              <w:pStyle w:val="NoSpacing"/>
              <w:spacing w:before="60" w:after="60" w:line="259" w:lineRule="auto"/>
              <w:jc w:val="center"/>
              <w:rPr>
                <w:rFonts w:asciiTheme="minorHAnsi" w:hAnsiTheme="minorHAnsi" w:cstheme="minorHAnsi"/>
                <w:sz w:val="20"/>
              </w:rPr>
            </w:pPr>
            <w:r w:rsidRPr="0085502A">
              <w:rPr>
                <w:rFonts w:asciiTheme="minorHAnsi" w:hAnsiTheme="minorHAnsi" w:cstheme="minorHAnsi"/>
                <w:sz w:val="20"/>
              </w:rPr>
              <w:t>1</w:t>
            </w:r>
          </w:p>
        </w:tc>
      </w:tr>
      <w:tr w:rsidR="00056550" w:rsidRPr="0085502A" w14:paraId="631FAC1F" w14:textId="77777777" w:rsidTr="00056550">
        <w:tc>
          <w:tcPr>
            <w:tcW w:w="540" w:type="dxa"/>
          </w:tcPr>
          <w:p w14:paraId="1FC4A0B4" w14:textId="4ACDE639" w:rsidR="00F6649D" w:rsidRPr="0085502A" w:rsidRDefault="00F6649D" w:rsidP="00056550">
            <w:pPr>
              <w:spacing w:before="60" w:after="60"/>
              <w:jc w:val="right"/>
              <w:rPr>
                <w:rFonts w:eastAsia="Times New Roman" w:cstheme="minorHAnsi"/>
                <w:color w:val="000000"/>
                <w:sz w:val="20"/>
                <w:szCs w:val="20"/>
              </w:rPr>
            </w:pPr>
            <w:r w:rsidRPr="0085502A">
              <w:rPr>
                <w:rFonts w:eastAsia="Times New Roman" w:cstheme="minorHAnsi"/>
                <w:color w:val="000000"/>
                <w:sz w:val="20"/>
                <w:szCs w:val="20"/>
              </w:rPr>
              <w:t>4</w:t>
            </w:r>
          </w:p>
        </w:tc>
        <w:tc>
          <w:tcPr>
            <w:tcW w:w="1226" w:type="dxa"/>
            <w:shd w:val="clear" w:color="auto" w:fill="auto"/>
            <w:hideMark/>
          </w:tcPr>
          <w:p w14:paraId="5555CF7D" w14:textId="77777777" w:rsidR="00F6649D" w:rsidRPr="0085502A" w:rsidRDefault="00F6649D" w:rsidP="00056550">
            <w:pPr>
              <w:spacing w:before="60" w:after="60"/>
              <w:rPr>
                <w:rFonts w:eastAsia="Times New Roman" w:cstheme="minorHAnsi"/>
                <w:color w:val="000000"/>
                <w:sz w:val="20"/>
                <w:szCs w:val="20"/>
              </w:rPr>
            </w:pPr>
            <w:r w:rsidRPr="0085502A">
              <w:rPr>
                <w:rFonts w:eastAsia="Times New Roman" w:cstheme="minorHAnsi"/>
                <w:color w:val="000000"/>
                <w:sz w:val="20"/>
                <w:szCs w:val="20"/>
              </w:rPr>
              <w:t>Labor</w:t>
            </w:r>
          </w:p>
        </w:tc>
        <w:tc>
          <w:tcPr>
            <w:tcW w:w="1800" w:type="dxa"/>
          </w:tcPr>
          <w:p w14:paraId="5805CDCB" w14:textId="77777777" w:rsidR="00F6649D" w:rsidRPr="0085502A" w:rsidRDefault="00F6649D" w:rsidP="00056550">
            <w:pPr>
              <w:spacing w:before="60" w:after="60"/>
              <w:rPr>
                <w:rFonts w:cstheme="minorHAnsi"/>
                <w:sz w:val="20"/>
                <w:szCs w:val="20"/>
              </w:rPr>
            </w:pPr>
            <w:r w:rsidRPr="0085502A">
              <w:rPr>
                <w:rFonts w:eastAsia="Times New Roman" w:cstheme="minorHAnsi"/>
                <w:b/>
                <w:bCs/>
                <w:color w:val="000000"/>
                <w:sz w:val="20"/>
                <w:szCs w:val="20"/>
              </w:rPr>
              <w:t>industrycat10</w:t>
            </w:r>
          </w:p>
        </w:tc>
        <w:tc>
          <w:tcPr>
            <w:tcW w:w="2104" w:type="dxa"/>
            <w:shd w:val="clear" w:color="auto" w:fill="auto"/>
            <w:hideMark/>
          </w:tcPr>
          <w:p w14:paraId="71B4C759" w14:textId="77777777" w:rsidR="00F6649D" w:rsidRPr="0085502A" w:rsidRDefault="00F6649D" w:rsidP="00056550">
            <w:pPr>
              <w:spacing w:before="60" w:after="60"/>
              <w:rPr>
                <w:rFonts w:eastAsia="Times New Roman" w:cstheme="minorHAnsi"/>
                <w:b/>
                <w:bCs/>
                <w:color w:val="000000"/>
                <w:sz w:val="20"/>
                <w:szCs w:val="20"/>
              </w:rPr>
            </w:pPr>
            <w:r w:rsidRPr="0085502A">
              <w:rPr>
                <w:rFonts w:cstheme="minorHAnsi"/>
                <w:b/>
                <w:bCs/>
                <w:sz w:val="20"/>
                <w:szCs w:val="20"/>
              </w:rPr>
              <w:t>1 digit industry classification, primary job (7-day ref period)</w:t>
            </w:r>
          </w:p>
        </w:tc>
        <w:tc>
          <w:tcPr>
            <w:tcW w:w="3746" w:type="dxa"/>
          </w:tcPr>
          <w:p w14:paraId="3F50A309" w14:textId="77777777" w:rsidR="00F6649D" w:rsidRPr="0085502A" w:rsidRDefault="00F6649D" w:rsidP="00056550">
            <w:pPr>
              <w:spacing w:before="60" w:after="60"/>
              <w:rPr>
                <w:rFonts w:cstheme="minorHAnsi"/>
                <w:sz w:val="20"/>
                <w:szCs w:val="20"/>
              </w:rPr>
            </w:pPr>
            <w:r w:rsidRPr="0085502A">
              <w:rPr>
                <w:rFonts w:eastAsia="Times New Roman" w:cstheme="minorHAnsi"/>
                <w:color w:val="000000"/>
                <w:sz w:val="20"/>
                <w:szCs w:val="20"/>
              </w:rPr>
              <w:t xml:space="preserve">1 = Agriculture, Hunting, Fishing, etc. </w:t>
            </w:r>
            <w:r w:rsidRPr="0085502A">
              <w:rPr>
                <w:rFonts w:eastAsia="Times New Roman" w:cstheme="minorHAnsi"/>
                <w:color w:val="000000"/>
                <w:sz w:val="20"/>
                <w:szCs w:val="20"/>
              </w:rPr>
              <w:br/>
              <w:t>2 = Mining</w:t>
            </w:r>
            <w:r w:rsidRPr="0085502A">
              <w:rPr>
                <w:rFonts w:eastAsia="Times New Roman" w:cstheme="minorHAnsi"/>
                <w:color w:val="000000"/>
                <w:sz w:val="20"/>
                <w:szCs w:val="20"/>
              </w:rPr>
              <w:br/>
              <w:t xml:space="preserve">3 = Manufacturing </w:t>
            </w:r>
            <w:r w:rsidRPr="0085502A">
              <w:rPr>
                <w:rFonts w:eastAsia="Times New Roman" w:cstheme="minorHAnsi"/>
                <w:color w:val="000000"/>
                <w:sz w:val="20"/>
                <w:szCs w:val="20"/>
              </w:rPr>
              <w:br/>
              <w:t xml:space="preserve">4 = Public Utility Services </w:t>
            </w:r>
            <w:r w:rsidRPr="0085502A">
              <w:rPr>
                <w:rFonts w:eastAsia="Times New Roman" w:cstheme="minorHAnsi"/>
                <w:color w:val="000000"/>
                <w:sz w:val="20"/>
                <w:szCs w:val="20"/>
              </w:rPr>
              <w:br/>
              <w:t xml:space="preserve">5 = Construction </w:t>
            </w:r>
            <w:r w:rsidRPr="0085502A">
              <w:rPr>
                <w:rFonts w:eastAsia="Times New Roman" w:cstheme="minorHAnsi"/>
                <w:color w:val="000000"/>
                <w:sz w:val="20"/>
                <w:szCs w:val="20"/>
              </w:rPr>
              <w:br/>
              <w:t>6 = Commerce</w:t>
            </w:r>
            <w:r w:rsidRPr="0085502A">
              <w:rPr>
                <w:rFonts w:eastAsia="Times New Roman" w:cstheme="minorHAnsi"/>
                <w:color w:val="000000"/>
                <w:sz w:val="20"/>
                <w:szCs w:val="20"/>
              </w:rPr>
              <w:br/>
              <w:t xml:space="preserve">7 = Transport and Communications </w:t>
            </w:r>
            <w:r w:rsidRPr="0085502A">
              <w:rPr>
                <w:rFonts w:eastAsia="Times New Roman" w:cstheme="minorHAnsi"/>
                <w:color w:val="000000"/>
                <w:sz w:val="20"/>
                <w:szCs w:val="20"/>
              </w:rPr>
              <w:br/>
              <w:t xml:space="preserve">8 = Financial and Business Services </w:t>
            </w:r>
            <w:r w:rsidRPr="0085502A">
              <w:rPr>
                <w:rFonts w:eastAsia="Times New Roman" w:cstheme="minorHAnsi"/>
                <w:color w:val="000000"/>
                <w:sz w:val="20"/>
                <w:szCs w:val="20"/>
              </w:rPr>
              <w:br/>
              <w:t xml:space="preserve">9 = Public Administration </w:t>
            </w:r>
            <w:r w:rsidRPr="0085502A">
              <w:rPr>
                <w:rFonts w:eastAsia="Times New Roman" w:cstheme="minorHAnsi"/>
                <w:color w:val="000000"/>
                <w:sz w:val="20"/>
                <w:szCs w:val="20"/>
              </w:rPr>
              <w:br/>
              <w:t>10 = Other Services, Unspecified</w:t>
            </w:r>
          </w:p>
        </w:tc>
        <w:tc>
          <w:tcPr>
            <w:tcW w:w="678" w:type="dxa"/>
          </w:tcPr>
          <w:p w14:paraId="138B53EF" w14:textId="77777777" w:rsidR="00F6649D" w:rsidRPr="0085502A" w:rsidRDefault="00F6649D" w:rsidP="00056550">
            <w:pPr>
              <w:pStyle w:val="NoSpacing"/>
              <w:spacing w:before="60" w:after="60" w:line="259" w:lineRule="auto"/>
              <w:jc w:val="center"/>
              <w:rPr>
                <w:rFonts w:asciiTheme="minorHAnsi" w:hAnsiTheme="minorHAnsi" w:cstheme="minorHAnsi"/>
                <w:sz w:val="20"/>
              </w:rPr>
            </w:pPr>
            <w:r w:rsidRPr="0085502A">
              <w:rPr>
                <w:rFonts w:asciiTheme="minorHAnsi" w:hAnsiTheme="minorHAnsi" w:cstheme="minorHAnsi"/>
                <w:sz w:val="20"/>
              </w:rPr>
              <w:t>1</w:t>
            </w:r>
          </w:p>
        </w:tc>
      </w:tr>
      <w:tr w:rsidR="00056550" w:rsidRPr="0085502A" w14:paraId="531F3FCF" w14:textId="77777777" w:rsidTr="00056550">
        <w:tc>
          <w:tcPr>
            <w:tcW w:w="540" w:type="dxa"/>
          </w:tcPr>
          <w:p w14:paraId="511B1939" w14:textId="580607E6" w:rsidR="00F6649D" w:rsidRPr="0085502A" w:rsidRDefault="00F6649D" w:rsidP="00056550">
            <w:pPr>
              <w:spacing w:before="60" w:after="60"/>
              <w:jc w:val="right"/>
              <w:rPr>
                <w:rFonts w:eastAsia="Times New Roman" w:cstheme="minorHAnsi"/>
                <w:color w:val="000000"/>
                <w:sz w:val="20"/>
                <w:szCs w:val="20"/>
              </w:rPr>
            </w:pPr>
            <w:r w:rsidRPr="0085502A">
              <w:rPr>
                <w:rFonts w:eastAsia="Times New Roman" w:cstheme="minorHAnsi"/>
                <w:color w:val="000000"/>
                <w:sz w:val="20"/>
                <w:szCs w:val="20"/>
              </w:rPr>
              <w:t>5</w:t>
            </w:r>
          </w:p>
        </w:tc>
        <w:tc>
          <w:tcPr>
            <w:tcW w:w="1226" w:type="dxa"/>
            <w:shd w:val="clear" w:color="auto" w:fill="auto"/>
            <w:hideMark/>
          </w:tcPr>
          <w:p w14:paraId="17A37222" w14:textId="77777777" w:rsidR="00F6649D" w:rsidRPr="0085502A" w:rsidRDefault="00F6649D" w:rsidP="00056550">
            <w:pPr>
              <w:spacing w:before="60" w:after="60"/>
              <w:rPr>
                <w:rFonts w:eastAsia="Times New Roman" w:cstheme="minorHAnsi"/>
                <w:color w:val="000000"/>
                <w:sz w:val="20"/>
                <w:szCs w:val="20"/>
              </w:rPr>
            </w:pPr>
            <w:r w:rsidRPr="0085502A">
              <w:rPr>
                <w:rFonts w:eastAsia="Times New Roman" w:cstheme="minorHAnsi"/>
                <w:color w:val="000000"/>
                <w:sz w:val="20"/>
                <w:szCs w:val="20"/>
              </w:rPr>
              <w:t>Labor</w:t>
            </w:r>
          </w:p>
        </w:tc>
        <w:tc>
          <w:tcPr>
            <w:tcW w:w="1800" w:type="dxa"/>
          </w:tcPr>
          <w:p w14:paraId="745E2E55" w14:textId="77777777" w:rsidR="00F6649D" w:rsidRPr="0085502A" w:rsidRDefault="00F6649D" w:rsidP="00056550">
            <w:pPr>
              <w:spacing w:before="60" w:after="60"/>
              <w:rPr>
                <w:rFonts w:cstheme="minorHAnsi"/>
                <w:sz w:val="20"/>
                <w:szCs w:val="20"/>
              </w:rPr>
            </w:pPr>
            <w:r w:rsidRPr="0085502A">
              <w:rPr>
                <w:rFonts w:eastAsia="Times New Roman" w:cstheme="minorHAnsi"/>
                <w:b/>
                <w:bCs/>
                <w:color w:val="000000"/>
                <w:sz w:val="20"/>
                <w:szCs w:val="20"/>
              </w:rPr>
              <w:t>industrycat4</w:t>
            </w:r>
          </w:p>
        </w:tc>
        <w:tc>
          <w:tcPr>
            <w:tcW w:w="2104" w:type="dxa"/>
            <w:shd w:val="clear" w:color="auto" w:fill="auto"/>
            <w:hideMark/>
          </w:tcPr>
          <w:p w14:paraId="5C24649E" w14:textId="77777777" w:rsidR="00F6649D" w:rsidRPr="0085502A" w:rsidRDefault="00F6649D" w:rsidP="00056550">
            <w:pPr>
              <w:spacing w:before="60" w:after="60"/>
              <w:rPr>
                <w:rFonts w:eastAsia="Times New Roman" w:cstheme="minorHAnsi"/>
                <w:b/>
                <w:bCs/>
                <w:color w:val="000000"/>
                <w:sz w:val="20"/>
                <w:szCs w:val="20"/>
              </w:rPr>
            </w:pPr>
            <w:r w:rsidRPr="0085502A">
              <w:rPr>
                <w:rFonts w:cstheme="minorHAnsi"/>
                <w:b/>
                <w:bCs/>
                <w:sz w:val="20"/>
                <w:szCs w:val="20"/>
              </w:rPr>
              <w:t>4-category industry classification, primary job (7-day ref period)</w:t>
            </w:r>
          </w:p>
        </w:tc>
        <w:tc>
          <w:tcPr>
            <w:tcW w:w="3746" w:type="dxa"/>
          </w:tcPr>
          <w:p w14:paraId="7B34F768" w14:textId="2E991A7E" w:rsidR="00F6649D" w:rsidRPr="0085502A" w:rsidRDefault="00F6649D" w:rsidP="00056550">
            <w:pPr>
              <w:spacing w:before="60" w:after="60"/>
              <w:rPr>
                <w:rFonts w:cstheme="minorHAnsi"/>
                <w:sz w:val="20"/>
                <w:szCs w:val="20"/>
              </w:rPr>
            </w:pPr>
            <w:r w:rsidRPr="0085502A">
              <w:rPr>
                <w:rFonts w:eastAsia="Times New Roman" w:cstheme="minorHAnsi"/>
                <w:color w:val="000000"/>
                <w:sz w:val="20"/>
                <w:szCs w:val="20"/>
              </w:rPr>
              <w:t>1 = Agriculture</w:t>
            </w:r>
            <w:r w:rsidRPr="0085502A">
              <w:rPr>
                <w:rFonts w:eastAsia="Times New Roman" w:cstheme="minorHAnsi"/>
                <w:color w:val="000000"/>
                <w:sz w:val="20"/>
                <w:szCs w:val="20"/>
              </w:rPr>
              <w:br/>
              <w:t>2 = Industry</w:t>
            </w:r>
            <w:r w:rsidRPr="0085502A">
              <w:rPr>
                <w:rFonts w:eastAsia="Times New Roman" w:cstheme="minorHAnsi"/>
                <w:color w:val="000000"/>
                <w:sz w:val="20"/>
                <w:szCs w:val="20"/>
              </w:rPr>
              <w:br/>
              <w:t>3 = Services</w:t>
            </w:r>
            <w:r w:rsidRPr="0085502A">
              <w:rPr>
                <w:rFonts w:eastAsia="Times New Roman" w:cstheme="minorHAnsi"/>
                <w:color w:val="000000"/>
                <w:sz w:val="20"/>
                <w:szCs w:val="20"/>
              </w:rPr>
              <w:br/>
              <w:t>4 = Other</w:t>
            </w:r>
          </w:p>
        </w:tc>
        <w:tc>
          <w:tcPr>
            <w:tcW w:w="678" w:type="dxa"/>
          </w:tcPr>
          <w:p w14:paraId="3A045435" w14:textId="77777777" w:rsidR="00F6649D" w:rsidRPr="0085502A" w:rsidRDefault="00F6649D" w:rsidP="00056550">
            <w:pPr>
              <w:pStyle w:val="NoSpacing"/>
              <w:spacing w:before="60" w:after="60" w:line="259" w:lineRule="auto"/>
              <w:jc w:val="center"/>
              <w:rPr>
                <w:rFonts w:asciiTheme="minorHAnsi" w:hAnsiTheme="minorHAnsi" w:cstheme="minorHAnsi"/>
                <w:sz w:val="20"/>
              </w:rPr>
            </w:pPr>
            <w:r w:rsidRPr="0085502A">
              <w:rPr>
                <w:rFonts w:asciiTheme="minorHAnsi" w:hAnsiTheme="minorHAnsi" w:cstheme="minorHAnsi"/>
                <w:sz w:val="20"/>
              </w:rPr>
              <w:t>1</w:t>
            </w:r>
          </w:p>
        </w:tc>
      </w:tr>
      <w:tr w:rsidR="00056550" w:rsidRPr="0085502A" w14:paraId="6F0FFD4C" w14:textId="77777777" w:rsidTr="00056550">
        <w:tc>
          <w:tcPr>
            <w:tcW w:w="540" w:type="dxa"/>
          </w:tcPr>
          <w:p w14:paraId="70DFB7C5" w14:textId="7A69F1AC" w:rsidR="00F6649D" w:rsidRPr="0085502A" w:rsidRDefault="00F6649D" w:rsidP="00056550">
            <w:pPr>
              <w:spacing w:before="60" w:after="60"/>
              <w:jc w:val="right"/>
              <w:rPr>
                <w:rFonts w:eastAsia="Times New Roman" w:cstheme="minorHAnsi"/>
                <w:color w:val="000000"/>
                <w:sz w:val="20"/>
                <w:szCs w:val="20"/>
              </w:rPr>
            </w:pPr>
            <w:r w:rsidRPr="0085502A">
              <w:rPr>
                <w:rFonts w:eastAsia="Times New Roman" w:cstheme="minorHAnsi"/>
                <w:color w:val="000000"/>
                <w:sz w:val="20"/>
                <w:szCs w:val="20"/>
              </w:rPr>
              <w:t>6</w:t>
            </w:r>
          </w:p>
        </w:tc>
        <w:tc>
          <w:tcPr>
            <w:tcW w:w="1226" w:type="dxa"/>
            <w:shd w:val="clear" w:color="auto" w:fill="auto"/>
            <w:hideMark/>
          </w:tcPr>
          <w:p w14:paraId="5199FD06" w14:textId="77777777" w:rsidR="00F6649D" w:rsidRPr="0085502A" w:rsidRDefault="00F6649D" w:rsidP="00056550">
            <w:pPr>
              <w:spacing w:before="60" w:after="60"/>
              <w:rPr>
                <w:rFonts w:eastAsia="Times New Roman" w:cstheme="minorHAnsi"/>
                <w:color w:val="000000"/>
                <w:sz w:val="20"/>
                <w:szCs w:val="20"/>
              </w:rPr>
            </w:pPr>
            <w:r w:rsidRPr="0085502A">
              <w:rPr>
                <w:rFonts w:eastAsia="Times New Roman" w:cstheme="minorHAnsi"/>
                <w:color w:val="000000"/>
                <w:sz w:val="20"/>
                <w:szCs w:val="20"/>
              </w:rPr>
              <w:t>Labor</w:t>
            </w:r>
          </w:p>
        </w:tc>
        <w:tc>
          <w:tcPr>
            <w:tcW w:w="1800" w:type="dxa"/>
          </w:tcPr>
          <w:p w14:paraId="1B8C9DC8" w14:textId="77777777" w:rsidR="00F6649D" w:rsidRPr="0085502A" w:rsidRDefault="00F6649D" w:rsidP="00056550">
            <w:pPr>
              <w:spacing w:before="60" w:after="60"/>
              <w:rPr>
                <w:rFonts w:cstheme="minorHAnsi"/>
                <w:sz w:val="20"/>
                <w:szCs w:val="20"/>
              </w:rPr>
            </w:pPr>
            <w:r w:rsidRPr="0085502A">
              <w:rPr>
                <w:rFonts w:eastAsia="Times New Roman" w:cstheme="minorHAnsi"/>
                <w:b/>
                <w:bCs/>
                <w:color w:val="000000"/>
                <w:sz w:val="20"/>
                <w:szCs w:val="20"/>
              </w:rPr>
              <w:t>occup_orig</w:t>
            </w:r>
          </w:p>
        </w:tc>
        <w:tc>
          <w:tcPr>
            <w:tcW w:w="2104" w:type="dxa"/>
            <w:shd w:val="clear" w:color="auto" w:fill="auto"/>
            <w:hideMark/>
          </w:tcPr>
          <w:p w14:paraId="7C8DC9E2" w14:textId="77777777" w:rsidR="00F6649D" w:rsidRPr="0085502A" w:rsidRDefault="00F6649D" w:rsidP="00056550">
            <w:pPr>
              <w:spacing w:before="60" w:after="60"/>
              <w:rPr>
                <w:rFonts w:eastAsia="Times New Roman" w:cstheme="minorHAnsi"/>
                <w:b/>
                <w:bCs/>
                <w:color w:val="000000"/>
                <w:sz w:val="20"/>
                <w:szCs w:val="20"/>
              </w:rPr>
            </w:pPr>
            <w:r w:rsidRPr="0085502A">
              <w:rPr>
                <w:rFonts w:cstheme="minorHAnsi"/>
                <w:b/>
                <w:bCs/>
                <w:sz w:val="20"/>
                <w:szCs w:val="20"/>
              </w:rPr>
              <w:t>Original occupation classification, primary job (7-day ref period)</w:t>
            </w:r>
          </w:p>
        </w:tc>
        <w:tc>
          <w:tcPr>
            <w:tcW w:w="3746" w:type="dxa"/>
          </w:tcPr>
          <w:p w14:paraId="6686E733" w14:textId="77777777" w:rsidR="00F6649D" w:rsidRPr="0085502A" w:rsidRDefault="00F6649D" w:rsidP="00056550">
            <w:pPr>
              <w:spacing w:before="60" w:after="60"/>
              <w:rPr>
                <w:rFonts w:cstheme="minorHAnsi"/>
                <w:sz w:val="20"/>
                <w:szCs w:val="20"/>
              </w:rPr>
            </w:pPr>
            <w:r w:rsidRPr="0085502A">
              <w:rPr>
                <w:rFonts w:eastAsia="Times New Roman" w:cstheme="minorHAnsi"/>
                <w:color w:val="000000"/>
                <w:sz w:val="20"/>
                <w:szCs w:val="20"/>
              </w:rPr>
              <w:t>Country specific</w:t>
            </w:r>
          </w:p>
        </w:tc>
        <w:tc>
          <w:tcPr>
            <w:tcW w:w="678" w:type="dxa"/>
          </w:tcPr>
          <w:p w14:paraId="6060725B" w14:textId="77777777" w:rsidR="00F6649D" w:rsidRPr="0085502A" w:rsidRDefault="00F6649D" w:rsidP="00056550">
            <w:pPr>
              <w:pStyle w:val="NoSpacing"/>
              <w:spacing w:before="60" w:after="60" w:line="259" w:lineRule="auto"/>
              <w:jc w:val="center"/>
              <w:rPr>
                <w:rFonts w:asciiTheme="minorHAnsi" w:hAnsiTheme="minorHAnsi" w:cstheme="minorHAnsi"/>
                <w:sz w:val="20"/>
              </w:rPr>
            </w:pPr>
            <w:r w:rsidRPr="0085502A">
              <w:rPr>
                <w:rFonts w:asciiTheme="minorHAnsi" w:hAnsiTheme="minorHAnsi" w:cstheme="minorHAnsi"/>
                <w:sz w:val="20"/>
              </w:rPr>
              <w:t>1</w:t>
            </w:r>
          </w:p>
        </w:tc>
      </w:tr>
      <w:tr w:rsidR="00056550" w:rsidRPr="0085502A" w14:paraId="1B345331" w14:textId="77777777" w:rsidTr="00056550">
        <w:tc>
          <w:tcPr>
            <w:tcW w:w="540" w:type="dxa"/>
          </w:tcPr>
          <w:p w14:paraId="5375508F" w14:textId="4D693BA2" w:rsidR="00F6649D" w:rsidRPr="0085502A" w:rsidRDefault="00F6649D" w:rsidP="00056550">
            <w:pPr>
              <w:spacing w:before="60" w:after="60"/>
              <w:jc w:val="right"/>
              <w:rPr>
                <w:rFonts w:eastAsia="Times New Roman" w:cstheme="minorHAnsi"/>
                <w:color w:val="000000"/>
                <w:sz w:val="20"/>
                <w:szCs w:val="20"/>
              </w:rPr>
            </w:pPr>
            <w:r w:rsidRPr="0085502A">
              <w:rPr>
                <w:rFonts w:eastAsia="Times New Roman" w:cstheme="minorHAnsi"/>
                <w:color w:val="000000"/>
                <w:sz w:val="20"/>
                <w:szCs w:val="20"/>
              </w:rPr>
              <w:t>7</w:t>
            </w:r>
          </w:p>
        </w:tc>
        <w:tc>
          <w:tcPr>
            <w:tcW w:w="1226" w:type="dxa"/>
            <w:shd w:val="clear" w:color="auto" w:fill="auto"/>
            <w:hideMark/>
          </w:tcPr>
          <w:p w14:paraId="56A052D8" w14:textId="77777777" w:rsidR="00F6649D" w:rsidRPr="0085502A" w:rsidRDefault="00F6649D" w:rsidP="00056550">
            <w:pPr>
              <w:spacing w:before="60" w:after="60"/>
              <w:rPr>
                <w:rFonts w:eastAsia="Times New Roman" w:cstheme="minorHAnsi"/>
                <w:color w:val="000000"/>
                <w:sz w:val="20"/>
                <w:szCs w:val="20"/>
              </w:rPr>
            </w:pPr>
            <w:r w:rsidRPr="0085502A">
              <w:rPr>
                <w:rFonts w:eastAsia="Times New Roman" w:cstheme="minorHAnsi"/>
                <w:color w:val="000000"/>
                <w:sz w:val="20"/>
                <w:szCs w:val="20"/>
              </w:rPr>
              <w:t>Labor</w:t>
            </w:r>
          </w:p>
        </w:tc>
        <w:tc>
          <w:tcPr>
            <w:tcW w:w="1800" w:type="dxa"/>
          </w:tcPr>
          <w:p w14:paraId="5F96FA97" w14:textId="77777777" w:rsidR="00F6649D" w:rsidRPr="0085502A" w:rsidRDefault="00F6649D" w:rsidP="00056550">
            <w:pPr>
              <w:spacing w:before="60" w:after="60"/>
              <w:rPr>
                <w:rFonts w:cstheme="minorHAnsi"/>
                <w:sz w:val="20"/>
                <w:szCs w:val="20"/>
              </w:rPr>
            </w:pPr>
            <w:r w:rsidRPr="0085502A">
              <w:rPr>
                <w:rFonts w:eastAsia="Times New Roman" w:cstheme="minorHAnsi"/>
                <w:b/>
                <w:bCs/>
                <w:color w:val="000000"/>
                <w:sz w:val="20"/>
                <w:szCs w:val="20"/>
              </w:rPr>
              <w:t>occup</w:t>
            </w:r>
          </w:p>
        </w:tc>
        <w:tc>
          <w:tcPr>
            <w:tcW w:w="2104" w:type="dxa"/>
            <w:shd w:val="clear" w:color="auto" w:fill="auto"/>
            <w:hideMark/>
          </w:tcPr>
          <w:p w14:paraId="3E184FB1" w14:textId="77777777" w:rsidR="00F6649D" w:rsidRPr="0085502A" w:rsidRDefault="00F6649D" w:rsidP="00056550">
            <w:pPr>
              <w:spacing w:before="60" w:after="60"/>
              <w:rPr>
                <w:rFonts w:eastAsia="Times New Roman" w:cstheme="minorHAnsi"/>
                <w:b/>
                <w:bCs/>
                <w:color w:val="000000"/>
                <w:sz w:val="20"/>
                <w:szCs w:val="20"/>
              </w:rPr>
            </w:pPr>
            <w:r w:rsidRPr="0085502A">
              <w:rPr>
                <w:rFonts w:cstheme="minorHAnsi"/>
                <w:b/>
                <w:bCs/>
                <w:sz w:val="20"/>
                <w:szCs w:val="20"/>
              </w:rPr>
              <w:t>1-digit occupation classification, primary job (7-day ref period)</w:t>
            </w:r>
          </w:p>
        </w:tc>
        <w:tc>
          <w:tcPr>
            <w:tcW w:w="3746" w:type="dxa"/>
          </w:tcPr>
          <w:p w14:paraId="45B6152A" w14:textId="2561636B" w:rsidR="00F6649D" w:rsidRPr="0085502A" w:rsidRDefault="00F6649D" w:rsidP="00056550">
            <w:pPr>
              <w:spacing w:before="60" w:after="60"/>
              <w:rPr>
                <w:rFonts w:cstheme="minorHAnsi"/>
                <w:sz w:val="20"/>
                <w:szCs w:val="20"/>
              </w:rPr>
            </w:pPr>
            <w:r w:rsidRPr="0085502A">
              <w:rPr>
                <w:rFonts w:eastAsia="Times New Roman" w:cstheme="minorHAnsi"/>
                <w:color w:val="000000"/>
                <w:sz w:val="20"/>
                <w:szCs w:val="20"/>
              </w:rPr>
              <w:t xml:space="preserve">1 = Managers </w:t>
            </w:r>
            <w:r w:rsidRPr="0085502A">
              <w:rPr>
                <w:rFonts w:eastAsia="Times New Roman" w:cstheme="minorHAnsi"/>
                <w:color w:val="000000"/>
                <w:sz w:val="20"/>
                <w:szCs w:val="20"/>
              </w:rPr>
              <w:br/>
              <w:t xml:space="preserve">2 = Professionals </w:t>
            </w:r>
            <w:r w:rsidRPr="0085502A">
              <w:rPr>
                <w:rFonts w:eastAsia="Times New Roman" w:cstheme="minorHAnsi"/>
                <w:color w:val="000000"/>
                <w:sz w:val="20"/>
                <w:szCs w:val="20"/>
              </w:rPr>
              <w:br/>
              <w:t xml:space="preserve">3 = Technicians and associate professionals </w:t>
            </w:r>
            <w:r w:rsidRPr="0085502A">
              <w:rPr>
                <w:rFonts w:eastAsia="Times New Roman" w:cstheme="minorHAnsi"/>
                <w:color w:val="000000"/>
                <w:sz w:val="20"/>
                <w:szCs w:val="20"/>
              </w:rPr>
              <w:br/>
              <w:t xml:space="preserve">4 = Clerical support workers </w:t>
            </w:r>
            <w:r w:rsidRPr="0085502A">
              <w:rPr>
                <w:rFonts w:eastAsia="Times New Roman" w:cstheme="minorHAnsi"/>
                <w:color w:val="000000"/>
                <w:sz w:val="20"/>
                <w:szCs w:val="20"/>
              </w:rPr>
              <w:br/>
              <w:t xml:space="preserve">5 = Service and sales workers </w:t>
            </w:r>
            <w:r w:rsidRPr="0085502A">
              <w:rPr>
                <w:rFonts w:eastAsia="Times New Roman" w:cstheme="minorHAnsi"/>
                <w:color w:val="000000"/>
                <w:sz w:val="20"/>
                <w:szCs w:val="20"/>
              </w:rPr>
              <w:br/>
              <w:t>6 = Skilled agricultural, forestry and fishery workers</w:t>
            </w:r>
            <w:r w:rsidRPr="0085502A">
              <w:rPr>
                <w:rFonts w:eastAsia="Times New Roman" w:cstheme="minorHAnsi"/>
                <w:color w:val="000000"/>
                <w:sz w:val="20"/>
                <w:szCs w:val="20"/>
              </w:rPr>
              <w:br/>
              <w:t>7 = Craft and related trades workers</w:t>
            </w:r>
            <w:r w:rsidRPr="0085502A">
              <w:rPr>
                <w:rFonts w:eastAsia="Times New Roman" w:cstheme="minorHAnsi"/>
                <w:color w:val="000000"/>
                <w:sz w:val="20"/>
                <w:szCs w:val="20"/>
              </w:rPr>
              <w:br/>
              <w:t xml:space="preserve">8 = Plant and machine operators, and assemblers </w:t>
            </w:r>
            <w:r w:rsidRPr="0085502A">
              <w:rPr>
                <w:rFonts w:eastAsia="Times New Roman" w:cstheme="minorHAnsi"/>
                <w:color w:val="000000"/>
                <w:sz w:val="20"/>
                <w:szCs w:val="20"/>
              </w:rPr>
              <w:br/>
              <w:t xml:space="preserve">9 = Elementary occupations </w:t>
            </w:r>
            <w:r w:rsidRPr="0085502A">
              <w:rPr>
                <w:rFonts w:eastAsia="Times New Roman" w:cstheme="minorHAnsi"/>
                <w:color w:val="000000"/>
                <w:sz w:val="20"/>
                <w:szCs w:val="20"/>
              </w:rPr>
              <w:br/>
              <w:t xml:space="preserve">10 = Armed forces occupations </w:t>
            </w:r>
            <w:r w:rsidRPr="0085502A">
              <w:rPr>
                <w:rFonts w:eastAsia="Times New Roman" w:cstheme="minorHAnsi"/>
                <w:color w:val="000000"/>
                <w:sz w:val="20"/>
                <w:szCs w:val="20"/>
              </w:rPr>
              <w:br/>
              <w:t>99 = Other/unspecified</w:t>
            </w:r>
          </w:p>
        </w:tc>
        <w:tc>
          <w:tcPr>
            <w:tcW w:w="678" w:type="dxa"/>
          </w:tcPr>
          <w:p w14:paraId="7556BA41" w14:textId="77777777" w:rsidR="00F6649D" w:rsidRPr="0085502A" w:rsidRDefault="00F6649D" w:rsidP="00056550">
            <w:pPr>
              <w:pStyle w:val="NoSpacing"/>
              <w:spacing w:before="60" w:after="60" w:line="259" w:lineRule="auto"/>
              <w:jc w:val="center"/>
              <w:rPr>
                <w:rFonts w:asciiTheme="minorHAnsi" w:hAnsiTheme="minorHAnsi" w:cstheme="minorHAnsi"/>
                <w:sz w:val="20"/>
              </w:rPr>
            </w:pPr>
            <w:r w:rsidRPr="0085502A">
              <w:rPr>
                <w:rFonts w:asciiTheme="minorHAnsi" w:hAnsiTheme="minorHAnsi" w:cstheme="minorHAnsi"/>
                <w:sz w:val="20"/>
              </w:rPr>
              <w:t>1</w:t>
            </w:r>
          </w:p>
        </w:tc>
      </w:tr>
      <w:tr w:rsidR="00056550" w:rsidRPr="0085502A" w14:paraId="2ADDCF6B" w14:textId="77777777" w:rsidTr="00056550">
        <w:tc>
          <w:tcPr>
            <w:tcW w:w="540" w:type="dxa"/>
          </w:tcPr>
          <w:p w14:paraId="416830C7" w14:textId="5921A246" w:rsidR="00F6649D" w:rsidRPr="0085502A" w:rsidRDefault="00F6649D" w:rsidP="00056550">
            <w:pPr>
              <w:spacing w:before="60" w:after="60"/>
              <w:jc w:val="right"/>
              <w:rPr>
                <w:rFonts w:eastAsia="Times New Roman" w:cstheme="minorHAnsi"/>
                <w:color w:val="000000"/>
                <w:sz w:val="20"/>
                <w:szCs w:val="20"/>
              </w:rPr>
            </w:pPr>
            <w:r w:rsidRPr="0085502A">
              <w:rPr>
                <w:rFonts w:eastAsia="Times New Roman" w:cstheme="minorHAnsi"/>
                <w:color w:val="000000"/>
                <w:sz w:val="20"/>
                <w:szCs w:val="20"/>
              </w:rPr>
              <w:t>8</w:t>
            </w:r>
          </w:p>
        </w:tc>
        <w:tc>
          <w:tcPr>
            <w:tcW w:w="1226" w:type="dxa"/>
            <w:shd w:val="clear" w:color="auto" w:fill="auto"/>
            <w:hideMark/>
          </w:tcPr>
          <w:p w14:paraId="5524220D" w14:textId="77777777" w:rsidR="00F6649D" w:rsidRPr="0085502A" w:rsidRDefault="00F6649D" w:rsidP="00056550">
            <w:pPr>
              <w:spacing w:before="60" w:after="60"/>
              <w:rPr>
                <w:rFonts w:eastAsia="Times New Roman" w:cstheme="minorHAnsi"/>
                <w:color w:val="000000"/>
                <w:sz w:val="20"/>
                <w:szCs w:val="20"/>
              </w:rPr>
            </w:pPr>
            <w:r w:rsidRPr="0085502A">
              <w:rPr>
                <w:rFonts w:eastAsia="Times New Roman" w:cstheme="minorHAnsi"/>
                <w:color w:val="000000"/>
                <w:sz w:val="20"/>
                <w:szCs w:val="20"/>
              </w:rPr>
              <w:t>Labor</w:t>
            </w:r>
          </w:p>
        </w:tc>
        <w:tc>
          <w:tcPr>
            <w:tcW w:w="1800" w:type="dxa"/>
          </w:tcPr>
          <w:p w14:paraId="663B2BCE" w14:textId="01EBCCEE" w:rsidR="00D60BCF" w:rsidRPr="00EE5B40" w:rsidRDefault="00F6649D" w:rsidP="00056550">
            <w:pPr>
              <w:spacing w:before="60" w:after="60"/>
              <w:rPr>
                <w:rFonts w:eastAsia="Times New Roman" w:cstheme="minorHAnsi"/>
                <w:b/>
                <w:bCs/>
                <w:color w:val="000000"/>
                <w:sz w:val="20"/>
                <w:szCs w:val="20"/>
              </w:rPr>
            </w:pPr>
            <w:commentRangeStart w:id="186"/>
            <w:commentRangeStart w:id="187"/>
            <w:r w:rsidRPr="0085502A">
              <w:rPr>
                <w:rFonts w:eastAsia="Times New Roman" w:cstheme="minorHAnsi"/>
                <w:b/>
                <w:bCs/>
                <w:color w:val="000000"/>
                <w:sz w:val="20"/>
                <w:szCs w:val="20"/>
              </w:rPr>
              <w:t>wage_no</w:t>
            </w:r>
            <w:r w:rsidR="00EE5B40">
              <w:rPr>
                <w:rFonts w:eastAsia="Times New Roman" w:cstheme="minorHAnsi"/>
                <w:b/>
                <w:bCs/>
                <w:color w:val="000000"/>
                <w:sz w:val="20"/>
                <w:szCs w:val="20"/>
              </w:rPr>
              <w:t>c</w:t>
            </w:r>
            <w:commentRangeEnd w:id="186"/>
            <w:r w:rsidR="00DE191B">
              <w:rPr>
                <w:rStyle w:val="CommentReference"/>
              </w:rPr>
              <w:commentReference w:id="186"/>
            </w:r>
            <w:commentRangeEnd w:id="187"/>
            <w:r w:rsidR="00D60BCF">
              <w:rPr>
                <w:rStyle w:val="CommentReference"/>
              </w:rPr>
              <w:commentReference w:id="187"/>
            </w:r>
          </w:p>
        </w:tc>
        <w:tc>
          <w:tcPr>
            <w:tcW w:w="2104" w:type="dxa"/>
            <w:shd w:val="clear" w:color="auto" w:fill="auto"/>
            <w:noWrap/>
          </w:tcPr>
          <w:p w14:paraId="070C6AEF" w14:textId="77777777" w:rsidR="00F6649D" w:rsidRPr="0085502A" w:rsidRDefault="00F6649D" w:rsidP="00056550">
            <w:pPr>
              <w:spacing w:before="60" w:after="60"/>
              <w:rPr>
                <w:rFonts w:eastAsia="Times New Roman" w:cstheme="minorHAnsi"/>
                <w:b/>
                <w:bCs/>
                <w:color w:val="000000"/>
                <w:sz w:val="20"/>
                <w:szCs w:val="20"/>
              </w:rPr>
            </w:pPr>
            <w:r w:rsidRPr="0085502A">
              <w:rPr>
                <w:rFonts w:eastAsia="Times New Roman" w:cstheme="minorHAnsi"/>
                <w:b/>
                <w:bCs/>
                <w:color w:val="000000"/>
                <w:sz w:val="20"/>
                <w:szCs w:val="20"/>
              </w:rPr>
              <w:t>Last wage payment, primary job, excl. bonuses, etc. (7-day ref period)</w:t>
            </w:r>
          </w:p>
        </w:tc>
        <w:tc>
          <w:tcPr>
            <w:tcW w:w="3746" w:type="dxa"/>
          </w:tcPr>
          <w:p w14:paraId="026F1849" w14:textId="77777777" w:rsidR="00F6649D" w:rsidRPr="0085502A" w:rsidRDefault="00F6649D" w:rsidP="00056550">
            <w:pPr>
              <w:spacing w:before="60" w:after="60"/>
              <w:rPr>
                <w:rFonts w:eastAsia="Times New Roman" w:cstheme="minorHAnsi"/>
                <w:color w:val="000000"/>
                <w:sz w:val="20"/>
                <w:szCs w:val="20"/>
              </w:rPr>
            </w:pPr>
            <w:r w:rsidRPr="0085502A">
              <w:rPr>
                <w:rFonts w:eastAsia="Times New Roman" w:cstheme="minorHAnsi"/>
                <w:color w:val="000000"/>
                <w:sz w:val="20"/>
                <w:szCs w:val="20"/>
              </w:rPr>
              <w:t xml:space="preserve">Continuous variable </w:t>
            </w:r>
          </w:p>
          <w:p w14:paraId="7B036A9A" w14:textId="77777777" w:rsidR="00F6649D" w:rsidRPr="0085502A" w:rsidRDefault="00F6649D" w:rsidP="00056550">
            <w:pPr>
              <w:spacing w:after="0"/>
              <w:rPr>
                <w:rFonts w:eastAsia="Times New Roman" w:cstheme="minorHAnsi"/>
                <w:color w:val="000000"/>
                <w:sz w:val="20"/>
                <w:szCs w:val="20"/>
              </w:rPr>
            </w:pPr>
          </w:p>
          <w:p w14:paraId="4D1D9E18" w14:textId="77777777" w:rsidR="00F6649D" w:rsidRPr="0085502A" w:rsidRDefault="00F6649D" w:rsidP="00056550">
            <w:pPr>
              <w:spacing w:after="0"/>
              <w:rPr>
                <w:rFonts w:eastAsia="Times New Roman" w:cstheme="minorHAnsi"/>
                <w:color w:val="000000"/>
                <w:sz w:val="20"/>
                <w:szCs w:val="20"/>
              </w:rPr>
            </w:pPr>
          </w:p>
        </w:tc>
        <w:tc>
          <w:tcPr>
            <w:tcW w:w="678" w:type="dxa"/>
          </w:tcPr>
          <w:p w14:paraId="0446CAC6" w14:textId="77777777" w:rsidR="00F6649D" w:rsidRPr="0085502A" w:rsidRDefault="00F6649D" w:rsidP="00056550">
            <w:pPr>
              <w:pStyle w:val="NoSpacing"/>
              <w:spacing w:before="60" w:after="60" w:line="259" w:lineRule="auto"/>
              <w:jc w:val="center"/>
              <w:rPr>
                <w:rFonts w:asciiTheme="minorHAnsi" w:hAnsiTheme="minorHAnsi" w:cstheme="minorHAnsi"/>
                <w:sz w:val="20"/>
              </w:rPr>
            </w:pPr>
            <w:r w:rsidRPr="0085502A">
              <w:rPr>
                <w:rFonts w:asciiTheme="minorHAnsi" w:hAnsiTheme="minorHAnsi" w:cstheme="minorHAnsi"/>
                <w:sz w:val="20"/>
              </w:rPr>
              <w:t>1</w:t>
            </w:r>
          </w:p>
        </w:tc>
      </w:tr>
      <w:tr w:rsidR="00056550" w:rsidRPr="0085502A" w14:paraId="7D43738E" w14:textId="77777777" w:rsidTr="00056550">
        <w:tc>
          <w:tcPr>
            <w:tcW w:w="540" w:type="dxa"/>
          </w:tcPr>
          <w:p w14:paraId="1A6B0C46" w14:textId="7A5B2AE6" w:rsidR="00F6649D" w:rsidRPr="0085502A" w:rsidRDefault="00F6649D" w:rsidP="00056550">
            <w:pPr>
              <w:spacing w:before="60" w:after="60"/>
              <w:jc w:val="right"/>
              <w:rPr>
                <w:rFonts w:eastAsia="Times New Roman" w:cstheme="minorHAnsi"/>
                <w:color w:val="000000"/>
                <w:sz w:val="20"/>
                <w:szCs w:val="20"/>
              </w:rPr>
            </w:pPr>
            <w:r w:rsidRPr="0085502A">
              <w:rPr>
                <w:rFonts w:eastAsia="Times New Roman" w:cstheme="minorHAnsi"/>
                <w:color w:val="000000"/>
                <w:sz w:val="20"/>
                <w:szCs w:val="20"/>
              </w:rPr>
              <w:t>9</w:t>
            </w:r>
          </w:p>
        </w:tc>
        <w:tc>
          <w:tcPr>
            <w:tcW w:w="1226" w:type="dxa"/>
            <w:shd w:val="clear" w:color="auto" w:fill="auto"/>
            <w:hideMark/>
          </w:tcPr>
          <w:p w14:paraId="17C28916" w14:textId="77777777" w:rsidR="00F6649D" w:rsidRPr="0085502A" w:rsidRDefault="00F6649D" w:rsidP="00056550">
            <w:pPr>
              <w:spacing w:before="60" w:after="60"/>
              <w:rPr>
                <w:rFonts w:eastAsia="Times New Roman" w:cstheme="minorHAnsi"/>
                <w:color w:val="000000"/>
                <w:sz w:val="20"/>
                <w:szCs w:val="20"/>
              </w:rPr>
            </w:pPr>
            <w:r w:rsidRPr="0085502A">
              <w:rPr>
                <w:rFonts w:eastAsia="Times New Roman" w:cstheme="minorHAnsi"/>
                <w:color w:val="000000"/>
                <w:sz w:val="20"/>
                <w:szCs w:val="20"/>
              </w:rPr>
              <w:t>Labor</w:t>
            </w:r>
          </w:p>
        </w:tc>
        <w:tc>
          <w:tcPr>
            <w:tcW w:w="1800" w:type="dxa"/>
          </w:tcPr>
          <w:p w14:paraId="1D11D88D" w14:textId="77777777" w:rsidR="00F6649D" w:rsidRPr="0085502A" w:rsidRDefault="00F6649D" w:rsidP="00056550">
            <w:pPr>
              <w:spacing w:before="60" w:after="60"/>
              <w:rPr>
                <w:rFonts w:cstheme="minorHAnsi"/>
                <w:sz w:val="20"/>
                <w:szCs w:val="20"/>
              </w:rPr>
            </w:pPr>
            <w:r w:rsidRPr="0085502A">
              <w:rPr>
                <w:rFonts w:eastAsia="Times New Roman" w:cstheme="minorHAnsi"/>
                <w:b/>
                <w:bCs/>
                <w:color w:val="000000"/>
                <w:sz w:val="20"/>
                <w:szCs w:val="20"/>
              </w:rPr>
              <w:t>unitwage</w:t>
            </w:r>
          </w:p>
        </w:tc>
        <w:tc>
          <w:tcPr>
            <w:tcW w:w="2104" w:type="dxa"/>
            <w:shd w:val="clear" w:color="auto" w:fill="auto"/>
            <w:hideMark/>
          </w:tcPr>
          <w:p w14:paraId="50AD5E9B" w14:textId="77777777" w:rsidR="00F6649D" w:rsidRPr="0085502A" w:rsidRDefault="00F6649D" w:rsidP="00056550">
            <w:pPr>
              <w:spacing w:before="60" w:after="60"/>
              <w:rPr>
                <w:rFonts w:eastAsia="Times New Roman" w:cstheme="minorHAnsi"/>
                <w:b/>
                <w:bCs/>
                <w:color w:val="000000"/>
                <w:sz w:val="20"/>
                <w:szCs w:val="20"/>
              </w:rPr>
            </w:pPr>
            <w:r w:rsidRPr="0085502A">
              <w:rPr>
                <w:rFonts w:cstheme="minorHAnsi"/>
                <w:b/>
                <w:bCs/>
                <w:sz w:val="20"/>
                <w:szCs w:val="20"/>
              </w:rPr>
              <w:t>Time unit of last wages payment, primary job (7-day ref period)</w:t>
            </w:r>
          </w:p>
        </w:tc>
        <w:tc>
          <w:tcPr>
            <w:tcW w:w="3746" w:type="dxa"/>
          </w:tcPr>
          <w:p w14:paraId="261341CB" w14:textId="77777777" w:rsidR="00F6649D" w:rsidRPr="0085502A" w:rsidRDefault="00F6649D" w:rsidP="00056550">
            <w:pPr>
              <w:spacing w:before="60" w:after="60"/>
              <w:rPr>
                <w:rFonts w:cstheme="minorHAnsi"/>
                <w:sz w:val="20"/>
                <w:szCs w:val="20"/>
              </w:rPr>
            </w:pPr>
            <w:r w:rsidRPr="0085502A">
              <w:rPr>
                <w:rFonts w:eastAsia="Times New Roman" w:cstheme="minorHAnsi"/>
                <w:color w:val="000000"/>
                <w:sz w:val="20"/>
                <w:szCs w:val="20"/>
              </w:rPr>
              <w:t xml:space="preserve">1 = Daily </w:t>
            </w:r>
            <w:r w:rsidRPr="0085502A">
              <w:rPr>
                <w:rFonts w:eastAsia="Times New Roman" w:cstheme="minorHAnsi"/>
                <w:color w:val="000000"/>
                <w:sz w:val="20"/>
                <w:szCs w:val="20"/>
              </w:rPr>
              <w:br/>
              <w:t xml:space="preserve">2 = Weekly </w:t>
            </w:r>
            <w:r w:rsidRPr="0085502A">
              <w:rPr>
                <w:rFonts w:eastAsia="Times New Roman" w:cstheme="minorHAnsi"/>
                <w:color w:val="000000"/>
                <w:sz w:val="20"/>
                <w:szCs w:val="20"/>
              </w:rPr>
              <w:br/>
              <w:t xml:space="preserve">3 = Every two weeks </w:t>
            </w:r>
            <w:r w:rsidRPr="0085502A">
              <w:rPr>
                <w:rFonts w:eastAsia="Times New Roman" w:cstheme="minorHAnsi"/>
                <w:color w:val="000000"/>
                <w:sz w:val="20"/>
                <w:szCs w:val="20"/>
              </w:rPr>
              <w:br/>
              <w:t>4 = Every two months</w:t>
            </w:r>
            <w:r w:rsidRPr="0085502A">
              <w:rPr>
                <w:rFonts w:eastAsia="Times New Roman" w:cstheme="minorHAnsi"/>
                <w:color w:val="000000"/>
                <w:sz w:val="20"/>
                <w:szCs w:val="20"/>
              </w:rPr>
              <w:br/>
              <w:t xml:space="preserve">5 = Monthly </w:t>
            </w:r>
            <w:r w:rsidRPr="0085502A">
              <w:rPr>
                <w:rFonts w:eastAsia="Times New Roman" w:cstheme="minorHAnsi"/>
                <w:color w:val="000000"/>
                <w:sz w:val="20"/>
                <w:szCs w:val="20"/>
              </w:rPr>
              <w:br/>
              <w:t>6 = Quarterly</w:t>
            </w:r>
            <w:r w:rsidRPr="0085502A">
              <w:rPr>
                <w:rFonts w:eastAsia="Times New Roman" w:cstheme="minorHAnsi"/>
                <w:color w:val="000000"/>
                <w:sz w:val="20"/>
                <w:szCs w:val="20"/>
              </w:rPr>
              <w:br/>
              <w:t>7 = Every six months</w:t>
            </w:r>
            <w:r w:rsidRPr="0085502A">
              <w:rPr>
                <w:rFonts w:eastAsia="Times New Roman" w:cstheme="minorHAnsi"/>
                <w:color w:val="000000"/>
                <w:sz w:val="20"/>
                <w:szCs w:val="20"/>
              </w:rPr>
              <w:br/>
              <w:t>8 = Annually</w:t>
            </w:r>
            <w:r w:rsidRPr="0085502A">
              <w:rPr>
                <w:rFonts w:eastAsia="Times New Roman" w:cstheme="minorHAnsi"/>
                <w:color w:val="000000"/>
                <w:sz w:val="20"/>
                <w:szCs w:val="20"/>
              </w:rPr>
              <w:br/>
              <w:t xml:space="preserve">9 = Hourly </w:t>
            </w:r>
            <w:r w:rsidRPr="0085502A">
              <w:rPr>
                <w:rFonts w:eastAsia="Times New Roman" w:cstheme="minorHAnsi"/>
                <w:color w:val="000000"/>
                <w:sz w:val="20"/>
                <w:szCs w:val="20"/>
              </w:rPr>
              <w:br/>
              <w:t>10 = Other</w:t>
            </w:r>
          </w:p>
        </w:tc>
        <w:tc>
          <w:tcPr>
            <w:tcW w:w="678" w:type="dxa"/>
          </w:tcPr>
          <w:p w14:paraId="4BCFC849" w14:textId="77777777" w:rsidR="00F6649D" w:rsidRPr="0085502A" w:rsidRDefault="00F6649D" w:rsidP="00056550">
            <w:pPr>
              <w:pStyle w:val="NoSpacing"/>
              <w:spacing w:before="60" w:after="60" w:line="259" w:lineRule="auto"/>
              <w:jc w:val="center"/>
              <w:rPr>
                <w:rFonts w:asciiTheme="minorHAnsi" w:hAnsiTheme="minorHAnsi" w:cstheme="minorHAnsi"/>
                <w:sz w:val="20"/>
              </w:rPr>
            </w:pPr>
            <w:r w:rsidRPr="0085502A">
              <w:rPr>
                <w:rFonts w:asciiTheme="minorHAnsi" w:hAnsiTheme="minorHAnsi" w:cstheme="minorHAnsi"/>
                <w:sz w:val="20"/>
              </w:rPr>
              <w:t>1</w:t>
            </w:r>
          </w:p>
        </w:tc>
      </w:tr>
      <w:tr w:rsidR="00056550" w:rsidRPr="0085502A" w14:paraId="0D28EA7A" w14:textId="77777777" w:rsidTr="00056550">
        <w:tc>
          <w:tcPr>
            <w:tcW w:w="540" w:type="dxa"/>
          </w:tcPr>
          <w:p w14:paraId="1FB50307" w14:textId="38E8046B" w:rsidR="00F6649D" w:rsidRPr="0085502A" w:rsidRDefault="00F6649D" w:rsidP="00056550">
            <w:pPr>
              <w:spacing w:before="60" w:after="60"/>
              <w:jc w:val="right"/>
              <w:rPr>
                <w:rFonts w:eastAsia="Times New Roman" w:cstheme="minorHAnsi"/>
                <w:color w:val="000000"/>
                <w:sz w:val="20"/>
                <w:szCs w:val="20"/>
              </w:rPr>
            </w:pPr>
            <w:r w:rsidRPr="0085502A">
              <w:rPr>
                <w:rFonts w:eastAsia="Times New Roman" w:cstheme="minorHAnsi"/>
                <w:color w:val="000000"/>
                <w:sz w:val="20"/>
                <w:szCs w:val="20"/>
              </w:rPr>
              <w:t>10</w:t>
            </w:r>
          </w:p>
        </w:tc>
        <w:tc>
          <w:tcPr>
            <w:tcW w:w="1226" w:type="dxa"/>
            <w:shd w:val="clear" w:color="auto" w:fill="auto"/>
            <w:hideMark/>
          </w:tcPr>
          <w:p w14:paraId="7E41E181" w14:textId="77777777" w:rsidR="00F6649D" w:rsidRPr="0085502A" w:rsidRDefault="00F6649D" w:rsidP="00056550">
            <w:pPr>
              <w:spacing w:before="60" w:after="60"/>
              <w:rPr>
                <w:rFonts w:eastAsia="Times New Roman" w:cstheme="minorHAnsi"/>
                <w:color w:val="000000"/>
                <w:sz w:val="20"/>
                <w:szCs w:val="20"/>
              </w:rPr>
            </w:pPr>
            <w:r w:rsidRPr="0085502A">
              <w:rPr>
                <w:rFonts w:eastAsia="Times New Roman" w:cstheme="minorHAnsi"/>
                <w:color w:val="000000"/>
                <w:sz w:val="20"/>
                <w:szCs w:val="20"/>
              </w:rPr>
              <w:t>Labor</w:t>
            </w:r>
          </w:p>
        </w:tc>
        <w:tc>
          <w:tcPr>
            <w:tcW w:w="1800" w:type="dxa"/>
          </w:tcPr>
          <w:p w14:paraId="40751A62" w14:textId="77777777" w:rsidR="00F6649D" w:rsidRPr="0085502A" w:rsidRDefault="00F6649D" w:rsidP="00056550">
            <w:pPr>
              <w:spacing w:before="60" w:after="60"/>
              <w:rPr>
                <w:rFonts w:cstheme="minorHAnsi"/>
                <w:sz w:val="20"/>
                <w:szCs w:val="20"/>
              </w:rPr>
            </w:pPr>
            <w:r w:rsidRPr="0085502A">
              <w:rPr>
                <w:rFonts w:eastAsia="Times New Roman" w:cstheme="minorHAnsi"/>
                <w:b/>
                <w:bCs/>
                <w:color w:val="000000"/>
                <w:sz w:val="20"/>
                <w:szCs w:val="20"/>
              </w:rPr>
              <w:t>whours</w:t>
            </w:r>
          </w:p>
        </w:tc>
        <w:tc>
          <w:tcPr>
            <w:tcW w:w="2104" w:type="dxa"/>
            <w:shd w:val="clear" w:color="auto" w:fill="auto"/>
            <w:hideMark/>
          </w:tcPr>
          <w:p w14:paraId="6781F9A4" w14:textId="77777777" w:rsidR="00F6649D" w:rsidRPr="0085502A" w:rsidRDefault="00F6649D" w:rsidP="00056550">
            <w:pPr>
              <w:spacing w:before="60" w:after="60"/>
              <w:rPr>
                <w:rFonts w:eastAsia="Times New Roman" w:cstheme="minorHAnsi"/>
                <w:b/>
                <w:bCs/>
                <w:color w:val="000000"/>
                <w:sz w:val="20"/>
                <w:szCs w:val="20"/>
              </w:rPr>
            </w:pPr>
            <w:r w:rsidRPr="0085502A">
              <w:rPr>
                <w:rFonts w:cstheme="minorHAnsi"/>
                <w:b/>
                <w:bCs/>
                <w:sz w:val="20"/>
                <w:szCs w:val="20"/>
              </w:rPr>
              <w:t>Hours of work in last week, primary job (7-day ref period)</w:t>
            </w:r>
          </w:p>
        </w:tc>
        <w:tc>
          <w:tcPr>
            <w:tcW w:w="3746" w:type="dxa"/>
          </w:tcPr>
          <w:p w14:paraId="0052F2D5" w14:textId="77777777" w:rsidR="00F6649D" w:rsidRPr="0085502A" w:rsidRDefault="00F6649D" w:rsidP="00056550">
            <w:pPr>
              <w:spacing w:before="60" w:after="60"/>
              <w:rPr>
                <w:rFonts w:eastAsia="Times New Roman" w:cstheme="minorHAnsi"/>
                <w:color w:val="000000"/>
                <w:sz w:val="20"/>
                <w:szCs w:val="20"/>
              </w:rPr>
            </w:pPr>
            <w:r w:rsidRPr="0085502A">
              <w:rPr>
                <w:rFonts w:eastAsia="Times New Roman" w:cstheme="minorHAnsi"/>
                <w:color w:val="000000"/>
                <w:sz w:val="20"/>
                <w:szCs w:val="20"/>
              </w:rPr>
              <w:t>Continuous variable</w:t>
            </w:r>
          </w:p>
          <w:p w14:paraId="093A7839" w14:textId="77777777" w:rsidR="00F6649D" w:rsidRPr="0085502A" w:rsidRDefault="00F6649D" w:rsidP="00056550">
            <w:pPr>
              <w:spacing w:before="60" w:after="60"/>
              <w:rPr>
                <w:rFonts w:cstheme="minorHAnsi"/>
                <w:sz w:val="20"/>
                <w:szCs w:val="20"/>
              </w:rPr>
            </w:pPr>
          </w:p>
        </w:tc>
        <w:tc>
          <w:tcPr>
            <w:tcW w:w="678" w:type="dxa"/>
          </w:tcPr>
          <w:p w14:paraId="2322E7F2" w14:textId="77777777" w:rsidR="00F6649D" w:rsidRPr="0085502A" w:rsidRDefault="00F6649D" w:rsidP="00056550">
            <w:pPr>
              <w:pStyle w:val="NoSpacing"/>
              <w:spacing w:before="60" w:after="60" w:line="259" w:lineRule="auto"/>
              <w:jc w:val="center"/>
              <w:rPr>
                <w:rFonts w:asciiTheme="minorHAnsi" w:hAnsiTheme="minorHAnsi" w:cstheme="minorHAnsi"/>
                <w:sz w:val="20"/>
              </w:rPr>
            </w:pPr>
            <w:r w:rsidRPr="0085502A">
              <w:rPr>
                <w:rFonts w:asciiTheme="minorHAnsi" w:hAnsiTheme="minorHAnsi" w:cstheme="minorHAnsi"/>
                <w:sz w:val="20"/>
              </w:rPr>
              <w:t>1</w:t>
            </w:r>
          </w:p>
        </w:tc>
      </w:tr>
      <w:tr w:rsidR="00056550" w:rsidRPr="0085502A" w14:paraId="46187D43" w14:textId="77777777" w:rsidTr="00056550">
        <w:tc>
          <w:tcPr>
            <w:tcW w:w="540" w:type="dxa"/>
          </w:tcPr>
          <w:p w14:paraId="75B7FE0E" w14:textId="3399328F" w:rsidR="00F6649D" w:rsidRPr="0085502A" w:rsidRDefault="00F6649D" w:rsidP="00056550">
            <w:pPr>
              <w:spacing w:before="60" w:after="60"/>
              <w:jc w:val="right"/>
              <w:rPr>
                <w:rFonts w:eastAsia="Times New Roman" w:cstheme="minorHAnsi"/>
                <w:color w:val="000000"/>
                <w:sz w:val="20"/>
                <w:szCs w:val="20"/>
              </w:rPr>
            </w:pPr>
            <w:r w:rsidRPr="0085502A">
              <w:rPr>
                <w:rFonts w:eastAsia="Times New Roman" w:cstheme="minorHAnsi"/>
                <w:color w:val="000000"/>
                <w:sz w:val="20"/>
                <w:szCs w:val="20"/>
              </w:rPr>
              <w:t>11</w:t>
            </w:r>
          </w:p>
        </w:tc>
        <w:tc>
          <w:tcPr>
            <w:tcW w:w="1226" w:type="dxa"/>
            <w:shd w:val="clear" w:color="auto" w:fill="auto"/>
          </w:tcPr>
          <w:p w14:paraId="2E9A5C54" w14:textId="77777777" w:rsidR="00F6649D" w:rsidRPr="0085502A" w:rsidRDefault="00F6649D" w:rsidP="00056550">
            <w:pPr>
              <w:spacing w:before="60" w:after="60"/>
              <w:rPr>
                <w:rFonts w:eastAsia="Times New Roman" w:cstheme="minorHAnsi"/>
                <w:color w:val="000000"/>
                <w:sz w:val="20"/>
                <w:szCs w:val="20"/>
              </w:rPr>
            </w:pPr>
            <w:r w:rsidRPr="0085502A">
              <w:rPr>
                <w:rFonts w:eastAsia="Times New Roman" w:cstheme="minorHAnsi"/>
                <w:color w:val="000000"/>
                <w:sz w:val="20"/>
                <w:szCs w:val="20"/>
              </w:rPr>
              <w:t>Labor</w:t>
            </w:r>
          </w:p>
        </w:tc>
        <w:tc>
          <w:tcPr>
            <w:tcW w:w="1800" w:type="dxa"/>
          </w:tcPr>
          <w:p w14:paraId="72D4E0B3" w14:textId="77777777" w:rsidR="00F6649D" w:rsidRPr="0085502A" w:rsidRDefault="00F6649D" w:rsidP="00056550">
            <w:pPr>
              <w:spacing w:before="60" w:after="60"/>
              <w:rPr>
                <w:rFonts w:cstheme="minorHAnsi"/>
                <w:sz w:val="20"/>
                <w:szCs w:val="20"/>
              </w:rPr>
            </w:pPr>
            <w:r w:rsidRPr="0085502A">
              <w:rPr>
                <w:rFonts w:eastAsia="Times New Roman" w:cstheme="minorHAnsi"/>
                <w:b/>
                <w:bCs/>
                <w:color w:val="000000"/>
                <w:sz w:val="20"/>
                <w:szCs w:val="20"/>
              </w:rPr>
              <w:t>wmonths</w:t>
            </w:r>
          </w:p>
        </w:tc>
        <w:tc>
          <w:tcPr>
            <w:tcW w:w="2104" w:type="dxa"/>
            <w:shd w:val="clear" w:color="auto" w:fill="auto"/>
          </w:tcPr>
          <w:p w14:paraId="6BBD193A" w14:textId="77777777" w:rsidR="00F6649D" w:rsidRPr="0085502A" w:rsidRDefault="00F6649D" w:rsidP="00056550">
            <w:pPr>
              <w:spacing w:before="60" w:after="60"/>
              <w:rPr>
                <w:rFonts w:eastAsia="Times New Roman" w:cstheme="minorHAnsi"/>
                <w:b/>
                <w:bCs/>
                <w:color w:val="000000"/>
                <w:sz w:val="20"/>
                <w:szCs w:val="20"/>
              </w:rPr>
            </w:pPr>
            <w:r w:rsidRPr="0085502A">
              <w:rPr>
                <w:rFonts w:cstheme="minorHAnsi"/>
                <w:b/>
                <w:bCs/>
                <w:sz w:val="20"/>
                <w:szCs w:val="20"/>
              </w:rPr>
              <w:t>Months worked in the last 12 months, primary job (7-day ref period)</w:t>
            </w:r>
          </w:p>
        </w:tc>
        <w:tc>
          <w:tcPr>
            <w:tcW w:w="3746" w:type="dxa"/>
          </w:tcPr>
          <w:p w14:paraId="507DBCFB" w14:textId="77777777" w:rsidR="00F6649D" w:rsidRPr="0085502A" w:rsidRDefault="00F6649D" w:rsidP="00056550">
            <w:pPr>
              <w:spacing w:before="60" w:after="60"/>
              <w:rPr>
                <w:rFonts w:cstheme="minorHAnsi"/>
                <w:sz w:val="20"/>
                <w:szCs w:val="20"/>
              </w:rPr>
            </w:pPr>
            <w:r w:rsidRPr="0085502A">
              <w:rPr>
                <w:rFonts w:eastAsia="Times New Roman" w:cstheme="minorHAnsi"/>
                <w:color w:val="000000"/>
                <w:sz w:val="20"/>
                <w:szCs w:val="20"/>
              </w:rPr>
              <w:t>Continuous variable</w:t>
            </w:r>
          </w:p>
        </w:tc>
        <w:tc>
          <w:tcPr>
            <w:tcW w:w="678" w:type="dxa"/>
          </w:tcPr>
          <w:p w14:paraId="02C7CD38" w14:textId="77777777" w:rsidR="00F6649D" w:rsidRPr="0085502A" w:rsidRDefault="00F6649D" w:rsidP="00056550">
            <w:pPr>
              <w:pStyle w:val="NoSpacing"/>
              <w:spacing w:before="60" w:after="60" w:line="259" w:lineRule="auto"/>
              <w:jc w:val="center"/>
              <w:rPr>
                <w:rFonts w:asciiTheme="minorHAnsi" w:hAnsiTheme="minorHAnsi" w:cstheme="minorHAnsi"/>
                <w:sz w:val="20"/>
              </w:rPr>
            </w:pPr>
            <w:r w:rsidRPr="0085502A">
              <w:rPr>
                <w:rFonts w:asciiTheme="minorHAnsi" w:hAnsiTheme="minorHAnsi" w:cstheme="minorHAnsi"/>
                <w:sz w:val="20"/>
              </w:rPr>
              <w:t>1</w:t>
            </w:r>
          </w:p>
        </w:tc>
      </w:tr>
      <w:tr w:rsidR="00056550" w:rsidRPr="0085502A" w14:paraId="054BCBFC" w14:textId="77777777" w:rsidTr="00056550">
        <w:tc>
          <w:tcPr>
            <w:tcW w:w="540" w:type="dxa"/>
          </w:tcPr>
          <w:p w14:paraId="348A5BB8" w14:textId="7458F239" w:rsidR="00F6649D" w:rsidRPr="0085502A" w:rsidRDefault="00F6649D" w:rsidP="00056550">
            <w:pPr>
              <w:spacing w:before="60" w:after="60"/>
              <w:jc w:val="right"/>
              <w:rPr>
                <w:rFonts w:eastAsia="Times New Roman" w:cstheme="minorHAnsi"/>
                <w:color w:val="000000"/>
                <w:sz w:val="20"/>
                <w:szCs w:val="20"/>
              </w:rPr>
            </w:pPr>
            <w:r w:rsidRPr="0085502A">
              <w:rPr>
                <w:rFonts w:eastAsia="Times New Roman" w:cstheme="minorHAnsi"/>
                <w:color w:val="000000"/>
                <w:sz w:val="20"/>
                <w:szCs w:val="20"/>
              </w:rPr>
              <w:t>12</w:t>
            </w:r>
          </w:p>
        </w:tc>
        <w:tc>
          <w:tcPr>
            <w:tcW w:w="1226" w:type="dxa"/>
            <w:shd w:val="clear" w:color="auto" w:fill="auto"/>
          </w:tcPr>
          <w:p w14:paraId="3AED6D4C" w14:textId="77777777" w:rsidR="00F6649D" w:rsidRPr="0085502A" w:rsidRDefault="00F6649D" w:rsidP="00056550">
            <w:pPr>
              <w:spacing w:before="60" w:after="60"/>
              <w:rPr>
                <w:rFonts w:eastAsia="Times New Roman" w:cstheme="minorHAnsi"/>
                <w:color w:val="000000"/>
                <w:sz w:val="20"/>
                <w:szCs w:val="20"/>
              </w:rPr>
            </w:pPr>
            <w:r w:rsidRPr="0085502A">
              <w:rPr>
                <w:rFonts w:eastAsia="Times New Roman" w:cstheme="minorHAnsi"/>
                <w:color w:val="000000"/>
                <w:sz w:val="20"/>
                <w:szCs w:val="20"/>
              </w:rPr>
              <w:t>Labor</w:t>
            </w:r>
          </w:p>
        </w:tc>
        <w:tc>
          <w:tcPr>
            <w:tcW w:w="1800" w:type="dxa"/>
          </w:tcPr>
          <w:p w14:paraId="4186D314" w14:textId="77777777" w:rsidR="00F6649D" w:rsidRPr="0085502A" w:rsidRDefault="00F6649D" w:rsidP="00056550">
            <w:pPr>
              <w:spacing w:before="60" w:after="60"/>
              <w:rPr>
                <w:rFonts w:cstheme="minorHAnsi"/>
                <w:sz w:val="20"/>
                <w:szCs w:val="20"/>
              </w:rPr>
            </w:pPr>
            <w:r w:rsidRPr="0085502A">
              <w:rPr>
                <w:rFonts w:eastAsia="Times New Roman" w:cstheme="minorHAnsi"/>
                <w:b/>
                <w:bCs/>
                <w:color w:val="000000"/>
                <w:sz w:val="20"/>
                <w:szCs w:val="20"/>
              </w:rPr>
              <w:t>wage_total</w:t>
            </w:r>
          </w:p>
        </w:tc>
        <w:tc>
          <w:tcPr>
            <w:tcW w:w="2104" w:type="dxa"/>
            <w:shd w:val="clear" w:color="auto" w:fill="auto"/>
          </w:tcPr>
          <w:p w14:paraId="6C5C7144" w14:textId="77777777" w:rsidR="00F6649D" w:rsidRPr="0085502A" w:rsidRDefault="00F6649D" w:rsidP="00056550">
            <w:pPr>
              <w:spacing w:before="60" w:after="60"/>
              <w:rPr>
                <w:rFonts w:eastAsia="Times New Roman" w:cstheme="minorHAnsi"/>
                <w:b/>
                <w:bCs/>
                <w:color w:val="000000"/>
                <w:sz w:val="20"/>
                <w:szCs w:val="20"/>
              </w:rPr>
            </w:pPr>
            <w:r w:rsidRPr="0085502A">
              <w:rPr>
                <w:rFonts w:cstheme="minorHAnsi"/>
                <w:b/>
                <w:bCs/>
                <w:sz w:val="20"/>
                <w:szCs w:val="20"/>
              </w:rPr>
              <w:t>Annualized total wage, primary job (7-day ref period)</w:t>
            </w:r>
          </w:p>
        </w:tc>
        <w:tc>
          <w:tcPr>
            <w:tcW w:w="3746" w:type="dxa"/>
          </w:tcPr>
          <w:p w14:paraId="31723717" w14:textId="15FD693E" w:rsidR="00F6649D" w:rsidRPr="0085502A" w:rsidRDefault="00E06228" w:rsidP="00056550">
            <w:pPr>
              <w:spacing w:before="60" w:after="60"/>
              <w:rPr>
                <w:rFonts w:cstheme="minorHAnsi"/>
                <w:sz w:val="20"/>
                <w:szCs w:val="20"/>
              </w:rPr>
            </w:pPr>
            <w:r w:rsidRPr="0085502A">
              <w:rPr>
                <w:rFonts w:eastAsia="Times New Roman" w:cstheme="minorHAnsi"/>
                <w:color w:val="000000"/>
                <w:sz w:val="20"/>
                <w:szCs w:val="20"/>
              </w:rPr>
              <w:t>Continuous variable</w:t>
            </w:r>
          </w:p>
        </w:tc>
        <w:tc>
          <w:tcPr>
            <w:tcW w:w="678" w:type="dxa"/>
          </w:tcPr>
          <w:p w14:paraId="05B82ABA" w14:textId="77777777" w:rsidR="00F6649D" w:rsidRPr="0085502A" w:rsidRDefault="00F6649D" w:rsidP="00056550">
            <w:pPr>
              <w:pStyle w:val="NoSpacing"/>
              <w:spacing w:before="60" w:after="60" w:line="259" w:lineRule="auto"/>
              <w:jc w:val="center"/>
              <w:rPr>
                <w:rFonts w:asciiTheme="minorHAnsi" w:hAnsiTheme="minorHAnsi" w:cstheme="minorHAnsi"/>
                <w:sz w:val="20"/>
              </w:rPr>
            </w:pPr>
            <w:r w:rsidRPr="0085502A">
              <w:rPr>
                <w:rFonts w:asciiTheme="minorHAnsi" w:hAnsiTheme="minorHAnsi" w:cstheme="minorHAnsi"/>
                <w:sz w:val="20"/>
              </w:rPr>
              <w:t>1</w:t>
            </w:r>
          </w:p>
        </w:tc>
      </w:tr>
      <w:tr w:rsidR="00056550" w:rsidRPr="0085502A" w14:paraId="277E9FB2" w14:textId="77777777" w:rsidTr="00056550">
        <w:tc>
          <w:tcPr>
            <w:tcW w:w="540" w:type="dxa"/>
          </w:tcPr>
          <w:p w14:paraId="47DD2EAE" w14:textId="33306C29" w:rsidR="00F6649D" w:rsidRPr="0085502A" w:rsidRDefault="00F6649D" w:rsidP="00056550">
            <w:pPr>
              <w:spacing w:before="60" w:after="60"/>
              <w:jc w:val="right"/>
              <w:rPr>
                <w:rFonts w:eastAsia="Times New Roman" w:cstheme="minorHAnsi"/>
                <w:color w:val="000000"/>
                <w:sz w:val="20"/>
                <w:szCs w:val="20"/>
              </w:rPr>
            </w:pPr>
            <w:r w:rsidRPr="0085502A">
              <w:rPr>
                <w:rFonts w:eastAsia="Times New Roman" w:cstheme="minorHAnsi"/>
                <w:color w:val="000000"/>
                <w:sz w:val="20"/>
                <w:szCs w:val="20"/>
              </w:rPr>
              <w:t>13</w:t>
            </w:r>
          </w:p>
        </w:tc>
        <w:tc>
          <w:tcPr>
            <w:tcW w:w="1226" w:type="dxa"/>
            <w:shd w:val="clear" w:color="auto" w:fill="auto"/>
            <w:hideMark/>
          </w:tcPr>
          <w:p w14:paraId="0B54A287" w14:textId="77777777" w:rsidR="00F6649D" w:rsidRPr="0085502A" w:rsidRDefault="00F6649D" w:rsidP="00056550">
            <w:pPr>
              <w:spacing w:before="60" w:after="60"/>
              <w:rPr>
                <w:rFonts w:eastAsia="Times New Roman" w:cstheme="minorHAnsi"/>
                <w:color w:val="000000"/>
                <w:sz w:val="20"/>
                <w:szCs w:val="20"/>
              </w:rPr>
            </w:pPr>
            <w:r w:rsidRPr="0085502A">
              <w:rPr>
                <w:rFonts w:eastAsia="Times New Roman" w:cstheme="minorHAnsi"/>
                <w:color w:val="000000"/>
                <w:sz w:val="20"/>
                <w:szCs w:val="20"/>
              </w:rPr>
              <w:t>Labor</w:t>
            </w:r>
          </w:p>
        </w:tc>
        <w:tc>
          <w:tcPr>
            <w:tcW w:w="1800" w:type="dxa"/>
          </w:tcPr>
          <w:p w14:paraId="48EBDC4D" w14:textId="77777777" w:rsidR="00F6649D" w:rsidRPr="0085502A" w:rsidRDefault="00F6649D" w:rsidP="00056550">
            <w:pPr>
              <w:spacing w:before="60" w:after="60"/>
              <w:rPr>
                <w:rFonts w:cstheme="minorHAnsi"/>
                <w:sz w:val="20"/>
                <w:szCs w:val="20"/>
              </w:rPr>
            </w:pPr>
            <w:r w:rsidRPr="0085502A">
              <w:rPr>
                <w:rFonts w:eastAsia="Times New Roman" w:cstheme="minorHAnsi"/>
                <w:b/>
                <w:bCs/>
                <w:color w:val="000000"/>
                <w:sz w:val="20"/>
                <w:szCs w:val="20"/>
              </w:rPr>
              <w:t>contract</w:t>
            </w:r>
          </w:p>
        </w:tc>
        <w:tc>
          <w:tcPr>
            <w:tcW w:w="2104" w:type="dxa"/>
            <w:shd w:val="clear" w:color="auto" w:fill="auto"/>
            <w:hideMark/>
          </w:tcPr>
          <w:p w14:paraId="1B6F45D9" w14:textId="77777777" w:rsidR="00F6649D" w:rsidRPr="0085502A" w:rsidRDefault="00F6649D" w:rsidP="00056550">
            <w:pPr>
              <w:spacing w:before="60" w:after="60"/>
              <w:rPr>
                <w:rFonts w:eastAsia="Times New Roman" w:cstheme="minorHAnsi"/>
                <w:b/>
                <w:bCs/>
                <w:color w:val="000000"/>
                <w:sz w:val="20"/>
                <w:szCs w:val="20"/>
              </w:rPr>
            </w:pPr>
            <w:r w:rsidRPr="0085502A">
              <w:rPr>
                <w:rFonts w:cstheme="minorHAnsi"/>
                <w:b/>
                <w:bCs/>
                <w:sz w:val="20"/>
                <w:szCs w:val="20"/>
              </w:rPr>
              <w:t>Contract (7-day ref period)</w:t>
            </w:r>
          </w:p>
        </w:tc>
        <w:tc>
          <w:tcPr>
            <w:tcW w:w="3746" w:type="dxa"/>
          </w:tcPr>
          <w:p w14:paraId="16D76170" w14:textId="77777777" w:rsidR="00F6649D" w:rsidRPr="0085502A" w:rsidRDefault="00F6649D" w:rsidP="00056550">
            <w:pPr>
              <w:spacing w:before="60" w:after="60"/>
              <w:rPr>
                <w:rFonts w:cstheme="minorHAnsi"/>
                <w:sz w:val="20"/>
                <w:szCs w:val="20"/>
              </w:rPr>
            </w:pPr>
            <w:r w:rsidRPr="0085502A">
              <w:rPr>
                <w:rFonts w:eastAsia="Times New Roman" w:cstheme="minorHAnsi"/>
                <w:color w:val="000000"/>
                <w:sz w:val="20"/>
                <w:szCs w:val="20"/>
              </w:rPr>
              <w:t xml:space="preserve">0 = No </w:t>
            </w:r>
            <w:r w:rsidRPr="0085502A">
              <w:rPr>
                <w:rFonts w:eastAsia="Times New Roman" w:cstheme="minorHAnsi"/>
                <w:color w:val="000000"/>
                <w:sz w:val="20"/>
                <w:szCs w:val="20"/>
              </w:rPr>
              <w:br/>
              <w:t>1 = Yes</w:t>
            </w:r>
          </w:p>
        </w:tc>
        <w:tc>
          <w:tcPr>
            <w:tcW w:w="678" w:type="dxa"/>
          </w:tcPr>
          <w:p w14:paraId="5FC1C3BA" w14:textId="77777777" w:rsidR="00F6649D" w:rsidRPr="0085502A" w:rsidRDefault="00F6649D" w:rsidP="00056550">
            <w:pPr>
              <w:pStyle w:val="NoSpacing"/>
              <w:spacing w:before="60" w:after="60" w:line="259" w:lineRule="auto"/>
              <w:jc w:val="center"/>
              <w:rPr>
                <w:rFonts w:asciiTheme="minorHAnsi" w:hAnsiTheme="minorHAnsi" w:cstheme="minorHAnsi"/>
                <w:sz w:val="20"/>
              </w:rPr>
            </w:pPr>
            <w:r w:rsidRPr="0085502A">
              <w:rPr>
                <w:rFonts w:asciiTheme="minorHAnsi" w:hAnsiTheme="minorHAnsi" w:cstheme="minorHAnsi"/>
                <w:sz w:val="20"/>
              </w:rPr>
              <w:t>1</w:t>
            </w:r>
          </w:p>
        </w:tc>
      </w:tr>
      <w:tr w:rsidR="00056550" w:rsidRPr="0085502A" w14:paraId="7BE03954" w14:textId="77777777" w:rsidTr="00056550">
        <w:tc>
          <w:tcPr>
            <w:tcW w:w="540" w:type="dxa"/>
          </w:tcPr>
          <w:p w14:paraId="3FC1436F" w14:textId="4417576A" w:rsidR="00F6649D" w:rsidRPr="0085502A" w:rsidRDefault="00F6649D" w:rsidP="00056550">
            <w:pPr>
              <w:spacing w:before="60" w:after="60"/>
              <w:jc w:val="right"/>
              <w:rPr>
                <w:rFonts w:eastAsia="Times New Roman" w:cstheme="minorHAnsi"/>
                <w:color w:val="000000"/>
                <w:sz w:val="20"/>
                <w:szCs w:val="20"/>
              </w:rPr>
            </w:pPr>
            <w:r w:rsidRPr="0085502A">
              <w:rPr>
                <w:rFonts w:eastAsia="Times New Roman" w:cstheme="minorHAnsi"/>
                <w:color w:val="000000"/>
                <w:sz w:val="20"/>
                <w:szCs w:val="20"/>
              </w:rPr>
              <w:t>14</w:t>
            </w:r>
          </w:p>
        </w:tc>
        <w:tc>
          <w:tcPr>
            <w:tcW w:w="1226" w:type="dxa"/>
            <w:shd w:val="clear" w:color="auto" w:fill="auto"/>
            <w:hideMark/>
          </w:tcPr>
          <w:p w14:paraId="7444D602" w14:textId="77777777" w:rsidR="00F6649D" w:rsidRPr="0085502A" w:rsidRDefault="00F6649D" w:rsidP="00056550">
            <w:pPr>
              <w:spacing w:before="60" w:after="60"/>
              <w:rPr>
                <w:rFonts w:eastAsia="Times New Roman" w:cstheme="minorHAnsi"/>
                <w:color w:val="000000"/>
                <w:sz w:val="20"/>
                <w:szCs w:val="20"/>
              </w:rPr>
            </w:pPr>
            <w:r w:rsidRPr="0085502A">
              <w:rPr>
                <w:rFonts w:eastAsia="Times New Roman" w:cstheme="minorHAnsi"/>
                <w:color w:val="000000"/>
                <w:sz w:val="20"/>
                <w:szCs w:val="20"/>
              </w:rPr>
              <w:t>Labor</w:t>
            </w:r>
          </w:p>
        </w:tc>
        <w:tc>
          <w:tcPr>
            <w:tcW w:w="1800" w:type="dxa"/>
          </w:tcPr>
          <w:p w14:paraId="0FD2FF05" w14:textId="77777777" w:rsidR="00F6649D" w:rsidRPr="0085502A" w:rsidRDefault="00F6649D" w:rsidP="00056550">
            <w:pPr>
              <w:spacing w:before="60" w:after="60"/>
              <w:rPr>
                <w:rFonts w:cstheme="minorHAnsi"/>
                <w:sz w:val="20"/>
                <w:szCs w:val="20"/>
              </w:rPr>
            </w:pPr>
            <w:r w:rsidRPr="0085502A">
              <w:rPr>
                <w:rFonts w:eastAsia="Times New Roman" w:cstheme="minorHAnsi"/>
                <w:b/>
                <w:bCs/>
                <w:color w:val="000000"/>
                <w:sz w:val="20"/>
                <w:szCs w:val="20"/>
              </w:rPr>
              <w:t>healthins</w:t>
            </w:r>
          </w:p>
        </w:tc>
        <w:tc>
          <w:tcPr>
            <w:tcW w:w="2104" w:type="dxa"/>
            <w:shd w:val="clear" w:color="auto" w:fill="auto"/>
            <w:hideMark/>
          </w:tcPr>
          <w:p w14:paraId="2C8E12B2" w14:textId="77777777" w:rsidR="00F6649D" w:rsidRPr="0085502A" w:rsidRDefault="00F6649D" w:rsidP="00056550">
            <w:pPr>
              <w:spacing w:before="60" w:after="60"/>
              <w:rPr>
                <w:rFonts w:eastAsia="Times New Roman" w:cstheme="minorHAnsi"/>
                <w:b/>
                <w:bCs/>
                <w:color w:val="000000"/>
                <w:sz w:val="20"/>
                <w:szCs w:val="20"/>
              </w:rPr>
            </w:pPr>
            <w:r w:rsidRPr="0085502A">
              <w:rPr>
                <w:rFonts w:cstheme="minorHAnsi"/>
                <w:b/>
                <w:bCs/>
                <w:sz w:val="20"/>
                <w:szCs w:val="20"/>
              </w:rPr>
              <w:t>Health insurance (7-day ref period)</w:t>
            </w:r>
          </w:p>
        </w:tc>
        <w:tc>
          <w:tcPr>
            <w:tcW w:w="3746" w:type="dxa"/>
          </w:tcPr>
          <w:p w14:paraId="61701320" w14:textId="77777777" w:rsidR="00F6649D" w:rsidRPr="0085502A" w:rsidRDefault="00F6649D" w:rsidP="00056550">
            <w:pPr>
              <w:spacing w:before="60" w:after="60"/>
              <w:rPr>
                <w:rFonts w:cstheme="minorHAnsi"/>
                <w:sz w:val="20"/>
                <w:szCs w:val="20"/>
              </w:rPr>
            </w:pPr>
            <w:r w:rsidRPr="0085502A">
              <w:rPr>
                <w:rFonts w:eastAsia="Times New Roman" w:cstheme="minorHAnsi"/>
                <w:color w:val="000000"/>
                <w:sz w:val="20"/>
                <w:szCs w:val="20"/>
              </w:rPr>
              <w:t xml:space="preserve">0 = No </w:t>
            </w:r>
            <w:r w:rsidRPr="0085502A">
              <w:rPr>
                <w:rFonts w:eastAsia="Times New Roman" w:cstheme="minorHAnsi"/>
                <w:color w:val="000000"/>
                <w:sz w:val="20"/>
                <w:szCs w:val="20"/>
              </w:rPr>
              <w:br/>
              <w:t>1 = Yes</w:t>
            </w:r>
          </w:p>
        </w:tc>
        <w:tc>
          <w:tcPr>
            <w:tcW w:w="678" w:type="dxa"/>
          </w:tcPr>
          <w:p w14:paraId="239A9203" w14:textId="77777777" w:rsidR="00F6649D" w:rsidRPr="0085502A" w:rsidRDefault="00F6649D" w:rsidP="00056550">
            <w:pPr>
              <w:pStyle w:val="NoSpacing"/>
              <w:spacing w:before="60" w:after="60" w:line="259" w:lineRule="auto"/>
              <w:jc w:val="center"/>
              <w:rPr>
                <w:rFonts w:asciiTheme="minorHAnsi" w:hAnsiTheme="minorHAnsi" w:cstheme="minorHAnsi"/>
                <w:sz w:val="20"/>
              </w:rPr>
            </w:pPr>
            <w:r w:rsidRPr="0085502A">
              <w:rPr>
                <w:rFonts w:asciiTheme="minorHAnsi" w:hAnsiTheme="minorHAnsi" w:cstheme="minorHAnsi"/>
                <w:sz w:val="20"/>
              </w:rPr>
              <w:t>1</w:t>
            </w:r>
          </w:p>
        </w:tc>
      </w:tr>
      <w:tr w:rsidR="00056550" w:rsidRPr="0085502A" w14:paraId="4A613336" w14:textId="77777777" w:rsidTr="00056550">
        <w:tc>
          <w:tcPr>
            <w:tcW w:w="540" w:type="dxa"/>
          </w:tcPr>
          <w:p w14:paraId="64044D37" w14:textId="5193B36D" w:rsidR="00F6649D" w:rsidRPr="0085502A" w:rsidRDefault="00F6649D" w:rsidP="00056550">
            <w:pPr>
              <w:spacing w:before="60" w:after="60"/>
              <w:jc w:val="right"/>
              <w:rPr>
                <w:rFonts w:eastAsia="Times New Roman" w:cstheme="minorHAnsi"/>
                <w:color w:val="000000"/>
                <w:sz w:val="20"/>
                <w:szCs w:val="20"/>
              </w:rPr>
            </w:pPr>
            <w:r w:rsidRPr="0085502A">
              <w:rPr>
                <w:rFonts w:eastAsia="Times New Roman" w:cstheme="minorHAnsi"/>
                <w:color w:val="000000"/>
                <w:sz w:val="20"/>
                <w:szCs w:val="20"/>
              </w:rPr>
              <w:t>15</w:t>
            </w:r>
          </w:p>
        </w:tc>
        <w:tc>
          <w:tcPr>
            <w:tcW w:w="1226" w:type="dxa"/>
            <w:shd w:val="clear" w:color="auto" w:fill="auto"/>
            <w:hideMark/>
          </w:tcPr>
          <w:p w14:paraId="14132102" w14:textId="77777777" w:rsidR="00F6649D" w:rsidRPr="0085502A" w:rsidRDefault="00F6649D" w:rsidP="00056550">
            <w:pPr>
              <w:spacing w:before="60" w:after="60"/>
              <w:rPr>
                <w:rFonts w:eastAsia="Times New Roman" w:cstheme="minorHAnsi"/>
                <w:color w:val="000000"/>
                <w:sz w:val="20"/>
                <w:szCs w:val="20"/>
              </w:rPr>
            </w:pPr>
            <w:r w:rsidRPr="0085502A">
              <w:rPr>
                <w:rFonts w:eastAsia="Times New Roman" w:cstheme="minorHAnsi"/>
                <w:color w:val="000000"/>
                <w:sz w:val="20"/>
                <w:szCs w:val="20"/>
              </w:rPr>
              <w:t>Labor</w:t>
            </w:r>
          </w:p>
        </w:tc>
        <w:tc>
          <w:tcPr>
            <w:tcW w:w="1800" w:type="dxa"/>
          </w:tcPr>
          <w:p w14:paraId="3CE5FE07" w14:textId="77777777" w:rsidR="00F6649D" w:rsidRPr="0085502A" w:rsidRDefault="00F6649D" w:rsidP="00056550">
            <w:pPr>
              <w:spacing w:before="60" w:after="60"/>
              <w:rPr>
                <w:rFonts w:cstheme="minorHAnsi"/>
                <w:sz w:val="20"/>
                <w:szCs w:val="20"/>
              </w:rPr>
            </w:pPr>
            <w:r w:rsidRPr="0085502A">
              <w:rPr>
                <w:rFonts w:eastAsia="Times New Roman" w:cstheme="minorHAnsi"/>
                <w:b/>
                <w:bCs/>
                <w:color w:val="000000"/>
                <w:sz w:val="20"/>
                <w:szCs w:val="20"/>
              </w:rPr>
              <w:t>socialsec</w:t>
            </w:r>
          </w:p>
        </w:tc>
        <w:tc>
          <w:tcPr>
            <w:tcW w:w="2104" w:type="dxa"/>
            <w:shd w:val="clear" w:color="auto" w:fill="auto"/>
            <w:hideMark/>
          </w:tcPr>
          <w:p w14:paraId="5E4F2423" w14:textId="77777777" w:rsidR="00F6649D" w:rsidRPr="0085502A" w:rsidRDefault="00F6649D" w:rsidP="00056550">
            <w:pPr>
              <w:spacing w:before="60" w:after="60"/>
              <w:rPr>
                <w:rFonts w:eastAsia="Times New Roman" w:cstheme="minorHAnsi"/>
                <w:b/>
                <w:bCs/>
                <w:color w:val="000000"/>
                <w:sz w:val="20"/>
                <w:szCs w:val="20"/>
              </w:rPr>
            </w:pPr>
            <w:r w:rsidRPr="0085502A">
              <w:rPr>
                <w:rFonts w:cstheme="minorHAnsi"/>
                <w:b/>
                <w:bCs/>
                <w:sz w:val="20"/>
                <w:szCs w:val="20"/>
              </w:rPr>
              <w:t>Social security (7-day ref period)</w:t>
            </w:r>
          </w:p>
        </w:tc>
        <w:tc>
          <w:tcPr>
            <w:tcW w:w="3746" w:type="dxa"/>
          </w:tcPr>
          <w:p w14:paraId="1D2A4B80" w14:textId="77777777" w:rsidR="00F6649D" w:rsidRPr="0085502A" w:rsidRDefault="00F6649D" w:rsidP="00056550">
            <w:pPr>
              <w:spacing w:before="60" w:after="60"/>
              <w:rPr>
                <w:rFonts w:cstheme="minorHAnsi"/>
                <w:sz w:val="20"/>
                <w:szCs w:val="20"/>
              </w:rPr>
            </w:pPr>
            <w:r w:rsidRPr="0085502A">
              <w:rPr>
                <w:rFonts w:eastAsia="Times New Roman" w:cstheme="minorHAnsi"/>
                <w:color w:val="000000"/>
                <w:sz w:val="20"/>
                <w:szCs w:val="20"/>
              </w:rPr>
              <w:t xml:space="preserve">0 = No </w:t>
            </w:r>
            <w:r w:rsidRPr="0085502A">
              <w:rPr>
                <w:rFonts w:eastAsia="Times New Roman" w:cstheme="minorHAnsi"/>
                <w:color w:val="000000"/>
                <w:sz w:val="20"/>
                <w:szCs w:val="20"/>
              </w:rPr>
              <w:br/>
              <w:t>1 = Yes</w:t>
            </w:r>
          </w:p>
        </w:tc>
        <w:tc>
          <w:tcPr>
            <w:tcW w:w="678" w:type="dxa"/>
          </w:tcPr>
          <w:p w14:paraId="7A9F3FD8" w14:textId="77777777" w:rsidR="00F6649D" w:rsidRPr="0085502A" w:rsidRDefault="00F6649D" w:rsidP="00056550">
            <w:pPr>
              <w:pStyle w:val="NoSpacing"/>
              <w:spacing w:before="60" w:after="60" w:line="259" w:lineRule="auto"/>
              <w:jc w:val="center"/>
              <w:rPr>
                <w:rFonts w:asciiTheme="minorHAnsi" w:hAnsiTheme="minorHAnsi" w:cstheme="minorHAnsi"/>
                <w:sz w:val="20"/>
              </w:rPr>
            </w:pPr>
            <w:r w:rsidRPr="0085502A">
              <w:rPr>
                <w:rFonts w:asciiTheme="minorHAnsi" w:hAnsiTheme="minorHAnsi" w:cstheme="minorHAnsi"/>
                <w:sz w:val="20"/>
              </w:rPr>
              <w:t>1</w:t>
            </w:r>
          </w:p>
        </w:tc>
      </w:tr>
      <w:tr w:rsidR="00056550" w:rsidRPr="0085502A" w14:paraId="3886C6D1" w14:textId="77777777" w:rsidTr="00056550">
        <w:tc>
          <w:tcPr>
            <w:tcW w:w="540" w:type="dxa"/>
          </w:tcPr>
          <w:p w14:paraId="0DF66E45" w14:textId="7270AE96" w:rsidR="00F6649D" w:rsidRPr="0085502A" w:rsidRDefault="00F6649D" w:rsidP="00056550">
            <w:pPr>
              <w:spacing w:before="60" w:after="60"/>
              <w:jc w:val="right"/>
              <w:rPr>
                <w:rFonts w:eastAsia="Times New Roman" w:cstheme="minorHAnsi"/>
                <w:color w:val="000000"/>
                <w:sz w:val="20"/>
                <w:szCs w:val="20"/>
              </w:rPr>
            </w:pPr>
            <w:r w:rsidRPr="0085502A">
              <w:rPr>
                <w:rFonts w:eastAsia="Times New Roman" w:cstheme="minorHAnsi"/>
                <w:color w:val="000000"/>
                <w:sz w:val="20"/>
                <w:szCs w:val="20"/>
              </w:rPr>
              <w:t>16</w:t>
            </w:r>
          </w:p>
        </w:tc>
        <w:tc>
          <w:tcPr>
            <w:tcW w:w="1226" w:type="dxa"/>
            <w:shd w:val="clear" w:color="auto" w:fill="auto"/>
            <w:hideMark/>
          </w:tcPr>
          <w:p w14:paraId="41F103C4" w14:textId="77777777" w:rsidR="00F6649D" w:rsidRPr="0085502A" w:rsidRDefault="00F6649D" w:rsidP="00056550">
            <w:pPr>
              <w:spacing w:before="60" w:after="60"/>
              <w:rPr>
                <w:rFonts w:eastAsia="Times New Roman" w:cstheme="minorHAnsi"/>
                <w:color w:val="000000"/>
                <w:sz w:val="20"/>
                <w:szCs w:val="20"/>
              </w:rPr>
            </w:pPr>
            <w:r w:rsidRPr="0085502A">
              <w:rPr>
                <w:rFonts w:eastAsia="Times New Roman" w:cstheme="minorHAnsi"/>
                <w:color w:val="000000"/>
                <w:sz w:val="20"/>
                <w:szCs w:val="20"/>
              </w:rPr>
              <w:t>Labor</w:t>
            </w:r>
          </w:p>
        </w:tc>
        <w:tc>
          <w:tcPr>
            <w:tcW w:w="1800" w:type="dxa"/>
          </w:tcPr>
          <w:p w14:paraId="562A409B" w14:textId="77777777" w:rsidR="00F6649D" w:rsidRPr="0085502A" w:rsidRDefault="00F6649D" w:rsidP="00056550">
            <w:pPr>
              <w:spacing w:before="60" w:after="60"/>
              <w:rPr>
                <w:rFonts w:cstheme="minorHAnsi"/>
                <w:sz w:val="20"/>
                <w:szCs w:val="20"/>
              </w:rPr>
            </w:pPr>
            <w:r w:rsidRPr="0085502A">
              <w:rPr>
                <w:rFonts w:eastAsia="Times New Roman" w:cstheme="minorHAnsi"/>
                <w:b/>
                <w:bCs/>
                <w:color w:val="000000"/>
                <w:sz w:val="20"/>
                <w:szCs w:val="20"/>
              </w:rPr>
              <w:t>union</w:t>
            </w:r>
          </w:p>
        </w:tc>
        <w:tc>
          <w:tcPr>
            <w:tcW w:w="2104" w:type="dxa"/>
            <w:shd w:val="clear" w:color="auto" w:fill="auto"/>
            <w:hideMark/>
          </w:tcPr>
          <w:p w14:paraId="2DFD624F" w14:textId="77777777" w:rsidR="00F6649D" w:rsidRPr="0085502A" w:rsidRDefault="00F6649D" w:rsidP="00056550">
            <w:pPr>
              <w:spacing w:before="60" w:after="60"/>
              <w:rPr>
                <w:rFonts w:eastAsia="Times New Roman" w:cstheme="minorHAnsi"/>
                <w:b/>
                <w:bCs/>
                <w:color w:val="000000"/>
                <w:sz w:val="20"/>
                <w:szCs w:val="20"/>
              </w:rPr>
            </w:pPr>
            <w:r w:rsidRPr="0085502A">
              <w:rPr>
                <w:rFonts w:cstheme="minorHAnsi"/>
                <w:b/>
                <w:bCs/>
                <w:sz w:val="20"/>
                <w:szCs w:val="20"/>
              </w:rPr>
              <w:t>Union membership (7-day ref period)</w:t>
            </w:r>
          </w:p>
        </w:tc>
        <w:tc>
          <w:tcPr>
            <w:tcW w:w="3746" w:type="dxa"/>
          </w:tcPr>
          <w:p w14:paraId="6CB14F08" w14:textId="77777777" w:rsidR="00F6649D" w:rsidRPr="0085502A" w:rsidRDefault="00F6649D" w:rsidP="00056550">
            <w:pPr>
              <w:spacing w:before="60" w:after="60"/>
              <w:rPr>
                <w:rFonts w:cstheme="minorHAnsi"/>
                <w:sz w:val="20"/>
                <w:szCs w:val="20"/>
              </w:rPr>
            </w:pPr>
            <w:r w:rsidRPr="0085502A">
              <w:rPr>
                <w:rFonts w:eastAsia="Times New Roman" w:cstheme="minorHAnsi"/>
                <w:color w:val="000000"/>
                <w:sz w:val="20"/>
                <w:szCs w:val="20"/>
              </w:rPr>
              <w:t xml:space="preserve">0 = No </w:t>
            </w:r>
            <w:r w:rsidRPr="0085502A">
              <w:rPr>
                <w:rFonts w:eastAsia="Times New Roman" w:cstheme="minorHAnsi"/>
                <w:color w:val="000000"/>
                <w:sz w:val="20"/>
                <w:szCs w:val="20"/>
              </w:rPr>
              <w:br/>
              <w:t>1 = Yes</w:t>
            </w:r>
          </w:p>
        </w:tc>
        <w:tc>
          <w:tcPr>
            <w:tcW w:w="678" w:type="dxa"/>
          </w:tcPr>
          <w:p w14:paraId="6931DA0B" w14:textId="77777777" w:rsidR="00F6649D" w:rsidRPr="0085502A" w:rsidRDefault="00F6649D" w:rsidP="00056550">
            <w:pPr>
              <w:pStyle w:val="NoSpacing"/>
              <w:spacing w:before="60" w:after="60" w:line="259" w:lineRule="auto"/>
              <w:jc w:val="center"/>
              <w:rPr>
                <w:rFonts w:asciiTheme="minorHAnsi" w:hAnsiTheme="minorHAnsi" w:cstheme="minorHAnsi"/>
                <w:sz w:val="20"/>
              </w:rPr>
            </w:pPr>
            <w:r w:rsidRPr="0085502A">
              <w:rPr>
                <w:rFonts w:asciiTheme="minorHAnsi" w:hAnsiTheme="minorHAnsi" w:cstheme="minorHAnsi"/>
                <w:sz w:val="20"/>
              </w:rPr>
              <w:t>1</w:t>
            </w:r>
          </w:p>
        </w:tc>
      </w:tr>
      <w:tr w:rsidR="00056550" w:rsidRPr="0085502A" w14:paraId="5808B02C" w14:textId="77777777" w:rsidTr="00056550">
        <w:tc>
          <w:tcPr>
            <w:tcW w:w="540" w:type="dxa"/>
          </w:tcPr>
          <w:p w14:paraId="25860C34" w14:textId="1401FD49" w:rsidR="00F6649D" w:rsidRPr="0085502A" w:rsidRDefault="00F6649D" w:rsidP="00056550">
            <w:pPr>
              <w:spacing w:before="60" w:after="60"/>
              <w:jc w:val="right"/>
              <w:rPr>
                <w:rFonts w:eastAsia="Times New Roman" w:cstheme="minorHAnsi"/>
                <w:color w:val="000000"/>
                <w:sz w:val="20"/>
                <w:szCs w:val="20"/>
              </w:rPr>
            </w:pPr>
            <w:r w:rsidRPr="0085502A">
              <w:rPr>
                <w:rFonts w:eastAsia="Times New Roman" w:cstheme="minorHAnsi"/>
                <w:color w:val="000000"/>
                <w:sz w:val="20"/>
                <w:szCs w:val="20"/>
              </w:rPr>
              <w:t>17</w:t>
            </w:r>
          </w:p>
        </w:tc>
        <w:tc>
          <w:tcPr>
            <w:tcW w:w="1226" w:type="dxa"/>
            <w:shd w:val="clear" w:color="auto" w:fill="auto"/>
            <w:hideMark/>
          </w:tcPr>
          <w:p w14:paraId="228EFD49" w14:textId="77777777" w:rsidR="00F6649D" w:rsidRPr="0085502A" w:rsidRDefault="00F6649D" w:rsidP="00056550">
            <w:pPr>
              <w:spacing w:before="60" w:after="60"/>
              <w:rPr>
                <w:rFonts w:eastAsia="Times New Roman" w:cstheme="minorHAnsi"/>
                <w:color w:val="000000"/>
                <w:sz w:val="20"/>
                <w:szCs w:val="20"/>
              </w:rPr>
            </w:pPr>
            <w:r w:rsidRPr="0085502A">
              <w:rPr>
                <w:rFonts w:eastAsia="Times New Roman" w:cstheme="minorHAnsi"/>
                <w:color w:val="000000"/>
                <w:sz w:val="20"/>
                <w:szCs w:val="20"/>
              </w:rPr>
              <w:t>Labor</w:t>
            </w:r>
          </w:p>
        </w:tc>
        <w:tc>
          <w:tcPr>
            <w:tcW w:w="1800" w:type="dxa"/>
          </w:tcPr>
          <w:p w14:paraId="62979D8D" w14:textId="77777777" w:rsidR="00F6649D" w:rsidRPr="0085502A" w:rsidRDefault="00F6649D" w:rsidP="00056550">
            <w:pPr>
              <w:spacing w:before="60" w:after="60"/>
              <w:rPr>
                <w:rFonts w:cstheme="minorHAnsi"/>
                <w:sz w:val="20"/>
                <w:szCs w:val="20"/>
              </w:rPr>
            </w:pPr>
            <w:r w:rsidRPr="0085502A">
              <w:rPr>
                <w:rFonts w:eastAsia="Times New Roman" w:cstheme="minorHAnsi"/>
                <w:b/>
                <w:bCs/>
                <w:color w:val="000000"/>
                <w:sz w:val="20"/>
                <w:szCs w:val="20"/>
              </w:rPr>
              <w:t>firmsize_l</w:t>
            </w:r>
          </w:p>
        </w:tc>
        <w:tc>
          <w:tcPr>
            <w:tcW w:w="2104" w:type="dxa"/>
            <w:shd w:val="clear" w:color="auto" w:fill="auto"/>
            <w:hideMark/>
          </w:tcPr>
          <w:p w14:paraId="6D8427BA" w14:textId="77777777" w:rsidR="00F6649D" w:rsidRPr="0085502A" w:rsidRDefault="00F6649D" w:rsidP="00056550">
            <w:pPr>
              <w:spacing w:before="60" w:after="60"/>
              <w:rPr>
                <w:rFonts w:eastAsia="Times New Roman" w:cstheme="minorHAnsi"/>
                <w:b/>
                <w:bCs/>
                <w:color w:val="000000"/>
                <w:sz w:val="20"/>
                <w:szCs w:val="20"/>
              </w:rPr>
            </w:pPr>
            <w:r w:rsidRPr="0085502A">
              <w:rPr>
                <w:rFonts w:cstheme="minorHAnsi"/>
                <w:b/>
                <w:bCs/>
                <w:sz w:val="20"/>
                <w:szCs w:val="20"/>
              </w:rPr>
              <w:t>Firm size (lower bracket), primary job (7-day ref period)</w:t>
            </w:r>
          </w:p>
        </w:tc>
        <w:tc>
          <w:tcPr>
            <w:tcW w:w="3746" w:type="dxa"/>
          </w:tcPr>
          <w:p w14:paraId="01F4EDEE" w14:textId="77777777" w:rsidR="00F6649D" w:rsidRPr="0085502A" w:rsidRDefault="00F6649D" w:rsidP="00056550">
            <w:pPr>
              <w:spacing w:before="60" w:after="60"/>
              <w:rPr>
                <w:rFonts w:cstheme="minorHAnsi"/>
                <w:sz w:val="20"/>
                <w:szCs w:val="20"/>
              </w:rPr>
            </w:pPr>
            <w:r w:rsidRPr="0085502A">
              <w:rPr>
                <w:rFonts w:eastAsia="Times New Roman" w:cstheme="minorHAnsi"/>
                <w:color w:val="000000"/>
                <w:sz w:val="20"/>
                <w:szCs w:val="20"/>
              </w:rPr>
              <w:t>Continuous variable</w:t>
            </w:r>
          </w:p>
        </w:tc>
        <w:tc>
          <w:tcPr>
            <w:tcW w:w="678" w:type="dxa"/>
          </w:tcPr>
          <w:p w14:paraId="2C58718B" w14:textId="77777777" w:rsidR="00F6649D" w:rsidRPr="0085502A" w:rsidRDefault="00F6649D" w:rsidP="00056550">
            <w:pPr>
              <w:pStyle w:val="NoSpacing"/>
              <w:spacing w:before="60" w:after="60" w:line="259" w:lineRule="auto"/>
              <w:jc w:val="center"/>
              <w:rPr>
                <w:rFonts w:asciiTheme="minorHAnsi" w:hAnsiTheme="minorHAnsi" w:cstheme="minorHAnsi"/>
                <w:sz w:val="20"/>
              </w:rPr>
            </w:pPr>
            <w:r w:rsidRPr="0085502A">
              <w:rPr>
                <w:rFonts w:asciiTheme="minorHAnsi" w:hAnsiTheme="minorHAnsi" w:cstheme="minorHAnsi"/>
                <w:sz w:val="20"/>
              </w:rPr>
              <w:t>1</w:t>
            </w:r>
          </w:p>
        </w:tc>
      </w:tr>
      <w:tr w:rsidR="00056550" w:rsidRPr="0085502A" w14:paraId="1F39DF57" w14:textId="77777777" w:rsidTr="00056550">
        <w:tc>
          <w:tcPr>
            <w:tcW w:w="540" w:type="dxa"/>
          </w:tcPr>
          <w:p w14:paraId="605B6E2F" w14:textId="653A0578" w:rsidR="00F6649D" w:rsidRPr="0085502A" w:rsidRDefault="00F6649D" w:rsidP="00056550">
            <w:pPr>
              <w:spacing w:before="60" w:after="60"/>
              <w:jc w:val="right"/>
              <w:rPr>
                <w:rFonts w:eastAsia="Times New Roman" w:cstheme="minorHAnsi"/>
                <w:color w:val="000000"/>
                <w:sz w:val="20"/>
                <w:szCs w:val="20"/>
              </w:rPr>
            </w:pPr>
            <w:r w:rsidRPr="0085502A">
              <w:rPr>
                <w:rFonts w:eastAsia="Times New Roman" w:cstheme="minorHAnsi"/>
                <w:color w:val="000000"/>
                <w:sz w:val="20"/>
                <w:szCs w:val="20"/>
              </w:rPr>
              <w:t>18</w:t>
            </w:r>
          </w:p>
        </w:tc>
        <w:tc>
          <w:tcPr>
            <w:tcW w:w="1226" w:type="dxa"/>
            <w:shd w:val="clear" w:color="auto" w:fill="auto"/>
            <w:hideMark/>
          </w:tcPr>
          <w:p w14:paraId="2E9EF7FD" w14:textId="77777777" w:rsidR="00F6649D" w:rsidRPr="0085502A" w:rsidRDefault="00F6649D" w:rsidP="00056550">
            <w:pPr>
              <w:spacing w:before="60" w:after="60"/>
              <w:rPr>
                <w:rFonts w:eastAsia="Times New Roman" w:cstheme="minorHAnsi"/>
                <w:color w:val="000000"/>
                <w:sz w:val="20"/>
                <w:szCs w:val="20"/>
              </w:rPr>
            </w:pPr>
            <w:r w:rsidRPr="0085502A">
              <w:rPr>
                <w:rFonts w:eastAsia="Times New Roman" w:cstheme="minorHAnsi"/>
                <w:color w:val="000000"/>
                <w:sz w:val="20"/>
                <w:szCs w:val="20"/>
              </w:rPr>
              <w:t>Labor</w:t>
            </w:r>
          </w:p>
        </w:tc>
        <w:tc>
          <w:tcPr>
            <w:tcW w:w="1800" w:type="dxa"/>
          </w:tcPr>
          <w:p w14:paraId="239C6281" w14:textId="77777777" w:rsidR="00F6649D" w:rsidRPr="0085502A" w:rsidRDefault="00F6649D" w:rsidP="00056550">
            <w:pPr>
              <w:spacing w:before="60" w:after="60"/>
              <w:rPr>
                <w:rFonts w:cstheme="minorHAnsi"/>
                <w:sz w:val="20"/>
                <w:szCs w:val="20"/>
              </w:rPr>
            </w:pPr>
            <w:r w:rsidRPr="0085502A">
              <w:rPr>
                <w:rFonts w:eastAsia="Times New Roman" w:cstheme="minorHAnsi"/>
                <w:b/>
                <w:bCs/>
                <w:color w:val="000000"/>
                <w:sz w:val="20"/>
                <w:szCs w:val="20"/>
              </w:rPr>
              <w:t>firmsize_u</w:t>
            </w:r>
          </w:p>
        </w:tc>
        <w:tc>
          <w:tcPr>
            <w:tcW w:w="2104" w:type="dxa"/>
            <w:shd w:val="clear" w:color="auto" w:fill="auto"/>
            <w:hideMark/>
          </w:tcPr>
          <w:p w14:paraId="417BAE2E" w14:textId="77777777" w:rsidR="00F6649D" w:rsidRPr="0085502A" w:rsidRDefault="00F6649D" w:rsidP="00056550">
            <w:pPr>
              <w:spacing w:before="60" w:after="60"/>
              <w:rPr>
                <w:rFonts w:eastAsia="Times New Roman" w:cstheme="minorHAnsi"/>
                <w:b/>
                <w:bCs/>
                <w:color w:val="000000"/>
                <w:sz w:val="20"/>
                <w:szCs w:val="20"/>
              </w:rPr>
            </w:pPr>
            <w:r w:rsidRPr="0085502A">
              <w:rPr>
                <w:rFonts w:cstheme="minorHAnsi"/>
                <w:b/>
                <w:bCs/>
                <w:sz w:val="20"/>
                <w:szCs w:val="20"/>
              </w:rPr>
              <w:t>Firm size (upper bracket), primary job (7-day ref period)</w:t>
            </w:r>
          </w:p>
        </w:tc>
        <w:tc>
          <w:tcPr>
            <w:tcW w:w="3746" w:type="dxa"/>
          </w:tcPr>
          <w:p w14:paraId="40D5E0D8" w14:textId="77777777" w:rsidR="00F6649D" w:rsidRPr="0085502A" w:rsidRDefault="00F6649D" w:rsidP="00056550">
            <w:pPr>
              <w:spacing w:before="60" w:after="60"/>
              <w:rPr>
                <w:rFonts w:cstheme="minorHAnsi"/>
                <w:sz w:val="20"/>
                <w:szCs w:val="20"/>
              </w:rPr>
            </w:pPr>
            <w:r w:rsidRPr="0085502A">
              <w:rPr>
                <w:rFonts w:eastAsia="Times New Roman" w:cstheme="minorHAnsi"/>
                <w:color w:val="000000"/>
                <w:sz w:val="20"/>
                <w:szCs w:val="20"/>
              </w:rPr>
              <w:t>Continuous variable</w:t>
            </w:r>
          </w:p>
        </w:tc>
        <w:tc>
          <w:tcPr>
            <w:tcW w:w="678" w:type="dxa"/>
          </w:tcPr>
          <w:p w14:paraId="681F98E8" w14:textId="77777777" w:rsidR="00F6649D" w:rsidRPr="0085502A" w:rsidRDefault="00F6649D" w:rsidP="00056550">
            <w:pPr>
              <w:pStyle w:val="NoSpacing"/>
              <w:spacing w:before="60" w:after="60" w:line="259" w:lineRule="auto"/>
              <w:jc w:val="center"/>
              <w:rPr>
                <w:rFonts w:asciiTheme="minorHAnsi" w:hAnsiTheme="minorHAnsi" w:cstheme="minorHAnsi"/>
                <w:sz w:val="20"/>
              </w:rPr>
            </w:pPr>
            <w:r w:rsidRPr="0085502A">
              <w:rPr>
                <w:rFonts w:asciiTheme="minorHAnsi" w:hAnsiTheme="minorHAnsi" w:cstheme="minorHAnsi"/>
                <w:sz w:val="20"/>
              </w:rPr>
              <w:t>1</w:t>
            </w:r>
          </w:p>
        </w:tc>
      </w:tr>
    </w:tbl>
    <w:p w14:paraId="60F405AD" w14:textId="72CBB311" w:rsidR="001D0169" w:rsidRPr="00C775BF" w:rsidRDefault="001D0169" w:rsidP="008D1F10">
      <w:pPr>
        <w:spacing w:after="0"/>
        <w:rPr>
          <w:rFonts w:cstheme="minorHAnsi"/>
          <w:lang w:val="en-GB" w:eastAsia="it-IT"/>
        </w:rPr>
      </w:pPr>
    </w:p>
    <w:p w14:paraId="0BA19016" w14:textId="2D948577" w:rsidR="00F6649D" w:rsidRPr="00C775BF" w:rsidRDefault="00F6649D" w:rsidP="008D1F10">
      <w:pPr>
        <w:spacing w:after="0"/>
        <w:rPr>
          <w:rFonts w:cstheme="minorHAnsi"/>
          <w:lang w:val="en-GB" w:eastAsia="it-IT"/>
        </w:rPr>
      </w:pPr>
    </w:p>
    <w:p w14:paraId="5F15A367" w14:textId="6C782BFD" w:rsidR="00D72040" w:rsidRPr="00C775BF" w:rsidRDefault="00D72040" w:rsidP="008D1F10">
      <w:pPr>
        <w:pStyle w:val="Heading3"/>
        <w:spacing w:before="0" w:after="0" w:line="259" w:lineRule="auto"/>
      </w:pPr>
      <w:bookmarkStart w:id="188" w:name="_Toc176262702"/>
      <w:r w:rsidRPr="00C775BF">
        <w:t>Secondary Employment</w:t>
      </w:r>
      <w:r w:rsidR="000C1C69" w:rsidRPr="00C775BF">
        <w:t xml:space="preserve">, </w:t>
      </w:r>
      <w:r w:rsidRPr="00C775BF">
        <w:t>7-day</w:t>
      </w:r>
      <w:r w:rsidR="000C1C69" w:rsidRPr="00C775BF">
        <w:t xml:space="preserve"> reference period</w:t>
      </w:r>
      <w:bookmarkEnd w:id="183"/>
      <w:bookmarkEnd w:id="184"/>
      <w:bookmarkEnd w:id="185"/>
      <w:bookmarkEnd w:id="188"/>
    </w:p>
    <w:p w14:paraId="5C2A9456" w14:textId="3DB3728A" w:rsidR="00D72040" w:rsidRPr="006C23C9" w:rsidRDefault="00D72040" w:rsidP="008D1F10">
      <w:pPr>
        <w:spacing w:after="0"/>
        <w:jc w:val="both"/>
        <w:rPr>
          <w:rFonts w:ascii="Calibri" w:hAnsi="Calibri" w:cs="Calibri"/>
        </w:rPr>
      </w:pPr>
    </w:p>
    <w:p w14:paraId="688992FD" w14:textId="77777777" w:rsidR="00D72040" w:rsidRPr="006E259B" w:rsidRDefault="00D72040" w:rsidP="008D1F10">
      <w:pPr>
        <w:spacing w:after="0"/>
        <w:rPr>
          <w:rFonts w:ascii="Calibri" w:hAnsi="Calibri" w:cs="Calibri"/>
          <w:b/>
        </w:rPr>
      </w:pPr>
      <w:r w:rsidRPr="006E259B">
        <w:rPr>
          <w:rFonts w:ascii="Calibri" w:hAnsi="Calibri" w:cs="Calibri"/>
          <w:b/>
        </w:rPr>
        <w:t>empstat_2</w:t>
      </w:r>
    </w:p>
    <w:p w14:paraId="00D8D565" w14:textId="0F29BF0A" w:rsidR="00D72040" w:rsidRDefault="004A4988" w:rsidP="008D1F10">
      <w:pPr>
        <w:spacing w:after="0"/>
        <w:jc w:val="both"/>
        <w:rPr>
          <w:rFonts w:ascii="Calibri" w:hAnsi="Calibri" w:cs="Calibri"/>
        </w:rPr>
      </w:pPr>
      <w:r>
        <w:rPr>
          <w:rFonts w:ascii="Calibri" w:hAnsi="Calibri" w:cs="Calibri"/>
        </w:rPr>
        <w:t xml:space="preserve">This </w:t>
      </w:r>
      <w:r w:rsidR="00D72040" w:rsidRPr="006E259B">
        <w:rPr>
          <w:rFonts w:ascii="Calibri" w:hAnsi="Calibri" w:cs="Calibri"/>
        </w:rPr>
        <w:t>is a cat</w:t>
      </w:r>
      <w:r w:rsidR="00D72040" w:rsidRPr="006C23C9">
        <w:rPr>
          <w:rFonts w:ascii="Calibri" w:hAnsi="Calibri" w:cs="Calibri"/>
        </w:rPr>
        <w:t xml:space="preserve">egorical variable that specifies </w:t>
      </w:r>
      <w:r w:rsidR="0076447A" w:rsidRPr="006C23C9">
        <w:rPr>
          <w:rFonts w:ascii="Calibri" w:hAnsi="Calibri" w:cs="Calibri"/>
        </w:rPr>
        <w:t xml:space="preserve">employment status </w:t>
      </w:r>
      <w:r w:rsidR="0076447A">
        <w:rPr>
          <w:rFonts w:ascii="Calibri" w:hAnsi="Calibri" w:cs="Calibri"/>
        </w:rPr>
        <w:t xml:space="preserve">of </w:t>
      </w:r>
      <w:r w:rsidR="00D72040" w:rsidRPr="006C23C9">
        <w:rPr>
          <w:rFonts w:ascii="Calibri" w:hAnsi="Calibri" w:cs="Calibri"/>
        </w:rPr>
        <w:t>the second</w:t>
      </w:r>
      <w:r w:rsidR="0076447A">
        <w:rPr>
          <w:rFonts w:ascii="Calibri" w:hAnsi="Calibri" w:cs="Calibri"/>
        </w:rPr>
        <w:t xml:space="preserve">ary job </w:t>
      </w:r>
      <w:r w:rsidR="002A10C5">
        <w:rPr>
          <w:rFonts w:ascii="Calibri" w:hAnsi="Calibri" w:cs="Calibri"/>
          <w:b/>
          <w:i/>
        </w:rPr>
        <w:t xml:space="preserve">with reference period of last </w:t>
      </w:r>
      <w:r w:rsidR="002A10C5" w:rsidRPr="00F01FA1">
        <w:rPr>
          <w:rFonts w:ascii="Calibri" w:hAnsi="Calibri" w:cs="Calibri"/>
          <w:b/>
          <w:i/>
        </w:rPr>
        <w:t>7 day</w:t>
      </w:r>
      <w:r w:rsidR="0076447A">
        <w:rPr>
          <w:rFonts w:ascii="Calibri" w:hAnsi="Calibri" w:cs="Calibri"/>
          <w:b/>
          <w:i/>
        </w:rPr>
        <w:t>s</w:t>
      </w:r>
      <w:r w:rsidR="00D72040" w:rsidRPr="006C23C9">
        <w:rPr>
          <w:rFonts w:ascii="Calibri" w:hAnsi="Calibri" w:cs="Calibri"/>
        </w:rPr>
        <w:t xml:space="preserve"> of any individual with a job (</w:t>
      </w:r>
      <w:r w:rsidR="00CF627A">
        <w:rPr>
          <w:rFonts w:ascii="Calibri" w:hAnsi="Calibri" w:cs="Calibri"/>
        </w:rPr>
        <w:t>LSTATUS</w:t>
      </w:r>
      <w:r w:rsidR="00D72040" w:rsidRPr="006C23C9">
        <w:rPr>
          <w:rFonts w:ascii="Calibri" w:hAnsi="Calibri" w:cs="Calibri"/>
        </w:rPr>
        <w:t xml:space="preserve">s=1) and is missing otherwise. The variable is constructed for all individuals.  For this reason, the lower age cutoff (and perhaps upper age cutoff) at which information is collected will vary from country to country. </w:t>
      </w:r>
    </w:p>
    <w:p w14:paraId="4E26F8F6" w14:textId="77777777" w:rsidR="00CF627A" w:rsidRPr="006C23C9" w:rsidRDefault="00CF627A" w:rsidP="008D1F10">
      <w:pPr>
        <w:spacing w:after="0"/>
        <w:jc w:val="both"/>
        <w:rPr>
          <w:rFonts w:ascii="Calibri" w:hAnsi="Calibri" w:cs="Calibri"/>
        </w:rPr>
      </w:pPr>
    </w:p>
    <w:p w14:paraId="5167A243" w14:textId="3C5983C8" w:rsidR="0076447A" w:rsidRPr="006C23C9" w:rsidRDefault="0076447A" w:rsidP="008D1F10">
      <w:pPr>
        <w:spacing w:after="0"/>
        <w:jc w:val="both"/>
        <w:rPr>
          <w:rFonts w:ascii="Calibri" w:hAnsi="Calibri" w:cs="Calibri"/>
        </w:rPr>
      </w:pPr>
      <w:r w:rsidRPr="006C23C9">
        <w:rPr>
          <w:rFonts w:ascii="Calibri" w:hAnsi="Calibri" w:cs="Calibri"/>
        </w:rPr>
        <w:t xml:space="preserve">The definitions are taken from the International Labor Organization’s Classification of Status in Employment with some revisions to </w:t>
      </w:r>
      <w:r w:rsidR="008D1F10" w:rsidRPr="006C23C9">
        <w:rPr>
          <w:rFonts w:ascii="Calibri" w:hAnsi="Calibri" w:cs="Calibri"/>
        </w:rPr>
        <w:t>consider</w:t>
      </w:r>
      <w:r w:rsidRPr="006C23C9">
        <w:rPr>
          <w:rFonts w:ascii="Calibri" w:hAnsi="Calibri" w:cs="Calibri"/>
        </w:rPr>
        <w:t xml:space="preserve"> the data available. </w:t>
      </w:r>
    </w:p>
    <w:p w14:paraId="0FC8D170" w14:textId="77777777" w:rsidR="0076447A" w:rsidRPr="006C23C9" w:rsidRDefault="0076447A" w:rsidP="008D1F10">
      <w:pPr>
        <w:spacing w:after="0"/>
        <w:jc w:val="both"/>
        <w:rPr>
          <w:rFonts w:ascii="Calibri" w:hAnsi="Calibri" w:cs="Calibri"/>
        </w:rPr>
      </w:pPr>
      <w:r w:rsidRPr="006C23C9">
        <w:rPr>
          <w:rFonts w:ascii="Calibri" w:hAnsi="Calibri" w:cs="Calibri"/>
        </w:rPr>
        <w:t xml:space="preserve">Five categories after harmonization: </w:t>
      </w:r>
    </w:p>
    <w:p w14:paraId="26177B26" w14:textId="77777777" w:rsidR="0076447A" w:rsidRPr="008D1F10" w:rsidRDefault="0076447A" w:rsidP="008D1F10">
      <w:pPr>
        <w:pStyle w:val="ListParagraph"/>
        <w:spacing w:after="0"/>
        <w:contextualSpacing w:val="0"/>
        <w:rPr>
          <w:rFonts w:ascii="Calibri" w:hAnsi="Calibri" w:cs="Calibri"/>
          <w:i/>
          <w:iCs/>
        </w:rPr>
      </w:pPr>
      <w:r w:rsidRPr="008D1F10">
        <w:rPr>
          <w:rFonts w:ascii="Calibri" w:hAnsi="Calibri" w:cs="Calibri"/>
          <w:i/>
          <w:iCs/>
        </w:rPr>
        <w:t xml:space="preserve">1 = Paid Employee </w:t>
      </w:r>
    </w:p>
    <w:p w14:paraId="6DDC22E4" w14:textId="77777777" w:rsidR="0076447A" w:rsidRPr="008D1F10" w:rsidRDefault="0076447A" w:rsidP="008D1F10">
      <w:pPr>
        <w:pStyle w:val="ListParagraph"/>
        <w:spacing w:after="0"/>
        <w:contextualSpacing w:val="0"/>
        <w:rPr>
          <w:rFonts w:ascii="Calibri" w:hAnsi="Calibri" w:cs="Calibri"/>
          <w:i/>
          <w:iCs/>
        </w:rPr>
      </w:pPr>
      <w:r w:rsidRPr="008D1F10">
        <w:rPr>
          <w:rFonts w:ascii="Calibri" w:hAnsi="Calibri" w:cs="Calibri"/>
          <w:i/>
          <w:iCs/>
        </w:rPr>
        <w:t xml:space="preserve">2 = Non-Paid Employee </w:t>
      </w:r>
    </w:p>
    <w:p w14:paraId="3133669C" w14:textId="77777777" w:rsidR="0076447A" w:rsidRPr="008D1F10" w:rsidRDefault="0076447A" w:rsidP="008D1F10">
      <w:pPr>
        <w:pStyle w:val="ListParagraph"/>
        <w:spacing w:after="0"/>
        <w:contextualSpacing w:val="0"/>
        <w:rPr>
          <w:rFonts w:ascii="Calibri" w:hAnsi="Calibri" w:cs="Calibri"/>
          <w:i/>
          <w:iCs/>
        </w:rPr>
      </w:pPr>
      <w:r w:rsidRPr="008D1F10">
        <w:rPr>
          <w:rFonts w:ascii="Calibri" w:hAnsi="Calibri" w:cs="Calibri"/>
          <w:i/>
          <w:iCs/>
        </w:rPr>
        <w:t xml:space="preserve">3 = Employer </w:t>
      </w:r>
    </w:p>
    <w:p w14:paraId="1BF44A29" w14:textId="77777777" w:rsidR="0076447A" w:rsidRPr="008D1F10" w:rsidRDefault="0076447A" w:rsidP="008D1F10">
      <w:pPr>
        <w:pStyle w:val="ListParagraph"/>
        <w:spacing w:after="0"/>
        <w:contextualSpacing w:val="0"/>
        <w:rPr>
          <w:rFonts w:ascii="Calibri" w:hAnsi="Calibri" w:cs="Calibri"/>
          <w:i/>
          <w:iCs/>
        </w:rPr>
      </w:pPr>
      <w:r w:rsidRPr="008D1F10">
        <w:rPr>
          <w:rFonts w:ascii="Calibri" w:hAnsi="Calibri" w:cs="Calibri"/>
          <w:i/>
          <w:iCs/>
        </w:rPr>
        <w:t>4 = Self-employed</w:t>
      </w:r>
    </w:p>
    <w:p w14:paraId="05CDD86C" w14:textId="635B4DE0" w:rsidR="0076447A" w:rsidRPr="008D1F10" w:rsidRDefault="0076447A" w:rsidP="008D1F10">
      <w:pPr>
        <w:pStyle w:val="ListParagraph"/>
        <w:spacing w:after="0"/>
        <w:contextualSpacing w:val="0"/>
        <w:rPr>
          <w:rFonts w:ascii="Calibri" w:hAnsi="Calibri" w:cs="Calibri"/>
          <w:i/>
          <w:iCs/>
        </w:rPr>
      </w:pPr>
      <w:r w:rsidRPr="008D1F10">
        <w:rPr>
          <w:rFonts w:ascii="Calibri" w:hAnsi="Calibri" w:cs="Calibri"/>
          <w:i/>
          <w:iCs/>
        </w:rPr>
        <w:t>5 = Other workers not classifiable by status</w:t>
      </w:r>
    </w:p>
    <w:p w14:paraId="1602409E" w14:textId="25AA3649" w:rsidR="009823C7" w:rsidRDefault="009823C7" w:rsidP="008D1F10">
      <w:pPr>
        <w:spacing w:after="0"/>
        <w:rPr>
          <w:rFonts w:ascii="Calibri" w:hAnsi="Calibri" w:cs="Calibri"/>
          <w:b/>
        </w:rPr>
      </w:pPr>
    </w:p>
    <w:p w14:paraId="0DF14A9E" w14:textId="66753E48" w:rsidR="00E765EE" w:rsidRPr="00E765EE" w:rsidRDefault="00E765EE" w:rsidP="00E765EE">
      <w:pPr>
        <w:spacing w:after="0"/>
        <w:ind w:firstLine="720"/>
        <w:rPr>
          <w:rFonts w:ascii="Calibri" w:hAnsi="Calibri" w:cs="Calibri"/>
          <w:b/>
          <w:color w:val="0000FF"/>
        </w:rPr>
      </w:pPr>
      <w:r w:rsidRPr="00E765EE">
        <w:rPr>
          <w:rFonts w:ascii="Calibri" w:hAnsi="Calibri" w:cs="Calibri"/>
          <w:b/>
          <w:color w:val="0000FF"/>
        </w:rPr>
        <w:t xml:space="preserve">See </w:t>
      </w:r>
      <w:r w:rsidR="009E2814">
        <w:rPr>
          <w:rFonts w:ascii="Calibri" w:hAnsi="Calibri" w:cs="Calibri"/>
          <w:b/>
          <w:color w:val="0000FF"/>
        </w:rPr>
        <w:t xml:space="preserve">EMPSTAT in </w:t>
      </w:r>
      <w:r w:rsidRPr="00E765EE">
        <w:rPr>
          <w:rFonts w:ascii="Calibri" w:hAnsi="Calibri" w:cs="Calibri"/>
          <w:b/>
          <w:color w:val="0000FF"/>
        </w:rPr>
        <w:t>Section 5.2.2 for definitions.</w:t>
      </w:r>
    </w:p>
    <w:p w14:paraId="5F9FF32D" w14:textId="77777777" w:rsidR="00E765EE" w:rsidRDefault="00E765EE" w:rsidP="008D1F10">
      <w:pPr>
        <w:spacing w:after="0"/>
        <w:rPr>
          <w:rFonts w:ascii="Calibri" w:hAnsi="Calibri" w:cs="Calibri"/>
          <w:b/>
        </w:rPr>
      </w:pPr>
    </w:p>
    <w:p w14:paraId="3366E121" w14:textId="51070972" w:rsidR="00C04CE6" w:rsidRPr="006E259B" w:rsidRDefault="00C04CE6" w:rsidP="008D1F10">
      <w:pPr>
        <w:spacing w:after="0"/>
        <w:rPr>
          <w:rFonts w:ascii="Calibri" w:hAnsi="Calibri" w:cs="Calibri"/>
          <w:b/>
        </w:rPr>
      </w:pPr>
      <w:r w:rsidRPr="006E259B">
        <w:rPr>
          <w:rFonts w:ascii="Calibri" w:hAnsi="Calibri" w:cs="Calibri"/>
          <w:b/>
        </w:rPr>
        <w:t>ocusec_2</w:t>
      </w:r>
      <w:r w:rsidRPr="006E259B">
        <w:rPr>
          <w:rFonts w:ascii="Calibri" w:hAnsi="Calibri" w:cs="Calibri"/>
          <w:b/>
        </w:rPr>
        <w:tab/>
      </w:r>
    </w:p>
    <w:p w14:paraId="444CD751" w14:textId="7E098668" w:rsidR="00C04CE6" w:rsidRPr="006C23C9" w:rsidRDefault="004A4988" w:rsidP="00C775BF">
      <w:pPr>
        <w:pStyle w:val="ListParagraph"/>
        <w:spacing w:after="0"/>
        <w:ind w:left="0"/>
        <w:contextualSpacing w:val="0"/>
        <w:jc w:val="both"/>
        <w:rPr>
          <w:rFonts w:ascii="Calibri" w:hAnsi="Calibri" w:cs="Calibri"/>
        </w:rPr>
      </w:pPr>
      <w:r>
        <w:rPr>
          <w:rFonts w:ascii="Calibri" w:hAnsi="Calibri" w:cs="Calibri"/>
        </w:rPr>
        <w:t>This</w:t>
      </w:r>
      <w:r w:rsidR="00C04CE6" w:rsidRPr="006E259B">
        <w:rPr>
          <w:rFonts w:ascii="Calibri" w:hAnsi="Calibri" w:cs="Calibri"/>
        </w:rPr>
        <w:t xml:space="preserve"> is a categorical variable that specifies the </w:t>
      </w:r>
      <w:r w:rsidR="00C04CE6" w:rsidRPr="006E259B">
        <w:rPr>
          <w:rFonts w:ascii="Calibri" w:hAnsi="Calibri" w:cs="Calibri"/>
          <w:b/>
        </w:rPr>
        <w:t>sector of activity in the last 7 days</w:t>
      </w:r>
      <w:r w:rsidR="00C04CE6" w:rsidRPr="006E259B">
        <w:rPr>
          <w:rFonts w:ascii="Calibri" w:hAnsi="Calibri" w:cs="Calibri"/>
        </w:rPr>
        <w:t>. It classifies the secondary job</w:t>
      </w:r>
      <w:r w:rsidR="00C04CE6" w:rsidRPr="006C23C9">
        <w:rPr>
          <w:rFonts w:ascii="Calibri" w:hAnsi="Calibri" w:cs="Calibri"/>
        </w:rPr>
        <w:t>'s sector of activity of any individual with a job (</w:t>
      </w:r>
      <w:r>
        <w:rPr>
          <w:rFonts w:ascii="Calibri" w:hAnsi="Calibri" w:cs="Calibri"/>
        </w:rPr>
        <w:t>LSTATUS</w:t>
      </w:r>
      <w:r w:rsidR="00C04CE6" w:rsidRPr="006C23C9">
        <w:rPr>
          <w:rFonts w:ascii="Calibri" w:hAnsi="Calibri" w:cs="Calibri"/>
        </w:rPr>
        <w:t xml:space="preserve">=1) and is missing otherwise. The variable is constructed for all persons administered this module in each questionnaire. Four categories after harmonization: </w:t>
      </w:r>
    </w:p>
    <w:p w14:paraId="52ED1318" w14:textId="77777777" w:rsidR="00C04CE6" w:rsidRPr="008D1F10" w:rsidRDefault="00C04CE6" w:rsidP="008D1F10">
      <w:pPr>
        <w:pStyle w:val="ListParagraph"/>
        <w:spacing w:after="0"/>
        <w:contextualSpacing w:val="0"/>
        <w:rPr>
          <w:rFonts w:ascii="Calibri" w:hAnsi="Calibri" w:cs="Calibri"/>
          <w:i/>
          <w:iCs/>
        </w:rPr>
      </w:pPr>
      <w:r w:rsidRPr="008D1F10">
        <w:rPr>
          <w:rFonts w:ascii="Calibri" w:hAnsi="Calibri" w:cs="Calibri"/>
          <w:i/>
          <w:iCs/>
        </w:rPr>
        <w:t>1 = Public sector, Central Government, Army (including armed forces)</w:t>
      </w:r>
    </w:p>
    <w:p w14:paraId="6C02634C" w14:textId="77777777" w:rsidR="00C04CE6" w:rsidRPr="008D1F10" w:rsidRDefault="00C04CE6" w:rsidP="008D1F10">
      <w:pPr>
        <w:pStyle w:val="ListParagraph"/>
        <w:spacing w:after="0"/>
        <w:contextualSpacing w:val="0"/>
        <w:rPr>
          <w:rFonts w:ascii="Calibri" w:hAnsi="Calibri" w:cs="Calibri"/>
          <w:i/>
          <w:iCs/>
        </w:rPr>
      </w:pPr>
      <w:r w:rsidRPr="008D1F10">
        <w:rPr>
          <w:rFonts w:ascii="Calibri" w:hAnsi="Calibri" w:cs="Calibri"/>
          <w:i/>
          <w:iCs/>
        </w:rPr>
        <w:t>2 = Private, NGO</w:t>
      </w:r>
    </w:p>
    <w:p w14:paraId="077A74A6" w14:textId="77777777" w:rsidR="00DB1936" w:rsidRPr="008D1F10" w:rsidRDefault="00C04CE6" w:rsidP="008D1F10">
      <w:pPr>
        <w:pStyle w:val="ListParagraph"/>
        <w:spacing w:after="0"/>
        <w:contextualSpacing w:val="0"/>
        <w:rPr>
          <w:rFonts w:ascii="Calibri" w:hAnsi="Calibri" w:cs="Calibri"/>
          <w:i/>
          <w:iCs/>
        </w:rPr>
      </w:pPr>
      <w:r w:rsidRPr="008D1F10">
        <w:rPr>
          <w:rFonts w:ascii="Calibri" w:hAnsi="Calibri" w:cs="Calibri"/>
          <w:i/>
          <w:iCs/>
        </w:rPr>
        <w:t>3 = State-owned</w:t>
      </w:r>
    </w:p>
    <w:p w14:paraId="32A843CF" w14:textId="7ED6A13C" w:rsidR="00C04CE6" w:rsidRPr="008D1F10" w:rsidRDefault="00DB1936" w:rsidP="008D1F10">
      <w:pPr>
        <w:pStyle w:val="ListParagraph"/>
        <w:spacing w:after="0"/>
        <w:contextualSpacing w:val="0"/>
        <w:rPr>
          <w:rFonts w:ascii="Calibri" w:hAnsi="Calibri" w:cs="Calibri"/>
          <w:i/>
          <w:iCs/>
        </w:rPr>
      </w:pPr>
      <w:r w:rsidRPr="008D1F10">
        <w:rPr>
          <w:rFonts w:ascii="Calibri" w:hAnsi="Calibri" w:cs="Calibri"/>
          <w:i/>
          <w:iCs/>
        </w:rPr>
        <w:t>4 = Public or State-owned, but cannot distinguish</w:t>
      </w:r>
      <w:r w:rsidR="00C04CE6" w:rsidRPr="008D1F10">
        <w:rPr>
          <w:rFonts w:ascii="Calibri" w:hAnsi="Calibri" w:cs="Calibri"/>
          <w:i/>
          <w:iCs/>
        </w:rPr>
        <w:t xml:space="preserve"> </w:t>
      </w:r>
    </w:p>
    <w:p w14:paraId="54012C20" w14:textId="77777777" w:rsidR="009D5136" w:rsidRDefault="009D5136" w:rsidP="008D1F10">
      <w:pPr>
        <w:spacing w:after="0"/>
        <w:jc w:val="both"/>
        <w:rPr>
          <w:rFonts w:ascii="Calibri" w:hAnsi="Calibri" w:cs="Calibri"/>
        </w:rPr>
      </w:pPr>
    </w:p>
    <w:p w14:paraId="5BDA82D7" w14:textId="6F465017" w:rsidR="00C04CE6" w:rsidRDefault="00C04CE6" w:rsidP="008D1F10">
      <w:pPr>
        <w:spacing w:after="0"/>
        <w:jc w:val="both"/>
        <w:rPr>
          <w:rFonts w:ascii="Calibri" w:hAnsi="Calibri" w:cs="Calibri"/>
          <w:u w:val="single"/>
        </w:rPr>
      </w:pPr>
      <w:r w:rsidRPr="00615060">
        <w:rPr>
          <w:rFonts w:ascii="Calibri" w:hAnsi="Calibri" w:cs="Calibri"/>
        </w:rPr>
        <w:t>Note:</w:t>
      </w:r>
      <w:r w:rsidR="006D6105">
        <w:rPr>
          <w:rFonts w:ascii="Calibri" w:hAnsi="Calibri" w:cs="Calibri"/>
        </w:rPr>
        <w:t xml:space="preserve"> </w:t>
      </w:r>
      <w:r w:rsidRPr="00615060">
        <w:rPr>
          <w:rFonts w:ascii="Calibri" w:hAnsi="Calibri" w:cs="Calibri"/>
          <w:u w:val="single"/>
        </w:rPr>
        <w:t xml:space="preserve">Do not code </w:t>
      </w:r>
      <w:r w:rsidR="0085502A">
        <w:rPr>
          <w:rFonts w:ascii="Calibri" w:hAnsi="Calibri" w:cs="Calibri"/>
          <w:u w:val="single"/>
        </w:rPr>
        <w:t xml:space="preserve">on the </w:t>
      </w:r>
      <w:r w:rsidRPr="00615060">
        <w:rPr>
          <w:rFonts w:ascii="Calibri" w:hAnsi="Calibri" w:cs="Calibri"/>
          <w:u w:val="single"/>
        </w:rPr>
        <w:t>basis of occupation (ISCO) or industry (ISIC) codes.</w:t>
      </w:r>
    </w:p>
    <w:p w14:paraId="7EB5ECB8" w14:textId="244756C4" w:rsidR="00E765EE" w:rsidRDefault="00E765EE" w:rsidP="008D1F10">
      <w:pPr>
        <w:spacing w:after="0"/>
        <w:jc w:val="both"/>
        <w:rPr>
          <w:rFonts w:ascii="Calibri" w:hAnsi="Calibri" w:cs="Calibri"/>
          <w:u w:val="single"/>
        </w:rPr>
      </w:pPr>
    </w:p>
    <w:p w14:paraId="0B7BD3C7" w14:textId="04AA3774" w:rsidR="00E765EE" w:rsidRPr="00E765EE" w:rsidRDefault="00E765EE" w:rsidP="00E765EE">
      <w:pPr>
        <w:spacing w:after="0"/>
        <w:ind w:firstLine="720"/>
        <w:rPr>
          <w:rFonts w:ascii="Calibri" w:hAnsi="Calibri" w:cs="Calibri"/>
          <w:b/>
          <w:color w:val="0000FF"/>
        </w:rPr>
      </w:pPr>
      <w:r w:rsidRPr="00E765EE">
        <w:rPr>
          <w:rFonts w:ascii="Calibri" w:hAnsi="Calibri" w:cs="Calibri"/>
          <w:b/>
          <w:color w:val="0000FF"/>
        </w:rPr>
        <w:t xml:space="preserve">See </w:t>
      </w:r>
      <w:r w:rsidR="009E2814">
        <w:rPr>
          <w:rFonts w:ascii="Calibri" w:hAnsi="Calibri" w:cs="Calibri"/>
          <w:b/>
          <w:color w:val="0000FF"/>
        </w:rPr>
        <w:t xml:space="preserve">OCUSEC in </w:t>
      </w:r>
      <w:r w:rsidRPr="00E765EE">
        <w:rPr>
          <w:rFonts w:ascii="Calibri" w:hAnsi="Calibri" w:cs="Calibri"/>
          <w:b/>
          <w:color w:val="0000FF"/>
        </w:rPr>
        <w:t>Section 5.2.2 for definitions.</w:t>
      </w:r>
    </w:p>
    <w:p w14:paraId="6FB9DB1A" w14:textId="77777777" w:rsidR="006D6105" w:rsidRPr="00615060" w:rsidRDefault="006D6105" w:rsidP="008D1F10">
      <w:pPr>
        <w:spacing w:after="0"/>
        <w:jc w:val="both"/>
        <w:rPr>
          <w:rFonts w:ascii="Calibri" w:hAnsi="Calibri" w:cs="Calibri"/>
          <w:u w:val="single"/>
        </w:rPr>
      </w:pPr>
    </w:p>
    <w:p w14:paraId="17EE9C22" w14:textId="1EC7BDDA" w:rsidR="00D72040" w:rsidRPr="00615060" w:rsidRDefault="00D72040" w:rsidP="008D1F10">
      <w:pPr>
        <w:spacing w:after="0"/>
        <w:rPr>
          <w:rFonts w:ascii="Calibri" w:hAnsi="Calibri" w:cs="Calibri"/>
          <w:b/>
        </w:rPr>
      </w:pPr>
      <w:r w:rsidRPr="006C23C9">
        <w:rPr>
          <w:rFonts w:ascii="Calibri" w:hAnsi="Calibri" w:cs="Calibri"/>
          <w:b/>
        </w:rPr>
        <w:t>indus</w:t>
      </w:r>
      <w:r w:rsidRPr="00615060">
        <w:rPr>
          <w:rFonts w:ascii="Calibri" w:hAnsi="Calibri" w:cs="Calibri"/>
          <w:b/>
        </w:rPr>
        <w:t>try_orig_2</w:t>
      </w:r>
    </w:p>
    <w:p w14:paraId="32C75AA4" w14:textId="732393A5" w:rsidR="0076447A" w:rsidRDefault="004A4988" w:rsidP="008D1F10">
      <w:pPr>
        <w:spacing w:after="0"/>
        <w:jc w:val="both"/>
        <w:rPr>
          <w:rFonts w:ascii="Calibri" w:hAnsi="Calibri" w:cs="Calibri"/>
        </w:rPr>
      </w:pPr>
      <w:r>
        <w:rPr>
          <w:rFonts w:ascii="Calibri" w:hAnsi="Calibri" w:cs="Calibri"/>
        </w:rPr>
        <w:t xml:space="preserve">This </w:t>
      </w:r>
      <w:r w:rsidR="0076447A" w:rsidRPr="00615060">
        <w:rPr>
          <w:rFonts w:ascii="Calibri" w:hAnsi="Calibri" w:cs="Calibri"/>
        </w:rPr>
        <w:t>is</w:t>
      </w:r>
      <w:r w:rsidR="0076447A" w:rsidRPr="006C23C9">
        <w:rPr>
          <w:rFonts w:ascii="Calibri" w:hAnsi="Calibri" w:cs="Calibri"/>
        </w:rPr>
        <w:t xml:space="preserve"> a string variable that specifies the original industry codes for the second job </w:t>
      </w:r>
      <w:r w:rsidR="004136A3">
        <w:rPr>
          <w:rFonts w:ascii="Calibri" w:hAnsi="Calibri" w:cs="Calibri"/>
          <w:b/>
          <w:i/>
        </w:rPr>
        <w:t xml:space="preserve">with reference period of the last </w:t>
      </w:r>
      <w:r w:rsidR="004136A3" w:rsidRPr="00F01FA1">
        <w:rPr>
          <w:rFonts w:ascii="Calibri" w:hAnsi="Calibri" w:cs="Calibri"/>
          <w:b/>
          <w:i/>
        </w:rPr>
        <w:t>7 days</w:t>
      </w:r>
      <w:r w:rsidR="004136A3" w:rsidRPr="006C23C9">
        <w:rPr>
          <w:rFonts w:ascii="Calibri" w:hAnsi="Calibri" w:cs="Calibri"/>
        </w:rPr>
        <w:t xml:space="preserve"> </w:t>
      </w:r>
      <w:r w:rsidR="0076447A" w:rsidRPr="006C23C9">
        <w:rPr>
          <w:rFonts w:ascii="Calibri" w:hAnsi="Calibri" w:cs="Calibri"/>
        </w:rPr>
        <w:t>and should correspond to whatever is in the original file with no recoding. Do not put missing values for people below the working age. Other missing values are allowed.</w:t>
      </w:r>
      <w:r w:rsidR="0076447A">
        <w:rPr>
          <w:rFonts w:ascii="Calibri" w:hAnsi="Calibri" w:cs="Calibri"/>
        </w:rPr>
        <w:t xml:space="preserve"> </w:t>
      </w:r>
      <w:r w:rsidR="0076447A" w:rsidRPr="00EC4CCE">
        <w:rPr>
          <w:rFonts w:ascii="Calibri" w:hAnsi="Calibri" w:cs="Calibri"/>
        </w:rPr>
        <w:t>It classifies the main job of any individual with a job (</w:t>
      </w:r>
      <w:r w:rsidR="001443C1">
        <w:rPr>
          <w:rFonts w:ascii="Calibri" w:hAnsi="Calibri" w:cs="Calibri"/>
        </w:rPr>
        <w:t>LSTATUS=</w:t>
      </w:r>
      <w:r w:rsidR="0076447A" w:rsidRPr="00EC4CCE">
        <w:rPr>
          <w:rFonts w:ascii="Calibri" w:hAnsi="Calibri" w:cs="Calibri"/>
        </w:rPr>
        <w:t>1) and is missing otherwise</w:t>
      </w:r>
      <w:r w:rsidR="001443C1">
        <w:rPr>
          <w:rFonts w:ascii="Calibri" w:hAnsi="Calibri" w:cs="Calibri"/>
        </w:rPr>
        <w:t>.</w:t>
      </w:r>
    </w:p>
    <w:p w14:paraId="642E89E1" w14:textId="5181DEFF" w:rsidR="001443C1" w:rsidRDefault="001443C1" w:rsidP="008D1F10">
      <w:pPr>
        <w:spacing w:after="0"/>
        <w:jc w:val="both"/>
        <w:rPr>
          <w:rFonts w:ascii="Calibri" w:hAnsi="Calibri" w:cs="Calibri"/>
        </w:rPr>
      </w:pPr>
    </w:p>
    <w:p w14:paraId="7E54C6E2" w14:textId="0ED17BAD" w:rsidR="00405457" w:rsidRPr="00F81159" w:rsidRDefault="00F81159" w:rsidP="00F81159">
      <w:pPr>
        <w:spacing w:after="0"/>
        <w:ind w:firstLine="720"/>
        <w:jc w:val="both"/>
        <w:rPr>
          <w:rFonts w:cstheme="minorHAnsi"/>
          <w:b/>
          <w:bCs/>
        </w:rPr>
      </w:pPr>
      <w:r w:rsidRPr="00F81159">
        <w:rPr>
          <w:rFonts w:cstheme="minorHAnsi"/>
          <w:b/>
          <w:bCs/>
          <w:color w:val="0000FF"/>
        </w:rPr>
        <w:t>See INDUSTRY_ORIG in Section 5.2.2 for how to label files.</w:t>
      </w:r>
    </w:p>
    <w:p w14:paraId="31562979" w14:textId="77777777" w:rsidR="00405457" w:rsidRPr="006C23C9" w:rsidRDefault="00405457" w:rsidP="008D1F10">
      <w:pPr>
        <w:spacing w:after="0"/>
        <w:jc w:val="both"/>
        <w:rPr>
          <w:rFonts w:ascii="Calibri" w:hAnsi="Calibri" w:cs="Calibri"/>
        </w:rPr>
      </w:pPr>
    </w:p>
    <w:p w14:paraId="704EE363" w14:textId="48FAE3A7" w:rsidR="00D72040" w:rsidRPr="006C23C9" w:rsidRDefault="00D72040" w:rsidP="008D1F10">
      <w:pPr>
        <w:spacing w:after="0"/>
        <w:rPr>
          <w:rFonts w:ascii="Calibri" w:hAnsi="Calibri" w:cs="Calibri"/>
          <w:b/>
        </w:rPr>
      </w:pPr>
      <w:r>
        <w:rPr>
          <w:rFonts w:ascii="Calibri" w:hAnsi="Calibri" w:cs="Calibri"/>
          <w:b/>
        </w:rPr>
        <w:t>i</w:t>
      </w:r>
      <w:r w:rsidRPr="006C23C9">
        <w:rPr>
          <w:rFonts w:ascii="Calibri" w:hAnsi="Calibri" w:cs="Calibri"/>
          <w:b/>
        </w:rPr>
        <w:t>ndustry</w:t>
      </w:r>
      <w:r>
        <w:rPr>
          <w:rFonts w:ascii="Calibri" w:hAnsi="Calibri" w:cs="Calibri"/>
          <w:b/>
        </w:rPr>
        <w:t>cat10</w:t>
      </w:r>
      <w:r w:rsidRPr="006C23C9">
        <w:rPr>
          <w:rFonts w:ascii="Calibri" w:hAnsi="Calibri" w:cs="Calibri"/>
          <w:b/>
        </w:rPr>
        <w:t>_2</w:t>
      </w:r>
    </w:p>
    <w:p w14:paraId="5BC95B68" w14:textId="705432CA" w:rsidR="00D72040" w:rsidRPr="006C23C9" w:rsidRDefault="00A81B4B" w:rsidP="008D1F10">
      <w:pPr>
        <w:spacing w:after="0"/>
        <w:jc w:val="both"/>
        <w:rPr>
          <w:rFonts w:ascii="Calibri" w:hAnsi="Calibri" w:cs="Calibri"/>
        </w:rPr>
      </w:pPr>
      <w:r>
        <w:rPr>
          <w:rFonts w:ascii="Calibri" w:hAnsi="Calibri" w:cs="Calibri"/>
        </w:rPr>
        <w:t xml:space="preserve">This </w:t>
      </w:r>
      <w:r w:rsidR="0076447A" w:rsidRPr="006C23C9">
        <w:rPr>
          <w:rFonts w:ascii="Calibri" w:hAnsi="Calibri" w:cs="Calibri"/>
        </w:rPr>
        <w:t xml:space="preserve">is a categorical variable that specifies the 1-digit industry classification that classifies the second job </w:t>
      </w:r>
      <w:r w:rsidR="004136A3">
        <w:rPr>
          <w:rFonts w:ascii="Calibri" w:hAnsi="Calibri" w:cs="Calibri"/>
          <w:b/>
          <w:i/>
        </w:rPr>
        <w:t xml:space="preserve">with reference period of the last </w:t>
      </w:r>
      <w:r w:rsidR="004136A3" w:rsidRPr="00F01FA1">
        <w:rPr>
          <w:rFonts w:ascii="Calibri" w:hAnsi="Calibri" w:cs="Calibri"/>
          <w:b/>
          <w:i/>
        </w:rPr>
        <w:t>7 days</w:t>
      </w:r>
      <w:r w:rsidR="004136A3" w:rsidRPr="006C23C9">
        <w:rPr>
          <w:rFonts w:ascii="Calibri" w:hAnsi="Calibri" w:cs="Calibri"/>
        </w:rPr>
        <w:t xml:space="preserve"> </w:t>
      </w:r>
      <w:r w:rsidR="0076447A" w:rsidRPr="006C23C9">
        <w:rPr>
          <w:rFonts w:ascii="Calibri" w:hAnsi="Calibri" w:cs="Calibri"/>
        </w:rPr>
        <w:t>of any individual with a job (</w:t>
      </w:r>
      <w:r w:rsidR="00615060">
        <w:rPr>
          <w:rFonts w:ascii="Calibri" w:hAnsi="Calibri" w:cs="Calibri"/>
        </w:rPr>
        <w:t>LSTATUS</w:t>
      </w:r>
      <w:r w:rsidR="0076447A" w:rsidRPr="006C23C9">
        <w:rPr>
          <w:rFonts w:ascii="Calibri" w:hAnsi="Calibri" w:cs="Calibri"/>
        </w:rPr>
        <w:t xml:space="preserve">=1) and is missing otherwise. The variable is constructed for all persons administered this module in each questionnaire. The codes for the second job are given here based on the UN International Standard Industrial Classification. </w:t>
      </w:r>
      <w:r w:rsidR="00D72040" w:rsidRPr="006C23C9">
        <w:rPr>
          <w:rFonts w:ascii="Calibri" w:hAnsi="Calibri" w:cs="Calibri"/>
        </w:rPr>
        <w:t>Ten categories after harmonization:</w:t>
      </w:r>
    </w:p>
    <w:p w14:paraId="56C47CBF" w14:textId="77777777" w:rsidR="00D72040" w:rsidRPr="008D1F10" w:rsidRDefault="00D72040" w:rsidP="008D1F10">
      <w:pPr>
        <w:pStyle w:val="ListParagraph"/>
        <w:spacing w:after="0"/>
        <w:contextualSpacing w:val="0"/>
        <w:rPr>
          <w:rFonts w:ascii="Calibri" w:hAnsi="Calibri" w:cs="Calibri"/>
          <w:i/>
          <w:iCs/>
        </w:rPr>
      </w:pPr>
      <w:r w:rsidRPr="008D1F10">
        <w:rPr>
          <w:rFonts w:ascii="Calibri" w:hAnsi="Calibri" w:cs="Calibri"/>
          <w:i/>
          <w:iCs/>
        </w:rPr>
        <w:t xml:space="preserve">1 = Agriculture, Hunting, Fishing, etc. </w:t>
      </w:r>
    </w:p>
    <w:p w14:paraId="4AF28EAB" w14:textId="77777777" w:rsidR="00D72040" w:rsidRPr="008D1F10" w:rsidRDefault="00D72040" w:rsidP="008D1F10">
      <w:pPr>
        <w:pStyle w:val="ListParagraph"/>
        <w:spacing w:after="0"/>
        <w:contextualSpacing w:val="0"/>
        <w:rPr>
          <w:rFonts w:ascii="Calibri" w:hAnsi="Calibri" w:cs="Calibri"/>
          <w:i/>
          <w:iCs/>
        </w:rPr>
      </w:pPr>
      <w:r w:rsidRPr="008D1F10">
        <w:rPr>
          <w:rFonts w:ascii="Calibri" w:hAnsi="Calibri" w:cs="Calibri"/>
          <w:i/>
          <w:iCs/>
        </w:rPr>
        <w:t xml:space="preserve">2 = Mining </w:t>
      </w:r>
    </w:p>
    <w:p w14:paraId="56580372" w14:textId="77777777" w:rsidR="00D72040" w:rsidRPr="008D1F10" w:rsidRDefault="00D72040" w:rsidP="008D1F10">
      <w:pPr>
        <w:pStyle w:val="ListParagraph"/>
        <w:spacing w:after="0"/>
        <w:contextualSpacing w:val="0"/>
        <w:rPr>
          <w:rFonts w:ascii="Calibri" w:hAnsi="Calibri" w:cs="Calibri"/>
          <w:i/>
          <w:iCs/>
        </w:rPr>
      </w:pPr>
      <w:r w:rsidRPr="008D1F10">
        <w:rPr>
          <w:rFonts w:ascii="Calibri" w:hAnsi="Calibri" w:cs="Calibri"/>
          <w:i/>
          <w:iCs/>
        </w:rPr>
        <w:t xml:space="preserve">3 = Manufacturing </w:t>
      </w:r>
    </w:p>
    <w:p w14:paraId="098917A4" w14:textId="77777777" w:rsidR="00D72040" w:rsidRPr="008D1F10" w:rsidRDefault="00D72040" w:rsidP="008D1F10">
      <w:pPr>
        <w:pStyle w:val="ListParagraph"/>
        <w:spacing w:after="0"/>
        <w:contextualSpacing w:val="0"/>
        <w:rPr>
          <w:rFonts w:ascii="Calibri" w:hAnsi="Calibri" w:cs="Calibri"/>
          <w:i/>
          <w:iCs/>
        </w:rPr>
      </w:pPr>
      <w:r w:rsidRPr="008D1F10">
        <w:rPr>
          <w:rFonts w:ascii="Calibri" w:hAnsi="Calibri" w:cs="Calibri"/>
          <w:i/>
          <w:iCs/>
        </w:rPr>
        <w:t xml:space="preserve">4 = Public Utility Services </w:t>
      </w:r>
    </w:p>
    <w:p w14:paraId="6B5C9F47" w14:textId="77777777" w:rsidR="00D72040" w:rsidRPr="008D1F10" w:rsidRDefault="00D72040" w:rsidP="008D1F10">
      <w:pPr>
        <w:pStyle w:val="ListParagraph"/>
        <w:spacing w:after="0"/>
        <w:contextualSpacing w:val="0"/>
        <w:rPr>
          <w:rFonts w:ascii="Calibri" w:hAnsi="Calibri" w:cs="Calibri"/>
          <w:i/>
          <w:iCs/>
        </w:rPr>
      </w:pPr>
      <w:r w:rsidRPr="008D1F10">
        <w:rPr>
          <w:rFonts w:ascii="Calibri" w:hAnsi="Calibri" w:cs="Calibri"/>
          <w:i/>
          <w:iCs/>
        </w:rPr>
        <w:t xml:space="preserve">5 = Construction </w:t>
      </w:r>
    </w:p>
    <w:p w14:paraId="5B57698B" w14:textId="77777777" w:rsidR="00D72040" w:rsidRPr="008D1F10" w:rsidRDefault="00D72040" w:rsidP="008D1F10">
      <w:pPr>
        <w:pStyle w:val="ListParagraph"/>
        <w:spacing w:after="0"/>
        <w:contextualSpacing w:val="0"/>
        <w:rPr>
          <w:rFonts w:ascii="Calibri" w:hAnsi="Calibri" w:cs="Calibri"/>
          <w:i/>
          <w:iCs/>
        </w:rPr>
      </w:pPr>
      <w:r w:rsidRPr="008D1F10">
        <w:rPr>
          <w:rFonts w:ascii="Calibri" w:hAnsi="Calibri" w:cs="Calibri"/>
          <w:i/>
          <w:iCs/>
        </w:rPr>
        <w:t xml:space="preserve">6 = Commerce </w:t>
      </w:r>
    </w:p>
    <w:p w14:paraId="4378D1FD" w14:textId="77777777" w:rsidR="00D72040" w:rsidRPr="008D1F10" w:rsidRDefault="00D72040" w:rsidP="008D1F10">
      <w:pPr>
        <w:pStyle w:val="ListParagraph"/>
        <w:spacing w:after="0"/>
        <w:contextualSpacing w:val="0"/>
        <w:rPr>
          <w:rFonts w:ascii="Calibri" w:hAnsi="Calibri" w:cs="Calibri"/>
          <w:i/>
          <w:iCs/>
        </w:rPr>
      </w:pPr>
      <w:r w:rsidRPr="008D1F10">
        <w:rPr>
          <w:rFonts w:ascii="Calibri" w:hAnsi="Calibri" w:cs="Calibri"/>
          <w:i/>
          <w:iCs/>
        </w:rPr>
        <w:t>7 = Transport and Communications</w:t>
      </w:r>
    </w:p>
    <w:p w14:paraId="0D1C9E3F" w14:textId="77777777" w:rsidR="00D72040" w:rsidRPr="008D1F10" w:rsidRDefault="00D72040" w:rsidP="008D1F10">
      <w:pPr>
        <w:pStyle w:val="ListParagraph"/>
        <w:spacing w:after="0"/>
        <w:contextualSpacing w:val="0"/>
        <w:rPr>
          <w:rFonts w:ascii="Calibri" w:hAnsi="Calibri" w:cs="Calibri"/>
          <w:i/>
          <w:iCs/>
        </w:rPr>
      </w:pPr>
      <w:r w:rsidRPr="008D1F10">
        <w:rPr>
          <w:rFonts w:ascii="Calibri" w:hAnsi="Calibri" w:cs="Calibri"/>
          <w:i/>
          <w:iCs/>
        </w:rPr>
        <w:t>8 = Financial and Business Services</w:t>
      </w:r>
    </w:p>
    <w:p w14:paraId="1DEF875E" w14:textId="77777777" w:rsidR="00D72040" w:rsidRPr="008D1F10" w:rsidRDefault="00D72040" w:rsidP="008D1F10">
      <w:pPr>
        <w:pStyle w:val="ListParagraph"/>
        <w:spacing w:after="0"/>
        <w:contextualSpacing w:val="0"/>
        <w:rPr>
          <w:rFonts w:ascii="Calibri" w:hAnsi="Calibri" w:cs="Calibri"/>
          <w:i/>
          <w:iCs/>
        </w:rPr>
      </w:pPr>
      <w:r w:rsidRPr="008D1F10">
        <w:rPr>
          <w:rFonts w:ascii="Calibri" w:hAnsi="Calibri" w:cs="Calibri"/>
          <w:i/>
          <w:iCs/>
        </w:rPr>
        <w:t>9 = Public Administration</w:t>
      </w:r>
    </w:p>
    <w:p w14:paraId="0928E8A2" w14:textId="77777777" w:rsidR="00D72040" w:rsidRPr="008D1F10" w:rsidRDefault="00D72040" w:rsidP="008D1F10">
      <w:pPr>
        <w:pStyle w:val="ListParagraph"/>
        <w:spacing w:after="0"/>
        <w:contextualSpacing w:val="0"/>
        <w:rPr>
          <w:rFonts w:ascii="Calibri" w:hAnsi="Calibri" w:cs="Calibri"/>
          <w:i/>
          <w:iCs/>
        </w:rPr>
      </w:pPr>
      <w:r w:rsidRPr="008D1F10">
        <w:rPr>
          <w:rFonts w:ascii="Calibri" w:hAnsi="Calibri" w:cs="Calibri"/>
          <w:i/>
          <w:iCs/>
        </w:rPr>
        <w:t>10 = Other Services, Unspecified</w:t>
      </w:r>
    </w:p>
    <w:p w14:paraId="34059EF0" w14:textId="77777777" w:rsidR="00615060" w:rsidRDefault="00615060" w:rsidP="008D1F10">
      <w:pPr>
        <w:spacing w:after="0"/>
        <w:rPr>
          <w:rFonts w:ascii="Calibri" w:hAnsi="Calibri" w:cs="Calibri"/>
        </w:rPr>
      </w:pPr>
    </w:p>
    <w:p w14:paraId="01714D45" w14:textId="36E419BA" w:rsidR="00D72040" w:rsidRPr="006C23C9" w:rsidRDefault="00D72040" w:rsidP="008D1F10">
      <w:pPr>
        <w:spacing w:after="0"/>
        <w:rPr>
          <w:rFonts w:ascii="Calibri" w:hAnsi="Calibri" w:cs="Calibri"/>
        </w:rPr>
      </w:pPr>
      <w:r w:rsidRPr="006C23C9">
        <w:rPr>
          <w:rFonts w:ascii="Calibri" w:hAnsi="Calibri" w:cs="Calibri"/>
        </w:rPr>
        <w:t>Note:</w:t>
      </w:r>
    </w:p>
    <w:p w14:paraId="5FC27D91" w14:textId="77777777" w:rsidR="00275853" w:rsidRPr="001443C1" w:rsidRDefault="00275853" w:rsidP="008D1F10">
      <w:pPr>
        <w:pStyle w:val="ListParagraph"/>
        <w:numPr>
          <w:ilvl w:val="0"/>
          <w:numId w:val="10"/>
        </w:numPr>
        <w:spacing w:after="0"/>
        <w:contextualSpacing w:val="0"/>
        <w:jc w:val="both"/>
        <w:rPr>
          <w:rFonts w:ascii="Calibri" w:hAnsi="Calibri" w:cs="Calibri"/>
          <w:u w:val="single"/>
        </w:rPr>
      </w:pPr>
      <w:r w:rsidRPr="001443C1">
        <w:rPr>
          <w:rFonts w:ascii="Calibri" w:hAnsi="Calibri" w:cs="Calibri"/>
          <w:u w:val="single"/>
        </w:rPr>
        <w:t>In the case of different classifications (former Soviet Union republics, for example), recoding has been done to best match the ISIC codes.</w:t>
      </w:r>
    </w:p>
    <w:p w14:paraId="43580E39" w14:textId="77777777" w:rsidR="00275853" w:rsidRPr="006C23C9" w:rsidRDefault="00275853" w:rsidP="008D1F10">
      <w:pPr>
        <w:pStyle w:val="ListParagraph"/>
        <w:numPr>
          <w:ilvl w:val="0"/>
          <w:numId w:val="10"/>
        </w:numPr>
        <w:spacing w:after="0"/>
        <w:contextualSpacing w:val="0"/>
        <w:jc w:val="both"/>
        <w:rPr>
          <w:rFonts w:ascii="Calibri" w:hAnsi="Calibri" w:cs="Calibri"/>
        </w:rPr>
      </w:pPr>
      <w:r w:rsidRPr="001443C1">
        <w:rPr>
          <w:rFonts w:ascii="Calibri" w:hAnsi="Calibri" w:cs="Calibri"/>
          <w:u w:val="single"/>
        </w:rPr>
        <w:t>Category 10 is also assigned for unspecified categories or items.</w:t>
      </w:r>
    </w:p>
    <w:p w14:paraId="55F6F075" w14:textId="581CBEA4" w:rsidR="00D72040" w:rsidRDefault="00D72040" w:rsidP="008D1F10">
      <w:pPr>
        <w:pStyle w:val="ListParagraph"/>
        <w:spacing w:after="0"/>
        <w:ind w:left="86"/>
        <w:contextualSpacing w:val="0"/>
        <w:rPr>
          <w:rFonts w:ascii="Calibri" w:hAnsi="Calibri" w:cs="Calibri"/>
          <w:b/>
        </w:rPr>
      </w:pPr>
    </w:p>
    <w:p w14:paraId="3301D045" w14:textId="6CB1F96E" w:rsidR="008E7428" w:rsidRPr="00E765EE" w:rsidRDefault="008E7428" w:rsidP="008E7428">
      <w:pPr>
        <w:spacing w:after="0"/>
        <w:ind w:firstLine="720"/>
        <w:rPr>
          <w:rFonts w:ascii="Calibri" w:hAnsi="Calibri" w:cs="Calibri"/>
          <w:b/>
          <w:color w:val="0000FF"/>
        </w:rPr>
      </w:pPr>
      <w:r w:rsidRPr="00E765EE">
        <w:rPr>
          <w:rFonts w:ascii="Calibri" w:hAnsi="Calibri" w:cs="Calibri"/>
          <w:b/>
          <w:color w:val="0000FF"/>
        </w:rPr>
        <w:t xml:space="preserve">See </w:t>
      </w:r>
      <w:r w:rsidR="009E2814">
        <w:rPr>
          <w:rFonts w:ascii="Calibri" w:hAnsi="Calibri" w:cs="Calibri"/>
          <w:b/>
          <w:color w:val="0000FF"/>
        </w:rPr>
        <w:t xml:space="preserve">INDUSTRYCAT10 in </w:t>
      </w:r>
      <w:r w:rsidRPr="00E765EE">
        <w:rPr>
          <w:rFonts w:ascii="Calibri" w:hAnsi="Calibri" w:cs="Calibri"/>
          <w:b/>
          <w:color w:val="0000FF"/>
        </w:rPr>
        <w:t>Section 5.2.2 for definitions.</w:t>
      </w:r>
    </w:p>
    <w:p w14:paraId="61CA8FF7" w14:textId="701F6CE3" w:rsidR="008E7428" w:rsidRDefault="008E7428" w:rsidP="008D1F10">
      <w:pPr>
        <w:pStyle w:val="ListParagraph"/>
        <w:spacing w:after="0"/>
        <w:ind w:left="86"/>
        <w:contextualSpacing w:val="0"/>
        <w:rPr>
          <w:rFonts w:ascii="Calibri" w:hAnsi="Calibri" w:cs="Calibri"/>
          <w:b/>
        </w:rPr>
      </w:pPr>
    </w:p>
    <w:p w14:paraId="060DDC53" w14:textId="77777777" w:rsidR="0085502A" w:rsidRPr="00392979" w:rsidRDefault="0085502A" w:rsidP="0085502A">
      <w:pPr>
        <w:spacing w:after="0"/>
        <w:jc w:val="both"/>
        <w:rPr>
          <w:rFonts w:cstheme="minorHAnsi"/>
        </w:rPr>
      </w:pPr>
      <w:r w:rsidRPr="0085502A">
        <w:rPr>
          <w:rFonts w:cstheme="minorHAnsi"/>
        </w:rPr>
        <w:t>If all 10 categories cannot be identified in the questionnaire create this variable as missing and proceed to create INDUSTRYCAT4.</w:t>
      </w:r>
    </w:p>
    <w:p w14:paraId="00A13342" w14:textId="77777777" w:rsidR="0085502A" w:rsidRPr="006C23C9" w:rsidRDefault="0085502A" w:rsidP="008D1F10">
      <w:pPr>
        <w:pStyle w:val="ListParagraph"/>
        <w:spacing w:after="0"/>
        <w:ind w:left="86"/>
        <w:contextualSpacing w:val="0"/>
        <w:rPr>
          <w:rFonts w:ascii="Calibri" w:hAnsi="Calibri" w:cs="Calibri"/>
          <w:b/>
        </w:rPr>
      </w:pPr>
    </w:p>
    <w:p w14:paraId="7D73A11A" w14:textId="77777777" w:rsidR="00D72040" w:rsidRPr="006C23C9" w:rsidRDefault="00D72040" w:rsidP="008D1F10">
      <w:pPr>
        <w:spacing w:after="0"/>
        <w:rPr>
          <w:rFonts w:ascii="Calibri" w:hAnsi="Calibri" w:cs="Calibri"/>
          <w:b/>
        </w:rPr>
      </w:pPr>
      <w:r>
        <w:rPr>
          <w:rFonts w:ascii="Calibri" w:hAnsi="Calibri" w:cs="Calibri"/>
          <w:b/>
        </w:rPr>
        <w:t>i</w:t>
      </w:r>
      <w:r w:rsidRPr="006C23C9">
        <w:rPr>
          <w:rFonts w:ascii="Calibri" w:hAnsi="Calibri" w:cs="Calibri"/>
          <w:b/>
        </w:rPr>
        <w:t>ndustry</w:t>
      </w:r>
      <w:r>
        <w:rPr>
          <w:rFonts w:ascii="Calibri" w:hAnsi="Calibri" w:cs="Calibri"/>
          <w:b/>
        </w:rPr>
        <w:t>cat4</w:t>
      </w:r>
      <w:r w:rsidRPr="006C23C9">
        <w:rPr>
          <w:rFonts w:ascii="Calibri" w:hAnsi="Calibri" w:cs="Calibri"/>
          <w:b/>
        </w:rPr>
        <w:t>_2</w:t>
      </w:r>
      <w:r w:rsidRPr="006C23C9">
        <w:rPr>
          <w:rFonts w:ascii="Calibri" w:hAnsi="Calibri" w:cs="Calibri"/>
          <w:b/>
        </w:rPr>
        <w:tab/>
      </w:r>
    </w:p>
    <w:p w14:paraId="2BAEED98" w14:textId="67BFD326" w:rsidR="00164744" w:rsidRPr="006C23C9" w:rsidRDefault="004A4988" w:rsidP="008D1F10">
      <w:pPr>
        <w:spacing w:after="0"/>
        <w:jc w:val="both"/>
        <w:rPr>
          <w:rFonts w:ascii="Calibri" w:hAnsi="Calibri" w:cs="Calibri"/>
        </w:rPr>
      </w:pPr>
      <w:r>
        <w:rPr>
          <w:rFonts w:ascii="Calibri" w:hAnsi="Calibri" w:cs="Calibri"/>
        </w:rPr>
        <w:t xml:space="preserve">This </w:t>
      </w:r>
      <w:r w:rsidR="00164744" w:rsidRPr="006C23C9">
        <w:rPr>
          <w:rFonts w:ascii="Calibri" w:hAnsi="Calibri" w:cs="Calibri"/>
        </w:rPr>
        <w:t>is a categorical variable that specifies the 1-digit industry classification for Broad Economic Activities for the second job</w:t>
      </w:r>
      <w:r w:rsidR="00C50E36">
        <w:rPr>
          <w:rFonts w:ascii="Calibri" w:hAnsi="Calibri" w:cs="Calibri"/>
        </w:rPr>
        <w:t xml:space="preserve"> </w:t>
      </w:r>
      <w:r w:rsidR="00C50E36">
        <w:rPr>
          <w:rFonts w:ascii="Calibri" w:hAnsi="Calibri" w:cs="Calibri"/>
          <w:b/>
          <w:i/>
        </w:rPr>
        <w:t xml:space="preserve">with reference period of the last </w:t>
      </w:r>
      <w:r w:rsidR="00C50E36" w:rsidRPr="00F01FA1">
        <w:rPr>
          <w:rFonts w:ascii="Calibri" w:hAnsi="Calibri" w:cs="Calibri"/>
          <w:b/>
          <w:i/>
        </w:rPr>
        <w:t>7 days</w:t>
      </w:r>
      <w:r w:rsidR="00164744" w:rsidRPr="006C23C9">
        <w:rPr>
          <w:rFonts w:ascii="Calibri" w:hAnsi="Calibri" w:cs="Calibri"/>
        </w:rPr>
        <w:t xml:space="preserve">. This variable is either created directly from the data (if industry classification does not exist for 10 categories) or created from </w:t>
      </w:r>
      <w:r w:rsidR="00CB2F53">
        <w:rPr>
          <w:rFonts w:ascii="Calibri" w:hAnsi="Calibri" w:cs="Calibri"/>
        </w:rPr>
        <w:t>INDUSTRYCAT</w:t>
      </w:r>
      <w:r w:rsidR="00164744" w:rsidRPr="006C23C9">
        <w:rPr>
          <w:rFonts w:ascii="Calibri" w:hAnsi="Calibri" w:cs="Calibri"/>
        </w:rPr>
        <w:t>10</w:t>
      </w:r>
      <w:r w:rsidR="00FE63A8">
        <w:rPr>
          <w:rFonts w:ascii="Calibri" w:hAnsi="Calibri" w:cs="Calibri"/>
        </w:rPr>
        <w:t>_2</w:t>
      </w:r>
      <w:r w:rsidR="00164744" w:rsidRPr="006C23C9">
        <w:rPr>
          <w:rFonts w:ascii="Calibri" w:hAnsi="Calibri" w:cs="Calibri"/>
        </w:rPr>
        <w:t>.</w:t>
      </w:r>
      <w:r w:rsidR="008D1F10">
        <w:rPr>
          <w:rFonts w:ascii="Calibri" w:hAnsi="Calibri" w:cs="Calibri"/>
        </w:rPr>
        <w:t xml:space="preserve"> </w:t>
      </w:r>
      <w:r w:rsidR="00164744" w:rsidRPr="006C23C9">
        <w:rPr>
          <w:rFonts w:ascii="Calibri" w:hAnsi="Calibri" w:cs="Calibri"/>
        </w:rPr>
        <w:t xml:space="preserve">Four categories after harmonization: </w:t>
      </w:r>
    </w:p>
    <w:p w14:paraId="70DD9DE2" w14:textId="77777777" w:rsidR="00164744" w:rsidRPr="008D1F10" w:rsidRDefault="00164744" w:rsidP="008D1F10">
      <w:pPr>
        <w:pStyle w:val="ListParagraph"/>
        <w:spacing w:after="0"/>
        <w:contextualSpacing w:val="0"/>
        <w:jc w:val="both"/>
        <w:rPr>
          <w:rFonts w:ascii="Calibri" w:hAnsi="Calibri" w:cs="Calibri"/>
          <w:i/>
          <w:iCs/>
        </w:rPr>
      </w:pPr>
      <w:r w:rsidRPr="008D1F10">
        <w:rPr>
          <w:rFonts w:ascii="Calibri" w:hAnsi="Calibri" w:cs="Calibri"/>
          <w:i/>
          <w:iCs/>
        </w:rPr>
        <w:t>1 = Agriculture</w:t>
      </w:r>
    </w:p>
    <w:p w14:paraId="00FED3C0" w14:textId="3FE7D051" w:rsidR="00164744" w:rsidRPr="008D1F10" w:rsidRDefault="00164744" w:rsidP="008D1F10">
      <w:pPr>
        <w:pStyle w:val="ListParagraph"/>
        <w:spacing w:after="0"/>
        <w:contextualSpacing w:val="0"/>
        <w:jc w:val="both"/>
        <w:rPr>
          <w:rFonts w:ascii="Calibri" w:hAnsi="Calibri" w:cs="Calibri"/>
          <w:i/>
          <w:iCs/>
        </w:rPr>
      </w:pPr>
      <w:r w:rsidRPr="008D1F10">
        <w:rPr>
          <w:rFonts w:ascii="Calibri" w:hAnsi="Calibri" w:cs="Calibri"/>
          <w:i/>
          <w:iCs/>
        </w:rPr>
        <w:t>2</w:t>
      </w:r>
      <w:r w:rsidR="006B33C8" w:rsidRPr="008D1F10">
        <w:rPr>
          <w:rFonts w:ascii="Calibri" w:hAnsi="Calibri" w:cs="Calibri"/>
          <w:i/>
          <w:iCs/>
        </w:rPr>
        <w:t xml:space="preserve"> </w:t>
      </w:r>
      <w:r w:rsidRPr="008D1F10">
        <w:rPr>
          <w:rFonts w:ascii="Calibri" w:hAnsi="Calibri" w:cs="Calibri"/>
          <w:i/>
          <w:iCs/>
        </w:rPr>
        <w:t>= Industry</w:t>
      </w:r>
    </w:p>
    <w:p w14:paraId="4B0E2EE9" w14:textId="77777777" w:rsidR="00164744" w:rsidRPr="008D1F10" w:rsidRDefault="00164744" w:rsidP="008D1F10">
      <w:pPr>
        <w:pStyle w:val="ListParagraph"/>
        <w:spacing w:after="0"/>
        <w:contextualSpacing w:val="0"/>
        <w:jc w:val="both"/>
        <w:rPr>
          <w:rFonts w:ascii="Calibri" w:hAnsi="Calibri" w:cs="Calibri"/>
          <w:i/>
          <w:iCs/>
        </w:rPr>
      </w:pPr>
      <w:r w:rsidRPr="008D1F10">
        <w:rPr>
          <w:rFonts w:ascii="Calibri" w:hAnsi="Calibri" w:cs="Calibri"/>
          <w:i/>
          <w:iCs/>
        </w:rPr>
        <w:t>3 = Services</w:t>
      </w:r>
    </w:p>
    <w:p w14:paraId="7A2A8964" w14:textId="77777777" w:rsidR="00164744" w:rsidRPr="008D1F10" w:rsidRDefault="00164744" w:rsidP="008D1F10">
      <w:pPr>
        <w:pStyle w:val="ListParagraph"/>
        <w:spacing w:after="0"/>
        <w:contextualSpacing w:val="0"/>
        <w:jc w:val="both"/>
        <w:rPr>
          <w:rFonts w:ascii="Calibri" w:hAnsi="Calibri" w:cs="Calibri"/>
          <w:i/>
          <w:iCs/>
        </w:rPr>
      </w:pPr>
      <w:r w:rsidRPr="008D1F10">
        <w:rPr>
          <w:rFonts w:ascii="Calibri" w:hAnsi="Calibri" w:cs="Calibri"/>
          <w:i/>
          <w:iCs/>
        </w:rPr>
        <w:t>4 = Other</w:t>
      </w:r>
    </w:p>
    <w:p w14:paraId="0ADC82F3" w14:textId="77777777" w:rsidR="00CB2F53" w:rsidRDefault="00CB2F53" w:rsidP="008D1F10">
      <w:pPr>
        <w:spacing w:after="0"/>
        <w:jc w:val="both"/>
        <w:rPr>
          <w:rFonts w:ascii="Calibri" w:hAnsi="Calibri" w:cs="Calibri"/>
        </w:rPr>
      </w:pPr>
    </w:p>
    <w:p w14:paraId="4CE5CA72" w14:textId="4346FC29" w:rsidR="00164744" w:rsidRDefault="00164744" w:rsidP="008D1F10">
      <w:pPr>
        <w:spacing w:after="0"/>
        <w:jc w:val="both"/>
        <w:rPr>
          <w:rFonts w:ascii="Calibri" w:hAnsi="Calibri" w:cs="Calibri"/>
        </w:rPr>
      </w:pPr>
      <w:r w:rsidRPr="006C23C9">
        <w:rPr>
          <w:rFonts w:ascii="Calibri" w:hAnsi="Calibri" w:cs="Calibri"/>
        </w:rPr>
        <w:t xml:space="preserve">This variable is either created directly from the data (if industry classification does not exist for 10 categories) or created from </w:t>
      </w:r>
      <w:r w:rsidR="00CB2F53">
        <w:rPr>
          <w:rFonts w:ascii="Calibri" w:hAnsi="Calibri" w:cs="Calibri"/>
        </w:rPr>
        <w:t>INDUSTRYCAT</w:t>
      </w:r>
      <w:r w:rsidRPr="006C23C9">
        <w:rPr>
          <w:rFonts w:ascii="Calibri" w:hAnsi="Calibri" w:cs="Calibri"/>
        </w:rPr>
        <w:t xml:space="preserve">10. </w:t>
      </w:r>
    </w:p>
    <w:p w14:paraId="7580C382" w14:textId="77777777" w:rsidR="00CB2F53" w:rsidRPr="006C23C9" w:rsidRDefault="00CB2F53" w:rsidP="008D1F10">
      <w:pPr>
        <w:spacing w:after="0"/>
        <w:jc w:val="both"/>
        <w:rPr>
          <w:rFonts w:ascii="Calibri" w:hAnsi="Calibri" w:cs="Calibri"/>
        </w:rPr>
      </w:pPr>
    </w:p>
    <w:p w14:paraId="66B35065" w14:textId="52AB902A" w:rsidR="00C04CE6" w:rsidRPr="006C23C9" w:rsidRDefault="00C04CE6" w:rsidP="008D1F10">
      <w:pPr>
        <w:spacing w:after="0"/>
        <w:rPr>
          <w:rFonts w:ascii="Calibri" w:hAnsi="Calibri" w:cs="Calibri"/>
          <w:b/>
        </w:rPr>
      </w:pPr>
      <w:r w:rsidRPr="006C23C9">
        <w:rPr>
          <w:rFonts w:ascii="Calibri" w:hAnsi="Calibri" w:cs="Calibri"/>
          <w:b/>
        </w:rPr>
        <w:t>occup_orig</w:t>
      </w:r>
      <w:r>
        <w:rPr>
          <w:rFonts w:ascii="Calibri" w:hAnsi="Calibri" w:cs="Calibri"/>
          <w:b/>
        </w:rPr>
        <w:t>_2</w:t>
      </w:r>
    </w:p>
    <w:p w14:paraId="08202B8E" w14:textId="4B0E2BAD" w:rsidR="00C04CE6" w:rsidRDefault="004A4988" w:rsidP="008D1F10">
      <w:pPr>
        <w:spacing w:after="0"/>
        <w:jc w:val="both"/>
        <w:rPr>
          <w:rFonts w:ascii="Calibri" w:hAnsi="Calibri" w:cs="Calibri"/>
        </w:rPr>
      </w:pPr>
      <w:r>
        <w:rPr>
          <w:rFonts w:ascii="Calibri" w:hAnsi="Calibri" w:cs="Calibri"/>
        </w:rPr>
        <w:t xml:space="preserve">This </w:t>
      </w:r>
      <w:r w:rsidR="00C04CE6" w:rsidRPr="006C23C9">
        <w:rPr>
          <w:rFonts w:ascii="Calibri" w:hAnsi="Calibri" w:cs="Calibri"/>
        </w:rPr>
        <w:t xml:space="preserve">is a string variable that specifies the </w:t>
      </w:r>
      <w:r w:rsidR="00C04CE6" w:rsidRPr="00F01FA1">
        <w:rPr>
          <w:rFonts w:ascii="Calibri" w:hAnsi="Calibri" w:cs="Calibri"/>
          <w:b/>
          <w:i/>
        </w:rPr>
        <w:t>original occupation code</w:t>
      </w:r>
      <w:r w:rsidR="00C04CE6">
        <w:rPr>
          <w:rFonts w:ascii="Calibri" w:hAnsi="Calibri" w:cs="Calibri"/>
        </w:rPr>
        <w:t xml:space="preserve"> </w:t>
      </w:r>
      <w:r w:rsidR="00C04CE6" w:rsidRPr="00F01FA1">
        <w:rPr>
          <w:rFonts w:ascii="Calibri" w:hAnsi="Calibri" w:cs="Calibri"/>
          <w:b/>
          <w:i/>
        </w:rPr>
        <w:t xml:space="preserve">in the last 7 days for the </w:t>
      </w:r>
      <w:r w:rsidR="00C04CE6">
        <w:rPr>
          <w:rFonts w:ascii="Calibri" w:hAnsi="Calibri" w:cs="Calibri"/>
          <w:b/>
          <w:i/>
        </w:rPr>
        <w:t>secondary</w:t>
      </w:r>
      <w:r w:rsidR="00C04CE6" w:rsidRPr="00F01FA1">
        <w:rPr>
          <w:rFonts w:ascii="Calibri" w:hAnsi="Calibri" w:cs="Calibri"/>
          <w:b/>
          <w:i/>
        </w:rPr>
        <w:t xml:space="preserve"> job</w:t>
      </w:r>
      <w:r w:rsidR="00C04CE6" w:rsidRPr="006C23C9">
        <w:rPr>
          <w:rFonts w:ascii="Calibri" w:hAnsi="Calibri" w:cs="Calibri"/>
        </w:rPr>
        <w:t>. This variable corresponds to whatever is in the original file with no recoding.</w:t>
      </w:r>
    </w:p>
    <w:p w14:paraId="79AE635C" w14:textId="77777777" w:rsidR="00B953CB" w:rsidRDefault="00B953CB" w:rsidP="008D1F10">
      <w:pPr>
        <w:spacing w:after="0"/>
        <w:jc w:val="both"/>
        <w:rPr>
          <w:rFonts w:ascii="Calibri" w:hAnsi="Calibri" w:cs="Calibri"/>
        </w:rPr>
      </w:pPr>
    </w:p>
    <w:p w14:paraId="279F52D6" w14:textId="057DED75" w:rsidR="00D72040" w:rsidRPr="006C23C9" w:rsidRDefault="00D72040" w:rsidP="00D72040">
      <w:pPr>
        <w:spacing w:after="0" w:line="276" w:lineRule="auto"/>
        <w:rPr>
          <w:rFonts w:ascii="Calibri" w:hAnsi="Calibri" w:cs="Calibri"/>
          <w:b/>
        </w:rPr>
      </w:pPr>
      <w:r w:rsidRPr="006C23C9">
        <w:rPr>
          <w:rFonts w:ascii="Calibri" w:hAnsi="Calibri" w:cs="Calibri"/>
          <w:b/>
        </w:rPr>
        <w:t xml:space="preserve">occup_2 </w:t>
      </w:r>
    </w:p>
    <w:p w14:paraId="6866FF66" w14:textId="77777777" w:rsidR="00B7359A" w:rsidRDefault="004A4988" w:rsidP="004A4988">
      <w:pPr>
        <w:spacing w:after="0"/>
        <w:jc w:val="both"/>
        <w:rPr>
          <w:rFonts w:ascii="Calibri" w:hAnsi="Calibri" w:cs="Calibri"/>
        </w:rPr>
      </w:pPr>
      <w:r>
        <w:rPr>
          <w:rFonts w:ascii="Calibri" w:hAnsi="Calibri" w:cs="Calibri"/>
        </w:rPr>
        <w:t>This</w:t>
      </w:r>
      <w:r w:rsidR="00C50E36" w:rsidRPr="006C23C9">
        <w:rPr>
          <w:rFonts w:ascii="Calibri" w:hAnsi="Calibri" w:cs="Calibri"/>
        </w:rPr>
        <w:t xml:space="preserve"> is a categorical variable that specifies the 1-digit occupation classification. It classifies the second job of any individual with a job (</w:t>
      </w:r>
      <w:r>
        <w:rPr>
          <w:rFonts w:ascii="Calibri" w:hAnsi="Calibri" w:cs="Calibri"/>
        </w:rPr>
        <w:t>LSTATUS</w:t>
      </w:r>
      <w:r w:rsidR="00C50E36" w:rsidRPr="006C23C9">
        <w:rPr>
          <w:rFonts w:ascii="Calibri" w:hAnsi="Calibri" w:cs="Calibri"/>
        </w:rPr>
        <w:t xml:space="preserve">=1) and is missing otherwise.  This variable is constructed for all persons administered this module in each questionnaire. </w:t>
      </w:r>
    </w:p>
    <w:p w14:paraId="6B71305A" w14:textId="77777777" w:rsidR="00B7359A" w:rsidRDefault="00B7359A" w:rsidP="004A4988">
      <w:pPr>
        <w:spacing w:after="0"/>
        <w:jc w:val="both"/>
        <w:rPr>
          <w:rFonts w:ascii="Calibri" w:hAnsi="Calibri" w:cs="Calibri"/>
        </w:rPr>
      </w:pPr>
    </w:p>
    <w:p w14:paraId="5A1E1EB1" w14:textId="5260ED01" w:rsidR="0021776B" w:rsidRDefault="00C50E36" w:rsidP="004A4988">
      <w:pPr>
        <w:spacing w:after="0"/>
        <w:jc w:val="both"/>
        <w:rPr>
          <w:rFonts w:ascii="Calibri" w:hAnsi="Calibri" w:cs="Calibri"/>
        </w:rPr>
      </w:pPr>
      <w:r w:rsidRPr="006C23C9">
        <w:rPr>
          <w:rFonts w:ascii="Calibri" w:hAnsi="Calibri" w:cs="Calibri"/>
        </w:rPr>
        <w:t>Most surveys collect detailed information and then code it, without keeping the original data.</w:t>
      </w:r>
      <w:r>
        <w:rPr>
          <w:rFonts w:ascii="Calibri" w:hAnsi="Calibri" w:cs="Calibri"/>
        </w:rPr>
        <w:t xml:space="preserve"> </w:t>
      </w:r>
      <w:r w:rsidRPr="006C23C9">
        <w:rPr>
          <w:rFonts w:ascii="Calibri" w:hAnsi="Calibri" w:cs="Calibri"/>
        </w:rPr>
        <w:t xml:space="preserve">No attempt has been made to correct or check the original coding. </w:t>
      </w:r>
    </w:p>
    <w:p w14:paraId="10751B08" w14:textId="508C508E" w:rsidR="00C50E36" w:rsidRPr="006C23C9" w:rsidRDefault="00C50E36" w:rsidP="004A4988">
      <w:pPr>
        <w:spacing w:after="0"/>
        <w:jc w:val="both"/>
        <w:rPr>
          <w:rFonts w:ascii="Calibri" w:hAnsi="Calibri" w:cs="Calibri"/>
        </w:rPr>
      </w:pPr>
      <w:r w:rsidRPr="006C23C9">
        <w:rPr>
          <w:rFonts w:ascii="Calibri" w:hAnsi="Calibri" w:cs="Calibri"/>
        </w:rPr>
        <w:t xml:space="preserve">The classification is based on the International Standard Classification of Occupations (ISCO). In the case of different classifications, re-coding has been done to best match the ISCO. Eleven categories after harmonization: </w:t>
      </w:r>
    </w:p>
    <w:p w14:paraId="779AB53B" w14:textId="77777777" w:rsidR="00C50E36" w:rsidRPr="008D1F10" w:rsidRDefault="00C50E36" w:rsidP="004A4988">
      <w:pPr>
        <w:pStyle w:val="ListParagraph"/>
        <w:spacing w:after="0"/>
        <w:contextualSpacing w:val="0"/>
        <w:rPr>
          <w:rFonts w:ascii="Calibri" w:hAnsi="Calibri" w:cs="Calibri"/>
          <w:i/>
          <w:iCs/>
        </w:rPr>
      </w:pPr>
      <w:r w:rsidRPr="008D1F10">
        <w:rPr>
          <w:rFonts w:ascii="Calibri" w:hAnsi="Calibri" w:cs="Calibri"/>
          <w:i/>
          <w:iCs/>
        </w:rPr>
        <w:t xml:space="preserve">1 = Managers </w:t>
      </w:r>
    </w:p>
    <w:p w14:paraId="05278289" w14:textId="77777777" w:rsidR="00C50E36" w:rsidRPr="008D1F10" w:rsidRDefault="00C50E36" w:rsidP="004A4988">
      <w:pPr>
        <w:pStyle w:val="ListParagraph"/>
        <w:spacing w:after="0"/>
        <w:contextualSpacing w:val="0"/>
        <w:rPr>
          <w:rFonts w:ascii="Calibri" w:hAnsi="Calibri" w:cs="Calibri"/>
          <w:i/>
          <w:iCs/>
        </w:rPr>
      </w:pPr>
      <w:r w:rsidRPr="008D1F10">
        <w:rPr>
          <w:rFonts w:ascii="Calibri" w:hAnsi="Calibri" w:cs="Calibri"/>
          <w:i/>
          <w:iCs/>
        </w:rPr>
        <w:t xml:space="preserve">2 = Professionals </w:t>
      </w:r>
    </w:p>
    <w:p w14:paraId="57C77D09" w14:textId="77777777" w:rsidR="00C50E36" w:rsidRPr="008D1F10" w:rsidRDefault="00C50E36" w:rsidP="004A4988">
      <w:pPr>
        <w:pStyle w:val="ListParagraph"/>
        <w:spacing w:after="0"/>
        <w:contextualSpacing w:val="0"/>
        <w:rPr>
          <w:rFonts w:ascii="Calibri" w:hAnsi="Calibri" w:cs="Calibri"/>
          <w:i/>
          <w:iCs/>
        </w:rPr>
      </w:pPr>
      <w:r w:rsidRPr="008D1F10">
        <w:rPr>
          <w:rFonts w:ascii="Calibri" w:hAnsi="Calibri" w:cs="Calibri"/>
          <w:i/>
          <w:iCs/>
        </w:rPr>
        <w:t xml:space="preserve">3 = Technicians and associate professionals </w:t>
      </w:r>
    </w:p>
    <w:p w14:paraId="1B14B61C" w14:textId="77777777" w:rsidR="00C50E36" w:rsidRPr="008D1F10" w:rsidRDefault="00C50E36" w:rsidP="004A4988">
      <w:pPr>
        <w:pStyle w:val="ListParagraph"/>
        <w:spacing w:after="0"/>
        <w:contextualSpacing w:val="0"/>
        <w:rPr>
          <w:rFonts w:ascii="Calibri" w:hAnsi="Calibri" w:cs="Calibri"/>
          <w:i/>
          <w:iCs/>
        </w:rPr>
      </w:pPr>
      <w:r w:rsidRPr="008D1F10">
        <w:rPr>
          <w:rFonts w:ascii="Calibri" w:hAnsi="Calibri" w:cs="Calibri"/>
          <w:i/>
          <w:iCs/>
        </w:rPr>
        <w:t xml:space="preserve">4 = Clerical support workers </w:t>
      </w:r>
    </w:p>
    <w:p w14:paraId="049B22F9" w14:textId="77777777" w:rsidR="00C50E36" w:rsidRPr="008D1F10" w:rsidRDefault="00C50E36" w:rsidP="004A4988">
      <w:pPr>
        <w:pStyle w:val="ListParagraph"/>
        <w:spacing w:after="0"/>
        <w:contextualSpacing w:val="0"/>
        <w:rPr>
          <w:rFonts w:ascii="Calibri" w:hAnsi="Calibri" w:cs="Calibri"/>
          <w:i/>
          <w:iCs/>
        </w:rPr>
      </w:pPr>
      <w:r w:rsidRPr="008D1F10">
        <w:rPr>
          <w:rFonts w:ascii="Calibri" w:hAnsi="Calibri" w:cs="Calibri"/>
          <w:i/>
          <w:iCs/>
        </w:rPr>
        <w:t xml:space="preserve">5 = Service and sales workers </w:t>
      </w:r>
    </w:p>
    <w:p w14:paraId="4E9952EB" w14:textId="77777777" w:rsidR="00C50E36" w:rsidRPr="008D1F10" w:rsidRDefault="00C50E36" w:rsidP="008D1F10">
      <w:pPr>
        <w:pStyle w:val="ListParagraph"/>
        <w:spacing w:after="0"/>
        <w:contextualSpacing w:val="0"/>
        <w:rPr>
          <w:rFonts w:ascii="Calibri" w:hAnsi="Calibri" w:cs="Calibri"/>
          <w:i/>
          <w:iCs/>
        </w:rPr>
      </w:pPr>
      <w:r w:rsidRPr="008D1F10">
        <w:rPr>
          <w:rFonts w:ascii="Calibri" w:hAnsi="Calibri" w:cs="Calibri"/>
          <w:i/>
          <w:iCs/>
        </w:rPr>
        <w:t>6 = Skilled agricultural, forestry and fishery workers</w:t>
      </w:r>
    </w:p>
    <w:p w14:paraId="6B0EDE81" w14:textId="77777777" w:rsidR="00C50E36" w:rsidRPr="008D1F10" w:rsidRDefault="00C50E36" w:rsidP="008D1F10">
      <w:pPr>
        <w:pStyle w:val="ListParagraph"/>
        <w:spacing w:after="0"/>
        <w:contextualSpacing w:val="0"/>
        <w:rPr>
          <w:rFonts w:ascii="Calibri" w:hAnsi="Calibri" w:cs="Calibri"/>
          <w:i/>
          <w:iCs/>
        </w:rPr>
      </w:pPr>
      <w:r w:rsidRPr="008D1F10">
        <w:rPr>
          <w:rFonts w:ascii="Calibri" w:hAnsi="Calibri" w:cs="Calibri"/>
          <w:i/>
          <w:iCs/>
        </w:rPr>
        <w:t>7 = Craft and related trades workers</w:t>
      </w:r>
    </w:p>
    <w:p w14:paraId="347AF29A" w14:textId="77777777" w:rsidR="00C50E36" w:rsidRPr="008D1F10" w:rsidRDefault="00C50E36" w:rsidP="008D1F10">
      <w:pPr>
        <w:pStyle w:val="ListParagraph"/>
        <w:spacing w:after="0"/>
        <w:contextualSpacing w:val="0"/>
        <w:rPr>
          <w:rFonts w:ascii="Calibri" w:hAnsi="Calibri" w:cs="Calibri"/>
          <w:i/>
          <w:iCs/>
        </w:rPr>
      </w:pPr>
      <w:r w:rsidRPr="008D1F10">
        <w:rPr>
          <w:rFonts w:ascii="Calibri" w:hAnsi="Calibri" w:cs="Calibri"/>
          <w:i/>
          <w:iCs/>
        </w:rPr>
        <w:t xml:space="preserve">8 = Plant and machine operators, and assemblers </w:t>
      </w:r>
    </w:p>
    <w:p w14:paraId="6BB9BB9C" w14:textId="77777777" w:rsidR="00C50E36" w:rsidRPr="008D1F10" w:rsidRDefault="00C50E36" w:rsidP="008D1F10">
      <w:pPr>
        <w:pStyle w:val="ListParagraph"/>
        <w:spacing w:after="0"/>
        <w:contextualSpacing w:val="0"/>
        <w:rPr>
          <w:rFonts w:ascii="Calibri" w:hAnsi="Calibri" w:cs="Calibri"/>
          <w:i/>
          <w:iCs/>
        </w:rPr>
      </w:pPr>
      <w:r w:rsidRPr="008D1F10">
        <w:rPr>
          <w:rFonts w:ascii="Calibri" w:hAnsi="Calibri" w:cs="Calibri"/>
          <w:i/>
          <w:iCs/>
        </w:rPr>
        <w:t xml:space="preserve">9 = Elementary occupations </w:t>
      </w:r>
    </w:p>
    <w:p w14:paraId="4F5F3C51" w14:textId="77777777" w:rsidR="00C50E36" w:rsidRPr="008D1F10" w:rsidRDefault="00C50E36" w:rsidP="008D1F10">
      <w:pPr>
        <w:pStyle w:val="ListParagraph"/>
        <w:spacing w:after="0"/>
        <w:contextualSpacing w:val="0"/>
        <w:rPr>
          <w:rFonts w:ascii="Calibri" w:hAnsi="Calibri" w:cs="Calibri"/>
          <w:i/>
          <w:iCs/>
        </w:rPr>
      </w:pPr>
      <w:r w:rsidRPr="008D1F10">
        <w:rPr>
          <w:rFonts w:ascii="Calibri" w:hAnsi="Calibri" w:cs="Calibri"/>
          <w:i/>
          <w:iCs/>
        </w:rPr>
        <w:t xml:space="preserve">10 = Armed forces occupations </w:t>
      </w:r>
    </w:p>
    <w:p w14:paraId="1399D7F4" w14:textId="77777777" w:rsidR="00C50E36" w:rsidRPr="006C23C9" w:rsidRDefault="00C50E36" w:rsidP="008D1F10">
      <w:pPr>
        <w:pStyle w:val="ListParagraph"/>
        <w:spacing w:after="0"/>
        <w:contextualSpacing w:val="0"/>
        <w:rPr>
          <w:rFonts w:ascii="Calibri" w:hAnsi="Calibri" w:cs="Calibri"/>
        </w:rPr>
      </w:pPr>
      <w:r w:rsidRPr="008D1F10">
        <w:rPr>
          <w:rFonts w:ascii="Calibri" w:hAnsi="Calibri" w:cs="Calibri"/>
          <w:i/>
          <w:iCs/>
        </w:rPr>
        <w:t>99 = Other/unspecified</w:t>
      </w:r>
      <w:r w:rsidRPr="006C23C9">
        <w:rPr>
          <w:rFonts w:ascii="Calibri" w:hAnsi="Calibri" w:cs="Calibri"/>
        </w:rPr>
        <w:tab/>
      </w:r>
    </w:p>
    <w:p w14:paraId="1CF4E74B" w14:textId="7076F66A" w:rsidR="00D72040" w:rsidRDefault="00D72040" w:rsidP="008D1F10">
      <w:pPr>
        <w:spacing w:after="0"/>
        <w:rPr>
          <w:rFonts w:ascii="Calibri" w:hAnsi="Calibri" w:cs="Calibri"/>
          <w:b/>
        </w:rPr>
      </w:pPr>
    </w:p>
    <w:p w14:paraId="6800E5D4" w14:textId="3C135179" w:rsidR="008E7428" w:rsidRPr="00E765EE" w:rsidRDefault="008E7428" w:rsidP="008E7428">
      <w:pPr>
        <w:spacing w:after="0"/>
        <w:ind w:firstLine="720"/>
        <w:rPr>
          <w:rFonts w:ascii="Calibri" w:hAnsi="Calibri" w:cs="Calibri"/>
          <w:b/>
          <w:color w:val="0000FF"/>
        </w:rPr>
      </w:pPr>
      <w:r w:rsidRPr="00E765EE">
        <w:rPr>
          <w:rFonts w:ascii="Calibri" w:hAnsi="Calibri" w:cs="Calibri"/>
          <w:b/>
          <w:color w:val="0000FF"/>
        </w:rPr>
        <w:t xml:space="preserve">See </w:t>
      </w:r>
      <w:r w:rsidR="009E2814">
        <w:rPr>
          <w:rFonts w:ascii="Calibri" w:hAnsi="Calibri" w:cs="Calibri"/>
          <w:b/>
          <w:color w:val="0000FF"/>
        </w:rPr>
        <w:t xml:space="preserve">OCCUP in </w:t>
      </w:r>
      <w:r w:rsidRPr="00E765EE">
        <w:rPr>
          <w:rFonts w:ascii="Calibri" w:hAnsi="Calibri" w:cs="Calibri"/>
          <w:b/>
          <w:color w:val="0000FF"/>
        </w:rPr>
        <w:t>Section 5.2.2 for definitions.</w:t>
      </w:r>
    </w:p>
    <w:p w14:paraId="1ED8389F" w14:textId="77777777" w:rsidR="008E7428" w:rsidRPr="006C23C9" w:rsidRDefault="008E7428" w:rsidP="008D1F10">
      <w:pPr>
        <w:spacing w:after="0"/>
        <w:rPr>
          <w:rFonts w:ascii="Calibri" w:hAnsi="Calibri" w:cs="Calibri"/>
          <w:b/>
        </w:rPr>
      </w:pPr>
    </w:p>
    <w:p w14:paraId="7A59F040" w14:textId="42933F60" w:rsidR="00D72040" w:rsidRPr="006C23C9" w:rsidRDefault="00D72040" w:rsidP="008D1F10">
      <w:pPr>
        <w:spacing w:after="0"/>
        <w:rPr>
          <w:rFonts w:ascii="Calibri" w:hAnsi="Calibri" w:cs="Calibri"/>
          <w:b/>
        </w:rPr>
      </w:pPr>
      <w:r w:rsidRPr="006C23C9">
        <w:rPr>
          <w:rFonts w:ascii="Calibri" w:hAnsi="Calibri" w:cs="Calibri"/>
          <w:b/>
        </w:rPr>
        <w:t>wage_n</w:t>
      </w:r>
      <w:r w:rsidR="004A4988">
        <w:rPr>
          <w:rFonts w:ascii="Calibri" w:hAnsi="Calibri" w:cs="Calibri"/>
          <w:b/>
        </w:rPr>
        <w:t>c</w:t>
      </w:r>
      <w:r w:rsidRPr="006C23C9">
        <w:rPr>
          <w:rFonts w:ascii="Calibri" w:hAnsi="Calibri" w:cs="Calibri"/>
          <w:b/>
        </w:rPr>
        <w:t>_2</w:t>
      </w:r>
      <w:r w:rsidRPr="006C23C9">
        <w:rPr>
          <w:rFonts w:ascii="Calibri" w:hAnsi="Calibri" w:cs="Calibri"/>
          <w:b/>
        </w:rPr>
        <w:tab/>
      </w:r>
    </w:p>
    <w:p w14:paraId="4082CF7E" w14:textId="77777777" w:rsidR="005A7DC5" w:rsidRDefault="004A4988" w:rsidP="008D1F10">
      <w:pPr>
        <w:spacing w:after="0"/>
        <w:jc w:val="both"/>
        <w:rPr>
          <w:rFonts w:ascii="Calibri" w:hAnsi="Calibri" w:cs="Calibri"/>
        </w:rPr>
      </w:pPr>
      <w:r>
        <w:rPr>
          <w:rFonts w:ascii="Calibri" w:hAnsi="Calibri" w:cs="Calibri"/>
        </w:rPr>
        <w:t xml:space="preserve">This </w:t>
      </w:r>
      <w:r w:rsidR="00D2388E" w:rsidRPr="006C23C9">
        <w:rPr>
          <w:rFonts w:ascii="Calibri" w:hAnsi="Calibri" w:cs="Calibri"/>
        </w:rPr>
        <w:t xml:space="preserve">is a continuous variable that specifies </w:t>
      </w:r>
      <w:r w:rsidR="00D2388E" w:rsidRPr="00D2388E">
        <w:rPr>
          <w:rFonts w:ascii="Calibri" w:hAnsi="Calibri" w:cs="Calibri"/>
          <w:b/>
          <w:i/>
        </w:rPr>
        <w:t xml:space="preserve">the last wage payment in local currency of any individual </w:t>
      </w:r>
      <w:r w:rsidR="00D2388E" w:rsidRPr="00B9027B">
        <w:rPr>
          <w:rFonts w:ascii="Calibri" w:hAnsi="Calibri" w:cs="Calibri"/>
          <w:bCs/>
          <w:iCs/>
        </w:rPr>
        <w:t>(</w:t>
      </w:r>
      <w:r w:rsidR="00B9027B" w:rsidRPr="00B9027B">
        <w:rPr>
          <w:rFonts w:ascii="Calibri" w:hAnsi="Calibri" w:cs="Calibri"/>
          <w:bCs/>
          <w:iCs/>
        </w:rPr>
        <w:t>LSTATUS</w:t>
      </w:r>
      <w:r w:rsidR="00D2388E" w:rsidRPr="00B9027B">
        <w:rPr>
          <w:rFonts w:ascii="Calibri" w:hAnsi="Calibri" w:cs="Calibri"/>
          <w:bCs/>
          <w:iCs/>
        </w:rPr>
        <w:t xml:space="preserve">=1 &amp; </w:t>
      </w:r>
      <w:r w:rsidR="00B9027B" w:rsidRPr="00B9027B">
        <w:rPr>
          <w:rFonts w:ascii="Calibri" w:hAnsi="Calibri" w:cs="Calibri"/>
          <w:bCs/>
          <w:iCs/>
        </w:rPr>
        <w:t>EMPSTAT</w:t>
      </w:r>
      <w:r w:rsidR="00D2388E" w:rsidRPr="00B9027B">
        <w:rPr>
          <w:rFonts w:ascii="Calibri" w:hAnsi="Calibri" w:cs="Calibri"/>
          <w:bCs/>
          <w:iCs/>
        </w:rPr>
        <w:t>=1)</w:t>
      </w:r>
      <w:r w:rsidR="00D2388E" w:rsidRPr="00D2388E">
        <w:rPr>
          <w:rFonts w:ascii="Calibri" w:hAnsi="Calibri" w:cs="Calibri"/>
          <w:b/>
          <w:i/>
        </w:rPr>
        <w:t xml:space="preserve"> in its secondary occupation</w:t>
      </w:r>
      <w:r w:rsidR="00D2388E" w:rsidRPr="006C23C9">
        <w:rPr>
          <w:rFonts w:ascii="Calibri" w:hAnsi="Calibri" w:cs="Calibri"/>
        </w:rPr>
        <w:t xml:space="preserve"> and is missing otherwise. The wage should come from the second job, in other words, the job that the person dedicated the second most amount of time in the week preceding the survey. </w:t>
      </w:r>
    </w:p>
    <w:p w14:paraId="56CC7C02" w14:textId="77777777" w:rsidR="005A7DC5" w:rsidRDefault="005A7DC5" w:rsidP="008D1F10">
      <w:pPr>
        <w:spacing w:after="0"/>
        <w:jc w:val="both"/>
        <w:rPr>
          <w:rFonts w:ascii="Calibri" w:hAnsi="Calibri" w:cs="Calibri"/>
        </w:rPr>
      </w:pPr>
    </w:p>
    <w:p w14:paraId="08A60850" w14:textId="77777777" w:rsidR="005A7DC5" w:rsidRDefault="00D2388E" w:rsidP="008D1F10">
      <w:pPr>
        <w:spacing w:after="0"/>
        <w:jc w:val="both"/>
        <w:rPr>
          <w:rFonts w:ascii="Calibri" w:hAnsi="Calibri" w:cs="Calibri"/>
        </w:rPr>
      </w:pPr>
      <w:r w:rsidRPr="006C23C9">
        <w:rPr>
          <w:rFonts w:ascii="Calibri" w:hAnsi="Calibri" w:cs="Calibri"/>
        </w:rPr>
        <w:t>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w:t>
      </w:r>
      <w:r>
        <w:rPr>
          <w:rFonts w:ascii="Calibri" w:hAnsi="Calibri" w:cs="Calibri"/>
        </w:rPr>
        <w:t xml:space="preserve"> </w:t>
      </w:r>
    </w:p>
    <w:p w14:paraId="720DC85B" w14:textId="77777777" w:rsidR="005A7DC5" w:rsidRDefault="005A7DC5" w:rsidP="008D1F10">
      <w:pPr>
        <w:spacing w:after="0"/>
        <w:jc w:val="both"/>
        <w:rPr>
          <w:rFonts w:ascii="Calibri" w:hAnsi="Calibri" w:cs="Calibri"/>
        </w:rPr>
      </w:pPr>
    </w:p>
    <w:p w14:paraId="21C2DBE0" w14:textId="12C517E4" w:rsidR="00D2388E" w:rsidRPr="006C23C9" w:rsidRDefault="00D2388E" w:rsidP="008D1F10">
      <w:pPr>
        <w:spacing w:after="0"/>
        <w:jc w:val="both"/>
        <w:rPr>
          <w:rFonts w:ascii="Calibri" w:hAnsi="Calibri" w:cs="Calibri"/>
        </w:rPr>
      </w:pPr>
      <w:r w:rsidRPr="006C23C9">
        <w:rPr>
          <w:rFonts w:ascii="Calibri" w:hAnsi="Calibri" w:cs="Calibri"/>
        </w:rPr>
        <w:t xml:space="preserve">Note: </w:t>
      </w:r>
    </w:p>
    <w:p w14:paraId="4B79EA8E" w14:textId="77777777" w:rsidR="00D2388E" w:rsidRPr="005A7DC5" w:rsidRDefault="00D2388E" w:rsidP="008D1F10">
      <w:pPr>
        <w:pStyle w:val="ListParagraph"/>
        <w:numPr>
          <w:ilvl w:val="0"/>
          <w:numId w:val="11"/>
        </w:numPr>
        <w:spacing w:after="0"/>
        <w:ind w:left="720"/>
        <w:contextualSpacing w:val="0"/>
        <w:jc w:val="both"/>
        <w:rPr>
          <w:rFonts w:ascii="Calibri" w:hAnsi="Calibri" w:cs="Calibri"/>
          <w:u w:val="single"/>
        </w:rPr>
      </w:pPr>
      <w:r w:rsidRPr="005A7DC5">
        <w:rPr>
          <w:rFonts w:ascii="Calibri" w:hAnsi="Calibri" w:cs="Calibri"/>
          <w:u w:val="single"/>
        </w:rPr>
        <w:t xml:space="preserve">For all those with self-employment or owners of own businesses, this should be net revenues (net of all costs EXCEPT for tax payments) or the amount of salary taken from the business.  Due to the almost complete lack of information on taxes, the wage from main job is NOT net of taxes.  </w:t>
      </w:r>
    </w:p>
    <w:p w14:paraId="1F281CAF" w14:textId="307443A5" w:rsidR="00D2388E" w:rsidRPr="005A7DC5" w:rsidRDefault="00D2388E" w:rsidP="008D1F10">
      <w:pPr>
        <w:pStyle w:val="ListParagraph"/>
        <w:numPr>
          <w:ilvl w:val="0"/>
          <w:numId w:val="16"/>
        </w:numPr>
        <w:spacing w:after="0"/>
        <w:ind w:left="720"/>
        <w:contextualSpacing w:val="0"/>
        <w:jc w:val="both"/>
        <w:rPr>
          <w:rFonts w:ascii="Calibri" w:hAnsi="Calibri" w:cs="Calibri"/>
          <w:u w:val="single"/>
        </w:rPr>
      </w:pPr>
      <w:r w:rsidRPr="005A7DC5">
        <w:rPr>
          <w:rFonts w:ascii="Calibri" w:hAnsi="Calibri" w:cs="Calibri"/>
          <w:u w:val="single"/>
        </w:rPr>
        <w:t>By definition, non-paid employees (</w:t>
      </w:r>
      <w:r w:rsidR="005A7DC5">
        <w:rPr>
          <w:rFonts w:ascii="Calibri" w:hAnsi="Calibri" w:cs="Calibri"/>
          <w:u w:val="single"/>
        </w:rPr>
        <w:t>EMPSTAT</w:t>
      </w:r>
      <w:r w:rsidR="001251D0" w:rsidRPr="005A7DC5">
        <w:rPr>
          <w:rFonts w:ascii="Calibri" w:hAnsi="Calibri" w:cs="Calibri"/>
          <w:u w:val="single"/>
        </w:rPr>
        <w:t>_2</w:t>
      </w:r>
      <w:r w:rsidRPr="005A7DC5">
        <w:rPr>
          <w:rFonts w:ascii="Calibri" w:hAnsi="Calibri" w:cs="Calibri"/>
          <w:u w:val="single"/>
        </w:rPr>
        <w:t xml:space="preserve">=2) should have </w:t>
      </w:r>
      <w:r w:rsidR="005A7DC5">
        <w:rPr>
          <w:rFonts w:ascii="Calibri" w:hAnsi="Calibri" w:cs="Calibri"/>
          <w:u w:val="single"/>
        </w:rPr>
        <w:t>WAGE</w:t>
      </w:r>
      <w:r w:rsidRPr="005A7DC5">
        <w:rPr>
          <w:rFonts w:ascii="Calibri" w:hAnsi="Calibri" w:cs="Calibri"/>
          <w:u w:val="single"/>
        </w:rPr>
        <w:t>=0.</w:t>
      </w:r>
    </w:p>
    <w:p w14:paraId="053D8DE5" w14:textId="77777777" w:rsidR="00857385" w:rsidRPr="00857385" w:rsidRDefault="00D2388E" w:rsidP="008D1F10">
      <w:pPr>
        <w:pStyle w:val="ListParagraph"/>
        <w:numPr>
          <w:ilvl w:val="0"/>
          <w:numId w:val="16"/>
        </w:numPr>
        <w:spacing w:after="0"/>
        <w:ind w:left="720"/>
        <w:contextualSpacing w:val="0"/>
        <w:jc w:val="both"/>
        <w:rPr>
          <w:rFonts w:ascii="Calibri" w:hAnsi="Calibri" w:cs="Calibri"/>
          <w:bCs/>
          <w:u w:val="single"/>
        </w:rPr>
      </w:pPr>
      <w:r w:rsidRPr="00857385">
        <w:rPr>
          <w:rFonts w:ascii="Calibri" w:hAnsi="Calibri" w:cs="Calibri"/>
          <w:u w:val="single"/>
        </w:rPr>
        <w:t xml:space="preserve">The reference period of the </w:t>
      </w:r>
      <w:r w:rsidR="005A7DC5" w:rsidRPr="00857385">
        <w:rPr>
          <w:rFonts w:ascii="Calibri" w:hAnsi="Calibri" w:cs="Calibri"/>
          <w:u w:val="single"/>
        </w:rPr>
        <w:t>WAGE_NC_</w:t>
      </w:r>
      <w:r w:rsidR="001251D0" w:rsidRPr="00857385">
        <w:rPr>
          <w:rFonts w:ascii="Calibri" w:hAnsi="Calibri" w:cs="Calibri"/>
          <w:u w:val="single"/>
        </w:rPr>
        <w:t>2</w:t>
      </w:r>
      <w:r w:rsidRPr="00857385">
        <w:rPr>
          <w:rFonts w:ascii="Calibri" w:hAnsi="Calibri" w:cs="Calibri"/>
          <w:u w:val="single"/>
        </w:rPr>
        <w:t xml:space="preserve"> will be recorded in the </w:t>
      </w:r>
      <w:r w:rsidR="005A7DC5" w:rsidRPr="00857385">
        <w:rPr>
          <w:rFonts w:ascii="Calibri" w:hAnsi="Calibri" w:cs="Calibri"/>
          <w:u w:val="single"/>
        </w:rPr>
        <w:t>UNITWAGE_</w:t>
      </w:r>
      <w:r w:rsidRPr="00857385">
        <w:rPr>
          <w:rFonts w:ascii="Calibri" w:hAnsi="Calibri" w:cs="Calibri"/>
          <w:u w:val="single"/>
        </w:rPr>
        <w:t>2 variable</w:t>
      </w:r>
      <w:r w:rsidR="005A7DC5" w:rsidRPr="00857385">
        <w:rPr>
          <w:rFonts w:ascii="Calibri" w:hAnsi="Calibri" w:cs="Calibri"/>
          <w:u w:val="single"/>
        </w:rPr>
        <w:t>.</w:t>
      </w:r>
    </w:p>
    <w:p w14:paraId="73015EF8" w14:textId="77777777" w:rsidR="00857385" w:rsidRPr="00857385" w:rsidRDefault="00857385" w:rsidP="008D1F10">
      <w:pPr>
        <w:spacing w:after="0"/>
        <w:jc w:val="both"/>
        <w:rPr>
          <w:rFonts w:ascii="Calibri" w:hAnsi="Calibri" w:cs="Calibri"/>
          <w:bCs/>
          <w:u w:val="single"/>
        </w:rPr>
      </w:pPr>
    </w:p>
    <w:p w14:paraId="02755426" w14:textId="62168A74" w:rsidR="00126D4C" w:rsidRDefault="00126D4C" w:rsidP="008D1F10">
      <w:pPr>
        <w:spacing w:after="0"/>
        <w:jc w:val="both"/>
        <w:rPr>
          <w:rFonts w:ascii="Calibri" w:hAnsi="Calibri" w:cs="Calibri"/>
          <w:bCs/>
        </w:rPr>
      </w:pPr>
      <w:r w:rsidRPr="00857385">
        <w:rPr>
          <w:rFonts w:ascii="Calibri" w:hAnsi="Calibri" w:cs="Calibri"/>
          <w:bCs/>
        </w:rPr>
        <w:t>Use gross wages when available and net wages only when gross wages are not available. This is done to make it easy to compare earnings in formal and informal sectors.</w:t>
      </w:r>
    </w:p>
    <w:p w14:paraId="15CA6507" w14:textId="77777777" w:rsidR="00D15CFB" w:rsidRPr="00857385" w:rsidRDefault="00D15CFB" w:rsidP="008D1F10">
      <w:pPr>
        <w:spacing w:after="0"/>
        <w:jc w:val="both"/>
        <w:rPr>
          <w:rFonts w:ascii="Calibri" w:hAnsi="Calibri" w:cs="Calibri"/>
          <w:bCs/>
        </w:rPr>
      </w:pPr>
    </w:p>
    <w:p w14:paraId="20407D5D" w14:textId="4C295D2F" w:rsidR="00D2388E" w:rsidRPr="006C23C9" w:rsidRDefault="00D2388E" w:rsidP="008D1F10">
      <w:pPr>
        <w:pStyle w:val="varname"/>
        <w:spacing w:line="259" w:lineRule="auto"/>
      </w:pPr>
      <w:r w:rsidRPr="006C23C9">
        <w:t>unitwage_2</w:t>
      </w:r>
      <w:r w:rsidRPr="006C23C9">
        <w:tab/>
      </w:r>
    </w:p>
    <w:p w14:paraId="1F19DBE1" w14:textId="69888FBE" w:rsidR="00D2388E" w:rsidRPr="006C23C9" w:rsidRDefault="002E26F1" w:rsidP="008D1F10">
      <w:pPr>
        <w:spacing w:after="0"/>
        <w:jc w:val="both"/>
        <w:rPr>
          <w:rFonts w:ascii="Calibri" w:hAnsi="Calibri" w:cs="Calibri"/>
        </w:rPr>
      </w:pPr>
      <w:r>
        <w:rPr>
          <w:rFonts w:ascii="Calibri" w:hAnsi="Calibri" w:cs="Calibri"/>
        </w:rPr>
        <w:t>This</w:t>
      </w:r>
      <w:r w:rsidR="00D2388E" w:rsidRPr="006C23C9">
        <w:rPr>
          <w:rFonts w:ascii="Calibri" w:hAnsi="Calibri" w:cs="Calibri"/>
        </w:rPr>
        <w:t xml:space="preserve"> is a categorical variable that specifies the time reference for the </w:t>
      </w:r>
      <w:del w:id="189" w:author="Gabriel Lara Ibarra" w:date="2024-01-10T10:13:00Z">
        <w:r w:rsidR="00D2388E" w:rsidRPr="006C23C9" w:rsidDel="00DE191B">
          <w:rPr>
            <w:rFonts w:ascii="Calibri" w:hAnsi="Calibri" w:cs="Calibri"/>
          </w:rPr>
          <w:delText>wage_no_compen_2</w:delText>
        </w:r>
      </w:del>
      <w:ins w:id="190" w:author="Gabriel Lara Ibarra" w:date="2024-01-10T10:13:00Z">
        <w:r w:rsidR="00DE191B">
          <w:rPr>
            <w:rFonts w:ascii="Calibri" w:hAnsi="Calibri" w:cs="Calibri"/>
          </w:rPr>
          <w:t>wage_nc_2</w:t>
        </w:r>
      </w:ins>
      <w:r w:rsidR="00D2388E" w:rsidRPr="006C23C9">
        <w:rPr>
          <w:rFonts w:ascii="Calibri" w:hAnsi="Calibri" w:cs="Calibri"/>
        </w:rPr>
        <w:t xml:space="preserve"> variable. It specifies the time unit measurement for the wages </w:t>
      </w:r>
      <w:r w:rsidR="002912FC">
        <w:rPr>
          <w:rFonts w:ascii="Calibri" w:hAnsi="Calibri" w:cs="Calibri"/>
        </w:rPr>
        <w:t xml:space="preserve">for the secondary job </w:t>
      </w:r>
      <w:r w:rsidR="00D2388E" w:rsidRPr="006C23C9">
        <w:rPr>
          <w:rFonts w:ascii="Calibri" w:hAnsi="Calibri" w:cs="Calibri"/>
        </w:rPr>
        <w:t>of any individual (</w:t>
      </w:r>
      <w:r>
        <w:rPr>
          <w:rFonts w:ascii="Calibri" w:hAnsi="Calibri" w:cs="Calibri"/>
        </w:rPr>
        <w:t>LSTATUS</w:t>
      </w:r>
      <w:r w:rsidR="00D2388E" w:rsidRPr="006C23C9">
        <w:rPr>
          <w:rFonts w:ascii="Calibri" w:hAnsi="Calibri" w:cs="Calibri"/>
        </w:rPr>
        <w:t xml:space="preserve">=1 &amp; </w:t>
      </w:r>
      <w:r>
        <w:rPr>
          <w:rFonts w:ascii="Calibri" w:hAnsi="Calibri" w:cs="Calibri"/>
        </w:rPr>
        <w:t>EMPSTAT</w:t>
      </w:r>
      <w:r w:rsidR="00D2388E" w:rsidRPr="006C23C9">
        <w:rPr>
          <w:rFonts w:ascii="Calibri" w:hAnsi="Calibri" w:cs="Calibri"/>
        </w:rPr>
        <w:t xml:space="preserve">=1) and is missing otherwise. Ten categories after harmonization: </w:t>
      </w:r>
    </w:p>
    <w:p w14:paraId="3E14FBA3" w14:textId="77777777" w:rsidR="00D2388E" w:rsidRPr="008D1F10" w:rsidRDefault="00D2388E" w:rsidP="008D1F10">
      <w:pPr>
        <w:pStyle w:val="ListParagraph"/>
        <w:spacing w:after="0"/>
        <w:contextualSpacing w:val="0"/>
        <w:rPr>
          <w:rFonts w:ascii="Calibri" w:hAnsi="Calibri" w:cs="Calibri"/>
          <w:i/>
          <w:iCs/>
        </w:rPr>
      </w:pPr>
      <w:r w:rsidRPr="008D1F10">
        <w:rPr>
          <w:rFonts w:ascii="Calibri" w:hAnsi="Calibri" w:cs="Calibri"/>
          <w:i/>
          <w:iCs/>
        </w:rPr>
        <w:t xml:space="preserve">1 = Daily </w:t>
      </w:r>
    </w:p>
    <w:p w14:paraId="46067F32" w14:textId="77777777" w:rsidR="00D2388E" w:rsidRPr="008D1F10" w:rsidRDefault="00D2388E" w:rsidP="008D1F10">
      <w:pPr>
        <w:pStyle w:val="ListParagraph"/>
        <w:spacing w:after="0"/>
        <w:contextualSpacing w:val="0"/>
        <w:rPr>
          <w:rFonts w:ascii="Calibri" w:hAnsi="Calibri" w:cs="Calibri"/>
          <w:i/>
          <w:iCs/>
        </w:rPr>
      </w:pPr>
      <w:r w:rsidRPr="008D1F10">
        <w:rPr>
          <w:rFonts w:ascii="Calibri" w:hAnsi="Calibri" w:cs="Calibri"/>
          <w:i/>
          <w:iCs/>
        </w:rPr>
        <w:t xml:space="preserve">2 = Weekly </w:t>
      </w:r>
    </w:p>
    <w:p w14:paraId="024A78FC" w14:textId="77777777" w:rsidR="00D2388E" w:rsidRPr="008D1F10" w:rsidRDefault="00D2388E" w:rsidP="008D1F10">
      <w:pPr>
        <w:pStyle w:val="ListParagraph"/>
        <w:spacing w:after="0"/>
        <w:contextualSpacing w:val="0"/>
        <w:rPr>
          <w:rFonts w:ascii="Calibri" w:hAnsi="Calibri" w:cs="Calibri"/>
          <w:i/>
          <w:iCs/>
        </w:rPr>
      </w:pPr>
      <w:r w:rsidRPr="008D1F10">
        <w:rPr>
          <w:rFonts w:ascii="Calibri" w:hAnsi="Calibri" w:cs="Calibri"/>
          <w:i/>
          <w:iCs/>
        </w:rPr>
        <w:t xml:space="preserve">3 = Every two weeks </w:t>
      </w:r>
    </w:p>
    <w:p w14:paraId="7E100A86" w14:textId="77777777" w:rsidR="00D2388E" w:rsidRPr="008D1F10" w:rsidRDefault="00D2388E" w:rsidP="008D1F10">
      <w:pPr>
        <w:pStyle w:val="ListParagraph"/>
        <w:spacing w:after="0"/>
        <w:contextualSpacing w:val="0"/>
        <w:rPr>
          <w:rFonts w:ascii="Calibri" w:hAnsi="Calibri" w:cs="Calibri"/>
          <w:i/>
          <w:iCs/>
        </w:rPr>
      </w:pPr>
      <w:r w:rsidRPr="008D1F10">
        <w:rPr>
          <w:rFonts w:ascii="Calibri" w:hAnsi="Calibri" w:cs="Calibri"/>
          <w:i/>
          <w:iCs/>
        </w:rPr>
        <w:t>4 = Every two months</w:t>
      </w:r>
    </w:p>
    <w:p w14:paraId="4870B29D" w14:textId="77777777" w:rsidR="00D2388E" w:rsidRPr="008D1F10" w:rsidRDefault="00D2388E" w:rsidP="008D1F10">
      <w:pPr>
        <w:pStyle w:val="ListParagraph"/>
        <w:spacing w:after="0"/>
        <w:contextualSpacing w:val="0"/>
        <w:rPr>
          <w:rFonts w:ascii="Calibri" w:hAnsi="Calibri" w:cs="Calibri"/>
          <w:i/>
          <w:iCs/>
        </w:rPr>
      </w:pPr>
      <w:r w:rsidRPr="008D1F10">
        <w:rPr>
          <w:rFonts w:ascii="Calibri" w:hAnsi="Calibri" w:cs="Calibri"/>
          <w:i/>
          <w:iCs/>
        </w:rPr>
        <w:t xml:space="preserve">5 = Monthly </w:t>
      </w:r>
    </w:p>
    <w:p w14:paraId="26810C3A" w14:textId="77777777" w:rsidR="00D2388E" w:rsidRPr="008D1F10" w:rsidRDefault="00D2388E" w:rsidP="008D1F10">
      <w:pPr>
        <w:pStyle w:val="ListParagraph"/>
        <w:spacing w:after="0"/>
        <w:contextualSpacing w:val="0"/>
        <w:rPr>
          <w:rFonts w:ascii="Calibri" w:hAnsi="Calibri" w:cs="Calibri"/>
          <w:i/>
          <w:iCs/>
        </w:rPr>
      </w:pPr>
      <w:r w:rsidRPr="008D1F10">
        <w:rPr>
          <w:rFonts w:ascii="Calibri" w:hAnsi="Calibri" w:cs="Calibri"/>
          <w:i/>
          <w:iCs/>
        </w:rPr>
        <w:t>6 = Quarterly</w:t>
      </w:r>
    </w:p>
    <w:p w14:paraId="3FBEC2B8" w14:textId="77777777" w:rsidR="00D2388E" w:rsidRPr="008D1F10" w:rsidRDefault="00D2388E" w:rsidP="008D1F10">
      <w:pPr>
        <w:pStyle w:val="ListParagraph"/>
        <w:spacing w:after="0"/>
        <w:contextualSpacing w:val="0"/>
        <w:rPr>
          <w:rFonts w:ascii="Calibri" w:hAnsi="Calibri" w:cs="Calibri"/>
          <w:i/>
          <w:iCs/>
        </w:rPr>
      </w:pPr>
      <w:r w:rsidRPr="008D1F10">
        <w:rPr>
          <w:rFonts w:ascii="Calibri" w:hAnsi="Calibri" w:cs="Calibri"/>
          <w:i/>
          <w:iCs/>
        </w:rPr>
        <w:t>7 = Every six months</w:t>
      </w:r>
    </w:p>
    <w:p w14:paraId="1440E8C9" w14:textId="77777777" w:rsidR="00D2388E" w:rsidRPr="008D1F10" w:rsidRDefault="00D2388E" w:rsidP="008D1F10">
      <w:pPr>
        <w:pStyle w:val="ListParagraph"/>
        <w:spacing w:after="0"/>
        <w:contextualSpacing w:val="0"/>
        <w:rPr>
          <w:rFonts w:ascii="Calibri" w:hAnsi="Calibri" w:cs="Calibri"/>
          <w:i/>
          <w:iCs/>
        </w:rPr>
      </w:pPr>
      <w:r w:rsidRPr="008D1F10">
        <w:rPr>
          <w:rFonts w:ascii="Calibri" w:hAnsi="Calibri" w:cs="Calibri"/>
          <w:i/>
          <w:iCs/>
        </w:rPr>
        <w:t>8 = Annually</w:t>
      </w:r>
    </w:p>
    <w:p w14:paraId="192F15A1" w14:textId="77777777" w:rsidR="00D2388E" w:rsidRPr="008D1F10" w:rsidRDefault="00D2388E" w:rsidP="008D1F10">
      <w:pPr>
        <w:pStyle w:val="ListParagraph"/>
        <w:spacing w:after="0"/>
        <w:contextualSpacing w:val="0"/>
        <w:rPr>
          <w:rFonts w:ascii="Calibri" w:hAnsi="Calibri" w:cs="Calibri"/>
          <w:i/>
          <w:iCs/>
        </w:rPr>
      </w:pPr>
      <w:r w:rsidRPr="008D1F10">
        <w:rPr>
          <w:rFonts w:ascii="Calibri" w:hAnsi="Calibri" w:cs="Calibri"/>
          <w:i/>
          <w:iCs/>
        </w:rPr>
        <w:t xml:space="preserve">9 = Hourly </w:t>
      </w:r>
    </w:p>
    <w:p w14:paraId="3E5D7437" w14:textId="77777777" w:rsidR="00D2388E" w:rsidRPr="008D1F10" w:rsidRDefault="00D2388E" w:rsidP="008D1F10">
      <w:pPr>
        <w:spacing w:after="0"/>
        <w:ind w:left="720"/>
        <w:rPr>
          <w:rFonts w:ascii="Calibri" w:hAnsi="Calibri" w:cs="Calibri"/>
          <w:i/>
          <w:iCs/>
        </w:rPr>
      </w:pPr>
      <w:r w:rsidRPr="008D1F10">
        <w:rPr>
          <w:rFonts w:ascii="Calibri" w:hAnsi="Calibri" w:cs="Calibri"/>
          <w:i/>
          <w:iCs/>
        </w:rPr>
        <w:t>10 = Other</w:t>
      </w:r>
    </w:p>
    <w:p w14:paraId="3D84871F" w14:textId="6BFB5A65" w:rsidR="00D2388E" w:rsidRDefault="00D2388E" w:rsidP="008D1F10">
      <w:pPr>
        <w:spacing w:after="0"/>
        <w:rPr>
          <w:rFonts w:ascii="Calibri" w:hAnsi="Calibri" w:cs="Calibri"/>
          <w:b/>
        </w:rPr>
      </w:pPr>
    </w:p>
    <w:p w14:paraId="3CCA7453" w14:textId="15A29F0B" w:rsidR="00D2388E" w:rsidRPr="006C23C9" w:rsidRDefault="00D2388E" w:rsidP="008D1F10">
      <w:pPr>
        <w:pStyle w:val="varname"/>
        <w:spacing w:line="259" w:lineRule="auto"/>
      </w:pPr>
      <w:r w:rsidRPr="006C23C9">
        <w:t xml:space="preserve">whours_2 </w:t>
      </w:r>
    </w:p>
    <w:p w14:paraId="606A2369" w14:textId="77777777" w:rsidR="00990DE4" w:rsidRDefault="002E26F1" w:rsidP="008D1F10">
      <w:pPr>
        <w:spacing w:after="0"/>
        <w:jc w:val="both"/>
        <w:rPr>
          <w:rFonts w:ascii="Calibri" w:hAnsi="Calibri" w:cs="Calibri"/>
        </w:rPr>
      </w:pPr>
      <w:r>
        <w:rPr>
          <w:rFonts w:ascii="Calibri" w:hAnsi="Calibri" w:cs="Calibri"/>
        </w:rPr>
        <w:t xml:space="preserve">This </w:t>
      </w:r>
      <w:r w:rsidR="00D2388E" w:rsidRPr="006C23C9">
        <w:rPr>
          <w:rFonts w:ascii="Calibri" w:hAnsi="Calibri" w:cs="Calibri"/>
        </w:rPr>
        <w:t xml:space="preserve">is a continuous variable that specifies the hours of work in </w:t>
      </w:r>
      <w:r w:rsidR="00D2388E" w:rsidRPr="000E3D07">
        <w:rPr>
          <w:rFonts w:ascii="Calibri" w:hAnsi="Calibri" w:cs="Calibri"/>
          <w:b/>
          <w:i/>
        </w:rPr>
        <w:t>last week for the second job</w:t>
      </w:r>
      <w:r w:rsidR="000E3D07" w:rsidRPr="000E3D07">
        <w:rPr>
          <w:rFonts w:ascii="Calibri" w:hAnsi="Calibri" w:cs="Calibri"/>
          <w:b/>
          <w:i/>
        </w:rPr>
        <w:t xml:space="preserve"> </w:t>
      </w:r>
      <w:r w:rsidR="000E3D07">
        <w:rPr>
          <w:rFonts w:ascii="Calibri" w:hAnsi="Calibri" w:cs="Calibri"/>
          <w:b/>
          <w:i/>
        </w:rPr>
        <w:t xml:space="preserve">with reference period of the last </w:t>
      </w:r>
      <w:r w:rsidR="000E3D07" w:rsidRPr="00F01FA1">
        <w:rPr>
          <w:rFonts w:ascii="Calibri" w:hAnsi="Calibri" w:cs="Calibri"/>
          <w:b/>
          <w:i/>
        </w:rPr>
        <w:t>7 days</w:t>
      </w:r>
      <w:r w:rsidR="00D2388E" w:rsidRPr="006C23C9">
        <w:rPr>
          <w:rFonts w:ascii="Calibri" w:hAnsi="Calibri" w:cs="Calibri"/>
        </w:rPr>
        <w:t xml:space="preserve"> of any individual with a job (</w:t>
      </w:r>
      <w:r>
        <w:rPr>
          <w:rFonts w:ascii="Calibri" w:hAnsi="Calibri" w:cs="Calibri"/>
        </w:rPr>
        <w:t>LSTATUS</w:t>
      </w:r>
      <w:r w:rsidR="00D2388E" w:rsidRPr="006C23C9">
        <w:rPr>
          <w:rFonts w:ascii="Calibri" w:hAnsi="Calibri" w:cs="Calibri"/>
        </w:rPr>
        <w:t xml:space="preserve">=1) and is missing otherwise. The second job defined as that occupation that the person dedicated the second most amount of time to over the past week. The variable is constructed for all persons administered this module in each questionnaire.  The lower age cutoff (and perhaps upper age cutoff) at which information is collected will vary from country to country. </w:t>
      </w:r>
    </w:p>
    <w:p w14:paraId="61E18E8F" w14:textId="77777777" w:rsidR="00990DE4" w:rsidRDefault="00990DE4" w:rsidP="008D1F10">
      <w:pPr>
        <w:spacing w:after="0"/>
        <w:jc w:val="both"/>
        <w:rPr>
          <w:rFonts w:ascii="Calibri" w:hAnsi="Calibri" w:cs="Calibri"/>
        </w:rPr>
      </w:pPr>
    </w:p>
    <w:p w14:paraId="3DDD5AF6" w14:textId="62DD6110" w:rsidR="00D2388E" w:rsidRPr="006C23C9" w:rsidRDefault="00D2388E" w:rsidP="008D1F10">
      <w:pPr>
        <w:spacing w:after="0"/>
        <w:jc w:val="both"/>
        <w:rPr>
          <w:rFonts w:ascii="Calibri" w:hAnsi="Calibri" w:cs="Calibri"/>
        </w:rPr>
      </w:pPr>
      <w:r w:rsidRPr="006C23C9">
        <w:rPr>
          <w:rFonts w:ascii="Calibri" w:hAnsi="Calibri" w:cs="Calibri"/>
        </w:rPr>
        <w:t xml:space="preserve">Notes: </w:t>
      </w:r>
    </w:p>
    <w:p w14:paraId="6FF75BCB" w14:textId="30B484DF" w:rsidR="00D2388E" w:rsidRPr="00990DE4" w:rsidRDefault="001251D0" w:rsidP="008D1F10">
      <w:pPr>
        <w:pStyle w:val="ListParagraph"/>
        <w:numPr>
          <w:ilvl w:val="0"/>
          <w:numId w:val="12"/>
        </w:numPr>
        <w:spacing w:after="0"/>
        <w:ind w:left="720"/>
        <w:contextualSpacing w:val="0"/>
        <w:jc w:val="both"/>
        <w:rPr>
          <w:rFonts w:ascii="Calibri" w:hAnsi="Calibri" w:cs="Calibri"/>
          <w:u w:val="single"/>
        </w:rPr>
      </w:pPr>
      <w:r w:rsidRPr="00990DE4">
        <w:rPr>
          <w:rFonts w:ascii="Calibri" w:hAnsi="Calibri" w:cs="Calibri"/>
          <w:u w:val="single"/>
        </w:rPr>
        <w:t xml:space="preserve">If the respondent was absent from the job in the week </w:t>
      </w:r>
      <w:r w:rsidR="002E26F1" w:rsidRPr="00990DE4">
        <w:rPr>
          <w:rFonts w:ascii="Calibri" w:hAnsi="Calibri" w:cs="Calibri"/>
          <w:u w:val="single"/>
        </w:rPr>
        <w:t>preceding</w:t>
      </w:r>
      <w:r w:rsidRPr="00990DE4">
        <w:rPr>
          <w:rFonts w:ascii="Calibri" w:hAnsi="Calibri" w:cs="Calibri"/>
          <w:u w:val="single"/>
        </w:rPr>
        <w:t xml:space="preserve"> the survey due to holidays, vacation, or sick leave, then record the time worked in the previous 7 days that the person worked.</w:t>
      </w:r>
      <w:r w:rsidR="00D2388E" w:rsidRPr="00990DE4">
        <w:rPr>
          <w:rFonts w:ascii="Calibri" w:hAnsi="Calibri" w:cs="Calibri"/>
          <w:u w:val="single"/>
        </w:rPr>
        <w:t xml:space="preserve">  </w:t>
      </w:r>
    </w:p>
    <w:p w14:paraId="7F895F12" w14:textId="77777777" w:rsidR="00D2388E" w:rsidRPr="00990DE4" w:rsidRDefault="00D2388E" w:rsidP="008D1F10">
      <w:pPr>
        <w:pStyle w:val="ListParagraph"/>
        <w:numPr>
          <w:ilvl w:val="0"/>
          <w:numId w:val="12"/>
        </w:numPr>
        <w:spacing w:after="0"/>
        <w:ind w:left="720"/>
        <w:contextualSpacing w:val="0"/>
        <w:jc w:val="both"/>
        <w:rPr>
          <w:rFonts w:ascii="Calibri" w:hAnsi="Calibri" w:cs="Calibri"/>
          <w:u w:val="single"/>
        </w:rPr>
      </w:pPr>
      <w:r w:rsidRPr="00990DE4">
        <w:rPr>
          <w:rFonts w:ascii="Calibri" w:hAnsi="Calibri" w:cs="Calibri"/>
          <w:u w:val="single"/>
        </w:rPr>
        <w:t xml:space="preserve">Sometimes the questions are phrased as, “on average, how many hours a week do you work?”. </w:t>
      </w:r>
    </w:p>
    <w:p w14:paraId="54113E22" w14:textId="77777777" w:rsidR="00D2388E" w:rsidRPr="00990DE4" w:rsidRDefault="00D2388E" w:rsidP="008D1F10">
      <w:pPr>
        <w:pStyle w:val="ListParagraph"/>
        <w:numPr>
          <w:ilvl w:val="0"/>
          <w:numId w:val="12"/>
        </w:numPr>
        <w:spacing w:after="0"/>
        <w:ind w:left="720"/>
        <w:contextualSpacing w:val="0"/>
        <w:jc w:val="both"/>
        <w:rPr>
          <w:rFonts w:ascii="Calibri" w:hAnsi="Calibri" w:cs="Calibri"/>
          <w:u w:val="single"/>
        </w:rPr>
      </w:pPr>
      <w:r w:rsidRPr="00990DE4">
        <w:rPr>
          <w:rFonts w:ascii="Calibri" w:hAnsi="Calibri" w:cs="Calibri"/>
          <w:u w:val="single"/>
        </w:rPr>
        <w:t xml:space="preserve">For individuals who only give information on how many hours they work per day and no information on number of days worked a week, multiply the hours by 5 days. </w:t>
      </w:r>
    </w:p>
    <w:p w14:paraId="34897D49" w14:textId="77777777" w:rsidR="00D2388E" w:rsidRPr="00990DE4" w:rsidRDefault="00D2388E" w:rsidP="008D1F10">
      <w:pPr>
        <w:pStyle w:val="ListParagraph"/>
        <w:numPr>
          <w:ilvl w:val="0"/>
          <w:numId w:val="13"/>
        </w:numPr>
        <w:spacing w:after="0"/>
        <w:ind w:left="720"/>
        <w:contextualSpacing w:val="0"/>
        <w:jc w:val="both"/>
        <w:rPr>
          <w:rFonts w:ascii="Calibri" w:hAnsi="Calibri" w:cs="Calibri"/>
          <w:u w:val="single"/>
        </w:rPr>
      </w:pPr>
      <w:r w:rsidRPr="00990DE4">
        <w:rPr>
          <w:rFonts w:ascii="Calibri" w:hAnsi="Calibri" w:cs="Calibri"/>
          <w:u w:val="single"/>
        </w:rPr>
        <w:t>In the case of a question that has hours worked per month, divide by 4.3 to get weekly hours.</w:t>
      </w:r>
    </w:p>
    <w:p w14:paraId="199838AE" w14:textId="77777777" w:rsidR="00D2388E" w:rsidRDefault="00D2388E" w:rsidP="008D1F10">
      <w:pPr>
        <w:spacing w:after="0"/>
        <w:jc w:val="both"/>
        <w:rPr>
          <w:rFonts w:ascii="Calibri" w:hAnsi="Calibri" w:cs="Calibri"/>
          <w:b/>
        </w:rPr>
      </w:pPr>
    </w:p>
    <w:p w14:paraId="7FC338E8" w14:textId="12D89CF7" w:rsidR="00D2388E" w:rsidRDefault="00D2388E" w:rsidP="008D1F10">
      <w:pPr>
        <w:pStyle w:val="varname"/>
        <w:spacing w:line="259" w:lineRule="auto"/>
      </w:pPr>
      <w:r>
        <w:t>wmonths_2</w:t>
      </w:r>
    </w:p>
    <w:p w14:paraId="7F6B2A57" w14:textId="75D43CEE" w:rsidR="00D2388E" w:rsidRPr="006C23C9" w:rsidRDefault="00ED6549" w:rsidP="008D1F10">
      <w:pPr>
        <w:spacing w:after="0"/>
        <w:jc w:val="both"/>
        <w:rPr>
          <w:rFonts w:ascii="Calibri" w:hAnsi="Calibri" w:cs="Calibri"/>
        </w:rPr>
      </w:pPr>
      <w:r>
        <w:rPr>
          <w:rFonts w:ascii="Calibri" w:hAnsi="Calibri" w:cs="Calibri"/>
        </w:rPr>
        <w:t>This</w:t>
      </w:r>
      <w:r w:rsidR="00D2388E" w:rsidRPr="006C23C9">
        <w:rPr>
          <w:rFonts w:ascii="Calibri" w:hAnsi="Calibri" w:cs="Calibri"/>
        </w:rPr>
        <w:t xml:space="preserve"> is a continuous variable that specifies the </w:t>
      </w:r>
      <w:r w:rsidR="00D2388E">
        <w:rPr>
          <w:rFonts w:ascii="Calibri" w:hAnsi="Calibri" w:cs="Calibri"/>
        </w:rPr>
        <w:t xml:space="preserve">number of months </w:t>
      </w:r>
      <w:r w:rsidR="00D2388E" w:rsidRPr="006C23C9">
        <w:rPr>
          <w:rFonts w:ascii="Calibri" w:hAnsi="Calibri" w:cs="Calibri"/>
        </w:rPr>
        <w:t>work</w:t>
      </w:r>
      <w:r w:rsidR="00D2388E">
        <w:rPr>
          <w:rFonts w:ascii="Calibri" w:hAnsi="Calibri" w:cs="Calibri"/>
        </w:rPr>
        <w:t xml:space="preserve">ed in the </w:t>
      </w:r>
      <w:r w:rsidR="00D2388E" w:rsidRPr="006C23C9">
        <w:rPr>
          <w:rFonts w:ascii="Calibri" w:hAnsi="Calibri" w:cs="Calibri"/>
        </w:rPr>
        <w:t xml:space="preserve">last </w:t>
      </w:r>
      <w:r w:rsidR="00D2388E">
        <w:rPr>
          <w:rFonts w:ascii="Calibri" w:hAnsi="Calibri" w:cs="Calibri"/>
        </w:rPr>
        <w:t xml:space="preserve">12 months </w:t>
      </w:r>
      <w:r w:rsidR="00D2388E" w:rsidRPr="006C23C9">
        <w:rPr>
          <w:rFonts w:ascii="Calibri" w:hAnsi="Calibri" w:cs="Calibri"/>
        </w:rPr>
        <w:t xml:space="preserve">for the </w:t>
      </w:r>
      <w:r w:rsidR="00D2388E">
        <w:rPr>
          <w:rFonts w:ascii="Calibri" w:hAnsi="Calibri" w:cs="Calibri"/>
        </w:rPr>
        <w:t>secondary</w:t>
      </w:r>
      <w:r w:rsidR="00D2388E" w:rsidRPr="006C23C9">
        <w:rPr>
          <w:rFonts w:ascii="Calibri" w:hAnsi="Calibri" w:cs="Calibri"/>
        </w:rPr>
        <w:t xml:space="preserve"> job of any individual with a job (</w:t>
      </w:r>
      <w:r w:rsidR="002E26F1">
        <w:rPr>
          <w:rFonts w:ascii="Calibri" w:hAnsi="Calibri" w:cs="Calibri"/>
        </w:rPr>
        <w:t>LSTATUS</w:t>
      </w:r>
      <w:r w:rsidR="00D2388E" w:rsidRPr="006C23C9">
        <w:rPr>
          <w:rFonts w:ascii="Calibri" w:hAnsi="Calibri" w:cs="Calibri"/>
        </w:rPr>
        <w:t xml:space="preserve">=1) and is missing otherwise. The </w:t>
      </w:r>
      <w:r w:rsidR="00D2388E">
        <w:rPr>
          <w:rFonts w:ascii="Calibri" w:hAnsi="Calibri" w:cs="Calibri"/>
        </w:rPr>
        <w:t xml:space="preserve">secondary </w:t>
      </w:r>
      <w:r w:rsidR="00D2388E" w:rsidRPr="006C23C9">
        <w:rPr>
          <w:rFonts w:ascii="Calibri" w:hAnsi="Calibri" w:cs="Calibri"/>
        </w:rPr>
        <w:t xml:space="preserve">job </w:t>
      </w:r>
      <w:r w:rsidR="00D2388E">
        <w:rPr>
          <w:rFonts w:ascii="Calibri" w:hAnsi="Calibri" w:cs="Calibri"/>
        </w:rPr>
        <w:t xml:space="preserve">is </w:t>
      </w:r>
      <w:r w:rsidR="00D2388E" w:rsidRPr="006C23C9">
        <w:rPr>
          <w:rFonts w:ascii="Calibri" w:hAnsi="Calibri" w:cs="Calibri"/>
        </w:rPr>
        <w:t xml:space="preserve">defined as that occupation </w:t>
      </w:r>
      <w:r w:rsidR="00D2388E">
        <w:rPr>
          <w:rFonts w:ascii="Calibri" w:hAnsi="Calibri" w:cs="Calibri"/>
        </w:rPr>
        <w:t xml:space="preserve">in which </w:t>
      </w:r>
      <w:r w:rsidR="00D2388E" w:rsidRPr="006C23C9">
        <w:rPr>
          <w:rFonts w:ascii="Calibri" w:hAnsi="Calibri" w:cs="Calibri"/>
        </w:rPr>
        <w:t xml:space="preserve">the person dedicated </w:t>
      </w:r>
      <w:r w:rsidR="00D2388E">
        <w:rPr>
          <w:rFonts w:ascii="Calibri" w:hAnsi="Calibri" w:cs="Calibri"/>
        </w:rPr>
        <w:t xml:space="preserve">less </w:t>
      </w:r>
      <w:r w:rsidR="00D2388E" w:rsidRPr="006C23C9">
        <w:rPr>
          <w:rFonts w:ascii="Calibri" w:hAnsi="Calibri" w:cs="Calibri"/>
        </w:rPr>
        <w:t xml:space="preserve">time </w:t>
      </w:r>
      <w:r w:rsidR="00D2388E">
        <w:rPr>
          <w:rFonts w:ascii="Calibri" w:hAnsi="Calibri" w:cs="Calibri"/>
        </w:rPr>
        <w:t xml:space="preserve">than the primary job </w:t>
      </w:r>
      <w:r w:rsidR="00D2388E" w:rsidRPr="006C23C9">
        <w:rPr>
          <w:rFonts w:ascii="Calibri" w:hAnsi="Calibri" w:cs="Calibri"/>
        </w:rPr>
        <w:t xml:space="preserve">over the past week. The variable is constructed for all persons administered this module in each questionnaire. </w:t>
      </w:r>
    </w:p>
    <w:p w14:paraId="240C1211" w14:textId="77777777" w:rsidR="00D2388E" w:rsidRPr="006C23C9" w:rsidRDefault="00D2388E" w:rsidP="008D1F10">
      <w:pPr>
        <w:spacing w:after="0"/>
        <w:rPr>
          <w:rFonts w:ascii="Calibri" w:hAnsi="Calibri" w:cs="Calibri"/>
          <w:b/>
        </w:rPr>
      </w:pPr>
    </w:p>
    <w:p w14:paraId="707277A1" w14:textId="3D7C7BC8" w:rsidR="00D72040" w:rsidRDefault="00D72040" w:rsidP="008D1F10">
      <w:pPr>
        <w:spacing w:after="0"/>
        <w:rPr>
          <w:rFonts w:ascii="Calibri" w:hAnsi="Calibri" w:cs="Calibri"/>
          <w:b/>
        </w:rPr>
      </w:pPr>
      <w:r>
        <w:rPr>
          <w:rFonts w:ascii="Calibri" w:hAnsi="Calibri" w:cs="Calibri"/>
          <w:b/>
        </w:rPr>
        <w:t>wage_total_2</w:t>
      </w:r>
    </w:p>
    <w:p w14:paraId="330A46CF" w14:textId="493E5C81" w:rsidR="00611DE7" w:rsidRDefault="002E26F1" w:rsidP="008D1F10">
      <w:pPr>
        <w:spacing w:after="0"/>
        <w:jc w:val="both"/>
        <w:rPr>
          <w:rFonts w:ascii="Calibri" w:hAnsi="Calibri" w:cs="Calibri"/>
        </w:rPr>
      </w:pPr>
      <w:r>
        <w:rPr>
          <w:rFonts w:ascii="Calibri" w:hAnsi="Calibri" w:cs="Calibri"/>
        </w:rPr>
        <w:t>This</w:t>
      </w:r>
      <w:r w:rsidR="00D2388E" w:rsidRPr="006C23C9">
        <w:rPr>
          <w:rFonts w:ascii="Calibri" w:hAnsi="Calibri" w:cs="Calibri"/>
        </w:rPr>
        <w:t xml:space="preserve"> is a continuous variable that specifies the </w:t>
      </w:r>
      <w:r w:rsidR="00D2388E" w:rsidRPr="00F64A5C">
        <w:rPr>
          <w:rFonts w:ascii="Calibri" w:hAnsi="Calibri" w:cs="Calibri"/>
          <w:i/>
        </w:rPr>
        <w:t>annualized wage payment</w:t>
      </w:r>
      <w:r w:rsidR="00D2388E" w:rsidRPr="006C23C9">
        <w:rPr>
          <w:rFonts w:ascii="Calibri" w:hAnsi="Calibri" w:cs="Calibri"/>
        </w:rPr>
        <w:t xml:space="preserve"> </w:t>
      </w:r>
      <w:r w:rsidR="00D2388E">
        <w:rPr>
          <w:rFonts w:ascii="Calibri" w:hAnsi="Calibri" w:cs="Calibri"/>
        </w:rPr>
        <w:t xml:space="preserve">(regular wage plus bonuses, in-kind, compensation, etc.) </w:t>
      </w:r>
      <w:r w:rsidR="00D2388E" w:rsidRPr="006C23C9">
        <w:rPr>
          <w:rFonts w:ascii="Calibri" w:hAnsi="Calibri" w:cs="Calibri"/>
        </w:rPr>
        <w:t>in local currency of any individual (</w:t>
      </w:r>
      <w:r>
        <w:rPr>
          <w:rFonts w:ascii="Calibri" w:hAnsi="Calibri" w:cs="Calibri"/>
        </w:rPr>
        <w:t>LSTATUS</w:t>
      </w:r>
      <w:r w:rsidR="00D2388E" w:rsidRPr="006C23C9">
        <w:rPr>
          <w:rFonts w:ascii="Calibri" w:hAnsi="Calibri" w:cs="Calibri"/>
        </w:rPr>
        <w:t xml:space="preserve">=1 &amp; </w:t>
      </w:r>
      <w:r>
        <w:rPr>
          <w:rFonts w:ascii="Calibri" w:hAnsi="Calibri" w:cs="Calibri"/>
        </w:rPr>
        <w:t>EMPSTAT</w:t>
      </w:r>
      <w:r w:rsidR="00D2388E" w:rsidRPr="006C23C9">
        <w:rPr>
          <w:rFonts w:ascii="Calibri" w:hAnsi="Calibri" w:cs="Calibri"/>
        </w:rPr>
        <w:t xml:space="preserve">=1) </w:t>
      </w:r>
      <w:r w:rsidR="00D2388E">
        <w:rPr>
          <w:rFonts w:ascii="Calibri" w:hAnsi="Calibri" w:cs="Calibri"/>
        </w:rPr>
        <w:t>in its secondary occupation</w:t>
      </w:r>
      <w:r w:rsidR="00D2388E" w:rsidRPr="006C23C9">
        <w:rPr>
          <w:rFonts w:ascii="Calibri" w:hAnsi="Calibri" w:cs="Calibri"/>
        </w:rPr>
        <w:t xml:space="preserve"> and is missing otherwise.</w:t>
      </w:r>
      <w:r w:rsidR="00D2388E">
        <w:rPr>
          <w:rFonts w:ascii="Calibri" w:hAnsi="Calibri" w:cs="Calibri"/>
        </w:rPr>
        <w:t xml:space="preserve"> </w:t>
      </w:r>
      <w:r w:rsidR="00D2388E" w:rsidRPr="006C23C9">
        <w:rPr>
          <w:rFonts w:ascii="Calibri" w:hAnsi="Calibri" w:cs="Calibri"/>
        </w:rPr>
        <w:t xml:space="preserve">The wage should come from the </w:t>
      </w:r>
      <w:r w:rsidR="00D2388E">
        <w:rPr>
          <w:rFonts w:ascii="Calibri" w:hAnsi="Calibri" w:cs="Calibri"/>
        </w:rPr>
        <w:t>secondary</w:t>
      </w:r>
      <w:r w:rsidR="00D2388E" w:rsidRPr="006C23C9">
        <w:rPr>
          <w:rFonts w:ascii="Calibri" w:hAnsi="Calibri" w:cs="Calibri"/>
        </w:rPr>
        <w:t xml:space="preserve"> job, in other words, the job that the person dedicated the second most amount of time in</w:t>
      </w:r>
      <w:r w:rsidR="00D2388E">
        <w:rPr>
          <w:rFonts w:ascii="Calibri" w:hAnsi="Calibri" w:cs="Calibri"/>
        </w:rPr>
        <w:t xml:space="preserve"> the week preceding the survey.</w:t>
      </w:r>
      <w:r w:rsidR="00D2388E">
        <w:rPr>
          <w:rFonts w:ascii="Calibri" w:hAnsi="Calibri" w:cs="Calibri"/>
          <w:b/>
        </w:rPr>
        <w:t xml:space="preserve"> </w:t>
      </w:r>
      <w:r w:rsidR="00D2388E" w:rsidRPr="000914C3">
        <w:rPr>
          <w:rFonts w:ascii="Calibri" w:hAnsi="Calibri" w:cs="Calibri"/>
        </w:rPr>
        <w:t xml:space="preserve">This wage includes </w:t>
      </w:r>
      <w:r w:rsidR="00D2388E" w:rsidRPr="006C23C9">
        <w:rPr>
          <w:rFonts w:ascii="Calibri" w:hAnsi="Calibri" w:cs="Calibri"/>
        </w:rPr>
        <w:t>tips, compensations such as bonuses, dwellings or clothes, and other payments.</w:t>
      </w:r>
    </w:p>
    <w:p w14:paraId="60168775" w14:textId="77777777" w:rsidR="00611DE7" w:rsidRDefault="00611DE7" w:rsidP="00C42825">
      <w:pPr>
        <w:spacing w:after="0"/>
        <w:jc w:val="both"/>
        <w:rPr>
          <w:rFonts w:ascii="Calibri" w:hAnsi="Calibri" w:cs="Calibri"/>
        </w:rPr>
      </w:pPr>
    </w:p>
    <w:p w14:paraId="320AB2ED" w14:textId="77777777" w:rsidR="00A270D5" w:rsidRDefault="00611DE7" w:rsidP="00C42825">
      <w:pPr>
        <w:spacing w:after="0"/>
        <w:jc w:val="both"/>
        <w:rPr>
          <w:rFonts w:ascii="Calibri" w:hAnsi="Calibri" w:cs="Calibri"/>
        </w:rPr>
      </w:pPr>
      <w:r>
        <w:rPr>
          <w:rFonts w:ascii="Calibri" w:hAnsi="Calibri" w:cs="Calibri"/>
        </w:rPr>
        <w:t>WAGE_TOTAL</w:t>
      </w:r>
      <w:r w:rsidR="00D2388E">
        <w:rPr>
          <w:rFonts w:ascii="Calibri" w:hAnsi="Calibri" w:cs="Calibri"/>
        </w:rPr>
        <w:t xml:space="preserve">_2 should be equal to </w:t>
      </w:r>
      <w:r>
        <w:rPr>
          <w:rFonts w:ascii="Calibri" w:hAnsi="Calibri" w:cs="Calibri"/>
        </w:rPr>
        <w:t>WAGE_NC</w:t>
      </w:r>
      <w:r w:rsidR="00D2388E">
        <w:rPr>
          <w:rFonts w:ascii="Calibri" w:hAnsi="Calibri" w:cs="Calibri"/>
        </w:rPr>
        <w:t xml:space="preserve">_2 in case there are no bonuses, tips etc. offered as part of the job. </w:t>
      </w:r>
      <w:r w:rsidR="00D2388E" w:rsidRPr="006C23C9">
        <w:rPr>
          <w:rFonts w:ascii="Calibri" w:hAnsi="Calibri" w:cs="Calibri"/>
        </w:rPr>
        <w:t>The variable is constructed for all persons administered this module in each questionnaire. For this reason, the lower age cutoff (and perhaps upper age cutoff) will vary from country to country.</w:t>
      </w:r>
      <w:r w:rsidR="00D2388E">
        <w:rPr>
          <w:rFonts w:ascii="Calibri" w:hAnsi="Calibri" w:cs="Calibri"/>
        </w:rPr>
        <w:t xml:space="preserve"> </w:t>
      </w:r>
    </w:p>
    <w:p w14:paraId="22C8A8C1" w14:textId="77777777" w:rsidR="00A270D5" w:rsidRDefault="00A270D5" w:rsidP="00C42825">
      <w:pPr>
        <w:spacing w:after="0"/>
        <w:jc w:val="both"/>
        <w:rPr>
          <w:rFonts w:ascii="Calibri" w:hAnsi="Calibri" w:cs="Calibri"/>
        </w:rPr>
      </w:pPr>
    </w:p>
    <w:p w14:paraId="0AC01028" w14:textId="5F7EE94A" w:rsidR="00D2388E" w:rsidRPr="006C23C9" w:rsidRDefault="00D2388E" w:rsidP="00C42825">
      <w:pPr>
        <w:spacing w:after="0"/>
        <w:jc w:val="both"/>
        <w:rPr>
          <w:rFonts w:ascii="Calibri" w:hAnsi="Calibri" w:cs="Calibri"/>
        </w:rPr>
      </w:pPr>
      <w:r w:rsidRPr="006C23C9">
        <w:rPr>
          <w:rFonts w:ascii="Calibri" w:hAnsi="Calibri" w:cs="Calibri"/>
        </w:rPr>
        <w:t xml:space="preserve">Notes: </w:t>
      </w:r>
    </w:p>
    <w:p w14:paraId="05387739" w14:textId="062AACF6" w:rsidR="00D2388E" w:rsidRPr="00181013" w:rsidRDefault="00D2388E" w:rsidP="00542E7F">
      <w:pPr>
        <w:pStyle w:val="ListParagraph"/>
        <w:numPr>
          <w:ilvl w:val="0"/>
          <w:numId w:val="26"/>
        </w:numPr>
        <w:spacing w:after="0"/>
        <w:contextualSpacing w:val="0"/>
        <w:jc w:val="both"/>
        <w:rPr>
          <w:rFonts w:ascii="Calibri" w:hAnsi="Calibri" w:cs="Calibri"/>
          <w:b/>
          <w:u w:val="single"/>
        </w:rPr>
      </w:pPr>
      <w:r w:rsidRPr="00A270D5">
        <w:rPr>
          <w:rFonts w:ascii="Calibri" w:hAnsi="Calibri" w:cs="Calibri"/>
          <w:u w:val="single"/>
        </w:rPr>
        <w:t xml:space="preserve">The annualization of the </w:t>
      </w:r>
      <w:r w:rsidR="00DD0173" w:rsidRPr="00A270D5">
        <w:rPr>
          <w:rFonts w:ascii="Calibri" w:hAnsi="Calibri" w:cs="Calibri"/>
          <w:u w:val="single"/>
        </w:rPr>
        <w:t>WAGE_TOTAL_2</w:t>
      </w:r>
      <w:r w:rsidRPr="00A270D5">
        <w:rPr>
          <w:rFonts w:ascii="Calibri" w:hAnsi="Calibri" w:cs="Calibri"/>
          <w:u w:val="single"/>
        </w:rPr>
        <w:t xml:space="preserve"> should consider the number of months/weeks the persons have been working and receiving this income. Harmonizer should not assume the person has been working the whole year.</w:t>
      </w:r>
    </w:p>
    <w:p w14:paraId="2E3A1A55" w14:textId="77777777" w:rsidR="00181013" w:rsidRPr="00A270D5" w:rsidRDefault="00181013" w:rsidP="00181013">
      <w:pPr>
        <w:pStyle w:val="ListParagraph"/>
        <w:spacing w:after="0"/>
        <w:ind w:left="806"/>
        <w:contextualSpacing w:val="0"/>
        <w:jc w:val="both"/>
        <w:rPr>
          <w:rFonts w:ascii="Calibri" w:hAnsi="Calibri" w:cs="Calibri"/>
          <w:b/>
          <w:u w:val="single"/>
        </w:rPr>
      </w:pPr>
    </w:p>
    <w:p w14:paraId="7BF0EB88" w14:textId="1CF47578" w:rsidR="0027140E" w:rsidRPr="00E765EE" w:rsidRDefault="0027140E" w:rsidP="0027140E">
      <w:pPr>
        <w:spacing w:after="0"/>
        <w:ind w:firstLine="720"/>
        <w:rPr>
          <w:rFonts w:ascii="Calibri" w:hAnsi="Calibri" w:cs="Calibri"/>
          <w:b/>
          <w:color w:val="0000FF"/>
        </w:rPr>
      </w:pPr>
      <w:r w:rsidRPr="00E765EE">
        <w:rPr>
          <w:rFonts w:ascii="Calibri" w:hAnsi="Calibri" w:cs="Calibri"/>
          <w:b/>
          <w:color w:val="0000FF"/>
        </w:rPr>
        <w:t xml:space="preserve">See </w:t>
      </w:r>
      <w:r>
        <w:rPr>
          <w:rFonts w:ascii="Calibri" w:hAnsi="Calibri" w:cs="Calibri"/>
          <w:b/>
          <w:color w:val="0000FF"/>
        </w:rPr>
        <w:t xml:space="preserve">WAGE_TOTAL in </w:t>
      </w:r>
      <w:r w:rsidRPr="00E765EE">
        <w:rPr>
          <w:rFonts w:ascii="Calibri" w:hAnsi="Calibri" w:cs="Calibri"/>
          <w:b/>
          <w:color w:val="0000FF"/>
        </w:rPr>
        <w:t>Section 5.2.2 for de</w:t>
      </w:r>
      <w:r>
        <w:rPr>
          <w:rFonts w:ascii="Calibri" w:hAnsi="Calibri" w:cs="Calibri"/>
          <w:b/>
          <w:color w:val="0000FF"/>
        </w:rPr>
        <w:t>rivation formulae</w:t>
      </w:r>
      <w:r w:rsidRPr="00E765EE">
        <w:rPr>
          <w:rFonts w:ascii="Calibri" w:hAnsi="Calibri" w:cs="Calibri"/>
          <w:b/>
          <w:color w:val="0000FF"/>
        </w:rPr>
        <w:t>.</w:t>
      </w:r>
    </w:p>
    <w:p w14:paraId="496D3A58" w14:textId="77777777" w:rsidR="00D72040" w:rsidRPr="006C23C9" w:rsidRDefault="00D72040" w:rsidP="00C42825">
      <w:pPr>
        <w:spacing w:after="0"/>
        <w:jc w:val="both"/>
        <w:rPr>
          <w:rFonts w:ascii="Calibri" w:hAnsi="Calibri" w:cs="Calibri"/>
          <w:b/>
        </w:rPr>
      </w:pPr>
    </w:p>
    <w:p w14:paraId="7E64295E" w14:textId="26316C62" w:rsidR="00D72040" w:rsidRPr="006C23C9" w:rsidRDefault="00D72040" w:rsidP="00C42825">
      <w:pPr>
        <w:spacing w:after="0"/>
        <w:jc w:val="both"/>
        <w:rPr>
          <w:rFonts w:ascii="Calibri" w:hAnsi="Calibri" w:cs="Calibri"/>
          <w:b/>
        </w:rPr>
      </w:pPr>
      <w:r w:rsidRPr="006C23C9">
        <w:rPr>
          <w:rFonts w:ascii="Calibri" w:hAnsi="Calibri" w:cs="Calibri"/>
          <w:b/>
        </w:rPr>
        <w:t>firmsize_l_2</w:t>
      </w:r>
    </w:p>
    <w:p w14:paraId="658F4E2B" w14:textId="6278EB11" w:rsidR="00D2388E" w:rsidRPr="006C23C9" w:rsidRDefault="00C42825" w:rsidP="00C42825">
      <w:pPr>
        <w:spacing w:after="0"/>
        <w:jc w:val="both"/>
        <w:rPr>
          <w:rFonts w:ascii="Calibri" w:hAnsi="Calibri" w:cs="Calibri"/>
        </w:rPr>
      </w:pPr>
      <w:r>
        <w:rPr>
          <w:rFonts w:ascii="Calibri" w:hAnsi="Calibri" w:cs="Calibri"/>
        </w:rPr>
        <w:t xml:space="preserve">This </w:t>
      </w:r>
      <w:r w:rsidR="00D2388E" w:rsidRPr="006C23C9">
        <w:rPr>
          <w:rFonts w:ascii="Calibri" w:hAnsi="Calibri" w:cs="Calibri"/>
        </w:rPr>
        <w:t>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242A9CC6" w14:textId="77777777" w:rsidR="00C42825" w:rsidRDefault="00C42825" w:rsidP="00C42825">
      <w:pPr>
        <w:spacing w:after="0"/>
        <w:jc w:val="both"/>
        <w:rPr>
          <w:rFonts w:ascii="Calibri" w:hAnsi="Calibri" w:cs="Calibri"/>
          <w:b/>
        </w:rPr>
      </w:pPr>
    </w:p>
    <w:p w14:paraId="3D3013B0" w14:textId="56577054" w:rsidR="00D72040" w:rsidRPr="006C23C9" w:rsidRDefault="00D72040" w:rsidP="00C42825">
      <w:pPr>
        <w:spacing w:after="0"/>
        <w:jc w:val="both"/>
        <w:rPr>
          <w:rFonts w:ascii="Calibri" w:hAnsi="Calibri" w:cs="Calibri"/>
          <w:b/>
        </w:rPr>
      </w:pPr>
      <w:r w:rsidRPr="006C23C9">
        <w:rPr>
          <w:rFonts w:ascii="Calibri" w:hAnsi="Calibri" w:cs="Calibri"/>
          <w:b/>
        </w:rPr>
        <w:t>firmsize_u_2</w:t>
      </w:r>
      <w:r w:rsidRPr="006C23C9">
        <w:rPr>
          <w:rFonts w:ascii="Calibri" w:hAnsi="Calibri" w:cs="Calibri"/>
          <w:b/>
        </w:rPr>
        <w:tab/>
      </w:r>
    </w:p>
    <w:p w14:paraId="29EB0DB3" w14:textId="49353790" w:rsidR="00D2388E" w:rsidRDefault="00C42825" w:rsidP="00C42825">
      <w:pPr>
        <w:spacing w:after="0"/>
        <w:jc w:val="both"/>
        <w:rPr>
          <w:rFonts w:ascii="Calibri" w:hAnsi="Calibri" w:cs="Calibri"/>
        </w:rPr>
      </w:pPr>
      <w:r>
        <w:rPr>
          <w:rFonts w:ascii="Calibri" w:hAnsi="Calibri" w:cs="Calibri"/>
        </w:rPr>
        <w:t xml:space="preserve">This </w:t>
      </w:r>
      <w:r w:rsidR="00D2388E" w:rsidRPr="006C23C9">
        <w:rPr>
          <w:rFonts w:ascii="Calibri" w:hAnsi="Calibri" w:cs="Calibri"/>
        </w:rPr>
        <w:t>specifies the upper bracket of the firm size. The variable is constructed for all persons who are employed. If it is continuous, it records the number of people working for the same employer. If the variable is categorical, it records the upper boundary of the bracket.</w:t>
      </w:r>
      <w:r w:rsidR="00D2388E" w:rsidRPr="006C23C9">
        <w:t xml:space="preserve"> </w:t>
      </w:r>
      <w:r w:rsidR="00D2388E" w:rsidRPr="006C23C9">
        <w:rPr>
          <w:rFonts w:ascii="Calibri" w:hAnsi="Calibri" w:cs="Calibri"/>
        </w:rPr>
        <w:t>If the right bracket is open, a missing value should be inputted.</w:t>
      </w:r>
    </w:p>
    <w:p w14:paraId="5E2107CC" w14:textId="77777777" w:rsidR="00C42825" w:rsidRDefault="00C42825" w:rsidP="00C42825">
      <w:pPr>
        <w:spacing w:after="0"/>
        <w:jc w:val="both"/>
        <w:rPr>
          <w:rFonts w:ascii="Calibri" w:hAnsi="Calibri" w:cs="Calibri"/>
        </w:rPr>
      </w:pPr>
    </w:p>
    <w:p w14:paraId="47F0244E" w14:textId="500567C9" w:rsidR="005E374E" w:rsidRPr="008E475E" w:rsidRDefault="005E374E" w:rsidP="005E374E">
      <w:pPr>
        <w:spacing w:after="60"/>
        <w:jc w:val="center"/>
        <w:rPr>
          <w:rFonts w:cstheme="minorHAnsi"/>
          <w:b/>
          <w:lang w:val="en-GB" w:eastAsia="it-IT"/>
        </w:rPr>
      </w:pPr>
      <w:r w:rsidRPr="008E475E">
        <w:rPr>
          <w:rFonts w:cstheme="minorHAnsi"/>
          <w:b/>
          <w:lang w:val="en-GB" w:eastAsia="it-IT"/>
        </w:rPr>
        <w:t>Table 5.3: Secondary Employment, 7-day reference period</w:t>
      </w:r>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1080"/>
        <w:gridCol w:w="1800"/>
        <w:gridCol w:w="2790"/>
        <w:gridCol w:w="3235"/>
        <w:gridCol w:w="630"/>
      </w:tblGrid>
      <w:tr w:rsidR="00C21D42" w:rsidRPr="00E765EE" w14:paraId="0F01993E" w14:textId="77777777" w:rsidTr="00C21D42">
        <w:tc>
          <w:tcPr>
            <w:tcW w:w="535" w:type="dxa"/>
            <w:shd w:val="clear" w:color="auto" w:fill="4472C4" w:themeFill="accent1"/>
          </w:tcPr>
          <w:p w14:paraId="6B27FB09" w14:textId="77777777" w:rsidR="00C21D42" w:rsidRPr="00E765EE" w:rsidRDefault="00C21D42" w:rsidP="00C775BF">
            <w:pPr>
              <w:spacing w:before="60" w:after="60"/>
              <w:jc w:val="right"/>
              <w:rPr>
                <w:rFonts w:eastAsia="Times New Roman" w:cstheme="minorHAnsi"/>
                <w:b/>
                <w:bCs/>
                <w:color w:val="FFFFFF" w:themeColor="background1"/>
                <w:lang w:eastAsia="en-US"/>
              </w:rPr>
            </w:pPr>
          </w:p>
        </w:tc>
        <w:tc>
          <w:tcPr>
            <w:tcW w:w="1080" w:type="dxa"/>
            <w:shd w:val="clear" w:color="auto" w:fill="4472C4" w:themeFill="accent1"/>
          </w:tcPr>
          <w:p w14:paraId="62ADA285" w14:textId="0664FC19" w:rsidR="00C21D42" w:rsidRPr="00E765EE" w:rsidRDefault="00C21D42" w:rsidP="00C775BF">
            <w:pPr>
              <w:spacing w:before="60" w:after="60"/>
              <w:rPr>
                <w:rFonts w:eastAsia="Times New Roman" w:cstheme="minorHAnsi"/>
                <w:color w:val="FFFFFF" w:themeColor="background1"/>
              </w:rPr>
            </w:pPr>
            <w:r w:rsidRPr="00E765EE">
              <w:rPr>
                <w:rFonts w:eastAsia="Times New Roman" w:cstheme="minorHAnsi"/>
                <w:b/>
                <w:bCs/>
                <w:color w:val="FFFFFF" w:themeColor="background1"/>
                <w:lang w:eastAsia="en-US"/>
              </w:rPr>
              <w:t>Module Code</w:t>
            </w:r>
          </w:p>
        </w:tc>
        <w:tc>
          <w:tcPr>
            <w:tcW w:w="1800" w:type="dxa"/>
            <w:shd w:val="clear" w:color="auto" w:fill="4472C4" w:themeFill="accent1"/>
          </w:tcPr>
          <w:p w14:paraId="3A40AE85" w14:textId="77777777" w:rsidR="00C21D42" w:rsidRPr="00E765EE" w:rsidRDefault="00C21D42" w:rsidP="00C775BF">
            <w:pPr>
              <w:spacing w:before="60" w:after="60"/>
              <w:rPr>
                <w:rFonts w:eastAsia="Times New Roman" w:cstheme="minorHAnsi"/>
                <w:b/>
                <w:bCs/>
                <w:color w:val="FFFFFF" w:themeColor="background1"/>
                <w:lang w:eastAsia="en-US"/>
              </w:rPr>
            </w:pPr>
            <w:r w:rsidRPr="00E765EE">
              <w:rPr>
                <w:rFonts w:eastAsia="Times New Roman" w:cstheme="minorHAnsi"/>
                <w:b/>
                <w:bCs/>
                <w:color w:val="FFFFFF" w:themeColor="background1"/>
                <w:lang w:eastAsia="en-US"/>
              </w:rPr>
              <w:t>Variable name</w:t>
            </w:r>
          </w:p>
        </w:tc>
        <w:tc>
          <w:tcPr>
            <w:tcW w:w="2790" w:type="dxa"/>
            <w:shd w:val="clear" w:color="auto" w:fill="4472C4" w:themeFill="accent1"/>
          </w:tcPr>
          <w:p w14:paraId="5E73F4DD" w14:textId="77777777" w:rsidR="00C21D42" w:rsidRPr="00E765EE" w:rsidRDefault="00C21D42" w:rsidP="00C775BF">
            <w:pPr>
              <w:spacing w:before="60" w:after="60"/>
              <w:rPr>
                <w:rFonts w:eastAsia="Times New Roman" w:cstheme="minorHAnsi"/>
                <w:b/>
                <w:bCs/>
                <w:color w:val="FFFFFF" w:themeColor="background1"/>
              </w:rPr>
            </w:pPr>
            <w:r w:rsidRPr="00E765EE">
              <w:rPr>
                <w:rFonts w:eastAsia="Times New Roman" w:cstheme="minorHAnsi"/>
                <w:b/>
                <w:bCs/>
                <w:color w:val="FFFFFF" w:themeColor="background1"/>
                <w:lang w:eastAsia="en-US"/>
              </w:rPr>
              <w:t>Variable label</w:t>
            </w:r>
          </w:p>
        </w:tc>
        <w:tc>
          <w:tcPr>
            <w:tcW w:w="3235" w:type="dxa"/>
            <w:shd w:val="clear" w:color="auto" w:fill="4472C4" w:themeFill="accent1"/>
          </w:tcPr>
          <w:p w14:paraId="2185A63E" w14:textId="77777777" w:rsidR="00C21D42" w:rsidRPr="00E765EE" w:rsidRDefault="00C21D42" w:rsidP="00C775BF">
            <w:pPr>
              <w:spacing w:before="60" w:after="60"/>
              <w:rPr>
                <w:rFonts w:eastAsia="Times New Roman" w:cstheme="minorHAnsi"/>
                <w:b/>
                <w:bCs/>
                <w:color w:val="FFFFFF" w:themeColor="background1"/>
                <w:lang w:eastAsia="en-US"/>
              </w:rPr>
            </w:pPr>
            <w:r w:rsidRPr="00E765EE">
              <w:rPr>
                <w:rFonts w:eastAsia="Times New Roman" w:cstheme="minorHAnsi"/>
                <w:b/>
                <w:bCs/>
                <w:color w:val="FFFFFF" w:themeColor="background1"/>
                <w:lang w:eastAsia="en-US"/>
              </w:rPr>
              <w:t>Allowed codes after standardization</w:t>
            </w:r>
          </w:p>
        </w:tc>
        <w:tc>
          <w:tcPr>
            <w:tcW w:w="630" w:type="dxa"/>
            <w:shd w:val="clear" w:color="auto" w:fill="4472C4" w:themeFill="accent1"/>
          </w:tcPr>
          <w:p w14:paraId="1F4757D7" w14:textId="77777777" w:rsidR="00C21D42" w:rsidRPr="00E765EE" w:rsidRDefault="00C21D42" w:rsidP="00C775BF">
            <w:pPr>
              <w:spacing w:before="60" w:after="60"/>
              <w:jc w:val="center"/>
              <w:rPr>
                <w:rFonts w:eastAsia="Times New Roman" w:cstheme="minorHAnsi"/>
                <w:b/>
                <w:bCs/>
                <w:color w:val="FFFFFF" w:themeColor="background1"/>
                <w:lang w:eastAsia="en-US"/>
              </w:rPr>
            </w:pPr>
            <w:r w:rsidRPr="00E765EE">
              <w:rPr>
                <w:rFonts w:eastAsia="Times New Roman" w:cstheme="minorHAnsi"/>
                <w:b/>
                <w:bCs/>
                <w:color w:val="FFFFFF" w:themeColor="background1"/>
                <w:lang w:eastAsia="en-US"/>
              </w:rPr>
              <w:t>Tier</w:t>
            </w:r>
          </w:p>
        </w:tc>
      </w:tr>
      <w:tr w:rsidR="00C21D42" w:rsidRPr="00E765EE" w14:paraId="3757647B" w14:textId="77777777" w:rsidTr="00C21D42">
        <w:tc>
          <w:tcPr>
            <w:tcW w:w="535" w:type="dxa"/>
          </w:tcPr>
          <w:p w14:paraId="548F1058" w14:textId="53C644D1" w:rsidR="00C21D42" w:rsidRPr="00E765EE" w:rsidRDefault="00C21D42" w:rsidP="00C775BF">
            <w:pPr>
              <w:spacing w:before="60" w:after="60"/>
              <w:jc w:val="right"/>
              <w:rPr>
                <w:rFonts w:eastAsia="Times New Roman" w:cstheme="minorHAnsi"/>
                <w:color w:val="000000"/>
                <w:sz w:val="20"/>
                <w:szCs w:val="20"/>
              </w:rPr>
            </w:pPr>
            <w:r>
              <w:rPr>
                <w:rFonts w:eastAsia="Times New Roman" w:cstheme="minorHAnsi"/>
                <w:color w:val="000000"/>
                <w:sz w:val="20"/>
                <w:szCs w:val="20"/>
              </w:rPr>
              <w:t>1</w:t>
            </w:r>
          </w:p>
        </w:tc>
        <w:tc>
          <w:tcPr>
            <w:tcW w:w="1080" w:type="dxa"/>
            <w:shd w:val="clear" w:color="auto" w:fill="auto"/>
            <w:hideMark/>
          </w:tcPr>
          <w:p w14:paraId="4B609399" w14:textId="465C0DED" w:rsidR="00C21D42" w:rsidRPr="00E765EE" w:rsidRDefault="00C21D42" w:rsidP="00C775BF">
            <w:pPr>
              <w:spacing w:before="60" w:after="60"/>
              <w:rPr>
                <w:rFonts w:eastAsia="Times New Roman" w:cstheme="minorHAnsi"/>
                <w:color w:val="000000"/>
                <w:sz w:val="20"/>
                <w:szCs w:val="20"/>
              </w:rPr>
            </w:pPr>
            <w:r w:rsidRPr="00E765EE">
              <w:rPr>
                <w:rFonts w:eastAsia="Times New Roman" w:cstheme="minorHAnsi"/>
                <w:color w:val="000000"/>
                <w:sz w:val="20"/>
                <w:szCs w:val="20"/>
              </w:rPr>
              <w:t>Labor</w:t>
            </w:r>
          </w:p>
        </w:tc>
        <w:tc>
          <w:tcPr>
            <w:tcW w:w="1800" w:type="dxa"/>
          </w:tcPr>
          <w:p w14:paraId="530B37A3" w14:textId="10F8BEE9" w:rsidR="00C21D42" w:rsidRPr="00E765EE" w:rsidRDefault="00C21D42" w:rsidP="00C775BF">
            <w:pPr>
              <w:spacing w:before="60" w:after="60"/>
              <w:rPr>
                <w:rFonts w:cstheme="minorHAnsi"/>
                <w:color w:val="000000"/>
                <w:sz w:val="20"/>
                <w:szCs w:val="20"/>
              </w:rPr>
            </w:pPr>
            <w:r w:rsidRPr="00E765EE">
              <w:rPr>
                <w:rFonts w:eastAsia="Times New Roman" w:cstheme="minorHAnsi"/>
                <w:b/>
                <w:bCs/>
                <w:color w:val="000000"/>
                <w:sz w:val="20"/>
                <w:szCs w:val="20"/>
              </w:rPr>
              <w:t>empstat_2</w:t>
            </w:r>
          </w:p>
        </w:tc>
        <w:tc>
          <w:tcPr>
            <w:tcW w:w="2790" w:type="dxa"/>
            <w:shd w:val="clear" w:color="auto" w:fill="auto"/>
            <w:hideMark/>
          </w:tcPr>
          <w:p w14:paraId="706246FF" w14:textId="36D25087" w:rsidR="00C21D42" w:rsidRPr="00E765EE" w:rsidRDefault="00C21D42" w:rsidP="00C775BF">
            <w:pPr>
              <w:spacing w:before="60" w:after="60"/>
              <w:rPr>
                <w:rFonts w:eastAsia="Times New Roman" w:cstheme="minorHAnsi"/>
                <w:b/>
                <w:bCs/>
                <w:color w:val="000000"/>
                <w:sz w:val="20"/>
                <w:szCs w:val="20"/>
                <w:lang w:eastAsia="en-US"/>
              </w:rPr>
            </w:pPr>
            <w:r w:rsidRPr="00E765EE">
              <w:rPr>
                <w:rFonts w:cstheme="minorHAnsi"/>
                <w:b/>
                <w:bCs/>
                <w:color w:val="000000"/>
                <w:sz w:val="20"/>
                <w:szCs w:val="20"/>
              </w:rPr>
              <w:t>Employment status, secondary job (7-day ref period)</w:t>
            </w:r>
          </w:p>
          <w:p w14:paraId="054A9C3A" w14:textId="77777777" w:rsidR="00C21D42" w:rsidRPr="00E765EE" w:rsidRDefault="00C21D42" w:rsidP="00C775BF">
            <w:pPr>
              <w:spacing w:before="60" w:after="60"/>
              <w:rPr>
                <w:rFonts w:eastAsia="Times New Roman" w:cstheme="minorHAnsi"/>
                <w:b/>
                <w:bCs/>
                <w:color w:val="000000"/>
                <w:sz w:val="20"/>
                <w:szCs w:val="20"/>
              </w:rPr>
            </w:pPr>
          </w:p>
        </w:tc>
        <w:tc>
          <w:tcPr>
            <w:tcW w:w="3235" w:type="dxa"/>
          </w:tcPr>
          <w:p w14:paraId="1A580CA7" w14:textId="77777777" w:rsidR="00C21D42" w:rsidRPr="00E765EE" w:rsidRDefault="00C21D42" w:rsidP="00C775BF">
            <w:pPr>
              <w:spacing w:before="60" w:after="60"/>
              <w:rPr>
                <w:rFonts w:cstheme="minorHAnsi"/>
                <w:color w:val="000000"/>
                <w:sz w:val="20"/>
                <w:szCs w:val="20"/>
              </w:rPr>
            </w:pPr>
            <w:r w:rsidRPr="00E765EE">
              <w:rPr>
                <w:rFonts w:eastAsia="Times New Roman" w:cstheme="minorHAnsi"/>
                <w:color w:val="000000"/>
                <w:sz w:val="20"/>
                <w:szCs w:val="20"/>
              </w:rPr>
              <w:t xml:space="preserve">1 = Paid Employee </w:t>
            </w:r>
            <w:r w:rsidRPr="00E765EE">
              <w:rPr>
                <w:rFonts w:eastAsia="Times New Roman" w:cstheme="minorHAnsi"/>
                <w:color w:val="000000"/>
                <w:sz w:val="20"/>
                <w:szCs w:val="20"/>
              </w:rPr>
              <w:br/>
              <w:t xml:space="preserve">2 = Non-Paid Employee </w:t>
            </w:r>
            <w:r w:rsidRPr="00E765EE">
              <w:rPr>
                <w:rFonts w:eastAsia="Times New Roman" w:cstheme="minorHAnsi"/>
                <w:color w:val="000000"/>
                <w:sz w:val="20"/>
                <w:szCs w:val="20"/>
              </w:rPr>
              <w:br/>
              <w:t xml:space="preserve">3 = Employer </w:t>
            </w:r>
            <w:r w:rsidRPr="00E765EE">
              <w:rPr>
                <w:rFonts w:eastAsia="Times New Roman" w:cstheme="minorHAnsi"/>
                <w:color w:val="000000"/>
                <w:sz w:val="20"/>
                <w:szCs w:val="20"/>
              </w:rPr>
              <w:br/>
              <w:t>4 = Self-employed</w:t>
            </w:r>
            <w:r w:rsidRPr="00E765EE">
              <w:rPr>
                <w:rFonts w:eastAsia="Times New Roman" w:cstheme="minorHAnsi"/>
                <w:color w:val="000000"/>
                <w:sz w:val="20"/>
                <w:szCs w:val="20"/>
              </w:rPr>
              <w:br/>
              <w:t>5 = Other, workers not classifiable by status</w:t>
            </w:r>
          </w:p>
        </w:tc>
        <w:tc>
          <w:tcPr>
            <w:tcW w:w="630" w:type="dxa"/>
          </w:tcPr>
          <w:p w14:paraId="3EEA2342" w14:textId="1E83BA9E" w:rsidR="00C21D42" w:rsidRPr="00E765EE" w:rsidRDefault="00C21D42" w:rsidP="00C775BF">
            <w:pPr>
              <w:spacing w:before="60" w:after="60"/>
              <w:jc w:val="center"/>
              <w:rPr>
                <w:rFonts w:cstheme="minorHAnsi"/>
                <w:color w:val="000000"/>
                <w:sz w:val="20"/>
                <w:szCs w:val="20"/>
              </w:rPr>
            </w:pPr>
            <w:r w:rsidRPr="00E765EE">
              <w:rPr>
                <w:rFonts w:cstheme="minorHAnsi"/>
                <w:color w:val="000000"/>
                <w:sz w:val="20"/>
                <w:szCs w:val="20"/>
              </w:rPr>
              <w:t>2</w:t>
            </w:r>
          </w:p>
        </w:tc>
      </w:tr>
      <w:tr w:rsidR="00C21D42" w:rsidRPr="00E765EE" w14:paraId="57500050" w14:textId="77777777" w:rsidTr="00C21D42">
        <w:tc>
          <w:tcPr>
            <w:tcW w:w="535" w:type="dxa"/>
          </w:tcPr>
          <w:p w14:paraId="4A16902A" w14:textId="784ADDBD" w:rsidR="00C21D42" w:rsidRPr="00E765EE" w:rsidRDefault="00C21D42" w:rsidP="00C775BF">
            <w:pPr>
              <w:spacing w:before="60" w:after="60"/>
              <w:jc w:val="right"/>
              <w:rPr>
                <w:rFonts w:eastAsia="Times New Roman" w:cstheme="minorHAnsi"/>
                <w:color w:val="000000"/>
                <w:sz w:val="20"/>
                <w:szCs w:val="20"/>
              </w:rPr>
            </w:pPr>
            <w:r>
              <w:rPr>
                <w:rFonts w:eastAsia="Times New Roman" w:cstheme="minorHAnsi"/>
                <w:color w:val="000000"/>
                <w:sz w:val="20"/>
                <w:szCs w:val="20"/>
              </w:rPr>
              <w:t>2</w:t>
            </w:r>
          </w:p>
        </w:tc>
        <w:tc>
          <w:tcPr>
            <w:tcW w:w="1080" w:type="dxa"/>
            <w:shd w:val="clear" w:color="auto" w:fill="auto"/>
            <w:hideMark/>
          </w:tcPr>
          <w:p w14:paraId="2EB6A3CB" w14:textId="77777777" w:rsidR="00C21D42" w:rsidRPr="00E765EE" w:rsidRDefault="00C21D42" w:rsidP="00C775BF">
            <w:pPr>
              <w:spacing w:before="60" w:after="60"/>
              <w:rPr>
                <w:rFonts w:eastAsia="Times New Roman" w:cstheme="minorHAnsi"/>
                <w:color w:val="000000"/>
                <w:sz w:val="20"/>
                <w:szCs w:val="20"/>
              </w:rPr>
            </w:pPr>
            <w:r w:rsidRPr="00E765EE">
              <w:rPr>
                <w:rFonts w:eastAsia="Times New Roman" w:cstheme="minorHAnsi"/>
                <w:color w:val="000000"/>
                <w:sz w:val="20"/>
                <w:szCs w:val="20"/>
              </w:rPr>
              <w:t>Labor</w:t>
            </w:r>
          </w:p>
        </w:tc>
        <w:tc>
          <w:tcPr>
            <w:tcW w:w="1800" w:type="dxa"/>
          </w:tcPr>
          <w:p w14:paraId="2FB665CF" w14:textId="352F8C0F" w:rsidR="00C21D42" w:rsidRPr="00E765EE" w:rsidRDefault="00C21D42" w:rsidP="00C775BF">
            <w:pPr>
              <w:spacing w:before="60" w:after="60"/>
              <w:rPr>
                <w:rFonts w:cstheme="minorHAnsi"/>
                <w:color w:val="000000"/>
                <w:sz w:val="20"/>
                <w:szCs w:val="20"/>
              </w:rPr>
            </w:pPr>
            <w:r w:rsidRPr="00E765EE">
              <w:rPr>
                <w:rFonts w:eastAsia="Times New Roman" w:cstheme="minorHAnsi"/>
                <w:b/>
                <w:bCs/>
                <w:color w:val="000000"/>
                <w:sz w:val="20"/>
                <w:szCs w:val="20"/>
              </w:rPr>
              <w:t>ocusec_2</w:t>
            </w:r>
          </w:p>
        </w:tc>
        <w:tc>
          <w:tcPr>
            <w:tcW w:w="2790" w:type="dxa"/>
            <w:shd w:val="clear" w:color="auto" w:fill="auto"/>
            <w:hideMark/>
          </w:tcPr>
          <w:p w14:paraId="036C7F7C" w14:textId="60D732B3" w:rsidR="00C21D42" w:rsidRPr="00E765EE" w:rsidRDefault="00C21D42" w:rsidP="00C775BF">
            <w:pPr>
              <w:spacing w:before="60" w:after="60"/>
              <w:rPr>
                <w:rFonts w:eastAsia="Times New Roman" w:cstheme="minorHAnsi"/>
                <w:b/>
                <w:bCs/>
                <w:color w:val="000000"/>
                <w:sz w:val="20"/>
                <w:szCs w:val="20"/>
                <w:lang w:eastAsia="en-US"/>
              </w:rPr>
            </w:pPr>
            <w:r w:rsidRPr="00E765EE">
              <w:rPr>
                <w:rFonts w:cstheme="minorHAnsi"/>
                <w:b/>
                <w:bCs/>
                <w:color w:val="000000"/>
                <w:sz w:val="20"/>
                <w:szCs w:val="20"/>
              </w:rPr>
              <w:t>Sector of activity, secondary job (7-day ref period)</w:t>
            </w:r>
          </w:p>
          <w:p w14:paraId="74635DE2" w14:textId="77777777" w:rsidR="00C21D42" w:rsidRPr="00E765EE" w:rsidRDefault="00C21D42" w:rsidP="00C775BF">
            <w:pPr>
              <w:spacing w:before="60" w:after="60"/>
              <w:rPr>
                <w:rFonts w:eastAsia="Times New Roman" w:cstheme="minorHAnsi"/>
                <w:b/>
                <w:bCs/>
                <w:color w:val="000000"/>
                <w:sz w:val="20"/>
                <w:szCs w:val="20"/>
              </w:rPr>
            </w:pPr>
          </w:p>
        </w:tc>
        <w:tc>
          <w:tcPr>
            <w:tcW w:w="3235" w:type="dxa"/>
          </w:tcPr>
          <w:p w14:paraId="23159CE4" w14:textId="77777777" w:rsidR="00C21D42" w:rsidRPr="00E765EE" w:rsidRDefault="00C21D42" w:rsidP="00C775BF">
            <w:pPr>
              <w:spacing w:before="60" w:after="60"/>
              <w:rPr>
                <w:rFonts w:cstheme="minorHAnsi"/>
                <w:color w:val="000000"/>
                <w:sz w:val="20"/>
                <w:szCs w:val="20"/>
              </w:rPr>
            </w:pPr>
            <w:r w:rsidRPr="00E765EE">
              <w:rPr>
                <w:rFonts w:eastAsia="Times New Roman" w:cstheme="minorHAnsi"/>
                <w:color w:val="000000" w:themeColor="text1"/>
                <w:sz w:val="20"/>
                <w:szCs w:val="20"/>
              </w:rPr>
              <w:t>1 = Public sector, Central Government, Army</w:t>
            </w:r>
            <w:r w:rsidRPr="00E765EE">
              <w:rPr>
                <w:rFonts w:eastAsia="Times New Roman" w:cstheme="minorHAnsi"/>
                <w:color w:val="000000" w:themeColor="text1"/>
                <w:sz w:val="20"/>
                <w:szCs w:val="20"/>
              </w:rPr>
              <w:br/>
              <w:t>2 = Private, NGO</w:t>
            </w:r>
            <w:r w:rsidRPr="00E765EE">
              <w:rPr>
                <w:rFonts w:eastAsia="Times New Roman" w:cstheme="minorHAnsi"/>
                <w:color w:val="000000" w:themeColor="text1"/>
                <w:sz w:val="20"/>
                <w:szCs w:val="20"/>
              </w:rPr>
              <w:br/>
            </w:r>
            <w:r w:rsidRPr="00E765EE">
              <w:rPr>
                <w:rFonts w:eastAsia="Times New Roman" w:cstheme="minorHAnsi"/>
                <w:bCs/>
                <w:color w:val="000000" w:themeColor="text1"/>
                <w:sz w:val="20"/>
                <w:szCs w:val="20"/>
              </w:rPr>
              <w:t xml:space="preserve">3 = State owned </w:t>
            </w:r>
            <w:r w:rsidRPr="00E765EE">
              <w:rPr>
                <w:rFonts w:eastAsia="Times New Roman" w:cstheme="minorHAnsi"/>
                <w:bCs/>
                <w:color w:val="000000" w:themeColor="text1"/>
                <w:sz w:val="20"/>
                <w:szCs w:val="20"/>
              </w:rPr>
              <w:br/>
              <w:t>4 = Public or State-owned, but cannot distinguish</w:t>
            </w:r>
          </w:p>
        </w:tc>
        <w:tc>
          <w:tcPr>
            <w:tcW w:w="630" w:type="dxa"/>
          </w:tcPr>
          <w:p w14:paraId="0F309EFD" w14:textId="5C66AA63" w:rsidR="00C21D42" w:rsidRPr="00E765EE" w:rsidRDefault="00C21D42" w:rsidP="00C775BF">
            <w:pPr>
              <w:spacing w:before="60" w:after="60"/>
              <w:jc w:val="center"/>
              <w:rPr>
                <w:rFonts w:cstheme="minorHAnsi"/>
                <w:color w:val="000000"/>
                <w:sz w:val="20"/>
                <w:szCs w:val="20"/>
              </w:rPr>
            </w:pPr>
            <w:r w:rsidRPr="00E765EE">
              <w:rPr>
                <w:rFonts w:cstheme="minorHAnsi"/>
                <w:color w:val="000000"/>
                <w:sz w:val="20"/>
                <w:szCs w:val="20"/>
              </w:rPr>
              <w:t>2</w:t>
            </w:r>
          </w:p>
        </w:tc>
      </w:tr>
      <w:tr w:rsidR="00C21D42" w:rsidRPr="00E765EE" w14:paraId="2585C666" w14:textId="77777777" w:rsidTr="00C21D42">
        <w:tc>
          <w:tcPr>
            <w:tcW w:w="535" w:type="dxa"/>
          </w:tcPr>
          <w:p w14:paraId="00E3B328" w14:textId="6B29975D" w:rsidR="00C21D42" w:rsidRPr="00E765EE" w:rsidRDefault="00C21D42" w:rsidP="00C775BF">
            <w:pPr>
              <w:spacing w:before="60" w:after="60"/>
              <w:jc w:val="right"/>
              <w:rPr>
                <w:rFonts w:eastAsia="Times New Roman" w:cstheme="minorHAnsi"/>
                <w:color w:val="000000"/>
                <w:sz w:val="20"/>
                <w:szCs w:val="20"/>
              </w:rPr>
            </w:pPr>
            <w:r>
              <w:rPr>
                <w:rFonts w:eastAsia="Times New Roman" w:cstheme="minorHAnsi"/>
                <w:color w:val="000000"/>
                <w:sz w:val="20"/>
                <w:szCs w:val="20"/>
              </w:rPr>
              <w:t>3</w:t>
            </w:r>
          </w:p>
        </w:tc>
        <w:tc>
          <w:tcPr>
            <w:tcW w:w="1080" w:type="dxa"/>
            <w:shd w:val="clear" w:color="auto" w:fill="auto"/>
            <w:hideMark/>
          </w:tcPr>
          <w:p w14:paraId="3328E3F1" w14:textId="0C5DADDD" w:rsidR="00C21D42" w:rsidRPr="00E765EE" w:rsidRDefault="00C21D42" w:rsidP="00C775BF">
            <w:pPr>
              <w:spacing w:before="60" w:after="60"/>
              <w:rPr>
                <w:rFonts w:eastAsia="Times New Roman" w:cstheme="minorHAnsi"/>
                <w:color w:val="000000"/>
                <w:sz w:val="20"/>
                <w:szCs w:val="20"/>
              </w:rPr>
            </w:pPr>
            <w:r w:rsidRPr="00E765EE">
              <w:rPr>
                <w:rFonts w:eastAsia="Times New Roman" w:cstheme="minorHAnsi"/>
                <w:color w:val="000000"/>
                <w:sz w:val="20"/>
                <w:szCs w:val="20"/>
              </w:rPr>
              <w:t>Labor</w:t>
            </w:r>
          </w:p>
        </w:tc>
        <w:tc>
          <w:tcPr>
            <w:tcW w:w="1800" w:type="dxa"/>
          </w:tcPr>
          <w:p w14:paraId="42BD5716" w14:textId="7ABF0ECC" w:rsidR="00C21D42" w:rsidRPr="00E765EE" w:rsidRDefault="00C21D42" w:rsidP="00C775BF">
            <w:pPr>
              <w:spacing w:before="60" w:after="60"/>
              <w:rPr>
                <w:rFonts w:eastAsia="Times New Roman" w:cstheme="minorHAnsi"/>
                <w:color w:val="000000"/>
                <w:sz w:val="20"/>
                <w:szCs w:val="20"/>
              </w:rPr>
            </w:pPr>
            <w:r w:rsidRPr="00E765EE">
              <w:rPr>
                <w:rFonts w:eastAsia="Times New Roman" w:cstheme="minorHAnsi"/>
                <w:b/>
                <w:bCs/>
                <w:color w:val="000000"/>
                <w:sz w:val="20"/>
                <w:szCs w:val="20"/>
              </w:rPr>
              <w:t>industry_orig_2</w:t>
            </w:r>
          </w:p>
        </w:tc>
        <w:tc>
          <w:tcPr>
            <w:tcW w:w="2790" w:type="dxa"/>
            <w:shd w:val="clear" w:color="auto" w:fill="auto"/>
            <w:hideMark/>
          </w:tcPr>
          <w:p w14:paraId="74C2CC38" w14:textId="17A5DEC8" w:rsidR="00C21D42" w:rsidRPr="00E765EE" w:rsidRDefault="00C21D42" w:rsidP="00C775BF">
            <w:pPr>
              <w:spacing w:before="60" w:after="60"/>
              <w:rPr>
                <w:rFonts w:eastAsia="Times New Roman" w:cstheme="minorHAnsi"/>
                <w:b/>
                <w:bCs/>
                <w:color w:val="000000"/>
                <w:sz w:val="20"/>
                <w:szCs w:val="20"/>
              </w:rPr>
            </w:pPr>
            <w:r w:rsidRPr="00E765EE">
              <w:rPr>
                <w:rFonts w:eastAsia="Times New Roman" w:cstheme="minorHAnsi"/>
                <w:b/>
                <w:bCs/>
                <w:color w:val="000000"/>
                <w:sz w:val="20"/>
                <w:szCs w:val="20"/>
              </w:rPr>
              <w:t>Original industry code, secondary job (7-day ref period)</w:t>
            </w:r>
          </w:p>
        </w:tc>
        <w:tc>
          <w:tcPr>
            <w:tcW w:w="3235" w:type="dxa"/>
          </w:tcPr>
          <w:p w14:paraId="70216964" w14:textId="77777777" w:rsidR="00C21D42" w:rsidRPr="00E765EE" w:rsidRDefault="00C21D42" w:rsidP="00C775BF">
            <w:pPr>
              <w:spacing w:before="60" w:after="60"/>
              <w:rPr>
                <w:rFonts w:eastAsia="Times New Roman" w:cstheme="minorHAnsi"/>
                <w:color w:val="000000"/>
                <w:sz w:val="20"/>
                <w:szCs w:val="20"/>
              </w:rPr>
            </w:pPr>
            <w:r w:rsidRPr="00E765EE">
              <w:rPr>
                <w:rFonts w:eastAsia="Times New Roman" w:cstheme="minorHAnsi"/>
                <w:color w:val="000000"/>
                <w:sz w:val="20"/>
                <w:szCs w:val="20"/>
              </w:rPr>
              <w:t>Country specific</w:t>
            </w:r>
          </w:p>
        </w:tc>
        <w:tc>
          <w:tcPr>
            <w:tcW w:w="630" w:type="dxa"/>
          </w:tcPr>
          <w:p w14:paraId="4CD514A4" w14:textId="3F76F051" w:rsidR="00C21D42" w:rsidRPr="00E765EE" w:rsidRDefault="00C21D42" w:rsidP="00C775BF">
            <w:pPr>
              <w:spacing w:before="60" w:after="60"/>
              <w:jc w:val="center"/>
              <w:rPr>
                <w:rFonts w:eastAsia="Times New Roman" w:cstheme="minorHAnsi"/>
                <w:color w:val="000000"/>
                <w:sz w:val="20"/>
                <w:szCs w:val="20"/>
              </w:rPr>
            </w:pPr>
            <w:r w:rsidRPr="00E765EE">
              <w:rPr>
                <w:rFonts w:eastAsia="Times New Roman" w:cstheme="minorHAnsi"/>
                <w:color w:val="000000"/>
                <w:sz w:val="20"/>
                <w:szCs w:val="20"/>
              </w:rPr>
              <w:t>2</w:t>
            </w:r>
          </w:p>
        </w:tc>
      </w:tr>
      <w:tr w:rsidR="00C21D42" w:rsidRPr="00E765EE" w14:paraId="055176F2" w14:textId="77777777" w:rsidTr="00C21D42">
        <w:tc>
          <w:tcPr>
            <w:tcW w:w="535" w:type="dxa"/>
          </w:tcPr>
          <w:p w14:paraId="5DDD3270" w14:textId="35A0C6CB" w:rsidR="00C21D42" w:rsidRPr="00E765EE" w:rsidRDefault="00C21D42" w:rsidP="00C775BF">
            <w:pPr>
              <w:spacing w:before="60" w:after="60"/>
              <w:jc w:val="right"/>
              <w:rPr>
                <w:rFonts w:eastAsia="Times New Roman" w:cstheme="minorHAnsi"/>
                <w:color w:val="000000"/>
                <w:sz w:val="20"/>
                <w:szCs w:val="20"/>
              </w:rPr>
            </w:pPr>
            <w:r>
              <w:rPr>
                <w:rFonts w:eastAsia="Times New Roman" w:cstheme="minorHAnsi"/>
                <w:color w:val="000000"/>
                <w:sz w:val="20"/>
                <w:szCs w:val="20"/>
              </w:rPr>
              <w:t>4</w:t>
            </w:r>
          </w:p>
        </w:tc>
        <w:tc>
          <w:tcPr>
            <w:tcW w:w="1080" w:type="dxa"/>
            <w:shd w:val="clear" w:color="auto" w:fill="auto"/>
            <w:hideMark/>
          </w:tcPr>
          <w:p w14:paraId="18190356" w14:textId="0C240B96" w:rsidR="00C21D42" w:rsidRPr="00E765EE" w:rsidRDefault="00C21D42" w:rsidP="00C775BF">
            <w:pPr>
              <w:spacing w:before="60" w:after="60"/>
              <w:rPr>
                <w:rFonts w:eastAsia="Times New Roman" w:cstheme="minorHAnsi"/>
                <w:color w:val="000000"/>
                <w:sz w:val="20"/>
                <w:szCs w:val="20"/>
              </w:rPr>
            </w:pPr>
            <w:r w:rsidRPr="00E765EE">
              <w:rPr>
                <w:rFonts w:eastAsia="Times New Roman" w:cstheme="minorHAnsi"/>
                <w:color w:val="000000"/>
                <w:sz w:val="20"/>
                <w:szCs w:val="20"/>
              </w:rPr>
              <w:t>Labor</w:t>
            </w:r>
          </w:p>
        </w:tc>
        <w:tc>
          <w:tcPr>
            <w:tcW w:w="1800" w:type="dxa"/>
          </w:tcPr>
          <w:p w14:paraId="12A1AA46" w14:textId="36D2084B" w:rsidR="00C21D42" w:rsidRPr="00E765EE" w:rsidRDefault="00C21D42" w:rsidP="00C775BF">
            <w:pPr>
              <w:spacing w:before="60" w:after="60"/>
              <w:rPr>
                <w:rFonts w:cstheme="minorHAnsi"/>
                <w:sz w:val="20"/>
                <w:szCs w:val="20"/>
              </w:rPr>
            </w:pPr>
            <w:r w:rsidRPr="00E765EE">
              <w:rPr>
                <w:rFonts w:eastAsia="Times New Roman" w:cstheme="minorHAnsi"/>
                <w:b/>
                <w:bCs/>
                <w:color w:val="000000"/>
                <w:sz w:val="20"/>
                <w:szCs w:val="20"/>
              </w:rPr>
              <w:t>industrycat10_2</w:t>
            </w:r>
          </w:p>
        </w:tc>
        <w:tc>
          <w:tcPr>
            <w:tcW w:w="2790" w:type="dxa"/>
            <w:shd w:val="clear" w:color="auto" w:fill="auto"/>
            <w:hideMark/>
          </w:tcPr>
          <w:p w14:paraId="5F0E0377" w14:textId="7A3291E1" w:rsidR="00C21D42" w:rsidRPr="00E765EE" w:rsidRDefault="00C21D42" w:rsidP="00C775BF">
            <w:pPr>
              <w:spacing w:before="60" w:after="60"/>
              <w:rPr>
                <w:rFonts w:eastAsia="Times New Roman" w:cstheme="minorHAnsi"/>
                <w:b/>
                <w:bCs/>
                <w:color w:val="000000"/>
                <w:sz w:val="20"/>
                <w:szCs w:val="20"/>
              </w:rPr>
            </w:pPr>
            <w:r w:rsidRPr="00E765EE">
              <w:rPr>
                <w:rFonts w:cstheme="minorHAnsi"/>
                <w:b/>
                <w:bCs/>
                <w:sz w:val="20"/>
                <w:szCs w:val="20"/>
              </w:rPr>
              <w:t>1 digit industry classification, secondary job (7-day ref period)</w:t>
            </w:r>
          </w:p>
        </w:tc>
        <w:tc>
          <w:tcPr>
            <w:tcW w:w="3235" w:type="dxa"/>
          </w:tcPr>
          <w:p w14:paraId="37A7C35F" w14:textId="6B4F6C82" w:rsidR="00C21D42" w:rsidRPr="00E765EE" w:rsidRDefault="00C21D42" w:rsidP="00C775BF">
            <w:pPr>
              <w:spacing w:before="60" w:after="60"/>
              <w:rPr>
                <w:rFonts w:cstheme="minorHAnsi"/>
                <w:sz w:val="20"/>
                <w:szCs w:val="20"/>
              </w:rPr>
            </w:pPr>
            <w:r w:rsidRPr="00E765EE">
              <w:rPr>
                <w:rFonts w:eastAsia="Times New Roman" w:cstheme="minorHAnsi"/>
                <w:color w:val="000000"/>
                <w:sz w:val="20"/>
                <w:szCs w:val="20"/>
              </w:rPr>
              <w:t xml:space="preserve">1 = Agriculture, Hunting, Fishing, etc. </w:t>
            </w:r>
            <w:r w:rsidRPr="00E765EE">
              <w:rPr>
                <w:rFonts w:eastAsia="Times New Roman" w:cstheme="minorHAnsi"/>
                <w:color w:val="000000"/>
                <w:sz w:val="20"/>
                <w:szCs w:val="20"/>
              </w:rPr>
              <w:br/>
              <w:t>2 = Mining</w:t>
            </w:r>
            <w:r w:rsidRPr="00E765EE">
              <w:rPr>
                <w:rFonts w:eastAsia="Times New Roman" w:cstheme="minorHAnsi"/>
                <w:color w:val="000000"/>
                <w:sz w:val="20"/>
                <w:szCs w:val="20"/>
              </w:rPr>
              <w:br/>
              <w:t xml:space="preserve">3 = Manufacturing </w:t>
            </w:r>
            <w:r w:rsidRPr="00E765EE">
              <w:rPr>
                <w:rFonts w:eastAsia="Times New Roman" w:cstheme="minorHAnsi"/>
                <w:color w:val="000000"/>
                <w:sz w:val="20"/>
                <w:szCs w:val="20"/>
              </w:rPr>
              <w:br/>
              <w:t xml:space="preserve">4 = Public Utility Services </w:t>
            </w:r>
            <w:r w:rsidRPr="00E765EE">
              <w:rPr>
                <w:rFonts w:eastAsia="Times New Roman" w:cstheme="minorHAnsi"/>
                <w:color w:val="000000"/>
                <w:sz w:val="20"/>
                <w:szCs w:val="20"/>
              </w:rPr>
              <w:br/>
              <w:t xml:space="preserve">5 = Construction </w:t>
            </w:r>
            <w:r w:rsidRPr="00E765EE">
              <w:rPr>
                <w:rFonts w:eastAsia="Times New Roman" w:cstheme="minorHAnsi"/>
                <w:color w:val="000000"/>
                <w:sz w:val="20"/>
                <w:szCs w:val="20"/>
              </w:rPr>
              <w:br/>
              <w:t>6 = Commerce</w:t>
            </w:r>
            <w:r w:rsidRPr="00E765EE">
              <w:rPr>
                <w:rFonts w:eastAsia="Times New Roman" w:cstheme="minorHAnsi"/>
                <w:color w:val="000000"/>
                <w:sz w:val="20"/>
                <w:szCs w:val="20"/>
              </w:rPr>
              <w:br/>
              <w:t xml:space="preserve">7 = Transport and Communications </w:t>
            </w:r>
            <w:r w:rsidRPr="00E765EE">
              <w:rPr>
                <w:rFonts w:eastAsia="Times New Roman" w:cstheme="minorHAnsi"/>
                <w:color w:val="000000"/>
                <w:sz w:val="20"/>
                <w:szCs w:val="20"/>
              </w:rPr>
              <w:br/>
              <w:t xml:space="preserve">8 = Financial and Business Services </w:t>
            </w:r>
            <w:r w:rsidRPr="00E765EE">
              <w:rPr>
                <w:rFonts w:eastAsia="Times New Roman" w:cstheme="minorHAnsi"/>
                <w:color w:val="000000"/>
                <w:sz w:val="20"/>
                <w:szCs w:val="20"/>
              </w:rPr>
              <w:br/>
              <w:t xml:space="preserve">9 = Public Administration </w:t>
            </w:r>
            <w:r w:rsidRPr="00E765EE">
              <w:rPr>
                <w:rFonts w:eastAsia="Times New Roman" w:cstheme="minorHAnsi"/>
                <w:color w:val="000000"/>
                <w:sz w:val="20"/>
                <w:szCs w:val="20"/>
              </w:rPr>
              <w:br/>
              <w:t>10 = Other Services, Unspecified</w:t>
            </w:r>
          </w:p>
        </w:tc>
        <w:tc>
          <w:tcPr>
            <w:tcW w:w="630" w:type="dxa"/>
          </w:tcPr>
          <w:p w14:paraId="39FEF6DE" w14:textId="5C79594E" w:rsidR="00C21D42" w:rsidRPr="00E765EE" w:rsidRDefault="00C21D42" w:rsidP="00C775BF">
            <w:pPr>
              <w:spacing w:before="60" w:after="60"/>
              <w:jc w:val="center"/>
              <w:rPr>
                <w:rFonts w:cstheme="minorHAnsi"/>
                <w:sz w:val="20"/>
                <w:szCs w:val="20"/>
              </w:rPr>
            </w:pPr>
            <w:r w:rsidRPr="00E765EE">
              <w:rPr>
                <w:rFonts w:cstheme="minorHAnsi"/>
                <w:sz w:val="20"/>
                <w:szCs w:val="20"/>
              </w:rPr>
              <w:t>2</w:t>
            </w:r>
          </w:p>
        </w:tc>
      </w:tr>
      <w:tr w:rsidR="00C21D42" w:rsidRPr="00E765EE" w14:paraId="1ADF3506" w14:textId="77777777" w:rsidTr="00C21D42">
        <w:tc>
          <w:tcPr>
            <w:tcW w:w="535" w:type="dxa"/>
          </w:tcPr>
          <w:p w14:paraId="7DDB371A" w14:textId="6102B93A" w:rsidR="00C21D42" w:rsidRPr="00E765EE" w:rsidRDefault="00C21D42" w:rsidP="00C775BF">
            <w:pPr>
              <w:spacing w:before="60" w:after="60"/>
              <w:jc w:val="right"/>
              <w:rPr>
                <w:rFonts w:eastAsia="Times New Roman" w:cstheme="minorHAnsi"/>
                <w:color w:val="000000"/>
                <w:sz w:val="20"/>
                <w:szCs w:val="20"/>
              </w:rPr>
            </w:pPr>
            <w:r>
              <w:rPr>
                <w:rFonts w:eastAsia="Times New Roman" w:cstheme="minorHAnsi"/>
                <w:color w:val="000000"/>
                <w:sz w:val="20"/>
                <w:szCs w:val="20"/>
              </w:rPr>
              <w:t>5</w:t>
            </w:r>
          </w:p>
        </w:tc>
        <w:tc>
          <w:tcPr>
            <w:tcW w:w="1080" w:type="dxa"/>
            <w:shd w:val="clear" w:color="auto" w:fill="auto"/>
            <w:hideMark/>
          </w:tcPr>
          <w:p w14:paraId="214CE2A8" w14:textId="17CBBB40" w:rsidR="00C21D42" w:rsidRPr="00E765EE" w:rsidRDefault="00C21D42" w:rsidP="00C775BF">
            <w:pPr>
              <w:spacing w:before="60" w:after="60"/>
              <w:rPr>
                <w:rFonts w:eastAsia="Times New Roman" w:cstheme="minorHAnsi"/>
                <w:color w:val="000000"/>
                <w:sz w:val="20"/>
                <w:szCs w:val="20"/>
              </w:rPr>
            </w:pPr>
            <w:r w:rsidRPr="00E765EE">
              <w:rPr>
                <w:rFonts w:eastAsia="Times New Roman" w:cstheme="minorHAnsi"/>
                <w:color w:val="000000"/>
                <w:sz w:val="20"/>
                <w:szCs w:val="20"/>
              </w:rPr>
              <w:t>Labor</w:t>
            </w:r>
          </w:p>
        </w:tc>
        <w:tc>
          <w:tcPr>
            <w:tcW w:w="1800" w:type="dxa"/>
          </w:tcPr>
          <w:p w14:paraId="1D9FF81D" w14:textId="17A650B4" w:rsidR="00C21D42" w:rsidRPr="00E765EE" w:rsidRDefault="00C21D42" w:rsidP="00C775BF">
            <w:pPr>
              <w:spacing w:before="60" w:after="60"/>
              <w:rPr>
                <w:rFonts w:cstheme="minorHAnsi"/>
                <w:sz w:val="20"/>
                <w:szCs w:val="20"/>
              </w:rPr>
            </w:pPr>
            <w:r w:rsidRPr="00E765EE">
              <w:rPr>
                <w:rFonts w:eastAsia="Times New Roman" w:cstheme="minorHAnsi"/>
                <w:b/>
                <w:bCs/>
                <w:color w:val="000000"/>
                <w:sz w:val="20"/>
                <w:szCs w:val="20"/>
              </w:rPr>
              <w:t>industrycat4_2</w:t>
            </w:r>
          </w:p>
        </w:tc>
        <w:tc>
          <w:tcPr>
            <w:tcW w:w="2790" w:type="dxa"/>
            <w:shd w:val="clear" w:color="auto" w:fill="auto"/>
            <w:hideMark/>
          </w:tcPr>
          <w:p w14:paraId="1CFE230A" w14:textId="5DF21BDE" w:rsidR="00C21D42" w:rsidRPr="00E765EE" w:rsidRDefault="00C21D42" w:rsidP="00C775BF">
            <w:pPr>
              <w:spacing w:before="60" w:after="60"/>
              <w:rPr>
                <w:rFonts w:eastAsia="Times New Roman" w:cstheme="minorHAnsi"/>
                <w:b/>
                <w:bCs/>
                <w:color w:val="000000"/>
                <w:sz w:val="20"/>
                <w:szCs w:val="20"/>
              </w:rPr>
            </w:pPr>
            <w:r w:rsidRPr="00E765EE">
              <w:rPr>
                <w:rFonts w:cstheme="minorHAnsi"/>
                <w:b/>
                <w:bCs/>
                <w:sz w:val="20"/>
                <w:szCs w:val="20"/>
              </w:rPr>
              <w:t>4-category industry classification, secondary job (7-day ref period)</w:t>
            </w:r>
          </w:p>
        </w:tc>
        <w:tc>
          <w:tcPr>
            <w:tcW w:w="3235" w:type="dxa"/>
          </w:tcPr>
          <w:p w14:paraId="5C92FA71" w14:textId="77777777" w:rsidR="00C21D42" w:rsidRPr="00E765EE" w:rsidRDefault="00C21D42" w:rsidP="00C775BF">
            <w:pPr>
              <w:spacing w:before="60" w:after="60"/>
              <w:rPr>
                <w:rFonts w:cstheme="minorHAnsi"/>
                <w:sz w:val="20"/>
                <w:szCs w:val="20"/>
              </w:rPr>
            </w:pPr>
            <w:r w:rsidRPr="00E765EE">
              <w:rPr>
                <w:rFonts w:eastAsia="Times New Roman" w:cstheme="minorHAnsi"/>
                <w:color w:val="000000"/>
                <w:sz w:val="20"/>
                <w:szCs w:val="20"/>
              </w:rPr>
              <w:t>1=Agriculture</w:t>
            </w:r>
            <w:r w:rsidRPr="00E765EE">
              <w:rPr>
                <w:rFonts w:eastAsia="Times New Roman" w:cstheme="minorHAnsi"/>
                <w:color w:val="000000"/>
                <w:sz w:val="20"/>
                <w:szCs w:val="20"/>
              </w:rPr>
              <w:br/>
              <w:t>2=Industry</w:t>
            </w:r>
            <w:r w:rsidRPr="00E765EE">
              <w:rPr>
                <w:rFonts w:eastAsia="Times New Roman" w:cstheme="minorHAnsi"/>
                <w:color w:val="000000"/>
                <w:sz w:val="20"/>
                <w:szCs w:val="20"/>
              </w:rPr>
              <w:br/>
              <w:t>3=Services</w:t>
            </w:r>
            <w:r w:rsidRPr="00E765EE">
              <w:rPr>
                <w:rFonts w:eastAsia="Times New Roman" w:cstheme="minorHAnsi"/>
                <w:color w:val="000000"/>
                <w:sz w:val="20"/>
                <w:szCs w:val="20"/>
              </w:rPr>
              <w:br/>
              <w:t>4=Other</w:t>
            </w:r>
          </w:p>
        </w:tc>
        <w:tc>
          <w:tcPr>
            <w:tcW w:w="630" w:type="dxa"/>
          </w:tcPr>
          <w:p w14:paraId="0D9EA9A7" w14:textId="3202412C" w:rsidR="00C21D42" w:rsidRPr="00E765EE" w:rsidRDefault="00C21D42" w:rsidP="00C775BF">
            <w:pPr>
              <w:spacing w:before="60" w:after="60"/>
              <w:jc w:val="center"/>
              <w:rPr>
                <w:rFonts w:cstheme="minorHAnsi"/>
                <w:sz w:val="20"/>
                <w:szCs w:val="20"/>
              </w:rPr>
            </w:pPr>
            <w:r w:rsidRPr="00E765EE">
              <w:rPr>
                <w:rFonts w:cstheme="minorHAnsi"/>
                <w:sz w:val="20"/>
                <w:szCs w:val="20"/>
              </w:rPr>
              <w:t>2</w:t>
            </w:r>
          </w:p>
        </w:tc>
      </w:tr>
      <w:tr w:rsidR="00C21D42" w:rsidRPr="00E765EE" w14:paraId="53B1D5BB" w14:textId="77777777" w:rsidTr="00C21D42">
        <w:tc>
          <w:tcPr>
            <w:tcW w:w="535" w:type="dxa"/>
          </w:tcPr>
          <w:p w14:paraId="1F113D87" w14:textId="4088C59B" w:rsidR="00C21D42" w:rsidRPr="00E765EE" w:rsidRDefault="00C21D42" w:rsidP="00C775BF">
            <w:pPr>
              <w:spacing w:before="60" w:after="60"/>
              <w:jc w:val="right"/>
              <w:rPr>
                <w:rFonts w:eastAsia="Times New Roman" w:cstheme="minorHAnsi"/>
                <w:color w:val="000000"/>
                <w:sz w:val="20"/>
                <w:szCs w:val="20"/>
              </w:rPr>
            </w:pPr>
            <w:r>
              <w:rPr>
                <w:rFonts w:eastAsia="Times New Roman" w:cstheme="minorHAnsi"/>
                <w:color w:val="000000"/>
                <w:sz w:val="20"/>
                <w:szCs w:val="20"/>
              </w:rPr>
              <w:t>6</w:t>
            </w:r>
          </w:p>
        </w:tc>
        <w:tc>
          <w:tcPr>
            <w:tcW w:w="1080" w:type="dxa"/>
            <w:shd w:val="clear" w:color="auto" w:fill="auto"/>
            <w:hideMark/>
          </w:tcPr>
          <w:p w14:paraId="0001FA5B" w14:textId="69709501" w:rsidR="00C21D42" w:rsidRPr="00E765EE" w:rsidRDefault="00C21D42" w:rsidP="00C775BF">
            <w:pPr>
              <w:spacing w:before="60" w:after="60"/>
              <w:rPr>
                <w:rFonts w:eastAsia="Times New Roman" w:cstheme="minorHAnsi"/>
                <w:color w:val="000000"/>
                <w:sz w:val="20"/>
                <w:szCs w:val="20"/>
              </w:rPr>
            </w:pPr>
            <w:r w:rsidRPr="00E765EE">
              <w:rPr>
                <w:rFonts w:eastAsia="Times New Roman" w:cstheme="minorHAnsi"/>
                <w:color w:val="000000"/>
                <w:sz w:val="20"/>
                <w:szCs w:val="20"/>
              </w:rPr>
              <w:t>Labor</w:t>
            </w:r>
          </w:p>
        </w:tc>
        <w:tc>
          <w:tcPr>
            <w:tcW w:w="1800" w:type="dxa"/>
          </w:tcPr>
          <w:p w14:paraId="66EE19FF" w14:textId="688A8DE2" w:rsidR="00C21D42" w:rsidRPr="00E765EE" w:rsidRDefault="00C21D42" w:rsidP="00C775BF">
            <w:pPr>
              <w:spacing w:before="60" w:after="60"/>
              <w:rPr>
                <w:rFonts w:cstheme="minorHAnsi"/>
                <w:sz w:val="20"/>
                <w:szCs w:val="20"/>
              </w:rPr>
            </w:pPr>
            <w:r w:rsidRPr="00E765EE">
              <w:rPr>
                <w:rFonts w:eastAsia="Times New Roman" w:cstheme="minorHAnsi"/>
                <w:b/>
                <w:bCs/>
                <w:color w:val="000000"/>
                <w:sz w:val="20"/>
                <w:szCs w:val="20"/>
              </w:rPr>
              <w:t>occup_orig_2</w:t>
            </w:r>
          </w:p>
        </w:tc>
        <w:tc>
          <w:tcPr>
            <w:tcW w:w="2790" w:type="dxa"/>
            <w:shd w:val="clear" w:color="auto" w:fill="auto"/>
            <w:hideMark/>
          </w:tcPr>
          <w:p w14:paraId="57683A88" w14:textId="7CB06B22" w:rsidR="00C21D42" w:rsidRPr="00E765EE" w:rsidRDefault="00C21D42" w:rsidP="00C775BF">
            <w:pPr>
              <w:spacing w:before="60" w:after="60"/>
              <w:rPr>
                <w:rFonts w:eastAsia="Times New Roman" w:cstheme="minorHAnsi"/>
                <w:b/>
                <w:bCs/>
                <w:color w:val="000000"/>
                <w:sz w:val="20"/>
                <w:szCs w:val="20"/>
              </w:rPr>
            </w:pPr>
            <w:r w:rsidRPr="00E765EE">
              <w:rPr>
                <w:rFonts w:cstheme="minorHAnsi"/>
                <w:b/>
                <w:bCs/>
                <w:sz w:val="20"/>
                <w:szCs w:val="20"/>
              </w:rPr>
              <w:t>Original occupational classification, secondary job (7-day ref period)</w:t>
            </w:r>
          </w:p>
        </w:tc>
        <w:tc>
          <w:tcPr>
            <w:tcW w:w="3235" w:type="dxa"/>
          </w:tcPr>
          <w:p w14:paraId="549A5483" w14:textId="77777777" w:rsidR="00C21D42" w:rsidRPr="00E765EE" w:rsidRDefault="00C21D42" w:rsidP="00C775BF">
            <w:pPr>
              <w:spacing w:before="60" w:after="60"/>
              <w:rPr>
                <w:rFonts w:cstheme="minorHAnsi"/>
                <w:sz w:val="20"/>
                <w:szCs w:val="20"/>
              </w:rPr>
            </w:pPr>
            <w:r w:rsidRPr="00E765EE">
              <w:rPr>
                <w:rFonts w:eastAsia="Times New Roman" w:cstheme="minorHAnsi"/>
                <w:color w:val="000000"/>
                <w:sz w:val="20"/>
                <w:szCs w:val="20"/>
              </w:rPr>
              <w:t>Country specific</w:t>
            </w:r>
          </w:p>
        </w:tc>
        <w:tc>
          <w:tcPr>
            <w:tcW w:w="630" w:type="dxa"/>
          </w:tcPr>
          <w:p w14:paraId="3FA90F04" w14:textId="41B5FB76" w:rsidR="00C21D42" w:rsidRPr="00E765EE" w:rsidRDefault="00C21D42" w:rsidP="00C775BF">
            <w:pPr>
              <w:spacing w:before="60" w:after="60"/>
              <w:jc w:val="center"/>
              <w:rPr>
                <w:rFonts w:cstheme="minorHAnsi"/>
                <w:sz w:val="20"/>
                <w:szCs w:val="20"/>
              </w:rPr>
            </w:pPr>
            <w:r w:rsidRPr="00E765EE">
              <w:rPr>
                <w:rFonts w:cstheme="minorHAnsi"/>
                <w:sz w:val="20"/>
                <w:szCs w:val="20"/>
              </w:rPr>
              <w:t>2</w:t>
            </w:r>
          </w:p>
        </w:tc>
      </w:tr>
      <w:tr w:rsidR="00C21D42" w:rsidRPr="00E765EE" w14:paraId="79A5DD31" w14:textId="77777777" w:rsidTr="00C21D42">
        <w:tc>
          <w:tcPr>
            <w:tcW w:w="535" w:type="dxa"/>
          </w:tcPr>
          <w:p w14:paraId="4BAD3794" w14:textId="5A11957D" w:rsidR="00C21D42" w:rsidRPr="00E765EE" w:rsidRDefault="00C21D42" w:rsidP="00C775BF">
            <w:pPr>
              <w:spacing w:before="60" w:after="60"/>
              <w:jc w:val="right"/>
              <w:rPr>
                <w:rFonts w:eastAsia="Times New Roman" w:cstheme="minorHAnsi"/>
                <w:color w:val="000000"/>
                <w:sz w:val="20"/>
                <w:szCs w:val="20"/>
              </w:rPr>
            </w:pPr>
            <w:r>
              <w:rPr>
                <w:rFonts w:eastAsia="Times New Roman" w:cstheme="minorHAnsi"/>
                <w:color w:val="000000"/>
                <w:sz w:val="20"/>
                <w:szCs w:val="20"/>
              </w:rPr>
              <w:t>7</w:t>
            </w:r>
          </w:p>
        </w:tc>
        <w:tc>
          <w:tcPr>
            <w:tcW w:w="1080" w:type="dxa"/>
            <w:shd w:val="clear" w:color="auto" w:fill="auto"/>
            <w:hideMark/>
          </w:tcPr>
          <w:p w14:paraId="6861597F" w14:textId="7FFDEE55" w:rsidR="00C21D42" w:rsidRPr="00E765EE" w:rsidRDefault="00C21D42" w:rsidP="00C775BF">
            <w:pPr>
              <w:spacing w:before="60" w:after="60"/>
              <w:rPr>
                <w:rFonts w:eastAsia="Times New Roman" w:cstheme="minorHAnsi"/>
                <w:color w:val="000000"/>
                <w:sz w:val="20"/>
                <w:szCs w:val="20"/>
              </w:rPr>
            </w:pPr>
            <w:r w:rsidRPr="00E765EE">
              <w:rPr>
                <w:rFonts w:eastAsia="Times New Roman" w:cstheme="minorHAnsi"/>
                <w:color w:val="000000"/>
                <w:sz w:val="20"/>
                <w:szCs w:val="20"/>
              </w:rPr>
              <w:t>Labor</w:t>
            </w:r>
          </w:p>
        </w:tc>
        <w:tc>
          <w:tcPr>
            <w:tcW w:w="1800" w:type="dxa"/>
          </w:tcPr>
          <w:p w14:paraId="79B352EC" w14:textId="1CBBA2F0" w:rsidR="00C21D42" w:rsidRPr="00E765EE" w:rsidRDefault="00C21D42" w:rsidP="00C775BF">
            <w:pPr>
              <w:spacing w:before="60" w:after="60"/>
              <w:rPr>
                <w:rFonts w:cstheme="minorHAnsi"/>
                <w:sz w:val="20"/>
                <w:szCs w:val="20"/>
              </w:rPr>
            </w:pPr>
            <w:r w:rsidRPr="00E765EE">
              <w:rPr>
                <w:rFonts w:eastAsia="Times New Roman" w:cstheme="minorHAnsi"/>
                <w:b/>
                <w:bCs/>
                <w:color w:val="000000"/>
                <w:sz w:val="20"/>
                <w:szCs w:val="20"/>
              </w:rPr>
              <w:t>occup_2</w:t>
            </w:r>
          </w:p>
        </w:tc>
        <w:tc>
          <w:tcPr>
            <w:tcW w:w="2790" w:type="dxa"/>
            <w:shd w:val="clear" w:color="auto" w:fill="auto"/>
            <w:hideMark/>
          </w:tcPr>
          <w:p w14:paraId="6F811640" w14:textId="7788CA43" w:rsidR="00C21D42" w:rsidRPr="00E765EE" w:rsidRDefault="00C21D42" w:rsidP="00C775BF">
            <w:pPr>
              <w:spacing w:before="60" w:after="60"/>
              <w:rPr>
                <w:rFonts w:eastAsia="Times New Roman" w:cstheme="minorHAnsi"/>
                <w:b/>
                <w:bCs/>
                <w:color w:val="000000"/>
                <w:sz w:val="20"/>
                <w:szCs w:val="20"/>
              </w:rPr>
            </w:pPr>
            <w:r w:rsidRPr="00E765EE">
              <w:rPr>
                <w:rFonts w:cstheme="minorHAnsi"/>
                <w:b/>
                <w:bCs/>
                <w:sz w:val="20"/>
                <w:szCs w:val="20"/>
              </w:rPr>
              <w:t xml:space="preserve">1-digit </w:t>
            </w:r>
            <w:r>
              <w:rPr>
                <w:rFonts w:cstheme="minorHAnsi"/>
                <w:b/>
                <w:bCs/>
                <w:sz w:val="20"/>
                <w:szCs w:val="20"/>
              </w:rPr>
              <w:t>occupation</w:t>
            </w:r>
            <w:r w:rsidRPr="00E765EE">
              <w:rPr>
                <w:rFonts w:cstheme="minorHAnsi"/>
                <w:b/>
                <w:bCs/>
                <w:sz w:val="20"/>
                <w:szCs w:val="20"/>
              </w:rPr>
              <w:t xml:space="preserve"> classification, secondary job (7-day ref period)</w:t>
            </w:r>
          </w:p>
        </w:tc>
        <w:tc>
          <w:tcPr>
            <w:tcW w:w="3235" w:type="dxa"/>
          </w:tcPr>
          <w:p w14:paraId="463F9275" w14:textId="32721D93" w:rsidR="00C21D42" w:rsidRPr="00E765EE" w:rsidRDefault="00C21D42" w:rsidP="00C775BF">
            <w:pPr>
              <w:spacing w:before="60" w:after="60"/>
              <w:rPr>
                <w:rFonts w:cstheme="minorHAnsi"/>
                <w:sz w:val="20"/>
                <w:szCs w:val="20"/>
              </w:rPr>
            </w:pPr>
            <w:r w:rsidRPr="00E765EE">
              <w:rPr>
                <w:rFonts w:eastAsia="Times New Roman" w:cstheme="minorHAnsi"/>
                <w:color w:val="000000"/>
                <w:sz w:val="20"/>
                <w:szCs w:val="20"/>
              </w:rPr>
              <w:t xml:space="preserve">1 = Managers </w:t>
            </w:r>
            <w:r w:rsidRPr="00E765EE">
              <w:rPr>
                <w:rFonts w:eastAsia="Times New Roman" w:cstheme="minorHAnsi"/>
                <w:color w:val="000000"/>
                <w:sz w:val="20"/>
                <w:szCs w:val="20"/>
              </w:rPr>
              <w:br/>
              <w:t xml:space="preserve">2 = Professionals </w:t>
            </w:r>
            <w:r w:rsidRPr="00E765EE">
              <w:rPr>
                <w:rFonts w:eastAsia="Times New Roman" w:cstheme="minorHAnsi"/>
                <w:color w:val="000000"/>
                <w:sz w:val="20"/>
                <w:szCs w:val="20"/>
              </w:rPr>
              <w:br/>
              <w:t xml:space="preserve">3 = Technicians and associate professionals </w:t>
            </w:r>
            <w:r w:rsidRPr="00E765EE">
              <w:rPr>
                <w:rFonts w:eastAsia="Times New Roman" w:cstheme="minorHAnsi"/>
                <w:color w:val="000000"/>
                <w:sz w:val="20"/>
                <w:szCs w:val="20"/>
              </w:rPr>
              <w:br/>
              <w:t xml:space="preserve">4 = Clerical support workers </w:t>
            </w:r>
            <w:r w:rsidRPr="00E765EE">
              <w:rPr>
                <w:rFonts w:eastAsia="Times New Roman" w:cstheme="minorHAnsi"/>
                <w:color w:val="000000"/>
                <w:sz w:val="20"/>
                <w:szCs w:val="20"/>
              </w:rPr>
              <w:br/>
              <w:t xml:space="preserve">5 = Service and sales workers </w:t>
            </w:r>
            <w:r w:rsidRPr="00E765EE">
              <w:rPr>
                <w:rFonts w:eastAsia="Times New Roman" w:cstheme="minorHAnsi"/>
                <w:color w:val="000000"/>
                <w:sz w:val="20"/>
                <w:szCs w:val="20"/>
              </w:rPr>
              <w:br/>
              <w:t>6 = Skilled agricultural, forestry and fishery workers</w:t>
            </w:r>
            <w:r w:rsidRPr="00E765EE">
              <w:rPr>
                <w:rFonts w:eastAsia="Times New Roman" w:cstheme="minorHAnsi"/>
                <w:color w:val="000000"/>
                <w:sz w:val="20"/>
                <w:szCs w:val="20"/>
              </w:rPr>
              <w:br/>
              <w:t>7 = Craft and related trades workers</w:t>
            </w:r>
            <w:r w:rsidRPr="00E765EE">
              <w:rPr>
                <w:rFonts w:eastAsia="Times New Roman" w:cstheme="minorHAnsi"/>
                <w:color w:val="000000"/>
                <w:sz w:val="20"/>
                <w:szCs w:val="20"/>
              </w:rPr>
              <w:br/>
              <w:t xml:space="preserve">8 = Plant and machine operators, and assemblers </w:t>
            </w:r>
            <w:r w:rsidRPr="00E765EE">
              <w:rPr>
                <w:rFonts w:eastAsia="Times New Roman" w:cstheme="minorHAnsi"/>
                <w:color w:val="000000"/>
                <w:sz w:val="20"/>
                <w:szCs w:val="20"/>
              </w:rPr>
              <w:br/>
              <w:t xml:space="preserve">9 = Elementary occupations </w:t>
            </w:r>
            <w:r w:rsidRPr="00E765EE">
              <w:rPr>
                <w:rFonts w:eastAsia="Times New Roman" w:cstheme="minorHAnsi"/>
                <w:color w:val="000000"/>
                <w:sz w:val="20"/>
                <w:szCs w:val="20"/>
              </w:rPr>
              <w:br/>
              <w:t xml:space="preserve">10 = Armed forces occupations </w:t>
            </w:r>
            <w:r w:rsidRPr="00E765EE">
              <w:rPr>
                <w:rFonts w:eastAsia="Times New Roman" w:cstheme="minorHAnsi"/>
                <w:color w:val="000000"/>
                <w:sz w:val="20"/>
                <w:szCs w:val="20"/>
              </w:rPr>
              <w:br/>
              <w:t>99 = Other/unspecified</w:t>
            </w:r>
          </w:p>
        </w:tc>
        <w:tc>
          <w:tcPr>
            <w:tcW w:w="630" w:type="dxa"/>
          </w:tcPr>
          <w:p w14:paraId="0FE25A10" w14:textId="346CAEC1" w:rsidR="00C21D42" w:rsidRPr="00E765EE" w:rsidRDefault="00C21D42" w:rsidP="00C775BF">
            <w:pPr>
              <w:spacing w:before="60" w:after="60"/>
              <w:jc w:val="center"/>
              <w:rPr>
                <w:rFonts w:cstheme="minorHAnsi"/>
                <w:sz w:val="20"/>
                <w:szCs w:val="20"/>
              </w:rPr>
            </w:pPr>
            <w:r w:rsidRPr="00E765EE">
              <w:rPr>
                <w:rFonts w:cstheme="minorHAnsi"/>
                <w:sz w:val="20"/>
                <w:szCs w:val="20"/>
              </w:rPr>
              <w:t>2</w:t>
            </w:r>
          </w:p>
        </w:tc>
      </w:tr>
      <w:tr w:rsidR="00C21D42" w:rsidRPr="00E765EE" w14:paraId="77C59AB4" w14:textId="77777777" w:rsidTr="00C21D42">
        <w:tc>
          <w:tcPr>
            <w:tcW w:w="535" w:type="dxa"/>
          </w:tcPr>
          <w:p w14:paraId="0E674043" w14:textId="6FA0AF81" w:rsidR="00C21D42" w:rsidRPr="00E765EE" w:rsidRDefault="00C21D42" w:rsidP="00C775BF">
            <w:pPr>
              <w:spacing w:before="60" w:after="60"/>
              <w:jc w:val="right"/>
              <w:rPr>
                <w:rFonts w:eastAsia="Times New Roman" w:cstheme="minorHAnsi"/>
                <w:color w:val="000000"/>
                <w:sz w:val="20"/>
                <w:szCs w:val="20"/>
              </w:rPr>
            </w:pPr>
            <w:r>
              <w:rPr>
                <w:rFonts w:eastAsia="Times New Roman" w:cstheme="minorHAnsi"/>
                <w:color w:val="000000"/>
                <w:sz w:val="20"/>
                <w:szCs w:val="20"/>
              </w:rPr>
              <w:t>8</w:t>
            </w:r>
          </w:p>
        </w:tc>
        <w:tc>
          <w:tcPr>
            <w:tcW w:w="1080" w:type="dxa"/>
            <w:shd w:val="clear" w:color="auto" w:fill="auto"/>
            <w:hideMark/>
          </w:tcPr>
          <w:p w14:paraId="6B23A8A5" w14:textId="6AEFD911" w:rsidR="00C21D42" w:rsidRPr="00E765EE" w:rsidRDefault="00C21D42" w:rsidP="00C775BF">
            <w:pPr>
              <w:spacing w:before="60" w:after="60"/>
              <w:rPr>
                <w:rFonts w:eastAsia="Times New Roman" w:cstheme="minorHAnsi"/>
                <w:color w:val="000000"/>
                <w:sz w:val="20"/>
                <w:szCs w:val="20"/>
              </w:rPr>
            </w:pPr>
            <w:r w:rsidRPr="00E765EE">
              <w:rPr>
                <w:rFonts w:eastAsia="Times New Roman" w:cstheme="minorHAnsi"/>
                <w:color w:val="000000"/>
                <w:sz w:val="20"/>
                <w:szCs w:val="20"/>
              </w:rPr>
              <w:t>Labor</w:t>
            </w:r>
          </w:p>
        </w:tc>
        <w:tc>
          <w:tcPr>
            <w:tcW w:w="1800" w:type="dxa"/>
          </w:tcPr>
          <w:p w14:paraId="5209A7EB" w14:textId="0EAB568B" w:rsidR="00C21D42" w:rsidRPr="00E765EE" w:rsidRDefault="00C21D42" w:rsidP="00C775BF">
            <w:pPr>
              <w:spacing w:before="60" w:after="60"/>
              <w:rPr>
                <w:rFonts w:eastAsia="Times New Roman" w:cstheme="minorHAnsi"/>
                <w:color w:val="000000"/>
                <w:sz w:val="20"/>
                <w:szCs w:val="20"/>
              </w:rPr>
            </w:pPr>
            <w:r w:rsidRPr="00E765EE">
              <w:rPr>
                <w:rFonts w:eastAsia="Times New Roman" w:cstheme="minorHAnsi"/>
                <w:b/>
                <w:bCs/>
                <w:color w:val="000000"/>
                <w:sz w:val="20"/>
                <w:szCs w:val="20"/>
              </w:rPr>
              <w:t>wage_nc_2</w:t>
            </w:r>
          </w:p>
        </w:tc>
        <w:tc>
          <w:tcPr>
            <w:tcW w:w="2790" w:type="dxa"/>
            <w:shd w:val="clear" w:color="auto" w:fill="auto"/>
            <w:noWrap/>
          </w:tcPr>
          <w:p w14:paraId="577BC473" w14:textId="28075E4A" w:rsidR="00C21D42" w:rsidRPr="00E765EE" w:rsidRDefault="00C21D42" w:rsidP="00C775BF">
            <w:pPr>
              <w:spacing w:before="60" w:after="60"/>
              <w:rPr>
                <w:rFonts w:eastAsia="Times New Roman" w:cstheme="minorHAnsi"/>
                <w:b/>
                <w:bCs/>
                <w:color w:val="000000"/>
                <w:sz w:val="20"/>
                <w:szCs w:val="20"/>
              </w:rPr>
            </w:pPr>
            <w:r w:rsidRPr="00E765EE">
              <w:rPr>
                <w:rFonts w:eastAsia="Times New Roman" w:cstheme="minorHAnsi"/>
                <w:b/>
                <w:bCs/>
                <w:color w:val="000000"/>
                <w:sz w:val="20"/>
                <w:szCs w:val="20"/>
              </w:rPr>
              <w:t>Last wage payment, secondary job, excl. bonuses, etc. (7-day ref period)</w:t>
            </w:r>
          </w:p>
        </w:tc>
        <w:tc>
          <w:tcPr>
            <w:tcW w:w="3235" w:type="dxa"/>
          </w:tcPr>
          <w:p w14:paraId="422C6710" w14:textId="77777777" w:rsidR="00C21D42" w:rsidRPr="00E765EE" w:rsidRDefault="00C21D42" w:rsidP="00C775BF">
            <w:pPr>
              <w:spacing w:before="60" w:after="60"/>
              <w:rPr>
                <w:rFonts w:eastAsia="Times New Roman" w:cstheme="minorHAnsi"/>
                <w:color w:val="000000"/>
                <w:sz w:val="20"/>
                <w:szCs w:val="20"/>
              </w:rPr>
            </w:pPr>
            <w:r w:rsidRPr="00E765EE">
              <w:rPr>
                <w:rFonts w:eastAsia="Times New Roman" w:cstheme="minorHAnsi"/>
                <w:color w:val="000000"/>
                <w:sz w:val="20"/>
                <w:szCs w:val="20"/>
              </w:rPr>
              <w:t xml:space="preserve">Continuous variable </w:t>
            </w:r>
          </w:p>
          <w:p w14:paraId="3C7AB13F" w14:textId="77777777" w:rsidR="00C21D42" w:rsidRPr="00E765EE" w:rsidRDefault="00C21D42" w:rsidP="00C775BF">
            <w:pPr>
              <w:spacing w:before="60" w:after="60"/>
              <w:rPr>
                <w:rFonts w:eastAsia="Times New Roman" w:cstheme="minorHAnsi"/>
                <w:color w:val="000000"/>
                <w:sz w:val="20"/>
                <w:szCs w:val="20"/>
              </w:rPr>
            </w:pPr>
          </w:p>
          <w:p w14:paraId="49EE8EF5" w14:textId="77777777" w:rsidR="00C21D42" w:rsidRPr="00E765EE" w:rsidRDefault="00C21D42" w:rsidP="00C775BF">
            <w:pPr>
              <w:spacing w:before="60" w:after="60"/>
              <w:rPr>
                <w:rFonts w:eastAsia="Times New Roman" w:cstheme="minorHAnsi"/>
                <w:color w:val="000000"/>
                <w:sz w:val="20"/>
                <w:szCs w:val="20"/>
              </w:rPr>
            </w:pPr>
          </w:p>
        </w:tc>
        <w:tc>
          <w:tcPr>
            <w:tcW w:w="630" w:type="dxa"/>
          </w:tcPr>
          <w:p w14:paraId="5FEF3B5F" w14:textId="63F3967C" w:rsidR="00C21D42" w:rsidRPr="00E765EE" w:rsidRDefault="00C21D42" w:rsidP="00C775BF">
            <w:pPr>
              <w:spacing w:before="60" w:after="60"/>
              <w:jc w:val="center"/>
              <w:rPr>
                <w:rFonts w:eastAsia="Times New Roman" w:cstheme="minorHAnsi"/>
                <w:color w:val="000000"/>
                <w:sz w:val="20"/>
                <w:szCs w:val="20"/>
              </w:rPr>
            </w:pPr>
            <w:r w:rsidRPr="00E765EE">
              <w:rPr>
                <w:rFonts w:eastAsia="Times New Roman" w:cstheme="minorHAnsi"/>
                <w:color w:val="000000"/>
                <w:sz w:val="20"/>
                <w:szCs w:val="20"/>
              </w:rPr>
              <w:t>2</w:t>
            </w:r>
          </w:p>
        </w:tc>
      </w:tr>
      <w:tr w:rsidR="00C21D42" w:rsidRPr="00E765EE" w14:paraId="6A3F41B3" w14:textId="77777777" w:rsidTr="00C21D42">
        <w:tc>
          <w:tcPr>
            <w:tcW w:w="535" w:type="dxa"/>
          </w:tcPr>
          <w:p w14:paraId="01214D00" w14:textId="0279D291" w:rsidR="00C21D42" w:rsidRPr="00E765EE" w:rsidRDefault="00C21D42" w:rsidP="00C775BF">
            <w:pPr>
              <w:spacing w:before="60" w:after="60"/>
              <w:jc w:val="right"/>
              <w:rPr>
                <w:rFonts w:eastAsia="Times New Roman" w:cstheme="minorHAnsi"/>
                <w:color w:val="000000"/>
                <w:sz w:val="20"/>
                <w:szCs w:val="20"/>
              </w:rPr>
            </w:pPr>
            <w:r>
              <w:rPr>
                <w:rFonts w:eastAsia="Times New Roman" w:cstheme="minorHAnsi"/>
                <w:color w:val="000000"/>
                <w:sz w:val="20"/>
                <w:szCs w:val="20"/>
              </w:rPr>
              <w:t>9</w:t>
            </w:r>
          </w:p>
        </w:tc>
        <w:tc>
          <w:tcPr>
            <w:tcW w:w="1080" w:type="dxa"/>
            <w:shd w:val="clear" w:color="auto" w:fill="auto"/>
            <w:hideMark/>
          </w:tcPr>
          <w:p w14:paraId="72CCDA82" w14:textId="6DBCDAC3" w:rsidR="00C21D42" w:rsidRPr="00E765EE" w:rsidRDefault="00C21D42" w:rsidP="00C775BF">
            <w:pPr>
              <w:spacing w:before="60" w:after="60"/>
              <w:rPr>
                <w:rFonts w:eastAsia="Times New Roman" w:cstheme="minorHAnsi"/>
                <w:color w:val="000000"/>
                <w:sz w:val="20"/>
                <w:szCs w:val="20"/>
              </w:rPr>
            </w:pPr>
            <w:r w:rsidRPr="00E765EE">
              <w:rPr>
                <w:rFonts w:eastAsia="Times New Roman" w:cstheme="minorHAnsi"/>
                <w:color w:val="000000"/>
                <w:sz w:val="20"/>
                <w:szCs w:val="20"/>
              </w:rPr>
              <w:t>Labor</w:t>
            </w:r>
          </w:p>
        </w:tc>
        <w:tc>
          <w:tcPr>
            <w:tcW w:w="1800" w:type="dxa"/>
          </w:tcPr>
          <w:p w14:paraId="37E79574" w14:textId="6C99DB7D" w:rsidR="00C21D42" w:rsidRPr="00E765EE" w:rsidRDefault="00C21D42" w:rsidP="00C775BF">
            <w:pPr>
              <w:spacing w:before="60" w:after="60"/>
              <w:rPr>
                <w:rFonts w:cstheme="minorHAnsi"/>
                <w:sz w:val="20"/>
                <w:szCs w:val="20"/>
              </w:rPr>
            </w:pPr>
            <w:r w:rsidRPr="00E765EE">
              <w:rPr>
                <w:rFonts w:eastAsia="Times New Roman" w:cstheme="minorHAnsi"/>
                <w:b/>
                <w:bCs/>
                <w:color w:val="000000"/>
                <w:sz w:val="20"/>
                <w:szCs w:val="20"/>
              </w:rPr>
              <w:t>unitwage_2</w:t>
            </w:r>
          </w:p>
        </w:tc>
        <w:tc>
          <w:tcPr>
            <w:tcW w:w="2790" w:type="dxa"/>
            <w:shd w:val="clear" w:color="auto" w:fill="auto"/>
            <w:hideMark/>
          </w:tcPr>
          <w:p w14:paraId="4A5D5017" w14:textId="7DE668B1" w:rsidR="00C21D42" w:rsidRPr="00E765EE" w:rsidRDefault="00C21D42" w:rsidP="00C775BF">
            <w:pPr>
              <w:spacing w:before="60" w:after="60"/>
              <w:rPr>
                <w:rFonts w:eastAsia="Times New Roman" w:cstheme="minorHAnsi"/>
                <w:b/>
                <w:bCs/>
                <w:color w:val="000000"/>
                <w:sz w:val="20"/>
                <w:szCs w:val="20"/>
              </w:rPr>
            </w:pPr>
            <w:r w:rsidRPr="00E765EE">
              <w:rPr>
                <w:rFonts w:cstheme="minorHAnsi"/>
                <w:b/>
                <w:bCs/>
                <w:sz w:val="20"/>
                <w:szCs w:val="20"/>
              </w:rPr>
              <w:t>Time unit of last wages payment, secondary job (7-day ref period)</w:t>
            </w:r>
          </w:p>
        </w:tc>
        <w:tc>
          <w:tcPr>
            <w:tcW w:w="3235" w:type="dxa"/>
          </w:tcPr>
          <w:p w14:paraId="78D67119" w14:textId="77777777" w:rsidR="00C21D42" w:rsidRPr="00E765EE" w:rsidRDefault="00C21D42" w:rsidP="00C775BF">
            <w:pPr>
              <w:spacing w:before="60" w:after="60"/>
              <w:rPr>
                <w:rFonts w:cstheme="minorHAnsi"/>
                <w:sz w:val="20"/>
                <w:szCs w:val="20"/>
              </w:rPr>
            </w:pPr>
            <w:r w:rsidRPr="00E765EE">
              <w:rPr>
                <w:rFonts w:eastAsia="Times New Roman" w:cstheme="minorHAnsi"/>
                <w:color w:val="000000"/>
                <w:sz w:val="20"/>
                <w:szCs w:val="20"/>
              </w:rPr>
              <w:t xml:space="preserve">1 = Daily </w:t>
            </w:r>
            <w:r w:rsidRPr="00E765EE">
              <w:rPr>
                <w:rFonts w:eastAsia="Times New Roman" w:cstheme="minorHAnsi"/>
                <w:color w:val="000000"/>
                <w:sz w:val="20"/>
                <w:szCs w:val="20"/>
              </w:rPr>
              <w:br/>
              <w:t xml:space="preserve">2 = Weekly </w:t>
            </w:r>
            <w:r w:rsidRPr="00E765EE">
              <w:rPr>
                <w:rFonts w:eastAsia="Times New Roman" w:cstheme="minorHAnsi"/>
                <w:color w:val="000000"/>
                <w:sz w:val="20"/>
                <w:szCs w:val="20"/>
              </w:rPr>
              <w:br/>
              <w:t xml:space="preserve">3 = Every two weeks </w:t>
            </w:r>
            <w:r w:rsidRPr="00E765EE">
              <w:rPr>
                <w:rFonts w:eastAsia="Times New Roman" w:cstheme="minorHAnsi"/>
                <w:color w:val="000000"/>
                <w:sz w:val="20"/>
                <w:szCs w:val="20"/>
              </w:rPr>
              <w:br/>
              <w:t>4 = Every two months</w:t>
            </w:r>
            <w:r w:rsidRPr="00E765EE">
              <w:rPr>
                <w:rFonts w:eastAsia="Times New Roman" w:cstheme="minorHAnsi"/>
                <w:color w:val="000000"/>
                <w:sz w:val="20"/>
                <w:szCs w:val="20"/>
              </w:rPr>
              <w:br/>
              <w:t xml:space="preserve">5 = Monthly </w:t>
            </w:r>
            <w:r w:rsidRPr="00E765EE">
              <w:rPr>
                <w:rFonts w:eastAsia="Times New Roman" w:cstheme="minorHAnsi"/>
                <w:color w:val="000000"/>
                <w:sz w:val="20"/>
                <w:szCs w:val="20"/>
              </w:rPr>
              <w:br/>
              <w:t>6 = Quarterly</w:t>
            </w:r>
            <w:r w:rsidRPr="00E765EE">
              <w:rPr>
                <w:rFonts w:eastAsia="Times New Roman" w:cstheme="minorHAnsi"/>
                <w:color w:val="000000"/>
                <w:sz w:val="20"/>
                <w:szCs w:val="20"/>
              </w:rPr>
              <w:br/>
              <w:t>7 = Every six months</w:t>
            </w:r>
            <w:r w:rsidRPr="00E765EE">
              <w:rPr>
                <w:rFonts w:eastAsia="Times New Roman" w:cstheme="minorHAnsi"/>
                <w:color w:val="000000"/>
                <w:sz w:val="20"/>
                <w:szCs w:val="20"/>
              </w:rPr>
              <w:br/>
              <w:t>8 = Annually</w:t>
            </w:r>
            <w:r w:rsidRPr="00E765EE">
              <w:rPr>
                <w:rFonts w:eastAsia="Times New Roman" w:cstheme="minorHAnsi"/>
                <w:color w:val="000000"/>
                <w:sz w:val="20"/>
                <w:szCs w:val="20"/>
              </w:rPr>
              <w:br/>
              <w:t xml:space="preserve">9 = Hourly </w:t>
            </w:r>
            <w:r w:rsidRPr="00E765EE">
              <w:rPr>
                <w:rFonts w:eastAsia="Times New Roman" w:cstheme="minorHAnsi"/>
                <w:color w:val="000000"/>
                <w:sz w:val="20"/>
                <w:szCs w:val="20"/>
              </w:rPr>
              <w:br/>
              <w:t>10 = Other</w:t>
            </w:r>
          </w:p>
        </w:tc>
        <w:tc>
          <w:tcPr>
            <w:tcW w:w="630" w:type="dxa"/>
          </w:tcPr>
          <w:p w14:paraId="55BDB7C1" w14:textId="5B903F41" w:rsidR="00C21D42" w:rsidRPr="00E765EE" w:rsidRDefault="00C21D42" w:rsidP="00C775BF">
            <w:pPr>
              <w:spacing w:before="60" w:after="60"/>
              <w:jc w:val="center"/>
              <w:rPr>
                <w:rFonts w:cstheme="minorHAnsi"/>
                <w:sz w:val="20"/>
                <w:szCs w:val="20"/>
              </w:rPr>
            </w:pPr>
            <w:r w:rsidRPr="00E765EE">
              <w:rPr>
                <w:rFonts w:cstheme="minorHAnsi"/>
                <w:sz w:val="20"/>
                <w:szCs w:val="20"/>
              </w:rPr>
              <w:t>2</w:t>
            </w:r>
          </w:p>
        </w:tc>
      </w:tr>
      <w:tr w:rsidR="00C21D42" w:rsidRPr="00E765EE" w14:paraId="07A798F4" w14:textId="77777777" w:rsidTr="00C21D42">
        <w:tc>
          <w:tcPr>
            <w:tcW w:w="535" w:type="dxa"/>
          </w:tcPr>
          <w:p w14:paraId="13F01134" w14:textId="209E989B" w:rsidR="00C21D42" w:rsidRPr="00E765EE" w:rsidRDefault="00C21D42" w:rsidP="00C775BF">
            <w:pPr>
              <w:spacing w:before="60" w:after="60"/>
              <w:jc w:val="right"/>
              <w:rPr>
                <w:rFonts w:eastAsia="Times New Roman" w:cstheme="minorHAnsi"/>
                <w:color w:val="000000"/>
                <w:sz w:val="20"/>
                <w:szCs w:val="20"/>
              </w:rPr>
            </w:pPr>
            <w:r>
              <w:rPr>
                <w:rFonts w:eastAsia="Times New Roman" w:cstheme="minorHAnsi"/>
                <w:color w:val="000000"/>
                <w:sz w:val="20"/>
                <w:szCs w:val="20"/>
              </w:rPr>
              <w:t>10</w:t>
            </w:r>
          </w:p>
        </w:tc>
        <w:tc>
          <w:tcPr>
            <w:tcW w:w="1080" w:type="dxa"/>
            <w:shd w:val="clear" w:color="auto" w:fill="auto"/>
            <w:hideMark/>
          </w:tcPr>
          <w:p w14:paraId="17C86106" w14:textId="678928D3" w:rsidR="00C21D42" w:rsidRPr="00E765EE" w:rsidRDefault="00C21D42" w:rsidP="00C775BF">
            <w:pPr>
              <w:spacing w:before="60" w:after="60"/>
              <w:rPr>
                <w:rFonts w:eastAsia="Times New Roman" w:cstheme="minorHAnsi"/>
                <w:color w:val="000000"/>
                <w:sz w:val="20"/>
                <w:szCs w:val="20"/>
              </w:rPr>
            </w:pPr>
            <w:r w:rsidRPr="00E765EE">
              <w:rPr>
                <w:rFonts w:eastAsia="Times New Roman" w:cstheme="minorHAnsi"/>
                <w:color w:val="000000"/>
                <w:sz w:val="20"/>
                <w:szCs w:val="20"/>
              </w:rPr>
              <w:t>Labor</w:t>
            </w:r>
          </w:p>
        </w:tc>
        <w:tc>
          <w:tcPr>
            <w:tcW w:w="1800" w:type="dxa"/>
          </w:tcPr>
          <w:p w14:paraId="7D3ED35B" w14:textId="76C770DF" w:rsidR="00C21D42" w:rsidRPr="00E765EE" w:rsidRDefault="00C21D42" w:rsidP="00C775BF">
            <w:pPr>
              <w:spacing w:before="60" w:after="60"/>
              <w:rPr>
                <w:rFonts w:cstheme="minorHAnsi"/>
                <w:sz w:val="20"/>
                <w:szCs w:val="20"/>
              </w:rPr>
            </w:pPr>
            <w:r w:rsidRPr="00E765EE">
              <w:rPr>
                <w:rFonts w:eastAsia="Times New Roman" w:cstheme="minorHAnsi"/>
                <w:b/>
                <w:bCs/>
                <w:color w:val="000000"/>
                <w:sz w:val="20"/>
                <w:szCs w:val="20"/>
              </w:rPr>
              <w:t>whours_2</w:t>
            </w:r>
          </w:p>
        </w:tc>
        <w:tc>
          <w:tcPr>
            <w:tcW w:w="2790" w:type="dxa"/>
            <w:shd w:val="clear" w:color="auto" w:fill="auto"/>
            <w:hideMark/>
          </w:tcPr>
          <w:p w14:paraId="6E3F4264" w14:textId="5FB12368" w:rsidR="00C21D42" w:rsidRPr="00E765EE" w:rsidRDefault="00C21D42" w:rsidP="00C775BF">
            <w:pPr>
              <w:spacing w:before="60" w:after="60"/>
              <w:rPr>
                <w:rFonts w:eastAsia="Times New Roman" w:cstheme="minorHAnsi"/>
                <w:b/>
                <w:bCs/>
                <w:color w:val="000000"/>
                <w:sz w:val="20"/>
                <w:szCs w:val="20"/>
              </w:rPr>
            </w:pPr>
            <w:r w:rsidRPr="00E765EE">
              <w:rPr>
                <w:rFonts w:cstheme="minorHAnsi"/>
                <w:b/>
                <w:bCs/>
                <w:sz w:val="20"/>
                <w:szCs w:val="20"/>
              </w:rPr>
              <w:t>Hours of work in last week, secondary job (7-day ref period)</w:t>
            </w:r>
          </w:p>
        </w:tc>
        <w:tc>
          <w:tcPr>
            <w:tcW w:w="3235" w:type="dxa"/>
          </w:tcPr>
          <w:p w14:paraId="0BE2EBBF" w14:textId="77777777" w:rsidR="00C21D42" w:rsidRPr="00E765EE" w:rsidRDefault="00C21D42" w:rsidP="00C775BF">
            <w:pPr>
              <w:spacing w:before="60" w:after="60"/>
              <w:rPr>
                <w:rFonts w:eastAsia="Times New Roman" w:cstheme="minorHAnsi"/>
                <w:color w:val="000000"/>
                <w:sz w:val="20"/>
                <w:szCs w:val="20"/>
              </w:rPr>
            </w:pPr>
            <w:r w:rsidRPr="00E765EE">
              <w:rPr>
                <w:rFonts w:eastAsia="Times New Roman" w:cstheme="minorHAnsi"/>
                <w:color w:val="000000"/>
                <w:sz w:val="20"/>
                <w:szCs w:val="20"/>
              </w:rPr>
              <w:t>Continuous variable</w:t>
            </w:r>
          </w:p>
          <w:p w14:paraId="1B7AA3C7" w14:textId="77777777" w:rsidR="00C21D42" w:rsidRPr="00E765EE" w:rsidRDefault="00C21D42" w:rsidP="00C775BF">
            <w:pPr>
              <w:spacing w:before="60" w:after="60"/>
              <w:rPr>
                <w:rFonts w:cstheme="minorHAnsi"/>
                <w:sz w:val="20"/>
                <w:szCs w:val="20"/>
              </w:rPr>
            </w:pPr>
          </w:p>
        </w:tc>
        <w:tc>
          <w:tcPr>
            <w:tcW w:w="630" w:type="dxa"/>
          </w:tcPr>
          <w:p w14:paraId="4AE9D545" w14:textId="77777777" w:rsidR="00C21D42" w:rsidRPr="00E765EE" w:rsidRDefault="00C21D42" w:rsidP="00C775BF">
            <w:pPr>
              <w:spacing w:before="60" w:after="60"/>
              <w:jc w:val="center"/>
              <w:rPr>
                <w:rFonts w:cstheme="minorHAnsi"/>
                <w:sz w:val="20"/>
                <w:szCs w:val="20"/>
              </w:rPr>
            </w:pPr>
            <w:r w:rsidRPr="00E765EE">
              <w:rPr>
                <w:rFonts w:cstheme="minorHAnsi"/>
                <w:sz w:val="20"/>
                <w:szCs w:val="20"/>
              </w:rPr>
              <w:t>1</w:t>
            </w:r>
          </w:p>
        </w:tc>
      </w:tr>
      <w:tr w:rsidR="00C21D42" w:rsidRPr="00E765EE" w14:paraId="4D702A34" w14:textId="77777777" w:rsidTr="00C21D42">
        <w:tc>
          <w:tcPr>
            <w:tcW w:w="535" w:type="dxa"/>
          </w:tcPr>
          <w:p w14:paraId="5C5302DA" w14:textId="69FAA0F8" w:rsidR="00C21D42" w:rsidRPr="00E765EE" w:rsidRDefault="00C21D42" w:rsidP="00C775BF">
            <w:pPr>
              <w:spacing w:before="60" w:after="60"/>
              <w:jc w:val="right"/>
              <w:rPr>
                <w:rFonts w:eastAsia="Times New Roman" w:cstheme="minorHAnsi"/>
                <w:color w:val="000000"/>
                <w:sz w:val="20"/>
                <w:szCs w:val="20"/>
              </w:rPr>
            </w:pPr>
            <w:r>
              <w:rPr>
                <w:rFonts w:eastAsia="Times New Roman" w:cstheme="minorHAnsi"/>
                <w:color w:val="000000"/>
                <w:sz w:val="20"/>
                <w:szCs w:val="20"/>
              </w:rPr>
              <w:t>11</w:t>
            </w:r>
          </w:p>
        </w:tc>
        <w:tc>
          <w:tcPr>
            <w:tcW w:w="1080" w:type="dxa"/>
            <w:shd w:val="clear" w:color="auto" w:fill="auto"/>
          </w:tcPr>
          <w:p w14:paraId="43A376CC" w14:textId="69938B47" w:rsidR="00C21D42" w:rsidRPr="00E765EE" w:rsidRDefault="00C21D42" w:rsidP="00C775BF">
            <w:pPr>
              <w:spacing w:before="60" w:after="60"/>
              <w:rPr>
                <w:rFonts w:eastAsia="Times New Roman" w:cstheme="minorHAnsi"/>
                <w:color w:val="000000"/>
                <w:sz w:val="20"/>
                <w:szCs w:val="20"/>
              </w:rPr>
            </w:pPr>
            <w:r w:rsidRPr="00E765EE">
              <w:rPr>
                <w:rFonts w:eastAsia="Times New Roman" w:cstheme="minorHAnsi"/>
                <w:color w:val="000000"/>
                <w:sz w:val="20"/>
                <w:szCs w:val="20"/>
              </w:rPr>
              <w:t>Labor</w:t>
            </w:r>
          </w:p>
        </w:tc>
        <w:tc>
          <w:tcPr>
            <w:tcW w:w="1800" w:type="dxa"/>
          </w:tcPr>
          <w:p w14:paraId="711145C0" w14:textId="2A8C3098" w:rsidR="00C21D42" w:rsidRPr="00E765EE" w:rsidRDefault="00C21D42" w:rsidP="00C775BF">
            <w:pPr>
              <w:spacing w:before="60" w:after="60"/>
              <w:rPr>
                <w:rFonts w:cstheme="minorHAnsi"/>
                <w:sz w:val="20"/>
                <w:szCs w:val="20"/>
              </w:rPr>
            </w:pPr>
            <w:r w:rsidRPr="00E765EE">
              <w:rPr>
                <w:rFonts w:eastAsia="Times New Roman" w:cstheme="minorHAnsi"/>
                <w:b/>
                <w:bCs/>
                <w:color w:val="000000"/>
                <w:sz w:val="20"/>
                <w:szCs w:val="20"/>
              </w:rPr>
              <w:t>wmonths_2</w:t>
            </w:r>
          </w:p>
        </w:tc>
        <w:tc>
          <w:tcPr>
            <w:tcW w:w="2790" w:type="dxa"/>
            <w:shd w:val="clear" w:color="auto" w:fill="auto"/>
          </w:tcPr>
          <w:p w14:paraId="3EADC831" w14:textId="3525F92E" w:rsidR="00C21D42" w:rsidRPr="00E765EE" w:rsidRDefault="00C21D42" w:rsidP="00C775BF">
            <w:pPr>
              <w:spacing w:before="60" w:after="60"/>
              <w:rPr>
                <w:rFonts w:eastAsia="Times New Roman" w:cstheme="minorHAnsi"/>
                <w:b/>
                <w:bCs/>
                <w:color w:val="000000"/>
                <w:sz w:val="20"/>
                <w:szCs w:val="20"/>
              </w:rPr>
            </w:pPr>
            <w:r w:rsidRPr="00E765EE">
              <w:rPr>
                <w:rFonts w:cstheme="minorHAnsi"/>
                <w:b/>
                <w:bCs/>
                <w:sz w:val="20"/>
                <w:szCs w:val="20"/>
              </w:rPr>
              <w:t>Months worked in the last 12 months, secondary job (7-day ref period)</w:t>
            </w:r>
          </w:p>
        </w:tc>
        <w:tc>
          <w:tcPr>
            <w:tcW w:w="3235" w:type="dxa"/>
          </w:tcPr>
          <w:p w14:paraId="2BE5D9F1" w14:textId="77777777" w:rsidR="00C21D42" w:rsidRPr="00E765EE" w:rsidRDefault="00C21D42" w:rsidP="00C775BF">
            <w:pPr>
              <w:spacing w:before="60" w:after="60"/>
              <w:rPr>
                <w:rFonts w:cstheme="minorHAnsi"/>
                <w:sz w:val="20"/>
                <w:szCs w:val="20"/>
              </w:rPr>
            </w:pPr>
            <w:r w:rsidRPr="00E765EE">
              <w:rPr>
                <w:rFonts w:eastAsia="Times New Roman" w:cstheme="minorHAnsi"/>
                <w:color w:val="000000"/>
                <w:sz w:val="20"/>
                <w:szCs w:val="20"/>
              </w:rPr>
              <w:t>Continuous variable</w:t>
            </w:r>
          </w:p>
        </w:tc>
        <w:tc>
          <w:tcPr>
            <w:tcW w:w="630" w:type="dxa"/>
          </w:tcPr>
          <w:p w14:paraId="2BE6B9BC" w14:textId="77777777" w:rsidR="00C21D42" w:rsidRPr="00E765EE" w:rsidRDefault="00C21D42" w:rsidP="00C775BF">
            <w:pPr>
              <w:spacing w:before="60" w:after="60"/>
              <w:jc w:val="center"/>
              <w:rPr>
                <w:rFonts w:cstheme="minorHAnsi"/>
                <w:sz w:val="20"/>
                <w:szCs w:val="20"/>
              </w:rPr>
            </w:pPr>
            <w:r w:rsidRPr="00E765EE">
              <w:rPr>
                <w:rFonts w:cstheme="minorHAnsi"/>
                <w:sz w:val="20"/>
                <w:szCs w:val="20"/>
              </w:rPr>
              <w:t>1</w:t>
            </w:r>
          </w:p>
        </w:tc>
      </w:tr>
      <w:tr w:rsidR="00C21D42" w:rsidRPr="00E765EE" w14:paraId="3D3F7D2D" w14:textId="77777777" w:rsidTr="00C21D42">
        <w:tc>
          <w:tcPr>
            <w:tcW w:w="535" w:type="dxa"/>
          </w:tcPr>
          <w:p w14:paraId="1F1F90A9" w14:textId="0B6123B3" w:rsidR="00C21D42" w:rsidRPr="00E765EE" w:rsidRDefault="00C21D42" w:rsidP="00C775BF">
            <w:pPr>
              <w:spacing w:before="60" w:after="60"/>
              <w:jc w:val="right"/>
              <w:rPr>
                <w:rFonts w:eastAsia="Times New Roman" w:cstheme="minorHAnsi"/>
                <w:color w:val="000000"/>
                <w:sz w:val="20"/>
                <w:szCs w:val="20"/>
              </w:rPr>
            </w:pPr>
            <w:r>
              <w:rPr>
                <w:rFonts w:eastAsia="Times New Roman" w:cstheme="minorHAnsi"/>
                <w:color w:val="000000"/>
                <w:sz w:val="20"/>
                <w:szCs w:val="20"/>
              </w:rPr>
              <w:t>12</w:t>
            </w:r>
          </w:p>
        </w:tc>
        <w:tc>
          <w:tcPr>
            <w:tcW w:w="1080" w:type="dxa"/>
            <w:shd w:val="clear" w:color="auto" w:fill="auto"/>
          </w:tcPr>
          <w:p w14:paraId="630FDC9D" w14:textId="5C6EBB98" w:rsidR="00C21D42" w:rsidRPr="00E765EE" w:rsidRDefault="00C21D42" w:rsidP="00C775BF">
            <w:pPr>
              <w:spacing w:before="60" w:after="60"/>
              <w:rPr>
                <w:rFonts w:eastAsia="Times New Roman" w:cstheme="minorHAnsi"/>
                <w:color w:val="000000"/>
                <w:sz w:val="20"/>
                <w:szCs w:val="20"/>
              </w:rPr>
            </w:pPr>
            <w:r w:rsidRPr="00E765EE">
              <w:rPr>
                <w:rFonts w:eastAsia="Times New Roman" w:cstheme="minorHAnsi"/>
                <w:color w:val="000000"/>
                <w:sz w:val="20"/>
                <w:szCs w:val="20"/>
              </w:rPr>
              <w:t>Labor</w:t>
            </w:r>
          </w:p>
        </w:tc>
        <w:tc>
          <w:tcPr>
            <w:tcW w:w="1800" w:type="dxa"/>
          </w:tcPr>
          <w:p w14:paraId="728F5710" w14:textId="7EADDA56" w:rsidR="00C21D42" w:rsidRPr="00E765EE" w:rsidRDefault="00C21D42" w:rsidP="00C775BF">
            <w:pPr>
              <w:spacing w:before="60" w:after="60"/>
              <w:rPr>
                <w:rFonts w:cstheme="minorHAnsi"/>
                <w:sz w:val="20"/>
                <w:szCs w:val="20"/>
              </w:rPr>
            </w:pPr>
            <w:r w:rsidRPr="00E765EE">
              <w:rPr>
                <w:rFonts w:eastAsia="Times New Roman" w:cstheme="minorHAnsi"/>
                <w:b/>
                <w:bCs/>
                <w:color w:val="000000"/>
                <w:sz w:val="20"/>
                <w:szCs w:val="20"/>
              </w:rPr>
              <w:t>wage_total_2</w:t>
            </w:r>
          </w:p>
        </w:tc>
        <w:tc>
          <w:tcPr>
            <w:tcW w:w="2790" w:type="dxa"/>
            <w:shd w:val="clear" w:color="auto" w:fill="auto"/>
          </w:tcPr>
          <w:p w14:paraId="000BED76" w14:textId="6B32CDDD" w:rsidR="00C21D42" w:rsidRPr="00E765EE" w:rsidRDefault="00C21D42" w:rsidP="00C775BF">
            <w:pPr>
              <w:spacing w:before="60" w:after="60"/>
              <w:rPr>
                <w:rFonts w:eastAsia="Times New Roman" w:cstheme="minorHAnsi"/>
                <w:b/>
                <w:bCs/>
                <w:color w:val="000000"/>
                <w:sz w:val="20"/>
                <w:szCs w:val="20"/>
              </w:rPr>
            </w:pPr>
            <w:r w:rsidRPr="00E765EE">
              <w:rPr>
                <w:rFonts w:cstheme="minorHAnsi"/>
                <w:b/>
                <w:bCs/>
                <w:sz w:val="20"/>
                <w:szCs w:val="20"/>
              </w:rPr>
              <w:t>Annualized total wage, secondary job (7-day ref period)</w:t>
            </w:r>
          </w:p>
        </w:tc>
        <w:tc>
          <w:tcPr>
            <w:tcW w:w="3235" w:type="dxa"/>
          </w:tcPr>
          <w:p w14:paraId="64A18A07" w14:textId="20A78421" w:rsidR="00C21D42" w:rsidRPr="00E765EE" w:rsidRDefault="00C21D42" w:rsidP="00C775BF">
            <w:pPr>
              <w:spacing w:before="60" w:after="60"/>
              <w:rPr>
                <w:rFonts w:cstheme="minorHAnsi"/>
                <w:sz w:val="20"/>
                <w:szCs w:val="20"/>
              </w:rPr>
            </w:pPr>
            <w:r>
              <w:rPr>
                <w:rFonts w:eastAsia="Times New Roman" w:cstheme="minorHAnsi"/>
                <w:color w:val="000000"/>
                <w:sz w:val="20"/>
                <w:szCs w:val="20"/>
              </w:rPr>
              <w:t>C</w:t>
            </w:r>
            <w:r w:rsidRPr="00E765EE">
              <w:rPr>
                <w:rFonts w:eastAsia="Times New Roman" w:cstheme="minorHAnsi"/>
                <w:color w:val="000000"/>
                <w:sz w:val="20"/>
                <w:szCs w:val="20"/>
              </w:rPr>
              <w:t>ontinuous variable</w:t>
            </w:r>
          </w:p>
        </w:tc>
        <w:tc>
          <w:tcPr>
            <w:tcW w:w="630" w:type="dxa"/>
          </w:tcPr>
          <w:p w14:paraId="2439174C" w14:textId="5468C8D4" w:rsidR="00C21D42" w:rsidRPr="00E765EE" w:rsidRDefault="00C21D42" w:rsidP="00C775BF">
            <w:pPr>
              <w:spacing w:before="60" w:after="60"/>
              <w:jc w:val="center"/>
              <w:rPr>
                <w:rFonts w:cstheme="minorHAnsi"/>
                <w:sz w:val="20"/>
                <w:szCs w:val="20"/>
              </w:rPr>
            </w:pPr>
            <w:r w:rsidRPr="00E765EE">
              <w:rPr>
                <w:rFonts w:cstheme="minorHAnsi"/>
                <w:sz w:val="20"/>
                <w:szCs w:val="20"/>
              </w:rPr>
              <w:t>2</w:t>
            </w:r>
          </w:p>
        </w:tc>
      </w:tr>
      <w:tr w:rsidR="00C21D42" w:rsidRPr="00E765EE" w14:paraId="2069DD4C" w14:textId="77777777" w:rsidTr="00C21D42">
        <w:tc>
          <w:tcPr>
            <w:tcW w:w="535" w:type="dxa"/>
          </w:tcPr>
          <w:p w14:paraId="6275AEE5" w14:textId="1B35FB9F" w:rsidR="00C21D42" w:rsidRPr="00E765EE" w:rsidRDefault="00C21D42" w:rsidP="00C775BF">
            <w:pPr>
              <w:spacing w:before="60" w:after="60"/>
              <w:jc w:val="right"/>
              <w:rPr>
                <w:rFonts w:eastAsia="Times New Roman" w:cstheme="minorHAnsi"/>
                <w:color w:val="000000"/>
                <w:sz w:val="20"/>
                <w:szCs w:val="20"/>
              </w:rPr>
            </w:pPr>
            <w:r>
              <w:rPr>
                <w:rFonts w:eastAsia="Times New Roman" w:cstheme="minorHAnsi"/>
                <w:color w:val="000000"/>
                <w:sz w:val="20"/>
                <w:szCs w:val="20"/>
              </w:rPr>
              <w:t>13</w:t>
            </w:r>
          </w:p>
        </w:tc>
        <w:tc>
          <w:tcPr>
            <w:tcW w:w="1080" w:type="dxa"/>
            <w:shd w:val="clear" w:color="auto" w:fill="auto"/>
            <w:hideMark/>
          </w:tcPr>
          <w:p w14:paraId="6DFDD05A" w14:textId="25164584" w:rsidR="00C21D42" w:rsidRPr="00E765EE" w:rsidRDefault="00C21D42" w:rsidP="00C775BF">
            <w:pPr>
              <w:spacing w:before="60" w:after="60"/>
              <w:rPr>
                <w:rFonts w:eastAsia="Times New Roman" w:cstheme="minorHAnsi"/>
                <w:color w:val="000000"/>
                <w:sz w:val="20"/>
                <w:szCs w:val="20"/>
              </w:rPr>
            </w:pPr>
            <w:r w:rsidRPr="00E765EE">
              <w:rPr>
                <w:rFonts w:eastAsia="Times New Roman" w:cstheme="minorHAnsi"/>
                <w:color w:val="000000"/>
                <w:sz w:val="20"/>
                <w:szCs w:val="20"/>
              </w:rPr>
              <w:t>Labor</w:t>
            </w:r>
          </w:p>
        </w:tc>
        <w:tc>
          <w:tcPr>
            <w:tcW w:w="1800" w:type="dxa"/>
          </w:tcPr>
          <w:p w14:paraId="3D2F0B66" w14:textId="06AC7F50" w:rsidR="00C21D42" w:rsidRPr="00E765EE" w:rsidRDefault="00C21D42" w:rsidP="00C775BF">
            <w:pPr>
              <w:spacing w:before="60" w:after="60"/>
              <w:rPr>
                <w:rFonts w:cstheme="minorHAnsi"/>
                <w:sz w:val="20"/>
                <w:szCs w:val="20"/>
              </w:rPr>
            </w:pPr>
            <w:r w:rsidRPr="00E765EE">
              <w:rPr>
                <w:rFonts w:eastAsia="Times New Roman" w:cstheme="minorHAnsi"/>
                <w:b/>
                <w:bCs/>
                <w:color w:val="000000"/>
                <w:sz w:val="20"/>
                <w:szCs w:val="20"/>
              </w:rPr>
              <w:t>firmsize_l_2</w:t>
            </w:r>
          </w:p>
        </w:tc>
        <w:tc>
          <w:tcPr>
            <w:tcW w:w="2790" w:type="dxa"/>
            <w:shd w:val="clear" w:color="auto" w:fill="auto"/>
            <w:hideMark/>
          </w:tcPr>
          <w:p w14:paraId="50D527E3" w14:textId="728D885C" w:rsidR="00C21D42" w:rsidRPr="00E765EE" w:rsidRDefault="00C21D42" w:rsidP="00C775BF">
            <w:pPr>
              <w:spacing w:before="60" w:after="60"/>
              <w:rPr>
                <w:rFonts w:eastAsia="Times New Roman" w:cstheme="minorHAnsi"/>
                <w:b/>
                <w:bCs/>
                <w:color w:val="000000"/>
                <w:sz w:val="20"/>
                <w:szCs w:val="20"/>
              </w:rPr>
            </w:pPr>
            <w:r w:rsidRPr="00E765EE">
              <w:rPr>
                <w:rFonts w:cstheme="minorHAnsi"/>
                <w:b/>
                <w:bCs/>
                <w:sz w:val="20"/>
                <w:szCs w:val="20"/>
              </w:rPr>
              <w:t>Firm size (lower bracket), secondary job (7-day ref period)</w:t>
            </w:r>
          </w:p>
        </w:tc>
        <w:tc>
          <w:tcPr>
            <w:tcW w:w="3235" w:type="dxa"/>
          </w:tcPr>
          <w:p w14:paraId="1C681585" w14:textId="77777777" w:rsidR="00C21D42" w:rsidRPr="00E765EE" w:rsidRDefault="00C21D42" w:rsidP="00C775BF">
            <w:pPr>
              <w:spacing w:before="60" w:after="60"/>
              <w:rPr>
                <w:rFonts w:cstheme="minorHAnsi"/>
                <w:sz w:val="20"/>
                <w:szCs w:val="20"/>
              </w:rPr>
            </w:pPr>
            <w:r w:rsidRPr="00E765EE">
              <w:rPr>
                <w:rFonts w:eastAsia="Times New Roman" w:cstheme="minorHAnsi"/>
                <w:color w:val="000000"/>
                <w:sz w:val="20"/>
                <w:szCs w:val="20"/>
              </w:rPr>
              <w:t>Continuous variable</w:t>
            </w:r>
          </w:p>
        </w:tc>
        <w:tc>
          <w:tcPr>
            <w:tcW w:w="630" w:type="dxa"/>
          </w:tcPr>
          <w:p w14:paraId="600E51ED" w14:textId="72907F11" w:rsidR="00C21D42" w:rsidRPr="00E765EE" w:rsidRDefault="00C21D42" w:rsidP="00C775BF">
            <w:pPr>
              <w:spacing w:before="60" w:after="60"/>
              <w:jc w:val="center"/>
              <w:rPr>
                <w:rFonts w:cstheme="minorHAnsi"/>
                <w:sz w:val="20"/>
                <w:szCs w:val="20"/>
              </w:rPr>
            </w:pPr>
            <w:r w:rsidRPr="00E765EE">
              <w:rPr>
                <w:rFonts w:cstheme="minorHAnsi"/>
                <w:sz w:val="20"/>
                <w:szCs w:val="20"/>
              </w:rPr>
              <w:t>2</w:t>
            </w:r>
          </w:p>
        </w:tc>
      </w:tr>
      <w:tr w:rsidR="00C21D42" w:rsidRPr="00E765EE" w14:paraId="4496BF86" w14:textId="77777777" w:rsidTr="00C21D42">
        <w:tc>
          <w:tcPr>
            <w:tcW w:w="535" w:type="dxa"/>
          </w:tcPr>
          <w:p w14:paraId="4B8F343D" w14:textId="62A57658" w:rsidR="00C21D42" w:rsidRPr="00E765EE" w:rsidRDefault="00C21D42" w:rsidP="00C775BF">
            <w:pPr>
              <w:spacing w:before="60" w:after="60"/>
              <w:jc w:val="right"/>
              <w:rPr>
                <w:rFonts w:eastAsia="Times New Roman" w:cstheme="minorHAnsi"/>
                <w:color w:val="000000"/>
                <w:sz w:val="20"/>
                <w:szCs w:val="20"/>
              </w:rPr>
            </w:pPr>
            <w:r>
              <w:rPr>
                <w:rFonts w:eastAsia="Times New Roman" w:cstheme="minorHAnsi"/>
                <w:color w:val="000000"/>
                <w:sz w:val="20"/>
                <w:szCs w:val="20"/>
              </w:rPr>
              <w:t>14</w:t>
            </w:r>
          </w:p>
        </w:tc>
        <w:tc>
          <w:tcPr>
            <w:tcW w:w="1080" w:type="dxa"/>
            <w:shd w:val="clear" w:color="auto" w:fill="auto"/>
            <w:hideMark/>
          </w:tcPr>
          <w:p w14:paraId="185B6B2D" w14:textId="6BF90705" w:rsidR="00C21D42" w:rsidRPr="00E765EE" w:rsidRDefault="00C21D42" w:rsidP="00C775BF">
            <w:pPr>
              <w:spacing w:before="60" w:after="60"/>
              <w:rPr>
                <w:rFonts w:eastAsia="Times New Roman" w:cstheme="minorHAnsi"/>
                <w:color w:val="000000"/>
                <w:sz w:val="20"/>
                <w:szCs w:val="20"/>
              </w:rPr>
            </w:pPr>
            <w:r w:rsidRPr="00E765EE">
              <w:rPr>
                <w:rFonts w:eastAsia="Times New Roman" w:cstheme="minorHAnsi"/>
                <w:color w:val="000000"/>
                <w:sz w:val="20"/>
                <w:szCs w:val="20"/>
              </w:rPr>
              <w:t>Labor</w:t>
            </w:r>
          </w:p>
        </w:tc>
        <w:tc>
          <w:tcPr>
            <w:tcW w:w="1800" w:type="dxa"/>
          </w:tcPr>
          <w:p w14:paraId="062B6A87" w14:textId="742A3549" w:rsidR="00C21D42" w:rsidRPr="00E765EE" w:rsidRDefault="00C21D42" w:rsidP="00C775BF">
            <w:pPr>
              <w:spacing w:before="60" w:after="60"/>
              <w:rPr>
                <w:rFonts w:cstheme="minorHAnsi"/>
                <w:sz w:val="20"/>
                <w:szCs w:val="20"/>
              </w:rPr>
            </w:pPr>
            <w:r w:rsidRPr="00E765EE">
              <w:rPr>
                <w:rFonts w:eastAsia="Times New Roman" w:cstheme="minorHAnsi"/>
                <w:b/>
                <w:bCs/>
                <w:color w:val="000000"/>
                <w:sz w:val="20"/>
                <w:szCs w:val="20"/>
              </w:rPr>
              <w:t>firmsize_u_2</w:t>
            </w:r>
          </w:p>
        </w:tc>
        <w:tc>
          <w:tcPr>
            <w:tcW w:w="2790" w:type="dxa"/>
            <w:shd w:val="clear" w:color="auto" w:fill="auto"/>
            <w:hideMark/>
          </w:tcPr>
          <w:p w14:paraId="4AA273F7" w14:textId="2F28549B" w:rsidR="00C21D42" w:rsidRPr="00E765EE" w:rsidRDefault="00C21D42" w:rsidP="00C775BF">
            <w:pPr>
              <w:spacing w:before="60" w:after="60"/>
              <w:rPr>
                <w:rFonts w:eastAsia="Times New Roman" w:cstheme="minorHAnsi"/>
                <w:b/>
                <w:bCs/>
                <w:color w:val="000000"/>
                <w:sz w:val="20"/>
                <w:szCs w:val="20"/>
              </w:rPr>
            </w:pPr>
            <w:r w:rsidRPr="00E765EE">
              <w:rPr>
                <w:rFonts w:cstheme="minorHAnsi"/>
                <w:b/>
                <w:bCs/>
                <w:sz w:val="20"/>
                <w:szCs w:val="20"/>
              </w:rPr>
              <w:t>Firm size (upper bracket), secondary job (7-day ref period)</w:t>
            </w:r>
          </w:p>
        </w:tc>
        <w:tc>
          <w:tcPr>
            <w:tcW w:w="3235" w:type="dxa"/>
          </w:tcPr>
          <w:p w14:paraId="5547AA0A" w14:textId="77777777" w:rsidR="00C21D42" w:rsidRPr="00E765EE" w:rsidRDefault="00C21D42" w:rsidP="00C775BF">
            <w:pPr>
              <w:spacing w:before="60" w:after="60"/>
              <w:rPr>
                <w:rFonts w:cstheme="minorHAnsi"/>
                <w:sz w:val="20"/>
                <w:szCs w:val="20"/>
              </w:rPr>
            </w:pPr>
            <w:r w:rsidRPr="00E765EE">
              <w:rPr>
                <w:rFonts w:eastAsia="Times New Roman" w:cstheme="minorHAnsi"/>
                <w:color w:val="000000"/>
                <w:sz w:val="20"/>
                <w:szCs w:val="20"/>
              </w:rPr>
              <w:t>Continuous variable</w:t>
            </w:r>
          </w:p>
        </w:tc>
        <w:tc>
          <w:tcPr>
            <w:tcW w:w="630" w:type="dxa"/>
          </w:tcPr>
          <w:p w14:paraId="39531D45" w14:textId="1DC63055" w:rsidR="00C21D42" w:rsidRPr="00E765EE" w:rsidRDefault="00C21D42" w:rsidP="00C775BF">
            <w:pPr>
              <w:spacing w:before="60" w:after="60"/>
              <w:jc w:val="center"/>
              <w:rPr>
                <w:rFonts w:cstheme="minorHAnsi"/>
                <w:sz w:val="20"/>
                <w:szCs w:val="20"/>
              </w:rPr>
            </w:pPr>
            <w:r w:rsidRPr="00E765EE">
              <w:rPr>
                <w:rFonts w:cstheme="minorHAnsi"/>
                <w:sz w:val="20"/>
                <w:szCs w:val="20"/>
              </w:rPr>
              <w:t>2</w:t>
            </w:r>
          </w:p>
        </w:tc>
      </w:tr>
    </w:tbl>
    <w:p w14:paraId="68C3FE32" w14:textId="4D49856C" w:rsidR="00EE67E0" w:rsidRDefault="00EE67E0" w:rsidP="00EE67E0">
      <w:pPr>
        <w:pStyle w:val="NoSpacing"/>
      </w:pPr>
    </w:p>
    <w:p w14:paraId="18905FC5" w14:textId="77777777" w:rsidR="00EE67E0" w:rsidRPr="00EE67E0" w:rsidRDefault="00EE67E0" w:rsidP="00EE67E0">
      <w:pPr>
        <w:spacing w:after="0"/>
      </w:pPr>
    </w:p>
    <w:p w14:paraId="2592EADE" w14:textId="62CCE041" w:rsidR="00884ADD" w:rsidRPr="008613C3" w:rsidRDefault="00884ADD" w:rsidP="008613C3">
      <w:pPr>
        <w:pStyle w:val="Heading3"/>
        <w:spacing w:before="0" w:after="0" w:line="259" w:lineRule="auto"/>
      </w:pPr>
      <w:bookmarkStart w:id="191" w:name="_Toc176262703"/>
      <w:r w:rsidRPr="008613C3">
        <w:t>Other Employment Earnings, 7-day reference period</w:t>
      </w:r>
      <w:bookmarkEnd w:id="191"/>
    </w:p>
    <w:p w14:paraId="10490E22" w14:textId="77777777" w:rsidR="00884ADD" w:rsidRDefault="00884ADD" w:rsidP="00884ADD">
      <w:pPr>
        <w:spacing w:after="0"/>
        <w:rPr>
          <w:bCs/>
        </w:rPr>
      </w:pPr>
    </w:p>
    <w:p w14:paraId="5DAFECC4" w14:textId="56770F2B" w:rsidR="00884ADD" w:rsidRDefault="00884ADD" w:rsidP="00C30BCE">
      <w:pPr>
        <w:spacing w:after="0"/>
        <w:jc w:val="both"/>
        <w:rPr>
          <w:bCs/>
        </w:rPr>
      </w:pPr>
      <w:r w:rsidRPr="00637739">
        <w:rPr>
          <w:bCs/>
        </w:rPr>
        <w:t xml:space="preserve">This refers to all </w:t>
      </w:r>
      <w:r w:rsidR="00CD31FF">
        <w:rPr>
          <w:bCs/>
        </w:rPr>
        <w:t xml:space="preserve">other </w:t>
      </w:r>
      <w:r w:rsidRPr="00637739">
        <w:rPr>
          <w:bCs/>
        </w:rPr>
        <w:t xml:space="preserve">employment earnings </w:t>
      </w:r>
      <w:r>
        <w:rPr>
          <w:bCs/>
        </w:rPr>
        <w:t xml:space="preserve">excluding main and </w:t>
      </w:r>
      <w:r w:rsidRPr="00637739">
        <w:rPr>
          <w:bCs/>
        </w:rPr>
        <w:t>secondary jobs.</w:t>
      </w:r>
    </w:p>
    <w:p w14:paraId="55AF8139" w14:textId="77777777" w:rsidR="00973C2C" w:rsidRDefault="00973C2C" w:rsidP="00C30BCE">
      <w:pPr>
        <w:spacing w:after="0"/>
        <w:jc w:val="both"/>
        <w:rPr>
          <w:bCs/>
        </w:rPr>
      </w:pPr>
    </w:p>
    <w:p w14:paraId="07AD98D2" w14:textId="5049B253" w:rsidR="00506D99" w:rsidRPr="00506D99" w:rsidRDefault="00506D99" w:rsidP="00C30BCE">
      <w:pPr>
        <w:spacing w:after="0"/>
        <w:jc w:val="both"/>
        <w:rPr>
          <w:b/>
        </w:rPr>
      </w:pPr>
      <w:r w:rsidRPr="00506D99">
        <w:rPr>
          <w:b/>
        </w:rPr>
        <w:t>t_hours_others</w:t>
      </w:r>
      <w:r w:rsidRPr="00506D99">
        <w:rPr>
          <w:b/>
        </w:rPr>
        <w:tab/>
      </w:r>
    </w:p>
    <w:p w14:paraId="02B969F7" w14:textId="481FD14F" w:rsidR="00506D99" w:rsidRPr="00506D99" w:rsidRDefault="00506D99" w:rsidP="00C30BCE">
      <w:pPr>
        <w:spacing w:after="0"/>
        <w:jc w:val="both"/>
        <w:rPr>
          <w:bCs/>
        </w:rPr>
      </w:pPr>
      <w:r w:rsidRPr="00506D99">
        <w:rPr>
          <w:bCs/>
        </w:rPr>
        <w:t>Annualized hours worked in all but primary and secondary jobs (7-day ref period)</w:t>
      </w:r>
    </w:p>
    <w:p w14:paraId="1E22EC3E" w14:textId="77777777" w:rsidR="00506D99" w:rsidRDefault="00506D99" w:rsidP="00C30BCE">
      <w:pPr>
        <w:spacing w:after="0"/>
        <w:jc w:val="both"/>
        <w:rPr>
          <w:bCs/>
        </w:rPr>
      </w:pPr>
      <w:r w:rsidRPr="00506D99">
        <w:rPr>
          <w:bCs/>
        </w:rPr>
        <w:t>This is a continuous variable that specifies the hours of work in last 12 months in all jobs excluding the primary and secondary ones.</w:t>
      </w:r>
    </w:p>
    <w:p w14:paraId="2316111E" w14:textId="77777777" w:rsidR="00506D99" w:rsidRPr="00506D99" w:rsidRDefault="00506D99" w:rsidP="00C30BCE">
      <w:pPr>
        <w:spacing w:after="0"/>
        <w:jc w:val="both"/>
        <w:rPr>
          <w:bCs/>
        </w:rPr>
      </w:pPr>
    </w:p>
    <w:p w14:paraId="041F721E" w14:textId="3EE1372C" w:rsidR="00506D99" w:rsidRPr="00506D99" w:rsidRDefault="00506D99" w:rsidP="00C30BCE">
      <w:pPr>
        <w:spacing w:after="0"/>
        <w:jc w:val="both"/>
        <w:rPr>
          <w:b/>
        </w:rPr>
      </w:pPr>
      <w:r w:rsidRPr="00506D99">
        <w:rPr>
          <w:b/>
        </w:rPr>
        <w:t>t_wage_nc_others</w:t>
      </w:r>
    </w:p>
    <w:p w14:paraId="3CCDD341" w14:textId="025E40FF" w:rsidR="00506D99" w:rsidRPr="00506D99" w:rsidRDefault="00506D99" w:rsidP="00C30BCE">
      <w:pPr>
        <w:spacing w:after="0"/>
        <w:jc w:val="both"/>
        <w:rPr>
          <w:bCs/>
        </w:rPr>
      </w:pPr>
      <w:r w:rsidRPr="00506D99">
        <w:rPr>
          <w:bCs/>
        </w:rPr>
        <w:t>Annualized wage in all but primary &amp; secondary jobs excl. bonuses, etc. (7-day ref period)</w:t>
      </w:r>
    </w:p>
    <w:p w14:paraId="3F2E2F18" w14:textId="77777777" w:rsidR="00506D99" w:rsidRPr="00506D99" w:rsidRDefault="00506D99" w:rsidP="00C30BCE">
      <w:pPr>
        <w:spacing w:after="0"/>
        <w:jc w:val="both"/>
        <w:rPr>
          <w:bCs/>
        </w:rPr>
      </w:pPr>
      <w:r w:rsidRPr="00506D99">
        <w:rPr>
          <w:bCs/>
        </w:rPr>
        <w:t xml:space="preserve">This is a continuous variable that specifies the annualized wage in all jobs excluding the primary and secondary ones. This excludes tips, bonuses, other compensation such as dwellings or clothes, and other payments. </w:t>
      </w:r>
    </w:p>
    <w:p w14:paraId="69D17452" w14:textId="77777777" w:rsidR="00506D99" w:rsidRPr="00506D99" w:rsidRDefault="00506D99" w:rsidP="00C30BCE">
      <w:pPr>
        <w:spacing w:after="0"/>
        <w:jc w:val="both"/>
        <w:rPr>
          <w:bCs/>
        </w:rPr>
      </w:pPr>
    </w:p>
    <w:p w14:paraId="23686E5E" w14:textId="77777777" w:rsidR="00506D99" w:rsidRPr="00CD31FF" w:rsidRDefault="00506D99" w:rsidP="00C30BCE">
      <w:pPr>
        <w:spacing w:after="0"/>
        <w:jc w:val="both"/>
        <w:rPr>
          <w:bCs/>
          <w:u w:val="single"/>
        </w:rPr>
      </w:pPr>
      <w:r w:rsidRPr="00506D99">
        <w:rPr>
          <w:bCs/>
        </w:rPr>
        <w:t xml:space="preserve">Note: </w:t>
      </w:r>
      <w:r w:rsidRPr="00CD31FF">
        <w:rPr>
          <w:bCs/>
          <w:u w:val="single"/>
        </w:rPr>
        <w:t>Use gross wages when available and net wages only when gross wages are not available. This is done to make it easy to compare earnings in formal and informal sectors.</w:t>
      </w:r>
    </w:p>
    <w:p w14:paraId="3B44BAF4" w14:textId="7AADFBA1" w:rsidR="00506D99" w:rsidRDefault="00506D99" w:rsidP="00C30BCE">
      <w:pPr>
        <w:spacing w:after="0"/>
        <w:jc w:val="both"/>
        <w:rPr>
          <w:bCs/>
        </w:rPr>
      </w:pPr>
    </w:p>
    <w:p w14:paraId="060FF83D" w14:textId="0D776B06" w:rsidR="0027140E" w:rsidRPr="00E765EE" w:rsidRDefault="0027140E" w:rsidP="0027140E">
      <w:pPr>
        <w:spacing w:after="0"/>
        <w:ind w:left="720"/>
        <w:rPr>
          <w:rFonts w:ascii="Calibri" w:hAnsi="Calibri" w:cs="Calibri"/>
          <w:b/>
          <w:color w:val="0000FF"/>
        </w:rPr>
      </w:pPr>
      <w:r>
        <w:rPr>
          <w:rFonts w:ascii="Calibri" w:hAnsi="Calibri" w:cs="Calibri"/>
          <w:b/>
          <w:color w:val="0000FF"/>
        </w:rPr>
        <w:t>This will depend on the data available to derive annualized value but s</w:t>
      </w:r>
      <w:r w:rsidRPr="00E765EE">
        <w:rPr>
          <w:rFonts w:ascii="Calibri" w:hAnsi="Calibri" w:cs="Calibri"/>
          <w:b/>
          <w:color w:val="0000FF"/>
        </w:rPr>
        <w:t xml:space="preserve">ee </w:t>
      </w:r>
      <w:r>
        <w:rPr>
          <w:rFonts w:ascii="Calibri" w:hAnsi="Calibri" w:cs="Calibri"/>
          <w:b/>
          <w:color w:val="0000FF"/>
        </w:rPr>
        <w:t xml:space="preserve">WAGE_TOTAL in </w:t>
      </w:r>
      <w:r w:rsidRPr="00E765EE">
        <w:rPr>
          <w:rFonts w:ascii="Calibri" w:hAnsi="Calibri" w:cs="Calibri"/>
          <w:b/>
          <w:color w:val="0000FF"/>
        </w:rPr>
        <w:t>Section 5.2.2 for de</w:t>
      </w:r>
      <w:r>
        <w:rPr>
          <w:rFonts w:ascii="Calibri" w:hAnsi="Calibri" w:cs="Calibri"/>
          <w:b/>
          <w:color w:val="0000FF"/>
        </w:rPr>
        <w:t>rivation formulae</w:t>
      </w:r>
      <w:r w:rsidRPr="00E765EE">
        <w:rPr>
          <w:rFonts w:ascii="Calibri" w:hAnsi="Calibri" w:cs="Calibri"/>
          <w:b/>
          <w:color w:val="0000FF"/>
        </w:rPr>
        <w:t>.</w:t>
      </w:r>
    </w:p>
    <w:p w14:paraId="7F9B5083" w14:textId="144FC065" w:rsidR="00B2644B" w:rsidRDefault="00B2644B" w:rsidP="00C30BCE">
      <w:pPr>
        <w:spacing w:after="0"/>
        <w:jc w:val="both"/>
        <w:rPr>
          <w:bCs/>
        </w:rPr>
      </w:pPr>
    </w:p>
    <w:p w14:paraId="5D255738" w14:textId="77777777" w:rsidR="00506D99" w:rsidRPr="00506D99" w:rsidRDefault="00506D99" w:rsidP="00C30BCE">
      <w:pPr>
        <w:spacing w:after="0"/>
        <w:jc w:val="both"/>
        <w:rPr>
          <w:b/>
        </w:rPr>
      </w:pPr>
      <w:r w:rsidRPr="00506D99">
        <w:rPr>
          <w:b/>
        </w:rPr>
        <w:t>t_wage_others</w:t>
      </w:r>
      <w:r w:rsidRPr="00506D99">
        <w:rPr>
          <w:b/>
        </w:rPr>
        <w:tab/>
      </w:r>
    </w:p>
    <w:p w14:paraId="359CF0F9" w14:textId="77777777" w:rsidR="00506D99" w:rsidRDefault="00506D99" w:rsidP="00C30BCE">
      <w:pPr>
        <w:spacing w:after="0"/>
        <w:jc w:val="both"/>
        <w:rPr>
          <w:bCs/>
        </w:rPr>
      </w:pPr>
      <w:r w:rsidRPr="00506D99">
        <w:rPr>
          <w:bCs/>
        </w:rPr>
        <w:t>Annualized wage in all but primary and secondary jobs (7-day ref period)</w:t>
      </w:r>
    </w:p>
    <w:p w14:paraId="69E980C1" w14:textId="77777777" w:rsidR="00506D99" w:rsidRPr="00506D99" w:rsidRDefault="00506D99" w:rsidP="00C30BCE">
      <w:pPr>
        <w:spacing w:after="0"/>
        <w:jc w:val="both"/>
        <w:rPr>
          <w:bCs/>
        </w:rPr>
      </w:pPr>
      <w:r w:rsidRPr="00506D99">
        <w:rPr>
          <w:bCs/>
        </w:rPr>
        <w:t xml:space="preserve">This is a continuous variable that specifies the annualized wage in all jobs excluding the primary and secondary ones. </w:t>
      </w:r>
    </w:p>
    <w:p w14:paraId="3DFD62BA" w14:textId="77777777" w:rsidR="00506D99" w:rsidRPr="00506D99" w:rsidRDefault="00506D99" w:rsidP="00C30BCE">
      <w:pPr>
        <w:spacing w:after="0"/>
        <w:jc w:val="both"/>
        <w:rPr>
          <w:bCs/>
        </w:rPr>
      </w:pPr>
    </w:p>
    <w:p w14:paraId="12ADDAFF" w14:textId="7F890421" w:rsidR="00506D99" w:rsidRDefault="00506D99" w:rsidP="00C30BCE">
      <w:pPr>
        <w:spacing w:after="0"/>
        <w:jc w:val="both"/>
        <w:rPr>
          <w:bCs/>
        </w:rPr>
      </w:pPr>
      <w:r w:rsidRPr="00506D99">
        <w:rPr>
          <w:bCs/>
        </w:rPr>
        <w:t>This wage includes tips, compensations such as bonuses, dwellings or clothes, and other payments. WAGE_OTHERS should be equal to WAGE_NC others in case there are no bonuses, tips etc. offered as part of any of the jobs.</w:t>
      </w:r>
    </w:p>
    <w:p w14:paraId="4670739A" w14:textId="0D048673" w:rsidR="00B2644B" w:rsidRDefault="00B2644B" w:rsidP="00C30BCE">
      <w:pPr>
        <w:spacing w:after="0"/>
        <w:jc w:val="both"/>
        <w:rPr>
          <w:bCs/>
        </w:rPr>
      </w:pPr>
    </w:p>
    <w:p w14:paraId="03DF452F" w14:textId="39518505" w:rsidR="0027140E" w:rsidRPr="00E765EE" w:rsidRDefault="0027140E" w:rsidP="0027140E">
      <w:pPr>
        <w:spacing w:after="0"/>
        <w:ind w:left="720"/>
        <w:rPr>
          <w:rFonts w:ascii="Calibri" w:hAnsi="Calibri" w:cs="Calibri"/>
          <w:b/>
          <w:color w:val="0000FF"/>
        </w:rPr>
      </w:pPr>
      <w:r>
        <w:rPr>
          <w:rFonts w:ascii="Calibri" w:hAnsi="Calibri" w:cs="Calibri"/>
          <w:b/>
          <w:color w:val="0000FF"/>
        </w:rPr>
        <w:t>This will depend on the data available to derive annualized value but s</w:t>
      </w:r>
      <w:r w:rsidRPr="00E765EE">
        <w:rPr>
          <w:rFonts w:ascii="Calibri" w:hAnsi="Calibri" w:cs="Calibri"/>
          <w:b/>
          <w:color w:val="0000FF"/>
        </w:rPr>
        <w:t xml:space="preserve">ee </w:t>
      </w:r>
      <w:r>
        <w:rPr>
          <w:rFonts w:ascii="Calibri" w:hAnsi="Calibri" w:cs="Calibri"/>
          <w:b/>
          <w:color w:val="0000FF"/>
        </w:rPr>
        <w:t xml:space="preserve">WAGE_TOTAL in </w:t>
      </w:r>
      <w:r w:rsidRPr="00E765EE">
        <w:rPr>
          <w:rFonts w:ascii="Calibri" w:hAnsi="Calibri" w:cs="Calibri"/>
          <w:b/>
          <w:color w:val="0000FF"/>
        </w:rPr>
        <w:t>Section 5.2.2 for de</w:t>
      </w:r>
      <w:r>
        <w:rPr>
          <w:rFonts w:ascii="Calibri" w:hAnsi="Calibri" w:cs="Calibri"/>
          <w:b/>
          <w:color w:val="0000FF"/>
        </w:rPr>
        <w:t>rivation formulae</w:t>
      </w:r>
      <w:r w:rsidRPr="00E765EE">
        <w:rPr>
          <w:rFonts w:ascii="Calibri" w:hAnsi="Calibri" w:cs="Calibri"/>
          <w:b/>
          <w:color w:val="0000FF"/>
        </w:rPr>
        <w:t>.</w:t>
      </w:r>
    </w:p>
    <w:p w14:paraId="01A68F3F" w14:textId="77777777" w:rsidR="00B2644B" w:rsidRDefault="00B2644B" w:rsidP="00C30BCE">
      <w:pPr>
        <w:spacing w:after="0"/>
        <w:jc w:val="both"/>
        <w:rPr>
          <w:bCs/>
        </w:rPr>
      </w:pPr>
    </w:p>
    <w:p w14:paraId="43FAC45D" w14:textId="256AC706" w:rsidR="00884ADD" w:rsidRDefault="00884ADD" w:rsidP="00884ADD">
      <w:pPr>
        <w:spacing w:after="60"/>
        <w:jc w:val="center"/>
        <w:rPr>
          <w:b/>
          <w:bCs/>
          <w:lang w:val="en-GB" w:eastAsia="it-IT"/>
        </w:rPr>
      </w:pPr>
      <w:r w:rsidRPr="003F2954">
        <w:rPr>
          <w:b/>
          <w:bCs/>
          <w:lang w:val="en-GB" w:eastAsia="it-IT"/>
        </w:rPr>
        <w:t>Table 5.</w:t>
      </w:r>
      <w:r>
        <w:rPr>
          <w:b/>
          <w:bCs/>
          <w:lang w:val="en-GB" w:eastAsia="it-IT"/>
        </w:rPr>
        <w:t xml:space="preserve">4: </w:t>
      </w:r>
      <w:r w:rsidR="00D83444">
        <w:rPr>
          <w:b/>
          <w:bCs/>
          <w:lang w:val="en-GB" w:eastAsia="it-IT"/>
        </w:rPr>
        <w:t xml:space="preserve">Other </w:t>
      </w:r>
      <w:r>
        <w:rPr>
          <w:b/>
          <w:bCs/>
          <w:lang w:val="en-GB" w:eastAsia="it-IT"/>
        </w:rPr>
        <w:t>employment earnings, 7-day reference period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6"/>
        <w:gridCol w:w="989"/>
        <w:gridCol w:w="1981"/>
        <w:gridCol w:w="3607"/>
        <w:gridCol w:w="2152"/>
        <w:gridCol w:w="599"/>
      </w:tblGrid>
      <w:tr w:rsidR="00FD363B" w:rsidRPr="00CD31FF" w14:paraId="7A8EF9AF" w14:textId="70035BCA" w:rsidTr="00EC68F7">
        <w:trPr>
          <w:cantSplit/>
        </w:trPr>
        <w:tc>
          <w:tcPr>
            <w:tcW w:w="314" w:type="pct"/>
            <w:shd w:val="clear" w:color="auto" w:fill="4472C4" w:themeFill="accent1"/>
          </w:tcPr>
          <w:p w14:paraId="3B2A7BF6" w14:textId="77777777" w:rsidR="00FD363B" w:rsidRPr="00CD31FF" w:rsidRDefault="00FD363B" w:rsidP="00EC68F7">
            <w:pPr>
              <w:spacing w:before="60" w:after="0"/>
              <w:jc w:val="right"/>
              <w:rPr>
                <w:rFonts w:asciiTheme="majorHAnsi" w:eastAsia="Times New Roman" w:hAnsiTheme="majorHAnsi" w:cstheme="majorHAnsi"/>
                <w:b/>
                <w:bCs/>
                <w:color w:val="FFFFFF" w:themeColor="background1"/>
                <w:lang w:eastAsia="en-US"/>
              </w:rPr>
            </w:pPr>
          </w:p>
        </w:tc>
        <w:tc>
          <w:tcPr>
            <w:tcW w:w="497" w:type="pct"/>
            <w:shd w:val="clear" w:color="auto" w:fill="4472C4" w:themeFill="accent1"/>
          </w:tcPr>
          <w:p w14:paraId="4AC4E97B" w14:textId="66969DA4" w:rsidR="00FD363B" w:rsidRPr="00CD31FF" w:rsidRDefault="00FD363B" w:rsidP="00EC68F7">
            <w:pPr>
              <w:spacing w:before="60" w:after="0"/>
              <w:rPr>
                <w:rFonts w:asciiTheme="majorHAnsi" w:eastAsia="Times New Roman" w:hAnsiTheme="majorHAnsi" w:cstheme="majorHAnsi"/>
                <w:b/>
                <w:color w:val="FFFFFF" w:themeColor="background1"/>
              </w:rPr>
            </w:pPr>
            <w:r w:rsidRPr="00CD31FF">
              <w:rPr>
                <w:rFonts w:asciiTheme="majorHAnsi" w:eastAsia="Times New Roman" w:hAnsiTheme="majorHAnsi" w:cstheme="majorHAnsi"/>
                <w:b/>
                <w:bCs/>
                <w:color w:val="FFFFFF" w:themeColor="background1"/>
                <w:lang w:eastAsia="en-US"/>
              </w:rPr>
              <w:t>Module Code</w:t>
            </w:r>
          </w:p>
        </w:tc>
        <w:tc>
          <w:tcPr>
            <w:tcW w:w="995" w:type="pct"/>
            <w:shd w:val="clear" w:color="auto" w:fill="4472C4" w:themeFill="accent1"/>
          </w:tcPr>
          <w:p w14:paraId="41E63666" w14:textId="32F38C64" w:rsidR="00FD363B" w:rsidRPr="00CD31FF" w:rsidRDefault="00FD363B" w:rsidP="00EC68F7">
            <w:pPr>
              <w:spacing w:before="60" w:after="0"/>
              <w:rPr>
                <w:rFonts w:asciiTheme="majorHAnsi" w:eastAsia="Times New Roman" w:hAnsiTheme="majorHAnsi" w:cstheme="majorHAnsi"/>
                <w:b/>
                <w:bCs/>
                <w:color w:val="FFFFFF" w:themeColor="background1"/>
                <w:lang w:eastAsia="en-US"/>
              </w:rPr>
            </w:pPr>
            <w:r w:rsidRPr="00CD31FF">
              <w:rPr>
                <w:rFonts w:asciiTheme="majorHAnsi" w:eastAsia="Times New Roman" w:hAnsiTheme="majorHAnsi" w:cstheme="majorHAnsi"/>
                <w:b/>
                <w:bCs/>
                <w:color w:val="FFFFFF" w:themeColor="background1"/>
                <w:lang w:eastAsia="en-US"/>
              </w:rPr>
              <w:t>Variable name</w:t>
            </w:r>
          </w:p>
        </w:tc>
        <w:tc>
          <w:tcPr>
            <w:tcW w:w="1812" w:type="pct"/>
            <w:shd w:val="clear" w:color="auto" w:fill="4472C4" w:themeFill="accent1"/>
          </w:tcPr>
          <w:p w14:paraId="7F3E032C" w14:textId="084B868C" w:rsidR="00FD363B" w:rsidRPr="00CD31FF" w:rsidRDefault="00FD363B" w:rsidP="00EC68F7">
            <w:pPr>
              <w:spacing w:before="60" w:after="0"/>
              <w:rPr>
                <w:rFonts w:asciiTheme="majorHAnsi" w:hAnsiTheme="majorHAnsi" w:cstheme="majorHAnsi"/>
                <w:b/>
                <w:color w:val="FFFFFF" w:themeColor="background1"/>
              </w:rPr>
            </w:pPr>
            <w:r w:rsidRPr="00CD31FF">
              <w:rPr>
                <w:rFonts w:asciiTheme="majorHAnsi" w:eastAsia="Times New Roman" w:hAnsiTheme="majorHAnsi" w:cstheme="majorHAnsi"/>
                <w:b/>
                <w:bCs/>
                <w:color w:val="FFFFFF" w:themeColor="background1"/>
                <w:lang w:eastAsia="en-US"/>
              </w:rPr>
              <w:t>Variable label</w:t>
            </w:r>
          </w:p>
        </w:tc>
        <w:tc>
          <w:tcPr>
            <w:tcW w:w="1081" w:type="pct"/>
            <w:shd w:val="clear" w:color="auto" w:fill="4472C4" w:themeFill="accent1"/>
          </w:tcPr>
          <w:p w14:paraId="48478390" w14:textId="77777777" w:rsidR="00FD363B" w:rsidRPr="00CD31FF" w:rsidRDefault="00FD363B" w:rsidP="00EC68F7">
            <w:pPr>
              <w:spacing w:before="60" w:after="0"/>
              <w:rPr>
                <w:rFonts w:asciiTheme="majorHAnsi" w:eastAsia="Times New Roman" w:hAnsiTheme="majorHAnsi" w:cstheme="majorHAnsi"/>
                <w:b/>
                <w:color w:val="FFFFFF" w:themeColor="background1"/>
              </w:rPr>
            </w:pPr>
            <w:r w:rsidRPr="00CD31FF">
              <w:rPr>
                <w:rFonts w:asciiTheme="majorHAnsi" w:eastAsia="Times New Roman" w:hAnsiTheme="majorHAnsi" w:cstheme="majorHAnsi"/>
                <w:b/>
                <w:bCs/>
                <w:color w:val="FFFFFF" w:themeColor="background1"/>
                <w:lang w:eastAsia="en-US"/>
              </w:rPr>
              <w:t>Allowed codes after standardization</w:t>
            </w:r>
          </w:p>
        </w:tc>
        <w:tc>
          <w:tcPr>
            <w:tcW w:w="301" w:type="pct"/>
            <w:shd w:val="clear" w:color="auto" w:fill="4472C4" w:themeFill="accent1"/>
          </w:tcPr>
          <w:p w14:paraId="4BE53E1B" w14:textId="021F2E3A" w:rsidR="00FD363B" w:rsidRPr="00CD31FF" w:rsidRDefault="00FD363B" w:rsidP="00EC68F7">
            <w:pPr>
              <w:spacing w:before="60" w:after="0"/>
              <w:rPr>
                <w:rFonts w:asciiTheme="majorHAnsi" w:eastAsia="Times New Roman" w:hAnsiTheme="majorHAnsi" w:cstheme="majorHAnsi"/>
                <w:b/>
                <w:bCs/>
                <w:color w:val="FFFFFF" w:themeColor="background1"/>
                <w:lang w:eastAsia="en-US"/>
              </w:rPr>
            </w:pPr>
            <w:r w:rsidRPr="00CD31FF">
              <w:rPr>
                <w:rFonts w:asciiTheme="majorHAnsi" w:eastAsia="Times New Roman" w:hAnsiTheme="majorHAnsi" w:cstheme="majorHAnsi"/>
                <w:b/>
                <w:bCs/>
                <w:color w:val="FFFFFF" w:themeColor="background1"/>
                <w:lang w:eastAsia="en-US"/>
              </w:rPr>
              <w:t>Tier</w:t>
            </w:r>
          </w:p>
        </w:tc>
      </w:tr>
      <w:tr w:rsidR="00FD363B" w:rsidRPr="008C33C9" w14:paraId="013CB1A2" w14:textId="4C377F97" w:rsidTr="00EC68F7">
        <w:trPr>
          <w:cantSplit/>
        </w:trPr>
        <w:tc>
          <w:tcPr>
            <w:tcW w:w="314" w:type="pct"/>
          </w:tcPr>
          <w:p w14:paraId="79024A81" w14:textId="5633937F" w:rsidR="00FD363B" w:rsidRPr="00614ADD" w:rsidRDefault="00FD363B" w:rsidP="00EC68F7">
            <w:pPr>
              <w:spacing w:before="60" w:after="0"/>
              <w:jc w:val="right"/>
              <w:rPr>
                <w:rFonts w:eastAsia="Times New Roman" w:cstheme="minorHAnsi"/>
                <w:color w:val="000000"/>
                <w:sz w:val="20"/>
                <w:szCs w:val="20"/>
              </w:rPr>
            </w:pPr>
            <w:r>
              <w:rPr>
                <w:rFonts w:eastAsia="Times New Roman" w:cstheme="minorHAnsi"/>
                <w:color w:val="000000"/>
                <w:sz w:val="20"/>
                <w:szCs w:val="20"/>
              </w:rPr>
              <w:t>1</w:t>
            </w:r>
          </w:p>
        </w:tc>
        <w:tc>
          <w:tcPr>
            <w:tcW w:w="497" w:type="pct"/>
            <w:shd w:val="clear" w:color="auto" w:fill="auto"/>
          </w:tcPr>
          <w:p w14:paraId="5A0DAEA0" w14:textId="3CC552B2" w:rsidR="00FD363B" w:rsidRPr="00614ADD" w:rsidRDefault="00FD363B" w:rsidP="00EC68F7">
            <w:pPr>
              <w:spacing w:before="60" w:after="0"/>
              <w:rPr>
                <w:rFonts w:eastAsia="Times New Roman" w:cstheme="minorHAnsi"/>
                <w:color w:val="000000"/>
                <w:sz w:val="20"/>
                <w:szCs w:val="20"/>
              </w:rPr>
            </w:pPr>
            <w:r w:rsidRPr="00614ADD">
              <w:rPr>
                <w:rFonts w:eastAsia="Times New Roman" w:cstheme="minorHAnsi"/>
                <w:color w:val="000000"/>
                <w:sz w:val="20"/>
                <w:szCs w:val="20"/>
              </w:rPr>
              <w:t>Labor</w:t>
            </w:r>
          </w:p>
        </w:tc>
        <w:tc>
          <w:tcPr>
            <w:tcW w:w="995" w:type="pct"/>
          </w:tcPr>
          <w:p w14:paraId="486A0C84" w14:textId="445D9FF6" w:rsidR="00FD363B" w:rsidRPr="00614ADD" w:rsidRDefault="00FD363B" w:rsidP="00EC68F7">
            <w:pPr>
              <w:spacing w:before="60" w:after="0"/>
              <w:rPr>
                <w:rFonts w:cstheme="minorHAnsi"/>
                <w:b/>
                <w:sz w:val="20"/>
                <w:szCs w:val="20"/>
              </w:rPr>
            </w:pPr>
            <w:r w:rsidRPr="00614ADD">
              <w:rPr>
                <w:rFonts w:eastAsia="Times New Roman" w:cstheme="minorHAnsi"/>
                <w:b/>
                <w:color w:val="000000"/>
                <w:sz w:val="20"/>
                <w:szCs w:val="20"/>
              </w:rPr>
              <w:t>t_hours_others</w:t>
            </w:r>
          </w:p>
        </w:tc>
        <w:tc>
          <w:tcPr>
            <w:tcW w:w="1812" w:type="pct"/>
            <w:shd w:val="clear" w:color="auto" w:fill="auto"/>
          </w:tcPr>
          <w:p w14:paraId="59F11A4C" w14:textId="2092ECDF" w:rsidR="00FD363B" w:rsidRPr="00614ADD" w:rsidRDefault="00FD363B" w:rsidP="00EC68F7">
            <w:pPr>
              <w:spacing w:before="60" w:after="60"/>
              <w:rPr>
                <w:rFonts w:eastAsia="Times New Roman" w:cstheme="minorHAnsi"/>
                <w:b/>
                <w:color w:val="000000"/>
                <w:sz w:val="20"/>
                <w:szCs w:val="20"/>
              </w:rPr>
            </w:pPr>
            <w:r w:rsidRPr="00614ADD">
              <w:rPr>
                <w:rFonts w:cstheme="minorHAnsi"/>
                <w:b/>
                <w:sz w:val="20"/>
                <w:szCs w:val="20"/>
              </w:rPr>
              <w:t>Total hours of work in the last 7-day in other jobs excluding the primary and secondary ones</w:t>
            </w:r>
          </w:p>
        </w:tc>
        <w:tc>
          <w:tcPr>
            <w:tcW w:w="1081" w:type="pct"/>
            <w:shd w:val="clear" w:color="auto" w:fill="auto"/>
          </w:tcPr>
          <w:p w14:paraId="12AFE6FA" w14:textId="77777777" w:rsidR="00FD363B" w:rsidRPr="00614ADD" w:rsidRDefault="00FD363B" w:rsidP="00EC68F7">
            <w:pPr>
              <w:spacing w:before="60" w:after="0"/>
              <w:rPr>
                <w:rFonts w:eastAsia="Times New Roman" w:cstheme="minorHAnsi"/>
                <w:color w:val="000000"/>
                <w:sz w:val="20"/>
                <w:szCs w:val="20"/>
              </w:rPr>
            </w:pPr>
            <w:r w:rsidRPr="00614ADD">
              <w:rPr>
                <w:rFonts w:eastAsia="Times New Roman" w:cstheme="minorHAnsi"/>
                <w:color w:val="000000"/>
                <w:sz w:val="20"/>
                <w:szCs w:val="20"/>
              </w:rPr>
              <w:t>Continuous variable</w:t>
            </w:r>
          </w:p>
        </w:tc>
        <w:tc>
          <w:tcPr>
            <w:tcW w:w="301" w:type="pct"/>
          </w:tcPr>
          <w:p w14:paraId="0826A4AB" w14:textId="013D1CDF" w:rsidR="00FD363B" w:rsidRPr="00614ADD" w:rsidRDefault="00FD363B" w:rsidP="00EC68F7">
            <w:pPr>
              <w:spacing w:before="60" w:after="0"/>
              <w:jc w:val="center"/>
              <w:rPr>
                <w:rFonts w:eastAsia="Times New Roman" w:cstheme="minorHAnsi"/>
                <w:color w:val="000000"/>
                <w:sz w:val="20"/>
                <w:szCs w:val="20"/>
              </w:rPr>
            </w:pPr>
            <w:r w:rsidRPr="00614ADD">
              <w:rPr>
                <w:rFonts w:eastAsia="Times New Roman" w:cstheme="minorHAnsi"/>
                <w:color w:val="000000"/>
                <w:sz w:val="20"/>
                <w:szCs w:val="20"/>
              </w:rPr>
              <w:t>1</w:t>
            </w:r>
          </w:p>
        </w:tc>
      </w:tr>
      <w:tr w:rsidR="00FD363B" w:rsidRPr="008C33C9" w14:paraId="1D3F0ED8" w14:textId="2E9082EF" w:rsidTr="00EC68F7">
        <w:trPr>
          <w:cantSplit/>
        </w:trPr>
        <w:tc>
          <w:tcPr>
            <w:tcW w:w="314" w:type="pct"/>
          </w:tcPr>
          <w:p w14:paraId="0C857548" w14:textId="13AE5B1D" w:rsidR="00FD363B" w:rsidRPr="00614ADD" w:rsidRDefault="00FD363B" w:rsidP="00EC68F7">
            <w:pPr>
              <w:spacing w:before="60" w:after="0"/>
              <w:jc w:val="right"/>
              <w:rPr>
                <w:rFonts w:eastAsia="Times New Roman" w:cstheme="minorHAnsi"/>
                <w:color w:val="000000"/>
                <w:sz w:val="20"/>
                <w:szCs w:val="20"/>
              </w:rPr>
            </w:pPr>
            <w:r>
              <w:rPr>
                <w:rFonts w:eastAsia="Times New Roman" w:cstheme="minorHAnsi"/>
                <w:color w:val="000000"/>
                <w:sz w:val="20"/>
                <w:szCs w:val="20"/>
              </w:rPr>
              <w:t>2</w:t>
            </w:r>
          </w:p>
        </w:tc>
        <w:tc>
          <w:tcPr>
            <w:tcW w:w="497" w:type="pct"/>
            <w:shd w:val="clear" w:color="auto" w:fill="auto"/>
          </w:tcPr>
          <w:p w14:paraId="107738CB" w14:textId="609D45A3" w:rsidR="00FD363B" w:rsidRPr="00614ADD" w:rsidRDefault="00FD363B" w:rsidP="00EC68F7">
            <w:pPr>
              <w:spacing w:before="60" w:after="0"/>
              <w:rPr>
                <w:rFonts w:eastAsia="Times New Roman" w:cstheme="minorHAnsi"/>
                <w:color w:val="000000"/>
                <w:sz w:val="20"/>
                <w:szCs w:val="20"/>
              </w:rPr>
            </w:pPr>
            <w:r w:rsidRPr="00614ADD">
              <w:rPr>
                <w:rFonts w:eastAsia="Times New Roman" w:cstheme="minorHAnsi"/>
                <w:color w:val="000000"/>
                <w:sz w:val="20"/>
                <w:szCs w:val="20"/>
              </w:rPr>
              <w:t>Labor</w:t>
            </w:r>
          </w:p>
        </w:tc>
        <w:tc>
          <w:tcPr>
            <w:tcW w:w="995" w:type="pct"/>
          </w:tcPr>
          <w:p w14:paraId="23AA7AC7" w14:textId="77777777" w:rsidR="00FD363B" w:rsidRPr="00614ADD" w:rsidRDefault="00FD363B" w:rsidP="00EC68F7">
            <w:pPr>
              <w:spacing w:before="60" w:after="0"/>
              <w:rPr>
                <w:rFonts w:eastAsia="Times New Roman" w:cstheme="minorHAnsi"/>
                <w:b/>
                <w:color w:val="000000"/>
                <w:sz w:val="20"/>
                <w:szCs w:val="20"/>
              </w:rPr>
            </w:pPr>
            <w:r w:rsidRPr="00614ADD">
              <w:rPr>
                <w:rFonts w:eastAsia="Times New Roman" w:cstheme="minorHAnsi"/>
                <w:b/>
                <w:color w:val="000000"/>
                <w:sz w:val="20"/>
                <w:szCs w:val="20"/>
              </w:rPr>
              <w:t>t_wage_nc_others</w:t>
            </w:r>
          </w:p>
        </w:tc>
        <w:tc>
          <w:tcPr>
            <w:tcW w:w="1812" w:type="pct"/>
            <w:shd w:val="clear" w:color="auto" w:fill="auto"/>
          </w:tcPr>
          <w:p w14:paraId="48CA8C47" w14:textId="7F92D504" w:rsidR="00FD363B" w:rsidRPr="00614ADD" w:rsidRDefault="00FD363B" w:rsidP="00EC68F7">
            <w:pPr>
              <w:spacing w:before="60" w:after="60"/>
              <w:rPr>
                <w:rFonts w:eastAsia="Times New Roman" w:cstheme="minorHAnsi"/>
                <w:b/>
                <w:color w:val="000000"/>
                <w:sz w:val="20"/>
                <w:szCs w:val="20"/>
              </w:rPr>
            </w:pPr>
            <w:r w:rsidRPr="00614ADD">
              <w:rPr>
                <w:rFonts w:eastAsia="Times New Roman" w:cstheme="minorHAnsi"/>
                <w:b/>
                <w:color w:val="000000"/>
                <w:sz w:val="20"/>
                <w:szCs w:val="20"/>
              </w:rPr>
              <w:t>Annualized wage in all jobs excluding the primary and secondary ones (excluding tips, bonuses, etc.)</w:t>
            </w:r>
          </w:p>
        </w:tc>
        <w:tc>
          <w:tcPr>
            <w:tcW w:w="1081" w:type="pct"/>
            <w:shd w:val="clear" w:color="auto" w:fill="auto"/>
          </w:tcPr>
          <w:p w14:paraId="145BB518" w14:textId="77777777" w:rsidR="00FD363B" w:rsidRPr="00614ADD" w:rsidRDefault="00FD363B" w:rsidP="00EC68F7">
            <w:pPr>
              <w:spacing w:before="60" w:after="0"/>
              <w:rPr>
                <w:rFonts w:eastAsia="Times New Roman" w:cstheme="minorHAnsi"/>
                <w:color w:val="000000"/>
                <w:sz w:val="20"/>
                <w:szCs w:val="20"/>
              </w:rPr>
            </w:pPr>
            <w:r w:rsidRPr="00614ADD">
              <w:rPr>
                <w:rFonts w:eastAsia="Times New Roman" w:cstheme="minorHAnsi"/>
                <w:color w:val="000000"/>
                <w:sz w:val="20"/>
                <w:szCs w:val="20"/>
              </w:rPr>
              <w:t>Continuous variable</w:t>
            </w:r>
          </w:p>
        </w:tc>
        <w:tc>
          <w:tcPr>
            <w:tcW w:w="301" w:type="pct"/>
          </w:tcPr>
          <w:p w14:paraId="78FBE868" w14:textId="20895A87" w:rsidR="00FD363B" w:rsidRPr="00614ADD" w:rsidRDefault="00FD363B" w:rsidP="00EC68F7">
            <w:pPr>
              <w:spacing w:before="60" w:after="0"/>
              <w:jc w:val="center"/>
              <w:rPr>
                <w:rFonts w:eastAsia="Times New Roman" w:cstheme="minorHAnsi"/>
                <w:color w:val="000000"/>
                <w:sz w:val="20"/>
                <w:szCs w:val="20"/>
              </w:rPr>
            </w:pPr>
            <w:r w:rsidRPr="00614ADD">
              <w:rPr>
                <w:rFonts w:eastAsia="Times New Roman" w:cstheme="minorHAnsi"/>
                <w:color w:val="000000"/>
                <w:sz w:val="20"/>
                <w:szCs w:val="20"/>
              </w:rPr>
              <w:t>1</w:t>
            </w:r>
          </w:p>
        </w:tc>
      </w:tr>
      <w:tr w:rsidR="00FD363B" w:rsidRPr="008C33C9" w14:paraId="2131A43D" w14:textId="12C32D23" w:rsidTr="00EC68F7">
        <w:trPr>
          <w:cantSplit/>
        </w:trPr>
        <w:tc>
          <w:tcPr>
            <w:tcW w:w="314" w:type="pct"/>
          </w:tcPr>
          <w:p w14:paraId="7169CDE7" w14:textId="22EA1133" w:rsidR="00FD363B" w:rsidRPr="00614ADD" w:rsidRDefault="00FD363B" w:rsidP="00EC68F7">
            <w:pPr>
              <w:spacing w:before="60" w:after="0"/>
              <w:jc w:val="right"/>
              <w:rPr>
                <w:rFonts w:eastAsia="Times New Roman" w:cstheme="minorHAnsi"/>
                <w:color w:val="000000"/>
                <w:sz w:val="20"/>
                <w:szCs w:val="20"/>
              </w:rPr>
            </w:pPr>
            <w:r>
              <w:rPr>
                <w:rFonts w:eastAsia="Times New Roman" w:cstheme="minorHAnsi"/>
                <w:color w:val="000000"/>
                <w:sz w:val="20"/>
                <w:szCs w:val="20"/>
              </w:rPr>
              <w:t>3</w:t>
            </w:r>
          </w:p>
        </w:tc>
        <w:tc>
          <w:tcPr>
            <w:tcW w:w="497" w:type="pct"/>
            <w:shd w:val="clear" w:color="auto" w:fill="auto"/>
          </w:tcPr>
          <w:p w14:paraId="172945FE" w14:textId="035F1308" w:rsidR="00FD363B" w:rsidRPr="00614ADD" w:rsidRDefault="00FD363B" w:rsidP="00EC68F7">
            <w:pPr>
              <w:spacing w:before="60" w:after="0"/>
              <w:rPr>
                <w:rFonts w:eastAsia="Times New Roman" w:cstheme="minorHAnsi"/>
                <w:color w:val="000000"/>
                <w:sz w:val="20"/>
                <w:szCs w:val="20"/>
              </w:rPr>
            </w:pPr>
            <w:r w:rsidRPr="00614ADD">
              <w:rPr>
                <w:rFonts w:eastAsia="Times New Roman" w:cstheme="minorHAnsi"/>
                <w:color w:val="000000"/>
                <w:sz w:val="20"/>
                <w:szCs w:val="20"/>
              </w:rPr>
              <w:t>Labor</w:t>
            </w:r>
          </w:p>
        </w:tc>
        <w:tc>
          <w:tcPr>
            <w:tcW w:w="995" w:type="pct"/>
          </w:tcPr>
          <w:p w14:paraId="4EB2B549" w14:textId="7C843FA3" w:rsidR="00FD363B" w:rsidRPr="00614ADD" w:rsidRDefault="00FD363B" w:rsidP="00EC68F7">
            <w:pPr>
              <w:spacing w:before="60" w:after="0"/>
              <w:rPr>
                <w:rFonts w:eastAsia="Times New Roman" w:cstheme="minorHAnsi"/>
                <w:b/>
                <w:color w:val="000000"/>
                <w:sz w:val="20"/>
                <w:szCs w:val="20"/>
              </w:rPr>
            </w:pPr>
            <w:r w:rsidRPr="00614ADD">
              <w:rPr>
                <w:rFonts w:eastAsia="Times New Roman" w:cstheme="minorHAnsi"/>
                <w:b/>
                <w:color w:val="000000"/>
                <w:sz w:val="20"/>
                <w:szCs w:val="20"/>
              </w:rPr>
              <w:t>t_wage_others</w:t>
            </w:r>
          </w:p>
        </w:tc>
        <w:tc>
          <w:tcPr>
            <w:tcW w:w="1812" w:type="pct"/>
            <w:shd w:val="clear" w:color="auto" w:fill="auto"/>
          </w:tcPr>
          <w:p w14:paraId="256EECBA" w14:textId="3F0304C5" w:rsidR="00FD363B" w:rsidRPr="00614ADD" w:rsidRDefault="00FD363B" w:rsidP="00EC68F7">
            <w:pPr>
              <w:spacing w:before="60" w:after="60"/>
              <w:rPr>
                <w:rFonts w:eastAsia="Times New Roman" w:cstheme="minorHAnsi"/>
                <w:b/>
                <w:color w:val="000000"/>
                <w:sz w:val="20"/>
                <w:szCs w:val="20"/>
              </w:rPr>
            </w:pPr>
            <w:r w:rsidRPr="00614ADD">
              <w:rPr>
                <w:rFonts w:eastAsia="Times New Roman" w:cstheme="minorHAnsi"/>
                <w:b/>
                <w:color w:val="000000"/>
                <w:sz w:val="20"/>
                <w:szCs w:val="20"/>
              </w:rPr>
              <w:t>Annualized wage (including tips, bonuses, etc.) in all other jobs excluding the primary and secondary ones</w:t>
            </w:r>
          </w:p>
        </w:tc>
        <w:tc>
          <w:tcPr>
            <w:tcW w:w="1081" w:type="pct"/>
            <w:shd w:val="clear" w:color="auto" w:fill="auto"/>
          </w:tcPr>
          <w:p w14:paraId="602FB4A2" w14:textId="77777777" w:rsidR="00FD363B" w:rsidRPr="00614ADD" w:rsidRDefault="00FD363B" w:rsidP="00EC68F7">
            <w:pPr>
              <w:spacing w:before="60" w:after="0"/>
              <w:rPr>
                <w:rFonts w:eastAsia="Times New Roman" w:cstheme="minorHAnsi"/>
                <w:color w:val="000000"/>
                <w:sz w:val="20"/>
                <w:szCs w:val="20"/>
              </w:rPr>
            </w:pPr>
            <w:r w:rsidRPr="00614ADD">
              <w:rPr>
                <w:rFonts w:eastAsia="Times New Roman" w:cstheme="minorHAnsi"/>
                <w:color w:val="000000"/>
                <w:sz w:val="20"/>
                <w:szCs w:val="20"/>
              </w:rPr>
              <w:t>Continuous variable</w:t>
            </w:r>
          </w:p>
        </w:tc>
        <w:tc>
          <w:tcPr>
            <w:tcW w:w="301" w:type="pct"/>
          </w:tcPr>
          <w:p w14:paraId="64A753CE" w14:textId="5062AA67" w:rsidR="00FD363B" w:rsidRPr="00614ADD" w:rsidRDefault="00FD363B" w:rsidP="00EC68F7">
            <w:pPr>
              <w:spacing w:before="60" w:after="0"/>
              <w:jc w:val="center"/>
              <w:rPr>
                <w:rFonts w:eastAsia="Times New Roman" w:cstheme="minorHAnsi"/>
                <w:color w:val="000000"/>
                <w:sz w:val="20"/>
                <w:szCs w:val="20"/>
              </w:rPr>
            </w:pPr>
            <w:r w:rsidRPr="00614ADD">
              <w:rPr>
                <w:rFonts w:eastAsia="Times New Roman" w:cstheme="minorHAnsi"/>
                <w:color w:val="000000"/>
                <w:sz w:val="20"/>
                <w:szCs w:val="20"/>
              </w:rPr>
              <w:t>1</w:t>
            </w:r>
          </w:p>
        </w:tc>
      </w:tr>
    </w:tbl>
    <w:p w14:paraId="707B17B4" w14:textId="17F80903" w:rsidR="00EE67E0" w:rsidRPr="00EE67E0" w:rsidRDefault="00EE67E0" w:rsidP="00EE67E0">
      <w:pPr>
        <w:pStyle w:val="NoSpacing"/>
        <w:spacing w:line="259" w:lineRule="auto"/>
        <w:rPr>
          <w:rFonts w:asciiTheme="minorHAnsi" w:hAnsiTheme="minorHAnsi" w:cstheme="minorHAnsi"/>
        </w:rPr>
      </w:pPr>
    </w:p>
    <w:p w14:paraId="217E7DA0" w14:textId="77777777" w:rsidR="00EE67E0" w:rsidRPr="00EE67E0" w:rsidRDefault="00EE67E0" w:rsidP="00EE67E0">
      <w:pPr>
        <w:pStyle w:val="NoSpacing"/>
        <w:spacing w:line="259" w:lineRule="auto"/>
        <w:rPr>
          <w:rFonts w:asciiTheme="minorHAnsi" w:hAnsiTheme="minorHAnsi" w:cstheme="minorHAnsi"/>
        </w:rPr>
      </w:pPr>
    </w:p>
    <w:p w14:paraId="21B00136" w14:textId="3185AE43" w:rsidR="004542CD" w:rsidRPr="006C23C9" w:rsidRDefault="004542CD" w:rsidP="00542E7F">
      <w:pPr>
        <w:pStyle w:val="Heading3"/>
        <w:spacing w:before="0" w:after="0" w:line="259" w:lineRule="auto"/>
      </w:pPr>
      <w:bookmarkStart w:id="192" w:name="_Toc176262704"/>
      <w:r>
        <w:t xml:space="preserve">Total </w:t>
      </w:r>
      <w:r w:rsidRPr="006C23C9">
        <w:t>Employment</w:t>
      </w:r>
      <w:r>
        <w:t xml:space="preserve"> Earnings</w:t>
      </w:r>
      <w:r w:rsidR="000C1C69">
        <w:t xml:space="preserve">, </w:t>
      </w:r>
      <w:r>
        <w:t>7</w:t>
      </w:r>
      <w:r w:rsidR="000C1C69">
        <w:t>-</w:t>
      </w:r>
      <w:r>
        <w:t>day</w:t>
      </w:r>
      <w:r w:rsidR="000C1C69">
        <w:t xml:space="preserve"> reference period</w:t>
      </w:r>
      <w:bookmarkEnd w:id="192"/>
    </w:p>
    <w:p w14:paraId="033E7C90" w14:textId="77777777" w:rsidR="008E475E" w:rsidRDefault="008E475E" w:rsidP="008E475E">
      <w:pPr>
        <w:spacing w:after="0"/>
        <w:rPr>
          <w:b/>
        </w:rPr>
      </w:pPr>
    </w:p>
    <w:p w14:paraId="782B2983" w14:textId="707CEA89" w:rsidR="004542CD" w:rsidRDefault="00564400" w:rsidP="008E475E">
      <w:pPr>
        <w:spacing w:after="0"/>
        <w:rPr>
          <w:b/>
        </w:rPr>
      </w:pPr>
      <w:r>
        <w:rPr>
          <w:b/>
        </w:rPr>
        <w:t>t_</w:t>
      </w:r>
      <w:r w:rsidR="004542CD" w:rsidRPr="002F31B3">
        <w:rPr>
          <w:b/>
        </w:rPr>
        <w:t>h</w:t>
      </w:r>
      <w:r w:rsidR="004542CD">
        <w:rPr>
          <w:b/>
        </w:rPr>
        <w:t>ours</w:t>
      </w:r>
      <w:r w:rsidR="004542CD" w:rsidRPr="002F31B3">
        <w:rPr>
          <w:b/>
        </w:rPr>
        <w:t>_total</w:t>
      </w:r>
    </w:p>
    <w:p w14:paraId="1D729BB8" w14:textId="4C528F7C" w:rsidR="004542CD" w:rsidRDefault="008E475E" w:rsidP="008E475E">
      <w:pPr>
        <w:spacing w:after="0"/>
        <w:jc w:val="both"/>
        <w:rPr>
          <w:rFonts w:ascii="Calibri" w:hAnsi="Calibri" w:cs="Calibri"/>
        </w:rPr>
      </w:pPr>
      <w:r>
        <w:t xml:space="preserve">This </w:t>
      </w:r>
      <w:r w:rsidR="004542CD">
        <w:t xml:space="preserve">is a continuous variable that specifies the hours of work in last </w:t>
      </w:r>
      <w:r w:rsidR="00313890">
        <w:t xml:space="preserve">12 months </w:t>
      </w:r>
      <w:r w:rsidR="004542CD">
        <w:t xml:space="preserve">in </w:t>
      </w:r>
      <w:r w:rsidR="004542CD" w:rsidRPr="0066054D">
        <w:rPr>
          <w:b/>
        </w:rPr>
        <w:t>all jobs including primary, secondary and others</w:t>
      </w:r>
      <w:r w:rsidR="004542CD">
        <w:t>.</w:t>
      </w:r>
      <w:r w:rsidR="004542CD" w:rsidRPr="00D44748">
        <w:rPr>
          <w:rFonts w:ascii="Calibri" w:hAnsi="Calibri" w:cs="Calibri"/>
        </w:rPr>
        <w:t xml:space="preserve"> </w:t>
      </w:r>
    </w:p>
    <w:p w14:paraId="50CC97CB" w14:textId="77777777" w:rsidR="004542CD" w:rsidRDefault="004542CD" w:rsidP="008E475E">
      <w:pPr>
        <w:pStyle w:val="ListParagraph"/>
        <w:spacing w:after="0"/>
        <w:ind w:left="360"/>
        <w:contextualSpacing w:val="0"/>
        <w:jc w:val="both"/>
        <w:rPr>
          <w:rFonts w:ascii="Calibri" w:hAnsi="Calibri" w:cs="Calibri"/>
        </w:rPr>
      </w:pPr>
    </w:p>
    <w:p w14:paraId="53E81831" w14:textId="0FB14B58" w:rsidR="004542CD" w:rsidRDefault="00E7146D" w:rsidP="008E475E">
      <w:pPr>
        <w:spacing w:after="0"/>
        <w:jc w:val="both"/>
        <w:rPr>
          <w:rFonts w:ascii="Calibri" w:hAnsi="Calibri" w:cs="Calibri"/>
          <w:b/>
        </w:rPr>
      </w:pPr>
      <w:bookmarkStart w:id="193" w:name="_Hlk24446493"/>
      <w:r>
        <w:rPr>
          <w:rFonts w:ascii="Calibri" w:hAnsi="Calibri" w:cs="Calibri"/>
          <w:b/>
        </w:rPr>
        <w:t>t_</w:t>
      </w:r>
      <w:r w:rsidR="004542CD" w:rsidRPr="0096687E">
        <w:rPr>
          <w:rFonts w:ascii="Calibri" w:hAnsi="Calibri" w:cs="Calibri"/>
          <w:b/>
        </w:rPr>
        <w:t>wage_</w:t>
      </w:r>
      <w:r w:rsidR="004542CD">
        <w:rPr>
          <w:rFonts w:ascii="Calibri" w:hAnsi="Calibri" w:cs="Calibri"/>
          <w:b/>
        </w:rPr>
        <w:t>nc_</w:t>
      </w:r>
      <w:r w:rsidR="004542CD" w:rsidRPr="0096687E">
        <w:rPr>
          <w:rFonts w:ascii="Calibri" w:hAnsi="Calibri" w:cs="Calibri"/>
          <w:b/>
        </w:rPr>
        <w:t>total</w:t>
      </w:r>
    </w:p>
    <w:bookmarkEnd w:id="193"/>
    <w:p w14:paraId="09F4FAA7" w14:textId="7F31B540" w:rsidR="004542CD" w:rsidRDefault="007E72E4" w:rsidP="008E475E">
      <w:pPr>
        <w:spacing w:after="0"/>
        <w:jc w:val="both"/>
        <w:rPr>
          <w:rFonts w:ascii="Calibri" w:hAnsi="Calibri" w:cs="Calibri"/>
        </w:rPr>
      </w:pPr>
      <w:r>
        <w:rPr>
          <w:rFonts w:ascii="Calibri" w:hAnsi="Calibri" w:cs="Calibri"/>
        </w:rPr>
        <w:t>This</w:t>
      </w:r>
      <w:r w:rsidR="004542CD">
        <w:rPr>
          <w:rFonts w:ascii="Calibri" w:hAnsi="Calibri" w:cs="Calibri"/>
        </w:rPr>
        <w:t xml:space="preserve"> is a continuous variable that specifies the total </w:t>
      </w:r>
      <w:r w:rsidR="00313890">
        <w:rPr>
          <w:rFonts w:ascii="Calibri" w:hAnsi="Calibri" w:cs="Calibri"/>
        </w:rPr>
        <w:t xml:space="preserve">annualized </w:t>
      </w:r>
      <w:r w:rsidR="004542CD">
        <w:rPr>
          <w:rFonts w:ascii="Calibri" w:hAnsi="Calibri" w:cs="Calibri"/>
        </w:rPr>
        <w:t xml:space="preserve">wage income in </w:t>
      </w:r>
      <w:r w:rsidR="004542CD" w:rsidRPr="0066054D">
        <w:rPr>
          <w:rFonts w:ascii="Calibri" w:hAnsi="Calibri" w:cs="Calibri"/>
          <w:b/>
        </w:rPr>
        <w:t>all jobs including primary, secondary and others</w:t>
      </w:r>
      <w:r w:rsidR="004542CD">
        <w:rPr>
          <w:rFonts w:ascii="Calibri" w:hAnsi="Calibri" w:cs="Calibri"/>
        </w:rPr>
        <w:t xml:space="preserve">. </w:t>
      </w:r>
      <w:r w:rsidR="004542CD" w:rsidRPr="006C23C9">
        <w:rPr>
          <w:rFonts w:ascii="Calibri" w:hAnsi="Calibri" w:cs="Calibri"/>
        </w:rPr>
        <w:t>This excludes tips, bonuses, other compensation such as dwellings or clot</w:t>
      </w:r>
      <w:r w:rsidR="004542CD">
        <w:rPr>
          <w:rFonts w:ascii="Calibri" w:hAnsi="Calibri" w:cs="Calibri"/>
        </w:rPr>
        <w:t xml:space="preserve">hes, and other payments. </w:t>
      </w:r>
    </w:p>
    <w:p w14:paraId="79E39D64" w14:textId="77777777" w:rsidR="00A654B0" w:rsidRDefault="00A654B0" w:rsidP="008E475E">
      <w:pPr>
        <w:spacing w:after="0"/>
        <w:jc w:val="both"/>
        <w:rPr>
          <w:rFonts w:ascii="Calibri" w:hAnsi="Calibri" w:cs="Calibri"/>
          <w:b/>
        </w:rPr>
      </w:pPr>
    </w:p>
    <w:p w14:paraId="07B86C53" w14:textId="1FA43721" w:rsidR="00126D4C" w:rsidRDefault="00126D4C" w:rsidP="008E475E">
      <w:pPr>
        <w:spacing w:after="0"/>
        <w:jc w:val="both"/>
        <w:rPr>
          <w:rFonts w:ascii="Calibri" w:hAnsi="Calibri" w:cs="Calibri"/>
          <w:bCs/>
          <w:u w:val="single"/>
        </w:rPr>
      </w:pPr>
      <w:r w:rsidRPr="00A654B0">
        <w:rPr>
          <w:rFonts w:ascii="Calibri" w:hAnsi="Calibri" w:cs="Calibri"/>
          <w:bCs/>
        </w:rPr>
        <w:t xml:space="preserve">Note: </w:t>
      </w:r>
      <w:r w:rsidRPr="00A654B0">
        <w:rPr>
          <w:rFonts w:ascii="Calibri" w:hAnsi="Calibri" w:cs="Calibri"/>
          <w:bCs/>
          <w:u w:val="single"/>
        </w:rPr>
        <w:t>Use gross wages when available and net wages only when gross wages are not available. This is done to make it easy to compare earnings in formal and informal sectors.</w:t>
      </w:r>
    </w:p>
    <w:p w14:paraId="3288C3E4" w14:textId="04268C68" w:rsidR="006D6105" w:rsidRDefault="006D6105" w:rsidP="008E475E">
      <w:pPr>
        <w:spacing w:after="0"/>
        <w:jc w:val="both"/>
        <w:rPr>
          <w:rFonts w:ascii="Calibri" w:hAnsi="Calibri" w:cs="Calibri"/>
          <w:bCs/>
        </w:rPr>
      </w:pPr>
    </w:p>
    <w:p w14:paraId="346D9DC2" w14:textId="77777777" w:rsidR="0027140E" w:rsidRPr="00E765EE" w:rsidRDefault="0027140E" w:rsidP="0027140E">
      <w:pPr>
        <w:spacing w:after="0"/>
        <w:ind w:left="720"/>
        <w:rPr>
          <w:rFonts w:ascii="Calibri" w:hAnsi="Calibri" w:cs="Calibri"/>
          <w:b/>
          <w:color w:val="0000FF"/>
        </w:rPr>
      </w:pPr>
      <w:r>
        <w:rPr>
          <w:rFonts w:ascii="Calibri" w:hAnsi="Calibri" w:cs="Calibri"/>
          <w:b/>
          <w:color w:val="0000FF"/>
        </w:rPr>
        <w:t>This will depend on the data available to derive annualized value but s</w:t>
      </w:r>
      <w:r w:rsidRPr="00E765EE">
        <w:rPr>
          <w:rFonts w:ascii="Calibri" w:hAnsi="Calibri" w:cs="Calibri"/>
          <w:b/>
          <w:color w:val="0000FF"/>
        </w:rPr>
        <w:t xml:space="preserve">ee </w:t>
      </w:r>
      <w:r>
        <w:rPr>
          <w:rFonts w:ascii="Calibri" w:hAnsi="Calibri" w:cs="Calibri"/>
          <w:b/>
          <w:color w:val="0000FF"/>
        </w:rPr>
        <w:t xml:space="preserve">WAGE_TOTAL in </w:t>
      </w:r>
      <w:r w:rsidRPr="00E765EE">
        <w:rPr>
          <w:rFonts w:ascii="Calibri" w:hAnsi="Calibri" w:cs="Calibri"/>
          <w:b/>
          <w:color w:val="0000FF"/>
        </w:rPr>
        <w:t>Section 5.2.2 for de</w:t>
      </w:r>
      <w:r>
        <w:rPr>
          <w:rFonts w:ascii="Calibri" w:hAnsi="Calibri" w:cs="Calibri"/>
          <w:b/>
          <w:color w:val="0000FF"/>
        </w:rPr>
        <w:t>rivation formulae</w:t>
      </w:r>
      <w:r w:rsidRPr="00E765EE">
        <w:rPr>
          <w:rFonts w:ascii="Calibri" w:hAnsi="Calibri" w:cs="Calibri"/>
          <w:b/>
          <w:color w:val="0000FF"/>
        </w:rPr>
        <w:t>.</w:t>
      </w:r>
    </w:p>
    <w:p w14:paraId="55E5227C" w14:textId="77777777" w:rsidR="00B2644B" w:rsidRPr="00A654B0" w:rsidRDefault="00B2644B" w:rsidP="008E475E">
      <w:pPr>
        <w:spacing w:after="0"/>
        <w:jc w:val="both"/>
        <w:rPr>
          <w:rFonts w:ascii="Calibri" w:hAnsi="Calibri" w:cs="Calibri"/>
          <w:bCs/>
        </w:rPr>
      </w:pPr>
    </w:p>
    <w:p w14:paraId="16408CE5" w14:textId="4E2EAAC7" w:rsidR="004542CD" w:rsidRDefault="00E7146D" w:rsidP="008E475E">
      <w:pPr>
        <w:spacing w:after="0"/>
        <w:jc w:val="both"/>
        <w:rPr>
          <w:rFonts w:ascii="Calibri" w:hAnsi="Calibri" w:cs="Calibri"/>
          <w:b/>
        </w:rPr>
      </w:pPr>
      <w:bookmarkStart w:id="194" w:name="_Hlk23617993"/>
      <w:r>
        <w:rPr>
          <w:rFonts w:ascii="Calibri" w:hAnsi="Calibri" w:cs="Calibri"/>
          <w:b/>
        </w:rPr>
        <w:t>t_</w:t>
      </w:r>
      <w:r w:rsidR="004542CD">
        <w:rPr>
          <w:rFonts w:ascii="Calibri" w:hAnsi="Calibri" w:cs="Calibri"/>
          <w:b/>
        </w:rPr>
        <w:t>wage_total</w:t>
      </w:r>
    </w:p>
    <w:bookmarkEnd w:id="194"/>
    <w:p w14:paraId="4569F7D2" w14:textId="718B43A8" w:rsidR="004542CD" w:rsidRPr="00340CA8" w:rsidRDefault="007E72E4" w:rsidP="008E475E">
      <w:pPr>
        <w:spacing w:after="0"/>
        <w:jc w:val="both"/>
      </w:pPr>
      <w:r>
        <w:rPr>
          <w:rFonts w:ascii="Calibri" w:hAnsi="Calibri" w:cs="Calibri"/>
        </w:rPr>
        <w:t>This</w:t>
      </w:r>
      <w:r w:rsidR="004542CD" w:rsidRPr="006C23C9">
        <w:rPr>
          <w:rFonts w:ascii="Calibri" w:hAnsi="Calibri" w:cs="Calibri"/>
        </w:rPr>
        <w:t xml:space="preserve"> </w:t>
      </w:r>
      <w:r w:rsidR="004542CD">
        <w:rPr>
          <w:rFonts w:ascii="Calibri" w:hAnsi="Calibri" w:cs="Calibri"/>
        </w:rPr>
        <w:t xml:space="preserve">is a continuous variable that specifies the </w:t>
      </w:r>
      <w:r w:rsidR="00313890">
        <w:rPr>
          <w:rFonts w:ascii="Calibri" w:hAnsi="Calibri" w:cs="Calibri"/>
        </w:rPr>
        <w:t>total annualized wage income</w:t>
      </w:r>
      <w:r w:rsidR="00313890" w:rsidDel="00313890">
        <w:rPr>
          <w:rFonts w:ascii="Calibri" w:hAnsi="Calibri" w:cs="Calibri"/>
        </w:rPr>
        <w:t xml:space="preserve"> </w:t>
      </w:r>
      <w:r w:rsidR="004542CD">
        <w:rPr>
          <w:rFonts w:ascii="Calibri" w:hAnsi="Calibri" w:cs="Calibri"/>
        </w:rPr>
        <w:t xml:space="preserve">in </w:t>
      </w:r>
      <w:r w:rsidR="004542CD" w:rsidRPr="0066054D">
        <w:rPr>
          <w:rFonts w:ascii="Calibri" w:hAnsi="Calibri" w:cs="Calibri"/>
          <w:b/>
        </w:rPr>
        <w:t>all jobs including primary, secondary and others</w:t>
      </w:r>
      <w:r w:rsidR="004542CD">
        <w:rPr>
          <w:rFonts w:ascii="Calibri" w:hAnsi="Calibri" w:cs="Calibri"/>
        </w:rPr>
        <w:t xml:space="preserve">. </w:t>
      </w:r>
      <w:r w:rsidR="004542CD" w:rsidRPr="000914C3">
        <w:rPr>
          <w:rFonts w:ascii="Calibri" w:hAnsi="Calibri" w:cs="Calibri"/>
        </w:rPr>
        <w:t xml:space="preserve">This </w:t>
      </w:r>
      <w:r w:rsidR="004542CD">
        <w:rPr>
          <w:rFonts w:ascii="Calibri" w:hAnsi="Calibri" w:cs="Calibri"/>
        </w:rPr>
        <w:t>income</w:t>
      </w:r>
      <w:r w:rsidR="004542CD" w:rsidRPr="000914C3">
        <w:rPr>
          <w:rFonts w:ascii="Calibri" w:hAnsi="Calibri" w:cs="Calibri"/>
        </w:rPr>
        <w:t xml:space="preserve"> includes </w:t>
      </w:r>
      <w:r w:rsidR="004542CD" w:rsidRPr="006C23C9">
        <w:rPr>
          <w:rFonts w:ascii="Calibri" w:hAnsi="Calibri" w:cs="Calibri"/>
        </w:rPr>
        <w:t xml:space="preserve">tips, compensations such as bonuses, dwellings or clothes, and other payments. </w:t>
      </w:r>
      <w:r>
        <w:rPr>
          <w:rFonts w:ascii="Calibri" w:hAnsi="Calibri" w:cs="Calibri"/>
        </w:rPr>
        <w:t>T_WAGE_TOTAL</w:t>
      </w:r>
      <w:r w:rsidR="004542CD">
        <w:rPr>
          <w:rFonts w:ascii="Calibri" w:hAnsi="Calibri" w:cs="Calibri"/>
        </w:rPr>
        <w:t xml:space="preserve"> should be equal to </w:t>
      </w:r>
      <w:r>
        <w:rPr>
          <w:rFonts w:ascii="Calibri" w:hAnsi="Calibri" w:cs="Calibri"/>
        </w:rPr>
        <w:t>T</w:t>
      </w:r>
      <w:r w:rsidR="00E7146D">
        <w:rPr>
          <w:rFonts w:ascii="Calibri" w:hAnsi="Calibri" w:cs="Calibri"/>
        </w:rPr>
        <w:t>_</w:t>
      </w:r>
      <w:r>
        <w:rPr>
          <w:rFonts w:ascii="Calibri" w:hAnsi="Calibri" w:cs="Calibri"/>
        </w:rPr>
        <w:t>WAGE_NC</w:t>
      </w:r>
      <w:r w:rsidR="004542CD" w:rsidRPr="00B45989">
        <w:rPr>
          <w:rFonts w:ascii="Calibri" w:hAnsi="Calibri" w:cs="Calibri"/>
        </w:rPr>
        <w:t>_</w:t>
      </w:r>
      <w:r>
        <w:rPr>
          <w:rFonts w:ascii="Calibri" w:hAnsi="Calibri" w:cs="Calibri"/>
        </w:rPr>
        <w:t>TOTAL</w:t>
      </w:r>
      <w:r w:rsidR="004542CD">
        <w:rPr>
          <w:rFonts w:ascii="Calibri" w:hAnsi="Calibri" w:cs="Calibri"/>
        </w:rPr>
        <w:t xml:space="preserve"> in case there are no bonuses, tips etc. offered as part of any of the jobs.</w:t>
      </w:r>
      <w:r w:rsidR="00A95928">
        <w:rPr>
          <w:rFonts w:ascii="Calibri" w:hAnsi="Calibri" w:cs="Calibri"/>
        </w:rPr>
        <w:t xml:space="preserve"> If the number of months worked in this job is missing the harmonizer could assumed that the person worked the whole year in this job.</w:t>
      </w:r>
    </w:p>
    <w:p w14:paraId="4A714093" w14:textId="163E4715" w:rsidR="004542CD" w:rsidRDefault="004542CD" w:rsidP="008E475E">
      <w:pPr>
        <w:spacing w:after="0"/>
        <w:jc w:val="both"/>
        <w:rPr>
          <w:rFonts w:ascii="Calibri" w:hAnsi="Calibri" w:cs="Calibri"/>
        </w:rPr>
      </w:pPr>
    </w:p>
    <w:p w14:paraId="0CDBE514" w14:textId="77777777" w:rsidR="0027140E" w:rsidRPr="00E765EE" w:rsidRDefault="0027140E" w:rsidP="0027140E">
      <w:pPr>
        <w:spacing w:after="0"/>
        <w:ind w:left="720"/>
        <w:rPr>
          <w:rFonts w:ascii="Calibri" w:hAnsi="Calibri" w:cs="Calibri"/>
          <w:b/>
          <w:color w:val="0000FF"/>
        </w:rPr>
      </w:pPr>
      <w:r>
        <w:rPr>
          <w:rFonts w:ascii="Calibri" w:hAnsi="Calibri" w:cs="Calibri"/>
          <w:b/>
          <w:color w:val="0000FF"/>
        </w:rPr>
        <w:t>This will depend on the data available to derive annualized value but s</w:t>
      </w:r>
      <w:r w:rsidRPr="00E765EE">
        <w:rPr>
          <w:rFonts w:ascii="Calibri" w:hAnsi="Calibri" w:cs="Calibri"/>
          <w:b/>
          <w:color w:val="0000FF"/>
        </w:rPr>
        <w:t xml:space="preserve">ee </w:t>
      </w:r>
      <w:r>
        <w:rPr>
          <w:rFonts w:ascii="Calibri" w:hAnsi="Calibri" w:cs="Calibri"/>
          <w:b/>
          <w:color w:val="0000FF"/>
        </w:rPr>
        <w:t xml:space="preserve">WAGE_TOTAL in </w:t>
      </w:r>
      <w:r w:rsidRPr="00E765EE">
        <w:rPr>
          <w:rFonts w:ascii="Calibri" w:hAnsi="Calibri" w:cs="Calibri"/>
          <w:b/>
          <w:color w:val="0000FF"/>
        </w:rPr>
        <w:t>Section 5.2.2 for de</w:t>
      </w:r>
      <w:r>
        <w:rPr>
          <w:rFonts w:ascii="Calibri" w:hAnsi="Calibri" w:cs="Calibri"/>
          <w:b/>
          <w:color w:val="0000FF"/>
        </w:rPr>
        <w:t>rivation formulae</w:t>
      </w:r>
      <w:r w:rsidRPr="00E765EE">
        <w:rPr>
          <w:rFonts w:ascii="Calibri" w:hAnsi="Calibri" w:cs="Calibri"/>
          <w:b/>
          <w:color w:val="0000FF"/>
        </w:rPr>
        <w:t>.</w:t>
      </w:r>
    </w:p>
    <w:p w14:paraId="6DCEA3C4" w14:textId="39D87B13" w:rsidR="003F4458" w:rsidRDefault="003F4458" w:rsidP="00EE67E0">
      <w:pPr>
        <w:spacing w:after="0"/>
        <w:rPr>
          <w:b/>
          <w:bCs/>
          <w:lang w:val="en-GB" w:eastAsia="it-IT"/>
        </w:rPr>
      </w:pPr>
    </w:p>
    <w:p w14:paraId="0F7574B5" w14:textId="2CE87B4A" w:rsidR="00487942" w:rsidRDefault="00487942" w:rsidP="00487942">
      <w:pPr>
        <w:spacing w:after="60"/>
        <w:jc w:val="center"/>
        <w:rPr>
          <w:b/>
          <w:bCs/>
          <w:lang w:val="en-GB" w:eastAsia="it-IT"/>
        </w:rPr>
      </w:pPr>
      <w:r w:rsidRPr="003F2954">
        <w:rPr>
          <w:b/>
          <w:bCs/>
          <w:lang w:val="en-GB" w:eastAsia="it-IT"/>
        </w:rPr>
        <w:t>Table 5.</w:t>
      </w:r>
      <w:r>
        <w:rPr>
          <w:b/>
          <w:bCs/>
          <w:lang w:val="en-GB" w:eastAsia="it-IT"/>
        </w:rPr>
        <w:t>5: Total employment earnings, 7-day reference period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
        <w:gridCol w:w="989"/>
        <w:gridCol w:w="1800"/>
        <w:gridCol w:w="3936"/>
        <w:gridCol w:w="2096"/>
        <w:gridCol w:w="685"/>
      </w:tblGrid>
      <w:tr w:rsidR="001A5918" w:rsidRPr="00EC68F7" w14:paraId="5CC08DB4" w14:textId="67BB98B0" w:rsidTr="00EC68F7">
        <w:trPr>
          <w:cantSplit/>
        </w:trPr>
        <w:tc>
          <w:tcPr>
            <w:tcW w:w="225" w:type="pct"/>
            <w:shd w:val="clear" w:color="auto" w:fill="4472C4" w:themeFill="accent1"/>
          </w:tcPr>
          <w:p w14:paraId="7D264B63" w14:textId="77777777" w:rsidR="001A5918" w:rsidRPr="00EC68F7" w:rsidRDefault="001A5918" w:rsidP="00EC68F7">
            <w:pPr>
              <w:spacing w:before="60" w:after="60"/>
              <w:jc w:val="right"/>
              <w:rPr>
                <w:rFonts w:eastAsia="Times New Roman" w:cstheme="minorHAnsi"/>
                <w:b/>
                <w:bCs/>
                <w:color w:val="FFFFFF" w:themeColor="background1"/>
                <w:lang w:eastAsia="en-US"/>
              </w:rPr>
            </w:pPr>
          </w:p>
        </w:tc>
        <w:tc>
          <w:tcPr>
            <w:tcW w:w="497" w:type="pct"/>
            <w:shd w:val="clear" w:color="auto" w:fill="4472C4" w:themeFill="accent1"/>
          </w:tcPr>
          <w:p w14:paraId="5F498C9A" w14:textId="425CCCB6" w:rsidR="001A5918" w:rsidRPr="00EC68F7" w:rsidRDefault="001A5918" w:rsidP="00EC68F7">
            <w:pPr>
              <w:spacing w:before="60" w:after="60"/>
              <w:rPr>
                <w:rFonts w:eastAsia="Times New Roman" w:cstheme="minorHAnsi"/>
                <w:color w:val="FFFFFF" w:themeColor="background1"/>
              </w:rPr>
            </w:pPr>
            <w:r w:rsidRPr="00EC68F7">
              <w:rPr>
                <w:rFonts w:eastAsia="Times New Roman" w:cstheme="minorHAnsi"/>
                <w:b/>
                <w:bCs/>
                <w:color w:val="FFFFFF" w:themeColor="background1"/>
                <w:lang w:eastAsia="en-US"/>
              </w:rPr>
              <w:t>Module Code</w:t>
            </w:r>
          </w:p>
        </w:tc>
        <w:tc>
          <w:tcPr>
            <w:tcW w:w="904" w:type="pct"/>
            <w:shd w:val="clear" w:color="auto" w:fill="4472C4" w:themeFill="accent1"/>
          </w:tcPr>
          <w:p w14:paraId="62BFBCF5" w14:textId="3D0E8C2C" w:rsidR="001A5918" w:rsidRPr="00EC68F7" w:rsidRDefault="001A5918" w:rsidP="00EC68F7">
            <w:pPr>
              <w:spacing w:before="60" w:after="60"/>
              <w:rPr>
                <w:rFonts w:eastAsia="Times New Roman" w:cstheme="minorHAnsi"/>
                <w:b/>
                <w:bCs/>
                <w:color w:val="FFFFFF" w:themeColor="background1"/>
                <w:lang w:eastAsia="en-US"/>
              </w:rPr>
            </w:pPr>
            <w:r w:rsidRPr="00EC68F7">
              <w:rPr>
                <w:rFonts w:eastAsia="Times New Roman" w:cstheme="minorHAnsi"/>
                <w:b/>
                <w:bCs/>
                <w:color w:val="FFFFFF" w:themeColor="background1"/>
                <w:lang w:eastAsia="en-US"/>
              </w:rPr>
              <w:t>Variable name</w:t>
            </w:r>
          </w:p>
        </w:tc>
        <w:tc>
          <w:tcPr>
            <w:tcW w:w="1977" w:type="pct"/>
            <w:shd w:val="clear" w:color="auto" w:fill="4472C4" w:themeFill="accent1"/>
          </w:tcPr>
          <w:p w14:paraId="23A3DEEB" w14:textId="6AB0D34F" w:rsidR="001A5918" w:rsidRPr="00EC68F7" w:rsidRDefault="001A5918" w:rsidP="00EC68F7">
            <w:pPr>
              <w:spacing w:before="60" w:after="60"/>
              <w:rPr>
                <w:rFonts w:eastAsia="Times New Roman" w:cstheme="minorHAnsi"/>
                <w:color w:val="FFFFFF" w:themeColor="background1"/>
              </w:rPr>
            </w:pPr>
            <w:r w:rsidRPr="00EC68F7">
              <w:rPr>
                <w:rFonts w:eastAsia="Times New Roman" w:cstheme="minorHAnsi"/>
                <w:b/>
                <w:bCs/>
                <w:color w:val="FFFFFF" w:themeColor="background1"/>
                <w:lang w:eastAsia="en-US"/>
              </w:rPr>
              <w:t>Variable label</w:t>
            </w:r>
          </w:p>
        </w:tc>
        <w:tc>
          <w:tcPr>
            <w:tcW w:w="1053" w:type="pct"/>
            <w:shd w:val="clear" w:color="auto" w:fill="4472C4" w:themeFill="accent1"/>
          </w:tcPr>
          <w:p w14:paraId="30EF05DC" w14:textId="77777777" w:rsidR="001A5918" w:rsidRPr="00EC68F7" w:rsidRDefault="001A5918" w:rsidP="00EC68F7">
            <w:pPr>
              <w:spacing w:before="60" w:after="60"/>
              <w:rPr>
                <w:rFonts w:eastAsia="Times New Roman" w:cstheme="minorHAnsi"/>
                <w:color w:val="FFFFFF" w:themeColor="background1"/>
              </w:rPr>
            </w:pPr>
            <w:r w:rsidRPr="00EC68F7">
              <w:rPr>
                <w:rFonts w:eastAsia="Times New Roman" w:cstheme="minorHAnsi"/>
                <w:b/>
                <w:bCs/>
                <w:color w:val="FFFFFF" w:themeColor="background1"/>
                <w:lang w:eastAsia="en-US"/>
              </w:rPr>
              <w:t>Allowed codes after standardization</w:t>
            </w:r>
          </w:p>
        </w:tc>
        <w:tc>
          <w:tcPr>
            <w:tcW w:w="345" w:type="pct"/>
            <w:shd w:val="clear" w:color="auto" w:fill="4472C4" w:themeFill="accent1"/>
          </w:tcPr>
          <w:p w14:paraId="22DD8D94" w14:textId="6DE179D9" w:rsidR="001A5918" w:rsidRPr="00EC68F7" w:rsidRDefault="001A5918" w:rsidP="00EC68F7">
            <w:pPr>
              <w:spacing w:before="60" w:after="60"/>
              <w:rPr>
                <w:rFonts w:eastAsia="Times New Roman" w:cstheme="minorHAnsi"/>
                <w:b/>
                <w:bCs/>
                <w:color w:val="FFFFFF" w:themeColor="background1"/>
                <w:lang w:eastAsia="en-US"/>
              </w:rPr>
            </w:pPr>
            <w:r w:rsidRPr="00EC68F7">
              <w:rPr>
                <w:rFonts w:eastAsia="Times New Roman" w:cstheme="minorHAnsi"/>
                <w:b/>
                <w:bCs/>
                <w:color w:val="FFFFFF" w:themeColor="background1"/>
                <w:lang w:eastAsia="en-US"/>
              </w:rPr>
              <w:t>Tier</w:t>
            </w:r>
          </w:p>
        </w:tc>
      </w:tr>
      <w:tr w:rsidR="00EC68F7" w:rsidRPr="00EC68F7" w14:paraId="5E8466D2" w14:textId="680127B6" w:rsidTr="00EC68F7">
        <w:trPr>
          <w:cantSplit/>
        </w:trPr>
        <w:tc>
          <w:tcPr>
            <w:tcW w:w="225" w:type="pct"/>
          </w:tcPr>
          <w:p w14:paraId="753822BA" w14:textId="02E9BB67" w:rsidR="001A5918" w:rsidRPr="00EC68F7" w:rsidRDefault="001A5918" w:rsidP="00EC68F7">
            <w:pPr>
              <w:spacing w:before="60" w:after="0"/>
              <w:jc w:val="right"/>
              <w:rPr>
                <w:rFonts w:eastAsia="Times New Roman" w:cstheme="minorHAnsi"/>
                <w:color w:val="000000"/>
                <w:sz w:val="20"/>
                <w:szCs w:val="20"/>
              </w:rPr>
            </w:pPr>
            <w:r w:rsidRPr="00EC68F7">
              <w:rPr>
                <w:rFonts w:eastAsia="Times New Roman" w:cstheme="minorHAnsi"/>
                <w:color w:val="000000"/>
                <w:sz w:val="20"/>
                <w:szCs w:val="20"/>
              </w:rPr>
              <w:t>1</w:t>
            </w:r>
          </w:p>
        </w:tc>
        <w:tc>
          <w:tcPr>
            <w:tcW w:w="497" w:type="pct"/>
            <w:shd w:val="clear" w:color="auto" w:fill="auto"/>
          </w:tcPr>
          <w:p w14:paraId="620928DA" w14:textId="351B5928" w:rsidR="001A5918" w:rsidRPr="00EC68F7" w:rsidRDefault="001A5918" w:rsidP="00EC68F7">
            <w:pPr>
              <w:spacing w:before="60" w:after="0"/>
              <w:rPr>
                <w:rFonts w:eastAsia="Times New Roman" w:cstheme="minorHAnsi"/>
                <w:color w:val="000000"/>
                <w:sz w:val="20"/>
                <w:szCs w:val="20"/>
              </w:rPr>
            </w:pPr>
            <w:r w:rsidRPr="00EC68F7">
              <w:rPr>
                <w:rFonts w:eastAsia="Times New Roman" w:cstheme="minorHAnsi"/>
                <w:color w:val="000000"/>
                <w:sz w:val="20"/>
                <w:szCs w:val="20"/>
              </w:rPr>
              <w:t>Labor</w:t>
            </w:r>
          </w:p>
        </w:tc>
        <w:tc>
          <w:tcPr>
            <w:tcW w:w="904" w:type="pct"/>
          </w:tcPr>
          <w:p w14:paraId="5CFA2AEF" w14:textId="722449B3" w:rsidR="001A5918" w:rsidRPr="00EC68F7" w:rsidRDefault="001A5918" w:rsidP="00EC68F7">
            <w:pPr>
              <w:spacing w:before="60" w:after="0"/>
              <w:rPr>
                <w:rFonts w:eastAsia="Times New Roman" w:cstheme="minorHAnsi"/>
                <w:color w:val="000000"/>
                <w:sz w:val="20"/>
                <w:szCs w:val="20"/>
              </w:rPr>
            </w:pPr>
            <w:r w:rsidRPr="00EC68F7">
              <w:rPr>
                <w:rFonts w:eastAsia="Times New Roman" w:cstheme="minorHAnsi"/>
                <w:b/>
                <w:bCs/>
                <w:color w:val="000000"/>
                <w:sz w:val="20"/>
                <w:szCs w:val="20"/>
              </w:rPr>
              <w:t>t_hours _total</w:t>
            </w:r>
          </w:p>
        </w:tc>
        <w:tc>
          <w:tcPr>
            <w:tcW w:w="1977" w:type="pct"/>
            <w:shd w:val="clear" w:color="auto" w:fill="auto"/>
          </w:tcPr>
          <w:p w14:paraId="147113B5" w14:textId="6C5DD26B" w:rsidR="001A5918" w:rsidRPr="00EC68F7" w:rsidRDefault="001A5918" w:rsidP="00EC68F7">
            <w:pPr>
              <w:spacing w:before="60" w:after="0"/>
              <w:rPr>
                <w:rFonts w:eastAsia="Times New Roman" w:cstheme="minorHAnsi"/>
                <w:color w:val="000000"/>
                <w:sz w:val="20"/>
                <w:szCs w:val="20"/>
              </w:rPr>
            </w:pPr>
            <w:r w:rsidRPr="00EC68F7">
              <w:rPr>
                <w:rFonts w:eastAsia="Times New Roman" w:cstheme="minorHAnsi"/>
                <w:color w:val="000000"/>
                <w:sz w:val="20"/>
                <w:szCs w:val="20"/>
              </w:rPr>
              <w:t>Annualized hours worked in all jobs (7-day ref period)</w:t>
            </w:r>
          </w:p>
        </w:tc>
        <w:tc>
          <w:tcPr>
            <w:tcW w:w="1053" w:type="pct"/>
            <w:shd w:val="clear" w:color="auto" w:fill="auto"/>
          </w:tcPr>
          <w:p w14:paraId="16693E36" w14:textId="77777777" w:rsidR="001A5918" w:rsidRPr="00EC68F7" w:rsidRDefault="001A5918" w:rsidP="00EC68F7">
            <w:pPr>
              <w:spacing w:before="60" w:after="0"/>
              <w:rPr>
                <w:rFonts w:eastAsia="Times New Roman" w:cstheme="minorHAnsi"/>
                <w:color w:val="000000"/>
                <w:sz w:val="20"/>
                <w:szCs w:val="20"/>
              </w:rPr>
            </w:pPr>
            <w:r w:rsidRPr="00EC68F7">
              <w:rPr>
                <w:rFonts w:eastAsia="Times New Roman" w:cstheme="minorHAnsi"/>
                <w:color w:val="000000"/>
                <w:sz w:val="20"/>
                <w:szCs w:val="20"/>
              </w:rPr>
              <w:t>Continuous variable</w:t>
            </w:r>
          </w:p>
        </w:tc>
        <w:tc>
          <w:tcPr>
            <w:tcW w:w="345" w:type="pct"/>
          </w:tcPr>
          <w:p w14:paraId="0F5D6110" w14:textId="7E0C7862" w:rsidR="001A5918" w:rsidRPr="00EC68F7" w:rsidRDefault="001A5918" w:rsidP="00EC68F7">
            <w:pPr>
              <w:spacing w:before="60" w:after="0"/>
              <w:jc w:val="center"/>
              <w:rPr>
                <w:rFonts w:eastAsia="Times New Roman" w:cstheme="minorHAnsi"/>
                <w:color w:val="000000"/>
                <w:sz w:val="20"/>
                <w:szCs w:val="20"/>
              </w:rPr>
            </w:pPr>
            <w:r w:rsidRPr="00EC68F7">
              <w:rPr>
                <w:rFonts w:eastAsia="Times New Roman" w:cstheme="minorHAnsi"/>
                <w:color w:val="000000"/>
                <w:sz w:val="20"/>
                <w:szCs w:val="20"/>
              </w:rPr>
              <w:t>1</w:t>
            </w:r>
          </w:p>
        </w:tc>
      </w:tr>
      <w:tr w:rsidR="00EC68F7" w:rsidRPr="00EC68F7" w14:paraId="43907317" w14:textId="166E8634" w:rsidTr="00EC68F7">
        <w:trPr>
          <w:cantSplit/>
        </w:trPr>
        <w:tc>
          <w:tcPr>
            <w:tcW w:w="225" w:type="pct"/>
          </w:tcPr>
          <w:p w14:paraId="039B1BDD" w14:textId="5BC70DEC" w:rsidR="001A5918" w:rsidRPr="00EC68F7" w:rsidRDefault="001A5918" w:rsidP="00EC68F7">
            <w:pPr>
              <w:spacing w:before="60" w:after="0"/>
              <w:jc w:val="right"/>
              <w:rPr>
                <w:rFonts w:eastAsia="Times New Roman" w:cstheme="minorHAnsi"/>
                <w:color w:val="000000"/>
                <w:sz w:val="20"/>
                <w:szCs w:val="20"/>
              </w:rPr>
            </w:pPr>
            <w:r w:rsidRPr="00EC68F7">
              <w:rPr>
                <w:rFonts w:eastAsia="Times New Roman" w:cstheme="minorHAnsi"/>
                <w:color w:val="000000"/>
                <w:sz w:val="20"/>
                <w:szCs w:val="20"/>
              </w:rPr>
              <w:t>2</w:t>
            </w:r>
          </w:p>
        </w:tc>
        <w:tc>
          <w:tcPr>
            <w:tcW w:w="497" w:type="pct"/>
            <w:shd w:val="clear" w:color="auto" w:fill="auto"/>
          </w:tcPr>
          <w:p w14:paraId="186971E4" w14:textId="08B0D9AB" w:rsidR="001A5918" w:rsidRPr="00EC68F7" w:rsidRDefault="001A5918" w:rsidP="00EC68F7">
            <w:pPr>
              <w:spacing w:before="60" w:after="0"/>
              <w:rPr>
                <w:rFonts w:eastAsia="Times New Roman" w:cstheme="minorHAnsi"/>
                <w:color w:val="000000"/>
                <w:sz w:val="20"/>
                <w:szCs w:val="20"/>
              </w:rPr>
            </w:pPr>
            <w:r w:rsidRPr="00EC68F7">
              <w:rPr>
                <w:rFonts w:eastAsia="Times New Roman" w:cstheme="minorHAnsi"/>
                <w:color w:val="000000"/>
                <w:sz w:val="20"/>
                <w:szCs w:val="20"/>
              </w:rPr>
              <w:t>Labor</w:t>
            </w:r>
          </w:p>
        </w:tc>
        <w:tc>
          <w:tcPr>
            <w:tcW w:w="904" w:type="pct"/>
          </w:tcPr>
          <w:p w14:paraId="3B93991D" w14:textId="0D7ADC2D" w:rsidR="001A5918" w:rsidRPr="00EC68F7" w:rsidRDefault="001A5918" w:rsidP="00EC68F7">
            <w:pPr>
              <w:spacing w:before="60" w:after="0"/>
              <w:rPr>
                <w:rFonts w:eastAsia="Times New Roman" w:cstheme="minorHAnsi"/>
                <w:color w:val="000000"/>
                <w:sz w:val="20"/>
                <w:szCs w:val="20"/>
              </w:rPr>
            </w:pPr>
            <w:r w:rsidRPr="00EC68F7">
              <w:rPr>
                <w:rFonts w:eastAsia="Times New Roman" w:cstheme="minorHAnsi"/>
                <w:b/>
                <w:bCs/>
                <w:color w:val="000000"/>
                <w:sz w:val="20"/>
                <w:szCs w:val="20"/>
              </w:rPr>
              <w:t>t_wage_nc_total</w:t>
            </w:r>
          </w:p>
        </w:tc>
        <w:tc>
          <w:tcPr>
            <w:tcW w:w="1977" w:type="pct"/>
            <w:shd w:val="clear" w:color="auto" w:fill="auto"/>
          </w:tcPr>
          <w:p w14:paraId="2042E503" w14:textId="058F53AE" w:rsidR="001A5918" w:rsidRPr="00EC68F7" w:rsidRDefault="001A5918" w:rsidP="00EC68F7">
            <w:pPr>
              <w:spacing w:before="60" w:after="0"/>
              <w:rPr>
                <w:rFonts w:eastAsia="Times New Roman" w:cstheme="minorHAnsi"/>
                <w:color w:val="000000"/>
                <w:sz w:val="20"/>
                <w:szCs w:val="20"/>
              </w:rPr>
            </w:pPr>
            <w:r w:rsidRPr="00EC68F7">
              <w:rPr>
                <w:rFonts w:eastAsia="Times New Roman" w:cstheme="minorHAnsi"/>
                <w:color w:val="000000"/>
                <w:sz w:val="20"/>
                <w:szCs w:val="20"/>
              </w:rPr>
              <w:t>Annualized wage in all jobs excl. bonuses, etc. (7-day ref period)</w:t>
            </w:r>
          </w:p>
        </w:tc>
        <w:tc>
          <w:tcPr>
            <w:tcW w:w="1053" w:type="pct"/>
            <w:shd w:val="clear" w:color="auto" w:fill="auto"/>
          </w:tcPr>
          <w:p w14:paraId="782F244C" w14:textId="77777777" w:rsidR="001A5918" w:rsidRPr="00EC68F7" w:rsidRDefault="001A5918" w:rsidP="00EC68F7">
            <w:pPr>
              <w:spacing w:before="60" w:after="0"/>
              <w:rPr>
                <w:rFonts w:eastAsia="Times New Roman" w:cstheme="minorHAnsi"/>
                <w:color w:val="000000"/>
                <w:sz w:val="20"/>
                <w:szCs w:val="20"/>
              </w:rPr>
            </w:pPr>
            <w:r w:rsidRPr="00EC68F7">
              <w:rPr>
                <w:rFonts w:eastAsia="Times New Roman" w:cstheme="minorHAnsi"/>
                <w:color w:val="000000"/>
                <w:sz w:val="20"/>
                <w:szCs w:val="20"/>
              </w:rPr>
              <w:t>Continuous variable</w:t>
            </w:r>
          </w:p>
        </w:tc>
        <w:tc>
          <w:tcPr>
            <w:tcW w:w="345" w:type="pct"/>
          </w:tcPr>
          <w:p w14:paraId="291F4193" w14:textId="3F733FDD" w:rsidR="001A5918" w:rsidRPr="00EC68F7" w:rsidRDefault="001A5918" w:rsidP="00EC68F7">
            <w:pPr>
              <w:spacing w:before="60" w:after="0"/>
              <w:jc w:val="center"/>
              <w:rPr>
                <w:rFonts w:eastAsia="Times New Roman" w:cstheme="minorHAnsi"/>
                <w:color w:val="000000"/>
                <w:sz w:val="20"/>
                <w:szCs w:val="20"/>
              </w:rPr>
            </w:pPr>
            <w:r w:rsidRPr="00EC68F7">
              <w:rPr>
                <w:rFonts w:eastAsia="Times New Roman" w:cstheme="minorHAnsi"/>
                <w:color w:val="000000"/>
                <w:sz w:val="20"/>
                <w:szCs w:val="20"/>
              </w:rPr>
              <w:t>1</w:t>
            </w:r>
          </w:p>
        </w:tc>
      </w:tr>
      <w:tr w:rsidR="00EC68F7" w:rsidRPr="00EC68F7" w14:paraId="704D2975" w14:textId="1D4932D2" w:rsidTr="00EC68F7">
        <w:trPr>
          <w:cantSplit/>
        </w:trPr>
        <w:tc>
          <w:tcPr>
            <w:tcW w:w="225" w:type="pct"/>
          </w:tcPr>
          <w:p w14:paraId="5029DDC0" w14:textId="7E6DF6B7" w:rsidR="001A5918" w:rsidRPr="00EC68F7" w:rsidRDefault="001A5918" w:rsidP="00EC68F7">
            <w:pPr>
              <w:spacing w:before="60" w:after="0"/>
              <w:jc w:val="right"/>
              <w:rPr>
                <w:rFonts w:eastAsia="Times New Roman" w:cstheme="minorHAnsi"/>
                <w:color w:val="000000"/>
                <w:sz w:val="20"/>
                <w:szCs w:val="20"/>
              </w:rPr>
            </w:pPr>
            <w:r w:rsidRPr="00EC68F7">
              <w:rPr>
                <w:rFonts w:eastAsia="Times New Roman" w:cstheme="minorHAnsi"/>
                <w:color w:val="000000"/>
                <w:sz w:val="20"/>
                <w:szCs w:val="20"/>
              </w:rPr>
              <w:t>3</w:t>
            </w:r>
          </w:p>
        </w:tc>
        <w:tc>
          <w:tcPr>
            <w:tcW w:w="497" w:type="pct"/>
            <w:shd w:val="clear" w:color="auto" w:fill="auto"/>
          </w:tcPr>
          <w:p w14:paraId="179C2062" w14:textId="115A4C32" w:rsidR="001A5918" w:rsidRPr="00EC68F7" w:rsidRDefault="001A5918" w:rsidP="00EC68F7">
            <w:pPr>
              <w:spacing w:before="60" w:after="0"/>
              <w:rPr>
                <w:rFonts w:eastAsia="Times New Roman" w:cstheme="minorHAnsi"/>
                <w:color w:val="000000"/>
                <w:sz w:val="20"/>
                <w:szCs w:val="20"/>
              </w:rPr>
            </w:pPr>
            <w:r w:rsidRPr="00EC68F7">
              <w:rPr>
                <w:rFonts w:eastAsia="Times New Roman" w:cstheme="minorHAnsi"/>
                <w:color w:val="000000"/>
                <w:sz w:val="20"/>
                <w:szCs w:val="20"/>
              </w:rPr>
              <w:t>Labor</w:t>
            </w:r>
          </w:p>
        </w:tc>
        <w:tc>
          <w:tcPr>
            <w:tcW w:w="904" w:type="pct"/>
          </w:tcPr>
          <w:p w14:paraId="55A655F8" w14:textId="4016AEA1" w:rsidR="001A5918" w:rsidRPr="00EC68F7" w:rsidRDefault="001A5918" w:rsidP="00EC68F7">
            <w:pPr>
              <w:spacing w:before="60" w:after="0"/>
              <w:rPr>
                <w:rFonts w:eastAsia="Times New Roman" w:cstheme="minorHAnsi"/>
                <w:color w:val="000000"/>
                <w:sz w:val="20"/>
                <w:szCs w:val="20"/>
              </w:rPr>
            </w:pPr>
            <w:r w:rsidRPr="00EC68F7">
              <w:rPr>
                <w:rFonts w:eastAsia="Times New Roman" w:cstheme="minorHAnsi"/>
                <w:b/>
                <w:bCs/>
                <w:color w:val="000000"/>
                <w:sz w:val="20"/>
                <w:szCs w:val="20"/>
              </w:rPr>
              <w:t>t_wage_total</w:t>
            </w:r>
          </w:p>
        </w:tc>
        <w:tc>
          <w:tcPr>
            <w:tcW w:w="1977" w:type="pct"/>
            <w:shd w:val="clear" w:color="auto" w:fill="auto"/>
          </w:tcPr>
          <w:p w14:paraId="5B932013" w14:textId="2C617F94" w:rsidR="001A5918" w:rsidRPr="00EC68F7" w:rsidRDefault="001A5918" w:rsidP="00EC68F7">
            <w:pPr>
              <w:spacing w:before="60" w:after="0"/>
              <w:rPr>
                <w:rFonts w:eastAsia="Times New Roman" w:cstheme="minorHAnsi"/>
                <w:color w:val="000000"/>
                <w:sz w:val="20"/>
                <w:szCs w:val="20"/>
              </w:rPr>
            </w:pPr>
            <w:r w:rsidRPr="00EC68F7">
              <w:rPr>
                <w:rFonts w:eastAsia="Times New Roman" w:cstheme="minorHAnsi"/>
                <w:color w:val="000000"/>
                <w:sz w:val="20"/>
                <w:szCs w:val="20"/>
              </w:rPr>
              <w:t>Annualized total wage for all jobs (7-day ref period)</w:t>
            </w:r>
          </w:p>
        </w:tc>
        <w:tc>
          <w:tcPr>
            <w:tcW w:w="1053" w:type="pct"/>
            <w:shd w:val="clear" w:color="auto" w:fill="auto"/>
          </w:tcPr>
          <w:p w14:paraId="29E5CF44" w14:textId="77777777" w:rsidR="001A5918" w:rsidRPr="00EC68F7" w:rsidRDefault="001A5918" w:rsidP="00EC68F7">
            <w:pPr>
              <w:spacing w:before="60" w:after="0"/>
              <w:rPr>
                <w:rFonts w:eastAsia="Times New Roman" w:cstheme="minorHAnsi"/>
                <w:color w:val="000000"/>
                <w:sz w:val="20"/>
                <w:szCs w:val="20"/>
              </w:rPr>
            </w:pPr>
            <w:r w:rsidRPr="00EC68F7">
              <w:rPr>
                <w:rFonts w:eastAsia="Times New Roman" w:cstheme="minorHAnsi"/>
                <w:color w:val="000000"/>
                <w:sz w:val="20"/>
                <w:szCs w:val="20"/>
              </w:rPr>
              <w:t>Continuous variable</w:t>
            </w:r>
          </w:p>
        </w:tc>
        <w:tc>
          <w:tcPr>
            <w:tcW w:w="345" w:type="pct"/>
          </w:tcPr>
          <w:p w14:paraId="1C2F6EF1" w14:textId="4365C94B" w:rsidR="001A5918" w:rsidRPr="00EC68F7" w:rsidRDefault="001A5918" w:rsidP="00EC68F7">
            <w:pPr>
              <w:spacing w:before="60" w:after="0"/>
              <w:jc w:val="center"/>
              <w:rPr>
                <w:rFonts w:eastAsia="Times New Roman" w:cstheme="minorHAnsi"/>
                <w:color w:val="000000"/>
                <w:sz w:val="20"/>
                <w:szCs w:val="20"/>
              </w:rPr>
            </w:pPr>
            <w:r w:rsidRPr="00EC68F7">
              <w:rPr>
                <w:rFonts w:eastAsia="Times New Roman" w:cstheme="minorHAnsi"/>
                <w:color w:val="000000"/>
                <w:sz w:val="20"/>
                <w:szCs w:val="20"/>
              </w:rPr>
              <w:t>1</w:t>
            </w:r>
          </w:p>
        </w:tc>
      </w:tr>
    </w:tbl>
    <w:p w14:paraId="3FDB68A0" w14:textId="63E2C188" w:rsidR="00521441" w:rsidRPr="00EE67E0" w:rsidRDefault="00521441" w:rsidP="00EE67E0">
      <w:pPr>
        <w:pStyle w:val="NoSpacing"/>
        <w:spacing w:line="259" w:lineRule="auto"/>
        <w:rPr>
          <w:rFonts w:asciiTheme="minorHAnsi" w:hAnsiTheme="minorHAnsi" w:cstheme="minorHAnsi"/>
        </w:rPr>
      </w:pPr>
    </w:p>
    <w:p w14:paraId="0D276C41" w14:textId="77777777" w:rsidR="008613C3" w:rsidRPr="00EE67E0" w:rsidRDefault="008613C3" w:rsidP="00EE67E0">
      <w:pPr>
        <w:pStyle w:val="NoSpacing"/>
        <w:spacing w:line="259" w:lineRule="auto"/>
        <w:rPr>
          <w:rFonts w:asciiTheme="minorHAnsi" w:hAnsiTheme="minorHAnsi" w:cstheme="minorHAnsi"/>
        </w:rPr>
      </w:pPr>
    </w:p>
    <w:p w14:paraId="49EECB31" w14:textId="3C3734B1" w:rsidR="001573C9" w:rsidRDefault="001573C9" w:rsidP="00542E7F">
      <w:pPr>
        <w:pStyle w:val="Heading3"/>
        <w:spacing w:before="0" w:after="0" w:line="259" w:lineRule="auto"/>
      </w:pPr>
      <w:bookmarkStart w:id="195" w:name="_Toc176262705"/>
      <w:r w:rsidRPr="006C23C9">
        <w:t xml:space="preserve">Labor </w:t>
      </w:r>
      <w:r>
        <w:t>status</w:t>
      </w:r>
      <w:r w:rsidR="000C1C69">
        <w:t>, 12-month</w:t>
      </w:r>
      <w:r>
        <w:t xml:space="preserve"> reference period</w:t>
      </w:r>
      <w:bookmarkEnd w:id="195"/>
    </w:p>
    <w:p w14:paraId="3106C57C" w14:textId="77777777" w:rsidR="008174A7" w:rsidRDefault="008174A7" w:rsidP="00530B8A">
      <w:pPr>
        <w:spacing w:after="0"/>
      </w:pPr>
    </w:p>
    <w:p w14:paraId="4C835C2E" w14:textId="6E2D11AF" w:rsidR="00530B8A" w:rsidRDefault="00530B8A" w:rsidP="00530B8A">
      <w:pPr>
        <w:spacing w:after="0"/>
        <w:ind w:left="720"/>
      </w:pPr>
      <w:r w:rsidRPr="00055508">
        <w:rPr>
          <w:rFonts w:ascii="Calibri" w:hAnsi="Calibri" w:cs="Calibri"/>
          <w:noProof/>
        </w:rPr>
        <mc:AlternateContent>
          <mc:Choice Requires="wps">
            <w:drawing>
              <wp:inline distT="0" distB="0" distL="0" distR="0" wp14:anchorId="520C59E3" wp14:editId="5E1F695B">
                <wp:extent cx="5632315" cy="1404620"/>
                <wp:effectExtent l="0" t="0" r="26035" b="2159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315" cy="1404620"/>
                        </a:xfrm>
                        <a:prstGeom prst="rect">
                          <a:avLst/>
                        </a:prstGeom>
                        <a:solidFill>
                          <a:schemeClr val="bg1">
                            <a:lumMod val="75000"/>
                          </a:schemeClr>
                        </a:solidFill>
                        <a:ln w="9525">
                          <a:solidFill>
                            <a:srgbClr val="000000"/>
                          </a:solidFill>
                          <a:miter lim="800000"/>
                          <a:headEnd/>
                          <a:tailEnd/>
                        </a:ln>
                      </wps:spPr>
                      <wps:txbx>
                        <w:txbxContent>
                          <w:p w14:paraId="27727CDE" w14:textId="77777777" w:rsidR="00530B8A" w:rsidRPr="00F43070" w:rsidRDefault="00530B8A" w:rsidP="00530B8A">
                            <w:pPr>
                              <w:spacing w:after="0"/>
                              <w:rPr>
                                <w:b/>
                                <w:bCs/>
                              </w:rPr>
                            </w:pPr>
                            <w:r w:rsidRPr="00F43070">
                              <w:rPr>
                                <w:b/>
                                <w:bCs/>
                              </w:rPr>
                              <w:t>This section must be filled only for those individuals who responded to labor questions with a reference period of 12 months, regardless of whether they responded to questions with a reference period of the last 7 days.</w:t>
                            </w:r>
                          </w:p>
                        </w:txbxContent>
                      </wps:txbx>
                      <wps:bodyPr rot="0" vert="horz" wrap="square" lIns="91440" tIns="45720" rIns="91440" bIns="45720" anchor="t" anchorCtr="0">
                        <a:spAutoFit/>
                      </wps:bodyPr>
                    </wps:wsp>
                  </a:graphicData>
                </a:graphic>
              </wp:inline>
            </w:drawing>
          </mc:Choice>
          <mc:Fallback>
            <w:pict>
              <v:shape w14:anchorId="520C59E3" id="Text Box 4" o:spid="_x0000_s1027" type="#_x0000_t202" style="width:44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" fillcolor="#bfbfbf [2412]">
                <v:textbox style="mso-fit-shape-to-text:t">
                  <w:txbxContent>
                    <w:p w14:paraId="27727CDE" w14:textId="77777777" w:rsidR="00530B8A" w:rsidRPr="00F43070" w:rsidRDefault="00530B8A" w:rsidP="00530B8A">
                      <w:pPr>
                        <w:spacing w:after="0"/>
                        <w:rPr>
                          <w:b/>
                          <w:bCs/>
                        </w:rPr>
                      </w:pPr>
                      <w:r w:rsidRPr="00F43070">
                        <w:rPr>
                          <w:b/>
                          <w:bCs/>
                        </w:rPr>
                        <w:t>This section must be filled only for those individuals who responded to labor questions with a reference period of 12 months, regardless of whether they responded to questions with a reference period of the last 7 days.</w:t>
                      </w:r>
                    </w:p>
                  </w:txbxContent>
                </v:textbox>
                <w10:anchorlock/>
              </v:shape>
            </w:pict>
          </mc:Fallback>
        </mc:AlternateContent>
      </w:r>
    </w:p>
    <w:p w14:paraId="012E111A" w14:textId="77777777" w:rsidR="00EE67E0" w:rsidRDefault="00EE67E0" w:rsidP="008613C3">
      <w:pPr>
        <w:spacing w:after="0"/>
        <w:jc w:val="both"/>
        <w:rPr>
          <w:rFonts w:ascii="Calibri" w:hAnsi="Calibri" w:cs="Calibri"/>
        </w:rPr>
      </w:pPr>
    </w:p>
    <w:p w14:paraId="2F35D306" w14:textId="144DA134" w:rsidR="008174A7" w:rsidRPr="006C23C9" w:rsidRDefault="008174A7" w:rsidP="008613C3">
      <w:pPr>
        <w:spacing w:after="0"/>
        <w:jc w:val="both"/>
        <w:rPr>
          <w:rFonts w:ascii="Calibri" w:hAnsi="Calibri" w:cs="Calibri"/>
        </w:rPr>
      </w:pPr>
      <w:r w:rsidRPr="006C23C9">
        <w:rPr>
          <w:rFonts w:ascii="Calibri" w:hAnsi="Calibri" w:cs="Calibri"/>
        </w:rPr>
        <w:t>All variables are numeric unless specified.</w:t>
      </w:r>
    </w:p>
    <w:p w14:paraId="578F4ACF" w14:textId="77777777" w:rsidR="008174A7" w:rsidRDefault="008174A7" w:rsidP="008613C3">
      <w:pPr>
        <w:spacing w:after="0"/>
        <w:rPr>
          <w:rFonts w:ascii="Calibri" w:hAnsi="Calibri" w:cs="Calibri"/>
          <w:b/>
        </w:rPr>
      </w:pPr>
    </w:p>
    <w:p w14:paraId="3122827A" w14:textId="7F46BB60" w:rsidR="001573C9" w:rsidRPr="006C23C9" w:rsidRDefault="001573C9" w:rsidP="008613C3">
      <w:pPr>
        <w:spacing w:after="0"/>
        <w:rPr>
          <w:rFonts w:ascii="Calibri" w:hAnsi="Calibri" w:cs="Calibri"/>
          <w:b/>
        </w:rPr>
      </w:pPr>
      <w:r>
        <w:rPr>
          <w:rFonts w:ascii="Calibri" w:hAnsi="Calibri" w:cs="Calibri"/>
          <w:b/>
        </w:rPr>
        <w:t>minlaborage_year</w:t>
      </w:r>
    </w:p>
    <w:p w14:paraId="1C13D586" w14:textId="128FFB6A" w:rsidR="001573C9" w:rsidRDefault="004F3C9F" w:rsidP="008613C3">
      <w:pPr>
        <w:spacing w:after="0"/>
        <w:jc w:val="both"/>
        <w:rPr>
          <w:rFonts w:ascii="Calibri" w:hAnsi="Calibri" w:cs="Calibri"/>
        </w:rPr>
      </w:pPr>
      <w:r>
        <w:rPr>
          <w:rFonts w:ascii="Calibri" w:hAnsi="Calibri" w:cs="Calibri"/>
        </w:rPr>
        <w:t xml:space="preserve">This is the lowest </w:t>
      </w:r>
      <w:r w:rsidRPr="006C23C9">
        <w:rPr>
          <w:rFonts w:ascii="Calibri" w:hAnsi="Calibri" w:cs="Calibri"/>
        </w:rPr>
        <w:t xml:space="preserve">age </w:t>
      </w:r>
      <w:r>
        <w:rPr>
          <w:rFonts w:ascii="Calibri" w:hAnsi="Calibri" w:cs="Calibri"/>
        </w:rPr>
        <w:t xml:space="preserve">for which the </w:t>
      </w:r>
      <w:r w:rsidRPr="006C23C9">
        <w:rPr>
          <w:rFonts w:ascii="Calibri" w:hAnsi="Calibri" w:cs="Calibri"/>
        </w:rPr>
        <w:t xml:space="preserve">labor module </w:t>
      </w:r>
      <w:r>
        <w:rPr>
          <w:rFonts w:ascii="Calibri" w:hAnsi="Calibri" w:cs="Calibri"/>
        </w:rPr>
        <w:t xml:space="preserve">is implemented in the survey </w:t>
      </w:r>
      <w:r w:rsidRPr="006C23C9">
        <w:rPr>
          <w:rFonts w:ascii="Calibri" w:hAnsi="Calibri" w:cs="Calibri"/>
        </w:rPr>
        <w:t xml:space="preserve">or the </w:t>
      </w:r>
      <w:r>
        <w:rPr>
          <w:rFonts w:ascii="Calibri" w:hAnsi="Calibri" w:cs="Calibri"/>
        </w:rPr>
        <w:t xml:space="preserve">minimum </w:t>
      </w:r>
      <w:r w:rsidRPr="006C23C9">
        <w:rPr>
          <w:rFonts w:ascii="Calibri" w:hAnsi="Calibri" w:cs="Calibri"/>
        </w:rPr>
        <w:t xml:space="preserve">working age </w:t>
      </w:r>
      <w:r>
        <w:rPr>
          <w:rFonts w:ascii="Calibri" w:hAnsi="Calibri" w:cs="Calibri"/>
        </w:rPr>
        <w:t>in the country</w:t>
      </w:r>
      <w:r w:rsidRPr="006C23C9">
        <w:rPr>
          <w:rFonts w:ascii="Calibri" w:hAnsi="Calibri" w:cs="Calibri"/>
        </w:rPr>
        <w:t xml:space="preserve">. For this reason, the lower age cutoff at which information is collected will vary from country to country. </w:t>
      </w:r>
    </w:p>
    <w:p w14:paraId="03D164AD" w14:textId="77777777" w:rsidR="00E76ACC" w:rsidRPr="006C23C9" w:rsidRDefault="00E76ACC" w:rsidP="008613C3">
      <w:pPr>
        <w:spacing w:after="0"/>
        <w:jc w:val="both"/>
        <w:rPr>
          <w:rFonts w:ascii="Calibri" w:hAnsi="Calibri" w:cs="Calibri"/>
        </w:rPr>
      </w:pPr>
    </w:p>
    <w:p w14:paraId="3FF33525" w14:textId="0A9D7ADC" w:rsidR="001573C9" w:rsidRPr="006C23C9" w:rsidRDefault="001573C9" w:rsidP="008613C3">
      <w:pPr>
        <w:spacing w:after="0"/>
        <w:rPr>
          <w:rFonts w:ascii="Calibri" w:hAnsi="Calibri" w:cs="Calibri"/>
          <w:b/>
        </w:rPr>
      </w:pPr>
      <w:r w:rsidRPr="006C23C9">
        <w:rPr>
          <w:rFonts w:ascii="Calibri" w:hAnsi="Calibri" w:cs="Calibri"/>
          <w:b/>
        </w:rPr>
        <w:t>lstatus</w:t>
      </w:r>
      <w:r w:rsidRPr="001573C9">
        <w:rPr>
          <w:rFonts w:ascii="Calibri" w:hAnsi="Calibri" w:cs="Calibri"/>
          <w:b/>
        </w:rPr>
        <w:t>_year</w:t>
      </w:r>
    </w:p>
    <w:p w14:paraId="704AA082" w14:textId="3A8E7248" w:rsidR="001573C9" w:rsidRPr="006C23C9" w:rsidRDefault="00E76ACC" w:rsidP="008613C3">
      <w:pPr>
        <w:spacing w:after="0"/>
        <w:jc w:val="both"/>
        <w:rPr>
          <w:rFonts w:ascii="Calibri" w:hAnsi="Calibri" w:cs="Calibri"/>
          <w:b/>
        </w:rPr>
      </w:pPr>
      <w:r>
        <w:rPr>
          <w:rFonts w:ascii="Calibri" w:hAnsi="Calibri" w:cs="Calibri"/>
        </w:rPr>
        <w:t>This</w:t>
      </w:r>
      <w:r w:rsidR="001573C9" w:rsidRPr="006C23C9">
        <w:rPr>
          <w:rFonts w:ascii="Calibri" w:hAnsi="Calibri" w:cs="Calibri"/>
        </w:rPr>
        <w:t xml:space="preserve"> is an individual’s </w:t>
      </w:r>
      <w:r w:rsidR="001573C9" w:rsidRPr="008555CE">
        <w:rPr>
          <w:rFonts w:ascii="Calibri" w:hAnsi="Calibri" w:cs="Calibri"/>
          <w:b/>
          <w:i/>
        </w:rPr>
        <w:t xml:space="preserve">labor status in the last </w:t>
      </w:r>
      <w:r w:rsidR="00271852">
        <w:rPr>
          <w:rFonts w:ascii="Calibri" w:hAnsi="Calibri" w:cs="Calibri"/>
          <w:b/>
          <w:i/>
        </w:rPr>
        <w:t>12 months</w:t>
      </w:r>
      <w:r w:rsidR="001573C9" w:rsidRPr="006C23C9">
        <w:rPr>
          <w:rFonts w:ascii="Calibri" w:hAnsi="Calibri" w:cs="Calibri"/>
        </w:rPr>
        <w:t>. The Value must be missing for individuals less than the required age (</w:t>
      </w:r>
      <w:r w:rsidR="009222C4">
        <w:rPr>
          <w:rFonts w:ascii="Calibri" w:hAnsi="Calibri" w:cs="Calibri"/>
        </w:rPr>
        <w:t>MINLABORAGE_YEAR</w:t>
      </w:r>
      <w:r w:rsidR="001573C9">
        <w:t>).</w:t>
      </w:r>
    </w:p>
    <w:p w14:paraId="79FC93C8" w14:textId="77777777" w:rsidR="001573C9" w:rsidRPr="006C23C9" w:rsidRDefault="001573C9" w:rsidP="008613C3">
      <w:pPr>
        <w:spacing w:after="0"/>
        <w:jc w:val="both"/>
        <w:rPr>
          <w:rFonts w:ascii="Calibri" w:hAnsi="Calibri" w:cs="Calibri"/>
          <w:b/>
        </w:rPr>
      </w:pPr>
      <w:r w:rsidRPr="006C23C9">
        <w:rPr>
          <w:rFonts w:ascii="Calibri" w:hAnsi="Calibri" w:cs="Calibri"/>
        </w:rPr>
        <w:t xml:space="preserve">Three categories are used after harmonization: </w:t>
      </w:r>
    </w:p>
    <w:p w14:paraId="69BE69E6" w14:textId="77777777" w:rsidR="001573C9" w:rsidRPr="008613C3" w:rsidRDefault="001573C9" w:rsidP="008613C3">
      <w:pPr>
        <w:pStyle w:val="ListParagraph"/>
        <w:spacing w:after="0"/>
        <w:contextualSpacing w:val="0"/>
        <w:rPr>
          <w:rFonts w:ascii="Calibri" w:hAnsi="Calibri" w:cs="Calibri"/>
          <w:i/>
          <w:iCs/>
        </w:rPr>
      </w:pPr>
      <w:r w:rsidRPr="008613C3">
        <w:rPr>
          <w:rFonts w:ascii="Calibri" w:hAnsi="Calibri" w:cs="Calibri"/>
          <w:i/>
          <w:iCs/>
        </w:rPr>
        <w:t>1 = Employed</w:t>
      </w:r>
    </w:p>
    <w:p w14:paraId="48F17B57" w14:textId="77777777" w:rsidR="001573C9" w:rsidRPr="008613C3" w:rsidRDefault="001573C9" w:rsidP="008613C3">
      <w:pPr>
        <w:pStyle w:val="ListParagraph"/>
        <w:spacing w:after="0"/>
        <w:contextualSpacing w:val="0"/>
        <w:rPr>
          <w:rFonts w:ascii="Calibri" w:hAnsi="Calibri" w:cs="Calibri"/>
          <w:i/>
          <w:iCs/>
        </w:rPr>
      </w:pPr>
      <w:r w:rsidRPr="008613C3">
        <w:rPr>
          <w:rFonts w:ascii="Calibri" w:hAnsi="Calibri" w:cs="Calibri"/>
          <w:i/>
          <w:iCs/>
        </w:rPr>
        <w:t>2 = Unemployed</w:t>
      </w:r>
    </w:p>
    <w:p w14:paraId="731589D3" w14:textId="77777777" w:rsidR="001573C9" w:rsidRPr="006C23C9" w:rsidRDefault="001573C9" w:rsidP="008613C3">
      <w:pPr>
        <w:pStyle w:val="ListParagraph"/>
        <w:spacing w:after="0"/>
        <w:contextualSpacing w:val="0"/>
        <w:rPr>
          <w:rFonts w:ascii="Calibri" w:hAnsi="Calibri" w:cs="Calibri"/>
        </w:rPr>
      </w:pPr>
      <w:r w:rsidRPr="008613C3">
        <w:rPr>
          <w:rFonts w:ascii="Calibri" w:hAnsi="Calibri" w:cs="Calibri"/>
          <w:i/>
          <w:iCs/>
        </w:rPr>
        <w:t>3 = Not-in-labor force</w:t>
      </w:r>
      <w:r w:rsidRPr="006C23C9">
        <w:rPr>
          <w:rFonts w:ascii="Calibri" w:hAnsi="Calibri" w:cs="Calibri"/>
        </w:rPr>
        <w:tab/>
      </w:r>
    </w:p>
    <w:p w14:paraId="2E0D5F79" w14:textId="1E0D542B" w:rsidR="008613C3" w:rsidRDefault="008613C3" w:rsidP="008613C3">
      <w:pPr>
        <w:spacing w:after="0"/>
        <w:jc w:val="both"/>
        <w:rPr>
          <w:rFonts w:ascii="Calibri" w:hAnsi="Calibri" w:cs="Calibri"/>
        </w:rPr>
      </w:pPr>
    </w:p>
    <w:p w14:paraId="6AE9A53E" w14:textId="66F8525B" w:rsidR="008613C3" w:rsidRPr="00E765EE" w:rsidRDefault="008613C3" w:rsidP="00E765EE">
      <w:pPr>
        <w:spacing w:after="0"/>
        <w:ind w:left="720"/>
        <w:jc w:val="both"/>
        <w:rPr>
          <w:rFonts w:ascii="Calibri" w:hAnsi="Calibri" w:cs="Calibri"/>
          <w:b/>
          <w:bCs/>
          <w:color w:val="0000FF"/>
        </w:rPr>
      </w:pPr>
      <w:r w:rsidRPr="00E765EE">
        <w:rPr>
          <w:rFonts w:ascii="Calibri" w:hAnsi="Calibri" w:cs="Calibri"/>
          <w:b/>
          <w:bCs/>
          <w:color w:val="0000FF"/>
        </w:rPr>
        <w:t xml:space="preserve">See </w:t>
      </w:r>
      <w:r w:rsidR="002818C1">
        <w:rPr>
          <w:rFonts w:ascii="Calibri" w:hAnsi="Calibri" w:cs="Calibri"/>
          <w:b/>
          <w:bCs/>
          <w:color w:val="0000FF"/>
        </w:rPr>
        <w:t xml:space="preserve">LSTATUS in Section </w:t>
      </w:r>
      <w:r w:rsidRPr="00E765EE">
        <w:rPr>
          <w:rFonts w:ascii="Calibri" w:hAnsi="Calibri" w:cs="Calibri"/>
          <w:b/>
          <w:bCs/>
          <w:color w:val="0000FF"/>
        </w:rPr>
        <w:t>5.2.2</w:t>
      </w:r>
      <w:r w:rsidR="00E765EE" w:rsidRPr="00E765EE">
        <w:rPr>
          <w:rFonts w:ascii="Calibri" w:hAnsi="Calibri" w:cs="Calibri"/>
          <w:b/>
          <w:bCs/>
          <w:color w:val="0000FF"/>
        </w:rPr>
        <w:t xml:space="preserve"> for definitions</w:t>
      </w:r>
      <w:r w:rsidRPr="00E765EE">
        <w:rPr>
          <w:rFonts w:ascii="Calibri" w:hAnsi="Calibri" w:cs="Calibri"/>
          <w:b/>
          <w:bCs/>
          <w:color w:val="0000FF"/>
        </w:rPr>
        <w:t>.</w:t>
      </w:r>
    </w:p>
    <w:p w14:paraId="0062C8CC" w14:textId="77777777" w:rsidR="008613C3" w:rsidRDefault="008613C3" w:rsidP="008613C3">
      <w:pPr>
        <w:spacing w:after="0"/>
        <w:jc w:val="both"/>
        <w:rPr>
          <w:rFonts w:ascii="Calibri" w:hAnsi="Calibri" w:cs="Calibri"/>
        </w:rPr>
      </w:pPr>
    </w:p>
    <w:p w14:paraId="1C555FF6" w14:textId="482A6910" w:rsidR="001573C9" w:rsidRPr="008613C3" w:rsidRDefault="008613C3" w:rsidP="008613C3">
      <w:pPr>
        <w:spacing w:after="0"/>
        <w:jc w:val="both"/>
        <w:rPr>
          <w:rFonts w:ascii="Calibri" w:hAnsi="Calibri" w:cs="Calibri"/>
          <w:u w:val="single"/>
        </w:rPr>
      </w:pPr>
      <w:r>
        <w:rPr>
          <w:rFonts w:ascii="Calibri" w:hAnsi="Calibri" w:cs="Calibri"/>
        </w:rPr>
        <w:t xml:space="preserve">Note: </w:t>
      </w:r>
      <w:r w:rsidR="001573C9" w:rsidRPr="008613C3">
        <w:rPr>
          <w:rFonts w:ascii="Calibri" w:hAnsi="Calibri" w:cs="Calibri"/>
          <w:u w:val="single"/>
        </w:rPr>
        <w:t xml:space="preserve">All persons are considered active in the labor force if they presently have a job (formal or informal, i.e., employed) or do not have a job but are actively seeking work (i.e., unemployed). </w:t>
      </w:r>
    </w:p>
    <w:p w14:paraId="198346B0" w14:textId="521461DF" w:rsidR="001573C9" w:rsidRDefault="001573C9" w:rsidP="008613C3">
      <w:pPr>
        <w:spacing w:after="0"/>
        <w:jc w:val="both"/>
        <w:rPr>
          <w:rFonts w:ascii="Calibri" w:hAnsi="Calibri" w:cs="Calibri"/>
        </w:rPr>
      </w:pPr>
    </w:p>
    <w:p w14:paraId="5C3B97E4" w14:textId="61DB2FC9" w:rsidR="001573C9" w:rsidRPr="006C23C9" w:rsidRDefault="001573C9" w:rsidP="008613C3">
      <w:pPr>
        <w:spacing w:after="0"/>
        <w:rPr>
          <w:rFonts w:ascii="Calibri" w:hAnsi="Calibri" w:cs="Calibri"/>
          <w:b/>
        </w:rPr>
      </w:pPr>
      <w:r w:rsidRPr="006C23C9">
        <w:rPr>
          <w:rFonts w:ascii="Calibri" w:hAnsi="Calibri" w:cs="Calibri"/>
          <w:b/>
        </w:rPr>
        <w:t>nlfreason</w:t>
      </w:r>
      <w:r w:rsidRPr="001573C9">
        <w:rPr>
          <w:rFonts w:ascii="Calibri" w:hAnsi="Calibri" w:cs="Calibri"/>
          <w:b/>
        </w:rPr>
        <w:t>_year</w:t>
      </w:r>
    </w:p>
    <w:p w14:paraId="09B2824E" w14:textId="3481C62E" w:rsidR="001573C9" w:rsidRPr="006C23C9" w:rsidRDefault="00DA01C8" w:rsidP="008613C3">
      <w:pPr>
        <w:spacing w:after="0"/>
        <w:jc w:val="both"/>
        <w:rPr>
          <w:rFonts w:ascii="Calibri" w:hAnsi="Calibri" w:cs="Calibri"/>
        </w:rPr>
      </w:pPr>
      <w:r>
        <w:rPr>
          <w:rFonts w:ascii="Calibri" w:hAnsi="Calibri" w:cs="Calibri"/>
        </w:rPr>
        <w:t>This</w:t>
      </w:r>
      <w:r w:rsidR="001573C9" w:rsidRPr="006C23C9">
        <w:rPr>
          <w:rFonts w:ascii="Calibri" w:hAnsi="Calibri" w:cs="Calibri"/>
        </w:rPr>
        <w:t xml:space="preserve"> is the reason an individual was not in the labor force </w:t>
      </w:r>
      <w:r w:rsidR="001573C9" w:rsidRPr="008555CE">
        <w:rPr>
          <w:rFonts w:ascii="Calibri" w:hAnsi="Calibri" w:cs="Calibri"/>
          <w:b/>
          <w:i/>
        </w:rPr>
        <w:t xml:space="preserve">in the last </w:t>
      </w:r>
      <w:r w:rsidR="00DE312A">
        <w:rPr>
          <w:rFonts w:ascii="Calibri" w:hAnsi="Calibri" w:cs="Calibri"/>
          <w:b/>
          <w:i/>
        </w:rPr>
        <w:t>12 months</w:t>
      </w:r>
      <w:r w:rsidR="001573C9" w:rsidRPr="006C23C9">
        <w:rPr>
          <w:rFonts w:ascii="Calibri" w:hAnsi="Calibri" w:cs="Calibri"/>
        </w:rPr>
        <w:t>. This variable is constructed for all those who are not presently employed and are not looking for work (</w:t>
      </w:r>
      <w:r w:rsidR="000245ED">
        <w:rPr>
          <w:rFonts w:ascii="Calibri" w:hAnsi="Calibri" w:cs="Calibri"/>
        </w:rPr>
        <w:t>LSTATUS_YEAR</w:t>
      </w:r>
      <w:r w:rsidR="001573C9" w:rsidRPr="006C23C9">
        <w:rPr>
          <w:rFonts w:ascii="Calibri" w:hAnsi="Calibri" w:cs="Calibri"/>
        </w:rPr>
        <w:t xml:space="preserve">=3) and missing otherwise. Five categories after harmonization: </w:t>
      </w:r>
    </w:p>
    <w:p w14:paraId="203D8F94" w14:textId="2185FCFF" w:rsidR="001573C9" w:rsidRPr="008613C3" w:rsidRDefault="001573C9" w:rsidP="008613C3">
      <w:pPr>
        <w:pStyle w:val="NoSpacing"/>
        <w:spacing w:line="259" w:lineRule="auto"/>
        <w:ind w:left="720"/>
        <w:rPr>
          <w:rFonts w:asciiTheme="minorHAnsi" w:hAnsiTheme="minorHAnsi" w:cstheme="minorHAnsi"/>
          <w:i/>
          <w:iCs/>
        </w:rPr>
      </w:pPr>
      <w:r w:rsidRPr="008613C3">
        <w:rPr>
          <w:rFonts w:asciiTheme="minorHAnsi" w:hAnsiTheme="minorHAnsi" w:cstheme="minorHAnsi"/>
          <w:i/>
          <w:iCs/>
        </w:rPr>
        <w:t>1</w:t>
      </w:r>
      <w:r w:rsidR="00194EF8" w:rsidRPr="008613C3">
        <w:rPr>
          <w:rFonts w:asciiTheme="minorHAnsi" w:hAnsiTheme="minorHAnsi" w:cstheme="minorHAnsi"/>
          <w:i/>
          <w:iCs/>
        </w:rPr>
        <w:t xml:space="preserve"> </w:t>
      </w:r>
      <w:r w:rsidRPr="008613C3">
        <w:rPr>
          <w:rFonts w:asciiTheme="minorHAnsi" w:hAnsiTheme="minorHAnsi" w:cstheme="minorHAnsi"/>
          <w:i/>
          <w:iCs/>
        </w:rPr>
        <w:t>= Student</w:t>
      </w:r>
      <w:r w:rsidR="008613C3" w:rsidRPr="008613C3">
        <w:rPr>
          <w:rFonts w:asciiTheme="minorHAnsi" w:hAnsiTheme="minorHAnsi" w:cstheme="minorHAnsi"/>
          <w:i/>
          <w:iCs/>
        </w:rPr>
        <w:t xml:space="preserve"> </w:t>
      </w:r>
    </w:p>
    <w:p w14:paraId="74B9DECE" w14:textId="504B1D03" w:rsidR="001573C9" w:rsidRPr="008613C3" w:rsidRDefault="001573C9" w:rsidP="008613C3">
      <w:pPr>
        <w:pStyle w:val="NoSpacing"/>
        <w:spacing w:line="259" w:lineRule="auto"/>
        <w:ind w:left="720"/>
        <w:rPr>
          <w:rFonts w:asciiTheme="minorHAnsi" w:hAnsiTheme="minorHAnsi" w:cstheme="minorHAnsi"/>
          <w:i/>
          <w:iCs/>
        </w:rPr>
      </w:pPr>
      <w:r w:rsidRPr="008613C3">
        <w:rPr>
          <w:rFonts w:asciiTheme="minorHAnsi" w:hAnsiTheme="minorHAnsi" w:cstheme="minorHAnsi"/>
          <w:i/>
          <w:iCs/>
        </w:rPr>
        <w:t>2</w:t>
      </w:r>
      <w:r w:rsidR="00194EF8" w:rsidRPr="008613C3">
        <w:rPr>
          <w:rFonts w:asciiTheme="minorHAnsi" w:hAnsiTheme="minorHAnsi" w:cstheme="minorHAnsi"/>
          <w:i/>
          <w:iCs/>
        </w:rPr>
        <w:t xml:space="preserve"> </w:t>
      </w:r>
      <w:r w:rsidRPr="008613C3">
        <w:rPr>
          <w:rFonts w:asciiTheme="minorHAnsi" w:hAnsiTheme="minorHAnsi" w:cstheme="minorHAnsi"/>
          <w:i/>
          <w:iCs/>
        </w:rPr>
        <w:t xml:space="preserve">= Housewife </w:t>
      </w:r>
      <w:r w:rsidR="008613C3" w:rsidRPr="008613C3">
        <w:rPr>
          <w:rFonts w:asciiTheme="minorHAnsi" w:hAnsiTheme="minorHAnsi" w:cstheme="minorHAnsi"/>
          <w:i/>
          <w:iCs/>
        </w:rPr>
        <w:t xml:space="preserve"> </w:t>
      </w:r>
    </w:p>
    <w:p w14:paraId="19A56DF7" w14:textId="3D49E59D" w:rsidR="001573C9" w:rsidRPr="008613C3" w:rsidRDefault="001573C9" w:rsidP="008613C3">
      <w:pPr>
        <w:pStyle w:val="NoSpacing"/>
        <w:spacing w:line="259" w:lineRule="auto"/>
        <w:ind w:left="720"/>
        <w:rPr>
          <w:rFonts w:asciiTheme="minorHAnsi" w:hAnsiTheme="minorHAnsi" w:cstheme="minorHAnsi"/>
          <w:i/>
          <w:iCs/>
        </w:rPr>
      </w:pPr>
      <w:r w:rsidRPr="008613C3">
        <w:rPr>
          <w:rFonts w:asciiTheme="minorHAnsi" w:hAnsiTheme="minorHAnsi" w:cstheme="minorHAnsi"/>
          <w:i/>
          <w:iCs/>
        </w:rPr>
        <w:t>3</w:t>
      </w:r>
      <w:r w:rsidR="00194EF8" w:rsidRPr="008613C3">
        <w:rPr>
          <w:rFonts w:asciiTheme="minorHAnsi" w:hAnsiTheme="minorHAnsi" w:cstheme="minorHAnsi"/>
          <w:i/>
          <w:iCs/>
        </w:rPr>
        <w:t xml:space="preserve"> </w:t>
      </w:r>
      <w:r w:rsidRPr="008613C3">
        <w:rPr>
          <w:rFonts w:asciiTheme="minorHAnsi" w:hAnsiTheme="minorHAnsi" w:cstheme="minorHAnsi"/>
          <w:i/>
          <w:iCs/>
        </w:rPr>
        <w:t xml:space="preserve">= Retired </w:t>
      </w:r>
    </w:p>
    <w:p w14:paraId="7A784A35" w14:textId="6CA4DA1F" w:rsidR="001573C9" w:rsidRPr="008613C3" w:rsidRDefault="001573C9" w:rsidP="008613C3">
      <w:pPr>
        <w:pStyle w:val="NoSpacing"/>
        <w:spacing w:line="259" w:lineRule="auto"/>
        <w:ind w:left="720"/>
        <w:rPr>
          <w:rFonts w:asciiTheme="minorHAnsi" w:hAnsiTheme="minorHAnsi" w:cstheme="minorHAnsi"/>
          <w:i/>
          <w:iCs/>
        </w:rPr>
      </w:pPr>
      <w:r w:rsidRPr="008613C3">
        <w:rPr>
          <w:rFonts w:asciiTheme="minorHAnsi" w:hAnsiTheme="minorHAnsi" w:cstheme="minorHAnsi"/>
          <w:i/>
          <w:iCs/>
        </w:rPr>
        <w:t xml:space="preserve">4 = Disabled </w:t>
      </w:r>
    </w:p>
    <w:p w14:paraId="73C3DD45" w14:textId="0B50D5E5" w:rsidR="001573C9" w:rsidRPr="008613C3" w:rsidRDefault="001573C9" w:rsidP="008613C3">
      <w:pPr>
        <w:pStyle w:val="NoSpacing"/>
        <w:spacing w:line="259" w:lineRule="auto"/>
        <w:ind w:left="720"/>
        <w:rPr>
          <w:rFonts w:asciiTheme="minorHAnsi" w:hAnsiTheme="minorHAnsi" w:cstheme="minorHAnsi"/>
          <w:i/>
          <w:iCs/>
        </w:rPr>
      </w:pPr>
      <w:r w:rsidRPr="008613C3">
        <w:rPr>
          <w:rFonts w:asciiTheme="minorHAnsi" w:hAnsiTheme="minorHAnsi" w:cstheme="minorHAnsi"/>
          <w:i/>
          <w:iCs/>
        </w:rPr>
        <w:t xml:space="preserve">5 = Other </w:t>
      </w:r>
    </w:p>
    <w:p w14:paraId="5DD8ADAD" w14:textId="77777777" w:rsidR="008613C3" w:rsidRDefault="008613C3" w:rsidP="008613C3">
      <w:pPr>
        <w:spacing w:after="0"/>
        <w:jc w:val="both"/>
        <w:rPr>
          <w:rFonts w:ascii="Calibri" w:hAnsi="Calibri" w:cs="Calibri"/>
        </w:rPr>
      </w:pPr>
    </w:p>
    <w:p w14:paraId="74331DD7" w14:textId="708F18CF" w:rsidR="00E765EE" w:rsidRPr="00E765EE" w:rsidRDefault="00E765EE" w:rsidP="00E765EE">
      <w:pPr>
        <w:spacing w:after="0"/>
        <w:ind w:left="720"/>
        <w:jc w:val="both"/>
        <w:rPr>
          <w:rFonts w:ascii="Calibri" w:hAnsi="Calibri" w:cs="Calibri"/>
          <w:b/>
          <w:bCs/>
          <w:color w:val="0000FF"/>
        </w:rPr>
      </w:pPr>
      <w:r w:rsidRPr="00E765EE">
        <w:rPr>
          <w:rFonts w:ascii="Calibri" w:hAnsi="Calibri" w:cs="Calibri"/>
          <w:b/>
          <w:bCs/>
          <w:color w:val="0000FF"/>
        </w:rPr>
        <w:t xml:space="preserve">See </w:t>
      </w:r>
      <w:r w:rsidR="002818C1">
        <w:rPr>
          <w:rFonts w:ascii="Calibri" w:hAnsi="Calibri" w:cs="Calibri"/>
          <w:b/>
          <w:bCs/>
          <w:color w:val="0000FF"/>
        </w:rPr>
        <w:t xml:space="preserve">NLFREASON in </w:t>
      </w:r>
      <w:r w:rsidRPr="00E765EE">
        <w:rPr>
          <w:rFonts w:ascii="Calibri" w:hAnsi="Calibri" w:cs="Calibri"/>
          <w:b/>
          <w:bCs/>
          <w:color w:val="0000FF"/>
        </w:rPr>
        <w:t>Section 5.2.2 for definitions.</w:t>
      </w:r>
    </w:p>
    <w:p w14:paraId="43120AAF" w14:textId="77777777" w:rsidR="008613C3" w:rsidRDefault="008613C3" w:rsidP="008613C3">
      <w:pPr>
        <w:spacing w:after="0"/>
        <w:jc w:val="both"/>
        <w:rPr>
          <w:rFonts w:ascii="Calibri" w:hAnsi="Calibri" w:cs="Calibri"/>
        </w:rPr>
      </w:pPr>
    </w:p>
    <w:p w14:paraId="1C9B65B6" w14:textId="77777777" w:rsidR="00EE67E0" w:rsidRDefault="00EE67E0">
      <w:pPr>
        <w:rPr>
          <w:rFonts w:ascii="Calibri" w:hAnsi="Calibri" w:cs="Calibri"/>
          <w:b/>
        </w:rPr>
      </w:pPr>
      <w:r>
        <w:rPr>
          <w:rFonts w:ascii="Calibri" w:hAnsi="Calibri" w:cs="Calibri"/>
          <w:b/>
        </w:rPr>
        <w:br w:type="page"/>
      </w:r>
    </w:p>
    <w:p w14:paraId="490BE43B" w14:textId="0EF3088B" w:rsidR="001573C9" w:rsidRPr="006C23C9" w:rsidRDefault="001573C9" w:rsidP="008613C3">
      <w:pPr>
        <w:spacing w:after="0"/>
        <w:rPr>
          <w:rFonts w:ascii="Calibri" w:hAnsi="Calibri" w:cs="Calibri"/>
          <w:b/>
        </w:rPr>
      </w:pPr>
      <w:r>
        <w:rPr>
          <w:rFonts w:ascii="Calibri" w:hAnsi="Calibri" w:cs="Calibri"/>
          <w:b/>
        </w:rPr>
        <w:t>u</w:t>
      </w:r>
      <w:r w:rsidRPr="006C23C9">
        <w:rPr>
          <w:rFonts w:ascii="Calibri" w:hAnsi="Calibri" w:cs="Calibri"/>
          <w:b/>
        </w:rPr>
        <w:t>nempldur_l</w:t>
      </w:r>
      <w:r w:rsidRPr="001573C9">
        <w:rPr>
          <w:rFonts w:ascii="Calibri" w:hAnsi="Calibri" w:cs="Calibri"/>
          <w:b/>
        </w:rPr>
        <w:t>_year</w:t>
      </w:r>
      <w:r w:rsidRPr="006C23C9">
        <w:rPr>
          <w:rFonts w:ascii="Calibri" w:hAnsi="Calibri" w:cs="Calibri"/>
          <w:b/>
        </w:rPr>
        <w:tab/>
      </w:r>
    </w:p>
    <w:p w14:paraId="679543DA" w14:textId="251CB081" w:rsidR="001573C9" w:rsidRDefault="000245ED" w:rsidP="008613C3">
      <w:pPr>
        <w:spacing w:after="0"/>
        <w:jc w:val="both"/>
        <w:rPr>
          <w:rFonts w:ascii="Calibri" w:hAnsi="Calibri" w:cs="Calibri"/>
        </w:rPr>
      </w:pPr>
      <w:r>
        <w:rPr>
          <w:rFonts w:ascii="Calibri" w:hAnsi="Calibri" w:cs="Calibri"/>
        </w:rPr>
        <w:t xml:space="preserve">This </w:t>
      </w:r>
      <w:r w:rsidR="001573C9" w:rsidRPr="006C23C9">
        <w:rPr>
          <w:rFonts w:ascii="Calibri" w:hAnsi="Calibri" w:cs="Calibri"/>
        </w:rPr>
        <w:t xml:space="preserve">is a continuous variable specifying the </w:t>
      </w:r>
      <w:r w:rsidR="001573C9" w:rsidRPr="008555CE">
        <w:rPr>
          <w:rFonts w:ascii="Calibri" w:hAnsi="Calibri" w:cs="Calibri"/>
          <w:b/>
          <w:i/>
        </w:rPr>
        <w:t>duration of unemployment in months</w:t>
      </w:r>
      <w:r w:rsidR="001573C9" w:rsidRPr="006C23C9">
        <w:rPr>
          <w:rFonts w:ascii="Calibri" w:hAnsi="Calibri" w:cs="Calibri"/>
        </w:rPr>
        <w:t xml:space="preserve"> (</w:t>
      </w:r>
      <w:r w:rsidR="001573C9" w:rsidRPr="008555CE">
        <w:rPr>
          <w:rFonts w:ascii="Calibri" w:hAnsi="Calibri" w:cs="Calibri"/>
          <w:b/>
          <w:i/>
        </w:rPr>
        <w:t>lower bracket</w:t>
      </w:r>
      <w:r w:rsidR="001573C9" w:rsidRPr="006C23C9">
        <w:rPr>
          <w:rFonts w:ascii="Calibri" w:hAnsi="Calibri" w:cs="Calibri"/>
        </w:rPr>
        <w:t xml:space="preserve">). </w:t>
      </w:r>
      <w:r w:rsidR="009222C4">
        <w:rPr>
          <w:rFonts w:ascii="Calibri" w:hAnsi="Calibri" w:cs="Calibri"/>
        </w:rPr>
        <w:t xml:space="preserve"> </w:t>
      </w:r>
      <w:r w:rsidR="001573C9" w:rsidRPr="006C23C9">
        <w:rPr>
          <w:rFonts w:ascii="Calibri" w:hAnsi="Calibri" w:cs="Calibri"/>
        </w:rPr>
        <w:t>The variable is constructed for all unemployed persons (</w:t>
      </w:r>
      <w:r w:rsidR="00194EF8">
        <w:rPr>
          <w:rFonts w:ascii="Calibri" w:hAnsi="Calibri" w:cs="Calibri"/>
        </w:rPr>
        <w:t>LSTATUS_YEAR</w:t>
      </w:r>
      <w:r w:rsidR="001573C9" w:rsidRPr="006C23C9">
        <w:rPr>
          <w:rFonts w:ascii="Calibri" w:hAnsi="Calibri" w:cs="Calibri"/>
        </w:rPr>
        <w:t xml:space="preserve">=2, otherwise missing). If it is specified as continuous in the survey, it records the numbers of months in unemployment. If the variable is </w:t>
      </w:r>
      <w:r w:rsidR="00194EF8" w:rsidRPr="006C23C9">
        <w:rPr>
          <w:rFonts w:ascii="Calibri" w:hAnsi="Calibri" w:cs="Calibri"/>
        </w:rPr>
        <w:t>categorical,</w:t>
      </w:r>
      <w:r w:rsidR="001573C9" w:rsidRPr="006C23C9">
        <w:rPr>
          <w:rFonts w:ascii="Calibri" w:hAnsi="Calibri" w:cs="Calibri"/>
        </w:rPr>
        <w:t xml:space="preserve"> it records the lower boundary of the bracket.</w:t>
      </w:r>
    </w:p>
    <w:p w14:paraId="08AEE55B" w14:textId="77777777" w:rsidR="00194EF8" w:rsidRPr="006C23C9" w:rsidRDefault="00194EF8" w:rsidP="008613C3">
      <w:pPr>
        <w:spacing w:after="0"/>
        <w:jc w:val="both"/>
        <w:rPr>
          <w:rFonts w:ascii="Calibri" w:hAnsi="Calibri" w:cs="Calibri"/>
        </w:rPr>
      </w:pPr>
    </w:p>
    <w:p w14:paraId="6458E001" w14:textId="77777777" w:rsidR="001573C9" w:rsidRDefault="001573C9" w:rsidP="008613C3">
      <w:pPr>
        <w:spacing w:after="0"/>
        <w:jc w:val="both"/>
        <w:rPr>
          <w:rFonts w:ascii="Calibri" w:hAnsi="Calibri" w:cs="Calibri"/>
        </w:rPr>
      </w:pPr>
      <w:r w:rsidRPr="006C23C9">
        <w:rPr>
          <w:rFonts w:ascii="Calibri" w:hAnsi="Calibri" w:cs="Calibri"/>
        </w:rPr>
        <w:t>Missing values are allowed for everyone who is not unemployed. Other missing values are also allowed.</w:t>
      </w:r>
    </w:p>
    <w:p w14:paraId="643FA11E" w14:textId="77777777" w:rsidR="00194EF8" w:rsidRPr="006C23C9" w:rsidRDefault="00194EF8" w:rsidP="008613C3">
      <w:pPr>
        <w:spacing w:after="0"/>
        <w:jc w:val="both"/>
        <w:rPr>
          <w:rFonts w:ascii="Calibri" w:hAnsi="Calibri" w:cs="Calibri"/>
        </w:rPr>
      </w:pPr>
    </w:p>
    <w:p w14:paraId="40967016" w14:textId="21E97211" w:rsidR="001573C9" w:rsidRPr="006C23C9" w:rsidRDefault="001573C9" w:rsidP="008613C3">
      <w:pPr>
        <w:spacing w:after="0"/>
        <w:rPr>
          <w:rFonts w:ascii="Calibri" w:hAnsi="Calibri" w:cs="Calibri"/>
          <w:b/>
        </w:rPr>
      </w:pPr>
      <w:r w:rsidRPr="006C23C9">
        <w:rPr>
          <w:rFonts w:ascii="Calibri" w:hAnsi="Calibri" w:cs="Calibri"/>
          <w:b/>
        </w:rPr>
        <w:t>unempldur_u</w:t>
      </w:r>
      <w:r w:rsidRPr="001573C9">
        <w:rPr>
          <w:rFonts w:ascii="Calibri" w:hAnsi="Calibri" w:cs="Calibri"/>
          <w:b/>
        </w:rPr>
        <w:t>_year</w:t>
      </w:r>
      <w:r w:rsidRPr="006C23C9">
        <w:rPr>
          <w:rFonts w:ascii="Calibri" w:hAnsi="Calibri" w:cs="Calibri"/>
          <w:b/>
        </w:rPr>
        <w:tab/>
      </w:r>
    </w:p>
    <w:p w14:paraId="6656E125" w14:textId="6E1BFCB6" w:rsidR="001573C9" w:rsidRPr="006C23C9" w:rsidRDefault="0099421C" w:rsidP="008613C3">
      <w:pPr>
        <w:spacing w:after="0"/>
        <w:jc w:val="both"/>
        <w:rPr>
          <w:rFonts w:ascii="Calibri" w:hAnsi="Calibri" w:cs="Calibri"/>
        </w:rPr>
      </w:pPr>
      <w:r>
        <w:rPr>
          <w:rFonts w:ascii="Calibri" w:hAnsi="Calibri" w:cs="Calibri"/>
        </w:rPr>
        <w:t xml:space="preserve">This </w:t>
      </w:r>
      <w:r w:rsidR="001573C9" w:rsidRPr="006C23C9">
        <w:rPr>
          <w:rFonts w:ascii="Calibri" w:hAnsi="Calibri" w:cs="Calibri"/>
        </w:rPr>
        <w:t xml:space="preserve">is a continuous variable specifying the </w:t>
      </w:r>
      <w:r w:rsidR="001573C9" w:rsidRPr="008555CE">
        <w:rPr>
          <w:rFonts w:ascii="Calibri" w:hAnsi="Calibri" w:cs="Calibri"/>
          <w:b/>
          <w:i/>
        </w:rPr>
        <w:t>duration of unemployment in months (upper bracket)</w:t>
      </w:r>
      <w:r w:rsidR="001573C9" w:rsidRPr="006C23C9">
        <w:rPr>
          <w:rFonts w:ascii="Calibri" w:hAnsi="Calibri" w:cs="Calibri"/>
        </w:rPr>
        <w:t>.</w:t>
      </w:r>
    </w:p>
    <w:p w14:paraId="17FB01BB" w14:textId="77777777" w:rsidR="00194EF8" w:rsidRDefault="00194EF8" w:rsidP="008613C3">
      <w:pPr>
        <w:spacing w:after="0"/>
        <w:jc w:val="both"/>
        <w:rPr>
          <w:rFonts w:ascii="Calibri" w:hAnsi="Calibri" w:cs="Calibri"/>
        </w:rPr>
      </w:pPr>
    </w:p>
    <w:p w14:paraId="2E082A86" w14:textId="67E5E6A0" w:rsidR="001573C9" w:rsidRPr="006C23C9" w:rsidRDefault="001573C9" w:rsidP="000245ED">
      <w:pPr>
        <w:spacing w:after="0"/>
        <w:jc w:val="both"/>
        <w:rPr>
          <w:rFonts w:ascii="Calibri" w:hAnsi="Calibri" w:cs="Calibri"/>
        </w:rPr>
      </w:pPr>
      <w:r>
        <w:rPr>
          <w:rFonts w:ascii="Calibri" w:hAnsi="Calibri" w:cs="Calibri"/>
        </w:rPr>
        <w:t>The v</w:t>
      </w:r>
      <w:r w:rsidRPr="006C23C9">
        <w:rPr>
          <w:rFonts w:ascii="Calibri" w:hAnsi="Calibri" w:cs="Calibri"/>
        </w:rPr>
        <w:t>ariable is constructed for all unemployed persons (</w:t>
      </w:r>
      <w:r w:rsidR="00194EF8">
        <w:rPr>
          <w:rFonts w:ascii="Calibri" w:hAnsi="Calibri" w:cs="Calibri"/>
        </w:rPr>
        <w:t>LSTATUS_YEAR</w:t>
      </w:r>
      <w:r w:rsidRPr="006C23C9">
        <w:rPr>
          <w:rFonts w:ascii="Calibri" w:hAnsi="Calibri" w:cs="Calibri"/>
        </w:rPr>
        <w:t xml:space="preserve">=2, otherwise missing). If it is specified as continuous in the survey, it records the numbers of months in unemployment. If the variable is </w:t>
      </w:r>
      <w:r w:rsidR="00194EF8" w:rsidRPr="006C23C9">
        <w:rPr>
          <w:rFonts w:ascii="Calibri" w:hAnsi="Calibri" w:cs="Calibri"/>
        </w:rPr>
        <w:t>categorical,</w:t>
      </w:r>
      <w:r w:rsidRPr="006C23C9">
        <w:rPr>
          <w:rFonts w:ascii="Calibri" w:hAnsi="Calibri" w:cs="Calibri"/>
        </w:rPr>
        <w:t xml:space="preserve"> it records the upper boundary of the bracket. If the right bracket is open a missing value should be inputted.</w:t>
      </w:r>
    </w:p>
    <w:p w14:paraId="6B6D1AEE" w14:textId="77777777" w:rsidR="00194EF8" w:rsidRDefault="00194EF8" w:rsidP="000245ED">
      <w:pPr>
        <w:spacing w:after="0"/>
        <w:jc w:val="both"/>
        <w:rPr>
          <w:rFonts w:ascii="Calibri" w:hAnsi="Calibri" w:cs="Calibri"/>
        </w:rPr>
      </w:pPr>
    </w:p>
    <w:p w14:paraId="0A54279B" w14:textId="137E32BC" w:rsidR="001573C9" w:rsidRPr="006C23C9" w:rsidRDefault="001573C9" w:rsidP="000245ED">
      <w:pPr>
        <w:spacing w:after="0"/>
        <w:jc w:val="both"/>
        <w:rPr>
          <w:rFonts w:ascii="Calibri" w:hAnsi="Calibri" w:cs="Calibri"/>
        </w:rPr>
      </w:pPr>
      <w:r w:rsidRPr="006C23C9">
        <w:rPr>
          <w:rFonts w:ascii="Calibri" w:hAnsi="Calibri" w:cs="Calibri"/>
        </w:rPr>
        <w:t>Missing values are allowed for everyone who is not unemployed. Other missing values are also allowed.</w:t>
      </w:r>
    </w:p>
    <w:p w14:paraId="59801F60" w14:textId="588D758A" w:rsidR="001573C9" w:rsidRDefault="001573C9" w:rsidP="000245ED">
      <w:pPr>
        <w:spacing w:after="0"/>
        <w:jc w:val="both"/>
        <w:rPr>
          <w:rFonts w:ascii="Calibri" w:hAnsi="Calibri" w:cs="Calibri"/>
        </w:rPr>
      </w:pPr>
      <w:r>
        <w:rPr>
          <w:rFonts w:ascii="Calibri" w:hAnsi="Calibri" w:cs="Calibri"/>
        </w:rPr>
        <w:t xml:space="preserve">If the duration of unemployment is not reported as a range, but as continuous variables, the </w:t>
      </w:r>
      <w:r w:rsidR="0099421C">
        <w:rPr>
          <w:rFonts w:ascii="Calibri" w:hAnsi="Calibri" w:cs="Calibri"/>
        </w:rPr>
        <w:t xml:space="preserve">UNEMPLDUR_L_YEAR </w:t>
      </w:r>
      <w:r w:rsidRPr="001D245E">
        <w:rPr>
          <w:rFonts w:ascii="Calibri" w:hAnsi="Calibri" w:cs="Calibri"/>
        </w:rPr>
        <w:t xml:space="preserve">and </w:t>
      </w:r>
      <w:r w:rsidR="0099421C">
        <w:rPr>
          <w:rFonts w:ascii="Calibri" w:hAnsi="Calibri" w:cs="Calibri"/>
        </w:rPr>
        <w:t>UNEMPLDUR_U_YEAR</w:t>
      </w:r>
      <w:r w:rsidRPr="001D245E">
        <w:rPr>
          <w:rFonts w:ascii="Calibri" w:hAnsi="Calibri" w:cs="Calibri"/>
        </w:rPr>
        <w:t xml:space="preserve"> </w:t>
      </w:r>
      <w:r>
        <w:rPr>
          <w:rFonts w:ascii="Calibri" w:hAnsi="Calibri" w:cs="Calibri"/>
        </w:rPr>
        <w:t xml:space="preserve">variables </w:t>
      </w:r>
      <w:r w:rsidRPr="001D245E">
        <w:rPr>
          <w:rFonts w:ascii="Calibri" w:hAnsi="Calibri" w:cs="Calibri"/>
        </w:rPr>
        <w:t>will have the same value.</w:t>
      </w:r>
      <w:r>
        <w:rPr>
          <w:rFonts w:ascii="Calibri" w:hAnsi="Calibri" w:cs="Calibri"/>
        </w:rPr>
        <w:t xml:space="preserve"> If the high range is open-ended the </w:t>
      </w:r>
      <w:r w:rsidR="0099421C">
        <w:rPr>
          <w:rFonts w:ascii="Calibri" w:hAnsi="Calibri" w:cs="Calibri"/>
        </w:rPr>
        <w:t xml:space="preserve">UNEMPLDUR_U_YEAR </w:t>
      </w:r>
      <w:r>
        <w:rPr>
          <w:rFonts w:ascii="Calibri" w:hAnsi="Calibri" w:cs="Calibri"/>
        </w:rPr>
        <w:t>variable will be missing.</w:t>
      </w:r>
    </w:p>
    <w:p w14:paraId="45E31782" w14:textId="77777777" w:rsidR="001A5918" w:rsidRDefault="001A5918" w:rsidP="000245ED">
      <w:pPr>
        <w:spacing w:after="0"/>
        <w:jc w:val="both"/>
        <w:rPr>
          <w:rFonts w:ascii="Calibri" w:hAnsi="Calibri" w:cs="Calibri"/>
        </w:rPr>
      </w:pPr>
    </w:p>
    <w:p w14:paraId="34C60F19" w14:textId="23AEB7CD" w:rsidR="008E3B2E" w:rsidRPr="00120BC8" w:rsidRDefault="008E3B2E" w:rsidP="008E3B2E">
      <w:pPr>
        <w:spacing w:after="60"/>
        <w:jc w:val="center"/>
        <w:rPr>
          <w:rFonts w:cstheme="minorHAnsi"/>
          <w:b/>
          <w:lang w:val="en-GB" w:eastAsia="it-IT"/>
        </w:rPr>
      </w:pPr>
      <w:r w:rsidRPr="00120BC8">
        <w:rPr>
          <w:rFonts w:cstheme="minorHAnsi"/>
          <w:b/>
          <w:lang w:val="en-GB" w:eastAsia="it-IT"/>
        </w:rPr>
        <w:t>Table 5.</w:t>
      </w:r>
      <w:r w:rsidR="000245ED">
        <w:rPr>
          <w:rFonts w:cstheme="minorHAnsi"/>
          <w:b/>
          <w:lang w:val="en-GB" w:eastAsia="it-IT"/>
        </w:rPr>
        <w:t>6</w:t>
      </w:r>
      <w:r w:rsidRPr="00120BC8">
        <w:rPr>
          <w:rFonts w:cstheme="minorHAnsi"/>
          <w:b/>
          <w:lang w:val="en-GB" w:eastAsia="it-IT"/>
        </w:rPr>
        <w:t xml:space="preserve">: </w:t>
      </w:r>
      <w:r w:rsidR="001A5918" w:rsidRPr="00120BC8">
        <w:rPr>
          <w:rFonts w:cstheme="minorHAnsi"/>
          <w:b/>
          <w:lang w:val="en-GB" w:eastAsia="it-IT"/>
        </w:rPr>
        <w:t>Labour</w:t>
      </w:r>
      <w:r w:rsidRPr="00120BC8">
        <w:rPr>
          <w:rFonts w:cstheme="minorHAnsi"/>
          <w:b/>
          <w:lang w:val="en-GB" w:eastAsia="it-IT"/>
        </w:rPr>
        <w:t xml:space="preserve"> </w:t>
      </w:r>
      <w:r w:rsidR="000245ED">
        <w:rPr>
          <w:rFonts w:cstheme="minorHAnsi"/>
          <w:b/>
          <w:lang w:val="en-GB" w:eastAsia="it-IT"/>
        </w:rPr>
        <w:t xml:space="preserve">force </w:t>
      </w:r>
      <w:r w:rsidRPr="00120BC8">
        <w:rPr>
          <w:rFonts w:cstheme="minorHAnsi"/>
          <w:b/>
          <w:lang w:val="en-GB" w:eastAsia="it-IT"/>
        </w:rPr>
        <w:t xml:space="preserve">status, </w:t>
      </w:r>
      <w:r w:rsidR="000245ED">
        <w:rPr>
          <w:rFonts w:cstheme="minorHAnsi"/>
          <w:b/>
          <w:lang w:val="en-GB" w:eastAsia="it-IT"/>
        </w:rPr>
        <w:t xml:space="preserve">12-month </w:t>
      </w:r>
      <w:r w:rsidRPr="00120BC8">
        <w:rPr>
          <w:rFonts w:cstheme="minorHAnsi"/>
          <w:b/>
          <w:lang w:val="en-GB" w:eastAsia="it-IT"/>
        </w:rPr>
        <w:t>reference period</w:t>
      </w:r>
    </w:p>
    <w:tbl>
      <w:tblPr>
        <w:tblW w:w="9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218"/>
        <w:gridCol w:w="1808"/>
        <w:gridCol w:w="3244"/>
        <w:gridCol w:w="2361"/>
        <w:gridCol w:w="789"/>
      </w:tblGrid>
      <w:tr w:rsidR="001A5918" w:rsidRPr="0085502A" w14:paraId="6E9B2311" w14:textId="77777777" w:rsidTr="001A5918">
        <w:trPr>
          <w:cantSplit/>
        </w:trPr>
        <w:tc>
          <w:tcPr>
            <w:tcW w:w="535" w:type="dxa"/>
            <w:tcBorders>
              <w:top w:val="single" w:sz="4" w:space="0" w:color="auto"/>
              <w:left w:val="single" w:sz="4" w:space="0" w:color="auto"/>
              <w:bottom w:val="single" w:sz="4" w:space="0" w:color="auto"/>
              <w:right w:val="single" w:sz="4" w:space="0" w:color="auto"/>
            </w:tcBorders>
            <w:shd w:val="clear" w:color="auto" w:fill="4472C4" w:themeFill="accent1"/>
          </w:tcPr>
          <w:p w14:paraId="219370F9" w14:textId="77777777" w:rsidR="001A5918" w:rsidRPr="0085502A" w:rsidRDefault="001A5918" w:rsidP="00EC68F7">
            <w:pPr>
              <w:spacing w:before="60" w:after="60"/>
              <w:jc w:val="right"/>
              <w:rPr>
                <w:rFonts w:eastAsia="Times New Roman" w:cstheme="minorHAnsi"/>
                <w:b/>
                <w:color w:val="FFFFFF" w:themeColor="background1"/>
              </w:rPr>
            </w:pPr>
          </w:p>
        </w:tc>
        <w:tc>
          <w:tcPr>
            <w:tcW w:w="121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D3E05DA" w14:textId="192AFF5E" w:rsidR="001A5918" w:rsidRPr="0085502A" w:rsidRDefault="001A5918" w:rsidP="00EC68F7">
            <w:pPr>
              <w:spacing w:before="60" w:after="60"/>
              <w:rPr>
                <w:rFonts w:eastAsia="Times New Roman" w:cstheme="minorHAnsi"/>
                <w:b/>
                <w:color w:val="FFFFFF" w:themeColor="background1"/>
              </w:rPr>
            </w:pPr>
            <w:r w:rsidRPr="0085502A">
              <w:rPr>
                <w:rFonts w:eastAsia="Times New Roman" w:cstheme="minorHAnsi"/>
                <w:b/>
                <w:color w:val="FFFFFF" w:themeColor="background1"/>
              </w:rPr>
              <w:t>Module Code</w:t>
            </w:r>
          </w:p>
        </w:tc>
        <w:tc>
          <w:tcPr>
            <w:tcW w:w="1804" w:type="dxa"/>
            <w:tcBorders>
              <w:top w:val="single" w:sz="4" w:space="0" w:color="auto"/>
              <w:left w:val="single" w:sz="4" w:space="0" w:color="auto"/>
              <w:bottom w:val="single" w:sz="4" w:space="0" w:color="auto"/>
              <w:right w:val="single" w:sz="4" w:space="0" w:color="auto"/>
            </w:tcBorders>
            <w:shd w:val="clear" w:color="auto" w:fill="4472C4" w:themeFill="accent1"/>
          </w:tcPr>
          <w:p w14:paraId="3F7358E2" w14:textId="77777777" w:rsidR="001A5918" w:rsidRPr="0085502A" w:rsidRDefault="001A5918" w:rsidP="00EC68F7">
            <w:pPr>
              <w:spacing w:before="60" w:after="60"/>
              <w:rPr>
                <w:rFonts w:eastAsia="Times New Roman" w:cstheme="minorHAnsi"/>
                <w:b/>
                <w:bCs/>
                <w:color w:val="FFFFFF" w:themeColor="background1"/>
              </w:rPr>
            </w:pPr>
            <w:r w:rsidRPr="0085502A">
              <w:rPr>
                <w:rFonts w:eastAsia="Times New Roman" w:cstheme="minorHAnsi"/>
                <w:b/>
                <w:bCs/>
                <w:color w:val="FFFFFF" w:themeColor="background1"/>
              </w:rPr>
              <w:t>Variable name</w:t>
            </w:r>
          </w:p>
        </w:tc>
        <w:tc>
          <w:tcPr>
            <w:tcW w:w="324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725A407" w14:textId="77777777" w:rsidR="001A5918" w:rsidRPr="0085502A" w:rsidRDefault="001A5918" w:rsidP="00EC68F7">
            <w:pPr>
              <w:spacing w:before="60" w:after="60"/>
              <w:rPr>
                <w:rFonts w:eastAsia="Times New Roman" w:cstheme="minorHAnsi"/>
                <w:b/>
                <w:color w:val="FFFFFF" w:themeColor="background1"/>
              </w:rPr>
            </w:pPr>
            <w:r w:rsidRPr="0085502A">
              <w:rPr>
                <w:rFonts w:eastAsia="Times New Roman" w:cstheme="minorHAnsi"/>
                <w:b/>
                <w:color w:val="FFFFFF" w:themeColor="background1"/>
              </w:rPr>
              <w:t>Variable label</w:t>
            </w:r>
          </w:p>
        </w:tc>
        <w:tc>
          <w:tcPr>
            <w:tcW w:w="236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A1276CA" w14:textId="77777777" w:rsidR="001A5918" w:rsidRPr="0085502A" w:rsidRDefault="001A5918" w:rsidP="00EC68F7">
            <w:pPr>
              <w:spacing w:before="60" w:after="60"/>
              <w:rPr>
                <w:rFonts w:eastAsia="Times New Roman" w:cstheme="minorHAnsi"/>
                <w:b/>
                <w:color w:val="FFFFFF" w:themeColor="background1"/>
              </w:rPr>
            </w:pPr>
            <w:r w:rsidRPr="0085502A">
              <w:rPr>
                <w:rFonts w:eastAsia="Times New Roman" w:cstheme="minorHAnsi"/>
                <w:b/>
                <w:color w:val="FFFFFF" w:themeColor="background1"/>
              </w:rPr>
              <w:t>Allowed codes after standardization</w:t>
            </w:r>
          </w:p>
        </w:tc>
        <w:tc>
          <w:tcPr>
            <w:tcW w:w="789" w:type="dxa"/>
            <w:tcBorders>
              <w:top w:val="single" w:sz="4" w:space="0" w:color="auto"/>
              <w:left w:val="single" w:sz="4" w:space="0" w:color="auto"/>
              <w:bottom w:val="single" w:sz="4" w:space="0" w:color="auto"/>
              <w:right w:val="single" w:sz="4" w:space="0" w:color="auto"/>
            </w:tcBorders>
            <w:shd w:val="clear" w:color="auto" w:fill="4472C4" w:themeFill="accent1"/>
          </w:tcPr>
          <w:p w14:paraId="0163D97C" w14:textId="77777777" w:rsidR="001A5918" w:rsidRPr="0085502A" w:rsidRDefault="001A5918" w:rsidP="00EC68F7">
            <w:pPr>
              <w:spacing w:before="60" w:after="60"/>
              <w:jc w:val="center"/>
              <w:rPr>
                <w:rFonts w:eastAsia="Times New Roman" w:cstheme="minorHAnsi"/>
                <w:b/>
                <w:color w:val="FFFFFF" w:themeColor="background1"/>
              </w:rPr>
            </w:pPr>
            <w:r w:rsidRPr="0085502A">
              <w:rPr>
                <w:rFonts w:eastAsia="Times New Roman" w:cstheme="minorHAnsi"/>
                <w:b/>
                <w:color w:val="FFFFFF" w:themeColor="background1"/>
              </w:rPr>
              <w:t>Tier</w:t>
            </w:r>
          </w:p>
        </w:tc>
      </w:tr>
      <w:tr w:rsidR="001A5918" w:rsidRPr="0085502A" w14:paraId="29160070" w14:textId="77777777" w:rsidTr="001A5918">
        <w:trPr>
          <w:cantSplit/>
        </w:trPr>
        <w:tc>
          <w:tcPr>
            <w:tcW w:w="535" w:type="dxa"/>
            <w:tcBorders>
              <w:top w:val="single" w:sz="4" w:space="0" w:color="auto"/>
              <w:left w:val="single" w:sz="4" w:space="0" w:color="auto"/>
              <w:bottom w:val="single" w:sz="4" w:space="0" w:color="auto"/>
              <w:right w:val="single" w:sz="4" w:space="0" w:color="auto"/>
            </w:tcBorders>
          </w:tcPr>
          <w:p w14:paraId="3ED528BA" w14:textId="2A1B46C2" w:rsidR="001A5918" w:rsidRPr="0085502A" w:rsidRDefault="001A5918" w:rsidP="00EC68F7">
            <w:pPr>
              <w:spacing w:before="60" w:after="60"/>
              <w:jc w:val="right"/>
              <w:rPr>
                <w:rFonts w:eastAsia="Times New Roman" w:cstheme="minorHAnsi"/>
                <w:color w:val="000000"/>
                <w:sz w:val="20"/>
                <w:szCs w:val="20"/>
              </w:rPr>
            </w:pPr>
            <w:r w:rsidRPr="0085502A">
              <w:rPr>
                <w:rFonts w:eastAsia="Times New Roman" w:cstheme="minorHAnsi"/>
                <w:color w:val="000000"/>
                <w:sz w:val="20"/>
                <w:szCs w:val="20"/>
              </w:rPr>
              <w:t>1</w:t>
            </w:r>
          </w:p>
        </w:tc>
        <w:tc>
          <w:tcPr>
            <w:tcW w:w="1218" w:type="dxa"/>
            <w:tcBorders>
              <w:top w:val="single" w:sz="4" w:space="0" w:color="auto"/>
              <w:left w:val="single" w:sz="4" w:space="0" w:color="auto"/>
              <w:bottom w:val="single" w:sz="4" w:space="0" w:color="auto"/>
              <w:right w:val="single" w:sz="4" w:space="0" w:color="auto"/>
            </w:tcBorders>
            <w:shd w:val="clear" w:color="auto" w:fill="auto"/>
            <w:hideMark/>
          </w:tcPr>
          <w:p w14:paraId="132C70B8" w14:textId="7215867C" w:rsidR="001A5918" w:rsidRPr="0085502A" w:rsidRDefault="001A5918" w:rsidP="00EC68F7">
            <w:pPr>
              <w:spacing w:before="60" w:after="60"/>
              <w:rPr>
                <w:rFonts w:eastAsia="Times New Roman" w:cstheme="minorHAnsi"/>
                <w:color w:val="000000"/>
                <w:sz w:val="20"/>
                <w:szCs w:val="20"/>
              </w:rPr>
            </w:pPr>
            <w:r w:rsidRPr="0085502A">
              <w:rPr>
                <w:rFonts w:eastAsia="Times New Roman" w:cstheme="minorHAnsi"/>
                <w:color w:val="000000"/>
                <w:sz w:val="20"/>
                <w:szCs w:val="20"/>
              </w:rPr>
              <w:t>Labor</w:t>
            </w:r>
          </w:p>
        </w:tc>
        <w:tc>
          <w:tcPr>
            <w:tcW w:w="1804" w:type="dxa"/>
            <w:tcBorders>
              <w:top w:val="single" w:sz="4" w:space="0" w:color="auto"/>
              <w:left w:val="single" w:sz="4" w:space="0" w:color="auto"/>
              <w:bottom w:val="single" w:sz="4" w:space="0" w:color="auto"/>
              <w:right w:val="single" w:sz="4" w:space="0" w:color="auto"/>
            </w:tcBorders>
          </w:tcPr>
          <w:p w14:paraId="2AECFD97" w14:textId="7E4BF9BD" w:rsidR="001A5918" w:rsidRPr="0085502A" w:rsidRDefault="001A5918" w:rsidP="00EC68F7">
            <w:pPr>
              <w:spacing w:before="60" w:after="60"/>
              <w:rPr>
                <w:rFonts w:eastAsia="Times New Roman" w:cstheme="minorHAnsi"/>
                <w:b/>
                <w:color w:val="000000"/>
                <w:sz w:val="20"/>
                <w:szCs w:val="20"/>
              </w:rPr>
            </w:pPr>
            <w:r w:rsidRPr="0085502A">
              <w:rPr>
                <w:rFonts w:eastAsia="Times New Roman" w:cstheme="minorHAnsi"/>
                <w:b/>
                <w:color w:val="000000"/>
                <w:sz w:val="20"/>
                <w:szCs w:val="20"/>
              </w:rPr>
              <w:t>minlaborage_year</w:t>
            </w:r>
          </w:p>
        </w:tc>
        <w:tc>
          <w:tcPr>
            <w:tcW w:w="3246" w:type="dxa"/>
            <w:tcBorders>
              <w:top w:val="single" w:sz="4" w:space="0" w:color="auto"/>
              <w:left w:val="single" w:sz="4" w:space="0" w:color="auto"/>
              <w:bottom w:val="single" w:sz="4" w:space="0" w:color="auto"/>
              <w:right w:val="single" w:sz="4" w:space="0" w:color="auto"/>
            </w:tcBorders>
            <w:shd w:val="clear" w:color="auto" w:fill="auto"/>
            <w:hideMark/>
          </w:tcPr>
          <w:p w14:paraId="60C94CEA" w14:textId="77777777" w:rsidR="001A5918" w:rsidRPr="0085502A" w:rsidRDefault="001A5918" w:rsidP="00EC68F7">
            <w:pPr>
              <w:spacing w:before="60" w:after="60"/>
              <w:rPr>
                <w:rFonts w:eastAsia="Times New Roman" w:cstheme="minorHAnsi"/>
                <w:b/>
                <w:color w:val="000000"/>
                <w:sz w:val="20"/>
                <w:szCs w:val="20"/>
              </w:rPr>
            </w:pPr>
            <w:r w:rsidRPr="0085502A">
              <w:rPr>
                <w:rFonts w:eastAsia="Times New Roman" w:cstheme="minorHAnsi"/>
                <w:b/>
                <w:color w:val="000000"/>
                <w:sz w:val="20"/>
                <w:szCs w:val="20"/>
              </w:rPr>
              <w:t>Labor module application age</w:t>
            </w:r>
          </w:p>
        </w:tc>
        <w:tc>
          <w:tcPr>
            <w:tcW w:w="2362" w:type="dxa"/>
            <w:tcBorders>
              <w:top w:val="single" w:sz="4" w:space="0" w:color="auto"/>
              <w:left w:val="single" w:sz="4" w:space="0" w:color="auto"/>
              <w:bottom w:val="single" w:sz="4" w:space="0" w:color="auto"/>
              <w:right w:val="single" w:sz="4" w:space="0" w:color="auto"/>
            </w:tcBorders>
            <w:shd w:val="clear" w:color="auto" w:fill="auto"/>
            <w:hideMark/>
          </w:tcPr>
          <w:p w14:paraId="25989CA7" w14:textId="77777777" w:rsidR="001A5918" w:rsidRPr="0085502A" w:rsidRDefault="001A5918" w:rsidP="00EC68F7">
            <w:pPr>
              <w:spacing w:before="60" w:after="60"/>
              <w:rPr>
                <w:rFonts w:eastAsia="Times New Roman" w:cstheme="minorHAnsi"/>
                <w:color w:val="000000"/>
                <w:sz w:val="20"/>
                <w:szCs w:val="20"/>
              </w:rPr>
            </w:pPr>
            <w:r w:rsidRPr="0085502A">
              <w:rPr>
                <w:rFonts w:eastAsia="Times New Roman" w:cstheme="minorHAnsi"/>
                <w:color w:val="000000"/>
                <w:sz w:val="20"/>
                <w:szCs w:val="20"/>
              </w:rPr>
              <w:t>numeric</w:t>
            </w:r>
          </w:p>
        </w:tc>
        <w:tc>
          <w:tcPr>
            <w:tcW w:w="789" w:type="dxa"/>
            <w:tcBorders>
              <w:top w:val="single" w:sz="4" w:space="0" w:color="auto"/>
              <w:left w:val="single" w:sz="4" w:space="0" w:color="auto"/>
              <w:bottom w:val="single" w:sz="4" w:space="0" w:color="auto"/>
              <w:right w:val="single" w:sz="4" w:space="0" w:color="auto"/>
            </w:tcBorders>
          </w:tcPr>
          <w:p w14:paraId="6ABE7EDE" w14:textId="77777777" w:rsidR="001A5918" w:rsidRPr="0085502A" w:rsidRDefault="001A5918" w:rsidP="00EC68F7">
            <w:pPr>
              <w:spacing w:before="60" w:after="60"/>
              <w:jc w:val="center"/>
              <w:rPr>
                <w:rFonts w:eastAsia="Times New Roman" w:cstheme="minorHAnsi"/>
                <w:color w:val="000000"/>
                <w:sz w:val="20"/>
                <w:szCs w:val="20"/>
              </w:rPr>
            </w:pPr>
            <w:r w:rsidRPr="0085502A">
              <w:rPr>
                <w:rFonts w:eastAsia="Times New Roman" w:cstheme="minorHAnsi"/>
                <w:color w:val="000000"/>
                <w:sz w:val="20"/>
                <w:szCs w:val="20"/>
              </w:rPr>
              <w:t>1</w:t>
            </w:r>
          </w:p>
        </w:tc>
      </w:tr>
      <w:tr w:rsidR="001A5918" w:rsidRPr="0085502A" w14:paraId="4F68CD21" w14:textId="77777777" w:rsidTr="001A5918">
        <w:trPr>
          <w:cantSplit/>
        </w:trPr>
        <w:tc>
          <w:tcPr>
            <w:tcW w:w="535" w:type="dxa"/>
            <w:tcBorders>
              <w:top w:val="single" w:sz="4" w:space="0" w:color="auto"/>
              <w:left w:val="single" w:sz="4" w:space="0" w:color="auto"/>
              <w:bottom w:val="single" w:sz="4" w:space="0" w:color="auto"/>
              <w:right w:val="single" w:sz="4" w:space="0" w:color="auto"/>
            </w:tcBorders>
          </w:tcPr>
          <w:p w14:paraId="1B617587" w14:textId="737650CC" w:rsidR="001A5918" w:rsidRPr="0085502A" w:rsidRDefault="001A5918" w:rsidP="00EC68F7">
            <w:pPr>
              <w:spacing w:before="60" w:after="60"/>
              <w:jc w:val="right"/>
              <w:rPr>
                <w:rFonts w:eastAsia="Times New Roman" w:cstheme="minorHAnsi"/>
                <w:color w:val="000000"/>
                <w:sz w:val="20"/>
                <w:szCs w:val="20"/>
              </w:rPr>
            </w:pPr>
            <w:r w:rsidRPr="0085502A">
              <w:rPr>
                <w:rFonts w:eastAsia="Times New Roman" w:cstheme="minorHAnsi"/>
                <w:color w:val="000000"/>
                <w:sz w:val="20"/>
                <w:szCs w:val="20"/>
              </w:rPr>
              <w:t>2</w:t>
            </w:r>
          </w:p>
        </w:tc>
        <w:tc>
          <w:tcPr>
            <w:tcW w:w="1218" w:type="dxa"/>
            <w:tcBorders>
              <w:top w:val="single" w:sz="4" w:space="0" w:color="auto"/>
              <w:left w:val="single" w:sz="4" w:space="0" w:color="auto"/>
              <w:bottom w:val="single" w:sz="4" w:space="0" w:color="auto"/>
              <w:right w:val="single" w:sz="4" w:space="0" w:color="auto"/>
            </w:tcBorders>
            <w:shd w:val="clear" w:color="auto" w:fill="auto"/>
            <w:hideMark/>
          </w:tcPr>
          <w:p w14:paraId="4C1B90D8" w14:textId="79610DF5" w:rsidR="001A5918" w:rsidRPr="0085502A" w:rsidRDefault="001A5918" w:rsidP="00EC68F7">
            <w:pPr>
              <w:spacing w:before="60" w:after="60"/>
              <w:rPr>
                <w:rFonts w:eastAsia="Times New Roman" w:cstheme="minorHAnsi"/>
                <w:color w:val="000000"/>
                <w:sz w:val="20"/>
                <w:szCs w:val="20"/>
              </w:rPr>
            </w:pPr>
            <w:r w:rsidRPr="0085502A">
              <w:rPr>
                <w:rFonts w:eastAsia="Times New Roman" w:cstheme="minorHAnsi"/>
                <w:color w:val="000000"/>
                <w:sz w:val="20"/>
                <w:szCs w:val="20"/>
              </w:rPr>
              <w:t>Labor</w:t>
            </w:r>
          </w:p>
        </w:tc>
        <w:tc>
          <w:tcPr>
            <w:tcW w:w="1804" w:type="dxa"/>
            <w:tcBorders>
              <w:top w:val="single" w:sz="4" w:space="0" w:color="auto"/>
              <w:left w:val="single" w:sz="4" w:space="0" w:color="auto"/>
              <w:bottom w:val="single" w:sz="4" w:space="0" w:color="auto"/>
              <w:right w:val="single" w:sz="4" w:space="0" w:color="auto"/>
            </w:tcBorders>
          </w:tcPr>
          <w:p w14:paraId="5890853C" w14:textId="138ED959" w:rsidR="001A5918" w:rsidRPr="0085502A" w:rsidRDefault="001A5918" w:rsidP="00EC68F7">
            <w:pPr>
              <w:spacing w:before="60" w:after="60"/>
              <w:rPr>
                <w:rFonts w:eastAsia="Times New Roman" w:cstheme="minorHAnsi"/>
                <w:b/>
                <w:color w:val="000000"/>
                <w:sz w:val="20"/>
                <w:szCs w:val="20"/>
              </w:rPr>
            </w:pPr>
            <w:r w:rsidRPr="0085502A">
              <w:rPr>
                <w:rFonts w:eastAsia="Times New Roman" w:cstheme="minorHAnsi"/>
                <w:b/>
                <w:color w:val="000000"/>
                <w:sz w:val="20"/>
                <w:szCs w:val="20"/>
              </w:rPr>
              <w:t>lstatus_year</w:t>
            </w:r>
          </w:p>
        </w:tc>
        <w:tc>
          <w:tcPr>
            <w:tcW w:w="3246" w:type="dxa"/>
            <w:tcBorders>
              <w:top w:val="single" w:sz="4" w:space="0" w:color="auto"/>
              <w:left w:val="single" w:sz="4" w:space="0" w:color="auto"/>
              <w:bottom w:val="single" w:sz="4" w:space="0" w:color="auto"/>
              <w:right w:val="single" w:sz="4" w:space="0" w:color="auto"/>
            </w:tcBorders>
            <w:shd w:val="clear" w:color="auto" w:fill="auto"/>
            <w:hideMark/>
          </w:tcPr>
          <w:p w14:paraId="3B5435AD" w14:textId="76E5DEE4" w:rsidR="001A5918" w:rsidRPr="0085502A" w:rsidRDefault="001A5918" w:rsidP="00EC68F7">
            <w:pPr>
              <w:spacing w:before="60" w:after="60"/>
              <w:rPr>
                <w:rFonts w:eastAsia="Times New Roman" w:cstheme="minorHAnsi"/>
                <w:b/>
                <w:color w:val="000000"/>
                <w:sz w:val="20"/>
                <w:szCs w:val="20"/>
              </w:rPr>
            </w:pPr>
            <w:r w:rsidRPr="0085502A">
              <w:rPr>
                <w:rFonts w:eastAsia="Times New Roman" w:cstheme="minorHAnsi"/>
                <w:b/>
                <w:color w:val="000000"/>
                <w:sz w:val="20"/>
                <w:szCs w:val="20"/>
              </w:rPr>
              <w:t>Labor status (12-month ref period)</w:t>
            </w:r>
          </w:p>
        </w:tc>
        <w:tc>
          <w:tcPr>
            <w:tcW w:w="2362" w:type="dxa"/>
            <w:tcBorders>
              <w:top w:val="single" w:sz="4" w:space="0" w:color="auto"/>
              <w:left w:val="single" w:sz="4" w:space="0" w:color="auto"/>
              <w:bottom w:val="single" w:sz="4" w:space="0" w:color="auto"/>
              <w:right w:val="single" w:sz="4" w:space="0" w:color="auto"/>
            </w:tcBorders>
            <w:shd w:val="clear" w:color="auto" w:fill="auto"/>
            <w:hideMark/>
          </w:tcPr>
          <w:p w14:paraId="289BF063" w14:textId="77777777" w:rsidR="001A5918" w:rsidRPr="0085502A" w:rsidRDefault="001A5918" w:rsidP="00EC68F7">
            <w:pPr>
              <w:spacing w:before="60" w:after="60"/>
              <w:rPr>
                <w:rFonts w:eastAsia="Times New Roman" w:cstheme="minorHAnsi"/>
                <w:color w:val="000000"/>
                <w:sz w:val="20"/>
                <w:szCs w:val="20"/>
              </w:rPr>
            </w:pPr>
            <w:r w:rsidRPr="0085502A">
              <w:rPr>
                <w:rFonts w:eastAsia="Times New Roman" w:cstheme="minorHAnsi"/>
                <w:color w:val="000000"/>
                <w:sz w:val="20"/>
                <w:szCs w:val="20"/>
              </w:rPr>
              <w:t>1 = Employed</w:t>
            </w:r>
          </w:p>
          <w:p w14:paraId="0161C4D5" w14:textId="77777777" w:rsidR="001A5918" w:rsidRPr="0085502A" w:rsidRDefault="001A5918" w:rsidP="00EC68F7">
            <w:pPr>
              <w:spacing w:before="60" w:after="60"/>
              <w:rPr>
                <w:rFonts w:eastAsia="Times New Roman" w:cstheme="minorHAnsi"/>
                <w:color w:val="000000"/>
                <w:sz w:val="20"/>
                <w:szCs w:val="20"/>
              </w:rPr>
            </w:pPr>
            <w:r w:rsidRPr="0085502A">
              <w:rPr>
                <w:rFonts w:eastAsia="Times New Roman" w:cstheme="minorHAnsi"/>
                <w:color w:val="000000"/>
                <w:sz w:val="20"/>
                <w:szCs w:val="20"/>
              </w:rPr>
              <w:t>2 = Unemployed</w:t>
            </w:r>
          </w:p>
          <w:p w14:paraId="1EC8E211" w14:textId="77777777" w:rsidR="001A5918" w:rsidRPr="0085502A" w:rsidRDefault="001A5918" w:rsidP="00EC68F7">
            <w:pPr>
              <w:spacing w:before="60" w:after="60"/>
              <w:rPr>
                <w:rFonts w:eastAsia="Times New Roman" w:cstheme="minorHAnsi"/>
                <w:color w:val="000000"/>
                <w:sz w:val="20"/>
                <w:szCs w:val="20"/>
              </w:rPr>
            </w:pPr>
            <w:r w:rsidRPr="0085502A">
              <w:rPr>
                <w:rFonts w:eastAsia="Times New Roman" w:cstheme="minorHAnsi"/>
                <w:color w:val="000000"/>
                <w:sz w:val="20"/>
                <w:szCs w:val="20"/>
              </w:rPr>
              <w:t>3 = Not-in-labor force</w:t>
            </w:r>
            <w:r w:rsidRPr="0085502A">
              <w:rPr>
                <w:rFonts w:eastAsia="Times New Roman" w:cstheme="minorHAnsi"/>
                <w:color w:val="000000"/>
                <w:sz w:val="20"/>
                <w:szCs w:val="20"/>
              </w:rPr>
              <w:tab/>
            </w:r>
          </w:p>
        </w:tc>
        <w:tc>
          <w:tcPr>
            <w:tcW w:w="789" w:type="dxa"/>
            <w:tcBorders>
              <w:top w:val="single" w:sz="4" w:space="0" w:color="auto"/>
              <w:left w:val="single" w:sz="4" w:space="0" w:color="auto"/>
              <w:bottom w:val="single" w:sz="4" w:space="0" w:color="auto"/>
              <w:right w:val="single" w:sz="4" w:space="0" w:color="auto"/>
            </w:tcBorders>
          </w:tcPr>
          <w:p w14:paraId="1B9572FB" w14:textId="77777777" w:rsidR="001A5918" w:rsidRPr="0085502A" w:rsidRDefault="001A5918" w:rsidP="00EC68F7">
            <w:pPr>
              <w:spacing w:before="60" w:after="60"/>
              <w:jc w:val="center"/>
              <w:rPr>
                <w:rFonts w:eastAsia="Times New Roman" w:cstheme="minorHAnsi"/>
                <w:color w:val="000000"/>
                <w:sz w:val="20"/>
                <w:szCs w:val="20"/>
              </w:rPr>
            </w:pPr>
            <w:r w:rsidRPr="0085502A">
              <w:rPr>
                <w:rFonts w:eastAsia="Times New Roman" w:cstheme="minorHAnsi"/>
                <w:color w:val="000000"/>
                <w:sz w:val="20"/>
                <w:szCs w:val="20"/>
              </w:rPr>
              <w:t>1</w:t>
            </w:r>
          </w:p>
        </w:tc>
      </w:tr>
      <w:tr w:rsidR="001A5918" w:rsidRPr="0085502A" w14:paraId="6FC000F0" w14:textId="77777777" w:rsidTr="001A5918">
        <w:trPr>
          <w:cantSplit/>
        </w:trPr>
        <w:tc>
          <w:tcPr>
            <w:tcW w:w="535" w:type="dxa"/>
            <w:tcBorders>
              <w:top w:val="single" w:sz="4" w:space="0" w:color="auto"/>
              <w:left w:val="single" w:sz="4" w:space="0" w:color="auto"/>
              <w:bottom w:val="single" w:sz="4" w:space="0" w:color="auto"/>
              <w:right w:val="single" w:sz="4" w:space="0" w:color="auto"/>
            </w:tcBorders>
          </w:tcPr>
          <w:p w14:paraId="255A9893" w14:textId="1D069786" w:rsidR="001A5918" w:rsidRPr="0085502A" w:rsidRDefault="001A5918" w:rsidP="00EC68F7">
            <w:pPr>
              <w:spacing w:before="60" w:after="60"/>
              <w:jc w:val="right"/>
              <w:rPr>
                <w:rFonts w:eastAsia="Times New Roman" w:cstheme="minorHAnsi"/>
                <w:color w:val="000000"/>
                <w:sz w:val="20"/>
                <w:szCs w:val="20"/>
              </w:rPr>
            </w:pPr>
            <w:r w:rsidRPr="0085502A">
              <w:rPr>
                <w:rFonts w:eastAsia="Times New Roman" w:cstheme="minorHAnsi"/>
                <w:color w:val="000000"/>
                <w:sz w:val="20"/>
                <w:szCs w:val="20"/>
              </w:rPr>
              <w:t>3</w:t>
            </w:r>
          </w:p>
        </w:tc>
        <w:tc>
          <w:tcPr>
            <w:tcW w:w="1218" w:type="dxa"/>
            <w:tcBorders>
              <w:top w:val="single" w:sz="4" w:space="0" w:color="auto"/>
              <w:left w:val="single" w:sz="4" w:space="0" w:color="auto"/>
              <w:bottom w:val="single" w:sz="4" w:space="0" w:color="auto"/>
              <w:right w:val="single" w:sz="4" w:space="0" w:color="auto"/>
            </w:tcBorders>
            <w:shd w:val="clear" w:color="auto" w:fill="auto"/>
            <w:hideMark/>
          </w:tcPr>
          <w:p w14:paraId="02924731" w14:textId="3D23E6D0" w:rsidR="001A5918" w:rsidRPr="0085502A" w:rsidRDefault="001A5918" w:rsidP="00EC68F7">
            <w:pPr>
              <w:spacing w:before="60" w:after="60"/>
              <w:rPr>
                <w:rFonts w:eastAsia="Times New Roman" w:cstheme="minorHAnsi"/>
                <w:color w:val="000000"/>
                <w:sz w:val="20"/>
                <w:szCs w:val="20"/>
              </w:rPr>
            </w:pPr>
            <w:r w:rsidRPr="0085502A">
              <w:rPr>
                <w:rFonts w:eastAsia="Times New Roman" w:cstheme="minorHAnsi"/>
                <w:color w:val="000000"/>
                <w:sz w:val="20"/>
                <w:szCs w:val="20"/>
              </w:rPr>
              <w:t>Labor</w:t>
            </w:r>
          </w:p>
        </w:tc>
        <w:tc>
          <w:tcPr>
            <w:tcW w:w="1804" w:type="dxa"/>
            <w:tcBorders>
              <w:top w:val="single" w:sz="4" w:space="0" w:color="auto"/>
              <w:left w:val="single" w:sz="4" w:space="0" w:color="auto"/>
              <w:bottom w:val="single" w:sz="4" w:space="0" w:color="auto"/>
              <w:right w:val="single" w:sz="4" w:space="0" w:color="auto"/>
            </w:tcBorders>
          </w:tcPr>
          <w:p w14:paraId="40C1D6A7" w14:textId="620EE95F" w:rsidR="001A5918" w:rsidRPr="0085502A" w:rsidRDefault="001A5918" w:rsidP="00EC68F7">
            <w:pPr>
              <w:spacing w:before="60" w:after="60"/>
              <w:rPr>
                <w:rFonts w:eastAsia="Times New Roman" w:cstheme="minorHAnsi"/>
                <w:b/>
                <w:color w:val="000000"/>
                <w:sz w:val="20"/>
                <w:szCs w:val="20"/>
              </w:rPr>
            </w:pPr>
            <w:r w:rsidRPr="0085502A">
              <w:rPr>
                <w:rFonts w:eastAsia="Times New Roman" w:cstheme="minorHAnsi"/>
                <w:b/>
                <w:color w:val="000000"/>
                <w:sz w:val="20"/>
                <w:szCs w:val="20"/>
              </w:rPr>
              <w:t>nlfreason_year</w:t>
            </w:r>
          </w:p>
        </w:tc>
        <w:tc>
          <w:tcPr>
            <w:tcW w:w="3246" w:type="dxa"/>
            <w:tcBorders>
              <w:top w:val="single" w:sz="4" w:space="0" w:color="auto"/>
              <w:left w:val="single" w:sz="4" w:space="0" w:color="auto"/>
              <w:bottom w:val="single" w:sz="4" w:space="0" w:color="auto"/>
              <w:right w:val="single" w:sz="4" w:space="0" w:color="auto"/>
            </w:tcBorders>
            <w:shd w:val="clear" w:color="auto" w:fill="auto"/>
            <w:hideMark/>
          </w:tcPr>
          <w:p w14:paraId="675492D2" w14:textId="5D5AF769" w:rsidR="001A5918" w:rsidRPr="0085502A" w:rsidRDefault="001A5918" w:rsidP="00EC68F7">
            <w:pPr>
              <w:spacing w:before="60" w:after="60"/>
              <w:rPr>
                <w:rFonts w:eastAsia="Times New Roman" w:cstheme="minorHAnsi"/>
                <w:b/>
                <w:color w:val="000000"/>
                <w:sz w:val="20"/>
                <w:szCs w:val="20"/>
              </w:rPr>
            </w:pPr>
            <w:r w:rsidRPr="0085502A">
              <w:rPr>
                <w:rFonts w:eastAsia="Times New Roman" w:cstheme="minorHAnsi"/>
                <w:b/>
                <w:color w:val="000000"/>
                <w:sz w:val="20"/>
                <w:szCs w:val="20"/>
              </w:rPr>
              <w:t>Reason not in the labor force (12-month ref period)</w:t>
            </w:r>
          </w:p>
        </w:tc>
        <w:tc>
          <w:tcPr>
            <w:tcW w:w="2362" w:type="dxa"/>
            <w:tcBorders>
              <w:top w:val="single" w:sz="4" w:space="0" w:color="auto"/>
              <w:left w:val="single" w:sz="4" w:space="0" w:color="auto"/>
              <w:bottom w:val="single" w:sz="4" w:space="0" w:color="auto"/>
              <w:right w:val="single" w:sz="4" w:space="0" w:color="auto"/>
            </w:tcBorders>
            <w:shd w:val="clear" w:color="auto" w:fill="auto"/>
            <w:hideMark/>
          </w:tcPr>
          <w:p w14:paraId="32915E14" w14:textId="77777777" w:rsidR="001A5918" w:rsidRPr="0085502A" w:rsidRDefault="001A5918" w:rsidP="00EC68F7">
            <w:pPr>
              <w:spacing w:before="60" w:after="60"/>
              <w:rPr>
                <w:rFonts w:eastAsia="Times New Roman" w:cstheme="minorHAnsi"/>
                <w:color w:val="000000"/>
                <w:sz w:val="20"/>
                <w:szCs w:val="20"/>
              </w:rPr>
            </w:pPr>
            <w:r w:rsidRPr="0085502A">
              <w:rPr>
                <w:rFonts w:eastAsia="Times New Roman" w:cstheme="minorHAnsi"/>
                <w:color w:val="000000"/>
                <w:sz w:val="20"/>
                <w:szCs w:val="20"/>
              </w:rPr>
              <w:t>1 = Student</w:t>
            </w:r>
            <w:r w:rsidRPr="0085502A">
              <w:rPr>
                <w:rFonts w:eastAsia="Times New Roman" w:cstheme="minorHAnsi"/>
                <w:color w:val="000000"/>
                <w:sz w:val="20"/>
                <w:szCs w:val="20"/>
              </w:rPr>
              <w:br/>
              <w:t xml:space="preserve">2 = Housewife </w:t>
            </w:r>
            <w:r w:rsidRPr="0085502A">
              <w:rPr>
                <w:rFonts w:eastAsia="Times New Roman" w:cstheme="minorHAnsi"/>
                <w:color w:val="000000"/>
                <w:sz w:val="20"/>
                <w:szCs w:val="20"/>
              </w:rPr>
              <w:br/>
              <w:t xml:space="preserve">3 = Retired </w:t>
            </w:r>
            <w:r w:rsidRPr="0085502A">
              <w:rPr>
                <w:rFonts w:eastAsia="Times New Roman" w:cstheme="minorHAnsi"/>
                <w:color w:val="000000"/>
                <w:sz w:val="20"/>
                <w:szCs w:val="20"/>
              </w:rPr>
              <w:br/>
              <w:t xml:space="preserve">4 = Disabled </w:t>
            </w:r>
            <w:r w:rsidRPr="0085502A">
              <w:rPr>
                <w:rFonts w:eastAsia="Times New Roman" w:cstheme="minorHAnsi"/>
                <w:color w:val="000000"/>
                <w:sz w:val="20"/>
                <w:szCs w:val="20"/>
              </w:rPr>
              <w:br/>
              <w:t>5 = Other</w:t>
            </w:r>
          </w:p>
        </w:tc>
        <w:tc>
          <w:tcPr>
            <w:tcW w:w="789" w:type="dxa"/>
            <w:tcBorders>
              <w:top w:val="single" w:sz="4" w:space="0" w:color="auto"/>
              <w:left w:val="single" w:sz="4" w:space="0" w:color="auto"/>
              <w:bottom w:val="single" w:sz="4" w:space="0" w:color="auto"/>
              <w:right w:val="single" w:sz="4" w:space="0" w:color="auto"/>
            </w:tcBorders>
          </w:tcPr>
          <w:p w14:paraId="0DD2EC4D" w14:textId="77777777" w:rsidR="001A5918" w:rsidRPr="0085502A" w:rsidRDefault="001A5918" w:rsidP="00EC68F7">
            <w:pPr>
              <w:spacing w:before="60" w:after="60"/>
              <w:jc w:val="center"/>
              <w:rPr>
                <w:rFonts w:eastAsia="Times New Roman" w:cstheme="minorHAnsi"/>
                <w:color w:val="000000"/>
                <w:sz w:val="20"/>
                <w:szCs w:val="20"/>
              </w:rPr>
            </w:pPr>
            <w:r w:rsidRPr="0085502A">
              <w:rPr>
                <w:rFonts w:eastAsia="Times New Roman" w:cstheme="minorHAnsi"/>
                <w:color w:val="000000"/>
                <w:sz w:val="20"/>
                <w:szCs w:val="20"/>
              </w:rPr>
              <w:t>1</w:t>
            </w:r>
          </w:p>
        </w:tc>
      </w:tr>
      <w:tr w:rsidR="001A5918" w:rsidRPr="0085502A" w14:paraId="6E5B92A8" w14:textId="77777777" w:rsidTr="001A5918">
        <w:trPr>
          <w:cantSplit/>
        </w:trPr>
        <w:tc>
          <w:tcPr>
            <w:tcW w:w="535" w:type="dxa"/>
            <w:tcBorders>
              <w:top w:val="single" w:sz="4" w:space="0" w:color="auto"/>
              <w:left w:val="single" w:sz="4" w:space="0" w:color="auto"/>
              <w:bottom w:val="single" w:sz="4" w:space="0" w:color="auto"/>
              <w:right w:val="single" w:sz="4" w:space="0" w:color="auto"/>
            </w:tcBorders>
          </w:tcPr>
          <w:p w14:paraId="224F2340" w14:textId="20EFBB6F" w:rsidR="001A5918" w:rsidRPr="0085502A" w:rsidRDefault="001A5918" w:rsidP="00EC68F7">
            <w:pPr>
              <w:spacing w:before="60" w:after="60"/>
              <w:jc w:val="right"/>
              <w:rPr>
                <w:rFonts w:eastAsia="Times New Roman" w:cstheme="minorHAnsi"/>
                <w:color w:val="000000"/>
                <w:sz w:val="20"/>
                <w:szCs w:val="20"/>
              </w:rPr>
            </w:pPr>
            <w:r w:rsidRPr="0085502A">
              <w:rPr>
                <w:rFonts w:eastAsia="Times New Roman" w:cstheme="minorHAnsi"/>
                <w:color w:val="000000"/>
                <w:sz w:val="20"/>
                <w:szCs w:val="20"/>
              </w:rPr>
              <w:t>4</w:t>
            </w:r>
          </w:p>
        </w:tc>
        <w:tc>
          <w:tcPr>
            <w:tcW w:w="1218" w:type="dxa"/>
            <w:tcBorders>
              <w:top w:val="single" w:sz="4" w:space="0" w:color="auto"/>
              <w:left w:val="single" w:sz="4" w:space="0" w:color="auto"/>
              <w:bottom w:val="single" w:sz="4" w:space="0" w:color="auto"/>
              <w:right w:val="single" w:sz="4" w:space="0" w:color="auto"/>
            </w:tcBorders>
            <w:shd w:val="clear" w:color="auto" w:fill="auto"/>
            <w:hideMark/>
          </w:tcPr>
          <w:p w14:paraId="33F0F585" w14:textId="0991329B" w:rsidR="001A5918" w:rsidRPr="0085502A" w:rsidRDefault="001A5918" w:rsidP="00EC68F7">
            <w:pPr>
              <w:spacing w:before="60" w:after="60"/>
              <w:rPr>
                <w:rFonts w:eastAsia="Times New Roman" w:cstheme="minorHAnsi"/>
                <w:color w:val="000000"/>
                <w:sz w:val="20"/>
                <w:szCs w:val="20"/>
              </w:rPr>
            </w:pPr>
            <w:r w:rsidRPr="0085502A">
              <w:rPr>
                <w:rFonts w:eastAsia="Times New Roman" w:cstheme="minorHAnsi"/>
                <w:color w:val="000000"/>
                <w:sz w:val="20"/>
                <w:szCs w:val="20"/>
              </w:rPr>
              <w:t>Labor</w:t>
            </w:r>
          </w:p>
        </w:tc>
        <w:tc>
          <w:tcPr>
            <w:tcW w:w="1804" w:type="dxa"/>
            <w:tcBorders>
              <w:top w:val="single" w:sz="4" w:space="0" w:color="auto"/>
              <w:left w:val="single" w:sz="4" w:space="0" w:color="auto"/>
              <w:bottom w:val="single" w:sz="4" w:space="0" w:color="auto"/>
              <w:right w:val="single" w:sz="4" w:space="0" w:color="auto"/>
            </w:tcBorders>
          </w:tcPr>
          <w:p w14:paraId="3E07AC62" w14:textId="00A08297" w:rsidR="001A5918" w:rsidRPr="0085502A" w:rsidRDefault="001A5918" w:rsidP="00EC68F7">
            <w:pPr>
              <w:spacing w:before="60" w:after="60"/>
              <w:rPr>
                <w:rFonts w:eastAsia="Times New Roman" w:cstheme="minorHAnsi"/>
                <w:b/>
                <w:color w:val="000000"/>
                <w:sz w:val="20"/>
                <w:szCs w:val="20"/>
              </w:rPr>
            </w:pPr>
            <w:r w:rsidRPr="0085502A">
              <w:rPr>
                <w:rFonts w:eastAsia="Times New Roman" w:cstheme="minorHAnsi"/>
                <w:b/>
                <w:color w:val="000000"/>
                <w:sz w:val="20"/>
                <w:szCs w:val="20"/>
              </w:rPr>
              <w:t>unempldur_l_year</w:t>
            </w:r>
          </w:p>
        </w:tc>
        <w:tc>
          <w:tcPr>
            <w:tcW w:w="3246" w:type="dxa"/>
            <w:tcBorders>
              <w:top w:val="single" w:sz="4" w:space="0" w:color="auto"/>
              <w:left w:val="single" w:sz="4" w:space="0" w:color="auto"/>
              <w:bottom w:val="single" w:sz="4" w:space="0" w:color="auto"/>
              <w:right w:val="single" w:sz="4" w:space="0" w:color="auto"/>
            </w:tcBorders>
            <w:shd w:val="clear" w:color="auto" w:fill="auto"/>
            <w:hideMark/>
          </w:tcPr>
          <w:p w14:paraId="476D06DD" w14:textId="1B7A4A9E" w:rsidR="001A5918" w:rsidRPr="0085502A" w:rsidRDefault="001A5918" w:rsidP="00EC68F7">
            <w:pPr>
              <w:spacing w:before="60" w:after="60"/>
              <w:rPr>
                <w:rFonts w:eastAsia="Times New Roman" w:cstheme="minorHAnsi"/>
                <w:b/>
                <w:color w:val="000000"/>
                <w:sz w:val="20"/>
                <w:szCs w:val="20"/>
              </w:rPr>
            </w:pPr>
            <w:r w:rsidRPr="0085502A">
              <w:rPr>
                <w:rFonts w:eastAsia="Times New Roman" w:cstheme="minorHAnsi"/>
                <w:b/>
                <w:color w:val="000000"/>
                <w:sz w:val="20"/>
                <w:szCs w:val="20"/>
              </w:rPr>
              <w:t>Unemployment duration (months) lower bracket (12-month ref period)</w:t>
            </w:r>
          </w:p>
        </w:tc>
        <w:tc>
          <w:tcPr>
            <w:tcW w:w="2362" w:type="dxa"/>
            <w:tcBorders>
              <w:top w:val="single" w:sz="4" w:space="0" w:color="auto"/>
              <w:left w:val="single" w:sz="4" w:space="0" w:color="auto"/>
              <w:bottom w:val="single" w:sz="4" w:space="0" w:color="auto"/>
              <w:right w:val="single" w:sz="4" w:space="0" w:color="auto"/>
            </w:tcBorders>
            <w:shd w:val="clear" w:color="auto" w:fill="auto"/>
            <w:hideMark/>
          </w:tcPr>
          <w:p w14:paraId="3CAD2F44" w14:textId="77777777" w:rsidR="001A5918" w:rsidRPr="0085502A" w:rsidRDefault="001A5918" w:rsidP="00EC68F7">
            <w:pPr>
              <w:spacing w:before="60" w:after="60"/>
              <w:rPr>
                <w:rFonts w:eastAsia="Times New Roman" w:cstheme="minorHAnsi"/>
                <w:color w:val="000000"/>
                <w:sz w:val="20"/>
                <w:szCs w:val="20"/>
              </w:rPr>
            </w:pPr>
            <w:r w:rsidRPr="0085502A">
              <w:rPr>
                <w:rFonts w:eastAsia="Times New Roman" w:cstheme="minorHAnsi"/>
                <w:color w:val="000000"/>
                <w:sz w:val="20"/>
                <w:szCs w:val="20"/>
              </w:rPr>
              <w:t>Continuous variable</w:t>
            </w:r>
          </w:p>
        </w:tc>
        <w:tc>
          <w:tcPr>
            <w:tcW w:w="789" w:type="dxa"/>
            <w:tcBorders>
              <w:top w:val="single" w:sz="4" w:space="0" w:color="auto"/>
              <w:left w:val="single" w:sz="4" w:space="0" w:color="auto"/>
              <w:bottom w:val="single" w:sz="4" w:space="0" w:color="auto"/>
              <w:right w:val="single" w:sz="4" w:space="0" w:color="auto"/>
            </w:tcBorders>
          </w:tcPr>
          <w:p w14:paraId="5AFB1B85" w14:textId="77777777" w:rsidR="001A5918" w:rsidRPr="0085502A" w:rsidRDefault="001A5918" w:rsidP="00EC68F7">
            <w:pPr>
              <w:spacing w:before="60" w:after="60"/>
              <w:jc w:val="center"/>
              <w:rPr>
                <w:rFonts w:eastAsia="Times New Roman" w:cstheme="minorHAnsi"/>
                <w:color w:val="000000"/>
                <w:sz w:val="20"/>
                <w:szCs w:val="20"/>
              </w:rPr>
            </w:pPr>
            <w:r w:rsidRPr="0085502A">
              <w:rPr>
                <w:rFonts w:eastAsia="Times New Roman" w:cstheme="minorHAnsi"/>
                <w:color w:val="000000"/>
                <w:sz w:val="20"/>
                <w:szCs w:val="20"/>
              </w:rPr>
              <w:t>1</w:t>
            </w:r>
          </w:p>
        </w:tc>
      </w:tr>
      <w:tr w:rsidR="001A5918" w:rsidRPr="0085502A" w14:paraId="79C1F09F" w14:textId="77777777" w:rsidTr="001A5918">
        <w:trPr>
          <w:cantSplit/>
        </w:trPr>
        <w:tc>
          <w:tcPr>
            <w:tcW w:w="535" w:type="dxa"/>
            <w:tcBorders>
              <w:top w:val="single" w:sz="4" w:space="0" w:color="auto"/>
              <w:left w:val="single" w:sz="4" w:space="0" w:color="auto"/>
              <w:bottom w:val="single" w:sz="4" w:space="0" w:color="auto"/>
              <w:right w:val="single" w:sz="4" w:space="0" w:color="auto"/>
            </w:tcBorders>
          </w:tcPr>
          <w:p w14:paraId="21395041" w14:textId="27F65D4E" w:rsidR="001A5918" w:rsidRPr="0085502A" w:rsidRDefault="001A5918" w:rsidP="00EC68F7">
            <w:pPr>
              <w:spacing w:before="60" w:after="60"/>
              <w:jc w:val="right"/>
              <w:rPr>
                <w:rFonts w:eastAsia="Times New Roman" w:cstheme="minorHAnsi"/>
                <w:color w:val="000000"/>
                <w:sz w:val="20"/>
                <w:szCs w:val="20"/>
              </w:rPr>
            </w:pPr>
            <w:r w:rsidRPr="0085502A">
              <w:rPr>
                <w:rFonts w:eastAsia="Times New Roman" w:cstheme="minorHAnsi"/>
                <w:color w:val="000000"/>
                <w:sz w:val="20"/>
                <w:szCs w:val="20"/>
              </w:rPr>
              <w:t>5</w:t>
            </w:r>
          </w:p>
        </w:tc>
        <w:tc>
          <w:tcPr>
            <w:tcW w:w="1218" w:type="dxa"/>
            <w:tcBorders>
              <w:top w:val="single" w:sz="4" w:space="0" w:color="auto"/>
              <w:left w:val="single" w:sz="4" w:space="0" w:color="auto"/>
              <w:bottom w:val="single" w:sz="4" w:space="0" w:color="auto"/>
              <w:right w:val="single" w:sz="4" w:space="0" w:color="auto"/>
            </w:tcBorders>
            <w:shd w:val="clear" w:color="auto" w:fill="auto"/>
            <w:hideMark/>
          </w:tcPr>
          <w:p w14:paraId="4A1632F6" w14:textId="4B94A98C" w:rsidR="001A5918" w:rsidRPr="0085502A" w:rsidRDefault="001A5918" w:rsidP="00EC68F7">
            <w:pPr>
              <w:spacing w:before="60" w:after="60"/>
              <w:rPr>
                <w:rFonts w:eastAsia="Times New Roman" w:cstheme="minorHAnsi"/>
                <w:color w:val="000000"/>
                <w:sz w:val="20"/>
                <w:szCs w:val="20"/>
              </w:rPr>
            </w:pPr>
            <w:r w:rsidRPr="0085502A">
              <w:rPr>
                <w:rFonts w:eastAsia="Times New Roman" w:cstheme="minorHAnsi"/>
                <w:color w:val="000000"/>
                <w:sz w:val="20"/>
                <w:szCs w:val="20"/>
              </w:rPr>
              <w:t>Labor</w:t>
            </w:r>
          </w:p>
        </w:tc>
        <w:tc>
          <w:tcPr>
            <w:tcW w:w="1804" w:type="dxa"/>
            <w:tcBorders>
              <w:top w:val="single" w:sz="4" w:space="0" w:color="auto"/>
              <w:left w:val="single" w:sz="4" w:space="0" w:color="auto"/>
              <w:bottom w:val="single" w:sz="4" w:space="0" w:color="auto"/>
              <w:right w:val="single" w:sz="4" w:space="0" w:color="auto"/>
            </w:tcBorders>
          </w:tcPr>
          <w:p w14:paraId="50ADF1FD" w14:textId="4ACAADBC" w:rsidR="001A5918" w:rsidRPr="0085502A" w:rsidRDefault="001A5918" w:rsidP="00EC68F7">
            <w:pPr>
              <w:spacing w:before="60" w:after="60"/>
              <w:rPr>
                <w:rFonts w:eastAsia="Times New Roman" w:cstheme="minorHAnsi"/>
                <w:b/>
                <w:color w:val="000000"/>
                <w:sz w:val="20"/>
                <w:szCs w:val="20"/>
              </w:rPr>
            </w:pPr>
            <w:r w:rsidRPr="0085502A">
              <w:rPr>
                <w:rFonts w:eastAsia="Times New Roman" w:cstheme="minorHAnsi"/>
                <w:b/>
                <w:color w:val="000000"/>
                <w:sz w:val="20"/>
                <w:szCs w:val="20"/>
              </w:rPr>
              <w:t>unempldur_u_year</w:t>
            </w:r>
          </w:p>
        </w:tc>
        <w:tc>
          <w:tcPr>
            <w:tcW w:w="3246" w:type="dxa"/>
            <w:tcBorders>
              <w:top w:val="single" w:sz="4" w:space="0" w:color="auto"/>
              <w:left w:val="single" w:sz="4" w:space="0" w:color="auto"/>
              <w:bottom w:val="single" w:sz="4" w:space="0" w:color="auto"/>
              <w:right w:val="single" w:sz="4" w:space="0" w:color="auto"/>
            </w:tcBorders>
            <w:shd w:val="clear" w:color="auto" w:fill="auto"/>
            <w:hideMark/>
          </w:tcPr>
          <w:p w14:paraId="3C2962F5" w14:textId="4CEFC41E" w:rsidR="001A5918" w:rsidRPr="0085502A" w:rsidRDefault="001A5918" w:rsidP="00EC68F7">
            <w:pPr>
              <w:spacing w:before="60" w:after="60"/>
              <w:rPr>
                <w:rFonts w:eastAsia="Times New Roman" w:cstheme="minorHAnsi"/>
                <w:b/>
                <w:color w:val="000000"/>
                <w:sz w:val="20"/>
                <w:szCs w:val="20"/>
              </w:rPr>
            </w:pPr>
            <w:r w:rsidRPr="0085502A">
              <w:rPr>
                <w:rFonts w:eastAsia="Times New Roman" w:cstheme="minorHAnsi"/>
                <w:b/>
                <w:color w:val="000000"/>
                <w:sz w:val="20"/>
                <w:szCs w:val="20"/>
              </w:rPr>
              <w:t>Unemployment duration (months) upper bracket (12-month ref period)</w:t>
            </w:r>
          </w:p>
        </w:tc>
        <w:tc>
          <w:tcPr>
            <w:tcW w:w="2362" w:type="dxa"/>
            <w:tcBorders>
              <w:top w:val="single" w:sz="4" w:space="0" w:color="auto"/>
              <w:left w:val="single" w:sz="4" w:space="0" w:color="auto"/>
              <w:bottom w:val="single" w:sz="4" w:space="0" w:color="auto"/>
              <w:right w:val="single" w:sz="4" w:space="0" w:color="auto"/>
            </w:tcBorders>
            <w:shd w:val="clear" w:color="auto" w:fill="auto"/>
            <w:hideMark/>
          </w:tcPr>
          <w:p w14:paraId="1AC62800" w14:textId="77777777" w:rsidR="001A5918" w:rsidRPr="0085502A" w:rsidRDefault="001A5918" w:rsidP="00EC68F7">
            <w:pPr>
              <w:spacing w:before="60" w:after="60"/>
              <w:rPr>
                <w:rFonts w:eastAsia="Times New Roman" w:cstheme="minorHAnsi"/>
                <w:color w:val="000000"/>
                <w:sz w:val="20"/>
                <w:szCs w:val="20"/>
              </w:rPr>
            </w:pPr>
            <w:r w:rsidRPr="0085502A">
              <w:rPr>
                <w:rFonts w:eastAsia="Times New Roman" w:cstheme="minorHAnsi"/>
                <w:color w:val="000000"/>
                <w:sz w:val="20"/>
                <w:szCs w:val="20"/>
              </w:rPr>
              <w:t>Continuous variable</w:t>
            </w:r>
          </w:p>
        </w:tc>
        <w:tc>
          <w:tcPr>
            <w:tcW w:w="789" w:type="dxa"/>
            <w:tcBorders>
              <w:top w:val="single" w:sz="4" w:space="0" w:color="auto"/>
              <w:left w:val="single" w:sz="4" w:space="0" w:color="auto"/>
              <w:bottom w:val="single" w:sz="4" w:space="0" w:color="auto"/>
              <w:right w:val="single" w:sz="4" w:space="0" w:color="auto"/>
            </w:tcBorders>
          </w:tcPr>
          <w:p w14:paraId="3EF9370E" w14:textId="77777777" w:rsidR="001A5918" w:rsidRPr="0085502A" w:rsidRDefault="001A5918" w:rsidP="00EC68F7">
            <w:pPr>
              <w:spacing w:before="60" w:after="60"/>
              <w:jc w:val="center"/>
              <w:rPr>
                <w:rFonts w:eastAsia="Times New Roman" w:cstheme="minorHAnsi"/>
                <w:color w:val="000000"/>
                <w:sz w:val="20"/>
                <w:szCs w:val="20"/>
              </w:rPr>
            </w:pPr>
            <w:r w:rsidRPr="0085502A">
              <w:rPr>
                <w:rFonts w:eastAsia="Times New Roman" w:cstheme="minorHAnsi"/>
                <w:color w:val="000000"/>
                <w:sz w:val="20"/>
                <w:szCs w:val="20"/>
              </w:rPr>
              <w:t>1</w:t>
            </w:r>
          </w:p>
        </w:tc>
      </w:tr>
    </w:tbl>
    <w:p w14:paraId="4D109C83" w14:textId="50A5D144" w:rsidR="007B3DBF" w:rsidRPr="00EE67E0" w:rsidRDefault="007B3DBF" w:rsidP="00EE67E0">
      <w:pPr>
        <w:pStyle w:val="NoSpacing"/>
        <w:spacing w:line="259" w:lineRule="auto"/>
        <w:rPr>
          <w:rFonts w:asciiTheme="minorHAnsi" w:hAnsiTheme="minorHAnsi" w:cstheme="minorHAnsi"/>
        </w:rPr>
      </w:pPr>
      <w:bookmarkStart w:id="196" w:name="_Toc22836988"/>
    </w:p>
    <w:p w14:paraId="045A0615" w14:textId="60F0038B" w:rsidR="007B3DBF" w:rsidRDefault="007B3DBF" w:rsidP="00EE67E0">
      <w:pPr>
        <w:pStyle w:val="NoSpacing"/>
        <w:spacing w:line="259" w:lineRule="auto"/>
        <w:rPr>
          <w:rFonts w:asciiTheme="minorHAnsi" w:hAnsiTheme="minorHAnsi" w:cstheme="minorHAnsi"/>
        </w:rPr>
      </w:pPr>
    </w:p>
    <w:p w14:paraId="72C4C3FC" w14:textId="3E42D7BD" w:rsidR="00050083" w:rsidRDefault="00050083">
      <w:pPr>
        <w:rPr>
          <w:rFonts w:eastAsia="Times New Roman" w:cstheme="minorHAnsi"/>
          <w:color w:val="000000"/>
          <w:szCs w:val="20"/>
          <w:lang w:eastAsia="es-ES"/>
        </w:rPr>
      </w:pPr>
      <w:r>
        <w:rPr>
          <w:rFonts w:cstheme="minorHAnsi"/>
        </w:rPr>
        <w:br w:type="page"/>
      </w:r>
    </w:p>
    <w:p w14:paraId="252224F1" w14:textId="3083D860" w:rsidR="00D22486" w:rsidRPr="001708D4" w:rsidRDefault="00D22486" w:rsidP="00542E7F">
      <w:pPr>
        <w:pStyle w:val="Heading3"/>
        <w:spacing w:before="0" w:after="0" w:line="259" w:lineRule="auto"/>
      </w:pPr>
      <w:bookmarkStart w:id="197" w:name="_Toc176262706"/>
      <w:r w:rsidRPr="001708D4">
        <w:t>Primary Employment</w:t>
      </w:r>
      <w:r w:rsidR="000C1C69">
        <w:t xml:space="preserve">, 12-month </w:t>
      </w:r>
      <w:r w:rsidRPr="001708D4">
        <w:t>reference period</w:t>
      </w:r>
      <w:bookmarkEnd w:id="196"/>
      <w:bookmarkEnd w:id="197"/>
    </w:p>
    <w:p w14:paraId="5A02BB62" w14:textId="77777777" w:rsidR="00A67C57" w:rsidRDefault="00A67C57" w:rsidP="004C5AD6">
      <w:pPr>
        <w:spacing w:after="0"/>
        <w:jc w:val="both"/>
        <w:rPr>
          <w:rFonts w:ascii="Calibri" w:hAnsi="Calibri" w:cs="Calibri"/>
        </w:rPr>
      </w:pPr>
    </w:p>
    <w:p w14:paraId="40BBA8B7" w14:textId="308E3136" w:rsidR="00601215" w:rsidRDefault="00601215" w:rsidP="00BD242C">
      <w:pPr>
        <w:spacing w:after="0"/>
        <w:jc w:val="both"/>
        <w:rPr>
          <w:rFonts w:ascii="Calibri" w:hAnsi="Calibri" w:cs="Calibri"/>
        </w:rPr>
      </w:pPr>
      <w:r w:rsidRPr="006C23C9">
        <w:rPr>
          <w:rFonts w:ascii="Calibri" w:hAnsi="Calibri" w:cs="Calibri"/>
        </w:rPr>
        <w:t>All variables are numeric unless specified.</w:t>
      </w:r>
    </w:p>
    <w:p w14:paraId="213D88FE" w14:textId="77777777" w:rsidR="00BD242C" w:rsidRDefault="00BD242C" w:rsidP="00BD242C">
      <w:pPr>
        <w:spacing w:after="0"/>
        <w:jc w:val="both"/>
        <w:rPr>
          <w:rFonts w:ascii="Calibri" w:hAnsi="Calibri" w:cs="Calibri"/>
        </w:rPr>
      </w:pPr>
    </w:p>
    <w:p w14:paraId="78442B58" w14:textId="77777777" w:rsidR="00964D1F" w:rsidRPr="006C23C9" w:rsidRDefault="00964D1F" w:rsidP="00964D1F">
      <w:pPr>
        <w:spacing w:after="0"/>
        <w:rPr>
          <w:rFonts w:ascii="Calibri" w:hAnsi="Calibri" w:cs="Calibri"/>
          <w:b/>
        </w:rPr>
      </w:pPr>
      <w:r>
        <w:rPr>
          <w:rFonts w:ascii="Calibri" w:hAnsi="Calibri" w:cs="Calibri"/>
          <w:b/>
        </w:rPr>
        <w:t>e</w:t>
      </w:r>
      <w:r w:rsidRPr="006C23C9">
        <w:rPr>
          <w:rFonts w:ascii="Calibri" w:hAnsi="Calibri" w:cs="Calibri"/>
          <w:b/>
        </w:rPr>
        <w:t>mpstat</w:t>
      </w:r>
      <w:r>
        <w:rPr>
          <w:rFonts w:ascii="Calibri" w:hAnsi="Calibri" w:cs="Calibri"/>
          <w:b/>
        </w:rPr>
        <w:t>_year</w:t>
      </w:r>
    </w:p>
    <w:p w14:paraId="6A3FD53D" w14:textId="77777777" w:rsidR="00964D1F" w:rsidRDefault="00964D1F" w:rsidP="00964D1F">
      <w:pPr>
        <w:spacing w:after="0"/>
        <w:jc w:val="both"/>
        <w:rPr>
          <w:rFonts w:ascii="Calibri" w:hAnsi="Calibri" w:cs="Calibri"/>
        </w:rPr>
      </w:pPr>
      <w:r>
        <w:rPr>
          <w:rFonts w:ascii="Calibri" w:hAnsi="Calibri" w:cs="Calibri"/>
        </w:rPr>
        <w:t xml:space="preserve">This </w:t>
      </w:r>
      <w:r w:rsidRPr="006C23C9">
        <w:rPr>
          <w:rFonts w:ascii="Calibri" w:hAnsi="Calibri" w:cs="Calibri"/>
        </w:rPr>
        <w:t xml:space="preserve">is a categorical variable that specifies the </w:t>
      </w:r>
      <w:r w:rsidRPr="00062ABA">
        <w:rPr>
          <w:rFonts w:ascii="Calibri" w:hAnsi="Calibri" w:cs="Calibri"/>
          <w:b/>
          <w:i/>
        </w:rPr>
        <w:t xml:space="preserve">main employment status in the </w:t>
      </w:r>
      <w:r>
        <w:rPr>
          <w:rFonts w:ascii="Calibri" w:hAnsi="Calibri" w:cs="Calibri"/>
          <w:b/>
          <w:i/>
        </w:rPr>
        <w:t>last 12 months</w:t>
      </w:r>
      <w:r>
        <w:rPr>
          <w:rFonts w:ascii="Calibri" w:hAnsi="Calibri" w:cs="Calibri"/>
        </w:rPr>
        <w:t xml:space="preserve"> </w:t>
      </w:r>
      <w:r w:rsidRPr="006C23C9">
        <w:rPr>
          <w:rFonts w:ascii="Calibri" w:hAnsi="Calibri" w:cs="Calibri"/>
        </w:rPr>
        <w:t>of any individual with a job (</w:t>
      </w:r>
      <w:r>
        <w:rPr>
          <w:rFonts w:ascii="Calibri" w:hAnsi="Calibri" w:cs="Calibri"/>
        </w:rPr>
        <w:t>LSTATUS_YEAR</w:t>
      </w:r>
      <w:r w:rsidRPr="006C23C9">
        <w:rPr>
          <w:rFonts w:ascii="Calibri" w:hAnsi="Calibri" w:cs="Calibri"/>
        </w:rPr>
        <w:t xml:space="preserve">=1) and is missing otherwise. The variable is constructed for all individuals.  For this reason, the lower age cutoff (and perhaps upper age cutoff) at which information is collected will vary from country to country. </w:t>
      </w:r>
    </w:p>
    <w:p w14:paraId="2DE4722F" w14:textId="77777777" w:rsidR="00964D1F" w:rsidRPr="006C23C9" w:rsidRDefault="00964D1F" w:rsidP="00964D1F">
      <w:pPr>
        <w:spacing w:after="0"/>
        <w:jc w:val="both"/>
        <w:rPr>
          <w:rFonts w:ascii="Calibri" w:hAnsi="Calibri" w:cs="Calibri"/>
        </w:rPr>
      </w:pPr>
    </w:p>
    <w:p w14:paraId="2FFD3391" w14:textId="77777777" w:rsidR="00964D1F" w:rsidRPr="006C23C9" w:rsidRDefault="00964D1F" w:rsidP="00752702">
      <w:pPr>
        <w:spacing w:after="0"/>
        <w:jc w:val="both"/>
        <w:rPr>
          <w:rFonts w:ascii="Calibri" w:hAnsi="Calibri" w:cs="Calibri"/>
        </w:rPr>
      </w:pPr>
      <w:r w:rsidRPr="006C23C9">
        <w:rPr>
          <w:rFonts w:ascii="Calibri" w:hAnsi="Calibri" w:cs="Calibri"/>
        </w:rPr>
        <w:t>The definitions are taken from the International Labor Organization’s Classification of Status in Employment with some revisions to consider the data available.</w:t>
      </w:r>
      <w:r>
        <w:rPr>
          <w:rFonts w:ascii="Calibri" w:hAnsi="Calibri" w:cs="Calibri"/>
        </w:rPr>
        <w:t xml:space="preserve"> </w:t>
      </w:r>
      <w:r w:rsidRPr="006C23C9">
        <w:rPr>
          <w:rFonts w:ascii="Calibri" w:hAnsi="Calibri" w:cs="Calibri"/>
        </w:rPr>
        <w:t xml:space="preserve">Five categories after harmonization:  </w:t>
      </w:r>
    </w:p>
    <w:p w14:paraId="1FB007E3" w14:textId="77777777" w:rsidR="00964D1F" w:rsidRPr="008613C3" w:rsidRDefault="00964D1F" w:rsidP="00752702">
      <w:pPr>
        <w:pStyle w:val="ListParagraph"/>
        <w:spacing w:after="0"/>
        <w:contextualSpacing w:val="0"/>
        <w:rPr>
          <w:rFonts w:ascii="Calibri" w:hAnsi="Calibri" w:cs="Calibri"/>
          <w:i/>
          <w:iCs/>
        </w:rPr>
      </w:pPr>
      <w:r w:rsidRPr="008613C3">
        <w:rPr>
          <w:rFonts w:ascii="Calibri" w:hAnsi="Calibri" w:cs="Calibri"/>
          <w:i/>
          <w:iCs/>
        </w:rPr>
        <w:t xml:space="preserve">1 = Paid Employee </w:t>
      </w:r>
    </w:p>
    <w:p w14:paraId="3F2B4A82" w14:textId="77777777" w:rsidR="00964D1F" w:rsidRPr="008613C3" w:rsidRDefault="00964D1F" w:rsidP="00752702">
      <w:pPr>
        <w:pStyle w:val="ListParagraph"/>
        <w:spacing w:after="0"/>
        <w:contextualSpacing w:val="0"/>
        <w:rPr>
          <w:rFonts w:ascii="Calibri" w:hAnsi="Calibri" w:cs="Calibri"/>
          <w:i/>
          <w:iCs/>
        </w:rPr>
      </w:pPr>
      <w:r w:rsidRPr="008613C3">
        <w:rPr>
          <w:rFonts w:ascii="Calibri" w:hAnsi="Calibri" w:cs="Calibri"/>
          <w:i/>
          <w:iCs/>
        </w:rPr>
        <w:t xml:space="preserve">2 = Non-Paid Employee </w:t>
      </w:r>
    </w:p>
    <w:p w14:paraId="7AD63C28" w14:textId="77777777" w:rsidR="00964D1F" w:rsidRPr="008613C3" w:rsidRDefault="00964D1F" w:rsidP="00752702">
      <w:pPr>
        <w:pStyle w:val="ListParagraph"/>
        <w:spacing w:after="0"/>
        <w:contextualSpacing w:val="0"/>
        <w:rPr>
          <w:rFonts w:ascii="Calibri" w:hAnsi="Calibri" w:cs="Calibri"/>
          <w:i/>
          <w:iCs/>
        </w:rPr>
      </w:pPr>
      <w:r w:rsidRPr="008613C3">
        <w:rPr>
          <w:rFonts w:ascii="Calibri" w:hAnsi="Calibri" w:cs="Calibri"/>
          <w:i/>
          <w:iCs/>
        </w:rPr>
        <w:t xml:space="preserve">3 = Employer </w:t>
      </w:r>
    </w:p>
    <w:p w14:paraId="07CED00F" w14:textId="77777777" w:rsidR="00964D1F" w:rsidRPr="008613C3" w:rsidRDefault="00964D1F" w:rsidP="00752702">
      <w:pPr>
        <w:pStyle w:val="ListParagraph"/>
        <w:spacing w:after="0"/>
        <w:contextualSpacing w:val="0"/>
        <w:rPr>
          <w:rFonts w:ascii="Calibri" w:hAnsi="Calibri" w:cs="Calibri"/>
          <w:i/>
          <w:iCs/>
        </w:rPr>
      </w:pPr>
      <w:r w:rsidRPr="008613C3">
        <w:rPr>
          <w:rFonts w:ascii="Calibri" w:hAnsi="Calibri" w:cs="Calibri"/>
          <w:i/>
          <w:iCs/>
        </w:rPr>
        <w:t>4 = Self-employed</w:t>
      </w:r>
    </w:p>
    <w:p w14:paraId="241076F0" w14:textId="77777777" w:rsidR="00964D1F" w:rsidRPr="008613C3" w:rsidRDefault="00964D1F" w:rsidP="00752702">
      <w:pPr>
        <w:pStyle w:val="ListParagraph"/>
        <w:spacing w:after="0"/>
        <w:contextualSpacing w:val="0"/>
        <w:rPr>
          <w:rFonts w:ascii="Calibri" w:hAnsi="Calibri" w:cs="Calibri"/>
          <w:i/>
          <w:iCs/>
        </w:rPr>
      </w:pPr>
      <w:r w:rsidRPr="008613C3">
        <w:rPr>
          <w:rFonts w:ascii="Calibri" w:hAnsi="Calibri" w:cs="Calibri"/>
          <w:i/>
          <w:iCs/>
        </w:rPr>
        <w:t>5 = Other, workers not classifiable by status</w:t>
      </w:r>
    </w:p>
    <w:p w14:paraId="26AFA477" w14:textId="30B32F78" w:rsidR="00964D1F" w:rsidRDefault="00964D1F" w:rsidP="00752702">
      <w:pPr>
        <w:pStyle w:val="ListParagraph"/>
        <w:spacing w:after="0"/>
        <w:ind w:left="0"/>
        <w:contextualSpacing w:val="0"/>
        <w:rPr>
          <w:rFonts w:ascii="Calibri" w:hAnsi="Calibri" w:cs="Calibri"/>
        </w:rPr>
      </w:pPr>
    </w:p>
    <w:p w14:paraId="065FE6EB" w14:textId="78682243" w:rsidR="00E765EE" w:rsidRPr="00E765EE" w:rsidRDefault="00E765EE" w:rsidP="00E765EE">
      <w:pPr>
        <w:spacing w:after="0"/>
        <w:ind w:left="720"/>
        <w:jc w:val="both"/>
        <w:rPr>
          <w:rFonts w:ascii="Calibri" w:hAnsi="Calibri" w:cs="Calibri"/>
          <w:b/>
          <w:bCs/>
          <w:color w:val="0000FF"/>
        </w:rPr>
      </w:pPr>
      <w:r w:rsidRPr="00E765EE">
        <w:rPr>
          <w:rFonts w:ascii="Calibri" w:hAnsi="Calibri" w:cs="Calibri"/>
          <w:b/>
          <w:bCs/>
          <w:color w:val="0000FF"/>
        </w:rPr>
        <w:t xml:space="preserve">See </w:t>
      </w:r>
      <w:r w:rsidR="009C2FF9">
        <w:rPr>
          <w:rFonts w:ascii="Calibri" w:hAnsi="Calibri" w:cs="Calibri"/>
          <w:b/>
          <w:bCs/>
          <w:color w:val="0000FF"/>
        </w:rPr>
        <w:t xml:space="preserve">EMPSTAT in </w:t>
      </w:r>
      <w:r w:rsidRPr="00E765EE">
        <w:rPr>
          <w:rFonts w:ascii="Calibri" w:hAnsi="Calibri" w:cs="Calibri"/>
          <w:b/>
          <w:bCs/>
          <w:color w:val="0000FF"/>
        </w:rPr>
        <w:t>Section 5.2.2 for definitions.</w:t>
      </w:r>
    </w:p>
    <w:p w14:paraId="457A2E55" w14:textId="77777777" w:rsidR="00964D1F" w:rsidRDefault="00964D1F" w:rsidP="00752702">
      <w:pPr>
        <w:spacing w:after="0"/>
        <w:rPr>
          <w:rFonts w:ascii="Calibri" w:hAnsi="Calibri" w:cs="Calibri"/>
          <w:b/>
        </w:rPr>
      </w:pPr>
    </w:p>
    <w:p w14:paraId="7B50540F" w14:textId="77777777" w:rsidR="00964D1F" w:rsidRPr="006C23C9" w:rsidRDefault="00964D1F" w:rsidP="00752702">
      <w:pPr>
        <w:spacing w:after="0"/>
        <w:rPr>
          <w:rFonts w:ascii="Calibri" w:hAnsi="Calibri" w:cs="Calibri"/>
          <w:b/>
        </w:rPr>
      </w:pPr>
      <w:r>
        <w:rPr>
          <w:rFonts w:ascii="Calibri" w:hAnsi="Calibri" w:cs="Calibri"/>
          <w:b/>
        </w:rPr>
        <w:t>o</w:t>
      </w:r>
      <w:r w:rsidRPr="006C23C9">
        <w:rPr>
          <w:rFonts w:ascii="Calibri" w:hAnsi="Calibri" w:cs="Calibri"/>
          <w:b/>
        </w:rPr>
        <w:t>cusec</w:t>
      </w:r>
      <w:r>
        <w:rPr>
          <w:rFonts w:ascii="Calibri" w:hAnsi="Calibri" w:cs="Calibri"/>
          <w:b/>
        </w:rPr>
        <w:t>_year</w:t>
      </w:r>
      <w:r w:rsidRPr="006C23C9">
        <w:rPr>
          <w:rFonts w:ascii="Calibri" w:hAnsi="Calibri" w:cs="Calibri"/>
          <w:b/>
        </w:rPr>
        <w:tab/>
      </w:r>
    </w:p>
    <w:p w14:paraId="53B5B3D7" w14:textId="77777777" w:rsidR="00964D1F" w:rsidRPr="006C23C9" w:rsidRDefault="00964D1F" w:rsidP="00752702">
      <w:pPr>
        <w:pStyle w:val="ListParagraph"/>
        <w:spacing w:after="0"/>
        <w:ind w:left="0"/>
        <w:contextualSpacing w:val="0"/>
        <w:jc w:val="both"/>
        <w:rPr>
          <w:rFonts w:ascii="Calibri" w:hAnsi="Calibri" w:cs="Calibri"/>
        </w:rPr>
      </w:pPr>
      <w:r>
        <w:rPr>
          <w:rFonts w:ascii="Calibri" w:hAnsi="Calibri" w:cs="Calibri"/>
        </w:rPr>
        <w:t xml:space="preserve">This </w:t>
      </w:r>
      <w:r w:rsidRPr="006C23C9">
        <w:rPr>
          <w:rFonts w:ascii="Calibri" w:hAnsi="Calibri" w:cs="Calibri"/>
        </w:rPr>
        <w:t xml:space="preserve">is a categorical variable that specifies the </w:t>
      </w:r>
      <w:r w:rsidRPr="00062ABA">
        <w:rPr>
          <w:rFonts w:ascii="Calibri" w:hAnsi="Calibri" w:cs="Calibri"/>
          <w:b/>
          <w:i/>
        </w:rPr>
        <w:t xml:space="preserve">sector of activity in the </w:t>
      </w:r>
      <w:r>
        <w:rPr>
          <w:rFonts w:ascii="Calibri" w:hAnsi="Calibri" w:cs="Calibri"/>
          <w:b/>
          <w:i/>
        </w:rPr>
        <w:t>last 12 months</w:t>
      </w:r>
      <w:r w:rsidRPr="006C23C9">
        <w:rPr>
          <w:rFonts w:ascii="Calibri" w:hAnsi="Calibri" w:cs="Calibri"/>
        </w:rPr>
        <w:t>. It classifies the main job's sector of activity of any individual with a job (</w:t>
      </w:r>
      <w:r>
        <w:rPr>
          <w:rFonts w:ascii="Calibri" w:hAnsi="Calibri" w:cs="Calibri"/>
        </w:rPr>
        <w:t>LSTATUS_YEAR</w:t>
      </w:r>
      <w:r w:rsidRPr="006C23C9">
        <w:rPr>
          <w:rFonts w:ascii="Calibri" w:hAnsi="Calibri" w:cs="Calibri"/>
        </w:rPr>
        <w:t xml:space="preserve">=1) and is missing otherwise. The variable is constructed for all persons administered this module in each questionnaire. </w:t>
      </w:r>
    </w:p>
    <w:p w14:paraId="7CC12AA0" w14:textId="77777777" w:rsidR="00964D1F" w:rsidRPr="006C23C9" w:rsidRDefault="00964D1F" w:rsidP="00752702">
      <w:pPr>
        <w:spacing w:after="0"/>
        <w:rPr>
          <w:rFonts w:ascii="Calibri" w:hAnsi="Calibri" w:cs="Calibri"/>
        </w:rPr>
      </w:pPr>
      <w:r w:rsidRPr="006C23C9">
        <w:rPr>
          <w:rFonts w:ascii="Calibri" w:hAnsi="Calibri" w:cs="Calibri"/>
        </w:rPr>
        <w:t xml:space="preserve">Four categories after harmonization: </w:t>
      </w:r>
    </w:p>
    <w:p w14:paraId="198D2F11" w14:textId="77777777" w:rsidR="00964D1F" w:rsidRPr="00752702" w:rsidRDefault="00964D1F" w:rsidP="00964D1F">
      <w:pPr>
        <w:pStyle w:val="ListParagraph"/>
        <w:spacing w:after="0"/>
        <w:contextualSpacing w:val="0"/>
        <w:rPr>
          <w:rFonts w:ascii="Calibri" w:hAnsi="Calibri" w:cs="Calibri"/>
          <w:i/>
          <w:iCs/>
        </w:rPr>
      </w:pPr>
      <w:r w:rsidRPr="00752702">
        <w:rPr>
          <w:rFonts w:ascii="Calibri" w:hAnsi="Calibri" w:cs="Calibri"/>
          <w:i/>
          <w:iCs/>
        </w:rPr>
        <w:t>1 = Public sector, Central Government, Army (including armed forces)</w:t>
      </w:r>
    </w:p>
    <w:p w14:paraId="58536B3A" w14:textId="77777777" w:rsidR="00964D1F" w:rsidRPr="00752702" w:rsidRDefault="00964D1F" w:rsidP="00964D1F">
      <w:pPr>
        <w:pStyle w:val="ListParagraph"/>
        <w:spacing w:after="0"/>
        <w:contextualSpacing w:val="0"/>
        <w:rPr>
          <w:rFonts w:ascii="Calibri" w:hAnsi="Calibri" w:cs="Calibri"/>
          <w:i/>
          <w:iCs/>
        </w:rPr>
      </w:pPr>
      <w:r w:rsidRPr="00752702">
        <w:rPr>
          <w:rFonts w:ascii="Calibri" w:hAnsi="Calibri" w:cs="Calibri"/>
          <w:i/>
          <w:iCs/>
        </w:rPr>
        <w:t>2 = Private, NGO</w:t>
      </w:r>
    </w:p>
    <w:p w14:paraId="134577ED" w14:textId="77777777" w:rsidR="00964D1F" w:rsidRPr="00752702" w:rsidRDefault="00964D1F" w:rsidP="00964D1F">
      <w:pPr>
        <w:pStyle w:val="ListParagraph"/>
        <w:spacing w:after="0"/>
        <w:contextualSpacing w:val="0"/>
        <w:rPr>
          <w:rFonts w:ascii="Calibri" w:hAnsi="Calibri" w:cs="Calibri"/>
          <w:i/>
          <w:iCs/>
        </w:rPr>
      </w:pPr>
      <w:r w:rsidRPr="00752702">
        <w:rPr>
          <w:rFonts w:ascii="Calibri" w:hAnsi="Calibri" w:cs="Calibri"/>
          <w:i/>
          <w:iCs/>
        </w:rPr>
        <w:t xml:space="preserve">3 = State-owned </w:t>
      </w:r>
    </w:p>
    <w:p w14:paraId="6B166921" w14:textId="77777777" w:rsidR="00964D1F" w:rsidRPr="00752702" w:rsidRDefault="00964D1F" w:rsidP="00964D1F">
      <w:pPr>
        <w:pStyle w:val="ListParagraph"/>
        <w:spacing w:after="0"/>
        <w:contextualSpacing w:val="0"/>
        <w:rPr>
          <w:rFonts w:ascii="Calibri" w:hAnsi="Calibri" w:cs="Calibri"/>
          <w:i/>
          <w:iCs/>
        </w:rPr>
      </w:pPr>
      <w:r w:rsidRPr="00752702">
        <w:rPr>
          <w:rFonts w:ascii="Calibri" w:hAnsi="Calibri" w:cs="Calibri"/>
          <w:i/>
          <w:iCs/>
        </w:rPr>
        <w:t>4 = Public or State-owned, but cannot distinguish</w:t>
      </w:r>
    </w:p>
    <w:p w14:paraId="72EBD427" w14:textId="77777777" w:rsidR="00964D1F" w:rsidRDefault="00964D1F" w:rsidP="00964D1F">
      <w:pPr>
        <w:spacing w:after="0"/>
        <w:jc w:val="both"/>
        <w:rPr>
          <w:rFonts w:ascii="Calibri" w:hAnsi="Calibri" w:cs="Calibri"/>
        </w:rPr>
      </w:pPr>
    </w:p>
    <w:p w14:paraId="5C36C07F" w14:textId="77777777" w:rsidR="00964D1F" w:rsidRPr="00003F41" w:rsidRDefault="00964D1F" w:rsidP="00964D1F">
      <w:pPr>
        <w:spacing w:after="0"/>
        <w:jc w:val="both"/>
        <w:rPr>
          <w:rFonts w:ascii="Calibri" w:hAnsi="Calibri" w:cs="Calibri"/>
          <w:u w:val="single"/>
        </w:rPr>
      </w:pPr>
      <w:r w:rsidRPr="006E6B0C">
        <w:rPr>
          <w:rFonts w:ascii="Calibri" w:hAnsi="Calibri" w:cs="Calibri"/>
        </w:rPr>
        <w:t xml:space="preserve">Note: </w:t>
      </w:r>
      <w:r w:rsidRPr="00003F41">
        <w:rPr>
          <w:rFonts w:ascii="Calibri" w:hAnsi="Calibri" w:cs="Calibri"/>
          <w:u w:val="single"/>
        </w:rPr>
        <w:t>Do not code basis of occupation (ISCO) or industry (ISIC) codes.</w:t>
      </w:r>
    </w:p>
    <w:p w14:paraId="3B83AA5E" w14:textId="22B7D078" w:rsidR="00964D1F" w:rsidRDefault="00964D1F" w:rsidP="00964D1F">
      <w:pPr>
        <w:spacing w:after="0"/>
        <w:rPr>
          <w:rFonts w:ascii="Calibri" w:hAnsi="Calibri" w:cs="Calibri"/>
          <w:b/>
        </w:rPr>
      </w:pPr>
    </w:p>
    <w:p w14:paraId="2C674C50" w14:textId="57191732" w:rsidR="00E765EE" w:rsidRPr="00E765EE" w:rsidRDefault="00E765EE" w:rsidP="00E765EE">
      <w:pPr>
        <w:spacing w:after="0"/>
        <w:ind w:left="720"/>
        <w:jc w:val="both"/>
        <w:rPr>
          <w:rFonts w:ascii="Calibri" w:hAnsi="Calibri" w:cs="Calibri"/>
          <w:b/>
          <w:bCs/>
          <w:color w:val="0000FF"/>
        </w:rPr>
      </w:pPr>
      <w:r w:rsidRPr="00E765EE">
        <w:rPr>
          <w:rFonts w:ascii="Calibri" w:hAnsi="Calibri" w:cs="Calibri"/>
          <w:b/>
          <w:bCs/>
          <w:color w:val="0000FF"/>
        </w:rPr>
        <w:t xml:space="preserve">See </w:t>
      </w:r>
      <w:r w:rsidR="009C2FF9">
        <w:rPr>
          <w:rFonts w:ascii="Calibri" w:hAnsi="Calibri" w:cs="Calibri"/>
          <w:b/>
          <w:bCs/>
          <w:color w:val="0000FF"/>
        </w:rPr>
        <w:t xml:space="preserve">OCUSEC in </w:t>
      </w:r>
      <w:r w:rsidRPr="00E765EE">
        <w:rPr>
          <w:rFonts w:ascii="Calibri" w:hAnsi="Calibri" w:cs="Calibri"/>
          <w:b/>
          <w:bCs/>
          <w:color w:val="0000FF"/>
        </w:rPr>
        <w:t>Section 5.2.2 for definitions.</w:t>
      </w:r>
    </w:p>
    <w:p w14:paraId="00C54EA9" w14:textId="77777777" w:rsidR="00E765EE" w:rsidRPr="006E6B0C" w:rsidRDefault="00E765EE" w:rsidP="00964D1F">
      <w:pPr>
        <w:spacing w:after="0"/>
        <w:rPr>
          <w:rFonts w:ascii="Calibri" w:hAnsi="Calibri" w:cs="Calibri"/>
          <w:b/>
        </w:rPr>
      </w:pPr>
    </w:p>
    <w:p w14:paraId="452BB702" w14:textId="77777777" w:rsidR="00964D1F" w:rsidRPr="006C23C9" w:rsidRDefault="00964D1F" w:rsidP="00964D1F">
      <w:pPr>
        <w:spacing w:after="0"/>
        <w:rPr>
          <w:rFonts w:ascii="Calibri" w:hAnsi="Calibri" w:cs="Calibri"/>
          <w:b/>
        </w:rPr>
      </w:pPr>
      <w:r w:rsidRPr="006C23C9">
        <w:rPr>
          <w:rFonts w:ascii="Calibri" w:hAnsi="Calibri" w:cs="Calibri"/>
          <w:b/>
        </w:rPr>
        <w:t>industry_orig</w:t>
      </w:r>
      <w:r>
        <w:rPr>
          <w:rFonts w:ascii="Calibri" w:hAnsi="Calibri" w:cs="Calibri"/>
          <w:b/>
        </w:rPr>
        <w:t>_year</w:t>
      </w:r>
      <w:r w:rsidRPr="006C23C9">
        <w:rPr>
          <w:rFonts w:ascii="Calibri" w:hAnsi="Calibri" w:cs="Calibri"/>
          <w:b/>
        </w:rPr>
        <w:tab/>
      </w:r>
    </w:p>
    <w:p w14:paraId="39189FEB" w14:textId="77777777" w:rsidR="00964D1F" w:rsidRDefault="00964D1F" w:rsidP="00964D1F">
      <w:pPr>
        <w:spacing w:after="0"/>
        <w:jc w:val="both"/>
        <w:rPr>
          <w:rFonts w:cstheme="minorHAnsi"/>
        </w:rPr>
      </w:pPr>
      <w:r>
        <w:rPr>
          <w:rFonts w:ascii="Calibri" w:hAnsi="Calibri" w:cs="Calibri"/>
        </w:rPr>
        <w:t xml:space="preserve">This </w:t>
      </w:r>
      <w:r w:rsidRPr="006C23C9">
        <w:rPr>
          <w:rFonts w:ascii="Calibri" w:hAnsi="Calibri" w:cs="Calibri"/>
        </w:rPr>
        <w:t xml:space="preserve">is a string variable that specifies the </w:t>
      </w:r>
      <w:r w:rsidRPr="00F01FA1">
        <w:rPr>
          <w:rFonts w:ascii="Calibri" w:hAnsi="Calibri" w:cs="Calibri"/>
          <w:b/>
          <w:i/>
        </w:rPr>
        <w:t xml:space="preserve">original industry codes in the </w:t>
      </w:r>
      <w:r>
        <w:rPr>
          <w:rFonts w:ascii="Calibri" w:hAnsi="Calibri" w:cs="Calibri"/>
          <w:b/>
          <w:i/>
        </w:rPr>
        <w:t>last 12 months for the main job</w:t>
      </w:r>
      <w:r>
        <w:rPr>
          <w:rFonts w:ascii="Calibri" w:hAnsi="Calibri" w:cs="Calibri"/>
        </w:rPr>
        <w:t xml:space="preserve"> </w:t>
      </w:r>
      <w:r w:rsidRPr="006C23C9">
        <w:rPr>
          <w:rFonts w:ascii="Calibri" w:hAnsi="Calibri" w:cs="Calibri"/>
        </w:rPr>
        <w:t>provided in the survey (the actual question) and should correspond to whatever is in the original file wit</w:t>
      </w:r>
      <w:r w:rsidRPr="00520B49">
        <w:rPr>
          <w:rFonts w:cstheme="minorHAnsi"/>
        </w:rPr>
        <w:t xml:space="preserve">h no recoding. </w:t>
      </w:r>
    </w:p>
    <w:p w14:paraId="00BBCC32" w14:textId="77777777" w:rsidR="00964D1F" w:rsidRPr="00E64804" w:rsidRDefault="00964D1F" w:rsidP="00964D1F">
      <w:pPr>
        <w:spacing w:after="0"/>
        <w:jc w:val="both"/>
        <w:rPr>
          <w:rFonts w:cstheme="minorHAnsi"/>
        </w:rPr>
      </w:pPr>
    </w:p>
    <w:p w14:paraId="3F955B21" w14:textId="77777777" w:rsidR="00964D1F" w:rsidRPr="00E64804" w:rsidRDefault="00964D1F" w:rsidP="00752702">
      <w:pPr>
        <w:spacing w:after="0"/>
        <w:jc w:val="both"/>
        <w:rPr>
          <w:rFonts w:cstheme="minorHAnsi"/>
        </w:rPr>
      </w:pPr>
      <w:r w:rsidRPr="00E64804">
        <w:rPr>
          <w:rFonts w:cstheme="minorHAnsi"/>
          <w:sz w:val="20"/>
          <w:szCs w:val="20"/>
        </w:rPr>
        <w:t xml:space="preserve">The variable is constructed for all persons administered this module in each questionnaire. </w:t>
      </w:r>
      <w:r w:rsidRPr="00E64804">
        <w:rPr>
          <w:rFonts w:cstheme="minorHAnsi"/>
        </w:rPr>
        <w:t>It will contain missing values for people below the working age. Other missing values are allowed. It classifies the main job of any individual with a job (LSTATUS_YEAR=1) and is missing otherwise.</w:t>
      </w:r>
    </w:p>
    <w:p w14:paraId="5FD5C6F9" w14:textId="77777777" w:rsidR="00964D1F" w:rsidRPr="00E64804" w:rsidRDefault="00964D1F" w:rsidP="00752702">
      <w:pPr>
        <w:spacing w:after="0"/>
        <w:jc w:val="both"/>
        <w:rPr>
          <w:rFonts w:cstheme="minorHAnsi"/>
        </w:rPr>
      </w:pPr>
    </w:p>
    <w:p w14:paraId="273F166D" w14:textId="77777777" w:rsidR="00964D1F" w:rsidRPr="00E64804" w:rsidRDefault="00964D1F" w:rsidP="00752702">
      <w:pPr>
        <w:tabs>
          <w:tab w:val="left" w:pos="360"/>
        </w:tabs>
        <w:spacing w:after="0"/>
        <w:rPr>
          <w:rFonts w:cstheme="minorHAnsi"/>
          <w:szCs w:val="20"/>
        </w:rPr>
      </w:pPr>
      <w:r w:rsidRPr="00E64804">
        <w:rPr>
          <w:rFonts w:cstheme="minorHAnsi"/>
          <w:szCs w:val="20"/>
        </w:rPr>
        <w:t>Code and name: Example: “1 - Agriculture”; “2 - Fishing”; “3 - Construction”; etc.</w:t>
      </w:r>
    </w:p>
    <w:p w14:paraId="3A4C1084" w14:textId="77777777" w:rsidR="00964D1F" w:rsidRPr="00E64804" w:rsidRDefault="00964D1F" w:rsidP="00752702">
      <w:pPr>
        <w:tabs>
          <w:tab w:val="left" w:pos="360"/>
        </w:tabs>
        <w:spacing w:after="0"/>
        <w:rPr>
          <w:rFonts w:cstheme="minorHAnsi"/>
          <w:szCs w:val="20"/>
        </w:rPr>
      </w:pPr>
    </w:p>
    <w:p w14:paraId="13226548" w14:textId="77777777" w:rsidR="00964D1F" w:rsidRPr="00E64804" w:rsidRDefault="00964D1F" w:rsidP="00752702">
      <w:pPr>
        <w:spacing w:after="0"/>
        <w:jc w:val="both"/>
        <w:rPr>
          <w:rFonts w:cstheme="minorHAnsi"/>
        </w:rPr>
      </w:pPr>
      <w:r w:rsidRPr="00E64804">
        <w:rPr>
          <w:rFonts w:cstheme="minorHAnsi"/>
          <w:szCs w:val="20"/>
        </w:rPr>
        <w:t>If classification not ISIC, labels must be translated to English.  Make sure translation is correct from a language expert.</w:t>
      </w:r>
    </w:p>
    <w:p w14:paraId="29944004" w14:textId="18F71835" w:rsidR="00964D1F" w:rsidRPr="00E64804" w:rsidRDefault="00964D1F" w:rsidP="00752702">
      <w:pPr>
        <w:spacing w:after="0"/>
        <w:rPr>
          <w:rFonts w:cstheme="minorHAnsi"/>
          <w:b/>
        </w:rPr>
      </w:pPr>
    </w:p>
    <w:p w14:paraId="5A685F93" w14:textId="4C266989" w:rsidR="009C2FF9" w:rsidRPr="00E64804" w:rsidRDefault="009C2FF9" w:rsidP="003F4458">
      <w:pPr>
        <w:spacing w:after="0"/>
        <w:ind w:left="360"/>
        <w:rPr>
          <w:rFonts w:cstheme="minorHAnsi"/>
          <w:b/>
        </w:rPr>
      </w:pPr>
      <w:r w:rsidRPr="00E64804">
        <w:rPr>
          <w:rFonts w:cstheme="minorHAnsi"/>
        </w:rPr>
        <w:t xml:space="preserve">Depending on the ISIC digit level (2-, 3-. 4-level) or NACE (2-, 3-, 4-level), one can label the variables by running the dofiles provided that are already in English.  </w:t>
      </w:r>
      <w:r w:rsidRPr="00E64804">
        <w:rPr>
          <w:rFonts w:cstheme="minorHAnsi"/>
          <w:b/>
          <w:bCs/>
          <w:color w:val="0000FF"/>
        </w:rPr>
        <w:t>See Section 5.4 labeling dofiles.</w:t>
      </w:r>
    </w:p>
    <w:p w14:paraId="73F1D5CC" w14:textId="77777777" w:rsidR="003F4458" w:rsidRDefault="003F4458" w:rsidP="00752702">
      <w:pPr>
        <w:spacing w:after="0"/>
        <w:rPr>
          <w:rFonts w:cstheme="minorHAnsi"/>
          <w:b/>
        </w:rPr>
      </w:pPr>
    </w:p>
    <w:p w14:paraId="3768B085" w14:textId="512AD9C9" w:rsidR="00964D1F" w:rsidRPr="00E64804" w:rsidRDefault="00964D1F" w:rsidP="00752702">
      <w:pPr>
        <w:spacing w:after="0"/>
        <w:rPr>
          <w:rFonts w:cstheme="minorHAnsi"/>
          <w:b/>
        </w:rPr>
      </w:pPr>
      <w:r w:rsidRPr="00E64804">
        <w:rPr>
          <w:rFonts w:cstheme="minorHAnsi"/>
          <w:b/>
        </w:rPr>
        <w:t>industrycat10_year</w:t>
      </w:r>
    </w:p>
    <w:p w14:paraId="4648BAB4" w14:textId="77777777" w:rsidR="00964D1F" w:rsidRPr="00E64804" w:rsidRDefault="00964D1F" w:rsidP="00752702">
      <w:pPr>
        <w:spacing w:after="0"/>
        <w:jc w:val="both"/>
        <w:rPr>
          <w:rFonts w:cstheme="minorHAnsi"/>
        </w:rPr>
      </w:pPr>
      <w:r w:rsidRPr="00E64804">
        <w:rPr>
          <w:rFonts w:cstheme="minorHAnsi"/>
        </w:rPr>
        <w:t xml:space="preserve">industrycat10 is a categorical variable that specifies the 1-digit industry classification </w:t>
      </w:r>
      <w:r w:rsidRPr="00E64804">
        <w:rPr>
          <w:rFonts w:cstheme="minorHAnsi"/>
          <w:b/>
          <w:i/>
        </w:rPr>
        <w:t>in the last 12 months for the main job</w:t>
      </w:r>
      <w:r w:rsidRPr="00E64804">
        <w:rPr>
          <w:rFonts w:cstheme="minorHAnsi"/>
        </w:rPr>
        <w:t xml:space="preserve"> of any individual with a job (LSTATUS=1) and is missing otherwise. </w:t>
      </w:r>
    </w:p>
    <w:p w14:paraId="6F2F63CE" w14:textId="77777777" w:rsidR="00964D1F" w:rsidRPr="00E64804" w:rsidRDefault="00964D1F" w:rsidP="00752702">
      <w:pPr>
        <w:spacing w:after="0"/>
        <w:jc w:val="both"/>
        <w:rPr>
          <w:rFonts w:cstheme="minorHAnsi"/>
        </w:rPr>
      </w:pPr>
    </w:p>
    <w:p w14:paraId="0814BC91" w14:textId="77777777" w:rsidR="00964D1F" w:rsidRPr="00E64804" w:rsidRDefault="00964D1F" w:rsidP="00752702">
      <w:pPr>
        <w:spacing w:after="0"/>
        <w:jc w:val="both"/>
        <w:rPr>
          <w:rFonts w:cstheme="minorHAnsi"/>
        </w:rPr>
      </w:pPr>
      <w:r w:rsidRPr="00E64804">
        <w:rPr>
          <w:rFonts w:cstheme="minorHAnsi"/>
        </w:rPr>
        <w:t>The variable is constructed for all persons administered this module in each questionnaire. The codes for the main job are given here based on the UN International Standard Industrial Classification (ISIC)</w:t>
      </w:r>
      <w:r w:rsidRPr="00E64804">
        <w:rPr>
          <w:rFonts w:cstheme="minorHAnsi"/>
          <w:szCs w:val="20"/>
        </w:rPr>
        <w:t xml:space="preserve"> (revision 3.1/4.0)</w:t>
      </w:r>
      <w:r w:rsidRPr="00E64804">
        <w:rPr>
          <w:rStyle w:val="FootnoteReference"/>
          <w:rFonts w:cstheme="minorHAnsi"/>
          <w:szCs w:val="20"/>
        </w:rPr>
        <w:footnoteReference w:id="13"/>
      </w:r>
      <w:r w:rsidRPr="00E64804">
        <w:rPr>
          <w:rFonts w:cstheme="minorHAnsi"/>
        </w:rPr>
        <w:t xml:space="preserve">.  Ten categories after harmonization: </w:t>
      </w:r>
    </w:p>
    <w:p w14:paraId="1E92BB5A" w14:textId="77777777" w:rsidR="00964D1F" w:rsidRPr="00E64804" w:rsidRDefault="00964D1F" w:rsidP="00752702">
      <w:pPr>
        <w:pStyle w:val="ListParagraph"/>
        <w:spacing w:after="0"/>
        <w:contextualSpacing w:val="0"/>
        <w:rPr>
          <w:rFonts w:cstheme="minorHAnsi"/>
          <w:i/>
          <w:iCs/>
        </w:rPr>
      </w:pPr>
      <w:bookmarkStart w:id="198" w:name="_Hlk139868412"/>
      <w:r w:rsidRPr="00E64804">
        <w:rPr>
          <w:rFonts w:cstheme="minorHAnsi"/>
          <w:i/>
          <w:iCs/>
        </w:rPr>
        <w:t xml:space="preserve">1 = Agriculture, Hunting, Fishing, etc. </w:t>
      </w:r>
    </w:p>
    <w:p w14:paraId="7E2A39C4" w14:textId="77777777" w:rsidR="00964D1F" w:rsidRPr="00E64804" w:rsidRDefault="00964D1F" w:rsidP="00752702">
      <w:pPr>
        <w:pStyle w:val="ListParagraph"/>
        <w:spacing w:after="0"/>
        <w:contextualSpacing w:val="0"/>
        <w:rPr>
          <w:rFonts w:cstheme="minorHAnsi"/>
          <w:i/>
          <w:iCs/>
        </w:rPr>
      </w:pPr>
      <w:r w:rsidRPr="00E64804">
        <w:rPr>
          <w:rFonts w:cstheme="minorHAnsi"/>
          <w:i/>
          <w:iCs/>
        </w:rPr>
        <w:t xml:space="preserve">2 = Mining </w:t>
      </w:r>
    </w:p>
    <w:p w14:paraId="34F71EBF" w14:textId="77777777" w:rsidR="00964D1F" w:rsidRPr="00E64804" w:rsidRDefault="00964D1F" w:rsidP="00752702">
      <w:pPr>
        <w:pStyle w:val="ListParagraph"/>
        <w:spacing w:after="0"/>
        <w:contextualSpacing w:val="0"/>
        <w:rPr>
          <w:rFonts w:cstheme="minorHAnsi"/>
          <w:i/>
          <w:iCs/>
        </w:rPr>
      </w:pPr>
      <w:r w:rsidRPr="00E64804">
        <w:rPr>
          <w:rFonts w:cstheme="minorHAnsi"/>
          <w:i/>
          <w:iCs/>
        </w:rPr>
        <w:t xml:space="preserve">3 = Manufacturing </w:t>
      </w:r>
    </w:p>
    <w:p w14:paraId="076359AF" w14:textId="77777777" w:rsidR="00964D1F" w:rsidRPr="00E64804" w:rsidRDefault="00964D1F" w:rsidP="00752702">
      <w:pPr>
        <w:pStyle w:val="ListParagraph"/>
        <w:spacing w:after="0"/>
        <w:contextualSpacing w:val="0"/>
        <w:rPr>
          <w:rFonts w:cstheme="minorHAnsi"/>
          <w:i/>
          <w:iCs/>
        </w:rPr>
      </w:pPr>
      <w:r w:rsidRPr="00E64804">
        <w:rPr>
          <w:rFonts w:cstheme="minorHAnsi"/>
          <w:i/>
          <w:iCs/>
        </w:rPr>
        <w:t xml:space="preserve">4 = Public Utility Services </w:t>
      </w:r>
    </w:p>
    <w:p w14:paraId="09744F51" w14:textId="77777777" w:rsidR="00964D1F" w:rsidRPr="00E64804" w:rsidRDefault="00964D1F" w:rsidP="00752702">
      <w:pPr>
        <w:pStyle w:val="ListParagraph"/>
        <w:spacing w:after="0"/>
        <w:contextualSpacing w:val="0"/>
        <w:rPr>
          <w:rFonts w:cstheme="minorHAnsi"/>
          <w:i/>
          <w:iCs/>
        </w:rPr>
      </w:pPr>
      <w:r w:rsidRPr="00E64804">
        <w:rPr>
          <w:rFonts w:cstheme="minorHAnsi"/>
          <w:i/>
          <w:iCs/>
        </w:rPr>
        <w:t xml:space="preserve">5 = Construction </w:t>
      </w:r>
    </w:p>
    <w:p w14:paraId="4E138781" w14:textId="77777777" w:rsidR="00964D1F" w:rsidRPr="00E64804" w:rsidRDefault="00964D1F" w:rsidP="00752702">
      <w:pPr>
        <w:pStyle w:val="ListParagraph"/>
        <w:spacing w:after="0"/>
        <w:contextualSpacing w:val="0"/>
        <w:rPr>
          <w:rFonts w:cstheme="minorHAnsi"/>
          <w:i/>
          <w:iCs/>
        </w:rPr>
      </w:pPr>
      <w:r w:rsidRPr="00E64804">
        <w:rPr>
          <w:rFonts w:cstheme="minorHAnsi"/>
          <w:i/>
          <w:iCs/>
        </w:rPr>
        <w:t xml:space="preserve">6 = Commerce </w:t>
      </w:r>
    </w:p>
    <w:p w14:paraId="5E4238BA" w14:textId="77777777" w:rsidR="00964D1F" w:rsidRPr="00E64804" w:rsidRDefault="00964D1F" w:rsidP="00752702">
      <w:pPr>
        <w:pStyle w:val="ListParagraph"/>
        <w:spacing w:after="0"/>
        <w:contextualSpacing w:val="0"/>
        <w:rPr>
          <w:rFonts w:cstheme="minorHAnsi"/>
          <w:i/>
          <w:iCs/>
        </w:rPr>
      </w:pPr>
      <w:r w:rsidRPr="00E64804">
        <w:rPr>
          <w:rFonts w:cstheme="minorHAnsi"/>
          <w:i/>
          <w:iCs/>
        </w:rPr>
        <w:t xml:space="preserve">7 = Transport and Communications </w:t>
      </w:r>
    </w:p>
    <w:p w14:paraId="2D8721BF" w14:textId="77777777" w:rsidR="00964D1F" w:rsidRPr="00E64804" w:rsidRDefault="00964D1F" w:rsidP="00752702">
      <w:pPr>
        <w:pStyle w:val="ListParagraph"/>
        <w:spacing w:after="0"/>
        <w:contextualSpacing w:val="0"/>
        <w:rPr>
          <w:rFonts w:cstheme="minorHAnsi"/>
          <w:i/>
          <w:iCs/>
        </w:rPr>
      </w:pPr>
      <w:r w:rsidRPr="00E64804">
        <w:rPr>
          <w:rFonts w:cstheme="minorHAnsi"/>
          <w:i/>
          <w:iCs/>
        </w:rPr>
        <w:t>8 = Financial and Business Services</w:t>
      </w:r>
    </w:p>
    <w:p w14:paraId="34265EA0" w14:textId="77777777" w:rsidR="00964D1F" w:rsidRPr="00E64804" w:rsidRDefault="00964D1F" w:rsidP="00752702">
      <w:pPr>
        <w:pStyle w:val="ListParagraph"/>
        <w:spacing w:after="0"/>
        <w:contextualSpacing w:val="0"/>
        <w:rPr>
          <w:rFonts w:cstheme="minorHAnsi"/>
          <w:i/>
          <w:iCs/>
        </w:rPr>
      </w:pPr>
      <w:r w:rsidRPr="00E64804">
        <w:rPr>
          <w:rFonts w:cstheme="minorHAnsi"/>
          <w:i/>
          <w:iCs/>
        </w:rPr>
        <w:t xml:space="preserve">9 = Public Administration </w:t>
      </w:r>
    </w:p>
    <w:p w14:paraId="3F08E97B" w14:textId="77777777" w:rsidR="00964D1F" w:rsidRPr="00E64804" w:rsidRDefault="00964D1F" w:rsidP="00752702">
      <w:pPr>
        <w:pStyle w:val="ListParagraph"/>
        <w:spacing w:after="0"/>
        <w:contextualSpacing w:val="0"/>
        <w:rPr>
          <w:rFonts w:cstheme="minorHAnsi"/>
        </w:rPr>
      </w:pPr>
      <w:r w:rsidRPr="00E64804">
        <w:rPr>
          <w:rFonts w:cstheme="minorHAnsi"/>
          <w:i/>
          <w:iCs/>
        </w:rPr>
        <w:t>10 = Other Services, Unspecified</w:t>
      </w:r>
      <w:r w:rsidRPr="00E64804">
        <w:rPr>
          <w:rFonts w:cstheme="minorHAnsi"/>
        </w:rPr>
        <w:tab/>
      </w:r>
    </w:p>
    <w:bookmarkEnd w:id="198"/>
    <w:p w14:paraId="53F1E6DA" w14:textId="77777777" w:rsidR="00964D1F" w:rsidRPr="00E64804" w:rsidRDefault="00964D1F" w:rsidP="00752702">
      <w:pPr>
        <w:spacing w:after="0"/>
        <w:rPr>
          <w:rFonts w:cstheme="minorHAnsi"/>
        </w:rPr>
      </w:pPr>
    </w:p>
    <w:p w14:paraId="02322ADE" w14:textId="20A1180F" w:rsidR="00964D1F" w:rsidRPr="00E64804" w:rsidRDefault="00964D1F" w:rsidP="00752702">
      <w:pPr>
        <w:spacing w:after="0"/>
        <w:rPr>
          <w:rFonts w:cstheme="minorHAnsi"/>
        </w:rPr>
      </w:pPr>
      <w:r w:rsidRPr="00E64804">
        <w:rPr>
          <w:rFonts w:cstheme="minorHAnsi"/>
        </w:rPr>
        <w:t>Note:</w:t>
      </w:r>
    </w:p>
    <w:p w14:paraId="1E33B578" w14:textId="77777777" w:rsidR="009E6A67" w:rsidRPr="00E64804" w:rsidRDefault="00964D1F" w:rsidP="00752702">
      <w:pPr>
        <w:pStyle w:val="ListParagraph"/>
        <w:numPr>
          <w:ilvl w:val="0"/>
          <w:numId w:val="7"/>
        </w:numPr>
        <w:spacing w:after="0"/>
        <w:contextualSpacing w:val="0"/>
        <w:jc w:val="both"/>
        <w:rPr>
          <w:rFonts w:cstheme="minorHAnsi"/>
          <w:u w:val="single"/>
        </w:rPr>
      </w:pPr>
      <w:r w:rsidRPr="00E64804">
        <w:rPr>
          <w:rFonts w:cstheme="minorHAnsi"/>
          <w:szCs w:val="20"/>
          <w:u w:val="single"/>
        </w:rPr>
        <w:t xml:space="preserve">When creating the industry variable, one needs to carefully check the type of economic activity codes and its revision which the household survey uses. Some surveys follow ISIC (International Standard Industrial Classification), while others follow NACE (Statistical Classification of Economic Activities in the European Community). </w:t>
      </w:r>
    </w:p>
    <w:p w14:paraId="73579DF7" w14:textId="77777777" w:rsidR="009E6A67" w:rsidRPr="00E64804" w:rsidRDefault="009E6A67" w:rsidP="00752702">
      <w:pPr>
        <w:pStyle w:val="ListParagraph"/>
        <w:numPr>
          <w:ilvl w:val="0"/>
          <w:numId w:val="7"/>
        </w:numPr>
        <w:spacing w:after="0"/>
        <w:contextualSpacing w:val="0"/>
        <w:jc w:val="both"/>
        <w:rPr>
          <w:rFonts w:cstheme="minorHAnsi"/>
          <w:u w:val="single"/>
        </w:rPr>
      </w:pPr>
      <w:r w:rsidRPr="00E64804">
        <w:rPr>
          <w:rFonts w:cstheme="minorHAnsi"/>
          <w:szCs w:val="20"/>
          <w:u w:val="single"/>
        </w:rPr>
        <w:t xml:space="preserve">See Annex III.1 for ISIC details and how to map the classifications. </w:t>
      </w:r>
    </w:p>
    <w:p w14:paraId="59A328D1" w14:textId="40C57CF5" w:rsidR="00964D1F" w:rsidRPr="00E64804" w:rsidRDefault="00964D1F" w:rsidP="00752702">
      <w:pPr>
        <w:pStyle w:val="ListParagraph"/>
        <w:numPr>
          <w:ilvl w:val="0"/>
          <w:numId w:val="7"/>
        </w:numPr>
        <w:spacing w:after="0"/>
        <w:contextualSpacing w:val="0"/>
        <w:jc w:val="both"/>
        <w:rPr>
          <w:rFonts w:cstheme="minorHAnsi"/>
          <w:u w:val="single"/>
        </w:rPr>
      </w:pPr>
      <w:r w:rsidRPr="00E64804">
        <w:rPr>
          <w:rFonts w:cstheme="minorHAnsi"/>
          <w:szCs w:val="20"/>
          <w:u w:val="single"/>
        </w:rPr>
        <w:t xml:space="preserve">See Annex </w:t>
      </w:r>
      <w:r w:rsidR="009E6A67" w:rsidRPr="00E64804">
        <w:rPr>
          <w:rFonts w:cstheme="minorHAnsi"/>
          <w:szCs w:val="20"/>
          <w:u w:val="single"/>
        </w:rPr>
        <w:t>II</w:t>
      </w:r>
      <w:r w:rsidRPr="00E64804">
        <w:rPr>
          <w:rFonts w:cstheme="minorHAnsi"/>
          <w:szCs w:val="20"/>
          <w:u w:val="single"/>
        </w:rPr>
        <w:t>I.</w:t>
      </w:r>
      <w:r w:rsidR="009E6A67" w:rsidRPr="00E64804">
        <w:rPr>
          <w:rFonts w:cstheme="minorHAnsi"/>
          <w:szCs w:val="20"/>
          <w:u w:val="single"/>
        </w:rPr>
        <w:t>2</w:t>
      </w:r>
      <w:r w:rsidRPr="00E64804">
        <w:rPr>
          <w:rFonts w:cstheme="minorHAnsi"/>
          <w:szCs w:val="20"/>
          <w:u w:val="single"/>
        </w:rPr>
        <w:t xml:space="preserve"> for NACE details and how to map the classifications.</w:t>
      </w:r>
    </w:p>
    <w:p w14:paraId="6361AD2C" w14:textId="77777777" w:rsidR="00964D1F" w:rsidRPr="00E64804" w:rsidRDefault="00964D1F" w:rsidP="00752702">
      <w:pPr>
        <w:pStyle w:val="ListParagraph"/>
        <w:numPr>
          <w:ilvl w:val="0"/>
          <w:numId w:val="7"/>
        </w:numPr>
        <w:spacing w:after="0"/>
        <w:contextualSpacing w:val="0"/>
        <w:jc w:val="both"/>
        <w:rPr>
          <w:rFonts w:cstheme="minorHAnsi"/>
          <w:u w:val="single"/>
        </w:rPr>
      </w:pPr>
      <w:r w:rsidRPr="00E64804">
        <w:rPr>
          <w:rFonts w:cstheme="minorHAnsi"/>
          <w:u w:val="single"/>
        </w:rPr>
        <w:t>In the case of different classifications (former Soviet Union republics, for example), recoding has been done to best match the ISIC codes.</w:t>
      </w:r>
    </w:p>
    <w:p w14:paraId="353D5A42" w14:textId="77777777" w:rsidR="00964D1F" w:rsidRPr="00E64804" w:rsidRDefault="00964D1F" w:rsidP="00752702">
      <w:pPr>
        <w:pStyle w:val="ListParagraph"/>
        <w:numPr>
          <w:ilvl w:val="0"/>
          <w:numId w:val="7"/>
        </w:numPr>
        <w:spacing w:after="0"/>
        <w:contextualSpacing w:val="0"/>
        <w:jc w:val="both"/>
        <w:rPr>
          <w:rFonts w:cstheme="minorHAnsi"/>
          <w:u w:val="single"/>
        </w:rPr>
      </w:pPr>
      <w:r w:rsidRPr="00E64804">
        <w:rPr>
          <w:rFonts w:cstheme="minorHAnsi"/>
          <w:u w:val="single"/>
        </w:rPr>
        <w:t>Category 10 is also assigned for unspecified categories or items.</w:t>
      </w:r>
    </w:p>
    <w:p w14:paraId="0DBC77B0" w14:textId="77777777" w:rsidR="00964D1F" w:rsidRPr="00E64804" w:rsidRDefault="00964D1F" w:rsidP="00752702">
      <w:pPr>
        <w:spacing w:after="0"/>
        <w:jc w:val="both"/>
        <w:rPr>
          <w:rFonts w:cstheme="minorHAnsi"/>
          <w:highlight w:val="red"/>
        </w:rPr>
      </w:pPr>
    </w:p>
    <w:p w14:paraId="12484906" w14:textId="19D14D2C" w:rsidR="00964D1F" w:rsidRPr="00E64804" w:rsidRDefault="009C2FF9" w:rsidP="00752702">
      <w:pPr>
        <w:spacing w:after="0"/>
        <w:jc w:val="both"/>
        <w:rPr>
          <w:rFonts w:cstheme="minorHAnsi"/>
          <w:highlight w:val="red"/>
        </w:rPr>
      </w:pPr>
      <w:r w:rsidRPr="00E64804">
        <w:rPr>
          <w:rFonts w:cstheme="minorHAnsi"/>
        </w:rPr>
        <w:t>Note</w:t>
      </w:r>
      <w:r w:rsidRPr="0085502A">
        <w:rPr>
          <w:rFonts w:cstheme="minorHAnsi"/>
        </w:rPr>
        <w:t xml:space="preserve">: </w:t>
      </w:r>
      <w:r w:rsidR="00964D1F" w:rsidRPr="0085502A">
        <w:rPr>
          <w:rFonts w:cstheme="minorHAnsi"/>
        </w:rPr>
        <w:t xml:space="preserve">If all 10 categories cannot be identified in the questionnaire create this variable as missing and proceed to create </w:t>
      </w:r>
      <w:r w:rsidR="0085502A">
        <w:rPr>
          <w:rFonts w:cstheme="minorHAnsi"/>
        </w:rPr>
        <w:t>INDUSTRYCAT</w:t>
      </w:r>
      <w:r w:rsidR="00964D1F" w:rsidRPr="0085502A">
        <w:rPr>
          <w:rFonts w:cstheme="minorHAnsi"/>
        </w:rPr>
        <w:t>4.</w:t>
      </w:r>
    </w:p>
    <w:p w14:paraId="7A26137D" w14:textId="2DB25CB7" w:rsidR="00964D1F" w:rsidRPr="00E64804" w:rsidRDefault="00964D1F" w:rsidP="00752702">
      <w:pPr>
        <w:spacing w:after="0"/>
        <w:rPr>
          <w:rFonts w:cstheme="minorHAnsi"/>
          <w:b/>
        </w:rPr>
      </w:pPr>
    </w:p>
    <w:p w14:paraId="2E9B9181" w14:textId="54A3B68E" w:rsidR="009C2FF9" w:rsidRPr="00E64804" w:rsidRDefault="009C2FF9" w:rsidP="009C2FF9">
      <w:pPr>
        <w:spacing w:after="0"/>
        <w:ind w:firstLine="720"/>
        <w:rPr>
          <w:rFonts w:cstheme="minorHAnsi"/>
          <w:b/>
          <w:bCs/>
          <w:color w:val="0000FF"/>
        </w:rPr>
      </w:pPr>
      <w:r w:rsidRPr="00E64804">
        <w:rPr>
          <w:rFonts w:cstheme="minorHAnsi"/>
          <w:b/>
          <w:bCs/>
          <w:color w:val="0000FF"/>
        </w:rPr>
        <w:t>See INDUSTRY_ORIG in Section 5.2.2 for how to label files.</w:t>
      </w:r>
    </w:p>
    <w:p w14:paraId="279F4798" w14:textId="77777777" w:rsidR="009C2FF9" w:rsidRPr="00E64804" w:rsidRDefault="009C2FF9" w:rsidP="00752702">
      <w:pPr>
        <w:spacing w:after="0"/>
        <w:rPr>
          <w:rFonts w:cstheme="minorHAnsi"/>
          <w:b/>
        </w:rPr>
      </w:pPr>
    </w:p>
    <w:p w14:paraId="21C697FA" w14:textId="77777777" w:rsidR="00964D1F" w:rsidRPr="00E64804" w:rsidRDefault="00964D1F" w:rsidP="00752702">
      <w:pPr>
        <w:spacing w:after="0"/>
        <w:rPr>
          <w:rFonts w:cstheme="minorHAnsi"/>
          <w:b/>
        </w:rPr>
      </w:pPr>
      <w:r w:rsidRPr="00E64804">
        <w:rPr>
          <w:rFonts w:cstheme="minorHAnsi"/>
          <w:b/>
        </w:rPr>
        <w:t>industrycat4_year</w:t>
      </w:r>
      <w:r w:rsidRPr="00E64804">
        <w:rPr>
          <w:rFonts w:cstheme="minorHAnsi"/>
          <w:b/>
        </w:rPr>
        <w:tab/>
      </w:r>
    </w:p>
    <w:p w14:paraId="5AC10525" w14:textId="77777777" w:rsidR="00964D1F" w:rsidRPr="00E64804" w:rsidRDefault="00964D1F" w:rsidP="00752702">
      <w:pPr>
        <w:spacing w:after="0"/>
        <w:jc w:val="both"/>
        <w:rPr>
          <w:rFonts w:cstheme="minorHAnsi"/>
        </w:rPr>
      </w:pPr>
      <w:r w:rsidRPr="00E64804">
        <w:rPr>
          <w:rFonts w:cstheme="minorHAnsi"/>
        </w:rPr>
        <w:t xml:space="preserve">industrycat4 is a categorical variable that specifies the 1-digit </w:t>
      </w:r>
      <w:r w:rsidRPr="00E64804">
        <w:rPr>
          <w:rFonts w:cstheme="minorHAnsi"/>
          <w:b/>
          <w:i/>
        </w:rPr>
        <w:t>industry classification</w:t>
      </w:r>
      <w:r w:rsidRPr="00E64804">
        <w:rPr>
          <w:rFonts w:cstheme="minorHAnsi"/>
        </w:rPr>
        <w:t xml:space="preserve"> </w:t>
      </w:r>
      <w:r w:rsidRPr="00E64804">
        <w:rPr>
          <w:rFonts w:cstheme="minorHAnsi"/>
          <w:b/>
          <w:i/>
        </w:rPr>
        <w:t>in the last 12 months for the main job</w:t>
      </w:r>
      <w:r w:rsidRPr="00E64804">
        <w:rPr>
          <w:rFonts w:cstheme="minorHAnsi"/>
        </w:rPr>
        <w:t xml:space="preserve"> for Broad Economic Activities. This variable is either created directly from the data (if industry classification does not exist for ten categories) or created from industrycat10. Four categories after harmonization: </w:t>
      </w:r>
    </w:p>
    <w:p w14:paraId="39EF468A" w14:textId="77777777" w:rsidR="00964D1F" w:rsidRPr="00E64804" w:rsidRDefault="00964D1F" w:rsidP="00752702">
      <w:pPr>
        <w:pStyle w:val="ListParagraph"/>
        <w:spacing w:after="0"/>
        <w:contextualSpacing w:val="0"/>
        <w:jc w:val="both"/>
        <w:rPr>
          <w:rFonts w:cstheme="minorHAnsi"/>
          <w:i/>
          <w:iCs/>
        </w:rPr>
      </w:pPr>
      <w:r w:rsidRPr="00E64804">
        <w:rPr>
          <w:rFonts w:cstheme="minorHAnsi"/>
          <w:i/>
          <w:iCs/>
        </w:rPr>
        <w:t>1 = Agriculture</w:t>
      </w:r>
    </w:p>
    <w:p w14:paraId="2B71FDC4" w14:textId="77777777" w:rsidR="00964D1F" w:rsidRPr="00E64804" w:rsidRDefault="00964D1F" w:rsidP="00752702">
      <w:pPr>
        <w:pStyle w:val="ListParagraph"/>
        <w:spacing w:after="0"/>
        <w:contextualSpacing w:val="0"/>
        <w:jc w:val="both"/>
        <w:rPr>
          <w:rFonts w:cstheme="minorHAnsi"/>
          <w:i/>
          <w:iCs/>
        </w:rPr>
      </w:pPr>
      <w:r w:rsidRPr="00E64804">
        <w:rPr>
          <w:rFonts w:cstheme="minorHAnsi"/>
          <w:i/>
          <w:iCs/>
        </w:rPr>
        <w:t>2= Industry</w:t>
      </w:r>
    </w:p>
    <w:p w14:paraId="4F2115AE" w14:textId="77777777" w:rsidR="00964D1F" w:rsidRPr="00E64804" w:rsidRDefault="00964D1F" w:rsidP="00752702">
      <w:pPr>
        <w:pStyle w:val="ListParagraph"/>
        <w:spacing w:after="0"/>
        <w:contextualSpacing w:val="0"/>
        <w:jc w:val="both"/>
        <w:rPr>
          <w:rFonts w:cstheme="minorHAnsi"/>
          <w:i/>
          <w:iCs/>
        </w:rPr>
      </w:pPr>
      <w:r w:rsidRPr="00E64804">
        <w:rPr>
          <w:rFonts w:cstheme="minorHAnsi"/>
          <w:i/>
          <w:iCs/>
        </w:rPr>
        <w:t>3 = Services</w:t>
      </w:r>
    </w:p>
    <w:p w14:paraId="43498702" w14:textId="77777777" w:rsidR="00964D1F" w:rsidRPr="00E64804" w:rsidRDefault="00964D1F" w:rsidP="00752702">
      <w:pPr>
        <w:pStyle w:val="ListParagraph"/>
        <w:spacing w:after="0"/>
        <w:contextualSpacing w:val="0"/>
        <w:jc w:val="both"/>
        <w:rPr>
          <w:rFonts w:cstheme="minorHAnsi"/>
          <w:i/>
          <w:iCs/>
        </w:rPr>
      </w:pPr>
      <w:r w:rsidRPr="00E64804">
        <w:rPr>
          <w:rFonts w:cstheme="minorHAnsi"/>
          <w:i/>
          <w:iCs/>
        </w:rPr>
        <w:t>4 = Other</w:t>
      </w:r>
    </w:p>
    <w:p w14:paraId="0A9B05E3" w14:textId="77777777" w:rsidR="00050083" w:rsidRDefault="00050083" w:rsidP="00752702">
      <w:pPr>
        <w:spacing w:after="0"/>
        <w:jc w:val="both"/>
        <w:rPr>
          <w:rFonts w:cstheme="minorHAnsi"/>
        </w:rPr>
      </w:pPr>
    </w:p>
    <w:p w14:paraId="374CCC5C" w14:textId="7D8CF4E2" w:rsidR="00964D1F" w:rsidRPr="00DF5749" w:rsidRDefault="00964D1F" w:rsidP="00752702">
      <w:pPr>
        <w:spacing w:after="0"/>
        <w:jc w:val="both"/>
        <w:rPr>
          <w:rFonts w:cstheme="minorHAnsi"/>
          <w:b/>
        </w:rPr>
      </w:pPr>
      <w:r w:rsidRPr="00DF5749">
        <w:rPr>
          <w:rFonts w:cstheme="minorHAnsi"/>
        </w:rPr>
        <w:t xml:space="preserve">This variable is either created directly from the data (if industry classification does not exist for ten categories) or created from </w:t>
      </w:r>
      <w:r w:rsidR="00050083">
        <w:rPr>
          <w:rFonts w:cstheme="minorHAnsi"/>
        </w:rPr>
        <w:t>INDUSTRYCAT10</w:t>
      </w:r>
      <w:r w:rsidRPr="00DF5749">
        <w:rPr>
          <w:rFonts w:cstheme="minorHAnsi"/>
        </w:rPr>
        <w:t xml:space="preserve">. </w:t>
      </w:r>
    </w:p>
    <w:p w14:paraId="1848B6DF" w14:textId="77777777" w:rsidR="00964D1F" w:rsidRPr="00DF5749" w:rsidRDefault="00964D1F" w:rsidP="00752702">
      <w:pPr>
        <w:spacing w:after="0"/>
        <w:rPr>
          <w:rFonts w:cstheme="minorHAnsi"/>
          <w:b/>
        </w:rPr>
      </w:pPr>
    </w:p>
    <w:p w14:paraId="389C4D7F" w14:textId="77777777" w:rsidR="00964D1F" w:rsidRPr="00DF5749" w:rsidRDefault="00964D1F" w:rsidP="00752702">
      <w:pPr>
        <w:spacing w:after="0"/>
        <w:rPr>
          <w:rFonts w:cstheme="minorHAnsi"/>
          <w:b/>
        </w:rPr>
      </w:pPr>
      <w:r w:rsidRPr="00DF5749">
        <w:rPr>
          <w:rFonts w:cstheme="minorHAnsi"/>
          <w:b/>
        </w:rPr>
        <w:t>occup_orig</w:t>
      </w:r>
      <w:r>
        <w:rPr>
          <w:rFonts w:cstheme="minorHAnsi"/>
          <w:b/>
        </w:rPr>
        <w:t>_year</w:t>
      </w:r>
      <w:r w:rsidRPr="00DF5749">
        <w:rPr>
          <w:rFonts w:cstheme="minorHAnsi"/>
          <w:b/>
        </w:rPr>
        <w:tab/>
      </w:r>
    </w:p>
    <w:p w14:paraId="5F55DBB9" w14:textId="77777777" w:rsidR="00964D1F" w:rsidRPr="00DF5749" w:rsidRDefault="00964D1F" w:rsidP="00752702">
      <w:pPr>
        <w:spacing w:after="0"/>
        <w:jc w:val="both"/>
        <w:rPr>
          <w:rFonts w:cstheme="minorHAnsi"/>
        </w:rPr>
      </w:pPr>
      <w:r w:rsidRPr="00DF5749">
        <w:rPr>
          <w:rFonts w:cstheme="minorHAnsi"/>
        </w:rPr>
        <w:t xml:space="preserve">This is a string variable that specifies the </w:t>
      </w:r>
      <w:r w:rsidRPr="00DF5749">
        <w:rPr>
          <w:rFonts w:cstheme="minorHAnsi"/>
          <w:b/>
          <w:i/>
        </w:rPr>
        <w:t>original occupation code</w:t>
      </w:r>
      <w:r w:rsidRPr="00DF5749">
        <w:rPr>
          <w:rFonts w:cstheme="minorHAnsi"/>
        </w:rPr>
        <w:t xml:space="preserve"> </w:t>
      </w:r>
      <w:r w:rsidRPr="00DF5749">
        <w:rPr>
          <w:rFonts w:cstheme="minorHAnsi"/>
          <w:b/>
          <w:i/>
        </w:rPr>
        <w:t xml:space="preserve">in the </w:t>
      </w:r>
      <w:r>
        <w:rPr>
          <w:rFonts w:cstheme="minorHAnsi"/>
          <w:b/>
          <w:i/>
        </w:rPr>
        <w:t>last 12 months</w:t>
      </w:r>
      <w:r w:rsidRPr="00DF5749">
        <w:rPr>
          <w:rFonts w:cstheme="minorHAnsi"/>
          <w:b/>
          <w:i/>
        </w:rPr>
        <w:t xml:space="preserve"> for the main job</w:t>
      </w:r>
      <w:r w:rsidRPr="00DF5749">
        <w:rPr>
          <w:rFonts w:cstheme="minorHAnsi"/>
        </w:rPr>
        <w:t>. This variable corresponds to whatever is in the original file with no recoding.</w:t>
      </w:r>
    </w:p>
    <w:p w14:paraId="7BDB3932" w14:textId="77777777" w:rsidR="00964D1F" w:rsidRPr="00DF5749" w:rsidRDefault="00964D1F" w:rsidP="00752702">
      <w:pPr>
        <w:spacing w:after="0"/>
        <w:jc w:val="both"/>
        <w:rPr>
          <w:rFonts w:cstheme="minorHAnsi"/>
        </w:rPr>
      </w:pPr>
    </w:p>
    <w:p w14:paraId="242E3012" w14:textId="77777777" w:rsidR="00964D1F" w:rsidRPr="00DF5749" w:rsidRDefault="00964D1F" w:rsidP="00752702">
      <w:pPr>
        <w:tabs>
          <w:tab w:val="left" w:pos="360"/>
        </w:tabs>
        <w:spacing w:after="0"/>
        <w:rPr>
          <w:rFonts w:cstheme="minorHAnsi"/>
          <w:szCs w:val="20"/>
        </w:rPr>
      </w:pPr>
      <w:r w:rsidRPr="00DF5749">
        <w:rPr>
          <w:rFonts w:cstheme="minorHAnsi"/>
          <w:szCs w:val="20"/>
        </w:rPr>
        <w:t>For each value label, there should be a space between the hyphen (before and after). If value label is truncated, make sure it is written in full. For example, pharm., law., etc are not allowed.</w:t>
      </w:r>
    </w:p>
    <w:p w14:paraId="1AF6F497" w14:textId="77777777" w:rsidR="00964D1F" w:rsidRPr="009C2FF9" w:rsidRDefault="00964D1F" w:rsidP="009C2FF9">
      <w:pPr>
        <w:tabs>
          <w:tab w:val="left" w:pos="360"/>
        </w:tabs>
        <w:spacing w:after="0"/>
        <w:rPr>
          <w:rFonts w:cstheme="minorHAnsi"/>
        </w:rPr>
      </w:pPr>
    </w:p>
    <w:p w14:paraId="0F11F45D" w14:textId="77777777" w:rsidR="00964D1F" w:rsidRPr="009C2FF9" w:rsidRDefault="00964D1F" w:rsidP="009C2FF9">
      <w:pPr>
        <w:tabs>
          <w:tab w:val="left" w:pos="360"/>
        </w:tabs>
        <w:spacing w:after="0"/>
        <w:rPr>
          <w:rFonts w:cstheme="minorHAnsi"/>
        </w:rPr>
      </w:pPr>
      <w:r w:rsidRPr="009C2FF9">
        <w:rPr>
          <w:rFonts w:cstheme="minorHAnsi"/>
        </w:rPr>
        <w:t>Code and name: Example: “1 - Pharmacist”; “2 - Engineer”; “3 - Lawyer”; etc.</w:t>
      </w:r>
    </w:p>
    <w:p w14:paraId="3ED84D68" w14:textId="77777777" w:rsidR="00964D1F" w:rsidRPr="009C2FF9" w:rsidRDefault="00964D1F" w:rsidP="009C2FF9">
      <w:pPr>
        <w:spacing w:after="0"/>
        <w:jc w:val="both"/>
        <w:rPr>
          <w:rFonts w:cstheme="minorHAnsi"/>
        </w:rPr>
      </w:pPr>
    </w:p>
    <w:p w14:paraId="0B1E5C69" w14:textId="77777777" w:rsidR="00964D1F" w:rsidRPr="009C2FF9" w:rsidRDefault="00964D1F" w:rsidP="009C2FF9">
      <w:pPr>
        <w:spacing w:after="0"/>
        <w:jc w:val="both"/>
        <w:rPr>
          <w:rFonts w:cstheme="minorHAnsi"/>
        </w:rPr>
      </w:pPr>
      <w:r w:rsidRPr="009C2FF9">
        <w:rPr>
          <w:rFonts w:cstheme="minorHAnsi"/>
        </w:rPr>
        <w:t>If classification is not ISCO, labels must be translated to English.  Make sure translation is correct from a language expert.</w:t>
      </w:r>
    </w:p>
    <w:p w14:paraId="26CBE284" w14:textId="33EB5F1B" w:rsidR="00964D1F" w:rsidRPr="009C2FF9" w:rsidRDefault="00964D1F" w:rsidP="007369DC">
      <w:pPr>
        <w:spacing w:after="0"/>
        <w:rPr>
          <w:rFonts w:cstheme="minorHAnsi"/>
          <w:b/>
        </w:rPr>
      </w:pPr>
    </w:p>
    <w:p w14:paraId="5161DBA9" w14:textId="77777777" w:rsidR="009C2FF9" w:rsidRPr="009C2FF9" w:rsidRDefault="009C2FF9" w:rsidP="007369DC">
      <w:pPr>
        <w:spacing w:after="0"/>
        <w:ind w:left="720"/>
        <w:rPr>
          <w:rFonts w:cstheme="minorHAnsi"/>
          <w:b/>
          <w:bCs/>
          <w:color w:val="000000" w:themeColor="text1"/>
        </w:rPr>
      </w:pPr>
      <w:r w:rsidRPr="009C2FF9">
        <w:rPr>
          <w:rFonts w:cstheme="minorHAnsi"/>
          <w:color w:val="000000" w:themeColor="text1"/>
        </w:rPr>
        <w:t>Depending on the ISCO digit level (2-, 3-. 4-level), one can label the variables by running the dofiles provided that are already in English.</w:t>
      </w:r>
      <w:r w:rsidRPr="009C2FF9">
        <w:rPr>
          <w:rFonts w:cstheme="minorHAnsi"/>
          <w:b/>
          <w:bCs/>
          <w:color w:val="000000" w:themeColor="text1"/>
        </w:rPr>
        <w:t xml:space="preserve"> </w:t>
      </w:r>
      <w:r w:rsidRPr="009C2FF9">
        <w:rPr>
          <w:rFonts w:cstheme="minorHAnsi"/>
          <w:b/>
          <w:bCs/>
          <w:color w:val="0000FF"/>
        </w:rPr>
        <w:t xml:space="preserve">See Section 5.4 labeling dofiles. </w:t>
      </w:r>
    </w:p>
    <w:p w14:paraId="1E0BC8AD" w14:textId="77777777" w:rsidR="003F4458" w:rsidRDefault="003F4458" w:rsidP="003F4458">
      <w:pPr>
        <w:spacing w:after="0"/>
        <w:rPr>
          <w:rFonts w:cstheme="minorHAnsi"/>
          <w:color w:val="000000" w:themeColor="text1"/>
        </w:rPr>
      </w:pPr>
    </w:p>
    <w:p w14:paraId="377D3353" w14:textId="037E4438" w:rsidR="009C2FF9" w:rsidRPr="009C2FF9" w:rsidRDefault="009C2FF9" w:rsidP="003F4458">
      <w:pPr>
        <w:spacing w:after="0"/>
        <w:rPr>
          <w:rFonts w:cstheme="minorHAnsi"/>
          <w:color w:val="000000" w:themeColor="text1"/>
          <w:u w:val="single"/>
        </w:rPr>
      </w:pPr>
      <w:r w:rsidRPr="009C2FF9">
        <w:rPr>
          <w:rFonts w:cstheme="minorHAnsi"/>
          <w:color w:val="000000" w:themeColor="text1"/>
        </w:rPr>
        <w:t xml:space="preserve">Note: </w:t>
      </w:r>
      <w:r w:rsidRPr="009C2FF9">
        <w:rPr>
          <w:rFonts w:cstheme="minorHAnsi"/>
          <w:color w:val="000000" w:themeColor="text1"/>
          <w:u w:val="single"/>
        </w:rPr>
        <w:t>This will only apply if the country uses the same ISCO classifications.</w:t>
      </w:r>
    </w:p>
    <w:p w14:paraId="32AAC0B1" w14:textId="77777777" w:rsidR="009C2FF9" w:rsidRPr="009C2FF9" w:rsidRDefault="009C2FF9" w:rsidP="009C2FF9">
      <w:pPr>
        <w:spacing w:after="0"/>
        <w:rPr>
          <w:rFonts w:cstheme="minorHAnsi"/>
          <w:b/>
          <w:color w:val="000000" w:themeColor="text1"/>
        </w:rPr>
      </w:pPr>
    </w:p>
    <w:p w14:paraId="76BDA888" w14:textId="2AC949A3" w:rsidR="00964D1F" w:rsidRPr="009C2FF9" w:rsidRDefault="00964D1F" w:rsidP="009C2FF9">
      <w:pPr>
        <w:spacing w:after="0"/>
        <w:rPr>
          <w:rFonts w:cstheme="minorHAnsi"/>
          <w:b/>
        </w:rPr>
      </w:pPr>
      <w:r w:rsidRPr="009C2FF9">
        <w:rPr>
          <w:rFonts w:cstheme="minorHAnsi"/>
          <w:b/>
        </w:rPr>
        <w:t xml:space="preserve">occup_year </w:t>
      </w:r>
    </w:p>
    <w:p w14:paraId="64F76DA7" w14:textId="5B01EF4A" w:rsidR="00964D1F" w:rsidRPr="00DF5749" w:rsidRDefault="00964D1F" w:rsidP="00752702">
      <w:pPr>
        <w:spacing w:after="0"/>
        <w:jc w:val="both"/>
        <w:rPr>
          <w:rFonts w:cstheme="minorHAnsi"/>
        </w:rPr>
      </w:pPr>
      <w:r w:rsidRPr="00DF5749">
        <w:rPr>
          <w:rFonts w:cstheme="minorHAnsi"/>
        </w:rPr>
        <w:t xml:space="preserve">This is a categorical variable that specifies the 1-digit </w:t>
      </w:r>
      <w:r w:rsidR="00990DE4">
        <w:rPr>
          <w:rFonts w:cstheme="minorHAnsi"/>
          <w:b/>
          <w:i/>
        </w:rPr>
        <w:t>occupation</w:t>
      </w:r>
      <w:r w:rsidRPr="00DF5749">
        <w:rPr>
          <w:rFonts w:cstheme="minorHAnsi"/>
          <w:b/>
          <w:i/>
        </w:rPr>
        <w:t xml:space="preserve"> classification for the</w:t>
      </w:r>
      <w:r w:rsidRPr="00DF5749">
        <w:rPr>
          <w:rFonts w:cstheme="minorHAnsi"/>
        </w:rPr>
        <w:t xml:space="preserve"> </w:t>
      </w:r>
      <w:r w:rsidRPr="00DF5749">
        <w:rPr>
          <w:rFonts w:cstheme="minorHAnsi"/>
          <w:b/>
          <w:i/>
        </w:rPr>
        <w:t>main job</w:t>
      </w:r>
      <w:r w:rsidRPr="00DF5749">
        <w:rPr>
          <w:rFonts w:cstheme="minorHAnsi"/>
        </w:rPr>
        <w:t xml:space="preserve"> </w:t>
      </w:r>
      <w:r w:rsidRPr="00DF5749">
        <w:rPr>
          <w:rFonts w:cstheme="minorHAnsi"/>
          <w:b/>
          <w:i/>
        </w:rPr>
        <w:t xml:space="preserve">in the </w:t>
      </w:r>
      <w:r>
        <w:rPr>
          <w:rFonts w:cstheme="minorHAnsi"/>
          <w:b/>
          <w:i/>
        </w:rPr>
        <w:t>last 12 months</w:t>
      </w:r>
      <w:r w:rsidRPr="00DF5749">
        <w:rPr>
          <w:rFonts w:cstheme="minorHAnsi"/>
          <w:b/>
          <w:i/>
        </w:rPr>
        <w:t xml:space="preserve"> </w:t>
      </w:r>
      <w:r w:rsidRPr="00DF5749">
        <w:rPr>
          <w:rFonts w:cstheme="minorHAnsi"/>
        </w:rPr>
        <w:t>of any individual with a job (</w:t>
      </w:r>
      <w:r>
        <w:rPr>
          <w:rFonts w:cstheme="minorHAnsi"/>
        </w:rPr>
        <w:t>LSTATUS_YEAR</w:t>
      </w:r>
      <w:r w:rsidRPr="00DF5749">
        <w:rPr>
          <w:rFonts w:cstheme="minorHAnsi"/>
        </w:rPr>
        <w:t xml:space="preserve">=1) and is missing otherwise. This variable is constructed for all persons administered this module in each questionnaire. For this reason, the lower age cutoff (and 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w:t>
      </w:r>
      <w:r w:rsidRPr="009C2FF9">
        <w:rPr>
          <w:rFonts w:cstheme="minorHAnsi"/>
        </w:rPr>
        <w:t>International Standard Classification of Occupations</w:t>
      </w:r>
      <w:r w:rsidRPr="009C2FF9">
        <w:rPr>
          <w:rFonts w:cstheme="minorHAnsi"/>
          <w:szCs w:val="20"/>
        </w:rPr>
        <w:t xml:space="preserve"> (ISCO-08). The main categories subsume the following codes (see Annex </w:t>
      </w:r>
      <w:r w:rsidR="009C2FF9" w:rsidRPr="009C2FF9">
        <w:rPr>
          <w:rFonts w:cstheme="minorHAnsi"/>
          <w:szCs w:val="20"/>
        </w:rPr>
        <w:t>II</w:t>
      </w:r>
      <w:r w:rsidRPr="009C2FF9">
        <w:rPr>
          <w:rFonts w:cstheme="minorHAnsi"/>
          <w:szCs w:val="20"/>
        </w:rPr>
        <w:t>I.</w:t>
      </w:r>
      <w:r w:rsidR="009C2FF9" w:rsidRPr="009C2FF9">
        <w:rPr>
          <w:rFonts w:cstheme="minorHAnsi"/>
          <w:szCs w:val="20"/>
        </w:rPr>
        <w:t>3</w:t>
      </w:r>
      <w:r w:rsidRPr="009C2FF9">
        <w:rPr>
          <w:rFonts w:cstheme="minorHAnsi"/>
          <w:szCs w:val="20"/>
        </w:rPr>
        <w:t xml:space="preserve"> for details). </w:t>
      </w:r>
      <w:r w:rsidRPr="009C2FF9">
        <w:rPr>
          <w:rFonts w:cstheme="minorHAnsi"/>
        </w:rPr>
        <w:t>Eleven categories after harmonization:</w:t>
      </w:r>
      <w:r w:rsidRPr="00DF5749">
        <w:rPr>
          <w:rFonts w:cstheme="minorHAnsi"/>
        </w:rPr>
        <w:t xml:space="preserve"> </w:t>
      </w:r>
    </w:p>
    <w:p w14:paraId="03369070" w14:textId="77777777" w:rsidR="00964D1F" w:rsidRPr="00752702" w:rsidRDefault="00964D1F" w:rsidP="00752702">
      <w:pPr>
        <w:pStyle w:val="ListParagraph"/>
        <w:spacing w:after="0"/>
        <w:contextualSpacing w:val="0"/>
        <w:rPr>
          <w:rFonts w:cstheme="minorHAnsi"/>
          <w:i/>
          <w:iCs/>
        </w:rPr>
      </w:pPr>
      <w:r w:rsidRPr="00752702">
        <w:rPr>
          <w:rFonts w:cstheme="minorHAnsi"/>
          <w:i/>
          <w:iCs/>
        </w:rPr>
        <w:t xml:space="preserve">1 = Managers </w:t>
      </w:r>
    </w:p>
    <w:p w14:paraId="5F4FDA53" w14:textId="77777777" w:rsidR="00964D1F" w:rsidRPr="00752702" w:rsidRDefault="00964D1F" w:rsidP="00752702">
      <w:pPr>
        <w:pStyle w:val="ListParagraph"/>
        <w:spacing w:after="0"/>
        <w:contextualSpacing w:val="0"/>
        <w:rPr>
          <w:rFonts w:cstheme="minorHAnsi"/>
          <w:i/>
          <w:iCs/>
        </w:rPr>
      </w:pPr>
      <w:r w:rsidRPr="00752702">
        <w:rPr>
          <w:rFonts w:cstheme="minorHAnsi"/>
          <w:i/>
          <w:iCs/>
        </w:rPr>
        <w:t xml:space="preserve">2 = Professionals </w:t>
      </w:r>
    </w:p>
    <w:p w14:paraId="1577807E" w14:textId="77777777" w:rsidR="00964D1F" w:rsidRPr="00752702" w:rsidRDefault="00964D1F" w:rsidP="00752702">
      <w:pPr>
        <w:pStyle w:val="ListParagraph"/>
        <w:spacing w:after="0"/>
        <w:contextualSpacing w:val="0"/>
        <w:rPr>
          <w:rFonts w:cstheme="minorHAnsi"/>
          <w:i/>
          <w:iCs/>
        </w:rPr>
      </w:pPr>
      <w:r w:rsidRPr="00752702">
        <w:rPr>
          <w:rFonts w:cstheme="minorHAnsi"/>
          <w:i/>
          <w:iCs/>
        </w:rPr>
        <w:t xml:space="preserve">3 = Technicians and associate professionals </w:t>
      </w:r>
    </w:p>
    <w:p w14:paraId="24892031" w14:textId="77777777" w:rsidR="00964D1F" w:rsidRPr="00752702" w:rsidRDefault="00964D1F" w:rsidP="00752702">
      <w:pPr>
        <w:pStyle w:val="ListParagraph"/>
        <w:spacing w:after="0"/>
        <w:contextualSpacing w:val="0"/>
        <w:rPr>
          <w:rFonts w:cstheme="minorHAnsi"/>
          <w:i/>
          <w:iCs/>
        </w:rPr>
      </w:pPr>
      <w:r w:rsidRPr="00752702">
        <w:rPr>
          <w:rFonts w:cstheme="minorHAnsi"/>
          <w:i/>
          <w:iCs/>
        </w:rPr>
        <w:t xml:space="preserve">4 = Clerical support workers </w:t>
      </w:r>
    </w:p>
    <w:p w14:paraId="3BA4B70A" w14:textId="77777777" w:rsidR="00964D1F" w:rsidRPr="00752702" w:rsidRDefault="00964D1F" w:rsidP="00752702">
      <w:pPr>
        <w:pStyle w:val="ListParagraph"/>
        <w:spacing w:after="0"/>
        <w:contextualSpacing w:val="0"/>
        <w:rPr>
          <w:rFonts w:cstheme="minorHAnsi"/>
          <w:i/>
          <w:iCs/>
        </w:rPr>
      </w:pPr>
      <w:r w:rsidRPr="00752702">
        <w:rPr>
          <w:rFonts w:cstheme="minorHAnsi"/>
          <w:i/>
          <w:iCs/>
        </w:rPr>
        <w:t xml:space="preserve">5 = Service and sales workers </w:t>
      </w:r>
    </w:p>
    <w:p w14:paraId="390EE029" w14:textId="77777777" w:rsidR="00964D1F" w:rsidRPr="00752702" w:rsidRDefault="00964D1F" w:rsidP="00752702">
      <w:pPr>
        <w:pStyle w:val="ListParagraph"/>
        <w:spacing w:after="0"/>
        <w:contextualSpacing w:val="0"/>
        <w:rPr>
          <w:rFonts w:cstheme="minorHAnsi"/>
          <w:i/>
          <w:iCs/>
        </w:rPr>
      </w:pPr>
      <w:r w:rsidRPr="00752702">
        <w:rPr>
          <w:rFonts w:cstheme="minorHAnsi"/>
          <w:i/>
          <w:iCs/>
        </w:rPr>
        <w:t>6 = Skilled agricultural, forestry and fishery workers</w:t>
      </w:r>
    </w:p>
    <w:p w14:paraId="0ABA6375" w14:textId="77777777" w:rsidR="00964D1F" w:rsidRPr="00752702" w:rsidRDefault="00964D1F" w:rsidP="00752702">
      <w:pPr>
        <w:pStyle w:val="ListParagraph"/>
        <w:spacing w:after="0"/>
        <w:contextualSpacing w:val="0"/>
        <w:rPr>
          <w:rFonts w:cstheme="minorHAnsi"/>
          <w:i/>
          <w:iCs/>
        </w:rPr>
      </w:pPr>
      <w:r w:rsidRPr="00752702">
        <w:rPr>
          <w:rFonts w:cstheme="minorHAnsi"/>
          <w:i/>
          <w:iCs/>
        </w:rPr>
        <w:t>7 = Craft and related trades workers</w:t>
      </w:r>
    </w:p>
    <w:p w14:paraId="2B863BD3" w14:textId="77777777" w:rsidR="00964D1F" w:rsidRPr="00752702" w:rsidRDefault="00964D1F" w:rsidP="00752702">
      <w:pPr>
        <w:pStyle w:val="ListParagraph"/>
        <w:spacing w:after="0"/>
        <w:contextualSpacing w:val="0"/>
        <w:rPr>
          <w:rFonts w:cstheme="minorHAnsi"/>
          <w:i/>
          <w:iCs/>
        </w:rPr>
      </w:pPr>
      <w:r w:rsidRPr="00752702">
        <w:rPr>
          <w:rFonts w:cstheme="minorHAnsi"/>
          <w:i/>
          <w:iCs/>
        </w:rPr>
        <w:t xml:space="preserve">8 = Plant and machine operators, and assemblers </w:t>
      </w:r>
    </w:p>
    <w:p w14:paraId="57B1C998" w14:textId="77777777" w:rsidR="00964D1F" w:rsidRPr="00752702" w:rsidRDefault="00964D1F" w:rsidP="00752702">
      <w:pPr>
        <w:pStyle w:val="ListParagraph"/>
        <w:spacing w:after="0"/>
        <w:contextualSpacing w:val="0"/>
        <w:rPr>
          <w:rFonts w:cstheme="minorHAnsi"/>
          <w:i/>
          <w:iCs/>
        </w:rPr>
      </w:pPr>
      <w:r w:rsidRPr="00752702">
        <w:rPr>
          <w:rFonts w:cstheme="minorHAnsi"/>
          <w:i/>
          <w:iCs/>
        </w:rPr>
        <w:t xml:space="preserve">9 = Elementary occupations </w:t>
      </w:r>
    </w:p>
    <w:p w14:paraId="5A8FB20C" w14:textId="77777777" w:rsidR="00964D1F" w:rsidRPr="00752702" w:rsidRDefault="00964D1F" w:rsidP="00752702">
      <w:pPr>
        <w:pStyle w:val="ListParagraph"/>
        <w:spacing w:after="0"/>
        <w:contextualSpacing w:val="0"/>
        <w:rPr>
          <w:rFonts w:cstheme="minorHAnsi"/>
          <w:i/>
          <w:iCs/>
        </w:rPr>
      </w:pPr>
      <w:r w:rsidRPr="00752702">
        <w:rPr>
          <w:rFonts w:cstheme="minorHAnsi"/>
          <w:i/>
          <w:iCs/>
        </w:rPr>
        <w:t xml:space="preserve">10 = Armed forces occupations </w:t>
      </w:r>
    </w:p>
    <w:p w14:paraId="55AE4A6E" w14:textId="77777777" w:rsidR="00964D1F" w:rsidRPr="00752702" w:rsidRDefault="00964D1F" w:rsidP="00752702">
      <w:pPr>
        <w:pStyle w:val="ListParagraph"/>
        <w:spacing w:after="0"/>
        <w:contextualSpacing w:val="0"/>
        <w:rPr>
          <w:rFonts w:cstheme="minorHAnsi"/>
          <w:i/>
          <w:iCs/>
        </w:rPr>
      </w:pPr>
      <w:r w:rsidRPr="00752702">
        <w:rPr>
          <w:rFonts w:cstheme="minorHAnsi"/>
          <w:i/>
          <w:iCs/>
        </w:rPr>
        <w:t>99 = Other/unspecified</w:t>
      </w:r>
    </w:p>
    <w:p w14:paraId="1A6A3029" w14:textId="7D28B05E" w:rsidR="00964D1F" w:rsidRDefault="00964D1F" w:rsidP="00752702">
      <w:pPr>
        <w:spacing w:after="0"/>
        <w:rPr>
          <w:rFonts w:cstheme="minorHAnsi"/>
          <w:b/>
        </w:rPr>
      </w:pPr>
    </w:p>
    <w:p w14:paraId="76C65255" w14:textId="59D1580F" w:rsidR="00964D1F" w:rsidRPr="00DF5749" w:rsidRDefault="00964D1F" w:rsidP="00964D1F">
      <w:pPr>
        <w:spacing w:after="0"/>
        <w:rPr>
          <w:rFonts w:cstheme="minorHAnsi"/>
          <w:b/>
        </w:rPr>
      </w:pPr>
      <w:r w:rsidRPr="00DF5749">
        <w:rPr>
          <w:rFonts w:cstheme="minorHAnsi"/>
          <w:b/>
        </w:rPr>
        <w:t>wage_nc</w:t>
      </w:r>
      <w:r>
        <w:rPr>
          <w:rFonts w:cstheme="minorHAnsi"/>
          <w:b/>
        </w:rPr>
        <w:t>_year</w:t>
      </w:r>
    </w:p>
    <w:p w14:paraId="039E90DA" w14:textId="77777777" w:rsidR="005A7DC5" w:rsidRDefault="00964D1F" w:rsidP="00964D1F">
      <w:pPr>
        <w:spacing w:after="0"/>
        <w:jc w:val="both"/>
        <w:rPr>
          <w:rFonts w:cstheme="minorHAnsi"/>
        </w:rPr>
      </w:pPr>
      <w:r>
        <w:rPr>
          <w:rFonts w:cstheme="minorHAnsi"/>
        </w:rPr>
        <w:t xml:space="preserve">This </w:t>
      </w:r>
      <w:r w:rsidRPr="00DF5749">
        <w:rPr>
          <w:rFonts w:cstheme="minorHAnsi"/>
        </w:rPr>
        <w:t>is a continuous variable that specifies the</w:t>
      </w:r>
      <w:r w:rsidRPr="00DF5749">
        <w:rPr>
          <w:rFonts w:cstheme="minorHAnsi"/>
          <w:b/>
          <w:i/>
        </w:rPr>
        <w:t xml:space="preserve"> last wage payment in local currency</w:t>
      </w:r>
      <w:r w:rsidRPr="00DF5749">
        <w:rPr>
          <w:rFonts w:cstheme="minorHAnsi"/>
        </w:rPr>
        <w:t xml:space="preserve"> of any individual (</w:t>
      </w:r>
      <w:r>
        <w:rPr>
          <w:rFonts w:cstheme="minorHAnsi"/>
        </w:rPr>
        <w:t>LSTATUS_YEAR</w:t>
      </w:r>
      <w:r w:rsidRPr="00DF5749">
        <w:rPr>
          <w:rFonts w:cstheme="minorHAnsi"/>
        </w:rPr>
        <w:t xml:space="preserve">=1 &amp; </w:t>
      </w:r>
      <w:r>
        <w:rPr>
          <w:rFonts w:cstheme="minorHAnsi"/>
        </w:rPr>
        <w:t>EMPSTAT_YEAR</w:t>
      </w:r>
      <w:r w:rsidRPr="00DF5749">
        <w:rPr>
          <w:rFonts w:cstheme="minorHAnsi"/>
        </w:rPr>
        <w:t xml:space="preserve">=1) in its primary occupation at the reference period reported in the survey and it is missing otherwise. The wage should come from the main job, in other words, the job that the person dedicated most time in the week preceding the survey. </w:t>
      </w:r>
    </w:p>
    <w:p w14:paraId="10E71D59" w14:textId="77777777" w:rsidR="002529F1" w:rsidRDefault="002529F1" w:rsidP="00964D1F">
      <w:pPr>
        <w:spacing w:after="0"/>
        <w:jc w:val="both"/>
        <w:rPr>
          <w:rFonts w:cstheme="minorHAnsi"/>
        </w:rPr>
      </w:pPr>
    </w:p>
    <w:p w14:paraId="315184FC" w14:textId="18A87041" w:rsidR="00964D1F" w:rsidRDefault="00964D1F" w:rsidP="00964D1F">
      <w:pPr>
        <w:spacing w:after="0"/>
        <w:jc w:val="both"/>
        <w:rPr>
          <w:rFonts w:cstheme="minorHAnsi"/>
        </w:rPr>
      </w:pPr>
      <w:r w:rsidRPr="00DF5749">
        <w:rPr>
          <w:rFonts w:cstheme="minorHAnsi"/>
        </w:rPr>
        <w:t xml:space="preserve">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1F678600" w14:textId="77777777" w:rsidR="00964D1F" w:rsidRDefault="00964D1F" w:rsidP="00964D1F">
      <w:pPr>
        <w:spacing w:after="0"/>
        <w:jc w:val="both"/>
        <w:rPr>
          <w:rFonts w:cstheme="minorHAnsi"/>
        </w:rPr>
      </w:pPr>
    </w:p>
    <w:p w14:paraId="618C684B" w14:textId="21D7ABDF" w:rsidR="00964D1F" w:rsidRPr="00DF5749" w:rsidRDefault="00964D1F" w:rsidP="00964D1F">
      <w:pPr>
        <w:spacing w:after="0"/>
        <w:jc w:val="both"/>
        <w:rPr>
          <w:rFonts w:cstheme="minorHAnsi"/>
        </w:rPr>
      </w:pPr>
      <w:r w:rsidRPr="00DF5749">
        <w:rPr>
          <w:rFonts w:cstheme="minorHAnsi"/>
        </w:rPr>
        <w:t xml:space="preserve">Note: </w:t>
      </w:r>
    </w:p>
    <w:p w14:paraId="6289EB39" w14:textId="77777777" w:rsidR="00964D1F" w:rsidRPr="00636A42" w:rsidRDefault="00964D1F" w:rsidP="00542E7F">
      <w:pPr>
        <w:pStyle w:val="ListParagraph"/>
        <w:numPr>
          <w:ilvl w:val="0"/>
          <w:numId w:val="8"/>
        </w:numPr>
        <w:spacing w:after="0"/>
        <w:contextualSpacing w:val="0"/>
        <w:jc w:val="both"/>
        <w:rPr>
          <w:rFonts w:cstheme="minorHAnsi"/>
          <w:u w:val="single"/>
        </w:rPr>
      </w:pPr>
      <w:r w:rsidRPr="00636A42">
        <w:rPr>
          <w:rFonts w:cstheme="minorHAnsi"/>
          <w:u w:val="single"/>
        </w:rPr>
        <w:t xml:space="preserve">For all those with self-employment or owners of own businesses, this should be </w:t>
      </w:r>
      <w:r w:rsidRPr="00636A42">
        <w:rPr>
          <w:rFonts w:cstheme="minorHAnsi"/>
          <w:i/>
          <w:u w:val="single"/>
        </w:rPr>
        <w:t>net revenues</w:t>
      </w:r>
      <w:r w:rsidRPr="00636A42">
        <w:rPr>
          <w:rFonts w:cstheme="minorHAnsi"/>
          <w:u w:val="single"/>
        </w:rPr>
        <w:t xml:space="preserve"> (net of all costs EXCEPT for tax payments) or the amount of salary taken from the business. Due to the almost complete lack of information on taxes, the wage from main job is NOT net of taxes.</w:t>
      </w:r>
    </w:p>
    <w:p w14:paraId="6011CBB6" w14:textId="77777777" w:rsidR="00964D1F" w:rsidRPr="00636A42" w:rsidRDefault="00964D1F" w:rsidP="00542E7F">
      <w:pPr>
        <w:pStyle w:val="ListParagraph"/>
        <w:numPr>
          <w:ilvl w:val="0"/>
          <w:numId w:val="8"/>
        </w:numPr>
        <w:spacing w:after="0"/>
        <w:contextualSpacing w:val="0"/>
        <w:jc w:val="both"/>
        <w:rPr>
          <w:rFonts w:cstheme="minorHAnsi"/>
          <w:u w:val="single"/>
        </w:rPr>
      </w:pPr>
      <w:r w:rsidRPr="00636A42">
        <w:rPr>
          <w:rFonts w:cstheme="minorHAnsi"/>
          <w:u w:val="single"/>
        </w:rPr>
        <w:t>By definition, non-paid employees (EMPSTAT_YEAR=2) should have WAGE_YEAR=0.</w:t>
      </w:r>
    </w:p>
    <w:p w14:paraId="25C0F570" w14:textId="77777777" w:rsidR="00964D1F" w:rsidRPr="00DF5749" w:rsidRDefault="00964D1F" w:rsidP="00542E7F">
      <w:pPr>
        <w:pStyle w:val="ListParagraph"/>
        <w:numPr>
          <w:ilvl w:val="0"/>
          <w:numId w:val="8"/>
        </w:numPr>
        <w:spacing w:after="0"/>
        <w:contextualSpacing w:val="0"/>
        <w:jc w:val="both"/>
        <w:rPr>
          <w:rFonts w:cstheme="minorHAnsi"/>
        </w:rPr>
      </w:pPr>
      <w:r w:rsidRPr="00636A42">
        <w:rPr>
          <w:rFonts w:cstheme="minorHAnsi"/>
          <w:u w:val="single"/>
        </w:rPr>
        <w:t>The reference period of the WAGE_NC_YEAR will be recorded in the UNITWAGE_YEAR.</w:t>
      </w:r>
    </w:p>
    <w:p w14:paraId="2A9F6E1D" w14:textId="77777777" w:rsidR="00E765EE" w:rsidRPr="00E765EE" w:rsidRDefault="00E765EE" w:rsidP="00964D1F">
      <w:pPr>
        <w:pStyle w:val="varname"/>
        <w:spacing w:line="259" w:lineRule="auto"/>
        <w:rPr>
          <w:b w:val="0"/>
          <w:bCs/>
        </w:rPr>
      </w:pPr>
    </w:p>
    <w:p w14:paraId="3B2D9370" w14:textId="6C4EEB22" w:rsidR="00964D1F" w:rsidRPr="00DF5749" w:rsidRDefault="00697886" w:rsidP="00964D1F">
      <w:pPr>
        <w:pStyle w:val="varname"/>
        <w:spacing w:line="259" w:lineRule="auto"/>
      </w:pPr>
      <w:r>
        <w:t>u</w:t>
      </w:r>
      <w:r w:rsidR="00964D1F" w:rsidRPr="00DF5749">
        <w:t>nitwage</w:t>
      </w:r>
      <w:r>
        <w:t>_year</w:t>
      </w:r>
    </w:p>
    <w:p w14:paraId="5E7DFB4A" w14:textId="77777777" w:rsidR="00964D1F" w:rsidRPr="00DF5749" w:rsidRDefault="00964D1F" w:rsidP="00964D1F">
      <w:pPr>
        <w:spacing w:after="0"/>
        <w:jc w:val="both"/>
        <w:rPr>
          <w:rFonts w:cstheme="minorHAnsi"/>
        </w:rPr>
      </w:pPr>
      <w:r>
        <w:rPr>
          <w:rFonts w:cstheme="minorHAnsi"/>
        </w:rPr>
        <w:t xml:space="preserve">This </w:t>
      </w:r>
      <w:r w:rsidRPr="00DF5749">
        <w:rPr>
          <w:rFonts w:cstheme="minorHAnsi"/>
        </w:rPr>
        <w:t xml:space="preserve">is a categorical variable that specifies the time reference for the </w:t>
      </w:r>
      <w:r>
        <w:rPr>
          <w:rFonts w:cstheme="minorHAnsi"/>
        </w:rPr>
        <w:t>WAGE_NC_YEAR</w:t>
      </w:r>
      <w:r w:rsidRPr="00DF5749">
        <w:rPr>
          <w:rFonts w:cstheme="minorHAnsi"/>
        </w:rPr>
        <w:t xml:space="preserve"> variable. It specifies the time unit measurement for the wages of any individual (</w:t>
      </w:r>
      <w:r>
        <w:rPr>
          <w:rFonts w:cstheme="minorHAnsi"/>
        </w:rPr>
        <w:t>LSTATUS_YEAR</w:t>
      </w:r>
      <w:r w:rsidRPr="00DF5749">
        <w:rPr>
          <w:rFonts w:cstheme="minorHAnsi"/>
        </w:rPr>
        <w:t xml:space="preserve">=1 &amp; </w:t>
      </w:r>
      <w:r>
        <w:rPr>
          <w:rFonts w:cstheme="minorHAnsi"/>
        </w:rPr>
        <w:t>EMPSTAT_YEAR</w:t>
      </w:r>
      <w:r w:rsidRPr="00DF5749">
        <w:rPr>
          <w:rFonts w:cstheme="minorHAnsi"/>
        </w:rPr>
        <w:t xml:space="preserve">=1) and it is missing otherwise. Acceptable values include: </w:t>
      </w:r>
    </w:p>
    <w:p w14:paraId="221E2A4A" w14:textId="77777777" w:rsidR="00964D1F" w:rsidRPr="00752702" w:rsidRDefault="00964D1F" w:rsidP="00964D1F">
      <w:pPr>
        <w:pStyle w:val="ListParagraph"/>
        <w:spacing w:after="0"/>
        <w:contextualSpacing w:val="0"/>
        <w:rPr>
          <w:rFonts w:cstheme="minorHAnsi"/>
          <w:i/>
          <w:iCs/>
        </w:rPr>
      </w:pPr>
      <w:r w:rsidRPr="00752702">
        <w:rPr>
          <w:rFonts w:cstheme="minorHAnsi"/>
          <w:i/>
          <w:iCs/>
        </w:rPr>
        <w:t xml:space="preserve">1 = Daily </w:t>
      </w:r>
    </w:p>
    <w:p w14:paraId="7A491BA4" w14:textId="77777777" w:rsidR="00964D1F" w:rsidRPr="00752702" w:rsidRDefault="00964D1F" w:rsidP="00964D1F">
      <w:pPr>
        <w:pStyle w:val="ListParagraph"/>
        <w:spacing w:after="0"/>
        <w:contextualSpacing w:val="0"/>
        <w:rPr>
          <w:rFonts w:cstheme="minorHAnsi"/>
          <w:i/>
          <w:iCs/>
        </w:rPr>
      </w:pPr>
      <w:r w:rsidRPr="00752702">
        <w:rPr>
          <w:rFonts w:cstheme="minorHAnsi"/>
          <w:i/>
          <w:iCs/>
        </w:rPr>
        <w:t xml:space="preserve">2 = Weekly </w:t>
      </w:r>
    </w:p>
    <w:p w14:paraId="61B65CB6" w14:textId="77777777" w:rsidR="00964D1F" w:rsidRPr="00752702" w:rsidRDefault="00964D1F" w:rsidP="00964D1F">
      <w:pPr>
        <w:pStyle w:val="ListParagraph"/>
        <w:spacing w:after="0"/>
        <w:contextualSpacing w:val="0"/>
        <w:rPr>
          <w:rFonts w:ascii="Calibri" w:hAnsi="Calibri" w:cs="Calibri"/>
          <w:i/>
          <w:iCs/>
        </w:rPr>
      </w:pPr>
      <w:r w:rsidRPr="00752702">
        <w:rPr>
          <w:rFonts w:cstheme="minorHAnsi"/>
          <w:i/>
          <w:iCs/>
        </w:rPr>
        <w:t>3 = Every two week</w:t>
      </w:r>
      <w:r w:rsidRPr="00752702">
        <w:rPr>
          <w:rFonts w:ascii="Calibri" w:hAnsi="Calibri" w:cs="Calibri"/>
          <w:i/>
          <w:iCs/>
        </w:rPr>
        <w:t xml:space="preserve">s </w:t>
      </w:r>
    </w:p>
    <w:p w14:paraId="2C0F8EF4" w14:textId="77777777" w:rsidR="00964D1F" w:rsidRPr="00752702" w:rsidRDefault="00964D1F" w:rsidP="00964D1F">
      <w:pPr>
        <w:pStyle w:val="ListParagraph"/>
        <w:spacing w:after="0"/>
        <w:contextualSpacing w:val="0"/>
        <w:rPr>
          <w:rFonts w:ascii="Calibri" w:hAnsi="Calibri" w:cs="Calibri"/>
          <w:i/>
          <w:iCs/>
        </w:rPr>
      </w:pPr>
      <w:r w:rsidRPr="00752702">
        <w:rPr>
          <w:rFonts w:ascii="Calibri" w:hAnsi="Calibri" w:cs="Calibri"/>
          <w:i/>
          <w:iCs/>
        </w:rPr>
        <w:t>4 = Every two months</w:t>
      </w:r>
    </w:p>
    <w:p w14:paraId="6BEC0280" w14:textId="77777777" w:rsidR="00964D1F" w:rsidRPr="00752702" w:rsidRDefault="00964D1F" w:rsidP="00964D1F">
      <w:pPr>
        <w:pStyle w:val="ListParagraph"/>
        <w:spacing w:after="0"/>
        <w:contextualSpacing w:val="0"/>
        <w:rPr>
          <w:rFonts w:ascii="Calibri" w:hAnsi="Calibri" w:cs="Calibri"/>
          <w:i/>
          <w:iCs/>
        </w:rPr>
      </w:pPr>
      <w:r w:rsidRPr="00752702">
        <w:rPr>
          <w:rFonts w:ascii="Calibri" w:hAnsi="Calibri" w:cs="Calibri"/>
          <w:i/>
          <w:iCs/>
        </w:rPr>
        <w:t xml:space="preserve">5 = Monthly </w:t>
      </w:r>
    </w:p>
    <w:p w14:paraId="5828DCDD" w14:textId="77777777" w:rsidR="00964D1F" w:rsidRPr="00752702" w:rsidRDefault="00964D1F" w:rsidP="00964D1F">
      <w:pPr>
        <w:pStyle w:val="ListParagraph"/>
        <w:spacing w:after="0"/>
        <w:contextualSpacing w:val="0"/>
        <w:rPr>
          <w:rFonts w:ascii="Calibri" w:hAnsi="Calibri" w:cs="Calibri"/>
          <w:i/>
          <w:iCs/>
        </w:rPr>
      </w:pPr>
      <w:r w:rsidRPr="00752702">
        <w:rPr>
          <w:rFonts w:ascii="Calibri" w:hAnsi="Calibri" w:cs="Calibri"/>
          <w:i/>
          <w:iCs/>
        </w:rPr>
        <w:t>6 = Quarterly</w:t>
      </w:r>
    </w:p>
    <w:p w14:paraId="32ADE792" w14:textId="77777777" w:rsidR="00964D1F" w:rsidRPr="00752702" w:rsidRDefault="00964D1F" w:rsidP="00964D1F">
      <w:pPr>
        <w:pStyle w:val="ListParagraph"/>
        <w:spacing w:after="0"/>
        <w:contextualSpacing w:val="0"/>
        <w:rPr>
          <w:rFonts w:ascii="Calibri" w:hAnsi="Calibri" w:cs="Calibri"/>
          <w:i/>
          <w:iCs/>
        </w:rPr>
      </w:pPr>
      <w:r w:rsidRPr="00752702">
        <w:rPr>
          <w:rFonts w:ascii="Calibri" w:hAnsi="Calibri" w:cs="Calibri"/>
          <w:i/>
          <w:iCs/>
        </w:rPr>
        <w:t>7 = Every six months</w:t>
      </w:r>
    </w:p>
    <w:p w14:paraId="5499AB59" w14:textId="77777777" w:rsidR="00964D1F" w:rsidRPr="00752702" w:rsidRDefault="00964D1F" w:rsidP="00964D1F">
      <w:pPr>
        <w:pStyle w:val="ListParagraph"/>
        <w:spacing w:after="0"/>
        <w:contextualSpacing w:val="0"/>
        <w:rPr>
          <w:rFonts w:ascii="Calibri" w:hAnsi="Calibri" w:cs="Calibri"/>
          <w:i/>
          <w:iCs/>
        </w:rPr>
      </w:pPr>
      <w:r w:rsidRPr="00752702">
        <w:rPr>
          <w:rFonts w:ascii="Calibri" w:hAnsi="Calibri" w:cs="Calibri"/>
          <w:i/>
          <w:iCs/>
        </w:rPr>
        <w:t>8 = Annually</w:t>
      </w:r>
    </w:p>
    <w:p w14:paraId="264F50F9" w14:textId="77777777" w:rsidR="00964D1F" w:rsidRPr="00752702" w:rsidRDefault="00964D1F" w:rsidP="00964D1F">
      <w:pPr>
        <w:pStyle w:val="ListParagraph"/>
        <w:spacing w:after="0"/>
        <w:contextualSpacing w:val="0"/>
        <w:rPr>
          <w:rFonts w:ascii="Calibri" w:hAnsi="Calibri" w:cs="Calibri"/>
          <w:i/>
          <w:iCs/>
        </w:rPr>
      </w:pPr>
      <w:r w:rsidRPr="00752702">
        <w:rPr>
          <w:rFonts w:ascii="Calibri" w:hAnsi="Calibri" w:cs="Calibri"/>
          <w:i/>
          <w:iCs/>
        </w:rPr>
        <w:t xml:space="preserve">9 = Hourly </w:t>
      </w:r>
    </w:p>
    <w:p w14:paraId="4BE2198D" w14:textId="77777777" w:rsidR="00964D1F" w:rsidRPr="00752702" w:rsidRDefault="00964D1F" w:rsidP="00964D1F">
      <w:pPr>
        <w:pStyle w:val="ListParagraph"/>
        <w:spacing w:after="0"/>
        <w:contextualSpacing w:val="0"/>
        <w:rPr>
          <w:rFonts w:ascii="Calibri" w:hAnsi="Calibri" w:cs="Calibri"/>
          <w:i/>
          <w:iCs/>
        </w:rPr>
      </w:pPr>
      <w:r w:rsidRPr="00752702">
        <w:rPr>
          <w:rFonts w:ascii="Calibri" w:hAnsi="Calibri" w:cs="Calibri"/>
          <w:i/>
          <w:iCs/>
        </w:rPr>
        <w:t>10 = Other</w:t>
      </w:r>
    </w:p>
    <w:p w14:paraId="3BFB1FCC" w14:textId="77777777" w:rsidR="00964D1F" w:rsidRDefault="00964D1F" w:rsidP="00964D1F">
      <w:pPr>
        <w:pStyle w:val="varname"/>
        <w:spacing w:line="259" w:lineRule="auto"/>
      </w:pPr>
    </w:p>
    <w:p w14:paraId="2BFFAC54" w14:textId="17F4370B" w:rsidR="00964D1F" w:rsidRPr="006C23C9" w:rsidRDefault="00697886" w:rsidP="00964D1F">
      <w:pPr>
        <w:pStyle w:val="varname"/>
        <w:spacing w:line="259" w:lineRule="auto"/>
      </w:pPr>
      <w:r>
        <w:t>w</w:t>
      </w:r>
      <w:r w:rsidR="00964D1F" w:rsidRPr="006C23C9">
        <w:t>hours</w:t>
      </w:r>
      <w:r>
        <w:t>_year</w:t>
      </w:r>
      <w:r w:rsidR="00964D1F" w:rsidRPr="006C23C9">
        <w:t xml:space="preserve"> </w:t>
      </w:r>
    </w:p>
    <w:p w14:paraId="3606AE9E" w14:textId="77777777" w:rsidR="00636A42" w:rsidRDefault="00964D1F" w:rsidP="00964D1F">
      <w:pPr>
        <w:spacing w:after="0"/>
        <w:jc w:val="both"/>
        <w:rPr>
          <w:rFonts w:ascii="Calibri" w:hAnsi="Calibri" w:cs="Calibri"/>
        </w:rPr>
      </w:pPr>
      <w:r>
        <w:rPr>
          <w:rFonts w:ascii="Calibri" w:hAnsi="Calibri" w:cs="Calibri"/>
        </w:rPr>
        <w:t xml:space="preserve">This </w:t>
      </w:r>
      <w:r w:rsidRPr="006C23C9">
        <w:rPr>
          <w:rFonts w:ascii="Calibri" w:hAnsi="Calibri" w:cs="Calibri"/>
        </w:rPr>
        <w:t>s a continuous variable that specifies the hours of work last week for the main job of any individual with a job (</w:t>
      </w:r>
      <w:r>
        <w:rPr>
          <w:rFonts w:ascii="Calibri" w:hAnsi="Calibri" w:cs="Calibri"/>
        </w:rPr>
        <w:t>LSTATUS_YEAR</w:t>
      </w:r>
      <w:r w:rsidRPr="006C23C9">
        <w:rPr>
          <w:rFonts w:ascii="Calibri" w:hAnsi="Calibri" w:cs="Calibri"/>
        </w:rPr>
        <w:t>=1) and is missing otherwise. The main job defined as that occupation that the person dedicated more time to over the past week. The variable is constructed for all persons administered this module in each questionnaire.</w:t>
      </w:r>
      <w:r>
        <w:rPr>
          <w:rFonts w:ascii="Calibri" w:hAnsi="Calibri" w:cs="Calibri"/>
        </w:rPr>
        <w:t xml:space="preserve"> </w:t>
      </w:r>
    </w:p>
    <w:p w14:paraId="1069EFB4" w14:textId="77777777" w:rsidR="00636A42" w:rsidRDefault="00636A42" w:rsidP="00964D1F">
      <w:pPr>
        <w:spacing w:after="0"/>
        <w:jc w:val="both"/>
        <w:rPr>
          <w:rFonts w:ascii="Calibri" w:hAnsi="Calibri" w:cs="Calibri"/>
        </w:rPr>
      </w:pPr>
    </w:p>
    <w:p w14:paraId="0A82D67B" w14:textId="4B1D8FFA" w:rsidR="00964D1F" w:rsidRPr="006C23C9" w:rsidRDefault="00964D1F" w:rsidP="00964D1F">
      <w:pPr>
        <w:spacing w:after="0"/>
        <w:jc w:val="both"/>
        <w:rPr>
          <w:rFonts w:ascii="Calibri" w:hAnsi="Calibri" w:cs="Calibri"/>
        </w:rPr>
      </w:pPr>
      <w:r w:rsidRPr="006C23C9">
        <w:rPr>
          <w:rFonts w:ascii="Calibri" w:hAnsi="Calibri" w:cs="Calibri"/>
        </w:rPr>
        <w:t xml:space="preserve">Note: </w:t>
      </w:r>
    </w:p>
    <w:p w14:paraId="586AD67E" w14:textId="77777777" w:rsidR="00964D1F" w:rsidRPr="00636A42" w:rsidRDefault="00964D1F" w:rsidP="00542E7F">
      <w:pPr>
        <w:pStyle w:val="ListParagraph"/>
        <w:numPr>
          <w:ilvl w:val="0"/>
          <w:numId w:val="9"/>
        </w:numPr>
        <w:spacing w:after="0"/>
        <w:contextualSpacing w:val="0"/>
        <w:jc w:val="both"/>
        <w:rPr>
          <w:rFonts w:ascii="Calibri" w:hAnsi="Calibri" w:cs="Calibri"/>
          <w:u w:val="single"/>
        </w:rPr>
      </w:pPr>
      <w:r w:rsidRPr="00636A42">
        <w:rPr>
          <w:rFonts w:ascii="Calibri" w:hAnsi="Calibri" w:cs="Calibri"/>
          <w:u w:val="single"/>
        </w:rPr>
        <w:t xml:space="preserve">If the respondent was absent from the job in the week preceding the survey due to holidays, vacation, or sick leave, then record the time worked in the previous 7 days that the person worked.  </w:t>
      </w:r>
    </w:p>
    <w:p w14:paraId="15B38741" w14:textId="77777777" w:rsidR="00964D1F" w:rsidRPr="00636A42" w:rsidRDefault="00964D1F" w:rsidP="00542E7F">
      <w:pPr>
        <w:pStyle w:val="ListParagraph"/>
        <w:numPr>
          <w:ilvl w:val="0"/>
          <w:numId w:val="9"/>
        </w:numPr>
        <w:spacing w:after="0"/>
        <w:contextualSpacing w:val="0"/>
        <w:jc w:val="both"/>
        <w:rPr>
          <w:rFonts w:ascii="Calibri" w:hAnsi="Calibri" w:cs="Calibri"/>
          <w:u w:val="single"/>
        </w:rPr>
      </w:pPr>
      <w:r w:rsidRPr="00636A42">
        <w:rPr>
          <w:rFonts w:ascii="Calibri" w:hAnsi="Calibri" w:cs="Calibri"/>
          <w:u w:val="single"/>
        </w:rPr>
        <w:t xml:space="preserve">Sometimes the questions are phrased as, “on average, how many hours a week do you work?”. </w:t>
      </w:r>
    </w:p>
    <w:p w14:paraId="2358762C" w14:textId="77777777" w:rsidR="00964D1F" w:rsidRPr="00636A42" w:rsidRDefault="00964D1F" w:rsidP="00542E7F">
      <w:pPr>
        <w:pStyle w:val="ListParagraph"/>
        <w:numPr>
          <w:ilvl w:val="0"/>
          <w:numId w:val="9"/>
        </w:numPr>
        <w:spacing w:after="0"/>
        <w:contextualSpacing w:val="0"/>
        <w:jc w:val="both"/>
        <w:rPr>
          <w:rFonts w:ascii="Calibri" w:hAnsi="Calibri" w:cs="Calibri"/>
          <w:u w:val="single"/>
        </w:rPr>
      </w:pPr>
      <w:r w:rsidRPr="00636A42">
        <w:rPr>
          <w:rFonts w:ascii="Calibri" w:hAnsi="Calibri" w:cs="Calibri"/>
          <w:u w:val="single"/>
        </w:rPr>
        <w:t xml:space="preserve">For individuals who only give information on how many hours they work per day and no information on number of days worked a week, multiply the hours by 5 days. </w:t>
      </w:r>
    </w:p>
    <w:p w14:paraId="13BA3A3F" w14:textId="714405F6" w:rsidR="00964D1F" w:rsidRDefault="00964D1F" w:rsidP="00542E7F">
      <w:pPr>
        <w:pStyle w:val="ListParagraph"/>
        <w:numPr>
          <w:ilvl w:val="0"/>
          <w:numId w:val="9"/>
        </w:numPr>
        <w:spacing w:after="0"/>
        <w:contextualSpacing w:val="0"/>
        <w:jc w:val="both"/>
        <w:rPr>
          <w:rFonts w:ascii="Calibri" w:hAnsi="Calibri" w:cs="Calibri"/>
          <w:u w:val="single"/>
        </w:rPr>
      </w:pPr>
      <w:r w:rsidRPr="00636A42">
        <w:rPr>
          <w:rFonts w:ascii="Calibri" w:hAnsi="Calibri" w:cs="Calibri"/>
          <w:u w:val="single"/>
        </w:rPr>
        <w:t>In the case of a question that has hours worked per month, divide by 4.3 to get weekly hours.</w:t>
      </w:r>
    </w:p>
    <w:p w14:paraId="59A5B011" w14:textId="77777777" w:rsidR="007369DC" w:rsidRPr="007369DC" w:rsidRDefault="007369DC" w:rsidP="007369DC">
      <w:pPr>
        <w:spacing w:after="0"/>
        <w:jc w:val="both"/>
        <w:rPr>
          <w:rFonts w:ascii="Calibri" w:hAnsi="Calibri" w:cs="Calibri"/>
          <w:u w:val="single"/>
        </w:rPr>
      </w:pPr>
    </w:p>
    <w:p w14:paraId="7E41E007" w14:textId="2953AF9A" w:rsidR="00964D1F" w:rsidRDefault="00697886" w:rsidP="00E765EE">
      <w:pPr>
        <w:pStyle w:val="varname"/>
        <w:spacing w:line="259" w:lineRule="auto"/>
      </w:pPr>
      <w:r>
        <w:t>w</w:t>
      </w:r>
      <w:r w:rsidR="00964D1F">
        <w:t>months</w:t>
      </w:r>
      <w:r>
        <w:t>_year</w:t>
      </w:r>
    </w:p>
    <w:p w14:paraId="403C6853" w14:textId="0696A699" w:rsidR="00964D1F" w:rsidRDefault="00964D1F" w:rsidP="00E765EE">
      <w:pPr>
        <w:spacing w:after="0"/>
        <w:jc w:val="both"/>
        <w:rPr>
          <w:rFonts w:ascii="Calibri" w:hAnsi="Calibri" w:cs="Calibri"/>
        </w:rPr>
      </w:pPr>
      <w:r>
        <w:rPr>
          <w:rFonts w:ascii="Calibri" w:hAnsi="Calibri" w:cs="Calibri"/>
        </w:rPr>
        <w:t xml:space="preserve">This </w:t>
      </w:r>
      <w:r w:rsidRPr="006C23C9">
        <w:rPr>
          <w:rFonts w:ascii="Calibri" w:hAnsi="Calibri" w:cs="Calibri"/>
        </w:rPr>
        <w:t xml:space="preserve">is a continuous variable that specifies the </w:t>
      </w:r>
      <w:r>
        <w:rPr>
          <w:rFonts w:ascii="Calibri" w:hAnsi="Calibri" w:cs="Calibri"/>
        </w:rPr>
        <w:t xml:space="preserve">number of months </w:t>
      </w:r>
      <w:r w:rsidRPr="006C23C9">
        <w:rPr>
          <w:rFonts w:ascii="Calibri" w:hAnsi="Calibri" w:cs="Calibri"/>
        </w:rPr>
        <w:t>work</w:t>
      </w:r>
      <w:r>
        <w:rPr>
          <w:rFonts w:ascii="Calibri" w:hAnsi="Calibri" w:cs="Calibri"/>
        </w:rPr>
        <w:t xml:space="preserve">ed in the </w:t>
      </w:r>
      <w:r w:rsidRPr="006C23C9">
        <w:rPr>
          <w:rFonts w:ascii="Calibri" w:hAnsi="Calibri" w:cs="Calibri"/>
        </w:rPr>
        <w:t xml:space="preserve">last </w:t>
      </w:r>
      <w:r>
        <w:rPr>
          <w:rFonts w:ascii="Calibri" w:hAnsi="Calibri" w:cs="Calibri"/>
        </w:rPr>
        <w:t xml:space="preserve">12 months </w:t>
      </w:r>
      <w:r w:rsidRPr="006C23C9">
        <w:rPr>
          <w:rFonts w:ascii="Calibri" w:hAnsi="Calibri" w:cs="Calibri"/>
        </w:rPr>
        <w:t>for the main job of any individual with a job (</w:t>
      </w:r>
      <w:r>
        <w:rPr>
          <w:rFonts w:ascii="Calibri" w:hAnsi="Calibri" w:cs="Calibri"/>
        </w:rPr>
        <w:t>LSTATUS_YEAR</w:t>
      </w:r>
      <w:r w:rsidRPr="006C23C9">
        <w:rPr>
          <w:rFonts w:ascii="Calibri" w:hAnsi="Calibri" w:cs="Calibri"/>
        </w:rPr>
        <w:t xml:space="preserve">=1) and is missing otherwise. The main job </w:t>
      </w:r>
      <w:r>
        <w:rPr>
          <w:rFonts w:ascii="Calibri" w:hAnsi="Calibri" w:cs="Calibri"/>
        </w:rPr>
        <w:t xml:space="preserve">is </w:t>
      </w:r>
      <w:r w:rsidRPr="006C23C9">
        <w:rPr>
          <w:rFonts w:ascii="Calibri" w:hAnsi="Calibri" w:cs="Calibri"/>
        </w:rPr>
        <w:t xml:space="preserve">defined as that occupation that the person dedicated more time to over the past week. The variable is constructed for all persons administered this module in each questionnaire. </w:t>
      </w:r>
    </w:p>
    <w:p w14:paraId="5C81E624" w14:textId="77777777" w:rsidR="003F4458" w:rsidRPr="006C23C9" w:rsidRDefault="003F4458" w:rsidP="00E765EE">
      <w:pPr>
        <w:spacing w:after="0"/>
        <w:jc w:val="both"/>
        <w:rPr>
          <w:rFonts w:ascii="Calibri" w:hAnsi="Calibri" w:cs="Calibri"/>
        </w:rPr>
      </w:pPr>
    </w:p>
    <w:p w14:paraId="54D58A4A" w14:textId="2B587548" w:rsidR="00964D1F" w:rsidRDefault="00964D1F" w:rsidP="00E765EE">
      <w:pPr>
        <w:spacing w:after="0"/>
        <w:rPr>
          <w:rFonts w:ascii="Calibri" w:hAnsi="Calibri" w:cs="Calibri"/>
          <w:b/>
        </w:rPr>
      </w:pPr>
      <w:r>
        <w:rPr>
          <w:rFonts w:ascii="Calibri" w:hAnsi="Calibri" w:cs="Calibri"/>
          <w:b/>
        </w:rPr>
        <w:t>wage_total</w:t>
      </w:r>
      <w:r w:rsidR="00697886">
        <w:rPr>
          <w:rFonts w:ascii="Calibri" w:hAnsi="Calibri" w:cs="Calibri"/>
          <w:b/>
        </w:rPr>
        <w:t>_year</w:t>
      </w:r>
    </w:p>
    <w:p w14:paraId="265B6E49" w14:textId="77777777" w:rsidR="00636A42" w:rsidRDefault="00964D1F" w:rsidP="00E765EE">
      <w:pPr>
        <w:spacing w:after="0"/>
        <w:jc w:val="both"/>
        <w:rPr>
          <w:rFonts w:ascii="Calibri" w:hAnsi="Calibri" w:cs="Calibri"/>
        </w:rPr>
      </w:pPr>
      <w:r>
        <w:rPr>
          <w:rFonts w:ascii="Calibri" w:hAnsi="Calibri" w:cs="Calibri"/>
        </w:rPr>
        <w:t>This</w:t>
      </w:r>
      <w:r w:rsidRPr="00911B82">
        <w:rPr>
          <w:rFonts w:ascii="Calibri" w:hAnsi="Calibri" w:cs="Calibri"/>
        </w:rPr>
        <w:t xml:space="preserve"> </w:t>
      </w:r>
      <w:r w:rsidRPr="006C23C9">
        <w:rPr>
          <w:rFonts w:ascii="Calibri" w:hAnsi="Calibri" w:cs="Calibri"/>
        </w:rPr>
        <w:t xml:space="preserve">is a continuous variable that specifies the </w:t>
      </w:r>
      <w:r w:rsidRPr="007F1474">
        <w:rPr>
          <w:rFonts w:ascii="Calibri" w:hAnsi="Calibri" w:cs="Calibri"/>
          <w:b/>
          <w:i/>
        </w:rPr>
        <w:t>annualized wage payment</w:t>
      </w:r>
      <w:r w:rsidRPr="006C23C9">
        <w:rPr>
          <w:rFonts w:ascii="Calibri" w:hAnsi="Calibri" w:cs="Calibri"/>
        </w:rPr>
        <w:t xml:space="preserve"> </w:t>
      </w:r>
      <w:r>
        <w:rPr>
          <w:rFonts w:ascii="Calibri" w:hAnsi="Calibri" w:cs="Calibri"/>
        </w:rPr>
        <w:t xml:space="preserve">(regular wage plus bonuses, in-kind, compensation, etc.) for the primary occupation </w:t>
      </w:r>
      <w:r w:rsidRPr="006C23C9">
        <w:rPr>
          <w:rFonts w:ascii="Calibri" w:hAnsi="Calibri" w:cs="Calibri"/>
        </w:rPr>
        <w:t>in local currency of any individual (L</w:t>
      </w:r>
      <w:r>
        <w:rPr>
          <w:rFonts w:ascii="Calibri" w:hAnsi="Calibri" w:cs="Calibri"/>
        </w:rPr>
        <w:t>STATUS_YEAR</w:t>
      </w:r>
      <w:r w:rsidRPr="006C23C9">
        <w:rPr>
          <w:rFonts w:ascii="Calibri" w:hAnsi="Calibri" w:cs="Calibri"/>
        </w:rPr>
        <w:t xml:space="preserve">=1 &amp; </w:t>
      </w:r>
      <w:r>
        <w:rPr>
          <w:rFonts w:ascii="Calibri" w:hAnsi="Calibri" w:cs="Calibri"/>
        </w:rPr>
        <w:t>EMPSTAT_YEAR</w:t>
      </w:r>
      <w:r w:rsidRPr="006C23C9">
        <w:rPr>
          <w:rFonts w:ascii="Calibri" w:hAnsi="Calibri" w:cs="Calibri"/>
        </w:rPr>
        <w:t>=1) and is missing otherwise.</w:t>
      </w:r>
      <w:r>
        <w:rPr>
          <w:rFonts w:ascii="Calibri" w:hAnsi="Calibri" w:cs="Calibri"/>
        </w:rPr>
        <w:t xml:space="preserve"> </w:t>
      </w:r>
      <w:r w:rsidRPr="006C23C9">
        <w:rPr>
          <w:rFonts w:ascii="Calibri" w:hAnsi="Calibri" w:cs="Calibri"/>
        </w:rPr>
        <w:t>The wage should come from the main job, in other words, the job that the person dedicated most time in the week preceding the survey.</w:t>
      </w:r>
      <w:r>
        <w:rPr>
          <w:rFonts w:ascii="Calibri" w:hAnsi="Calibri" w:cs="Calibri"/>
          <w:b/>
        </w:rPr>
        <w:t xml:space="preserve"> </w:t>
      </w:r>
      <w:r w:rsidRPr="000914C3">
        <w:rPr>
          <w:rFonts w:ascii="Calibri" w:hAnsi="Calibri" w:cs="Calibri"/>
        </w:rPr>
        <w:t xml:space="preserve">This wage includes </w:t>
      </w:r>
      <w:r w:rsidRPr="006C23C9">
        <w:rPr>
          <w:rFonts w:ascii="Calibri" w:hAnsi="Calibri" w:cs="Calibri"/>
        </w:rPr>
        <w:t xml:space="preserve">tips, compensations such as bonuses, dwellings or clothes, and other payments. </w:t>
      </w:r>
      <w:r>
        <w:rPr>
          <w:rFonts w:ascii="Calibri" w:hAnsi="Calibri" w:cs="Calibri"/>
        </w:rPr>
        <w:t xml:space="preserve">WAGE_TOTAL_YEAR should be equal to WAGE_NC_YEAR in case there are no bonuses, tips etc. offered as part of the job. </w:t>
      </w:r>
    </w:p>
    <w:p w14:paraId="2847B74A" w14:textId="77777777" w:rsidR="00636A42" w:rsidRDefault="00636A42" w:rsidP="00E765EE">
      <w:pPr>
        <w:spacing w:after="0"/>
        <w:jc w:val="both"/>
        <w:rPr>
          <w:rFonts w:ascii="Calibri" w:hAnsi="Calibri" w:cs="Calibri"/>
        </w:rPr>
      </w:pPr>
    </w:p>
    <w:p w14:paraId="1F27175F" w14:textId="1CA2B007" w:rsidR="00964D1F" w:rsidRDefault="00964D1F" w:rsidP="00E765EE">
      <w:pPr>
        <w:spacing w:after="0"/>
        <w:jc w:val="both"/>
        <w:rPr>
          <w:rFonts w:ascii="Calibri" w:hAnsi="Calibri" w:cs="Calibri"/>
        </w:rPr>
      </w:pPr>
      <w:r w:rsidRPr="006C23C9">
        <w:rPr>
          <w:rFonts w:ascii="Calibri" w:hAnsi="Calibri" w:cs="Calibri"/>
        </w:rPr>
        <w:t xml:space="preserve">The variable is constructed for all persons administered this module in each questionnaire. </w:t>
      </w:r>
      <w:r>
        <w:rPr>
          <w:rFonts w:ascii="Calibri" w:hAnsi="Calibri" w:cs="Calibri"/>
        </w:rPr>
        <w:t xml:space="preserve">The annualization of the WAGE_TOTAL_YEAR should consider the number of months/weeks the persons have been working and receiving this income. Harmonizer should not assume the person has been working the whole year. </w:t>
      </w:r>
    </w:p>
    <w:p w14:paraId="39B84CDD" w14:textId="77777777" w:rsidR="00964D1F" w:rsidRDefault="00964D1F" w:rsidP="00E765EE">
      <w:pPr>
        <w:spacing w:after="0"/>
        <w:jc w:val="both"/>
        <w:rPr>
          <w:rFonts w:ascii="Calibri" w:hAnsi="Calibri" w:cs="Calibri"/>
        </w:rPr>
      </w:pPr>
    </w:p>
    <w:p w14:paraId="6E572FC2" w14:textId="77777777" w:rsidR="00964D1F" w:rsidRPr="006C23C9" w:rsidRDefault="00964D1F" w:rsidP="00E765EE">
      <w:pPr>
        <w:spacing w:after="0"/>
        <w:jc w:val="both"/>
        <w:rPr>
          <w:rFonts w:ascii="Calibri" w:hAnsi="Calibri" w:cs="Calibri"/>
          <w:b/>
        </w:rPr>
      </w:pPr>
      <w:r w:rsidRPr="00636A42">
        <w:rPr>
          <w:rFonts w:ascii="Calibri" w:hAnsi="Calibri" w:cs="Calibri"/>
          <w:bCs/>
        </w:rPr>
        <w:t>Note:</w:t>
      </w:r>
      <w:r w:rsidRPr="00C84E74">
        <w:rPr>
          <w:rFonts w:ascii="Calibri" w:hAnsi="Calibri" w:cs="Calibri"/>
          <w:bCs/>
          <w:u w:val="single"/>
        </w:rPr>
        <w:t xml:space="preserve"> Use gross wages when available and net wages only when gross wages are not available. This is done to make it easy to compare earnings in formal and informal sectors</w:t>
      </w:r>
      <w:r>
        <w:rPr>
          <w:rFonts w:ascii="Calibri" w:hAnsi="Calibri" w:cs="Calibri"/>
          <w:b/>
        </w:rPr>
        <w:t>.</w:t>
      </w:r>
    </w:p>
    <w:p w14:paraId="21D01A38" w14:textId="5B9147A4" w:rsidR="00964D1F" w:rsidRDefault="00964D1F" w:rsidP="00E765EE">
      <w:pPr>
        <w:spacing w:after="0"/>
        <w:rPr>
          <w:rFonts w:ascii="Calibri" w:hAnsi="Calibri" w:cs="Calibri"/>
          <w:b/>
        </w:rPr>
      </w:pPr>
    </w:p>
    <w:p w14:paraId="56EFD48E" w14:textId="77777777" w:rsidR="0027140E" w:rsidRPr="00E765EE" w:rsidRDefault="0027140E" w:rsidP="0027140E">
      <w:pPr>
        <w:spacing w:after="0"/>
        <w:ind w:firstLine="720"/>
        <w:rPr>
          <w:rFonts w:ascii="Calibri" w:hAnsi="Calibri" w:cs="Calibri"/>
          <w:b/>
          <w:color w:val="0000FF"/>
        </w:rPr>
      </w:pPr>
      <w:r w:rsidRPr="00E765EE">
        <w:rPr>
          <w:rFonts w:ascii="Calibri" w:hAnsi="Calibri" w:cs="Calibri"/>
          <w:b/>
          <w:color w:val="0000FF"/>
        </w:rPr>
        <w:t xml:space="preserve">See </w:t>
      </w:r>
      <w:r>
        <w:rPr>
          <w:rFonts w:ascii="Calibri" w:hAnsi="Calibri" w:cs="Calibri"/>
          <w:b/>
          <w:color w:val="0000FF"/>
        </w:rPr>
        <w:t xml:space="preserve">WAGE_TOTAL in </w:t>
      </w:r>
      <w:r w:rsidRPr="00E765EE">
        <w:rPr>
          <w:rFonts w:ascii="Calibri" w:hAnsi="Calibri" w:cs="Calibri"/>
          <w:b/>
          <w:color w:val="0000FF"/>
        </w:rPr>
        <w:t>Section 5.2.2 for de</w:t>
      </w:r>
      <w:r>
        <w:rPr>
          <w:rFonts w:ascii="Calibri" w:hAnsi="Calibri" w:cs="Calibri"/>
          <w:b/>
          <w:color w:val="0000FF"/>
        </w:rPr>
        <w:t>rivation formulae</w:t>
      </w:r>
      <w:r w:rsidRPr="00E765EE">
        <w:rPr>
          <w:rFonts w:ascii="Calibri" w:hAnsi="Calibri" w:cs="Calibri"/>
          <w:b/>
          <w:color w:val="0000FF"/>
        </w:rPr>
        <w:t>.</w:t>
      </w:r>
    </w:p>
    <w:p w14:paraId="6F7638B7" w14:textId="77777777" w:rsidR="007369DC" w:rsidRDefault="007369DC" w:rsidP="00E765EE">
      <w:pPr>
        <w:spacing w:after="0"/>
        <w:rPr>
          <w:rFonts w:ascii="Calibri" w:hAnsi="Calibri" w:cs="Calibri"/>
          <w:b/>
        </w:rPr>
      </w:pPr>
    </w:p>
    <w:p w14:paraId="478A89D2" w14:textId="77777777" w:rsidR="00964D1F" w:rsidRPr="006C23C9" w:rsidRDefault="00964D1F" w:rsidP="00E765EE">
      <w:pPr>
        <w:spacing w:after="0"/>
        <w:rPr>
          <w:rFonts w:ascii="Calibri" w:hAnsi="Calibri" w:cs="Calibri"/>
          <w:b/>
        </w:rPr>
      </w:pPr>
      <w:r w:rsidRPr="006C23C9">
        <w:rPr>
          <w:rFonts w:ascii="Calibri" w:hAnsi="Calibri" w:cs="Calibri"/>
          <w:b/>
        </w:rPr>
        <w:t>contract</w:t>
      </w:r>
      <w:r w:rsidRPr="006C23C9">
        <w:rPr>
          <w:rFonts w:ascii="Calibri" w:hAnsi="Calibri" w:cs="Calibri"/>
          <w:b/>
        </w:rPr>
        <w:tab/>
      </w:r>
    </w:p>
    <w:p w14:paraId="28D60EF6" w14:textId="4FBD8E88" w:rsidR="00964D1F" w:rsidRDefault="00964D1F" w:rsidP="00E765EE">
      <w:pPr>
        <w:spacing w:after="0"/>
        <w:jc w:val="both"/>
        <w:rPr>
          <w:rFonts w:ascii="Calibri" w:hAnsi="Calibri" w:cs="Calibri"/>
        </w:rPr>
      </w:pPr>
      <w:r>
        <w:rPr>
          <w:rFonts w:ascii="Calibri" w:hAnsi="Calibri" w:cs="Calibri"/>
        </w:rPr>
        <w:t>This</w:t>
      </w:r>
      <w:r w:rsidRPr="006C23C9">
        <w:rPr>
          <w:rFonts w:ascii="Calibri" w:hAnsi="Calibri" w:cs="Calibri"/>
        </w:rPr>
        <w:t xml:space="preserve"> is a dummy variable that classifies the contract status (</w:t>
      </w:r>
      <w:r w:rsidR="00267406">
        <w:rPr>
          <w:rFonts w:ascii="Calibri" w:hAnsi="Calibri" w:cs="Calibri"/>
        </w:rPr>
        <w:t>YES/NO</w:t>
      </w:r>
      <w:r w:rsidRPr="006C23C9">
        <w:rPr>
          <w:rFonts w:ascii="Calibri" w:hAnsi="Calibri" w:cs="Calibri"/>
        </w:rPr>
        <w:t>) of any individual with a job (</w:t>
      </w:r>
      <w:r>
        <w:rPr>
          <w:rFonts w:ascii="Calibri" w:hAnsi="Calibri" w:cs="Calibri"/>
        </w:rPr>
        <w:t>LSTATUS_YEAR</w:t>
      </w:r>
      <w:r w:rsidRPr="006C23C9">
        <w:rPr>
          <w:rFonts w:ascii="Calibri" w:hAnsi="Calibri" w:cs="Calibri"/>
        </w:rPr>
        <w:t xml:space="preserve">=1) and is missing otherwise. It indicates whether a person has a signed (formal) contract, regardless of duration. </w:t>
      </w:r>
      <w:r>
        <w:rPr>
          <w:rFonts w:ascii="Calibri" w:hAnsi="Calibri" w:cs="Calibri"/>
        </w:rPr>
        <w:t>Two categories after harmonization:</w:t>
      </w:r>
    </w:p>
    <w:p w14:paraId="3708CCC2" w14:textId="77777777" w:rsidR="00964D1F" w:rsidRPr="006218DA" w:rsidRDefault="00964D1F" w:rsidP="00E765EE">
      <w:pPr>
        <w:spacing w:after="0"/>
        <w:ind w:left="720"/>
        <w:rPr>
          <w:rFonts w:ascii="Calibri" w:hAnsi="Calibri" w:cs="Calibri"/>
          <w:i/>
          <w:iCs/>
        </w:rPr>
      </w:pPr>
      <w:r w:rsidRPr="006218DA">
        <w:rPr>
          <w:rFonts w:ascii="Calibri" w:hAnsi="Calibri" w:cs="Calibri"/>
          <w:i/>
          <w:iCs/>
        </w:rPr>
        <w:t xml:space="preserve">0 = No </w:t>
      </w:r>
      <w:r w:rsidRPr="006218DA">
        <w:rPr>
          <w:rFonts w:ascii="Calibri" w:hAnsi="Calibri" w:cs="Calibri"/>
          <w:i/>
          <w:iCs/>
        </w:rPr>
        <w:br/>
        <w:t>1 = Yes</w:t>
      </w:r>
    </w:p>
    <w:p w14:paraId="67A3FCB3" w14:textId="77777777" w:rsidR="00964D1F" w:rsidRDefault="00964D1F" w:rsidP="00E765EE">
      <w:pPr>
        <w:spacing w:after="0"/>
        <w:rPr>
          <w:rFonts w:ascii="Calibri" w:hAnsi="Calibri" w:cs="Calibri"/>
          <w:u w:val="single"/>
        </w:rPr>
      </w:pPr>
    </w:p>
    <w:p w14:paraId="19225125" w14:textId="77777777" w:rsidR="00964D1F" w:rsidRDefault="00964D1F" w:rsidP="00E765EE">
      <w:pPr>
        <w:spacing w:after="0"/>
        <w:rPr>
          <w:rFonts w:ascii="Calibri" w:hAnsi="Calibri" w:cs="Calibri"/>
          <w:u w:val="single"/>
        </w:rPr>
      </w:pPr>
      <w:r w:rsidRPr="00003F41">
        <w:rPr>
          <w:rFonts w:ascii="Calibri" w:hAnsi="Calibri" w:cs="Calibri"/>
        </w:rPr>
        <w:t>Note:</w:t>
      </w:r>
      <w:r w:rsidRPr="00B35D47">
        <w:rPr>
          <w:rFonts w:ascii="Calibri" w:hAnsi="Calibri" w:cs="Calibri"/>
          <w:u w:val="single"/>
        </w:rPr>
        <w:t xml:space="preserve"> This variable is only constructed if there is an explicit question about contract between employee and employer.</w:t>
      </w:r>
    </w:p>
    <w:p w14:paraId="548FC46B" w14:textId="77777777" w:rsidR="00964D1F" w:rsidRPr="006C23C9" w:rsidRDefault="00964D1F" w:rsidP="00E765EE">
      <w:pPr>
        <w:spacing w:after="0"/>
        <w:rPr>
          <w:rFonts w:ascii="Calibri" w:hAnsi="Calibri" w:cs="Calibri"/>
          <w:b/>
        </w:rPr>
      </w:pPr>
    </w:p>
    <w:p w14:paraId="2A6F1DC1" w14:textId="0AEF42DE" w:rsidR="00964D1F" w:rsidRPr="006C23C9" w:rsidRDefault="00697886" w:rsidP="00E765EE">
      <w:pPr>
        <w:spacing w:after="0"/>
        <w:rPr>
          <w:rFonts w:ascii="Calibri" w:hAnsi="Calibri" w:cs="Calibri"/>
          <w:b/>
        </w:rPr>
      </w:pPr>
      <w:r>
        <w:rPr>
          <w:rFonts w:ascii="Calibri" w:hAnsi="Calibri" w:cs="Calibri"/>
          <w:b/>
        </w:rPr>
        <w:t>h</w:t>
      </w:r>
      <w:r w:rsidR="00964D1F" w:rsidRPr="006C23C9">
        <w:rPr>
          <w:rFonts w:ascii="Calibri" w:hAnsi="Calibri" w:cs="Calibri"/>
          <w:b/>
        </w:rPr>
        <w:t>ealthins</w:t>
      </w:r>
      <w:r>
        <w:rPr>
          <w:rFonts w:ascii="Calibri" w:hAnsi="Calibri" w:cs="Calibri"/>
          <w:b/>
        </w:rPr>
        <w:t>_year</w:t>
      </w:r>
      <w:r w:rsidR="00964D1F" w:rsidRPr="006C23C9">
        <w:rPr>
          <w:rFonts w:ascii="Calibri" w:hAnsi="Calibri" w:cs="Calibri"/>
          <w:b/>
        </w:rPr>
        <w:tab/>
      </w:r>
    </w:p>
    <w:p w14:paraId="03D549A3" w14:textId="639DFAAE" w:rsidR="00964D1F" w:rsidRDefault="00964D1F" w:rsidP="00E765EE">
      <w:pPr>
        <w:spacing w:after="0"/>
        <w:jc w:val="both"/>
        <w:rPr>
          <w:rFonts w:ascii="Calibri" w:hAnsi="Calibri" w:cs="Calibri"/>
        </w:rPr>
      </w:pPr>
      <w:r>
        <w:rPr>
          <w:rFonts w:ascii="Calibri" w:hAnsi="Calibri" w:cs="Calibri"/>
        </w:rPr>
        <w:t>This</w:t>
      </w:r>
      <w:r w:rsidRPr="006C23C9">
        <w:rPr>
          <w:rFonts w:ascii="Calibri" w:hAnsi="Calibri" w:cs="Calibri"/>
        </w:rPr>
        <w:t xml:space="preserve"> is a dummy variable that classifies the health insurance status (</w:t>
      </w:r>
      <w:r w:rsidR="00267406">
        <w:rPr>
          <w:rFonts w:ascii="Calibri" w:hAnsi="Calibri" w:cs="Calibri"/>
        </w:rPr>
        <w:t>YES/NO</w:t>
      </w:r>
      <w:r w:rsidRPr="006C23C9">
        <w:rPr>
          <w:rFonts w:ascii="Calibri" w:hAnsi="Calibri" w:cs="Calibri"/>
        </w:rPr>
        <w:t>) of any individual with a job (</w:t>
      </w:r>
      <w:r>
        <w:rPr>
          <w:rFonts w:ascii="Calibri" w:hAnsi="Calibri" w:cs="Calibri"/>
        </w:rPr>
        <w:t>LSTATUS_YEAR</w:t>
      </w:r>
      <w:r w:rsidRPr="006C23C9">
        <w:rPr>
          <w:rFonts w:ascii="Calibri" w:hAnsi="Calibri" w:cs="Calibri"/>
        </w:rPr>
        <w:t xml:space="preserve">=1) and is missing otherwise. Variable is constructed for all persons administered this module in each questionnaire. </w:t>
      </w:r>
      <w:r>
        <w:rPr>
          <w:rFonts w:ascii="Calibri" w:hAnsi="Calibri" w:cs="Calibri"/>
        </w:rPr>
        <w:t>Two categories after harmonization:</w:t>
      </w:r>
    </w:p>
    <w:p w14:paraId="2876A17F" w14:textId="77777777" w:rsidR="00964D1F" w:rsidRPr="006218DA" w:rsidRDefault="00964D1F" w:rsidP="00E765EE">
      <w:pPr>
        <w:spacing w:after="0"/>
        <w:ind w:left="720"/>
        <w:rPr>
          <w:rFonts w:ascii="Calibri" w:hAnsi="Calibri" w:cs="Calibri"/>
          <w:i/>
          <w:iCs/>
        </w:rPr>
      </w:pPr>
      <w:r w:rsidRPr="006218DA">
        <w:rPr>
          <w:rFonts w:ascii="Calibri" w:hAnsi="Calibri" w:cs="Calibri"/>
          <w:i/>
          <w:iCs/>
        </w:rPr>
        <w:t xml:space="preserve">0 = No </w:t>
      </w:r>
      <w:r w:rsidRPr="006218DA">
        <w:rPr>
          <w:rFonts w:ascii="Calibri" w:hAnsi="Calibri" w:cs="Calibri"/>
          <w:i/>
          <w:iCs/>
        </w:rPr>
        <w:br/>
        <w:t>1 = Yes</w:t>
      </w:r>
    </w:p>
    <w:p w14:paraId="6A1E5036" w14:textId="77777777" w:rsidR="00964D1F" w:rsidRDefault="00964D1F" w:rsidP="00E765EE">
      <w:pPr>
        <w:spacing w:after="0"/>
        <w:jc w:val="both"/>
        <w:rPr>
          <w:rFonts w:ascii="Calibri" w:hAnsi="Calibri" w:cs="Calibri"/>
          <w:u w:val="single"/>
        </w:rPr>
      </w:pPr>
    </w:p>
    <w:p w14:paraId="27F827F9" w14:textId="64CE1ADB" w:rsidR="00964D1F" w:rsidRDefault="00964D1F" w:rsidP="00E765EE">
      <w:pPr>
        <w:spacing w:after="0"/>
        <w:jc w:val="both"/>
        <w:rPr>
          <w:rFonts w:ascii="Calibri" w:hAnsi="Calibri" w:cs="Calibri"/>
        </w:rPr>
      </w:pPr>
      <w:r w:rsidRPr="00003F41">
        <w:rPr>
          <w:rFonts w:ascii="Calibri" w:hAnsi="Calibri" w:cs="Calibri"/>
        </w:rPr>
        <w:t xml:space="preserve">Note: </w:t>
      </w:r>
      <w:r w:rsidRPr="00D13962">
        <w:rPr>
          <w:rFonts w:ascii="Calibri" w:hAnsi="Calibri" w:cs="Calibri"/>
          <w:u w:val="single"/>
        </w:rPr>
        <w:t>This variable is only constructed i</w:t>
      </w:r>
      <w:r w:rsidRPr="006C23C9">
        <w:rPr>
          <w:rFonts w:ascii="Calibri" w:hAnsi="Calibri" w:cs="Calibri"/>
          <w:u w:val="single"/>
        </w:rPr>
        <w:t>f there is an explicit question about health insurance</w:t>
      </w:r>
      <w:r>
        <w:rPr>
          <w:rFonts w:ascii="Calibri" w:hAnsi="Calibri" w:cs="Calibri"/>
          <w:u w:val="single"/>
        </w:rPr>
        <w:t xml:space="preserve"> provided by the job</w:t>
      </w:r>
      <w:r w:rsidRPr="006C23C9">
        <w:rPr>
          <w:rFonts w:ascii="Calibri" w:hAnsi="Calibri" w:cs="Calibri"/>
        </w:rPr>
        <w:t>.</w:t>
      </w:r>
    </w:p>
    <w:p w14:paraId="194CAE8A" w14:textId="3D7DDEBC" w:rsidR="00964D1F" w:rsidRPr="006C23C9" w:rsidRDefault="00697886" w:rsidP="00E765EE">
      <w:pPr>
        <w:spacing w:after="0"/>
        <w:jc w:val="both"/>
        <w:rPr>
          <w:rFonts w:ascii="Calibri" w:hAnsi="Calibri" w:cs="Calibri"/>
          <w:b/>
        </w:rPr>
      </w:pPr>
      <w:r>
        <w:rPr>
          <w:rFonts w:ascii="Calibri" w:hAnsi="Calibri" w:cs="Calibri"/>
          <w:b/>
        </w:rPr>
        <w:t>s</w:t>
      </w:r>
      <w:r w:rsidR="00964D1F" w:rsidRPr="006C23C9">
        <w:rPr>
          <w:rFonts w:ascii="Calibri" w:hAnsi="Calibri" w:cs="Calibri"/>
          <w:b/>
        </w:rPr>
        <w:t>ocialsec</w:t>
      </w:r>
      <w:r>
        <w:rPr>
          <w:rFonts w:ascii="Calibri" w:hAnsi="Calibri" w:cs="Calibri"/>
          <w:b/>
        </w:rPr>
        <w:t>_year</w:t>
      </w:r>
    </w:p>
    <w:p w14:paraId="2DD0B32F" w14:textId="0CFA453B" w:rsidR="00964D1F" w:rsidRDefault="00964D1F" w:rsidP="00E765EE">
      <w:pPr>
        <w:spacing w:after="0"/>
        <w:jc w:val="both"/>
        <w:rPr>
          <w:rFonts w:ascii="Calibri" w:hAnsi="Calibri" w:cs="Calibri"/>
        </w:rPr>
      </w:pPr>
      <w:r>
        <w:rPr>
          <w:rFonts w:ascii="Calibri" w:hAnsi="Calibri" w:cs="Calibri"/>
        </w:rPr>
        <w:t>This</w:t>
      </w:r>
      <w:r w:rsidRPr="006C23C9">
        <w:rPr>
          <w:rFonts w:ascii="Calibri" w:hAnsi="Calibri" w:cs="Calibri"/>
        </w:rPr>
        <w:t xml:space="preserve"> is a dummy variable that classifies the social security status (</w:t>
      </w:r>
      <w:r w:rsidR="00F75258">
        <w:rPr>
          <w:rFonts w:ascii="Calibri" w:hAnsi="Calibri" w:cs="Calibri"/>
        </w:rPr>
        <w:t>YES/NO</w:t>
      </w:r>
      <w:r w:rsidRPr="006C23C9">
        <w:rPr>
          <w:rFonts w:ascii="Calibri" w:hAnsi="Calibri" w:cs="Calibri"/>
        </w:rPr>
        <w:t>) of any individual with a job (</w:t>
      </w:r>
      <w:r>
        <w:rPr>
          <w:rFonts w:ascii="Calibri" w:hAnsi="Calibri" w:cs="Calibri"/>
        </w:rPr>
        <w:t>LSTATUS_YEAR</w:t>
      </w:r>
      <w:r w:rsidRPr="006C23C9">
        <w:rPr>
          <w:rFonts w:ascii="Calibri" w:hAnsi="Calibri" w:cs="Calibri"/>
        </w:rPr>
        <w:t xml:space="preserve">=1) and is missing otherwise. Variable is constructed for all persons administered this module in each questionnaire. </w:t>
      </w:r>
      <w:r>
        <w:rPr>
          <w:rFonts w:ascii="Calibri" w:hAnsi="Calibri" w:cs="Calibri"/>
        </w:rPr>
        <w:t>Two categories after harmonization:</w:t>
      </w:r>
    </w:p>
    <w:p w14:paraId="3A76DDC1" w14:textId="77777777" w:rsidR="00964D1F" w:rsidRPr="006218DA" w:rsidRDefault="00964D1F" w:rsidP="00E765EE">
      <w:pPr>
        <w:spacing w:after="0"/>
        <w:ind w:left="720"/>
        <w:rPr>
          <w:rFonts w:ascii="Calibri" w:hAnsi="Calibri" w:cs="Calibri"/>
          <w:i/>
          <w:iCs/>
        </w:rPr>
      </w:pPr>
      <w:r w:rsidRPr="006218DA">
        <w:rPr>
          <w:rFonts w:ascii="Calibri" w:hAnsi="Calibri" w:cs="Calibri"/>
          <w:i/>
          <w:iCs/>
        </w:rPr>
        <w:t xml:space="preserve">0 = No </w:t>
      </w:r>
      <w:r w:rsidRPr="006218DA">
        <w:rPr>
          <w:rFonts w:ascii="Calibri" w:hAnsi="Calibri" w:cs="Calibri"/>
          <w:i/>
          <w:iCs/>
        </w:rPr>
        <w:br/>
        <w:t>1 = Yes</w:t>
      </w:r>
    </w:p>
    <w:p w14:paraId="7D25FA1E" w14:textId="77777777" w:rsidR="00964D1F" w:rsidRDefault="00964D1F" w:rsidP="00E765EE">
      <w:pPr>
        <w:spacing w:after="0"/>
        <w:rPr>
          <w:rFonts w:ascii="Calibri" w:hAnsi="Calibri" w:cs="Calibri"/>
          <w:b/>
        </w:rPr>
      </w:pPr>
    </w:p>
    <w:p w14:paraId="34F95C44" w14:textId="77777777" w:rsidR="00964D1F" w:rsidRDefault="00964D1F" w:rsidP="00E765EE">
      <w:pPr>
        <w:spacing w:after="0"/>
        <w:rPr>
          <w:rFonts w:ascii="Calibri" w:hAnsi="Calibri" w:cs="Calibri"/>
        </w:rPr>
      </w:pPr>
      <w:r w:rsidRPr="00003F41">
        <w:rPr>
          <w:rFonts w:ascii="Calibri" w:hAnsi="Calibri" w:cs="Calibri"/>
        </w:rPr>
        <w:t xml:space="preserve">Note: </w:t>
      </w:r>
      <w:r w:rsidRPr="00394E15">
        <w:rPr>
          <w:rFonts w:ascii="Calibri" w:hAnsi="Calibri" w:cs="Calibri"/>
          <w:u w:val="single"/>
        </w:rPr>
        <w:t>This variable is only constructed i</w:t>
      </w:r>
      <w:r w:rsidRPr="006C23C9">
        <w:rPr>
          <w:rFonts w:ascii="Calibri" w:hAnsi="Calibri" w:cs="Calibri"/>
          <w:u w:val="single"/>
        </w:rPr>
        <w:t>f there is an explicit question about pension plans or social security</w:t>
      </w:r>
      <w:r w:rsidRPr="006C23C9">
        <w:rPr>
          <w:rFonts w:ascii="Calibri" w:hAnsi="Calibri" w:cs="Calibri"/>
        </w:rPr>
        <w:t>.</w:t>
      </w:r>
    </w:p>
    <w:p w14:paraId="5D5570D9" w14:textId="77777777" w:rsidR="00964D1F" w:rsidRPr="006C23C9" w:rsidRDefault="00964D1F" w:rsidP="00E765EE">
      <w:pPr>
        <w:spacing w:after="0"/>
        <w:rPr>
          <w:rFonts w:ascii="Calibri" w:hAnsi="Calibri" w:cs="Calibri"/>
          <w:b/>
        </w:rPr>
      </w:pPr>
    </w:p>
    <w:p w14:paraId="31D70DFF" w14:textId="1ED8F9F5" w:rsidR="00964D1F" w:rsidRPr="006C23C9" w:rsidRDefault="00697886" w:rsidP="00E765EE">
      <w:pPr>
        <w:spacing w:after="0"/>
        <w:jc w:val="both"/>
        <w:rPr>
          <w:rFonts w:ascii="Calibri" w:hAnsi="Calibri" w:cs="Calibri"/>
          <w:b/>
        </w:rPr>
      </w:pPr>
      <w:r>
        <w:rPr>
          <w:rFonts w:ascii="Calibri" w:hAnsi="Calibri" w:cs="Calibri"/>
          <w:b/>
        </w:rPr>
        <w:t>u</w:t>
      </w:r>
      <w:r w:rsidR="00964D1F" w:rsidRPr="006C23C9">
        <w:rPr>
          <w:rFonts w:ascii="Calibri" w:hAnsi="Calibri" w:cs="Calibri"/>
          <w:b/>
        </w:rPr>
        <w:t>nion</w:t>
      </w:r>
      <w:r>
        <w:rPr>
          <w:rFonts w:ascii="Calibri" w:hAnsi="Calibri" w:cs="Calibri"/>
          <w:b/>
        </w:rPr>
        <w:t>_year</w:t>
      </w:r>
      <w:r w:rsidR="00964D1F" w:rsidRPr="006C23C9">
        <w:rPr>
          <w:rFonts w:ascii="Calibri" w:hAnsi="Calibri" w:cs="Calibri"/>
          <w:b/>
        </w:rPr>
        <w:t xml:space="preserve"> </w:t>
      </w:r>
    </w:p>
    <w:p w14:paraId="2240CF53" w14:textId="17AD6BC3" w:rsidR="00964D1F" w:rsidRDefault="00964D1F" w:rsidP="00964D1F">
      <w:pPr>
        <w:spacing w:after="0"/>
        <w:jc w:val="both"/>
        <w:rPr>
          <w:rFonts w:ascii="Calibri" w:hAnsi="Calibri" w:cs="Calibri"/>
        </w:rPr>
      </w:pPr>
      <w:r>
        <w:rPr>
          <w:rFonts w:ascii="Calibri" w:hAnsi="Calibri" w:cs="Calibri"/>
        </w:rPr>
        <w:t xml:space="preserve">This </w:t>
      </w:r>
      <w:r w:rsidRPr="006C23C9">
        <w:rPr>
          <w:rFonts w:ascii="Calibri" w:hAnsi="Calibri" w:cs="Calibri"/>
        </w:rPr>
        <w:t>is a dummy variable that classifies the union membership status (</w:t>
      </w:r>
      <w:r w:rsidR="00F75258">
        <w:rPr>
          <w:rFonts w:ascii="Calibri" w:hAnsi="Calibri" w:cs="Calibri"/>
        </w:rPr>
        <w:t>YES/NO</w:t>
      </w:r>
      <w:r w:rsidRPr="006C23C9">
        <w:rPr>
          <w:rFonts w:ascii="Calibri" w:hAnsi="Calibri" w:cs="Calibri"/>
        </w:rPr>
        <w:t>) of any individual with a job (</w:t>
      </w:r>
      <w:r>
        <w:rPr>
          <w:rFonts w:ascii="Calibri" w:hAnsi="Calibri" w:cs="Calibri"/>
        </w:rPr>
        <w:t>LSTATUS_YEAR</w:t>
      </w:r>
      <w:r w:rsidRPr="006C23C9">
        <w:rPr>
          <w:rFonts w:ascii="Calibri" w:hAnsi="Calibri" w:cs="Calibri"/>
        </w:rPr>
        <w:t xml:space="preserve">=1) and is missing otherwise. Variable is constructed for all persons administered this module in each questionnaire.  For this reason, the lower age cutoff (and perhaps upper age cutoff) at which information is collected will vary from country to country. </w:t>
      </w:r>
      <w:r>
        <w:rPr>
          <w:rFonts w:ascii="Calibri" w:hAnsi="Calibri" w:cs="Calibri"/>
        </w:rPr>
        <w:t>Two categories after harmonization:</w:t>
      </w:r>
    </w:p>
    <w:p w14:paraId="2B5E54E8" w14:textId="77777777" w:rsidR="00964D1F" w:rsidRPr="006218DA" w:rsidRDefault="00964D1F" w:rsidP="00964D1F">
      <w:pPr>
        <w:spacing w:after="0"/>
        <w:ind w:left="720"/>
        <w:rPr>
          <w:rFonts w:ascii="Calibri" w:hAnsi="Calibri" w:cs="Calibri"/>
          <w:b/>
          <w:i/>
          <w:iCs/>
        </w:rPr>
      </w:pPr>
      <w:r w:rsidRPr="006218DA">
        <w:rPr>
          <w:rFonts w:ascii="Calibri" w:hAnsi="Calibri" w:cs="Calibri"/>
          <w:i/>
          <w:iCs/>
        </w:rPr>
        <w:t xml:space="preserve">0 = No </w:t>
      </w:r>
      <w:r w:rsidRPr="006218DA">
        <w:rPr>
          <w:rFonts w:ascii="Calibri" w:hAnsi="Calibri" w:cs="Calibri"/>
          <w:i/>
          <w:iCs/>
        </w:rPr>
        <w:br/>
        <w:t>1 = Yes</w:t>
      </w:r>
    </w:p>
    <w:p w14:paraId="5CEC1322" w14:textId="77777777" w:rsidR="00964D1F" w:rsidRDefault="00964D1F" w:rsidP="00964D1F">
      <w:pPr>
        <w:spacing w:after="0"/>
        <w:jc w:val="both"/>
        <w:rPr>
          <w:rFonts w:ascii="Calibri" w:hAnsi="Calibri" w:cs="Calibri"/>
          <w:b/>
        </w:rPr>
      </w:pPr>
    </w:p>
    <w:p w14:paraId="67A6EACC" w14:textId="77777777" w:rsidR="00964D1F" w:rsidRDefault="00964D1F" w:rsidP="00964D1F">
      <w:pPr>
        <w:spacing w:after="0"/>
        <w:jc w:val="both"/>
        <w:rPr>
          <w:rFonts w:ascii="Calibri" w:hAnsi="Calibri" w:cs="Calibri"/>
        </w:rPr>
      </w:pPr>
      <w:r w:rsidRPr="00636A42">
        <w:rPr>
          <w:rFonts w:ascii="Calibri" w:hAnsi="Calibri" w:cs="Calibri"/>
        </w:rPr>
        <w:t>Note:</w:t>
      </w:r>
      <w:r w:rsidRPr="00394E15">
        <w:rPr>
          <w:rFonts w:ascii="Calibri" w:hAnsi="Calibri" w:cs="Calibri"/>
          <w:u w:val="single"/>
        </w:rPr>
        <w:t xml:space="preserve"> This variable is only constructed</w:t>
      </w:r>
      <w:r w:rsidRPr="006C23C9">
        <w:rPr>
          <w:rFonts w:ascii="Calibri" w:hAnsi="Calibri" w:cs="Calibri"/>
        </w:rPr>
        <w:t xml:space="preserve"> </w:t>
      </w:r>
      <w:r w:rsidRPr="006C23C9">
        <w:rPr>
          <w:rFonts w:ascii="Calibri" w:hAnsi="Calibri" w:cs="Calibri"/>
          <w:u w:val="single"/>
        </w:rPr>
        <w:t>if there is an explicit question about trade unions</w:t>
      </w:r>
      <w:r w:rsidRPr="006C23C9">
        <w:rPr>
          <w:rFonts w:ascii="Calibri" w:hAnsi="Calibri" w:cs="Calibri"/>
        </w:rPr>
        <w:t>.</w:t>
      </w:r>
    </w:p>
    <w:p w14:paraId="098A8016" w14:textId="77777777" w:rsidR="00964D1F" w:rsidRDefault="00964D1F" w:rsidP="00964D1F">
      <w:pPr>
        <w:spacing w:after="0"/>
        <w:jc w:val="both"/>
        <w:rPr>
          <w:rFonts w:ascii="Calibri" w:hAnsi="Calibri" w:cs="Calibri"/>
          <w:b/>
        </w:rPr>
      </w:pPr>
    </w:p>
    <w:p w14:paraId="216075A8" w14:textId="5A3BC482" w:rsidR="00964D1F" w:rsidRPr="006C23C9" w:rsidRDefault="00964D1F" w:rsidP="00964D1F">
      <w:pPr>
        <w:spacing w:after="0"/>
        <w:jc w:val="both"/>
        <w:rPr>
          <w:rFonts w:ascii="Calibri" w:hAnsi="Calibri" w:cs="Calibri"/>
          <w:b/>
        </w:rPr>
      </w:pPr>
      <w:r w:rsidRPr="006C23C9">
        <w:rPr>
          <w:rFonts w:ascii="Calibri" w:hAnsi="Calibri" w:cs="Calibri"/>
          <w:b/>
        </w:rPr>
        <w:t>firmsize_l</w:t>
      </w:r>
      <w:r w:rsidR="00697886">
        <w:rPr>
          <w:rFonts w:ascii="Calibri" w:hAnsi="Calibri" w:cs="Calibri"/>
          <w:b/>
        </w:rPr>
        <w:t>_year</w:t>
      </w:r>
      <w:r w:rsidRPr="006C23C9">
        <w:rPr>
          <w:rFonts w:ascii="Calibri" w:hAnsi="Calibri" w:cs="Calibri"/>
          <w:b/>
        </w:rPr>
        <w:tab/>
      </w:r>
    </w:p>
    <w:p w14:paraId="0C8E6136" w14:textId="77777777" w:rsidR="00964D1F" w:rsidRPr="006C23C9" w:rsidRDefault="00964D1F" w:rsidP="00964D1F">
      <w:pPr>
        <w:spacing w:after="0"/>
        <w:jc w:val="both"/>
        <w:rPr>
          <w:rFonts w:ascii="Calibri" w:hAnsi="Calibri" w:cs="Calibri"/>
        </w:rPr>
      </w:pPr>
      <w:r>
        <w:rPr>
          <w:rFonts w:ascii="Calibri" w:hAnsi="Calibri" w:cs="Calibri"/>
        </w:rPr>
        <w:t xml:space="preserve">This </w:t>
      </w:r>
      <w:r w:rsidRPr="006C23C9">
        <w:rPr>
          <w:rFonts w:ascii="Calibri" w:hAnsi="Calibri" w:cs="Calibri"/>
        </w:rPr>
        <w:t>specifies the lower bracket of the firm size. The variable is constructed for all persons who are employed</w:t>
      </w:r>
      <w:r>
        <w:rPr>
          <w:rFonts w:ascii="Calibri" w:hAnsi="Calibri" w:cs="Calibri"/>
        </w:rPr>
        <w:t xml:space="preserve"> </w:t>
      </w:r>
      <w:r w:rsidRPr="00F01FA1">
        <w:rPr>
          <w:rFonts w:ascii="Calibri" w:hAnsi="Calibri" w:cs="Calibri"/>
          <w:b/>
          <w:i/>
        </w:rPr>
        <w:t xml:space="preserve">in the </w:t>
      </w:r>
      <w:r>
        <w:rPr>
          <w:rFonts w:ascii="Calibri" w:hAnsi="Calibri" w:cs="Calibri"/>
          <w:b/>
          <w:i/>
        </w:rPr>
        <w:t>last 12 months</w:t>
      </w:r>
      <w:r w:rsidRPr="00F01FA1">
        <w:rPr>
          <w:rFonts w:ascii="Calibri" w:hAnsi="Calibri" w:cs="Calibri"/>
          <w:b/>
          <w:i/>
        </w:rPr>
        <w:t xml:space="preserve"> for the main job</w:t>
      </w:r>
      <w:r w:rsidRPr="006C23C9">
        <w:rPr>
          <w:rFonts w:ascii="Calibri" w:hAnsi="Calibri" w:cs="Calibri"/>
        </w:rPr>
        <w:t>. If it is continuous, it records the number of people working for the same employer. If the variable is categorical, it records the lower boundary of the bracket.</w:t>
      </w:r>
    </w:p>
    <w:p w14:paraId="4D340A6A" w14:textId="77777777" w:rsidR="00964D1F" w:rsidRDefault="00964D1F" w:rsidP="00964D1F">
      <w:pPr>
        <w:spacing w:after="0"/>
        <w:jc w:val="both"/>
        <w:rPr>
          <w:rFonts w:ascii="Calibri" w:hAnsi="Calibri" w:cs="Calibri"/>
          <w:b/>
        </w:rPr>
      </w:pPr>
    </w:p>
    <w:p w14:paraId="60806E61" w14:textId="35FD2CB1" w:rsidR="00964D1F" w:rsidRPr="006C23C9" w:rsidRDefault="00964D1F" w:rsidP="00964D1F">
      <w:pPr>
        <w:spacing w:after="0"/>
        <w:jc w:val="both"/>
        <w:rPr>
          <w:rFonts w:ascii="Calibri" w:hAnsi="Calibri" w:cs="Calibri"/>
          <w:b/>
        </w:rPr>
      </w:pPr>
      <w:r w:rsidRPr="006C23C9">
        <w:rPr>
          <w:rFonts w:ascii="Calibri" w:hAnsi="Calibri" w:cs="Calibri"/>
          <w:b/>
        </w:rPr>
        <w:t>firmsize_u</w:t>
      </w:r>
      <w:r w:rsidR="00697886">
        <w:rPr>
          <w:rFonts w:ascii="Calibri" w:hAnsi="Calibri" w:cs="Calibri"/>
          <w:b/>
        </w:rPr>
        <w:t>_year</w:t>
      </w:r>
      <w:r w:rsidRPr="006C23C9">
        <w:rPr>
          <w:rFonts w:ascii="Calibri" w:hAnsi="Calibri" w:cs="Calibri"/>
          <w:b/>
        </w:rPr>
        <w:tab/>
      </w:r>
    </w:p>
    <w:p w14:paraId="3A177254" w14:textId="77777777" w:rsidR="00964D1F" w:rsidRDefault="00964D1F" w:rsidP="00964D1F">
      <w:pPr>
        <w:spacing w:after="0"/>
        <w:jc w:val="both"/>
        <w:rPr>
          <w:rFonts w:ascii="Calibri" w:hAnsi="Calibri" w:cs="Calibri"/>
        </w:rPr>
      </w:pPr>
      <w:r>
        <w:rPr>
          <w:rFonts w:ascii="Calibri" w:hAnsi="Calibri" w:cs="Calibri"/>
        </w:rPr>
        <w:t>This</w:t>
      </w:r>
      <w:r w:rsidRPr="006C23C9">
        <w:rPr>
          <w:rFonts w:ascii="Calibri" w:hAnsi="Calibri" w:cs="Calibri"/>
        </w:rPr>
        <w:t xml:space="preserve"> specifies the upper bracket of the firm size. The variable is constructed for all persons who are employed</w:t>
      </w:r>
      <w:r>
        <w:rPr>
          <w:rFonts w:ascii="Calibri" w:hAnsi="Calibri" w:cs="Calibri"/>
        </w:rPr>
        <w:t xml:space="preserve"> </w:t>
      </w:r>
      <w:r w:rsidRPr="00F01FA1">
        <w:rPr>
          <w:rFonts w:ascii="Calibri" w:hAnsi="Calibri" w:cs="Calibri"/>
          <w:b/>
          <w:i/>
        </w:rPr>
        <w:t xml:space="preserve">in the </w:t>
      </w:r>
      <w:r>
        <w:rPr>
          <w:rFonts w:ascii="Calibri" w:hAnsi="Calibri" w:cs="Calibri"/>
          <w:b/>
          <w:i/>
        </w:rPr>
        <w:t>last 12 months</w:t>
      </w:r>
      <w:r w:rsidRPr="00F01FA1">
        <w:rPr>
          <w:rFonts w:ascii="Calibri" w:hAnsi="Calibri" w:cs="Calibri"/>
          <w:b/>
          <w:i/>
        </w:rPr>
        <w:t xml:space="preserve"> for the main job</w:t>
      </w:r>
      <w:r w:rsidRPr="006C23C9">
        <w:rPr>
          <w:rFonts w:ascii="Calibri" w:hAnsi="Calibri" w:cs="Calibri"/>
        </w:rPr>
        <w:t>. If it is continuous, it records the number of people working for the same employer. If the variable is categorical, it records the upper boundary of the bracket.</w:t>
      </w:r>
      <w:r w:rsidRPr="006C23C9">
        <w:t xml:space="preserve"> </w:t>
      </w:r>
      <w:r w:rsidRPr="006C23C9">
        <w:rPr>
          <w:rFonts w:ascii="Calibri" w:hAnsi="Calibri" w:cs="Calibri"/>
        </w:rPr>
        <w:t xml:space="preserve">If the right bracket is open, </w:t>
      </w:r>
      <w:r>
        <w:rPr>
          <w:rFonts w:ascii="Calibri" w:hAnsi="Calibri" w:cs="Calibri"/>
        </w:rPr>
        <w:t xml:space="preserve">this variable </w:t>
      </w:r>
      <w:r w:rsidRPr="006C23C9">
        <w:rPr>
          <w:rFonts w:ascii="Calibri" w:hAnsi="Calibri" w:cs="Calibri"/>
        </w:rPr>
        <w:t xml:space="preserve">should be </w:t>
      </w:r>
      <w:r>
        <w:rPr>
          <w:rFonts w:ascii="Calibri" w:hAnsi="Calibri" w:cs="Calibri"/>
        </w:rPr>
        <w:t>missing</w:t>
      </w:r>
      <w:r w:rsidRPr="006C23C9">
        <w:rPr>
          <w:rFonts w:ascii="Calibri" w:hAnsi="Calibri" w:cs="Calibri"/>
        </w:rPr>
        <w:t>.</w:t>
      </w:r>
    </w:p>
    <w:p w14:paraId="3089DA5B" w14:textId="77777777" w:rsidR="00964D1F" w:rsidRDefault="00964D1F" w:rsidP="00964D1F">
      <w:pPr>
        <w:spacing w:after="0"/>
        <w:rPr>
          <w:rFonts w:ascii="Calibri" w:hAnsi="Calibri" w:cs="Calibri"/>
        </w:rPr>
      </w:pPr>
    </w:p>
    <w:p w14:paraId="338AA6BB" w14:textId="754E2FE3" w:rsidR="00964D1F" w:rsidRPr="00697886" w:rsidRDefault="00964D1F" w:rsidP="00964D1F">
      <w:pPr>
        <w:spacing w:after="60"/>
        <w:jc w:val="center"/>
        <w:rPr>
          <w:rFonts w:cstheme="minorHAnsi"/>
          <w:b/>
          <w:lang w:val="en-GB" w:eastAsia="it-IT"/>
        </w:rPr>
      </w:pPr>
      <w:r w:rsidRPr="00697886">
        <w:rPr>
          <w:rFonts w:cstheme="minorHAnsi"/>
          <w:b/>
          <w:lang w:val="en-GB" w:eastAsia="it-IT"/>
        </w:rPr>
        <w:t>Table 5.</w:t>
      </w:r>
      <w:r w:rsidR="00697886">
        <w:rPr>
          <w:rFonts w:cstheme="minorHAnsi"/>
          <w:b/>
          <w:lang w:val="en-GB" w:eastAsia="it-IT"/>
        </w:rPr>
        <w:t>7</w:t>
      </w:r>
      <w:r w:rsidRPr="00697886">
        <w:rPr>
          <w:rFonts w:cstheme="minorHAnsi"/>
          <w:b/>
          <w:lang w:val="en-GB" w:eastAsia="it-IT"/>
        </w:rPr>
        <w:t xml:space="preserve">: Primary Employment, </w:t>
      </w:r>
      <w:r w:rsidR="00734395">
        <w:rPr>
          <w:rFonts w:cstheme="minorHAnsi"/>
          <w:b/>
          <w:lang w:val="en-GB" w:eastAsia="it-IT"/>
        </w:rPr>
        <w:t>12-month</w:t>
      </w:r>
      <w:r w:rsidRPr="00697886">
        <w:rPr>
          <w:rFonts w:cstheme="minorHAnsi"/>
          <w:b/>
          <w:lang w:val="en-GB" w:eastAsia="it-IT"/>
        </w:rPr>
        <w:t xml:space="preserve"> reference period</w:t>
      </w:r>
    </w:p>
    <w:tbl>
      <w:tblPr>
        <w:tblW w:w="10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990"/>
        <w:gridCol w:w="1890"/>
        <w:gridCol w:w="2700"/>
        <w:gridCol w:w="3240"/>
        <w:gridCol w:w="678"/>
      </w:tblGrid>
      <w:tr w:rsidR="001166D7" w:rsidRPr="008B6A24" w14:paraId="20212BDF" w14:textId="77777777" w:rsidTr="00E64804">
        <w:tc>
          <w:tcPr>
            <w:tcW w:w="535" w:type="dxa"/>
            <w:shd w:val="clear" w:color="auto" w:fill="4472C4" w:themeFill="accent1"/>
          </w:tcPr>
          <w:p w14:paraId="66C05971" w14:textId="77777777" w:rsidR="001166D7" w:rsidRPr="00E64804" w:rsidRDefault="001166D7" w:rsidP="00E64804">
            <w:pPr>
              <w:spacing w:before="60" w:after="60"/>
              <w:jc w:val="right"/>
              <w:rPr>
                <w:rFonts w:eastAsia="Times New Roman" w:cstheme="minorHAnsi"/>
                <w:b/>
                <w:bCs/>
                <w:color w:val="FFFFFF" w:themeColor="background1"/>
                <w:lang w:eastAsia="en-US"/>
              </w:rPr>
            </w:pPr>
          </w:p>
        </w:tc>
        <w:tc>
          <w:tcPr>
            <w:tcW w:w="990" w:type="dxa"/>
            <w:shd w:val="clear" w:color="auto" w:fill="4472C4" w:themeFill="accent1"/>
          </w:tcPr>
          <w:p w14:paraId="692B2D52" w14:textId="2A930F57" w:rsidR="001166D7" w:rsidRPr="00E64804" w:rsidRDefault="001166D7" w:rsidP="00E64804">
            <w:pPr>
              <w:spacing w:before="60" w:after="60"/>
              <w:rPr>
                <w:rFonts w:eastAsia="Times New Roman" w:cstheme="minorHAnsi"/>
                <w:color w:val="FFFFFF" w:themeColor="background1"/>
              </w:rPr>
            </w:pPr>
            <w:r w:rsidRPr="00E64804">
              <w:rPr>
                <w:rFonts w:eastAsia="Times New Roman" w:cstheme="minorHAnsi"/>
                <w:b/>
                <w:bCs/>
                <w:color w:val="FFFFFF" w:themeColor="background1"/>
                <w:lang w:eastAsia="en-US"/>
              </w:rPr>
              <w:t>Module Code</w:t>
            </w:r>
          </w:p>
        </w:tc>
        <w:tc>
          <w:tcPr>
            <w:tcW w:w="1890" w:type="dxa"/>
            <w:shd w:val="clear" w:color="auto" w:fill="4472C4" w:themeFill="accent1"/>
          </w:tcPr>
          <w:p w14:paraId="38769761" w14:textId="77777777" w:rsidR="001166D7" w:rsidRPr="00E64804" w:rsidRDefault="001166D7" w:rsidP="00E64804">
            <w:pPr>
              <w:spacing w:before="60" w:after="60"/>
              <w:rPr>
                <w:rFonts w:eastAsia="Times New Roman" w:cstheme="minorHAnsi"/>
                <w:b/>
                <w:bCs/>
                <w:color w:val="FFFFFF" w:themeColor="background1"/>
                <w:lang w:eastAsia="en-US"/>
              </w:rPr>
            </w:pPr>
            <w:r w:rsidRPr="00E64804">
              <w:rPr>
                <w:rFonts w:eastAsia="Times New Roman" w:cstheme="minorHAnsi"/>
                <w:b/>
                <w:bCs/>
                <w:color w:val="FFFFFF" w:themeColor="background1"/>
                <w:lang w:eastAsia="en-US"/>
              </w:rPr>
              <w:t>Variable name</w:t>
            </w:r>
          </w:p>
        </w:tc>
        <w:tc>
          <w:tcPr>
            <w:tcW w:w="2700" w:type="dxa"/>
            <w:shd w:val="clear" w:color="auto" w:fill="4472C4" w:themeFill="accent1"/>
          </w:tcPr>
          <w:p w14:paraId="389A2FFE" w14:textId="77777777" w:rsidR="001166D7" w:rsidRPr="00E64804" w:rsidRDefault="001166D7" w:rsidP="00E64804">
            <w:pPr>
              <w:spacing w:before="60" w:after="60"/>
              <w:rPr>
                <w:rFonts w:eastAsia="Times New Roman" w:cstheme="minorHAnsi"/>
                <w:b/>
                <w:bCs/>
                <w:color w:val="FFFFFF" w:themeColor="background1"/>
              </w:rPr>
            </w:pPr>
            <w:r w:rsidRPr="00E64804">
              <w:rPr>
                <w:rFonts w:eastAsia="Times New Roman" w:cstheme="minorHAnsi"/>
                <w:b/>
                <w:bCs/>
                <w:color w:val="FFFFFF" w:themeColor="background1"/>
                <w:lang w:eastAsia="en-US"/>
              </w:rPr>
              <w:t>Variable label</w:t>
            </w:r>
          </w:p>
        </w:tc>
        <w:tc>
          <w:tcPr>
            <w:tcW w:w="3240" w:type="dxa"/>
            <w:shd w:val="clear" w:color="auto" w:fill="4472C4" w:themeFill="accent1"/>
          </w:tcPr>
          <w:p w14:paraId="0E2FEF41" w14:textId="77777777" w:rsidR="001166D7" w:rsidRPr="00E64804" w:rsidRDefault="001166D7" w:rsidP="00E64804">
            <w:pPr>
              <w:spacing w:before="60" w:after="60"/>
              <w:rPr>
                <w:rFonts w:eastAsia="Times New Roman" w:cstheme="minorHAnsi"/>
                <w:b/>
                <w:bCs/>
                <w:color w:val="FFFFFF" w:themeColor="background1"/>
                <w:lang w:eastAsia="en-US"/>
              </w:rPr>
            </w:pPr>
            <w:r w:rsidRPr="00E64804">
              <w:rPr>
                <w:rFonts w:eastAsia="Times New Roman" w:cstheme="minorHAnsi"/>
                <w:b/>
                <w:bCs/>
                <w:color w:val="FFFFFF" w:themeColor="background1"/>
                <w:lang w:eastAsia="en-US"/>
              </w:rPr>
              <w:t>Allowed codes after standardization</w:t>
            </w:r>
          </w:p>
        </w:tc>
        <w:tc>
          <w:tcPr>
            <w:tcW w:w="678" w:type="dxa"/>
            <w:shd w:val="clear" w:color="auto" w:fill="4472C4" w:themeFill="accent1"/>
          </w:tcPr>
          <w:p w14:paraId="5FFA4B21" w14:textId="77777777" w:rsidR="001166D7" w:rsidRPr="00E64804" w:rsidRDefault="001166D7" w:rsidP="00E64804">
            <w:pPr>
              <w:spacing w:before="60" w:after="60"/>
              <w:jc w:val="center"/>
              <w:rPr>
                <w:rFonts w:eastAsia="Times New Roman" w:cstheme="minorHAnsi"/>
                <w:b/>
                <w:bCs/>
                <w:color w:val="FFFFFF" w:themeColor="background1"/>
                <w:lang w:eastAsia="en-US"/>
              </w:rPr>
            </w:pPr>
            <w:r w:rsidRPr="00E64804">
              <w:rPr>
                <w:rFonts w:eastAsia="Times New Roman" w:cstheme="minorHAnsi"/>
                <w:b/>
                <w:bCs/>
                <w:color w:val="FFFFFF" w:themeColor="background1"/>
                <w:lang w:eastAsia="en-US"/>
              </w:rPr>
              <w:t>Tier</w:t>
            </w:r>
          </w:p>
        </w:tc>
      </w:tr>
      <w:tr w:rsidR="001166D7" w:rsidRPr="006218DA" w14:paraId="5AFE5FE2" w14:textId="77777777" w:rsidTr="00E64804">
        <w:tc>
          <w:tcPr>
            <w:tcW w:w="535" w:type="dxa"/>
          </w:tcPr>
          <w:p w14:paraId="2687467A" w14:textId="17E6345E" w:rsidR="001166D7" w:rsidRPr="00E64804" w:rsidRDefault="001166D7" w:rsidP="001166D7">
            <w:pPr>
              <w:spacing w:before="60" w:after="0"/>
              <w:jc w:val="right"/>
              <w:rPr>
                <w:rFonts w:eastAsia="Times New Roman" w:cstheme="minorHAnsi"/>
                <w:color w:val="000000"/>
                <w:sz w:val="20"/>
                <w:szCs w:val="20"/>
              </w:rPr>
            </w:pPr>
            <w:r w:rsidRPr="00E64804">
              <w:rPr>
                <w:rFonts w:eastAsia="Times New Roman" w:cstheme="minorHAnsi"/>
                <w:color w:val="000000"/>
                <w:sz w:val="20"/>
                <w:szCs w:val="20"/>
              </w:rPr>
              <w:t>1</w:t>
            </w:r>
          </w:p>
        </w:tc>
        <w:tc>
          <w:tcPr>
            <w:tcW w:w="990" w:type="dxa"/>
            <w:shd w:val="clear" w:color="auto" w:fill="auto"/>
            <w:hideMark/>
          </w:tcPr>
          <w:p w14:paraId="339CDFA8" w14:textId="375A8403" w:rsidR="001166D7" w:rsidRPr="00E64804" w:rsidRDefault="001166D7" w:rsidP="006218DA">
            <w:pPr>
              <w:spacing w:before="60" w:after="0"/>
              <w:rPr>
                <w:rFonts w:eastAsia="Times New Roman" w:cstheme="minorHAnsi"/>
                <w:color w:val="000000"/>
                <w:sz w:val="20"/>
                <w:szCs w:val="20"/>
              </w:rPr>
            </w:pPr>
            <w:r w:rsidRPr="00E64804">
              <w:rPr>
                <w:rFonts w:eastAsia="Times New Roman" w:cstheme="minorHAnsi"/>
                <w:color w:val="000000"/>
                <w:sz w:val="20"/>
                <w:szCs w:val="20"/>
              </w:rPr>
              <w:t>Labor</w:t>
            </w:r>
          </w:p>
        </w:tc>
        <w:tc>
          <w:tcPr>
            <w:tcW w:w="1890" w:type="dxa"/>
          </w:tcPr>
          <w:p w14:paraId="243CFB1D" w14:textId="77777777" w:rsidR="001166D7" w:rsidRPr="00E64804" w:rsidRDefault="001166D7" w:rsidP="006218DA">
            <w:pPr>
              <w:spacing w:before="60"/>
              <w:rPr>
                <w:rFonts w:cstheme="minorHAnsi"/>
                <w:color w:val="000000"/>
                <w:sz w:val="20"/>
                <w:szCs w:val="20"/>
              </w:rPr>
            </w:pPr>
            <w:r w:rsidRPr="00E64804">
              <w:rPr>
                <w:rFonts w:eastAsia="Times New Roman" w:cstheme="minorHAnsi"/>
                <w:b/>
                <w:bCs/>
                <w:color w:val="000000"/>
                <w:sz w:val="20"/>
                <w:szCs w:val="20"/>
              </w:rPr>
              <w:t>empstat_year</w:t>
            </w:r>
          </w:p>
        </w:tc>
        <w:tc>
          <w:tcPr>
            <w:tcW w:w="2700" w:type="dxa"/>
            <w:shd w:val="clear" w:color="auto" w:fill="auto"/>
            <w:hideMark/>
          </w:tcPr>
          <w:p w14:paraId="527A3B29" w14:textId="77777777" w:rsidR="001166D7" w:rsidRPr="00E64804" w:rsidRDefault="001166D7" w:rsidP="006218DA">
            <w:pPr>
              <w:spacing w:before="60"/>
              <w:rPr>
                <w:rFonts w:eastAsia="Times New Roman" w:cstheme="minorHAnsi"/>
                <w:b/>
                <w:bCs/>
                <w:color w:val="000000"/>
                <w:sz w:val="20"/>
                <w:szCs w:val="20"/>
                <w:lang w:eastAsia="en-US"/>
              </w:rPr>
            </w:pPr>
            <w:r w:rsidRPr="00E64804">
              <w:rPr>
                <w:rFonts w:cstheme="minorHAnsi"/>
                <w:b/>
                <w:bCs/>
                <w:color w:val="000000"/>
                <w:sz w:val="20"/>
                <w:szCs w:val="20"/>
              </w:rPr>
              <w:t>Employment status, primary job (12-month ref period)</w:t>
            </w:r>
          </w:p>
          <w:p w14:paraId="363C7381" w14:textId="77777777" w:rsidR="001166D7" w:rsidRPr="00E64804" w:rsidRDefault="001166D7" w:rsidP="006218DA">
            <w:pPr>
              <w:spacing w:before="60" w:after="0"/>
              <w:rPr>
                <w:rFonts w:eastAsia="Times New Roman" w:cstheme="minorHAnsi"/>
                <w:b/>
                <w:bCs/>
                <w:color w:val="000000"/>
                <w:sz w:val="20"/>
                <w:szCs w:val="20"/>
              </w:rPr>
            </w:pPr>
          </w:p>
        </w:tc>
        <w:tc>
          <w:tcPr>
            <w:tcW w:w="3240" w:type="dxa"/>
          </w:tcPr>
          <w:p w14:paraId="4827ED03" w14:textId="015C45A3" w:rsidR="001166D7" w:rsidRPr="00E64804" w:rsidRDefault="001166D7" w:rsidP="00E64804">
            <w:pPr>
              <w:spacing w:before="60" w:after="60"/>
              <w:rPr>
                <w:rFonts w:cstheme="minorHAnsi"/>
                <w:color w:val="000000"/>
                <w:sz w:val="20"/>
                <w:szCs w:val="20"/>
              </w:rPr>
            </w:pPr>
            <w:r w:rsidRPr="00E64804">
              <w:rPr>
                <w:rFonts w:eastAsia="Times New Roman" w:cstheme="minorHAnsi"/>
                <w:color w:val="000000"/>
                <w:sz w:val="20"/>
                <w:szCs w:val="20"/>
              </w:rPr>
              <w:t xml:space="preserve">1 = Paid Employee </w:t>
            </w:r>
            <w:r w:rsidRPr="00E64804">
              <w:rPr>
                <w:rFonts w:eastAsia="Times New Roman" w:cstheme="minorHAnsi"/>
                <w:color w:val="000000"/>
                <w:sz w:val="20"/>
                <w:szCs w:val="20"/>
              </w:rPr>
              <w:br/>
              <w:t xml:space="preserve">2 = Non-Paid Employee </w:t>
            </w:r>
            <w:r w:rsidRPr="00E64804">
              <w:rPr>
                <w:rFonts w:eastAsia="Times New Roman" w:cstheme="minorHAnsi"/>
                <w:color w:val="000000"/>
                <w:sz w:val="20"/>
                <w:szCs w:val="20"/>
              </w:rPr>
              <w:br/>
              <w:t xml:space="preserve">3 = Employer </w:t>
            </w:r>
            <w:r w:rsidRPr="00E64804">
              <w:rPr>
                <w:rFonts w:eastAsia="Times New Roman" w:cstheme="minorHAnsi"/>
                <w:color w:val="000000"/>
                <w:sz w:val="20"/>
                <w:szCs w:val="20"/>
              </w:rPr>
              <w:br/>
              <w:t>4 = Self-employed</w:t>
            </w:r>
            <w:r w:rsidRPr="00E64804">
              <w:rPr>
                <w:rFonts w:eastAsia="Times New Roman" w:cstheme="minorHAnsi"/>
                <w:color w:val="000000"/>
                <w:sz w:val="20"/>
                <w:szCs w:val="20"/>
              </w:rPr>
              <w:br/>
              <w:t>5 = Other workers not classifiable by status</w:t>
            </w:r>
          </w:p>
        </w:tc>
        <w:tc>
          <w:tcPr>
            <w:tcW w:w="678" w:type="dxa"/>
          </w:tcPr>
          <w:p w14:paraId="3EBC5B11" w14:textId="77777777" w:rsidR="001166D7" w:rsidRPr="00E64804" w:rsidRDefault="001166D7" w:rsidP="008B6A24">
            <w:pPr>
              <w:spacing w:before="60"/>
              <w:jc w:val="center"/>
              <w:rPr>
                <w:rFonts w:cstheme="minorHAnsi"/>
                <w:color w:val="000000"/>
                <w:sz w:val="20"/>
                <w:szCs w:val="20"/>
              </w:rPr>
            </w:pPr>
            <w:r w:rsidRPr="00E64804">
              <w:rPr>
                <w:rFonts w:cstheme="minorHAnsi"/>
                <w:color w:val="000000"/>
                <w:sz w:val="20"/>
                <w:szCs w:val="20"/>
              </w:rPr>
              <w:t>1</w:t>
            </w:r>
          </w:p>
        </w:tc>
      </w:tr>
      <w:tr w:rsidR="001166D7" w:rsidRPr="006218DA" w14:paraId="5448694A" w14:textId="77777777" w:rsidTr="00E64804">
        <w:tc>
          <w:tcPr>
            <w:tcW w:w="535" w:type="dxa"/>
          </w:tcPr>
          <w:p w14:paraId="4F1E544F" w14:textId="7573A647" w:rsidR="001166D7" w:rsidRPr="00E64804" w:rsidRDefault="001166D7" w:rsidP="001166D7">
            <w:pPr>
              <w:spacing w:before="60" w:after="0"/>
              <w:jc w:val="right"/>
              <w:rPr>
                <w:rFonts w:eastAsia="Times New Roman" w:cstheme="minorHAnsi"/>
                <w:color w:val="000000"/>
                <w:sz w:val="20"/>
                <w:szCs w:val="20"/>
              </w:rPr>
            </w:pPr>
            <w:r w:rsidRPr="00E64804">
              <w:rPr>
                <w:rFonts w:eastAsia="Times New Roman" w:cstheme="minorHAnsi"/>
                <w:color w:val="000000"/>
                <w:sz w:val="20"/>
                <w:szCs w:val="20"/>
              </w:rPr>
              <w:t>2</w:t>
            </w:r>
          </w:p>
        </w:tc>
        <w:tc>
          <w:tcPr>
            <w:tcW w:w="990" w:type="dxa"/>
            <w:shd w:val="clear" w:color="auto" w:fill="auto"/>
            <w:hideMark/>
          </w:tcPr>
          <w:p w14:paraId="6BB15098" w14:textId="61C49F40" w:rsidR="001166D7" w:rsidRPr="00E64804" w:rsidRDefault="001166D7" w:rsidP="006218DA">
            <w:pPr>
              <w:spacing w:before="60" w:after="0"/>
              <w:rPr>
                <w:rFonts w:eastAsia="Times New Roman" w:cstheme="minorHAnsi"/>
                <w:color w:val="000000"/>
                <w:sz w:val="20"/>
                <w:szCs w:val="20"/>
              </w:rPr>
            </w:pPr>
            <w:r w:rsidRPr="00E64804">
              <w:rPr>
                <w:rFonts w:eastAsia="Times New Roman" w:cstheme="minorHAnsi"/>
                <w:color w:val="000000"/>
                <w:sz w:val="20"/>
                <w:szCs w:val="20"/>
              </w:rPr>
              <w:t>Labor</w:t>
            </w:r>
          </w:p>
        </w:tc>
        <w:tc>
          <w:tcPr>
            <w:tcW w:w="1890" w:type="dxa"/>
          </w:tcPr>
          <w:p w14:paraId="0C6DBBDA" w14:textId="77777777" w:rsidR="001166D7" w:rsidRPr="00E64804" w:rsidRDefault="001166D7" w:rsidP="006218DA">
            <w:pPr>
              <w:spacing w:before="60"/>
              <w:rPr>
                <w:rFonts w:cstheme="minorHAnsi"/>
                <w:color w:val="000000"/>
                <w:sz w:val="20"/>
                <w:szCs w:val="20"/>
              </w:rPr>
            </w:pPr>
            <w:r w:rsidRPr="00E64804">
              <w:rPr>
                <w:rFonts w:eastAsia="Times New Roman" w:cstheme="minorHAnsi"/>
                <w:b/>
                <w:bCs/>
                <w:color w:val="000000"/>
                <w:sz w:val="20"/>
                <w:szCs w:val="20"/>
              </w:rPr>
              <w:t>ocusec_year</w:t>
            </w:r>
          </w:p>
        </w:tc>
        <w:tc>
          <w:tcPr>
            <w:tcW w:w="2700" w:type="dxa"/>
            <w:shd w:val="clear" w:color="auto" w:fill="auto"/>
            <w:hideMark/>
          </w:tcPr>
          <w:p w14:paraId="68CC4B92" w14:textId="77777777" w:rsidR="001166D7" w:rsidRPr="00E64804" w:rsidRDefault="001166D7" w:rsidP="006218DA">
            <w:pPr>
              <w:spacing w:before="60"/>
              <w:rPr>
                <w:rFonts w:eastAsia="Times New Roman" w:cstheme="minorHAnsi"/>
                <w:b/>
                <w:bCs/>
                <w:color w:val="000000"/>
                <w:sz w:val="20"/>
                <w:szCs w:val="20"/>
                <w:lang w:eastAsia="en-US"/>
              </w:rPr>
            </w:pPr>
            <w:r w:rsidRPr="00E64804">
              <w:rPr>
                <w:rFonts w:cstheme="minorHAnsi"/>
                <w:b/>
                <w:bCs/>
                <w:color w:val="000000"/>
                <w:sz w:val="20"/>
                <w:szCs w:val="20"/>
              </w:rPr>
              <w:t>Sector of activity, primary job (12-month ref period)</w:t>
            </w:r>
          </w:p>
          <w:p w14:paraId="007C14C8" w14:textId="77777777" w:rsidR="001166D7" w:rsidRPr="00E64804" w:rsidRDefault="001166D7" w:rsidP="006218DA">
            <w:pPr>
              <w:spacing w:before="60" w:after="0"/>
              <w:rPr>
                <w:rFonts w:eastAsia="Times New Roman" w:cstheme="minorHAnsi"/>
                <w:b/>
                <w:bCs/>
                <w:color w:val="000000"/>
                <w:sz w:val="20"/>
                <w:szCs w:val="20"/>
              </w:rPr>
            </w:pPr>
          </w:p>
        </w:tc>
        <w:tc>
          <w:tcPr>
            <w:tcW w:w="3240" w:type="dxa"/>
          </w:tcPr>
          <w:p w14:paraId="3335EFFC" w14:textId="77777777" w:rsidR="001166D7" w:rsidRPr="00E64804" w:rsidRDefault="001166D7" w:rsidP="00E64804">
            <w:pPr>
              <w:spacing w:before="60" w:after="60"/>
              <w:rPr>
                <w:rFonts w:cstheme="minorHAnsi"/>
                <w:color w:val="000000"/>
                <w:sz w:val="20"/>
                <w:szCs w:val="20"/>
              </w:rPr>
            </w:pPr>
            <w:r w:rsidRPr="00E64804">
              <w:rPr>
                <w:rFonts w:eastAsia="Times New Roman" w:cstheme="minorHAnsi"/>
                <w:color w:val="000000" w:themeColor="text1"/>
                <w:sz w:val="20"/>
                <w:szCs w:val="20"/>
              </w:rPr>
              <w:t>1 = Public sector, Central Government, Army</w:t>
            </w:r>
            <w:r w:rsidRPr="00E64804">
              <w:rPr>
                <w:rFonts w:eastAsia="Times New Roman" w:cstheme="minorHAnsi"/>
                <w:color w:val="000000" w:themeColor="text1"/>
                <w:sz w:val="20"/>
                <w:szCs w:val="20"/>
              </w:rPr>
              <w:br/>
              <w:t>2 = Private, NGO</w:t>
            </w:r>
            <w:r w:rsidRPr="00E64804">
              <w:rPr>
                <w:rFonts w:eastAsia="Times New Roman" w:cstheme="minorHAnsi"/>
                <w:color w:val="000000" w:themeColor="text1"/>
                <w:sz w:val="20"/>
                <w:szCs w:val="20"/>
              </w:rPr>
              <w:br/>
            </w:r>
            <w:r w:rsidRPr="00E64804">
              <w:rPr>
                <w:rFonts w:eastAsia="Times New Roman" w:cstheme="minorHAnsi"/>
                <w:bCs/>
                <w:color w:val="000000" w:themeColor="text1"/>
                <w:sz w:val="20"/>
                <w:szCs w:val="20"/>
              </w:rPr>
              <w:t xml:space="preserve">3 = State owned </w:t>
            </w:r>
            <w:r w:rsidRPr="00E64804">
              <w:rPr>
                <w:rFonts w:eastAsia="Times New Roman" w:cstheme="minorHAnsi"/>
                <w:bCs/>
                <w:color w:val="000000" w:themeColor="text1"/>
                <w:sz w:val="20"/>
                <w:szCs w:val="20"/>
              </w:rPr>
              <w:br/>
              <w:t>4 = Public or State-owned, but cannot distinguish</w:t>
            </w:r>
          </w:p>
        </w:tc>
        <w:tc>
          <w:tcPr>
            <w:tcW w:w="678" w:type="dxa"/>
          </w:tcPr>
          <w:p w14:paraId="37445A49" w14:textId="77777777" w:rsidR="001166D7" w:rsidRPr="00E64804" w:rsidRDefault="001166D7" w:rsidP="008B6A24">
            <w:pPr>
              <w:spacing w:before="60"/>
              <w:jc w:val="center"/>
              <w:rPr>
                <w:rFonts w:cstheme="minorHAnsi"/>
                <w:color w:val="000000"/>
                <w:sz w:val="20"/>
                <w:szCs w:val="20"/>
              </w:rPr>
            </w:pPr>
            <w:r w:rsidRPr="00E64804">
              <w:rPr>
                <w:rFonts w:cstheme="minorHAnsi"/>
                <w:color w:val="000000"/>
                <w:sz w:val="20"/>
                <w:szCs w:val="20"/>
              </w:rPr>
              <w:t>1</w:t>
            </w:r>
          </w:p>
        </w:tc>
      </w:tr>
      <w:tr w:rsidR="001166D7" w:rsidRPr="006218DA" w14:paraId="7162C177" w14:textId="77777777" w:rsidTr="00E64804">
        <w:tc>
          <w:tcPr>
            <w:tcW w:w="535" w:type="dxa"/>
          </w:tcPr>
          <w:p w14:paraId="377BD725" w14:textId="70BEF178" w:rsidR="001166D7" w:rsidRPr="00E64804" w:rsidRDefault="001166D7" w:rsidP="001166D7">
            <w:pPr>
              <w:spacing w:before="60" w:after="0"/>
              <w:jc w:val="right"/>
              <w:rPr>
                <w:rFonts w:eastAsia="Times New Roman" w:cstheme="minorHAnsi"/>
                <w:color w:val="000000"/>
                <w:sz w:val="20"/>
                <w:szCs w:val="20"/>
              </w:rPr>
            </w:pPr>
            <w:r w:rsidRPr="00E64804">
              <w:rPr>
                <w:rFonts w:eastAsia="Times New Roman" w:cstheme="minorHAnsi"/>
                <w:color w:val="000000"/>
                <w:sz w:val="20"/>
                <w:szCs w:val="20"/>
              </w:rPr>
              <w:t>3</w:t>
            </w:r>
          </w:p>
        </w:tc>
        <w:tc>
          <w:tcPr>
            <w:tcW w:w="990" w:type="dxa"/>
            <w:shd w:val="clear" w:color="auto" w:fill="auto"/>
            <w:hideMark/>
          </w:tcPr>
          <w:p w14:paraId="78FC180B" w14:textId="0799EF3E" w:rsidR="001166D7" w:rsidRPr="00E64804" w:rsidRDefault="001166D7" w:rsidP="006218DA">
            <w:pPr>
              <w:spacing w:before="60" w:after="0"/>
              <w:rPr>
                <w:rFonts w:eastAsia="Times New Roman" w:cstheme="minorHAnsi"/>
                <w:color w:val="000000"/>
                <w:sz w:val="20"/>
                <w:szCs w:val="20"/>
              </w:rPr>
            </w:pPr>
            <w:r w:rsidRPr="00E64804">
              <w:rPr>
                <w:rFonts w:eastAsia="Times New Roman" w:cstheme="minorHAnsi"/>
                <w:color w:val="000000"/>
                <w:sz w:val="20"/>
                <w:szCs w:val="20"/>
              </w:rPr>
              <w:t>Labor</w:t>
            </w:r>
          </w:p>
        </w:tc>
        <w:tc>
          <w:tcPr>
            <w:tcW w:w="1890" w:type="dxa"/>
          </w:tcPr>
          <w:p w14:paraId="7A3347DE" w14:textId="77777777" w:rsidR="001166D7" w:rsidRPr="00E64804" w:rsidRDefault="001166D7" w:rsidP="006218DA">
            <w:pPr>
              <w:spacing w:before="60" w:after="0"/>
              <w:rPr>
                <w:rFonts w:eastAsia="Times New Roman" w:cstheme="minorHAnsi"/>
                <w:color w:val="000000"/>
                <w:sz w:val="20"/>
                <w:szCs w:val="20"/>
              </w:rPr>
            </w:pPr>
            <w:r w:rsidRPr="00E64804">
              <w:rPr>
                <w:rFonts w:eastAsia="Times New Roman" w:cstheme="minorHAnsi"/>
                <w:b/>
                <w:bCs/>
                <w:color w:val="000000"/>
                <w:sz w:val="20"/>
                <w:szCs w:val="20"/>
              </w:rPr>
              <w:t>industry_orig_year</w:t>
            </w:r>
          </w:p>
        </w:tc>
        <w:tc>
          <w:tcPr>
            <w:tcW w:w="2700" w:type="dxa"/>
            <w:shd w:val="clear" w:color="auto" w:fill="auto"/>
            <w:hideMark/>
          </w:tcPr>
          <w:p w14:paraId="1C5902D1" w14:textId="77777777" w:rsidR="001166D7" w:rsidRPr="00E64804" w:rsidRDefault="001166D7" w:rsidP="00E64804">
            <w:pPr>
              <w:spacing w:before="60" w:after="60"/>
              <w:rPr>
                <w:rFonts w:eastAsia="Times New Roman" w:cstheme="minorHAnsi"/>
                <w:b/>
                <w:bCs/>
                <w:color w:val="000000"/>
                <w:sz w:val="20"/>
                <w:szCs w:val="20"/>
              </w:rPr>
            </w:pPr>
            <w:r w:rsidRPr="00E64804">
              <w:rPr>
                <w:rFonts w:eastAsia="Times New Roman" w:cstheme="minorHAnsi"/>
                <w:b/>
                <w:bCs/>
                <w:color w:val="000000"/>
                <w:sz w:val="20"/>
                <w:szCs w:val="20"/>
              </w:rPr>
              <w:t>Original industry code, primary job (12-month ref period)</w:t>
            </w:r>
          </w:p>
        </w:tc>
        <w:tc>
          <w:tcPr>
            <w:tcW w:w="3240" w:type="dxa"/>
          </w:tcPr>
          <w:p w14:paraId="1DCDC672" w14:textId="77777777" w:rsidR="001166D7" w:rsidRPr="00E64804" w:rsidRDefault="001166D7" w:rsidP="00E64804">
            <w:pPr>
              <w:spacing w:before="60" w:after="0"/>
              <w:rPr>
                <w:rFonts w:eastAsia="Times New Roman" w:cstheme="minorHAnsi"/>
                <w:color w:val="000000"/>
                <w:sz w:val="20"/>
                <w:szCs w:val="20"/>
              </w:rPr>
            </w:pPr>
            <w:r w:rsidRPr="00E64804">
              <w:rPr>
                <w:rFonts w:eastAsia="Times New Roman" w:cstheme="minorHAnsi"/>
                <w:color w:val="000000"/>
                <w:sz w:val="20"/>
                <w:szCs w:val="20"/>
              </w:rPr>
              <w:t>Country specific</w:t>
            </w:r>
          </w:p>
        </w:tc>
        <w:tc>
          <w:tcPr>
            <w:tcW w:w="678" w:type="dxa"/>
          </w:tcPr>
          <w:p w14:paraId="7A42D7EE" w14:textId="77777777" w:rsidR="001166D7" w:rsidRPr="00E64804" w:rsidRDefault="001166D7" w:rsidP="008B6A24">
            <w:pPr>
              <w:spacing w:before="60" w:after="0"/>
              <w:jc w:val="center"/>
              <w:rPr>
                <w:rFonts w:eastAsia="Times New Roman" w:cstheme="minorHAnsi"/>
                <w:color w:val="000000"/>
                <w:sz w:val="20"/>
                <w:szCs w:val="20"/>
              </w:rPr>
            </w:pPr>
            <w:r w:rsidRPr="00E64804">
              <w:rPr>
                <w:rFonts w:eastAsia="Times New Roman" w:cstheme="minorHAnsi"/>
                <w:color w:val="000000"/>
                <w:sz w:val="20"/>
                <w:szCs w:val="20"/>
              </w:rPr>
              <w:t>1</w:t>
            </w:r>
          </w:p>
        </w:tc>
      </w:tr>
      <w:tr w:rsidR="001166D7" w:rsidRPr="006218DA" w14:paraId="7C744190" w14:textId="77777777" w:rsidTr="00E64804">
        <w:tc>
          <w:tcPr>
            <w:tcW w:w="535" w:type="dxa"/>
          </w:tcPr>
          <w:p w14:paraId="7D05EBF4" w14:textId="68427636" w:rsidR="001166D7" w:rsidRPr="00E64804" w:rsidRDefault="001166D7" w:rsidP="001166D7">
            <w:pPr>
              <w:spacing w:before="60" w:after="0"/>
              <w:jc w:val="right"/>
              <w:rPr>
                <w:rFonts w:eastAsia="Times New Roman" w:cstheme="minorHAnsi"/>
                <w:color w:val="000000"/>
                <w:sz w:val="20"/>
                <w:szCs w:val="20"/>
              </w:rPr>
            </w:pPr>
            <w:r w:rsidRPr="00E64804">
              <w:rPr>
                <w:rFonts w:eastAsia="Times New Roman" w:cstheme="minorHAnsi"/>
                <w:color w:val="000000"/>
                <w:sz w:val="20"/>
                <w:szCs w:val="20"/>
              </w:rPr>
              <w:t>4</w:t>
            </w:r>
          </w:p>
        </w:tc>
        <w:tc>
          <w:tcPr>
            <w:tcW w:w="990" w:type="dxa"/>
            <w:shd w:val="clear" w:color="auto" w:fill="auto"/>
            <w:hideMark/>
          </w:tcPr>
          <w:p w14:paraId="74A4E3BE" w14:textId="78520139" w:rsidR="001166D7" w:rsidRPr="00E64804" w:rsidRDefault="001166D7" w:rsidP="006218DA">
            <w:pPr>
              <w:spacing w:before="60" w:after="0"/>
              <w:rPr>
                <w:rFonts w:eastAsia="Times New Roman" w:cstheme="minorHAnsi"/>
                <w:color w:val="000000"/>
                <w:sz w:val="20"/>
                <w:szCs w:val="20"/>
              </w:rPr>
            </w:pPr>
            <w:r w:rsidRPr="00E64804">
              <w:rPr>
                <w:rFonts w:eastAsia="Times New Roman" w:cstheme="minorHAnsi"/>
                <w:color w:val="000000"/>
                <w:sz w:val="20"/>
                <w:szCs w:val="20"/>
              </w:rPr>
              <w:t>Labor</w:t>
            </w:r>
          </w:p>
        </w:tc>
        <w:tc>
          <w:tcPr>
            <w:tcW w:w="1890" w:type="dxa"/>
          </w:tcPr>
          <w:p w14:paraId="74C1F76A" w14:textId="77777777" w:rsidR="001166D7" w:rsidRPr="00E64804" w:rsidRDefault="001166D7" w:rsidP="006218DA">
            <w:pPr>
              <w:spacing w:before="60" w:after="0"/>
              <w:rPr>
                <w:rFonts w:cstheme="minorHAnsi"/>
                <w:sz w:val="20"/>
                <w:szCs w:val="20"/>
              </w:rPr>
            </w:pPr>
            <w:r w:rsidRPr="00E64804">
              <w:rPr>
                <w:rFonts w:eastAsia="Times New Roman" w:cstheme="minorHAnsi"/>
                <w:b/>
                <w:bCs/>
                <w:color w:val="000000"/>
                <w:sz w:val="20"/>
                <w:szCs w:val="20"/>
              </w:rPr>
              <w:t>industrycat10_year</w:t>
            </w:r>
          </w:p>
        </w:tc>
        <w:tc>
          <w:tcPr>
            <w:tcW w:w="2700" w:type="dxa"/>
            <w:shd w:val="clear" w:color="auto" w:fill="auto"/>
            <w:hideMark/>
          </w:tcPr>
          <w:p w14:paraId="503DA667" w14:textId="77777777" w:rsidR="001166D7" w:rsidRPr="00E64804" w:rsidRDefault="001166D7" w:rsidP="006218DA">
            <w:pPr>
              <w:spacing w:before="60" w:after="0"/>
              <w:rPr>
                <w:rFonts w:eastAsia="Times New Roman" w:cstheme="minorHAnsi"/>
                <w:b/>
                <w:bCs/>
                <w:color w:val="000000"/>
                <w:sz w:val="20"/>
                <w:szCs w:val="20"/>
              </w:rPr>
            </w:pPr>
            <w:r w:rsidRPr="00E64804">
              <w:rPr>
                <w:rFonts w:cstheme="minorHAnsi"/>
                <w:b/>
                <w:bCs/>
                <w:sz w:val="20"/>
                <w:szCs w:val="20"/>
              </w:rPr>
              <w:t>1 digit industry classification, primary job (12-month ref period)</w:t>
            </w:r>
          </w:p>
        </w:tc>
        <w:tc>
          <w:tcPr>
            <w:tcW w:w="3240" w:type="dxa"/>
          </w:tcPr>
          <w:p w14:paraId="682591DC" w14:textId="77777777" w:rsidR="001166D7" w:rsidRPr="00E64804" w:rsidRDefault="001166D7" w:rsidP="00E64804">
            <w:pPr>
              <w:spacing w:before="60" w:after="0"/>
              <w:rPr>
                <w:rFonts w:cstheme="minorHAnsi"/>
                <w:sz w:val="20"/>
                <w:szCs w:val="20"/>
              </w:rPr>
            </w:pPr>
            <w:r w:rsidRPr="00E64804">
              <w:rPr>
                <w:rFonts w:eastAsia="Times New Roman" w:cstheme="minorHAnsi"/>
                <w:color w:val="000000"/>
                <w:sz w:val="20"/>
                <w:szCs w:val="20"/>
              </w:rPr>
              <w:t xml:space="preserve">1 = Agriculture, Hunting, Fishing, etc. </w:t>
            </w:r>
            <w:r w:rsidRPr="00E64804">
              <w:rPr>
                <w:rFonts w:eastAsia="Times New Roman" w:cstheme="minorHAnsi"/>
                <w:color w:val="000000"/>
                <w:sz w:val="20"/>
                <w:szCs w:val="20"/>
              </w:rPr>
              <w:br/>
              <w:t>2 = Mining</w:t>
            </w:r>
            <w:r w:rsidRPr="00E64804">
              <w:rPr>
                <w:rFonts w:eastAsia="Times New Roman" w:cstheme="minorHAnsi"/>
                <w:color w:val="000000"/>
                <w:sz w:val="20"/>
                <w:szCs w:val="20"/>
              </w:rPr>
              <w:br/>
              <w:t xml:space="preserve">3 = Manufacturing </w:t>
            </w:r>
            <w:r w:rsidRPr="00E64804">
              <w:rPr>
                <w:rFonts w:eastAsia="Times New Roman" w:cstheme="minorHAnsi"/>
                <w:color w:val="000000"/>
                <w:sz w:val="20"/>
                <w:szCs w:val="20"/>
              </w:rPr>
              <w:br/>
              <w:t xml:space="preserve">4 = Public Utility Services </w:t>
            </w:r>
            <w:r w:rsidRPr="00E64804">
              <w:rPr>
                <w:rFonts w:eastAsia="Times New Roman" w:cstheme="minorHAnsi"/>
                <w:color w:val="000000"/>
                <w:sz w:val="20"/>
                <w:szCs w:val="20"/>
              </w:rPr>
              <w:br/>
              <w:t xml:space="preserve">5 = Construction </w:t>
            </w:r>
            <w:r w:rsidRPr="00E64804">
              <w:rPr>
                <w:rFonts w:eastAsia="Times New Roman" w:cstheme="minorHAnsi"/>
                <w:color w:val="000000"/>
                <w:sz w:val="20"/>
                <w:szCs w:val="20"/>
              </w:rPr>
              <w:br/>
              <w:t>6 = Commerce</w:t>
            </w:r>
            <w:r w:rsidRPr="00E64804">
              <w:rPr>
                <w:rFonts w:eastAsia="Times New Roman" w:cstheme="minorHAnsi"/>
                <w:color w:val="000000"/>
                <w:sz w:val="20"/>
                <w:szCs w:val="20"/>
              </w:rPr>
              <w:br/>
              <w:t xml:space="preserve">7 = Transport and Communications </w:t>
            </w:r>
            <w:r w:rsidRPr="00E64804">
              <w:rPr>
                <w:rFonts w:eastAsia="Times New Roman" w:cstheme="minorHAnsi"/>
                <w:color w:val="000000"/>
                <w:sz w:val="20"/>
                <w:szCs w:val="20"/>
              </w:rPr>
              <w:br/>
              <w:t xml:space="preserve">8 = Financial and Business Services </w:t>
            </w:r>
            <w:r w:rsidRPr="00E64804">
              <w:rPr>
                <w:rFonts w:eastAsia="Times New Roman" w:cstheme="minorHAnsi"/>
                <w:color w:val="000000"/>
                <w:sz w:val="20"/>
                <w:szCs w:val="20"/>
              </w:rPr>
              <w:br/>
              <w:t xml:space="preserve">9 = Public Administration </w:t>
            </w:r>
            <w:r w:rsidRPr="00E64804">
              <w:rPr>
                <w:rFonts w:eastAsia="Times New Roman" w:cstheme="minorHAnsi"/>
                <w:color w:val="000000"/>
                <w:sz w:val="20"/>
                <w:szCs w:val="20"/>
              </w:rPr>
              <w:br/>
              <w:t>10 = Other Services, Unspecified</w:t>
            </w:r>
          </w:p>
        </w:tc>
        <w:tc>
          <w:tcPr>
            <w:tcW w:w="678" w:type="dxa"/>
          </w:tcPr>
          <w:p w14:paraId="045999F7" w14:textId="77777777" w:rsidR="001166D7" w:rsidRPr="00E64804" w:rsidRDefault="001166D7" w:rsidP="008B6A24">
            <w:pPr>
              <w:spacing w:before="60" w:after="0"/>
              <w:jc w:val="center"/>
              <w:rPr>
                <w:rFonts w:cstheme="minorHAnsi"/>
                <w:sz w:val="20"/>
                <w:szCs w:val="20"/>
              </w:rPr>
            </w:pPr>
            <w:r w:rsidRPr="00E64804">
              <w:rPr>
                <w:rFonts w:cstheme="minorHAnsi"/>
                <w:sz w:val="20"/>
                <w:szCs w:val="20"/>
              </w:rPr>
              <w:t>1</w:t>
            </w:r>
          </w:p>
        </w:tc>
      </w:tr>
      <w:tr w:rsidR="001166D7" w:rsidRPr="006218DA" w14:paraId="5F1FF37D" w14:textId="77777777" w:rsidTr="00E64804">
        <w:tc>
          <w:tcPr>
            <w:tcW w:w="535" w:type="dxa"/>
          </w:tcPr>
          <w:p w14:paraId="33958AF1" w14:textId="58BDEBEE" w:rsidR="001166D7" w:rsidRPr="00E64804" w:rsidRDefault="001166D7" w:rsidP="001166D7">
            <w:pPr>
              <w:spacing w:before="60" w:after="0"/>
              <w:jc w:val="right"/>
              <w:rPr>
                <w:rFonts w:eastAsia="Times New Roman" w:cstheme="minorHAnsi"/>
                <w:color w:val="000000"/>
                <w:sz w:val="20"/>
                <w:szCs w:val="20"/>
              </w:rPr>
            </w:pPr>
            <w:r w:rsidRPr="00E64804">
              <w:rPr>
                <w:rFonts w:eastAsia="Times New Roman" w:cstheme="minorHAnsi"/>
                <w:color w:val="000000"/>
                <w:sz w:val="20"/>
                <w:szCs w:val="20"/>
              </w:rPr>
              <w:t>5</w:t>
            </w:r>
          </w:p>
        </w:tc>
        <w:tc>
          <w:tcPr>
            <w:tcW w:w="990" w:type="dxa"/>
            <w:shd w:val="clear" w:color="auto" w:fill="auto"/>
            <w:hideMark/>
          </w:tcPr>
          <w:p w14:paraId="1304314B" w14:textId="15E5FFDD" w:rsidR="001166D7" w:rsidRPr="00E64804" w:rsidRDefault="001166D7" w:rsidP="006218DA">
            <w:pPr>
              <w:spacing w:before="60" w:after="0"/>
              <w:rPr>
                <w:rFonts w:eastAsia="Times New Roman" w:cstheme="minorHAnsi"/>
                <w:color w:val="000000"/>
                <w:sz w:val="20"/>
                <w:szCs w:val="20"/>
              </w:rPr>
            </w:pPr>
            <w:r w:rsidRPr="00E64804">
              <w:rPr>
                <w:rFonts w:eastAsia="Times New Roman" w:cstheme="minorHAnsi"/>
                <w:color w:val="000000"/>
                <w:sz w:val="20"/>
                <w:szCs w:val="20"/>
              </w:rPr>
              <w:t>Labor</w:t>
            </w:r>
          </w:p>
        </w:tc>
        <w:tc>
          <w:tcPr>
            <w:tcW w:w="1890" w:type="dxa"/>
          </w:tcPr>
          <w:p w14:paraId="22E3C704" w14:textId="77777777" w:rsidR="001166D7" w:rsidRPr="00E64804" w:rsidRDefault="001166D7" w:rsidP="006218DA">
            <w:pPr>
              <w:spacing w:before="60" w:after="0"/>
              <w:rPr>
                <w:rFonts w:cstheme="minorHAnsi"/>
                <w:sz w:val="20"/>
                <w:szCs w:val="20"/>
              </w:rPr>
            </w:pPr>
            <w:r w:rsidRPr="00E64804">
              <w:rPr>
                <w:rFonts w:eastAsia="Times New Roman" w:cstheme="minorHAnsi"/>
                <w:b/>
                <w:bCs/>
                <w:color w:val="000000"/>
                <w:sz w:val="20"/>
                <w:szCs w:val="20"/>
              </w:rPr>
              <w:t>industrycat4_year</w:t>
            </w:r>
          </w:p>
        </w:tc>
        <w:tc>
          <w:tcPr>
            <w:tcW w:w="2700" w:type="dxa"/>
            <w:shd w:val="clear" w:color="auto" w:fill="auto"/>
            <w:hideMark/>
          </w:tcPr>
          <w:p w14:paraId="1756A3D8" w14:textId="77777777" w:rsidR="001166D7" w:rsidRPr="00E64804" w:rsidRDefault="001166D7" w:rsidP="006218DA">
            <w:pPr>
              <w:spacing w:before="60" w:after="0"/>
              <w:rPr>
                <w:rFonts w:eastAsia="Times New Roman" w:cstheme="minorHAnsi"/>
                <w:b/>
                <w:bCs/>
                <w:color w:val="000000"/>
                <w:sz w:val="20"/>
                <w:szCs w:val="20"/>
              </w:rPr>
            </w:pPr>
            <w:r w:rsidRPr="00E64804">
              <w:rPr>
                <w:rFonts w:cstheme="minorHAnsi"/>
                <w:b/>
                <w:bCs/>
                <w:sz w:val="20"/>
                <w:szCs w:val="20"/>
              </w:rPr>
              <w:t>4-category industry classification, primary job (12-month ref period)</w:t>
            </w:r>
          </w:p>
        </w:tc>
        <w:tc>
          <w:tcPr>
            <w:tcW w:w="3240" w:type="dxa"/>
          </w:tcPr>
          <w:p w14:paraId="71D86291" w14:textId="7D315006" w:rsidR="001166D7" w:rsidRPr="00E64804" w:rsidRDefault="001166D7" w:rsidP="00E64804">
            <w:pPr>
              <w:spacing w:before="60" w:after="60"/>
              <w:rPr>
                <w:rFonts w:cstheme="minorHAnsi"/>
                <w:sz w:val="20"/>
                <w:szCs w:val="20"/>
              </w:rPr>
            </w:pPr>
            <w:r w:rsidRPr="00E64804">
              <w:rPr>
                <w:rFonts w:eastAsia="Times New Roman" w:cstheme="minorHAnsi"/>
                <w:color w:val="000000"/>
                <w:sz w:val="20"/>
                <w:szCs w:val="20"/>
              </w:rPr>
              <w:t>1 = Agriculture</w:t>
            </w:r>
            <w:r w:rsidRPr="00E64804">
              <w:rPr>
                <w:rFonts w:eastAsia="Times New Roman" w:cstheme="minorHAnsi"/>
                <w:color w:val="000000"/>
                <w:sz w:val="20"/>
                <w:szCs w:val="20"/>
              </w:rPr>
              <w:br/>
              <w:t>2 = Industry</w:t>
            </w:r>
            <w:r w:rsidRPr="00E64804">
              <w:rPr>
                <w:rFonts w:eastAsia="Times New Roman" w:cstheme="minorHAnsi"/>
                <w:color w:val="000000"/>
                <w:sz w:val="20"/>
                <w:szCs w:val="20"/>
              </w:rPr>
              <w:br/>
              <w:t>3 = Services</w:t>
            </w:r>
            <w:r w:rsidRPr="00E64804">
              <w:rPr>
                <w:rFonts w:eastAsia="Times New Roman" w:cstheme="minorHAnsi"/>
                <w:color w:val="000000"/>
                <w:sz w:val="20"/>
                <w:szCs w:val="20"/>
              </w:rPr>
              <w:br/>
              <w:t>4 = Other</w:t>
            </w:r>
          </w:p>
        </w:tc>
        <w:tc>
          <w:tcPr>
            <w:tcW w:w="678" w:type="dxa"/>
          </w:tcPr>
          <w:p w14:paraId="154A515C" w14:textId="77777777" w:rsidR="001166D7" w:rsidRPr="00E64804" w:rsidRDefault="001166D7" w:rsidP="008B6A24">
            <w:pPr>
              <w:spacing w:before="60" w:after="0"/>
              <w:jc w:val="center"/>
              <w:rPr>
                <w:rFonts w:cstheme="minorHAnsi"/>
                <w:sz w:val="20"/>
                <w:szCs w:val="20"/>
              </w:rPr>
            </w:pPr>
            <w:r w:rsidRPr="00E64804">
              <w:rPr>
                <w:rFonts w:cstheme="minorHAnsi"/>
                <w:sz w:val="20"/>
                <w:szCs w:val="20"/>
              </w:rPr>
              <w:t>1</w:t>
            </w:r>
          </w:p>
        </w:tc>
      </w:tr>
      <w:tr w:rsidR="001166D7" w:rsidRPr="006218DA" w14:paraId="3AD9D37A" w14:textId="77777777" w:rsidTr="00E64804">
        <w:tc>
          <w:tcPr>
            <w:tcW w:w="535" w:type="dxa"/>
          </w:tcPr>
          <w:p w14:paraId="4B2C1C1F" w14:textId="0910DC09" w:rsidR="001166D7" w:rsidRPr="00E64804" w:rsidRDefault="001166D7" w:rsidP="001166D7">
            <w:pPr>
              <w:spacing w:before="60" w:after="0"/>
              <w:jc w:val="right"/>
              <w:rPr>
                <w:rFonts w:eastAsia="Times New Roman" w:cstheme="minorHAnsi"/>
                <w:color w:val="000000"/>
                <w:sz w:val="20"/>
                <w:szCs w:val="20"/>
              </w:rPr>
            </w:pPr>
            <w:r w:rsidRPr="00E64804">
              <w:rPr>
                <w:rFonts w:eastAsia="Times New Roman" w:cstheme="minorHAnsi"/>
                <w:color w:val="000000"/>
                <w:sz w:val="20"/>
                <w:szCs w:val="20"/>
              </w:rPr>
              <w:t>6</w:t>
            </w:r>
          </w:p>
        </w:tc>
        <w:tc>
          <w:tcPr>
            <w:tcW w:w="990" w:type="dxa"/>
            <w:shd w:val="clear" w:color="auto" w:fill="auto"/>
            <w:hideMark/>
          </w:tcPr>
          <w:p w14:paraId="67CCDDAC" w14:textId="4C46976D" w:rsidR="001166D7" w:rsidRPr="00E64804" w:rsidRDefault="001166D7" w:rsidP="006218DA">
            <w:pPr>
              <w:spacing w:before="60" w:after="0"/>
              <w:rPr>
                <w:rFonts w:eastAsia="Times New Roman" w:cstheme="minorHAnsi"/>
                <w:color w:val="000000"/>
                <w:sz w:val="20"/>
                <w:szCs w:val="20"/>
              </w:rPr>
            </w:pPr>
            <w:r w:rsidRPr="00E64804">
              <w:rPr>
                <w:rFonts w:eastAsia="Times New Roman" w:cstheme="minorHAnsi"/>
                <w:color w:val="000000"/>
                <w:sz w:val="20"/>
                <w:szCs w:val="20"/>
              </w:rPr>
              <w:t>Labor</w:t>
            </w:r>
          </w:p>
        </w:tc>
        <w:tc>
          <w:tcPr>
            <w:tcW w:w="1890" w:type="dxa"/>
          </w:tcPr>
          <w:p w14:paraId="3960F277" w14:textId="77777777" w:rsidR="001166D7" w:rsidRPr="00E64804" w:rsidRDefault="001166D7" w:rsidP="006218DA">
            <w:pPr>
              <w:spacing w:before="60" w:after="0"/>
              <w:rPr>
                <w:rFonts w:cstheme="minorHAnsi"/>
                <w:sz w:val="20"/>
                <w:szCs w:val="20"/>
              </w:rPr>
            </w:pPr>
            <w:r w:rsidRPr="00E64804">
              <w:rPr>
                <w:rFonts w:eastAsia="Times New Roman" w:cstheme="minorHAnsi"/>
                <w:b/>
                <w:bCs/>
                <w:color w:val="000000"/>
                <w:sz w:val="20"/>
                <w:szCs w:val="20"/>
              </w:rPr>
              <w:t>occup_orig_year</w:t>
            </w:r>
          </w:p>
        </w:tc>
        <w:tc>
          <w:tcPr>
            <w:tcW w:w="2700" w:type="dxa"/>
            <w:shd w:val="clear" w:color="auto" w:fill="auto"/>
            <w:hideMark/>
          </w:tcPr>
          <w:p w14:paraId="5742970C" w14:textId="4E1DEAF4" w:rsidR="001166D7" w:rsidRPr="00E64804" w:rsidRDefault="001166D7" w:rsidP="006218DA">
            <w:pPr>
              <w:spacing w:before="60" w:after="0"/>
              <w:rPr>
                <w:rFonts w:eastAsia="Times New Roman" w:cstheme="minorHAnsi"/>
                <w:b/>
                <w:bCs/>
                <w:color w:val="000000"/>
                <w:sz w:val="20"/>
                <w:szCs w:val="20"/>
              </w:rPr>
            </w:pPr>
            <w:r w:rsidRPr="00E64804">
              <w:rPr>
                <w:rFonts w:cstheme="minorHAnsi"/>
                <w:b/>
                <w:bCs/>
                <w:sz w:val="20"/>
                <w:szCs w:val="20"/>
              </w:rPr>
              <w:t>Original occupation classification, primary job (12-month ref period)</w:t>
            </w:r>
          </w:p>
        </w:tc>
        <w:tc>
          <w:tcPr>
            <w:tcW w:w="3240" w:type="dxa"/>
          </w:tcPr>
          <w:p w14:paraId="30A97CB4" w14:textId="77777777" w:rsidR="001166D7" w:rsidRPr="00E64804" w:rsidRDefault="001166D7" w:rsidP="00E64804">
            <w:pPr>
              <w:spacing w:before="60" w:after="0"/>
              <w:rPr>
                <w:rFonts w:cstheme="minorHAnsi"/>
                <w:sz w:val="20"/>
                <w:szCs w:val="20"/>
              </w:rPr>
            </w:pPr>
            <w:r w:rsidRPr="00E64804">
              <w:rPr>
                <w:rFonts w:eastAsia="Times New Roman" w:cstheme="minorHAnsi"/>
                <w:color w:val="000000"/>
                <w:sz w:val="20"/>
                <w:szCs w:val="20"/>
              </w:rPr>
              <w:t>Country specific</w:t>
            </w:r>
          </w:p>
        </w:tc>
        <w:tc>
          <w:tcPr>
            <w:tcW w:w="678" w:type="dxa"/>
          </w:tcPr>
          <w:p w14:paraId="7121DAF5" w14:textId="77777777" w:rsidR="001166D7" w:rsidRPr="00E64804" w:rsidRDefault="001166D7" w:rsidP="008B6A24">
            <w:pPr>
              <w:spacing w:before="60" w:after="0"/>
              <w:jc w:val="center"/>
              <w:rPr>
                <w:rFonts w:cstheme="minorHAnsi"/>
                <w:sz w:val="20"/>
                <w:szCs w:val="20"/>
              </w:rPr>
            </w:pPr>
            <w:r w:rsidRPr="00E64804">
              <w:rPr>
                <w:rFonts w:cstheme="minorHAnsi"/>
                <w:sz w:val="20"/>
                <w:szCs w:val="20"/>
              </w:rPr>
              <w:t>1</w:t>
            </w:r>
          </w:p>
        </w:tc>
      </w:tr>
      <w:tr w:rsidR="001166D7" w:rsidRPr="006218DA" w14:paraId="38037489" w14:textId="77777777" w:rsidTr="00E64804">
        <w:tc>
          <w:tcPr>
            <w:tcW w:w="535" w:type="dxa"/>
          </w:tcPr>
          <w:p w14:paraId="59C54F17" w14:textId="66D5FF30" w:rsidR="001166D7" w:rsidRPr="00E64804" w:rsidRDefault="001166D7" w:rsidP="001166D7">
            <w:pPr>
              <w:spacing w:before="60" w:after="0"/>
              <w:jc w:val="right"/>
              <w:rPr>
                <w:rFonts w:eastAsia="Times New Roman" w:cstheme="minorHAnsi"/>
                <w:color w:val="000000"/>
                <w:sz w:val="20"/>
                <w:szCs w:val="20"/>
              </w:rPr>
            </w:pPr>
            <w:r w:rsidRPr="00E64804">
              <w:rPr>
                <w:rFonts w:eastAsia="Times New Roman" w:cstheme="minorHAnsi"/>
                <w:color w:val="000000"/>
                <w:sz w:val="20"/>
                <w:szCs w:val="20"/>
              </w:rPr>
              <w:t>7</w:t>
            </w:r>
          </w:p>
        </w:tc>
        <w:tc>
          <w:tcPr>
            <w:tcW w:w="990" w:type="dxa"/>
            <w:shd w:val="clear" w:color="auto" w:fill="auto"/>
            <w:hideMark/>
          </w:tcPr>
          <w:p w14:paraId="5192CD81" w14:textId="1ADADFB8" w:rsidR="001166D7" w:rsidRPr="00E64804" w:rsidRDefault="001166D7" w:rsidP="006218DA">
            <w:pPr>
              <w:spacing w:before="60" w:after="0"/>
              <w:rPr>
                <w:rFonts w:eastAsia="Times New Roman" w:cstheme="minorHAnsi"/>
                <w:color w:val="000000"/>
                <w:sz w:val="20"/>
                <w:szCs w:val="20"/>
              </w:rPr>
            </w:pPr>
            <w:r w:rsidRPr="00E64804">
              <w:rPr>
                <w:rFonts w:eastAsia="Times New Roman" w:cstheme="minorHAnsi"/>
                <w:color w:val="000000"/>
                <w:sz w:val="20"/>
                <w:szCs w:val="20"/>
              </w:rPr>
              <w:t>Labor</w:t>
            </w:r>
          </w:p>
        </w:tc>
        <w:tc>
          <w:tcPr>
            <w:tcW w:w="1890" w:type="dxa"/>
          </w:tcPr>
          <w:p w14:paraId="07E2B412" w14:textId="77777777" w:rsidR="001166D7" w:rsidRPr="00E64804" w:rsidRDefault="001166D7" w:rsidP="006218DA">
            <w:pPr>
              <w:spacing w:before="60" w:after="0"/>
              <w:rPr>
                <w:rFonts w:cstheme="minorHAnsi"/>
                <w:sz w:val="20"/>
                <w:szCs w:val="20"/>
              </w:rPr>
            </w:pPr>
            <w:r w:rsidRPr="00E64804">
              <w:rPr>
                <w:rFonts w:eastAsia="Times New Roman" w:cstheme="minorHAnsi"/>
                <w:b/>
                <w:bCs/>
                <w:color w:val="000000"/>
                <w:sz w:val="20"/>
                <w:szCs w:val="20"/>
              </w:rPr>
              <w:t>occup_year</w:t>
            </w:r>
          </w:p>
        </w:tc>
        <w:tc>
          <w:tcPr>
            <w:tcW w:w="2700" w:type="dxa"/>
            <w:shd w:val="clear" w:color="auto" w:fill="auto"/>
            <w:hideMark/>
          </w:tcPr>
          <w:p w14:paraId="1F22C0BA" w14:textId="5555021A" w:rsidR="001166D7" w:rsidRPr="00E64804" w:rsidRDefault="001166D7" w:rsidP="006218DA">
            <w:pPr>
              <w:spacing w:before="60" w:after="0"/>
              <w:rPr>
                <w:rFonts w:eastAsia="Times New Roman" w:cstheme="minorHAnsi"/>
                <w:b/>
                <w:bCs/>
                <w:color w:val="000000"/>
                <w:sz w:val="20"/>
                <w:szCs w:val="20"/>
              </w:rPr>
            </w:pPr>
            <w:r w:rsidRPr="00E64804">
              <w:rPr>
                <w:rFonts w:cstheme="minorHAnsi"/>
                <w:b/>
                <w:bCs/>
                <w:sz w:val="20"/>
                <w:szCs w:val="20"/>
              </w:rPr>
              <w:t>1-digit occupation classification, primary job (12-month ref period)</w:t>
            </w:r>
          </w:p>
        </w:tc>
        <w:tc>
          <w:tcPr>
            <w:tcW w:w="3240" w:type="dxa"/>
          </w:tcPr>
          <w:p w14:paraId="13485D2A" w14:textId="77777777" w:rsidR="001166D7" w:rsidRPr="00E64804" w:rsidRDefault="001166D7" w:rsidP="00E64804">
            <w:pPr>
              <w:spacing w:before="60" w:after="60"/>
              <w:rPr>
                <w:rFonts w:cstheme="minorHAnsi"/>
                <w:sz w:val="20"/>
                <w:szCs w:val="20"/>
              </w:rPr>
            </w:pPr>
            <w:r w:rsidRPr="00E64804">
              <w:rPr>
                <w:rFonts w:eastAsia="Times New Roman" w:cstheme="minorHAnsi"/>
                <w:color w:val="000000"/>
                <w:sz w:val="20"/>
                <w:szCs w:val="20"/>
              </w:rPr>
              <w:t xml:space="preserve">1 = Managers </w:t>
            </w:r>
            <w:r w:rsidRPr="00E64804">
              <w:rPr>
                <w:rFonts w:eastAsia="Times New Roman" w:cstheme="minorHAnsi"/>
                <w:color w:val="000000"/>
                <w:sz w:val="20"/>
                <w:szCs w:val="20"/>
              </w:rPr>
              <w:br/>
              <w:t xml:space="preserve">2 = Professionals </w:t>
            </w:r>
            <w:r w:rsidRPr="00E64804">
              <w:rPr>
                <w:rFonts w:eastAsia="Times New Roman" w:cstheme="minorHAnsi"/>
                <w:color w:val="000000"/>
                <w:sz w:val="20"/>
                <w:szCs w:val="20"/>
              </w:rPr>
              <w:br/>
              <w:t xml:space="preserve">3 = Technicians and associate professionals </w:t>
            </w:r>
            <w:r w:rsidRPr="00E64804">
              <w:rPr>
                <w:rFonts w:eastAsia="Times New Roman" w:cstheme="minorHAnsi"/>
                <w:color w:val="000000"/>
                <w:sz w:val="20"/>
                <w:szCs w:val="20"/>
              </w:rPr>
              <w:br/>
              <w:t xml:space="preserve">4 = Clerical support workers </w:t>
            </w:r>
            <w:r w:rsidRPr="00E64804">
              <w:rPr>
                <w:rFonts w:eastAsia="Times New Roman" w:cstheme="minorHAnsi"/>
                <w:color w:val="000000"/>
                <w:sz w:val="20"/>
                <w:szCs w:val="20"/>
              </w:rPr>
              <w:br/>
              <w:t xml:space="preserve">5 = Service and sales workers </w:t>
            </w:r>
            <w:r w:rsidRPr="00E64804">
              <w:rPr>
                <w:rFonts w:eastAsia="Times New Roman" w:cstheme="minorHAnsi"/>
                <w:color w:val="000000"/>
                <w:sz w:val="20"/>
                <w:szCs w:val="20"/>
              </w:rPr>
              <w:br/>
              <w:t>6 = Skilled agricultural, forestry and fishery workers</w:t>
            </w:r>
            <w:r w:rsidRPr="00E64804">
              <w:rPr>
                <w:rFonts w:eastAsia="Times New Roman" w:cstheme="minorHAnsi"/>
                <w:color w:val="000000"/>
                <w:sz w:val="20"/>
                <w:szCs w:val="20"/>
              </w:rPr>
              <w:br/>
              <w:t>7 = Craft and related trades workers</w:t>
            </w:r>
            <w:r w:rsidRPr="00E64804">
              <w:rPr>
                <w:rFonts w:eastAsia="Times New Roman" w:cstheme="minorHAnsi"/>
                <w:color w:val="000000"/>
                <w:sz w:val="20"/>
                <w:szCs w:val="20"/>
              </w:rPr>
              <w:br/>
              <w:t xml:space="preserve">8 = Plant and machine operators, and assemblers </w:t>
            </w:r>
            <w:r w:rsidRPr="00E64804">
              <w:rPr>
                <w:rFonts w:eastAsia="Times New Roman" w:cstheme="minorHAnsi"/>
                <w:color w:val="000000"/>
                <w:sz w:val="20"/>
                <w:szCs w:val="20"/>
              </w:rPr>
              <w:br/>
              <w:t xml:space="preserve">9 = Elementary occupations </w:t>
            </w:r>
            <w:r w:rsidRPr="00E64804">
              <w:rPr>
                <w:rFonts w:eastAsia="Times New Roman" w:cstheme="minorHAnsi"/>
                <w:color w:val="000000"/>
                <w:sz w:val="20"/>
                <w:szCs w:val="20"/>
              </w:rPr>
              <w:br/>
              <w:t xml:space="preserve">10 = Armed forces occupations </w:t>
            </w:r>
            <w:r w:rsidRPr="00E64804">
              <w:rPr>
                <w:rFonts w:eastAsia="Times New Roman" w:cstheme="minorHAnsi"/>
                <w:color w:val="000000"/>
                <w:sz w:val="20"/>
                <w:szCs w:val="20"/>
              </w:rPr>
              <w:br/>
              <w:t>99 = Other/unspecified</w:t>
            </w:r>
          </w:p>
        </w:tc>
        <w:tc>
          <w:tcPr>
            <w:tcW w:w="678" w:type="dxa"/>
          </w:tcPr>
          <w:p w14:paraId="5A2AD392" w14:textId="77777777" w:rsidR="001166D7" w:rsidRPr="00E64804" w:rsidRDefault="001166D7" w:rsidP="008B6A24">
            <w:pPr>
              <w:spacing w:before="60" w:after="0"/>
              <w:jc w:val="center"/>
              <w:rPr>
                <w:rFonts w:cstheme="minorHAnsi"/>
                <w:sz w:val="20"/>
                <w:szCs w:val="20"/>
              </w:rPr>
            </w:pPr>
            <w:r w:rsidRPr="00E64804">
              <w:rPr>
                <w:rFonts w:cstheme="minorHAnsi"/>
                <w:sz w:val="20"/>
                <w:szCs w:val="20"/>
              </w:rPr>
              <w:t>1</w:t>
            </w:r>
          </w:p>
        </w:tc>
      </w:tr>
      <w:tr w:rsidR="001166D7" w:rsidRPr="006218DA" w14:paraId="479276C7" w14:textId="77777777" w:rsidTr="00E64804">
        <w:tc>
          <w:tcPr>
            <w:tcW w:w="535" w:type="dxa"/>
          </w:tcPr>
          <w:p w14:paraId="3DEB47BD" w14:textId="3AABBDF0" w:rsidR="001166D7" w:rsidRPr="00E64804" w:rsidRDefault="001166D7" w:rsidP="001166D7">
            <w:pPr>
              <w:spacing w:before="60" w:after="0"/>
              <w:jc w:val="right"/>
              <w:rPr>
                <w:rFonts w:eastAsia="Times New Roman" w:cstheme="minorHAnsi"/>
                <w:color w:val="000000"/>
                <w:sz w:val="20"/>
                <w:szCs w:val="20"/>
              </w:rPr>
            </w:pPr>
            <w:r w:rsidRPr="00E64804">
              <w:rPr>
                <w:rFonts w:eastAsia="Times New Roman" w:cstheme="minorHAnsi"/>
                <w:color w:val="000000"/>
                <w:sz w:val="20"/>
                <w:szCs w:val="20"/>
              </w:rPr>
              <w:t>8</w:t>
            </w:r>
          </w:p>
        </w:tc>
        <w:tc>
          <w:tcPr>
            <w:tcW w:w="990" w:type="dxa"/>
            <w:shd w:val="clear" w:color="auto" w:fill="auto"/>
            <w:hideMark/>
          </w:tcPr>
          <w:p w14:paraId="779A8634" w14:textId="1C13C7F8" w:rsidR="001166D7" w:rsidRPr="00E64804" w:rsidRDefault="001166D7" w:rsidP="006218DA">
            <w:pPr>
              <w:spacing w:before="60" w:after="0"/>
              <w:rPr>
                <w:rFonts w:eastAsia="Times New Roman" w:cstheme="minorHAnsi"/>
                <w:color w:val="000000"/>
                <w:sz w:val="20"/>
                <w:szCs w:val="20"/>
              </w:rPr>
            </w:pPr>
            <w:r w:rsidRPr="00E64804">
              <w:rPr>
                <w:rFonts w:eastAsia="Times New Roman" w:cstheme="minorHAnsi"/>
                <w:color w:val="000000"/>
                <w:sz w:val="20"/>
                <w:szCs w:val="20"/>
              </w:rPr>
              <w:t>Labor</w:t>
            </w:r>
          </w:p>
        </w:tc>
        <w:tc>
          <w:tcPr>
            <w:tcW w:w="1890" w:type="dxa"/>
          </w:tcPr>
          <w:p w14:paraId="7E1B824E" w14:textId="77777777" w:rsidR="001166D7" w:rsidRPr="00E64804" w:rsidRDefault="001166D7" w:rsidP="006218DA">
            <w:pPr>
              <w:spacing w:before="60" w:after="0"/>
              <w:rPr>
                <w:rFonts w:eastAsia="Times New Roman" w:cstheme="minorHAnsi"/>
                <w:color w:val="000000"/>
                <w:sz w:val="20"/>
                <w:szCs w:val="20"/>
              </w:rPr>
            </w:pPr>
            <w:r w:rsidRPr="00E64804">
              <w:rPr>
                <w:rFonts w:eastAsia="Times New Roman" w:cstheme="minorHAnsi"/>
                <w:b/>
                <w:bCs/>
                <w:color w:val="000000"/>
                <w:sz w:val="20"/>
                <w:szCs w:val="20"/>
              </w:rPr>
              <w:t>wage_nc_year</w:t>
            </w:r>
          </w:p>
        </w:tc>
        <w:tc>
          <w:tcPr>
            <w:tcW w:w="2700" w:type="dxa"/>
            <w:shd w:val="clear" w:color="auto" w:fill="auto"/>
            <w:noWrap/>
          </w:tcPr>
          <w:p w14:paraId="0062EFA3" w14:textId="77777777" w:rsidR="001166D7" w:rsidRPr="00E64804" w:rsidRDefault="001166D7" w:rsidP="006218DA">
            <w:pPr>
              <w:spacing w:before="60" w:after="0"/>
              <w:rPr>
                <w:rFonts w:eastAsia="Times New Roman" w:cstheme="minorHAnsi"/>
                <w:b/>
                <w:bCs/>
                <w:color w:val="000000"/>
                <w:sz w:val="20"/>
                <w:szCs w:val="20"/>
              </w:rPr>
            </w:pPr>
            <w:r w:rsidRPr="00E64804">
              <w:rPr>
                <w:rFonts w:eastAsia="Times New Roman" w:cstheme="minorHAnsi"/>
                <w:b/>
                <w:bCs/>
                <w:color w:val="000000"/>
                <w:sz w:val="20"/>
                <w:szCs w:val="20"/>
              </w:rPr>
              <w:t>Last wage payment, primary job, excl. bonuses, etc. (12-month ref period)</w:t>
            </w:r>
          </w:p>
        </w:tc>
        <w:tc>
          <w:tcPr>
            <w:tcW w:w="3240" w:type="dxa"/>
          </w:tcPr>
          <w:p w14:paraId="6E8FF915" w14:textId="77777777" w:rsidR="001166D7" w:rsidRPr="00E64804" w:rsidRDefault="001166D7" w:rsidP="00E64804">
            <w:pPr>
              <w:spacing w:before="60" w:after="0"/>
              <w:rPr>
                <w:rFonts w:eastAsia="Times New Roman" w:cstheme="minorHAnsi"/>
                <w:color w:val="000000"/>
                <w:sz w:val="20"/>
                <w:szCs w:val="20"/>
              </w:rPr>
            </w:pPr>
            <w:r w:rsidRPr="00E64804">
              <w:rPr>
                <w:rFonts w:eastAsia="Times New Roman" w:cstheme="minorHAnsi"/>
                <w:color w:val="000000"/>
                <w:sz w:val="20"/>
                <w:szCs w:val="20"/>
              </w:rPr>
              <w:t xml:space="preserve">Continuous variable </w:t>
            </w:r>
          </w:p>
          <w:p w14:paraId="245395AA" w14:textId="77777777" w:rsidR="001166D7" w:rsidRPr="00E64804" w:rsidRDefault="001166D7" w:rsidP="00E64804">
            <w:pPr>
              <w:spacing w:after="0"/>
              <w:rPr>
                <w:rFonts w:eastAsia="Times New Roman" w:cstheme="minorHAnsi"/>
                <w:color w:val="000000"/>
                <w:sz w:val="20"/>
                <w:szCs w:val="20"/>
              </w:rPr>
            </w:pPr>
          </w:p>
          <w:p w14:paraId="35A1665D" w14:textId="77777777" w:rsidR="001166D7" w:rsidRPr="00E64804" w:rsidRDefault="001166D7" w:rsidP="00E64804">
            <w:pPr>
              <w:spacing w:after="0"/>
              <w:rPr>
                <w:rFonts w:eastAsia="Times New Roman" w:cstheme="minorHAnsi"/>
                <w:color w:val="000000"/>
                <w:sz w:val="20"/>
                <w:szCs w:val="20"/>
              </w:rPr>
            </w:pPr>
          </w:p>
        </w:tc>
        <w:tc>
          <w:tcPr>
            <w:tcW w:w="678" w:type="dxa"/>
          </w:tcPr>
          <w:p w14:paraId="0BE0BBD4" w14:textId="77777777" w:rsidR="001166D7" w:rsidRPr="00E64804" w:rsidRDefault="001166D7" w:rsidP="008B6A24">
            <w:pPr>
              <w:spacing w:before="60" w:after="0"/>
              <w:jc w:val="center"/>
              <w:rPr>
                <w:rFonts w:eastAsia="Times New Roman" w:cstheme="minorHAnsi"/>
                <w:color w:val="000000"/>
                <w:sz w:val="20"/>
                <w:szCs w:val="20"/>
              </w:rPr>
            </w:pPr>
            <w:r w:rsidRPr="00E64804">
              <w:rPr>
                <w:rFonts w:eastAsia="Times New Roman" w:cstheme="minorHAnsi"/>
                <w:color w:val="000000"/>
                <w:sz w:val="20"/>
                <w:szCs w:val="20"/>
              </w:rPr>
              <w:t>1</w:t>
            </w:r>
          </w:p>
        </w:tc>
      </w:tr>
      <w:tr w:rsidR="001166D7" w:rsidRPr="006218DA" w14:paraId="5E3782EE" w14:textId="77777777" w:rsidTr="00E64804">
        <w:tc>
          <w:tcPr>
            <w:tcW w:w="535" w:type="dxa"/>
          </w:tcPr>
          <w:p w14:paraId="1B412566" w14:textId="69A2706F" w:rsidR="001166D7" w:rsidRPr="00E64804" w:rsidRDefault="001166D7" w:rsidP="001166D7">
            <w:pPr>
              <w:spacing w:before="60" w:after="0"/>
              <w:jc w:val="right"/>
              <w:rPr>
                <w:rFonts w:eastAsia="Times New Roman" w:cstheme="minorHAnsi"/>
                <w:color w:val="000000"/>
                <w:sz w:val="20"/>
                <w:szCs w:val="20"/>
              </w:rPr>
            </w:pPr>
            <w:r w:rsidRPr="00E64804">
              <w:rPr>
                <w:rFonts w:eastAsia="Times New Roman" w:cstheme="minorHAnsi"/>
                <w:color w:val="000000"/>
                <w:sz w:val="20"/>
                <w:szCs w:val="20"/>
              </w:rPr>
              <w:t>8</w:t>
            </w:r>
          </w:p>
        </w:tc>
        <w:tc>
          <w:tcPr>
            <w:tcW w:w="990" w:type="dxa"/>
            <w:shd w:val="clear" w:color="auto" w:fill="auto"/>
            <w:hideMark/>
          </w:tcPr>
          <w:p w14:paraId="58E38410" w14:textId="67CF6ACD" w:rsidR="001166D7" w:rsidRPr="00E64804" w:rsidRDefault="001166D7" w:rsidP="006218DA">
            <w:pPr>
              <w:spacing w:before="60" w:after="0"/>
              <w:rPr>
                <w:rFonts w:eastAsia="Times New Roman" w:cstheme="minorHAnsi"/>
                <w:color w:val="000000"/>
                <w:sz w:val="20"/>
                <w:szCs w:val="20"/>
              </w:rPr>
            </w:pPr>
            <w:r w:rsidRPr="00E64804">
              <w:rPr>
                <w:rFonts w:eastAsia="Times New Roman" w:cstheme="minorHAnsi"/>
                <w:color w:val="000000"/>
                <w:sz w:val="20"/>
                <w:szCs w:val="20"/>
              </w:rPr>
              <w:t>Labor</w:t>
            </w:r>
          </w:p>
        </w:tc>
        <w:tc>
          <w:tcPr>
            <w:tcW w:w="1890" w:type="dxa"/>
          </w:tcPr>
          <w:p w14:paraId="2B4E3680" w14:textId="77777777" w:rsidR="001166D7" w:rsidRPr="00E64804" w:rsidRDefault="001166D7" w:rsidP="006218DA">
            <w:pPr>
              <w:spacing w:before="60" w:after="0"/>
              <w:rPr>
                <w:rFonts w:cstheme="minorHAnsi"/>
                <w:sz w:val="20"/>
                <w:szCs w:val="20"/>
              </w:rPr>
            </w:pPr>
            <w:r w:rsidRPr="00E64804">
              <w:rPr>
                <w:rFonts w:eastAsia="Times New Roman" w:cstheme="minorHAnsi"/>
                <w:b/>
                <w:bCs/>
                <w:color w:val="000000"/>
                <w:sz w:val="20"/>
                <w:szCs w:val="20"/>
              </w:rPr>
              <w:t>unitwage_year</w:t>
            </w:r>
          </w:p>
        </w:tc>
        <w:tc>
          <w:tcPr>
            <w:tcW w:w="2700" w:type="dxa"/>
            <w:shd w:val="clear" w:color="auto" w:fill="auto"/>
            <w:hideMark/>
          </w:tcPr>
          <w:p w14:paraId="728D9A6C" w14:textId="77777777" w:rsidR="001166D7" w:rsidRPr="00E64804" w:rsidRDefault="001166D7" w:rsidP="006218DA">
            <w:pPr>
              <w:spacing w:before="60" w:after="0"/>
              <w:rPr>
                <w:rFonts w:eastAsia="Times New Roman" w:cstheme="minorHAnsi"/>
                <w:b/>
                <w:bCs/>
                <w:color w:val="000000"/>
                <w:sz w:val="20"/>
                <w:szCs w:val="20"/>
              </w:rPr>
            </w:pPr>
            <w:r w:rsidRPr="00E64804">
              <w:rPr>
                <w:rFonts w:cstheme="minorHAnsi"/>
                <w:b/>
                <w:bCs/>
                <w:sz w:val="20"/>
                <w:szCs w:val="20"/>
              </w:rPr>
              <w:t>Time unit of last wages payment, primary job (12-month ref period)</w:t>
            </w:r>
          </w:p>
        </w:tc>
        <w:tc>
          <w:tcPr>
            <w:tcW w:w="3240" w:type="dxa"/>
          </w:tcPr>
          <w:p w14:paraId="3D6A1DD7" w14:textId="77777777" w:rsidR="001166D7" w:rsidRPr="00E64804" w:rsidRDefault="001166D7" w:rsidP="00E64804">
            <w:pPr>
              <w:spacing w:before="60" w:after="60"/>
              <w:rPr>
                <w:rFonts w:cstheme="minorHAnsi"/>
                <w:sz w:val="20"/>
                <w:szCs w:val="20"/>
              </w:rPr>
            </w:pPr>
            <w:r w:rsidRPr="00E64804">
              <w:rPr>
                <w:rFonts w:eastAsia="Times New Roman" w:cstheme="minorHAnsi"/>
                <w:color w:val="000000"/>
                <w:sz w:val="20"/>
                <w:szCs w:val="20"/>
              </w:rPr>
              <w:t xml:space="preserve">1 = Daily </w:t>
            </w:r>
            <w:r w:rsidRPr="00E64804">
              <w:rPr>
                <w:rFonts w:eastAsia="Times New Roman" w:cstheme="minorHAnsi"/>
                <w:color w:val="000000"/>
                <w:sz w:val="20"/>
                <w:szCs w:val="20"/>
              </w:rPr>
              <w:br/>
              <w:t xml:space="preserve">2 = Weekly </w:t>
            </w:r>
            <w:r w:rsidRPr="00E64804">
              <w:rPr>
                <w:rFonts w:eastAsia="Times New Roman" w:cstheme="minorHAnsi"/>
                <w:color w:val="000000"/>
                <w:sz w:val="20"/>
                <w:szCs w:val="20"/>
              </w:rPr>
              <w:br/>
              <w:t xml:space="preserve">3 = Every two weeks </w:t>
            </w:r>
            <w:r w:rsidRPr="00E64804">
              <w:rPr>
                <w:rFonts w:eastAsia="Times New Roman" w:cstheme="minorHAnsi"/>
                <w:color w:val="000000"/>
                <w:sz w:val="20"/>
                <w:szCs w:val="20"/>
              </w:rPr>
              <w:br/>
              <w:t>4 = Every two months</w:t>
            </w:r>
            <w:r w:rsidRPr="00E64804">
              <w:rPr>
                <w:rFonts w:eastAsia="Times New Roman" w:cstheme="minorHAnsi"/>
                <w:color w:val="000000"/>
                <w:sz w:val="20"/>
                <w:szCs w:val="20"/>
              </w:rPr>
              <w:br/>
              <w:t xml:space="preserve">5 = Monthly </w:t>
            </w:r>
            <w:r w:rsidRPr="00E64804">
              <w:rPr>
                <w:rFonts w:eastAsia="Times New Roman" w:cstheme="minorHAnsi"/>
                <w:color w:val="000000"/>
                <w:sz w:val="20"/>
                <w:szCs w:val="20"/>
              </w:rPr>
              <w:br/>
              <w:t>6 = Quarterly</w:t>
            </w:r>
            <w:r w:rsidRPr="00E64804">
              <w:rPr>
                <w:rFonts w:eastAsia="Times New Roman" w:cstheme="minorHAnsi"/>
                <w:color w:val="000000"/>
                <w:sz w:val="20"/>
                <w:szCs w:val="20"/>
              </w:rPr>
              <w:br/>
              <w:t>7 = Every six months</w:t>
            </w:r>
            <w:r w:rsidRPr="00E64804">
              <w:rPr>
                <w:rFonts w:eastAsia="Times New Roman" w:cstheme="minorHAnsi"/>
                <w:color w:val="000000"/>
                <w:sz w:val="20"/>
                <w:szCs w:val="20"/>
              </w:rPr>
              <w:br/>
              <w:t>8 = Annually</w:t>
            </w:r>
            <w:r w:rsidRPr="00E64804">
              <w:rPr>
                <w:rFonts w:eastAsia="Times New Roman" w:cstheme="minorHAnsi"/>
                <w:color w:val="000000"/>
                <w:sz w:val="20"/>
                <w:szCs w:val="20"/>
              </w:rPr>
              <w:br/>
              <w:t xml:space="preserve">9 = Hourly </w:t>
            </w:r>
            <w:r w:rsidRPr="00E64804">
              <w:rPr>
                <w:rFonts w:eastAsia="Times New Roman" w:cstheme="minorHAnsi"/>
                <w:color w:val="000000"/>
                <w:sz w:val="20"/>
                <w:szCs w:val="20"/>
              </w:rPr>
              <w:br/>
              <w:t>10 = Other</w:t>
            </w:r>
          </w:p>
        </w:tc>
        <w:tc>
          <w:tcPr>
            <w:tcW w:w="678" w:type="dxa"/>
          </w:tcPr>
          <w:p w14:paraId="2B079DA5" w14:textId="77777777" w:rsidR="001166D7" w:rsidRPr="00E64804" w:rsidRDefault="001166D7" w:rsidP="008B6A24">
            <w:pPr>
              <w:spacing w:before="60" w:after="0"/>
              <w:jc w:val="center"/>
              <w:rPr>
                <w:rFonts w:cstheme="minorHAnsi"/>
                <w:sz w:val="20"/>
                <w:szCs w:val="20"/>
              </w:rPr>
            </w:pPr>
            <w:r w:rsidRPr="00E64804">
              <w:rPr>
                <w:rFonts w:cstheme="minorHAnsi"/>
                <w:sz w:val="20"/>
                <w:szCs w:val="20"/>
              </w:rPr>
              <w:t>1</w:t>
            </w:r>
          </w:p>
        </w:tc>
      </w:tr>
      <w:tr w:rsidR="001166D7" w:rsidRPr="006218DA" w14:paraId="01C1B758" w14:textId="77777777" w:rsidTr="00E64804">
        <w:tc>
          <w:tcPr>
            <w:tcW w:w="535" w:type="dxa"/>
          </w:tcPr>
          <w:p w14:paraId="28E1E425" w14:textId="4581955D" w:rsidR="001166D7" w:rsidRPr="00E64804" w:rsidRDefault="001166D7" w:rsidP="001166D7">
            <w:pPr>
              <w:spacing w:before="60" w:after="0"/>
              <w:jc w:val="right"/>
              <w:rPr>
                <w:rFonts w:eastAsia="Times New Roman" w:cstheme="minorHAnsi"/>
                <w:color w:val="000000"/>
                <w:sz w:val="20"/>
                <w:szCs w:val="20"/>
              </w:rPr>
            </w:pPr>
            <w:r w:rsidRPr="00E64804">
              <w:rPr>
                <w:rFonts w:eastAsia="Times New Roman" w:cstheme="minorHAnsi"/>
                <w:color w:val="000000"/>
                <w:sz w:val="20"/>
                <w:szCs w:val="20"/>
              </w:rPr>
              <w:t>10</w:t>
            </w:r>
          </w:p>
        </w:tc>
        <w:tc>
          <w:tcPr>
            <w:tcW w:w="990" w:type="dxa"/>
            <w:shd w:val="clear" w:color="auto" w:fill="auto"/>
            <w:hideMark/>
          </w:tcPr>
          <w:p w14:paraId="12A6C2F3" w14:textId="24388F65" w:rsidR="001166D7" w:rsidRPr="00E64804" w:rsidRDefault="001166D7" w:rsidP="006218DA">
            <w:pPr>
              <w:spacing w:before="60" w:after="0"/>
              <w:rPr>
                <w:rFonts w:eastAsia="Times New Roman" w:cstheme="minorHAnsi"/>
                <w:color w:val="000000"/>
                <w:sz w:val="20"/>
                <w:szCs w:val="20"/>
              </w:rPr>
            </w:pPr>
            <w:r w:rsidRPr="00E64804">
              <w:rPr>
                <w:rFonts w:eastAsia="Times New Roman" w:cstheme="minorHAnsi"/>
                <w:color w:val="000000"/>
                <w:sz w:val="20"/>
                <w:szCs w:val="20"/>
              </w:rPr>
              <w:t>Labor</w:t>
            </w:r>
          </w:p>
        </w:tc>
        <w:tc>
          <w:tcPr>
            <w:tcW w:w="1890" w:type="dxa"/>
          </w:tcPr>
          <w:p w14:paraId="229199A1" w14:textId="77777777" w:rsidR="001166D7" w:rsidRPr="00E64804" w:rsidRDefault="001166D7" w:rsidP="006218DA">
            <w:pPr>
              <w:spacing w:before="60" w:after="0"/>
              <w:rPr>
                <w:rFonts w:cstheme="minorHAnsi"/>
                <w:sz w:val="20"/>
                <w:szCs w:val="20"/>
              </w:rPr>
            </w:pPr>
            <w:r w:rsidRPr="00E64804">
              <w:rPr>
                <w:rFonts w:eastAsia="Times New Roman" w:cstheme="minorHAnsi"/>
                <w:b/>
                <w:bCs/>
                <w:color w:val="000000"/>
                <w:sz w:val="20"/>
                <w:szCs w:val="20"/>
              </w:rPr>
              <w:t>whours_year</w:t>
            </w:r>
          </w:p>
        </w:tc>
        <w:tc>
          <w:tcPr>
            <w:tcW w:w="2700" w:type="dxa"/>
            <w:shd w:val="clear" w:color="auto" w:fill="auto"/>
            <w:hideMark/>
          </w:tcPr>
          <w:p w14:paraId="46BF758D" w14:textId="77777777" w:rsidR="001166D7" w:rsidRPr="00E64804" w:rsidRDefault="001166D7" w:rsidP="006218DA">
            <w:pPr>
              <w:spacing w:before="60" w:after="0"/>
              <w:rPr>
                <w:rFonts w:eastAsia="Times New Roman" w:cstheme="minorHAnsi"/>
                <w:b/>
                <w:bCs/>
                <w:color w:val="000000"/>
                <w:sz w:val="20"/>
                <w:szCs w:val="20"/>
              </w:rPr>
            </w:pPr>
            <w:r w:rsidRPr="00E64804">
              <w:rPr>
                <w:rFonts w:cstheme="minorHAnsi"/>
                <w:b/>
                <w:bCs/>
                <w:sz w:val="20"/>
                <w:szCs w:val="20"/>
              </w:rPr>
              <w:t>Hours of work in last week, primary job (12-month ref period)</w:t>
            </w:r>
          </w:p>
        </w:tc>
        <w:tc>
          <w:tcPr>
            <w:tcW w:w="3240" w:type="dxa"/>
          </w:tcPr>
          <w:p w14:paraId="3A0D87AD" w14:textId="77777777" w:rsidR="001166D7" w:rsidRPr="00E64804" w:rsidRDefault="001166D7" w:rsidP="00E64804">
            <w:pPr>
              <w:spacing w:before="60" w:after="0"/>
              <w:rPr>
                <w:rFonts w:eastAsia="Times New Roman" w:cstheme="minorHAnsi"/>
                <w:color w:val="000000"/>
                <w:sz w:val="20"/>
                <w:szCs w:val="20"/>
              </w:rPr>
            </w:pPr>
            <w:r w:rsidRPr="00E64804">
              <w:rPr>
                <w:rFonts w:eastAsia="Times New Roman" w:cstheme="minorHAnsi"/>
                <w:color w:val="000000"/>
                <w:sz w:val="20"/>
                <w:szCs w:val="20"/>
              </w:rPr>
              <w:t>Continuous variable</w:t>
            </w:r>
          </w:p>
          <w:p w14:paraId="341ACF71" w14:textId="77777777" w:rsidR="001166D7" w:rsidRPr="00E64804" w:rsidRDefault="001166D7" w:rsidP="00E64804">
            <w:pPr>
              <w:spacing w:before="60" w:after="0"/>
              <w:rPr>
                <w:rFonts w:cstheme="minorHAnsi"/>
                <w:sz w:val="20"/>
                <w:szCs w:val="20"/>
              </w:rPr>
            </w:pPr>
          </w:p>
        </w:tc>
        <w:tc>
          <w:tcPr>
            <w:tcW w:w="678" w:type="dxa"/>
          </w:tcPr>
          <w:p w14:paraId="0394E27E" w14:textId="77777777" w:rsidR="001166D7" w:rsidRPr="00E64804" w:rsidRDefault="001166D7" w:rsidP="008B6A24">
            <w:pPr>
              <w:spacing w:before="60" w:after="0"/>
              <w:jc w:val="center"/>
              <w:rPr>
                <w:rFonts w:cstheme="minorHAnsi"/>
                <w:sz w:val="20"/>
                <w:szCs w:val="20"/>
              </w:rPr>
            </w:pPr>
            <w:r w:rsidRPr="00E64804">
              <w:rPr>
                <w:rFonts w:cstheme="minorHAnsi"/>
                <w:sz w:val="20"/>
                <w:szCs w:val="20"/>
              </w:rPr>
              <w:t>1</w:t>
            </w:r>
          </w:p>
        </w:tc>
      </w:tr>
      <w:tr w:rsidR="001166D7" w:rsidRPr="006218DA" w14:paraId="23A6646E" w14:textId="77777777" w:rsidTr="00E64804">
        <w:tc>
          <w:tcPr>
            <w:tcW w:w="535" w:type="dxa"/>
          </w:tcPr>
          <w:p w14:paraId="6DAB9483" w14:textId="5907102E" w:rsidR="001166D7" w:rsidRPr="00E64804" w:rsidRDefault="001166D7" w:rsidP="001166D7">
            <w:pPr>
              <w:spacing w:before="60" w:after="0"/>
              <w:jc w:val="right"/>
              <w:rPr>
                <w:rFonts w:eastAsia="Times New Roman" w:cstheme="minorHAnsi"/>
                <w:color w:val="000000"/>
                <w:sz w:val="20"/>
                <w:szCs w:val="20"/>
              </w:rPr>
            </w:pPr>
            <w:r w:rsidRPr="00E64804">
              <w:rPr>
                <w:rFonts w:eastAsia="Times New Roman" w:cstheme="minorHAnsi"/>
                <w:color w:val="000000"/>
                <w:sz w:val="20"/>
                <w:szCs w:val="20"/>
              </w:rPr>
              <w:t>11</w:t>
            </w:r>
          </w:p>
        </w:tc>
        <w:tc>
          <w:tcPr>
            <w:tcW w:w="990" w:type="dxa"/>
            <w:shd w:val="clear" w:color="auto" w:fill="auto"/>
          </w:tcPr>
          <w:p w14:paraId="7FA36DF3" w14:textId="7D818A82" w:rsidR="001166D7" w:rsidRPr="00E64804" w:rsidRDefault="001166D7" w:rsidP="006218DA">
            <w:pPr>
              <w:spacing w:before="60" w:after="0"/>
              <w:rPr>
                <w:rFonts w:eastAsia="Times New Roman" w:cstheme="minorHAnsi"/>
                <w:color w:val="000000"/>
                <w:sz w:val="20"/>
                <w:szCs w:val="20"/>
              </w:rPr>
            </w:pPr>
            <w:r w:rsidRPr="00E64804">
              <w:rPr>
                <w:rFonts w:eastAsia="Times New Roman" w:cstheme="minorHAnsi"/>
                <w:color w:val="000000"/>
                <w:sz w:val="20"/>
                <w:szCs w:val="20"/>
              </w:rPr>
              <w:t>Labor</w:t>
            </w:r>
          </w:p>
        </w:tc>
        <w:tc>
          <w:tcPr>
            <w:tcW w:w="1890" w:type="dxa"/>
          </w:tcPr>
          <w:p w14:paraId="3BBE1252" w14:textId="77777777" w:rsidR="001166D7" w:rsidRPr="00E64804" w:rsidRDefault="001166D7" w:rsidP="006218DA">
            <w:pPr>
              <w:spacing w:before="60" w:after="0"/>
              <w:rPr>
                <w:rFonts w:cstheme="minorHAnsi"/>
                <w:sz w:val="20"/>
                <w:szCs w:val="20"/>
              </w:rPr>
            </w:pPr>
            <w:r w:rsidRPr="00E64804">
              <w:rPr>
                <w:rFonts w:eastAsia="Times New Roman" w:cstheme="minorHAnsi"/>
                <w:b/>
                <w:bCs/>
                <w:color w:val="000000"/>
                <w:sz w:val="20"/>
                <w:szCs w:val="20"/>
              </w:rPr>
              <w:t>wmonths_year</w:t>
            </w:r>
          </w:p>
        </w:tc>
        <w:tc>
          <w:tcPr>
            <w:tcW w:w="2700" w:type="dxa"/>
            <w:shd w:val="clear" w:color="auto" w:fill="auto"/>
          </w:tcPr>
          <w:p w14:paraId="05D194C1" w14:textId="77777777" w:rsidR="001166D7" w:rsidRPr="00E64804" w:rsidRDefault="001166D7" w:rsidP="006218DA">
            <w:pPr>
              <w:spacing w:before="60" w:after="0"/>
              <w:rPr>
                <w:rFonts w:eastAsia="Times New Roman" w:cstheme="minorHAnsi"/>
                <w:b/>
                <w:bCs/>
                <w:color w:val="000000"/>
                <w:sz w:val="20"/>
                <w:szCs w:val="20"/>
              </w:rPr>
            </w:pPr>
            <w:r w:rsidRPr="00E64804">
              <w:rPr>
                <w:rFonts w:cstheme="minorHAnsi"/>
                <w:b/>
                <w:bCs/>
                <w:sz w:val="20"/>
                <w:szCs w:val="20"/>
              </w:rPr>
              <w:t>Months worked in the last 12 months, primary job (12-month ref period)</w:t>
            </w:r>
          </w:p>
        </w:tc>
        <w:tc>
          <w:tcPr>
            <w:tcW w:w="3240" w:type="dxa"/>
          </w:tcPr>
          <w:p w14:paraId="54447618" w14:textId="77777777" w:rsidR="001166D7" w:rsidRPr="00E64804" w:rsidRDefault="001166D7" w:rsidP="00E64804">
            <w:pPr>
              <w:spacing w:before="60" w:after="0"/>
              <w:rPr>
                <w:rFonts w:cstheme="minorHAnsi"/>
                <w:sz w:val="20"/>
                <w:szCs w:val="20"/>
              </w:rPr>
            </w:pPr>
            <w:r w:rsidRPr="00E64804">
              <w:rPr>
                <w:rFonts w:eastAsia="Times New Roman" w:cstheme="minorHAnsi"/>
                <w:color w:val="000000"/>
                <w:sz w:val="20"/>
                <w:szCs w:val="20"/>
              </w:rPr>
              <w:t>Continuous variable</w:t>
            </w:r>
          </w:p>
        </w:tc>
        <w:tc>
          <w:tcPr>
            <w:tcW w:w="678" w:type="dxa"/>
          </w:tcPr>
          <w:p w14:paraId="61736995" w14:textId="77777777" w:rsidR="001166D7" w:rsidRPr="00E64804" w:rsidRDefault="001166D7" w:rsidP="008B6A24">
            <w:pPr>
              <w:spacing w:before="60" w:after="0"/>
              <w:jc w:val="center"/>
              <w:rPr>
                <w:rFonts w:cstheme="minorHAnsi"/>
                <w:sz w:val="20"/>
                <w:szCs w:val="20"/>
              </w:rPr>
            </w:pPr>
            <w:r w:rsidRPr="00E64804">
              <w:rPr>
                <w:rFonts w:cstheme="minorHAnsi"/>
                <w:sz w:val="20"/>
                <w:szCs w:val="20"/>
              </w:rPr>
              <w:t>1</w:t>
            </w:r>
          </w:p>
        </w:tc>
      </w:tr>
      <w:tr w:rsidR="001166D7" w:rsidRPr="006218DA" w14:paraId="0B358675" w14:textId="77777777" w:rsidTr="00E64804">
        <w:tc>
          <w:tcPr>
            <w:tcW w:w="535" w:type="dxa"/>
          </w:tcPr>
          <w:p w14:paraId="440964A2" w14:textId="6F198F28" w:rsidR="001166D7" w:rsidRPr="00E64804" w:rsidRDefault="001166D7" w:rsidP="001166D7">
            <w:pPr>
              <w:spacing w:before="60" w:after="0"/>
              <w:jc w:val="right"/>
              <w:rPr>
                <w:rFonts w:eastAsia="Times New Roman" w:cstheme="minorHAnsi"/>
                <w:color w:val="000000"/>
                <w:sz w:val="20"/>
                <w:szCs w:val="20"/>
              </w:rPr>
            </w:pPr>
            <w:r w:rsidRPr="00E64804">
              <w:rPr>
                <w:rFonts w:eastAsia="Times New Roman" w:cstheme="minorHAnsi"/>
                <w:color w:val="000000"/>
                <w:sz w:val="20"/>
                <w:szCs w:val="20"/>
              </w:rPr>
              <w:t>12</w:t>
            </w:r>
          </w:p>
        </w:tc>
        <w:tc>
          <w:tcPr>
            <w:tcW w:w="990" w:type="dxa"/>
            <w:shd w:val="clear" w:color="auto" w:fill="auto"/>
          </w:tcPr>
          <w:p w14:paraId="416787A2" w14:textId="6EB8D67D" w:rsidR="001166D7" w:rsidRPr="00E64804" w:rsidRDefault="001166D7" w:rsidP="006218DA">
            <w:pPr>
              <w:spacing w:before="60" w:after="0"/>
              <w:rPr>
                <w:rFonts w:eastAsia="Times New Roman" w:cstheme="minorHAnsi"/>
                <w:color w:val="000000"/>
                <w:sz w:val="20"/>
                <w:szCs w:val="20"/>
              </w:rPr>
            </w:pPr>
            <w:r w:rsidRPr="00E64804">
              <w:rPr>
                <w:rFonts w:eastAsia="Times New Roman" w:cstheme="minorHAnsi"/>
                <w:color w:val="000000"/>
                <w:sz w:val="20"/>
                <w:szCs w:val="20"/>
              </w:rPr>
              <w:t>Labor</w:t>
            </w:r>
          </w:p>
        </w:tc>
        <w:tc>
          <w:tcPr>
            <w:tcW w:w="1890" w:type="dxa"/>
          </w:tcPr>
          <w:p w14:paraId="3BCB2A1E" w14:textId="77777777" w:rsidR="001166D7" w:rsidRPr="00E64804" w:rsidRDefault="001166D7" w:rsidP="006218DA">
            <w:pPr>
              <w:spacing w:before="60" w:after="0"/>
              <w:rPr>
                <w:rFonts w:cstheme="minorHAnsi"/>
                <w:sz w:val="20"/>
                <w:szCs w:val="20"/>
              </w:rPr>
            </w:pPr>
            <w:r w:rsidRPr="00E64804">
              <w:rPr>
                <w:rFonts w:eastAsia="Times New Roman" w:cstheme="minorHAnsi"/>
                <w:b/>
                <w:bCs/>
                <w:color w:val="000000"/>
                <w:sz w:val="20"/>
                <w:szCs w:val="20"/>
              </w:rPr>
              <w:t>wage_total_year</w:t>
            </w:r>
          </w:p>
        </w:tc>
        <w:tc>
          <w:tcPr>
            <w:tcW w:w="2700" w:type="dxa"/>
            <w:shd w:val="clear" w:color="auto" w:fill="auto"/>
          </w:tcPr>
          <w:p w14:paraId="7C1B99AF" w14:textId="77777777" w:rsidR="001166D7" w:rsidRPr="00E64804" w:rsidRDefault="001166D7" w:rsidP="006218DA">
            <w:pPr>
              <w:spacing w:before="60" w:after="0"/>
              <w:rPr>
                <w:rFonts w:eastAsia="Times New Roman" w:cstheme="minorHAnsi"/>
                <w:b/>
                <w:bCs/>
                <w:color w:val="000000"/>
                <w:sz w:val="20"/>
                <w:szCs w:val="20"/>
              </w:rPr>
            </w:pPr>
            <w:r w:rsidRPr="00E64804">
              <w:rPr>
                <w:rFonts w:cstheme="minorHAnsi"/>
                <w:b/>
                <w:bCs/>
                <w:sz w:val="20"/>
                <w:szCs w:val="20"/>
              </w:rPr>
              <w:t>Annualized total wage, primary job (12-month ref period)</w:t>
            </w:r>
          </w:p>
        </w:tc>
        <w:tc>
          <w:tcPr>
            <w:tcW w:w="3240" w:type="dxa"/>
          </w:tcPr>
          <w:p w14:paraId="49E3D824" w14:textId="1603F600" w:rsidR="001166D7" w:rsidRPr="00E64804" w:rsidRDefault="00E64804" w:rsidP="00E64804">
            <w:pPr>
              <w:spacing w:before="60" w:after="0"/>
              <w:rPr>
                <w:rFonts w:cstheme="minorHAnsi"/>
                <w:sz w:val="20"/>
                <w:szCs w:val="20"/>
              </w:rPr>
            </w:pPr>
            <w:r w:rsidRPr="00E64804">
              <w:rPr>
                <w:rFonts w:eastAsia="Times New Roman" w:cstheme="minorHAnsi"/>
                <w:color w:val="000000"/>
                <w:sz w:val="20"/>
                <w:szCs w:val="20"/>
              </w:rPr>
              <w:t>Continuous variable</w:t>
            </w:r>
          </w:p>
        </w:tc>
        <w:tc>
          <w:tcPr>
            <w:tcW w:w="678" w:type="dxa"/>
          </w:tcPr>
          <w:p w14:paraId="44E7C9CD" w14:textId="77777777" w:rsidR="001166D7" w:rsidRPr="00E64804" w:rsidRDefault="001166D7" w:rsidP="008B6A24">
            <w:pPr>
              <w:spacing w:before="60" w:after="0"/>
              <w:jc w:val="center"/>
              <w:rPr>
                <w:rFonts w:cstheme="minorHAnsi"/>
                <w:sz w:val="20"/>
                <w:szCs w:val="20"/>
              </w:rPr>
            </w:pPr>
            <w:r w:rsidRPr="00E64804">
              <w:rPr>
                <w:rFonts w:cstheme="minorHAnsi"/>
                <w:sz w:val="20"/>
                <w:szCs w:val="20"/>
              </w:rPr>
              <w:t>1</w:t>
            </w:r>
          </w:p>
        </w:tc>
      </w:tr>
      <w:tr w:rsidR="001166D7" w:rsidRPr="006218DA" w14:paraId="7E58AC0B" w14:textId="77777777" w:rsidTr="00E64804">
        <w:tc>
          <w:tcPr>
            <w:tcW w:w="535" w:type="dxa"/>
          </w:tcPr>
          <w:p w14:paraId="797F83D4" w14:textId="0B2E64A7" w:rsidR="001166D7" w:rsidRPr="00E64804" w:rsidRDefault="001166D7" w:rsidP="001166D7">
            <w:pPr>
              <w:spacing w:before="60" w:after="0"/>
              <w:jc w:val="right"/>
              <w:rPr>
                <w:rFonts w:eastAsia="Times New Roman" w:cstheme="minorHAnsi"/>
                <w:color w:val="000000"/>
                <w:sz w:val="20"/>
                <w:szCs w:val="20"/>
              </w:rPr>
            </w:pPr>
            <w:r w:rsidRPr="00E64804">
              <w:rPr>
                <w:rFonts w:eastAsia="Times New Roman" w:cstheme="minorHAnsi"/>
                <w:color w:val="000000"/>
                <w:sz w:val="20"/>
                <w:szCs w:val="20"/>
              </w:rPr>
              <w:t>13</w:t>
            </w:r>
          </w:p>
        </w:tc>
        <w:tc>
          <w:tcPr>
            <w:tcW w:w="990" w:type="dxa"/>
            <w:shd w:val="clear" w:color="auto" w:fill="auto"/>
            <w:hideMark/>
          </w:tcPr>
          <w:p w14:paraId="1F73E6D6" w14:textId="7C94F4C7" w:rsidR="001166D7" w:rsidRPr="00E64804" w:rsidRDefault="001166D7" w:rsidP="006218DA">
            <w:pPr>
              <w:spacing w:before="60" w:after="0"/>
              <w:rPr>
                <w:rFonts w:eastAsia="Times New Roman" w:cstheme="minorHAnsi"/>
                <w:color w:val="000000"/>
                <w:sz w:val="20"/>
                <w:szCs w:val="20"/>
              </w:rPr>
            </w:pPr>
            <w:r w:rsidRPr="00E64804">
              <w:rPr>
                <w:rFonts w:eastAsia="Times New Roman" w:cstheme="minorHAnsi"/>
                <w:color w:val="000000"/>
                <w:sz w:val="20"/>
                <w:szCs w:val="20"/>
              </w:rPr>
              <w:t>Labor</w:t>
            </w:r>
          </w:p>
        </w:tc>
        <w:tc>
          <w:tcPr>
            <w:tcW w:w="1890" w:type="dxa"/>
          </w:tcPr>
          <w:p w14:paraId="3C6B594A" w14:textId="77777777" w:rsidR="001166D7" w:rsidRPr="00E64804" w:rsidRDefault="001166D7" w:rsidP="006218DA">
            <w:pPr>
              <w:spacing w:before="60" w:after="0"/>
              <w:rPr>
                <w:rFonts w:cstheme="minorHAnsi"/>
                <w:sz w:val="20"/>
                <w:szCs w:val="20"/>
              </w:rPr>
            </w:pPr>
            <w:r w:rsidRPr="00E64804">
              <w:rPr>
                <w:rFonts w:eastAsia="Times New Roman" w:cstheme="minorHAnsi"/>
                <w:b/>
                <w:bCs/>
                <w:color w:val="000000"/>
                <w:sz w:val="20"/>
                <w:szCs w:val="20"/>
              </w:rPr>
              <w:t>contract_year</w:t>
            </w:r>
          </w:p>
        </w:tc>
        <w:tc>
          <w:tcPr>
            <w:tcW w:w="2700" w:type="dxa"/>
            <w:shd w:val="clear" w:color="auto" w:fill="auto"/>
            <w:hideMark/>
          </w:tcPr>
          <w:p w14:paraId="7D4D3289" w14:textId="77777777" w:rsidR="001166D7" w:rsidRPr="00E64804" w:rsidRDefault="001166D7" w:rsidP="006218DA">
            <w:pPr>
              <w:spacing w:before="60" w:after="0"/>
              <w:rPr>
                <w:rFonts w:eastAsia="Times New Roman" w:cstheme="minorHAnsi"/>
                <w:b/>
                <w:bCs/>
                <w:color w:val="000000"/>
                <w:sz w:val="20"/>
                <w:szCs w:val="20"/>
              </w:rPr>
            </w:pPr>
            <w:r w:rsidRPr="00E64804">
              <w:rPr>
                <w:rFonts w:cstheme="minorHAnsi"/>
                <w:b/>
                <w:bCs/>
                <w:sz w:val="20"/>
                <w:szCs w:val="20"/>
              </w:rPr>
              <w:t>Contract (12-month ref period)</w:t>
            </w:r>
          </w:p>
        </w:tc>
        <w:tc>
          <w:tcPr>
            <w:tcW w:w="3240" w:type="dxa"/>
          </w:tcPr>
          <w:p w14:paraId="1598BCFD" w14:textId="77777777" w:rsidR="001166D7" w:rsidRPr="00E64804" w:rsidRDefault="001166D7" w:rsidP="00E64804">
            <w:pPr>
              <w:spacing w:before="60" w:after="60"/>
              <w:rPr>
                <w:rFonts w:cstheme="minorHAnsi"/>
                <w:sz w:val="20"/>
                <w:szCs w:val="20"/>
              </w:rPr>
            </w:pPr>
            <w:r w:rsidRPr="00E64804">
              <w:rPr>
                <w:rFonts w:eastAsia="Times New Roman" w:cstheme="minorHAnsi"/>
                <w:color w:val="000000"/>
                <w:sz w:val="20"/>
                <w:szCs w:val="20"/>
              </w:rPr>
              <w:t xml:space="preserve">0 = No </w:t>
            </w:r>
            <w:r w:rsidRPr="00E64804">
              <w:rPr>
                <w:rFonts w:eastAsia="Times New Roman" w:cstheme="minorHAnsi"/>
                <w:color w:val="000000"/>
                <w:sz w:val="20"/>
                <w:szCs w:val="20"/>
              </w:rPr>
              <w:br/>
              <w:t>1 = Yes</w:t>
            </w:r>
          </w:p>
        </w:tc>
        <w:tc>
          <w:tcPr>
            <w:tcW w:w="678" w:type="dxa"/>
          </w:tcPr>
          <w:p w14:paraId="1F96FC45" w14:textId="77777777" w:rsidR="001166D7" w:rsidRPr="00E64804" w:rsidRDefault="001166D7" w:rsidP="008B6A24">
            <w:pPr>
              <w:spacing w:before="60" w:after="0"/>
              <w:jc w:val="center"/>
              <w:rPr>
                <w:rFonts w:cstheme="minorHAnsi"/>
                <w:sz w:val="20"/>
                <w:szCs w:val="20"/>
              </w:rPr>
            </w:pPr>
            <w:r w:rsidRPr="00E64804">
              <w:rPr>
                <w:rFonts w:cstheme="minorHAnsi"/>
                <w:sz w:val="20"/>
                <w:szCs w:val="20"/>
              </w:rPr>
              <w:t>1</w:t>
            </w:r>
          </w:p>
        </w:tc>
      </w:tr>
      <w:tr w:rsidR="001166D7" w:rsidRPr="006218DA" w14:paraId="79E5EF84" w14:textId="77777777" w:rsidTr="00E64804">
        <w:tc>
          <w:tcPr>
            <w:tcW w:w="535" w:type="dxa"/>
          </w:tcPr>
          <w:p w14:paraId="1FA88BB8" w14:textId="372A3604" w:rsidR="001166D7" w:rsidRPr="00E64804" w:rsidRDefault="001166D7" w:rsidP="001166D7">
            <w:pPr>
              <w:spacing w:before="60" w:after="0"/>
              <w:jc w:val="right"/>
              <w:rPr>
                <w:rFonts w:eastAsia="Times New Roman" w:cstheme="minorHAnsi"/>
                <w:color w:val="000000"/>
                <w:sz w:val="20"/>
                <w:szCs w:val="20"/>
              </w:rPr>
            </w:pPr>
            <w:r w:rsidRPr="00E64804">
              <w:rPr>
                <w:rFonts w:eastAsia="Times New Roman" w:cstheme="minorHAnsi"/>
                <w:color w:val="000000"/>
                <w:sz w:val="20"/>
                <w:szCs w:val="20"/>
              </w:rPr>
              <w:t>14</w:t>
            </w:r>
          </w:p>
        </w:tc>
        <w:tc>
          <w:tcPr>
            <w:tcW w:w="990" w:type="dxa"/>
            <w:shd w:val="clear" w:color="auto" w:fill="auto"/>
            <w:hideMark/>
          </w:tcPr>
          <w:p w14:paraId="2ACD1F0E" w14:textId="3078A6EC" w:rsidR="001166D7" w:rsidRPr="00E64804" w:rsidRDefault="001166D7" w:rsidP="006218DA">
            <w:pPr>
              <w:spacing w:before="60" w:after="0"/>
              <w:rPr>
                <w:rFonts w:eastAsia="Times New Roman" w:cstheme="minorHAnsi"/>
                <w:color w:val="000000"/>
                <w:sz w:val="20"/>
                <w:szCs w:val="20"/>
              </w:rPr>
            </w:pPr>
            <w:r w:rsidRPr="00E64804">
              <w:rPr>
                <w:rFonts w:eastAsia="Times New Roman" w:cstheme="minorHAnsi"/>
                <w:color w:val="000000"/>
                <w:sz w:val="20"/>
                <w:szCs w:val="20"/>
              </w:rPr>
              <w:t>Labor</w:t>
            </w:r>
          </w:p>
        </w:tc>
        <w:tc>
          <w:tcPr>
            <w:tcW w:w="1890" w:type="dxa"/>
          </w:tcPr>
          <w:p w14:paraId="1A2D15B5" w14:textId="77777777" w:rsidR="001166D7" w:rsidRPr="00E64804" w:rsidRDefault="001166D7" w:rsidP="006218DA">
            <w:pPr>
              <w:spacing w:before="60" w:after="0"/>
              <w:rPr>
                <w:rFonts w:cstheme="minorHAnsi"/>
                <w:sz w:val="20"/>
                <w:szCs w:val="20"/>
              </w:rPr>
            </w:pPr>
            <w:r w:rsidRPr="00E64804">
              <w:rPr>
                <w:rFonts w:eastAsia="Times New Roman" w:cstheme="minorHAnsi"/>
                <w:b/>
                <w:bCs/>
                <w:color w:val="000000"/>
                <w:sz w:val="20"/>
                <w:szCs w:val="20"/>
              </w:rPr>
              <w:t>healthins_year</w:t>
            </w:r>
          </w:p>
        </w:tc>
        <w:tc>
          <w:tcPr>
            <w:tcW w:w="2700" w:type="dxa"/>
            <w:shd w:val="clear" w:color="auto" w:fill="auto"/>
            <w:hideMark/>
          </w:tcPr>
          <w:p w14:paraId="4EA68E61" w14:textId="77777777" w:rsidR="001166D7" w:rsidRPr="00E64804" w:rsidRDefault="001166D7" w:rsidP="006218DA">
            <w:pPr>
              <w:spacing w:before="60" w:after="0"/>
              <w:rPr>
                <w:rFonts w:eastAsia="Times New Roman" w:cstheme="minorHAnsi"/>
                <w:b/>
                <w:bCs/>
                <w:color w:val="000000"/>
                <w:sz w:val="20"/>
                <w:szCs w:val="20"/>
              </w:rPr>
            </w:pPr>
            <w:r w:rsidRPr="00E64804">
              <w:rPr>
                <w:rFonts w:cstheme="minorHAnsi"/>
                <w:b/>
                <w:bCs/>
                <w:sz w:val="20"/>
                <w:szCs w:val="20"/>
              </w:rPr>
              <w:t>Health insurance (12-month ref period)</w:t>
            </w:r>
          </w:p>
        </w:tc>
        <w:tc>
          <w:tcPr>
            <w:tcW w:w="3240" w:type="dxa"/>
          </w:tcPr>
          <w:p w14:paraId="66B0FFF8" w14:textId="77777777" w:rsidR="001166D7" w:rsidRPr="00E64804" w:rsidRDefault="001166D7" w:rsidP="00E64804">
            <w:pPr>
              <w:spacing w:before="60" w:after="60"/>
              <w:rPr>
                <w:rFonts w:cstheme="minorHAnsi"/>
                <w:sz w:val="20"/>
                <w:szCs w:val="20"/>
              </w:rPr>
            </w:pPr>
            <w:r w:rsidRPr="00E64804">
              <w:rPr>
                <w:rFonts w:eastAsia="Times New Roman" w:cstheme="minorHAnsi"/>
                <w:color w:val="000000"/>
                <w:sz w:val="20"/>
                <w:szCs w:val="20"/>
              </w:rPr>
              <w:t xml:space="preserve">0 = No </w:t>
            </w:r>
            <w:r w:rsidRPr="00E64804">
              <w:rPr>
                <w:rFonts w:eastAsia="Times New Roman" w:cstheme="minorHAnsi"/>
                <w:color w:val="000000"/>
                <w:sz w:val="20"/>
                <w:szCs w:val="20"/>
              </w:rPr>
              <w:br/>
              <w:t>1 = Yes</w:t>
            </w:r>
          </w:p>
        </w:tc>
        <w:tc>
          <w:tcPr>
            <w:tcW w:w="678" w:type="dxa"/>
          </w:tcPr>
          <w:p w14:paraId="2F58BA0A" w14:textId="77777777" w:rsidR="001166D7" w:rsidRPr="00E64804" w:rsidRDefault="001166D7" w:rsidP="008B6A24">
            <w:pPr>
              <w:spacing w:before="60" w:after="0"/>
              <w:jc w:val="center"/>
              <w:rPr>
                <w:rFonts w:cstheme="minorHAnsi"/>
                <w:sz w:val="20"/>
                <w:szCs w:val="20"/>
              </w:rPr>
            </w:pPr>
            <w:r w:rsidRPr="00E64804">
              <w:rPr>
                <w:rFonts w:cstheme="minorHAnsi"/>
                <w:sz w:val="20"/>
                <w:szCs w:val="20"/>
              </w:rPr>
              <w:t>1</w:t>
            </w:r>
          </w:p>
        </w:tc>
      </w:tr>
      <w:tr w:rsidR="001166D7" w:rsidRPr="006218DA" w14:paraId="1AD6DF68" w14:textId="77777777" w:rsidTr="00E64804">
        <w:tc>
          <w:tcPr>
            <w:tcW w:w="535" w:type="dxa"/>
          </w:tcPr>
          <w:p w14:paraId="2A0C7D1E" w14:textId="3103E7F2" w:rsidR="001166D7" w:rsidRPr="00E64804" w:rsidRDefault="001166D7" w:rsidP="001166D7">
            <w:pPr>
              <w:spacing w:before="60" w:after="0"/>
              <w:jc w:val="right"/>
              <w:rPr>
                <w:rFonts w:eastAsia="Times New Roman" w:cstheme="minorHAnsi"/>
                <w:color w:val="000000"/>
                <w:sz w:val="20"/>
                <w:szCs w:val="20"/>
              </w:rPr>
            </w:pPr>
            <w:r w:rsidRPr="00E64804">
              <w:rPr>
                <w:rFonts w:eastAsia="Times New Roman" w:cstheme="minorHAnsi"/>
                <w:color w:val="000000"/>
                <w:sz w:val="20"/>
                <w:szCs w:val="20"/>
              </w:rPr>
              <w:t>15</w:t>
            </w:r>
          </w:p>
        </w:tc>
        <w:tc>
          <w:tcPr>
            <w:tcW w:w="990" w:type="dxa"/>
            <w:shd w:val="clear" w:color="auto" w:fill="auto"/>
            <w:hideMark/>
          </w:tcPr>
          <w:p w14:paraId="05228BA6" w14:textId="276D601A" w:rsidR="001166D7" w:rsidRPr="00E64804" w:rsidRDefault="001166D7" w:rsidP="006218DA">
            <w:pPr>
              <w:spacing w:before="60" w:after="0"/>
              <w:rPr>
                <w:rFonts w:eastAsia="Times New Roman" w:cstheme="minorHAnsi"/>
                <w:color w:val="000000"/>
                <w:sz w:val="20"/>
                <w:szCs w:val="20"/>
              </w:rPr>
            </w:pPr>
            <w:r w:rsidRPr="00E64804">
              <w:rPr>
                <w:rFonts w:eastAsia="Times New Roman" w:cstheme="minorHAnsi"/>
                <w:color w:val="000000"/>
                <w:sz w:val="20"/>
                <w:szCs w:val="20"/>
              </w:rPr>
              <w:t>Labor</w:t>
            </w:r>
          </w:p>
        </w:tc>
        <w:tc>
          <w:tcPr>
            <w:tcW w:w="1890" w:type="dxa"/>
          </w:tcPr>
          <w:p w14:paraId="195419FA" w14:textId="77777777" w:rsidR="001166D7" w:rsidRPr="00E64804" w:rsidRDefault="001166D7" w:rsidP="006218DA">
            <w:pPr>
              <w:spacing w:before="60" w:after="0"/>
              <w:rPr>
                <w:rFonts w:cstheme="minorHAnsi"/>
                <w:sz w:val="20"/>
                <w:szCs w:val="20"/>
              </w:rPr>
            </w:pPr>
            <w:r w:rsidRPr="00E64804">
              <w:rPr>
                <w:rFonts w:eastAsia="Times New Roman" w:cstheme="minorHAnsi"/>
                <w:b/>
                <w:bCs/>
                <w:color w:val="000000"/>
                <w:sz w:val="20"/>
                <w:szCs w:val="20"/>
              </w:rPr>
              <w:t>socialsec_year</w:t>
            </w:r>
          </w:p>
        </w:tc>
        <w:tc>
          <w:tcPr>
            <w:tcW w:w="2700" w:type="dxa"/>
            <w:shd w:val="clear" w:color="auto" w:fill="auto"/>
            <w:hideMark/>
          </w:tcPr>
          <w:p w14:paraId="4A7547EA" w14:textId="77777777" w:rsidR="001166D7" w:rsidRPr="00E64804" w:rsidRDefault="001166D7" w:rsidP="006218DA">
            <w:pPr>
              <w:spacing w:before="60" w:after="0"/>
              <w:rPr>
                <w:rFonts w:eastAsia="Times New Roman" w:cstheme="minorHAnsi"/>
                <w:b/>
                <w:bCs/>
                <w:color w:val="000000"/>
                <w:sz w:val="20"/>
                <w:szCs w:val="20"/>
              </w:rPr>
            </w:pPr>
            <w:r w:rsidRPr="00E64804">
              <w:rPr>
                <w:rFonts w:cstheme="minorHAnsi"/>
                <w:b/>
                <w:bCs/>
                <w:sz w:val="20"/>
                <w:szCs w:val="20"/>
              </w:rPr>
              <w:t>Social security (12-month ref period)</w:t>
            </w:r>
          </w:p>
        </w:tc>
        <w:tc>
          <w:tcPr>
            <w:tcW w:w="3240" w:type="dxa"/>
          </w:tcPr>
          <w:p w14:paraId="1054A969" w14:textId="77777777" w:rsidR="001166D7" w:rsidRPr="00E64804" w:rsidRDefault="001166D7" w:rsidP="00E64804">
            <w:pPr>
              <w:spacing w:before="60" w:after="60"/>
              <w:rPr>
                <w:rFonts w:cstheme="minorHAnsi"/>
                <w:sz w:val="20"/>
                <w:szCs w:val="20"/>
              </w:rPr>
            </w:pPr>
            <w:r w:rsidRPr="00E64804">
              <w:rPr>
                <w:rFonts w:eastAsia="Times New Roman" w:cstheme="minorHAnsi"/>
                <w:color w:val="000000"/>
                <w:sz w:val="20"/>
                <w:szCs w:val="20"/>
              </w:rPr>
              <w:t xml:space="preserve">0 = No </w:t>
            </w:r>
            <w:r w:rsidRPr="00E64804">
              <w:rPr>
                <w:rFonts w:eastAsia="Times New Roman" w:cstheme="minorHAnsi"/>
                <w:color w:val="000000"/>
                <w:sz w:val="20"/>
                <w:szCs w:val="20"/>
              </w:rPr>
              <w:br/>
              <w:t>1 = Yes</w:t>
            </w:r>
          </w:p>
        </w:tc>
        <w:tc>
          <w:tcPr>
            <w:tcW w:w="678" w:type="dxa"/>
          </w:tcPr>
          <w:p w14:paraId="1AF3ECF9" w14:textId="77777777" w:rsidR="001166D7" w:rsidRPr="00E64804" w:rsidRDefault="001166D7" w:rsidP="008B6A24">
            <w:pPr>
              <w:spacing w:before="60" w:after="0"/>
              <w:jc w:val="center"/>
              <w:rPr>
                <w:rFonts w:cstheme="minorHAnsi"/>
                <w:sz w:val="20"/>
                <w:szCs w:val="20"/>
              </w:rPr>
            </w:pPr>
            <w:r w:rsidRPr="00E64804">
              <w:rPr>
                <w:rFonts w:cstheme="minorHAnsi"/>
                <w:sz w:val="20"/>
                <w:szCs w:val="20"/>
              </w:rPr>
              <w:t>1</w:t>
            </w:r>
          </w:p>
        </w:tc>
      </w:tr>
      <w:tr w:rsidR="001166D7" w:rsidRPr="006218DA" w14:paraId="5FF71754" w14:textId="77777777" w:rsidTr="00E64804">
        <w:tc>
          <w:tcPr>
            <w:tcW w:w="535" w:type="dxa"/>
          </w:tcPr>
          <w:p w14:paraId="1FD9180A" w14:textId="7CCB0734" w:rsidR="001166D7" w:rsidRPr="00E64804" w:rsidRDefault="001166D7" w:rsidP="001166D7">
            <w:pPr>
              <w:spacing w:before="60" w:after="0"/>
              <w:jc w:val="right"/>
              <w:rPr>
                <w:rFonts w:eastAsia="Times New Roman" w:cstheme="minorHAnsi"/>
                <w:color w:val="000000"/>
                <w:sz w:val="20"/>
                <w:szCs w:val="20"/>
              </w:rPr>
            </w:pPr>
            <w:r w:rsidRPr="00E64804">
              <w:rPr>
                <w:rFonts w:eastAsia="Times New Roman" w:cstheme="minorHAnsi"/>
                <w:color w:val="000000"/>
                <w:sz w:val="20"/>
                <w:szCs w:val="20"/>
              </w:rPr>
              <w:t>16</w:t>
            </w:r>
          </w:p>
        </w:tc>
        <w:tc>
          <w:tcPr>
            <w:tcW w:w="990" w:type="dxa"/>
            <w:shd w:val="clear" w:color="auto" w:fill="auto"/>
            <w:hideMark/>
          </w:tcPr>
          <w:p w14:paraId="40454F2E" w14:textId="5A198390" w:rsidR="001166D7" w:rsidRPr="00E64804" w:rsidRDefault="001166D7" w:rsidP="006218DA">
            <w:pPr>
              <w:spacing w:before="60" w:after="0"/>
              <w:rPr>
                <w:rFonts w:eastAsia="Times New Roman" w:cstheme="minorHAnsi"/>
                <w:color w:val="000000"/>
                <w:sz w:val="20"/>
                <w:szCs w:val="20"/>
              </w:rPr>
            </w:pPr>
            <w:r w:rsidRPr="00E64804">
              <w:rPr>
                <w:rFonts w:eastAsia="Times New Roman" w:cstheme="minorHAnsi"/>
                <w:color w:val="000000"/>
                <w:sz w:val="20"/>
                <w:szCs w:val="20"/>
              </w:rPr>
              <w:t>Labor</w:t>
            </w:r>
          </w:p>
        </w:tc>
        <w:tc>
          <w:tcPr>
            <w:tcW w:w="1890" w:type="dxa"/>
          </w:tcPr>
          <w:p w14:paraId="3DFB6C9B" w14:textId="77777777" w:rsidR="001166D7" w:rsidRPr="00E64804" w:rsidRDefault="001166D7" w:rsidP="006218DA">
            <w:pPr>
              <w:spacing w:before="60" w:after="0"/>
              <w:rPr>
                <w:rFonts w:cstheme="minorHAnsi"/>
                <w:sz w:val="20"/>
                <w:szCs w:val="20"/>
              </w:rPr>
            </w:pPr>
            <w:r w:rsidRPr="00E64804">
              <w:rPr>
                <w:rFonts w:eastAsia="Times New Roman" w:cstheme="minorHAnsi"/>
                <w:b/>
                <w:bCs/>
                <w:color w:val="000000"/>
                <w:sz w:val="20"/>
                <w:szCs w:val="20"/>
              </w:rPr>
              <w:t>union_year</w:t>
            </w:r>
          </w:p>
        </w:tc>
        <w:tc>
          <w:tcPr>
            <w:tcW w:w="2700" w:type="dxa"/>
            <w:shd w:val="clear" w:color="auto" w:fill="auto"/>
            <w:hideMark/>
          </w:tcPr>
          <w:p w14:paraId="7182486D" w14:textId="77777777" w:rsidR="001166D7" w:rsidRPr="00E64804" w:rsidRDefault="001166D7" w:rsidP="006218DA">
            <w:pPr>
              <w:spacing w:before="60" w:after="0"/>
              <w:rPr>
                <w:rFonts w:eastAsia="Times New Roman" w:cstheme="minorHAnsi"/>
                <w:b/>
                <w:bCs/>
                <w:color w:val="000000"/>
                <w:sz w:val="20"/>
                <w:szCs w:val="20"/>
              </w:rPr>
            </w:pPr>
            <w:r w:rsidRPr="00E64804">
              <w:rPr>
                <w:rFonts w:cstheme="minorHAnsi"/>
                <w:b/>
                <w:bCs/>
                <w:sz w:val="20"/>
                <w:szCs w:val="20"/>
              </w:rPr>
              <w:t>Union membership (12-month ref period)</w:t>
            </w:r>
          </w:p>
        </w:tc>
        <w:tc>
          <w:tcPr>
            <w:tcW w:w="3240" w:type="dxa"/>
          </w:tcPr>
          <w:p w14:paraId="2E2180CC" w14:textId="77777777" w:rsidR="001166D7" w:rsidRPr="00E64804" w:rsidRDefault="001166D7" w:rsidP="00E64804">
            <w:pPr>
              <w:spacing w:before="60" w:after="60"/>
              <w:rPr>
                <w:rFonts w:cstheme="minorHAnsi"/>
                <w:sz w:val="20"/>
                <w:szCs w:val="20"/>
              </w:rPr>
            </w:pPr>
            <w:r w:rsidRPr="00E64804">
              <w:rPr>
                <w:rFonts w:eastAsia="Times New Roman" w:cstheme="minorHAnsi"/>
                <w:color w:val="000000"/>
                <w:sz w:val="20"/>
                <w:szCs w:val="20"/>
              </w:rPr>
              <w:t xml:space="preserve">0 = No </w:t>
            </w:r>
            <w:r w:rsidRPr="00E64804">
              <w:rPr>
                <w:rFonts w:eastAsia="Times New Roman" w:cstheme="minorHAnsi"/>
                <w:color w:val="000000"/>
                <w:sz w:val="20"/>
                <w:szCs w:val="20"/>
              </w:rPr>
              <w:br/>
              <w:t>1 = Yes</w:t>
            </w:r>
          </w:p>
        </w:tc>
        <w:tc>
          <w:tcPr>
            <w:tcW w:w="678" w:type="dxa"/>
          </w:tcPr>
          <w:p w14:paraId="5656EE0C" w14:textId="77777777" w:rsidR="001166D7" w:rsidRPr="00E64804" w:rsidRDefault="001166D7" w:rsidP="008B6A24">
            <w:pPr>
              <w:spacing w:before="60" w:after="0"/>
              <w:jc w:val="center"/>
              <w:rPr>
                <w:rFonts w:cstheme="minorHAnsi"/>
                <w:sz w:val="20"/>
                <w:szCs w:val="20"/>
              </w:rPr>
            </w:pPr>
            <w:r w:rsidRPr="00E64804">
              <w:rPr>
                <w:rFonts w:cstheme="minorHAnsi"/>
                <w:sz w:val="20"/>
                <w:szCs w:val="20"/>
              </w:rPr>
              <w:t>1</w:t>
            </w:r>
          </w:p>
        </w:tc>
      </w:tr>
      <w:tr w:rsidR="001166D7" w:rsidRPr="006218DA" w14:paraId="5C186F2F" w14:textId="77777777" w:rsidTr="00E64804">
        <w:tc>
          <w:tcPr>
            <w:tcW w:w="535" w:type="dxa"/>
          </w:tcPr>
          <w:p w14:paraId="4CCC63C6" w14:textId="21509D16" w:rsidR="001166D7" w:rsidRPr="00E64804" w:rsidRDefault="001166D7" w:rsidP="001166D7">
            <w:pPr>
              <w:spacing w:before="60" w:after="0"/>
              <w:jc w:val="right"/>
              <w:rPr>
                <w:rFonts w:eastAsia="Times New Roman" w:cstheme="minorHAnsi"/>
                <w:color w:val="000000"/>
                <w:sz w:val="20"/>
                <w:szCs w:val="20"/>
              </w:rPr>
            </w:pPr>
            <w:r w:rsidRPr="00E64804">
              <w:rPr>
                <w:rFonts w:eastAsia="Times New Roman" w:cstheme="minorHAnsi"/>
                <w:color w:val="000000"/>
                <w:sz w:val="20"/>
                <w:szCs w:val="20"/>
              </w:rPr>
              <w:t>17</w:t>
            </w:r>
          </w:p>
        </w:tc>
        <w:tc>
          <w:tcPr>
            <w:tcW w:w="990" w:type="dxa"/>
            <w:shd w:val="clear" w:color="auto" w:fill="auto"/>
            <w:hideMark/>
          </w:tcPr>
          <w:p w14:paraId="2546CA9B" w14:textId="1225BCE5" w:rsidR="001166D7" w:rsidRPr="00E64804" w:rsidRDefault="001166D7" w:rsidP="006218DA">
            <w:pPr>
              <w:spacing w:before="60" w:after="0"/>
              <w:rPr>
                <w:rFonts w:eastAsia="Times New Roman" w:cstheme="minorHAnsi"/>
                <w:color w:val="000000"/>
                <w:sz w:val="20"/>
                <w:szCs w:val="20"/>
              </w:rPr>
            </w:pPr>
            <w:r w:rsidRPr="00E64804">
              <w:rPr>
                <w:rFonts w:eastAsia="Times New Roman" w:cstheme="minorHAnsi"/>
                <w:color w:val="000000"/>
                <w:sz w:val="20"/>
                <w:szCs w:val="20"/>
              </w:rPr>
              <w:t>Labor</w:t>
            </w:r>
          </w:p>
        </w:tc>
        <w:tc>
          <w:tcPr>
            <w:tcW w:w="1890" w:type="dxa"/>
          </w:tcPr>
          <w:p w14:paraId="27D77507" w14:textId="77777777" w:rsidR="001166D7" w:rsidRPr="00E64804" w:rsidRDefault="001166D7" w:rsidP="006218DA">
            <w:pPr>
              <w:spacing w:before="60" w:after="0"/>
              <w:rPr>
                <w:rFonts w:cstheme="minorHAnsi"/>
                <w:sz w:val="20"/>
                <w:szCs w:val="20"/>
              </w:rPr>
            </w:pPr>
            <w:r w:rsidRPr="00E64804">
              <w:rPr>
                <w:rFonts w:eastAsia="Times New Roman" w:cstheme="minorHAnsi"/>
                <w:b/>
                <w:bCs/>
                <w:color w:val="000000"/>
                <w:sz w:val="20"/>
                <w:szCs w:val="20"/>
              </w:rPr>
              <w:t>firmsize_l_year</w:t>
            </w:r>
          </w:p>
        </w:tc>
        <w:tc>
          <w:tcPr>
            <w:tcW w:w="2700" w:type="dxa"/>
            <w:shd w:val="clear" w:color="auto" w:fill="auto"/>
            <w:hideMark/>
          </w:tcPr>
          <w:p w14:paraId="0FB1436B" w14:textId="77777777" w:rsidR="001166D7" w:rsidRPr="00E64804" w:rsidRDefault="001166D7" w:rsidP="006218DA">
            <w:pPr>
              <w:spacing w:before="60" w:after="0"/>
              <w:rPr>
                <w:rFonts w:eastAsia="Times New Roman" w:cstheme="minorHAnsi"/>
                <w:b/>
                <w:bCs/>
                <w:color w:val="000000"/>
                <w:sz w:val="20"/>
                <w:szCs w:val="20"/>
              </w:rPr>
            </w:pPr>
            <w:r w:rsidRPr="00E64804">
              <w:rPr>
                <w:rFonts w:cstheme="minorHAnsi"/>
                <w:b/>
                <w:bCs/>
                <w:sz w:val="20"/>
                <w:szCs w:val="20"/>
              </w:rPr>
              <w:t>Firm size (lower bracket), primary job (12-month ref period)</w:t>
            </w:r>
          </w:p>
        </w:tc>
        <w:tc>
          <w:tcPr>
            <w:tcW w:w="3240" w:type="dxa"/>
          </w:tcPr>
          <w:p w14:paraId="1E742A5A" w14:textId="77777777" w:rsidR="001166D7" w:rsidRPr="00E64804" w:rsidRDefault="001166D7" w:rsidP="00E64804">
            <w:pPr>
              <w:spacing w:before="60" w:after="0"/>
              <w:rPr>
                <w:rFonts w:cstheme="minorHAnsi"/>
                <w:sz w:val="20"/>
                <w:szCs w:val="20"/>
              </w:rPr>
            </w:pPr>
            <w:r w:rsidRPr="00E64804">
              <w:rPr>
                <w:rFonts w:eastAsia="Times New Roman" w:cstheme="minorHAnsi"/>
                <w:color w:val="000000"/>
                <w:sz w:val="20"/>
                <w:szCs w:val="20"/>
              </w:rPr>
              <w:t>Continuous variable</w:t>
            </w:r>
          </w:p>
        </w:tc>
        <w:tc>
          <w:tcPr>
            <w:tcW w:w="678" w:type="dxa"/>
          </w:tcPr>
          <w:p w14:paraId="6989874C" w14:textId="77777777" w:rsidR="001166D7" w:rsidRPr="00E64804" w:rsidRDefault="001166D7" w:rsidP="008B6A24">
            <w:pPr>
              <w:spacing w:before="60" w:after="0"/>
              <w:jc w:val="center"/>
              <w:rPr>
                <w:rFonts w:cstheme="minorHAnsi"/>
                <w:sz w:val="20"/>
                <w:szCs w:val="20"/>
              </w:rPr>
            </w:pPr>
            <w:r w:rsidRPr="00E64804">
              <w:rPr>
                <w:rFonts w:cstheme="minorHAnsi"/>
                <w:sz w:val="20"/>
                <w:szCs w:val="20"/>
              </w:rPr>
              <w:t>1</w:t>
            </w:r>
          </w:p>
        </w:tc>
      </w:tr>
      <w:tr w:rsidR="001166D7" w:rsidRPr="006218DA" w14:paraId="3DB69B55" w14:textId="77777777" w:rsidTr="00E64804">
        <w:tc>
          <w:tcPr>
            <w:tcW w:w="535" w:type="dxa"/>
          </w:tcPr>
          <w:p w14:paraId="14AD7E66" w14:textId="231BA5CE" w:rsidR="001166D7" w:rsidRPr="00E64804" w:rsidRDefault="001166D7" w:rsidP="001166D7">
            <w:pPr>
              <w:spacing w:before="60" w:after="0"/>
              <w:jc w:val="right"/>
              <w:rPr>
                <w:rFonts w:eastAsia="Times New Roman" w:cstheme="minorHAnsi"/>
                <w:color w:val="000000"/>
                <w:sz w:val="20"/>
                <w:szCs w:val="20"/>
              </w:rPr>
            </w:pPr>
            <w:r w:rsidRPr="00E64804">
              <w:rPr>
                <w:rFonts w:eastAsia="Times New Roman" w:cstheme="minorHAnsi"/>
                <w:color w:val="000000"/>
                <w:sz w:val="20"/>
                <w:szCs w:val="20"/>
              </w:rPr>
              <w:t>18</w:t>
            </w:r>
          </w:p>
        </w:tc>
        <w:tc>
          <w:tcPr>
            <w:tcW w:w="990" w:type="dxa"/>
            <w:shd w:val="clear" w:color="auto" w:fill="auto"/>
            <w:hideMark/>
          </w:tcPr>
          <w:p w14:paraId="306E5297" w14:textId="3F254AA5" w:rsidR="001166D7" w:rsidRPr="00E64804" w:rsidRDefault="001166D7" w:rsidP="006218DA">
            <w:pPr>
              <w:spacing w:before="60" w:after="0"/>
              <w:rPr>
                <w:rFonts w:eastAsia="Times New Roman" w:cstheme="minorHAnsi"/>
                <w:color w:val="000000"/>
                <w:sz w:val="20"/>
                <w:szCs w:val="20"/>
              </w:rPr>
            </w:pPr>
            <w:r w:rsidRPr="00E64804">
              <w:rPr>
                <w:rFonts w:eastAsia="Times New Roman" w:cstheme="minorHAnsi"/>
                <w:color w:val="000000"/>
                <w:sz w:val="20"/>
                <w:szCs w:val="20"/>
              </w:rPr>
              <w:t>Labor</w:t>
            </w:r>
          </w:p>
        </w:tc>
        <w:tc>
          <w:tcPr>
            <w:tcW w:w="1890" w:type="dxa"/>
          </w:tcPr>
          <w:p w14:paraId="13632FA5" w14:textId="77777777" w:rsidR="001166D7" w:rsidRPr="00E64804" w:rsidRDefault="001166D7" w:rsidP="006218DA">
            <w:pPr>
              <w:spacing w:before="60" w:after="0"/>
              <w:rPr>
                <w:rFonts w:cstheme="minorHAnsi"/>
                <w:sz w:val="20"/>
                <w:szCs w:val="20"/>
              </w:rPr>
            </w:pPr>
            <w:r w:rsidRPr="00E64804">
              <w:rPr>
                <w:rFonts w:eastAsia="Times New Roman" w:cstheme="minorHAnsi"/>
                <w:b/>
                <w:bCs/>
                <w:color w:val="000000"/>
                <w:sz w:val="20"/>
                <w:szCs w:val="20"/>
              </w:rPr>
              <w:t>firmsize_u_year</w:t>
            </w:r>
          </w:p>
        </w:tc>
        <w:tc>
          <w:tcPr>
            <w:tcW w:w="2700" w:type="dxa"/>
            <w:shd w:val="clear" w:color="auto" w:fill="auto"/>
            <w:hideMark/>
          </w:tcPr>
          <w:p w14:paraId="5F2776AD" w14:textId="77777777" w:rsidR="001166D7" w:rsidRPr="00E64804" w:rsidRDefault="001166D7" w:rsidP="006218DA">
            <w:pPr>
              <w:spacing w:before="60" w:after="0"/>
              <w:rPr>
                <w:rFonts w:eastAsia="Times New Roman" w:cstheme="minorHAnsi"/>
                <w:b/>
                <w:bCs/>
                <w:color w:val="000000"/>
                <w:sz w:val="20"/>
                <w:szCs w:val="20"/>
              </w:rPr>
            </w:pPr>
            <w:r w:rsidRPr="00E64804">
              <w:rPr>
                <w:rFonts w:cstheme="minorHAnsi"/>
                <w:b/>
                <w:bCs/>
                <w:sz w:val="20"/>
                <w:szCs w:val="20"/>
              </w:rPr>
              <w:t>Firm size (upper bracket), primary job (12-month ref period)</w:t>
            </w:r>
          </w:p>
        </w:tc>
        <w:tc>
          <w:tcPr>
            <w:tcW w:w="3240" w:type="dxa"/>
          </w:tcPr>
          <w:p w14:paraId="0800AB5C" w14:textId="77777777" w:rsidR="001166D7" w:rsidRPr="00E64804" w:rsidRDefault="001166D7" w:rsidP="00E64804">
            <w:pPr>
              <w:spacing w:before="60" w:after="0"/>
              <w:rPr>
                <w:rFonts w:cstheme="minorHAnsi"/>
                <w:sz w:val="20"/>
                <w:szCs w:val="20"/>
              </w:rPr>
            </w:pPr>
            <w:r w:rsidRPr="00E64804">
              <w:rPr>
                <w:rFonts w:eastAsia="Times New Roman" w:cstheme="minorHAnsi"/>
                <w:color w:val="000000"/>
                <w:sz w:val="20"/>
                <w:szCs w:val="20"/>
              </w:rPr>
              <w:t>Continuous variable</w:t>
            </w:r>
          </w:p>
        </w:tc>
        <w:tc>
          <w:tcPr>
            <w:tcW w:w="678" w:type="dxa"/>
          </w:tcPr>
          <w:p w14:paraId="1CBA9A1A" w14:textId="77777777" w:rsidR="001166D7" w:rsidRPr="00E64804" w:rsidRDefault="001166D7" w:rsidP="008B6A24">
            <w:pPr>
              <w:spacing w:before="60" w:after="0"/>
              <w:jc w:val="center"/>
              <w:rPr>
                <w:rFonts w:cstheme="minorHAnsi"/>
                <w:sz w:val="20"/>
                <w:szCs w:val="20"/>
              </w:rPr>
            </w:pPr>
            <w:r w:rsidRPr="00E64804">
              <w:rPr>
                <w:rFonts w:cstheme="minorHAnsi"/>
                <w:sz w:val="20"/>
                <w:szCs w:val="20"/>
              </w:rPr>
              <w:t>1</w:t>
            </w:r>
          </w:p>
        </w:tc>
      </w:tr>
    </w:tbl>
    <w:p w14:paraId="2171D516" w14:textId="6866005F" w:rsidR="00964D1F" w:rsidRDefault="00964D1F" w:rsidP="002341F3">
      <w:pPr>
        <w:spacing w:after="0"/>
        <w:rPr>
          <w:rFonts w:asciiTheme="majorHAnsi" w:hAnsiTheme="majorHAnsi" w:cstheme="majorHAnsi"/>
          <w:sz w:val="20"/>
          <w:szCs w:val="20"/>
          <w:lang w:val="en-GB" w:eastAsia="it-IT"/>
        </w:rPr>
      </w:pPr>
    </w:p>
    <w:p w14:paraId="2C29390B" w14:textId="77777777" w:rsidR="006218DA" w:rsidRPr="00C604CC" w:rsidRDefault="006218DA" w:rsidP="002341F3">
      <w:pPr>
        <w:spacing w:after="0"/>
        <w:rPr>
          <w:rFonts w:asciiTheme="majorHAnsi" w:hAnsiTheme="majorHAnsi" w:cstheme="majorHAnsi"/>
          <w:sz w:val="20"/>
          <w:szCs w:val="20"/>
          <w:lang w:val="en-GB" w:eastAsia="it-IT"/>
        </w:rPr>
      </w:pPr>
    </w:p>
    <w:p w14:paraId="1C174E23" w14:textId="07A12F4C" w:rsidR="00601215" w:rsidRPr="006C23C9" w:rsidRDefault="00601215" w:rsidP="002341F3">
      <w:pPr>
        <w:pStyle w:val="Heading3"/>
        <w:spacing w:before="0" w:after="0" w:line="259" w:lineRule="auto"/>
      </w:pPr>
      <w:bookmarkStart w:id="199" w:name="_Toc176262707"/>
      <w:r w:rsidRPr="006C23C9">
        <w:t>Secondary Employment</w:t>
      </w:r>
      <w:r w:rsidR="00F1556E">
        <w:t>,</w:t>
      </w:r>
      <w:r w:rsidRPr="006C23C9">
        <w:t xml:space="preserve"> </w:t>
      </w:r>
      <w:r>
        <w:t>12</w:t>
      </w:r>
      <w:r w:rsidRPr="006C23C9">
        <w:t>-</w:t>
      </w:r>
      <w:r>
        <w:t>month</w:t>
      </w:r>
      <w:r w:rsidR="00F1556E">
        <w:t xml:space="preserve"> reference period</w:t>
      </w:r>
      <w:bookmarkEnd w:id="199"/>
    </w:p>
    <w:p w14:paraId="451D65A3" w14:textId="77777777" w:rsidR="00601215" w:rsidRDefault="00601215" w:rsidP="002341F3">
      <w:pPr>
        <w:spacing w:after="0"/>
        <w:jc w:val="both"/>
        <w:rPr>
          <w:rFonts w:ascii="Calibri" w:hAnsi="Calibri" w:cs="Calibri"/>
        </w:rPr>
      </w:pPr>
    </w:p>
    <w:p w14:paraId="2F5E57DA" w14:textId="77777777" w:rsidR="00E7430F" w:rsidRPr="006C23C9" w:rsidRDefault="00E7430F" w:rsidP="002341F3">
      <w:pPr>
        <w:spacing w:after="0"/>
        <w:rPr>
          <w:rFonts w:ascii="Calibri" w:hAnsi="Calibri" w:cs="Calibri"/>
          <w:b/>
        </w:rPr>
      </w:pPr>
      <w:r>
        <w:rPr>
          <w:rFonts w:ascii="Calibri" w:hAnsi="Calibri" w:cs="Calibri"/>
          <w:b/>
        </w:rPr>
        <w:t>e</w:t>
      </w:r>
      <w:r w:rsidRPr="006C23C9">
        <w:rPr>
          <w:rFonts w:ascii="Calibri" w:hAnsi="Calibri" w:cs="Calibri"/>
          <w:b/>
        </w:rPr>
        <w:t>mpstat</w:t>
      </w:r>
      <w:r>
        <w:rPr>
          <w:rFonts w:ascii="Calibri" w:hAnsi="Calibri" w:cs="Calibri"/>
          <w:b/>
        </w:rPr>
        <w:t>_2_year</w:t>
      </w:r>
    </w:p>
    <w:p w14:paraId="515D2308" w14:textId="77777777" w:rsidR="00E7430F" w:rsidRDefault="00E7430F" w:rsidP="002341F3">
      <w:pPr>
        <w:spacing w:after="0"/>
        <w:jc w:val="both"/>
        <w:rPr>
          <w:rFonts w:ascii="Calibri" w:hAnsi="Calibri" w:cs="Calibri"/>
        </w:rPr>
      </w:pPr>
      <w:r>
        <w:rPr>
          <w:rFonts w:ascii="Calibri" w:hAnsi="Calibri" w:cs="Calibri"/>
        </w:rPr>
        <w:t xml:space="preserve">This </w:t>
      </w:r>
      <w:r w:rsidRPr="006C23C9">
        <w:rPr>
          <w:rFonts w:ascii="Calibri" w:hAnsi="Calibri" w:cs="Calibri"/>
        </w:rPr>
        <w:t xml:space="preserve">is a categorical variable that specifies the </w:t>
      </w:r>
      <w:r w:rsidRPr="00062ABA">
        <w:rPr>
          <w:rFonts w:ascii="Calibri" w:hAnsi="Calibri" w:cs="Calibri"/>
          <w:b/>
          <w:i/>
        </w:rPr>
        <w:t xml:space="preserve">main employment status in the </w:t>
      </w:r>
      <w:r>
        <w:rPr>
          <w:rFonts w:ascii="Calibri" w:hAnsi="Calibri" w:cs="Calibri"/>
          <w:b/>
          <w:i/>
        </w:rPr>
        <w:t>last 12 months</w:t>
      </w:r>
      <w:r>
        <w:rPr>
          <w:rFonts w:ascii="Calibri" w:hAnsi="Calibri" w:cs="Calibri"/>
        </w:rPr>
        <w:t xml:space="preserve"> </w:t>
      </w:r>
      <w:r w:rsidRPr="006C23C9">
        <w:rPr>
          <w:rFonts w:ascii="Calibri" w:hAnsi="Calibri" w:cs="Calibri"/>
        </w:rPr>
        <w:t>of any individual with a job (</w:t>
      </w:r>
      <w:r>
        <w:rPr>
          <w:rFonts w:ascii="Calibri" w:hAnsi="Calibri" w:cs="Calibri"/>
        </w:rPr>
        <w:t>LSTATUS_YEAR</w:t>
      </w:r>
      <w:r w:rsidRPr="006C23C9">
        <w:rPr>
          <w:rFonts w:ascii="Calibri" w:hAnsi="Calibri" w:cs="Calibri"/>
        </w:rPr>
        <w:t xml:space="preserve">=1) and is missing otherwise. The variable is constructed for all individuals.  For this reason, the lower age cutoff (and perhaps upper age cutoff) at which information is collected will vary from country to country. </w:t>
      </w:r>
    </w:p>
    <w:p w14:paraId="7D15C5C4" w14:textId="77777777" w:rsidR="00E7430F" w:rsidRPr="006C23C9" w:rsidRDefault="00E7430F" w:rsidP="002341F3">
      <w:pPr>
        <w:spacing w:after="0"/>
        <w:jc w:val="both"/>
        <w:rPr>
          <w:rFonts w:ascii="Calibri" w:hAnsi="Calibri" w:cs="Calibri"/>
        </w:rPr>
      </w:pPr>
    </w:p>
    <w:p w14:paraId="4750E491" w14:textId="77777777" w:rsidR="00E7430F" w:rsidRPr="006C23C9" w:rsidRDefault="00E7430F" w:rsidP="002341F3">
      <w:pPr>
        <w:spacing w:after="0"/>
        <w:jc w:val="both"/>
        <w:rPr>
          <w:rFonts w:ascii="Calibri" w:hAnsi="Calibri" w:cs="Calibri"/>
        </w:rPr>
      </w:pPr>
      <w:r w:rsidRPr="006C23C9">
        <w:rPr>
          <w:rFonts w:ascii="Calibri" w:hAnsi="Calibri" w:cs="Calibri"/>
        </w:rPr>
        <w:t>The definitions are taken from the International Labor Organization’s Classification of Status in Employment with some revisions to consider the data available.</w:t>
      </w:r>
      <w:r>
        <w:rPr>
          <w:rFonts w:ascii="Calibri" w:hAnsi="Calibri" w:cs="Calibri"/>
        </w:rPr>
        <w:t xml:space="preserve"> </w:t>
      </w:r>
      <w:r w:rsidRPr="006C23C9">
        <w:rPr>
          <w:rFonts w:ascii="Calibri" w:hAnsi="Calibri" w:cs="Calibri"/>
        </w:rPr>
        <w:t xml:space="preserve">Five categories after harmonization:  </w:t>
      </w:r>
    </w:p>
    <w:p w14:paraId="055D6BF7" w14:textId="77777777" w:rsidR="00E7430F" w:rsidRPr="00A67CA4" w:rsidRDefault="00E7430F" w:rsidP="002341F3">
      <w:pPr>
        <w:pStyle w:val="ListParagraph"/>
        <w:spacing w:after="0"/>
        <w:contextualSpacing w:val="0"/>
        <w:rPr>
          <w:rFonts w:ascii="Calibri" w:hAnsi="Calibri" w:cs="Calibri"/>
          <w:i/>
          <w:iCs/>
        </w:rPr>
      </w:pPr>
      <w:r w:rsidRPr="00A67CA4">
        <w:rPr>
          <w:rFonts w:ascii="Calibri" w:hAnsi="Calibri" w:cs="Calibri"/>
          <w:i/>
          <w:iCs/>
        </w:rPr>
        <w:t xml:space="preserve">1 = Paid Employee </w:t>
      </w:r>
    </w:p>
    <w:p w14:paraId="6C039BAC" w14:textId="77777777" w:rsidR="00E7430F" w:rsidRPr="00A67CA4" w:rsidRDefault="00E7430F" w:rsidP="002341F3">
      <w:pPr>
        <w:pStyle w:val="ListParagraph"/>
        <w:spacing w:after="0"/>
        <w:contextualSpacing w:val="0"/>
        <w:rPr>
          <w:rFonts w:ascii="Calibri" w:hAnsi="Calibri" w:cs="Calibri"/>
          <w:i/>
          <w:iCs/>
        </w:rPr>
      </w:pPr>
      <w:r w:rsidRPr="00A67CA4">
        <w:rPr>
          <w:rFonts w:ascii="Calibri" w:hAnsi="Calibri" w:cs="Calibri"/>
          <w:i/>
          <w:iCs/>
        </w:rPr>
        <w:t xml:space="preserve">2 = Non-Paid Employee </w:t>
      </w:r>
    </w:p>
    <w:p w14:paraId="6178177C" w14:textId="77777777" w:rsidR="00E7430F" w:rsidRPr="00A67CA4" w:rsidRDefault="00E7430F" w:rsidP="002341F3">
      <w:pPr>
        <w:pStyle w:val="ListParagraph"/>
        <w:spacing w:after="0"/>
        <w:contextualSpacing w:val="0"/>
        <w:rPr>
          <w:rFonts w:ascii="Calibri" w:hAnsi="Calibri" w:cs="Calibri"/>
          <w:i/>
          <w:iCs/>
        </w:rPr>
      </w:pPr>
      <w:r w:rsidRPr="00A67CA4">
        <w:rPr>
          <w:rFonts w:ascii="Calibri" w:hAnsi="Calibri" w:cs="Calibri"/>
          <w:i/>
          <w:iCs/>
        </w:rPr>
        <w:t xml:space="preserve">3 = Employer </w:t>
      </w:r>
    </w:p>
    <w:p w14:paraId="5729CF94" w14:textId="77777777" w:rsidR="00E7430F" w:rsidRPr="00A67CA4" w:rsidRDefault="00E7430F" w:rsidP="002341F3">
      <w:pPr>
        <w:pStyle w:val="ListParagraph"/>
        <w:spacing w:after="0"/>
        <w:contextualSpacing w:val="0"/>
        <w:rPr>
          <w:rFonts w:ascii="Calibri" w:hAnsi="Calibri" w:cs="Calibri"/>
          <w:i/>
          <w:iCs/>
        </w:rPr>
      </w:pPr>
      <w:r w:rsidRPr="00A67CA4">
        <w:rPr>
          <w:rFonts w:ascii="Calibri" w:hAnsi="Calibri" w:cs="Calibri"/>
          <w:i/>
          <w:iCs/>
        </w:rPr>
        <w:t>4 = Self-employed</w:t>
      </w:r>
    </w:p>
    <w:p w14:paraId="7A0D514E" w14:textId="77777777" w:rsidR="00E7430F" w:rsidRPr="00A67CA4" w:rsidRDefault="00E7430F" w:rsidP="002341F3">
      <w:pPr>
        <w:pStyle w:val="ListParagraph"/>
        <w:spacing w:after="0"/>
        <w:contextualSpacing w:val="0"/>
        <w:rPr>
          <w:rFonts w:ascii="Calibri" w:hAnsi="Calibri" w:cs="Calibri"/>
          <w:i/>
          <w:iCs/>
        </w:rPr>
      </w:pPr>
      <w:r w:rsidRPr="00A67CA4">
        <w:rPr>
          <w:rFonts w:ascii="Calibri" w:hAnsi="Calibri" w:cs="Calibri"/>
          <w:i/>
          <w:iCs/>
        </w:rPr>
        <w:t>5 = Other, workers not classifiable by status</w:t>
      </w:r>
    </w:p>
    <w:p w14:paraId="6BF516CB" w14:textId="084FFB55" w:rsidR="00E7430F" w:rsidRDefault="00E7430F" w:rsidP="002341F3">
      <w:pPr>
        <w:pStyle w:val="ListParagraph"/>
        <w:spacing w:after="0"/>
        <w:ind w:left="0"/>
        <w:contextualSpacing w:val="0"/>
        <w:rPr>
          <w:rFonts w:ascii="Calibri" w:hAnsi="Calibri" w:cs="Calibri"/>
        </w:rPr>
      </w:pPr>
    </w:p>
    <w:p w14:paraId="56E97BF0" w14:textId="519BDF50" w:rsidR="0083717E" w:rsidRPr="00E765EE" w:rsidRDefault="0083717E" w:rsidP="0083717E">
      <w:pPr>
        <w:spacing w:after="0"/>
        <w:ind w:left="720"/>
        <w:jc w:val="both"/>
        <w:rPr>
          <w:rFonts w:ascii="Calibri" w:hAnsi="Calibri" w:cs="Calibri"/>
          <w:b/>
          <w:bCs/>
          <w:color w:val="0000FF"/>
        </w:rPr>
      </w:pPr>
      <w:r w:rsidRPr="00E765EE">
        <w:rPr>
          <w:rFonts w:ascii="Calibri" w:hAnsi="Calibri" w:cs="Calibri"/>
          <w:b/>
          <w:bCs/>
          <w:color w:val="0000FF"/>
        </w:rPr>
        <w:t xml:space="preserve">See </w:t>
      </w:r>
      <w:r w:rsidR="00F81159">
        <w:rPr>
          <w:rFonts w:ascii="Calibri" w:hAnsi="Calibri" w:cs="Calibri"/>
          <w:b/>
          <w:bCs/>
          <w:color w:val="0000FF"/>
        </w:rPr>
        <w:t xml:space="preserve">EMPSTAT in </w:t>
      </w:r>
      <w:r w:rsidRPr="00E765EE">
        <w:rPr>
          <w:rFonts w:ascii="Calibri" w:hAnsi="Calibri" w:cs="Calibri"/>
          <w:b/>
          <w:bCs/>
          <w:color w:val="0000FF"/>
        </w:rPr>
        <w:t>Section 5.2.2 for definitions.</w:t>
      </w:r>
    </w:p>
    <w:p w14:paraId="5CEC60FE" w14:textId="581BBFC7" w:rsidR="00E7430F" w:rsidRPr="006C23C9" w:rsidRDefault="00E7430F" w:rsidP="002341F3">
      <w:pPr>
        <w:spacing w:after="0"/>
        <w:rPr>
          <w:rFonts w:ascii="Calibri" w:hAnsi="Calibri" w:cs="Calibri"/>
          <w:b/>
        </w:rPr>
      </w:pPr>
      <w:r>
        <w:rPr>
          <w:rFonts w:ascii="Calibri" w:hAnsi="Calibri" w:cs="Calibri"/>
          <w:b/>
        </w:rPr>
        <w:t>o</w:t>
      </w:r>
      <w:r w:rsidRPr="006C23C9">
        <w:rPr>
          <w:rFonts w:ascii="Calibri" w:hAnsi="Calibri" w:cs="Calibri"/>
          <w:b/>
        </w:rPr>
        <w:t>cusec</w:t>
      </w:r>
      <w:r>
        <w:rPr>
          <w:rFonts w:ascii="Calibri" w:hAnsi="Calibri" w:cs="Calibri"/>
          <w:b/>
        </w:rPr>
        <w:t>_2_year</w:t>
      </w:r>
      <w:r w:rsidRPr="006C23C9">
        <w:rPr>
          <w:rFonts w:ascii="Calibri" w:hAnsi="Calibri" w:cs="Calibri"/>
          <w:b/>
        </w:rPr>
        <w:tab/>
      </w:r>
    </w:p>
    <w:p w14:paraId="7351CE28" w14:textId="77777777" w:rsidR="00E7430F" w:rsidRPr="006C23C9" w:rsidRDefault="00E7430F" w:rsidP="002341F3">
      <w:pPr>
        <w:pStyle w:val="ListParagraph"/>
        <w:spacing w:after="0"/>
        <w:ind w:left="0"/>
        <w:contextualSpacing w:val="0"/>
        <w:jc w:val="both"/>
        <w:rPr>
          <w:rFonts w:ascii="Calibri" w:hAnsi="Calibri" w:cs="Calibri"/>
        </w:rPr>
      </w:pPr>
      <w:r>
        <w:rPr>
          <w:rFonts w:ascii="Calibri" w:hAnsi="Calibri" w:cs="Calibri"/>
        </w:rPr>
        <w:t xml:space="preserve">This </w:t>
      </w:r>
      <w:r w:rsidRPr="006C23C9">
        <w:rPr>
          <w:rFonts w:ascii="Calibri" w:hAnsi="Calibri" w:cs="Calibri"/>
        </w:rPr>
        <w:t xml:space="preserve">is a categorical variable that specifies the </w:t>
      </w:r>
      <w:r w:rsidRPr="00062ABA">
        <w:rPr>
          <w:rFonts w:ascii="Calibri" w:hAnsi="Calibri" w:cs="Calibri"/>
          <w:b/>
          <w:i/>
        </w:rPr>
        <w:t xml:space="preserve">sector of activity in the </w:t>
      </w:r>
      <w:r>
        <w:rPr>
          <w:rFonts w:ascii="Calibri" w:hAnsi="Calibri" w:cs="Calibri"/>
          <w:b/>
          <w:i/>
        </w:rPr>
        <w:t>last 12 months</w:t>
      </w:r>
      <w:r w:rsidRPr="006C23C9">
        <w:rPr>
          <w:rFonts w:ascii="Calibri" w:hAnsi="Calibri" w:cs="Calibri"/>
        </w:rPr>
        <w:t>. It classifies the main job's sector of activity of any individual with a job (</w:t>
      </w:r>
      <w:r>
        <w:rPr>
          <w:rFonts w:ascii="Calibri" w:hAnsi="Calibri" w:cs="Calibri"/>
        </w:rPr>
        <w:t>LSTATUS_YEAR</w:t>
      </w:r>
      <w:r w:rsidRPr="006C23C9">
        <w:rPr>
          <w:rFonts w:ascii="Calibri" w:hAnsi="Calibri" w:cs="Calibri"/>
        </w:rPr>
        <w:t xml:space="preserve">=1) and is missing otherwise. The variable is constructed for all persons administered this module in each questionnaire. </w:t>
      </w:r>
    </w:p>
    <w:p w14:paraId="245EC53A" w14:textId="77777777" w:rsidR="00E7430F" w:rsidRPr="006C23C9" w:rsidRDefault="00E7430F" w:rsidP="002341F3">
      <w:pPr>
        <w:spacing w:after="0"/>
        <w:rPr>
          <w:rFonts w:ascii="Calibri" w:hAnsi="Calibri" w:cs="Calibri"/>
        </w:rPr>
      </w:pPr>
      <w:r w:rsidRPr="006C23C9">
        <w:rPr>
          <w:rFonts w:ascii="Calibri" w:hAnsi="Calibri" w:cs="Calibri"/>
        </w:rPr>
        <w:t xml:space="preserve">Four categories after harmonization: </w:t>
      </w:r>
    </w:p>
    <w:p w14:paraId="62C0FCBD" w14:textId="77777777" w:rsidR="00E7430F" w:rsidRPr="00A67CA4" w:rsidRDefault="00E7430F" w:rsidP="002341F3">
      <w:pPr>
        <w:pStyle w:val="ListParagraph"/>
        <w:spacing w:after="0"/>
        <w:contextualSpacing w:val="0"/>
        <w:rPr>
          <w:rFonts w:ascii="Calibri" w:hAnsi="Calibri" w:cs="Calibri"/>
          <w:i/>
          <w:iCs/>
        </w:rPr>
      </w:pPr>
      <w:r w:rsidRPr="00A67CA4">
        <w:rPr>
          <w:rFonts w:ascii="Calibri" w:hAnsi="Calibri" w:cs="Calibri"/>
          <w:i/>
          <w:iCs/>
        </w:rPr>
        <w:t>1 = Public sector, Central Government, Army (including armed forces)</w:t>
      </w:r>
    </w:p>
    <w:p w14:paraId="20ACC11E" w14:textId="77777777" w:rsidR="00E7430F" w:rsidRPr="00A67CA4" w:rsidRDefault="00E7430F" w:rsidP="002341F3">
      <w:pPr>
        <w:pStyle w:val="ListParagraph"/>
        <w:spacing w:after="0"/>
        <w:contextualSpacing w:val="0"/>
        <w:rPr>
          <w:rFonts w:ascii="Calibri" w:hAnsi="Calibri" w:cs="Calibri"/>
          <w:i/>
          <w:iCs/>
        </w:rPr>
      </w:pPr>
      <w:r w:rsidRPr="00A67CA4">
        <w:rPr>
          <w:rFonts w:ascii="Calibri" w:hAnsi="Calibri" w:cs="Calibri"/>
          <w:i/>
          <w:iCs/>
        </w:rPr>
        <w:t>2 = Private, NGO</w:t>
      </w:r>
    </w:p>
    <w:p w14:paraId="1E79694D" w14:textId="77777777" w:rsidR="00E7430F" w:rsidRPr="00A67CA4" w:rsidRDefault="00E7430F" w:rsidP="002341F3">
      <w:pPr>
        <w:pStyle w:val="ListParagraph"/>
        <w:spacing w:after="0"/>
        <w:contextualSpacing w:val="0"/>
        <w:rPr>
          <w:rFonts w:ascii="Calibri" w:hAnsi="Calibri" w:cs="Calibri"/>
          <w:i/>
          <w:iCs/>
        </w:rPr>
      </w:pPr>
      <w:r w:rsidRPr="00A67CA4">
        <w:rPr>
          <w:rFonts w:ascii="Calibri" w:hAnsi="Calibri" w:cs="Calibri"/>
          <w:i/>
          <w:iCs/>
        </w:rPr>
        <w:t xml:space="preserve">3 = State-owned </w:t>
      </w:r>
    </w:p>
    <w:p w14:paraId="32C97ACD" w14:textId="77777777" w:rsidR="00E7430F" w:rsidRPr="00A67CA4" w:rsidRDefault="00E7430F" w:rsidP="002341F3">
      <w:pPr>
        <w:pStyle w:val="ListParagraph"/>
        <w:spacing w:after="0"/>
        <w:contextualSpacing w:val="0"/>
        <w:rPr>
          <w:rFonts w:ascii="Calibri" w:hAnsi="Calibri" w:cs="Calibri"/>
          <w:i/>
          <w:iCs/>
        </w:rPr>
      </w:pPr>
      <w:r w:rsidRPr="00A67CA4">
        <w:rPr>
          <w:rFonts w:ascii="Calibri" w:hAnsi="Calibri" w:cs="Calibri"/>
          <w:i/>
          <w:iCs/>
        </w:rPr>
        <w:t>4 = Public or State-owned, but cannot distinguish</w:t>
      </w:r>
    </w:p>
    <w:p w14:paraId="59014452" w14:textId="77777777" w:rsidR="00A67CA4" w:rsidRDefault="00A67CA4" w:rsidP="002341F3">
      <w:pPr>
        <w:spacing w:after="0"/>
        <w:jc w:val="both"/>
        <w:rPr>
          <w:rFonts w:ascii="Calibri" w:hAnsi="Calibri" w:cs="Calibri"/>
        </w:rPr>
      </w:pPr>
    </w:p>
    <w:p w14:paraId="6F79F8DA" w14:textId="77777777" w:rsidR="00E7430F" w:rsidRPr="00003F41" w:rsidRDefault="00E7430F" w:rsidP="002341F3">
      <w:pPr>
        <w:spacing w:after="0"/>
        <w:jc w:val="both"/>
        <w:rPr>
          <w:rFonts w:ascii="Calibri" w:hAnsi="Calibri" w:cs="Calibri"/>
          <w:u w:val="single"/>
        </w:rPr>
      </w:pPr>
      <w:r w:rsidRPr="006E6B0C">
        <w:rPr>
          <w:rFonts w:ascii="Calibri" w:hAnsi="Calibri" w:cs="Calibri"/>
        </w:rPr>
        <w:t xml:space="preserve">Note: </w:t>
      </w:r>
      <w:r w:rsidRPr="00003F41">
        <w:rPr>
          <w:rFonts w:ascii="Calibri" w:hAnsi="Calibri" w:cs="Calibri"/>
          <w:u w:val="single"/>
        </w:rPr>
        <w:t>Do not code basis of occupation (ISCO) or industry (ISIC) codes.</w:t>
      </w:r>
    </w:p>
    <w:p w14:paraId="354CC5A5" w14:textId="096898BE" w:rsidR="00E7430F" w:rsidRDefault="00E7430F" w:rsidP="002341F3">
      <w:pPr>
        <w:spacing w:after="0"/>
        <w:rPr>
          <w:rFonts w:ascii="Calibri" w:hAnsi="Calibri" w:cs="Calibri"/>
          <w:b/>
        </w:rPr>
      </w:pPr>
    </w:p>
    <w:p w14:paraId="1AF9BCE5" w14:textId="16E61170" w:rsidR="0083717E" w:rsidRPr="00E765EE" w:rsidRDefault="0083717E" w:rsidP="0083717E">
      <w:pPr>
        <w:spacing w:after="0"/>
        <w:ind w:left="720"/>
        <w:jc w:val="both"/>
        <w:rPr>
          <w:rFonts w:ascii="Calibri" w:hAnsi="Calibri" w:cs="Calibri"/>
          <w:b/>
          <w:bCs/>
          <w:color w:val="0000FF"/>
        </w:rPr>
      </w:pPr>
      <w:r w:rsidRPr="00E765EE">
        <w:rPr>
          <w:rFonts w:ascii="Calibri" w:hAnsi="Calibri" w:cs="Calibri"/>
          <w:b/>
          <w:bCs/>
          <w:color w:val="0000FF"/>
        </w:rPr>
        <w:t xml:space="preserve">See </w:t>
      </w:r>
      <w:r w:rsidR="00F81159">
        <w:rPr>
          <w:rFonts w:ascii="Calibri" w:hAnsi="Calibri" w:cs="Calibri"/>
          <w:b/>
          <w:bCs/>
          <w:color w:val="0000FF"/>
        </w:rPr>
        <w:t xml:space="preserve">OCUSEC in </w:t>
      </w:r>
      <w:r w:rsidRPr="00E765EE">
        <w:rPr>
          <w:rFonts w:ascii="Calibri" w:hAnsi="Calibri" w:cs="Calibri"/>
          <w:b/>
          <w:bCs/>
          <w:color w:val="0000FF"/>
        </w:rPr>
        <w:t>Section 5.2.2 for definitions.</w:t>
      </w:r>
    </w:p>
    <w:p w14:paraId="0CB871FD" w14:textId="77777777" w:rsidR="0083717E" w:rsidRPr="006E6B0C" w:rsidRDefault="0083717E" w:rsidP="002341F3">
      <w:pPr>
        <w:spacing w:after="0"/>
        <w:rPr>
          <w:rFonts w:ascii="Calibri" w:hAnsi="Calibri" w:cs="Calibri"/>
          <w:b/>
        </w:rPr>
      </w:pPr>
    </w:p>
    <w:p w14:paraId="5D472DEC" w14:textId="3F9C46FB" w:rsidR="00E7430F" w:rsidRPr="006C23C9" w:rsidRDefault="00E7430F" w:rsidP="002341F3">
      <w:pPr>
        <w:spacing w:after="0"/>
        <w:rPr>
          <w:rFonts w:ascii="Calibri" w:hAnsi="Calibri" w:cs="Calibri"/>
          <w:b/>
        </w:rPr>
      </w:pPr>
      <w:r w:rsidRPr="006C23C9">
        <w:rPr>
          <w:rFonts w:ascii="Calibri" w:hAnsi="Calibri" w:cs="Calibri"/>
          <w:b/>
        </w:rPr>
        <w:t>industry_orig</w:t>
      </w:r>
      <w:r>
        <w:rPr>
          <w:rFonts w:ascii="Calibri" w:hAnsi="Calibri" w:cs="Calibri"/>
          <w:b/>
        </w:rPr>
        <w:t>_2_year</w:t>
      </w:r>
      <w:r w:rsidRPr="006C23C9">
        <w:rPr>
          <w:rFonts w:ascii="Calibri" w:hAnsi="Calibri" w:cs="Calibri"/>
          <w:b/>
        </w:rPr>
        <w:tab/>
      </w:r>
    </w:p>
    <w:p w14:paraId="0EB98E8E" w14:textId="77777777" w:rsidR="00E7430F" w:rsidRDefault="00E7430F" w:rsidP="002341F3">
      <w:pPr>
        <w:spacing w:after="0"/>
        <w:jc w:val="both"/>
        <w:rPr>
          <w:rFonts w:cstheme="minorHAnsi"/>
        </w:rPr>
      </w:pPr>
      <w:r>
        <w:rPr>
          <w:rFonts w:ascii="Calibri" w:hAnsi="Calibri" w:cs="Calibri"/>
        </w:rPr>
        <w:t xml:space="preserve">This </w:t>
      </w:r>
      <w:r w:rsidRPr="006C23C9">
        <w:rPr>
          <w:rFonts w:ascii="Calibri" w:hAnsi="Calibri" w:cs="Calibri"/>
        </w:rPr>
        <w:t xml:space="preserve">is a string variable that specifies the </w:t>
      </w:r>
      <w:r w:rsidRPr="00F01FA1">
        <w:rPr>
          <w:rFonts w:ascii="Calibri" w:hAnsi="Calibri" w:cs="Calibri"/>
          <w:b/>
          <w:i/>
        </w:rPr>
        <w:t xml:space="preserve">original industry codes in the </w:t>
      </w:r>
      <w:r>
        <w:rPr>
          <w:rFonts w:ascii="Calibri" w:hAnsi="Calibri" w:cs="Calibri"/>
          <w:b/>
          <w:i/>
        </w:rPr>
        <w:t>last 12 months for the main job</w:t>
      </w:r>
      <w:r>
        <w:rPr>
          <w:rFonts w:ascii="Calibri" w:hAnsi="Calibri" w:cs="Calibri"/>
        </w:rPr>
        <w:t xml:space="preserve"> </w:t>
      </w:r>
      <w:r w:rsidRPr="006C23C9">
        <w:rPr>
          <w:rFonts w:ascii="Calibri" w:hAnsi="Calibri" w:cs="Calibri"/>
        </w:rPr>
        <w:t>provided in the survey (the actual question) and should correspond to whatever is in the original file wit</w:t>
      </w:r>
      <w:r w:rsidRPr="00520B49">
        <w:rPr>
          <w:rFonts w:cstheme="minorHAnsi"/>
        </w:rPr>
        <w:t xml:space="preserve">h no recoding. </w:t>
      </w:r>
    </w:p>
    <w:p w14:paraId="7F9E8C90" w14:textId="77777777" w:rsidR="00E7430F" w:rsidRDefault="00E7430F" w:rsidP="00E7430F">
      <w:pPr>
        <w:spacing w:after="0"/>
        <w:jc w:val="both"/>
        <w:rPr>
          <w:rFonts w:cstheme="minorHAnsi"/>
        </w:rPr>
      </w:pPr>
    </w:p>
    <w:p w14:paraId="00836C40" w14:textId="77777777" w:rsidR="00E7430F" w:rsidRPr="00520B49" w:rsidRDefault="00E7430F" w:rsidP="00E7430F">
      <w:pPr>
        <w:spacing w:after="0"/>
        <w:jc w:val="both"/>
        <w:rPr>
          <w:rFonts w:cstheme="minorHAnsi"/>
        </w:rPr>
      </w:pPr>
      <w:r w:rsidRPr="00735616">
        <w:rPr>
          <w:rFonts w:cstheme="minorHAnsi"/>
          <w:sz w:val="20"/>
          <w:szCs w:val="20"/>
        </w:rPr>
        <w:t xml:space="preserve">The variable is constructed for all persons administered this module in each questionnaire. </w:t>
      </w:r>
      <w:r w:rsidRPr="00520B49">
        <w:rPr>
          <w:rFonts w:cstheme="minorHAnsi"/>
        </w:rPr>
        <w:t>It will contain missing values for people below the working age. Other missing values are allowed. It classifies the main job of any individual with a job (LSTATUS</w:t>
      </w:r>
      <w:r>
        <w:rPr>
          <w:rFonts w:cstheme="minorHAnsi"/>
        </w:rPr>
        <w:t>_YEAR</w:t>
      </w:r>
      <w:r w:rsidRPr="00520B49">
        <w:rPr>
          <w:rFonts w:cstheme="minorHAnsi"/>
        </w:rPr>
        <w:t>=1) and is missing otherwise.</w:t>
      </w:r>
    </w:p>
    <w:p w14:paraId="4CDC7125" w14:textId="77777777" w:rsidR="00E7430F" w:rsidRPr="00520B49" w:rsidRDefault="00E7430F" w:rsidP="00E7430F">
      <w:pPr>
        <w:spacing w:after="0"/>
        <w:jc w:val="both"/>
        <w:rPr>
          <w:rFonts w:cstheme="minorHAnsi"/>
        </w:rPr>
      </w:pPr>
    </w:p>
    <w:p w14:paraId="3FED847D" w14:textId="77777777" w:rsidR="00E7430F" w:rsidRPr="00520B49" w:rsidRDefault="00E7430F" w:rsidP="00E7430F">
      <w:pPr>
        <w:tabs>
          <w:tab w:val="left" w:pos="360"/>
        </w:tabs>
        <w:spacing w:after="0"/>
        <w:rPr>
          <w:rFonts w:cstheme="minorHAnsi"/>
          <w:szCs w:val="20"/>
        </w:rPr>
      </w:pPr>
      <w:r w:rsidRPr="00520B49">
        <w:rPr>
          <w:rFonts w:cstheme="minorHAnsi"/>
          <w:szCs w:val="20"/>
        </w:rPr>
        <w:t>Code and name: Example: “1 - Agriculture”; “2 - Fishing”; “3 - Construction”; etc.</w:t>
      </w:r>
    </w:p>
    <w:p w14:paraId="160091DE" w14:textId="77777777" w:rsidR="00E7430F" w:rsidRPr="00520B49" w:rsidRDefault="00E7430F" w:rsidP="00E7430F">
      <w:pPr>
        <w:tabs>
          <w:tab w:val="left" w:pos="360"/>
        </w:tabs>
        <w:spacing w:after="0"/>
        <w:rPr>
          <w:rFonts w:cstheme="minorHAnsi"/>
          <w:szCs w:val="20"/>
        </w:rPr>
      </w:pPr>
    </w:p>
    <w:p w14:paraId="2EE8BF0D" w14:textId="77777777" w:rsidR="00E7430F" w:rsidRPr="00F81159" w:rsidRDefault="00E7430F" w:rsidP="00E7430F">
      <w:pPr>
        <w:spacing w:after="0"/>
        <w:jc w:val="both"/>
        <w:rPr>
          <w:rFonts w:cstheme="minorHAnsi"/>
        </w:rPr>
      </w:pPr>
      <w:r w:rsidRPr="00520B49">
        <w:rPr>
          <w:rFonts w:cstheme="minorHAnsi"/>
          <w:szCs w:val="20"/>
        </w:rPr>
        <w:t xml:space="preserve">If </w:t>
      </w:r>
      <w:r w:rsidRPr="00F81159">
        <w:rPr>
          <w:rFonts w:cstheme="minorHAnsi"/>
        </w:rPr>
        <w:t>classification not ISIC, labels must be translated to English.  Make sure translation is correct from a language expert.</w:t>
      </w:r>
    </w:p>
    <w:p w14:paraId="31F6218D" w14:textId="441244A0" w:rsidR="00E7430F" w:rsidRPr="00F81159" w:rsidRDefault="00E7430F" w:rsidP="00E7430F">
      <w:pPr>
        <w:spacing w:after="0" w:line="276" w:lineRule="auto"/>
        <w:rPr>
          <w:rFonts w:cstheme="minorHAnsi"/>
          <w:b/>
        </w:rPr>
      </w:pPr>
    </w:p>
    <w:p w14:paraId="0BDF8E30" w14:textId="1A5E75AC" w:rsidR="00F81159" w:rsidRPr="00F81159" w:rsidRDefault="00F81159" w:rsidP="00F81159">
      <w:pPr>
        <w:spacing w:after="0" w:line="276" w:lineRule="auto"/>
        <w:ind w:firstLine="720"/>
        <w:rPr>
          <w:rFonts w:cstheme="minorHAnsi"/>
          <w:b/>
        </w:rPr>
      </w:pPr>
      <w:r w:rsidRPr="00F81159">
        <w:rPr>
          <w:rFonts w:cstheme="minorHAnsi"/>
          <w:b/>
          <w:bCs/>
          <w:color w:val="0000FF"/>
        </w:rPr>
        <w:t>See INDUSTRY_ORIG in Section 5.2.2 for how to label files.</w:t>
      </w:r>
    </w:p>
    <w:p w14:paraId="04881403" w14:textId="77777777" w:rsidR="00F81159" w:rsidRPr="00F81159" w:rsidRDefault="00F81159" w:rsidP="00E7430F">
      <w:pPr>
        <w:spacing w:after="0" w:line="276" w:lineRule="auto"/>
        <w:rPr>
          <w:rFonts w:cstheme="minorHAnsi"/>
          <w:b/>
        </w:rPr>
      </w:pPr>
    </w:p>
    <w:p w14:paraId="4A71F12B" w14:textId="77777777" w:rsidR="00E7430F" w:rsidRPr="00F81159" w:rsidRDefault="00E7430F" w:rsidP="0083717E">
      <w:pPr>
        <w:spacing w:after="0"/>
        <w:rPr>
          <w:rFonts w:cstheme="minorHAnsi"/>
          <w:b/>
        </w:rPr>
      </w:pPr>
      <w:r w:rsidRPr="00F81159">
        <w:rPr>
          <w:rFonts w:cstheme="minorHAnsi"/>
          <w:b/>
        </w:rPr>
        <w:t>industrycat10_2_year</w:t>
      </w:r>
    </w:p>
    <w:p w14:paraId="103DDB63" w14:textId="77777777" w:rsidR="00E7430F" w:rsidRPr="00F81159" w:rsidRDefault="00E7430F" w:rsidP="0083717E">
      <w:pPr>
        <w:spacing w:after="0"/>
        <w:jc w:val="both"/>
        <w:rPr>
          <w:rFonts w:cstheme="minorHAnsi"/>
        </w:rPr>
      </w:pPr>
      <w:r w:rsidRPr="00F81159">
        <w:rPr>
          <w:rFonts w:cstheme="minorHAnsi"/>
        </w:rPr>
        <w:t xml:space="preserve">industrycat10 is a categorical variable that specifies the 1-digit industry classification </w:t>
      </w:r>
      <w:r w:rsidRPr="00F81159">
        <w:rPr>
          <w:rFonts w:cstheme="minorHAnsi"/>
          <w:b/>
          <w:i/>
        </w:rPr>
        <w:t>in the last 12 months for the main job</w:t>
      </w:r>
      <w:r w:rsidRPr="00F81159">
        <w:rPr>
          <w:rFonts w:cstheme="minorHAnsi"/>
        </w:rPr>
        <w:t xml:space="preserve"> of any individual with a job (LSTATUS=1) and is missing otherwise. </w:t>
      </w:r>
    </w:p>
    <w:p w14:paraId="3016137F" w14:textId="77777777" w:rsidR="00E7430F" w:rsidRPr="00F81159" w:rsidRDefault="00E7430F" w:rsidP="0083717E">
      <w:pPr>
        <w:spacing w:after="0"/>
        <w:jc w:val="both"/>
        <w:rPr>
          <w:rFonts w:cstheme="minorHAnsi"/>
        </w:rPr>
      </w:pPr>
    </w:p>
    <w:p w14:paraId="59F6C142" w14:textId="77777777" w:rsidR="00E7430F" w:rsidRPr="00F81159" w:rsidRDefault="00E7430F" w:rsidP="0083717E">
      <w:pPr>
        <w:spacing w:after="0"/>
        <w:jc w:val="both"/>
        <w:rPr>
          <w:rFonts w:cstheme="minorHAnsi"/>
        </w:rPr>
      </w:pPr>
      <w:r w:rsidRPr="00F81159">
        <w:rPr>
          <w:rFonts w:cstheme="minorHAnsi"/>
        </w:rPr>
        <w:t>The variable is constructed for all persons administered this module in each questionnaire. The codes for the main job are given here based on the UN International Standard Industrial Classification (ISIC) (revision 3.1/4.0)</w:t>
      </w:r>
      <w:r w:rsidRPr="00F81159">
        <w:rPr>
          <w:rStyle w:val="FootnoteReference"/>
          <w:rFonts w:cstheme="minorHAnsi"/>
        </w:rPr>
        <w:footnoteReference w:id="14"/>
      </w:r>
      <w:r w:rsidRPr="00F81159">
        <w:rPr>
          <w:rFonts w:cstheme="minorHAnsi"/>
        </w:rPr>
        <w:t xml:space="preserve">.  Ten categories after harmonization: </w:t>
      </w:r>
    </w:p>
    <w:p w14:paraId="6A60DDCF" w14:textId="77777777" w:rsidR="00E7430F" w:rsidRPr="00F81159" w:rsidRDefault="00E7430F" w:rsidP="0083717E">
      <w:pPr>
        <w:pStyle w:val="ListParagraph"/>
        <w:spacing w:after="0"/>
        <w:contextualSpacing w:val="0"/>
        <w:rPr>
          <w:rFonts w:cstheme="minorHAnsi"/>
          <w:i/>
          <w:iCs/>
        </w:rPr>
      </w:pPr>
      <w:r w:rsidRPr="00F81159">
        <w:rPr>
          <w:rFonts w:cstheme="minorHAnsi"/>
          <w:i/>
          <w:iCs/>
        </w:rPr>
        <w:t xml:space="preserve">1 = Agriculture, Hunting, Fishing, etc. </w:t>
      </w:r>
    </w:p>
    <w:p w14:paraId="212A506D" w14:textId="77777777" w:rsidR="00E7430F" w:rsidRPr="00F81159" w:rsidRDefault="00E7430F" w:rsidP="0083717E">
      <w:pPr>
        <w:pStyle w:val="ListParagraph"/>
        <w:spacing w:after="0"/>
        <w:contextualSpacing w:val="0"/>
        <w:rPr>
          <w:rFonts w:cstheme="minorHAnsi"/>
          <w:i/>
          <w:iCs/>
        </w:rPr>
      </w:pPr>
      <w:r w:rsidRPr="00F81159">
        <w:rPr>
          <w:rFonts w:cstheme="minorHAnsi"/>
          <w:i/>
          <w:iCs/>
        </w:rPr>
        <w:t xml:space="preserve">2 = Mining </w:t>
      </w:r>
    </w:p>
    <w:p w14:paraId="6F5C3398" w14:textId="77777777" w:rsidR="00E7430F" w:rsidRPr="00F81159" w:rsidRDefault="00E7430F" w:rsidP="0083717E">
      <w:pPr>
        <w:pStyle w:val="ListParagraph"/>
        <w:spacing w:after="0"/>
        <w:contextualSpacing w:val="0"/>
        <w:rPr>
          <w:rFonts w:cstheme="minorHAnsi"/>
          <w:i/>
          <w:iCs/>
        </w:rPr>
      </w:pPr>
      <w:r w:rsidRPr="00F81159">
        <w:rPr>
          <w:rFonts w:cstheme="minorHAnsi"/>
          <w:i/>
          <w:iCs/>
        </w:rPr>
        <w:t xml:space="preserve">3 = Manufacturing </w:t>
      </w:r>
    </w:p>
    <w:p w14:paraId="3F3451CB" w14:textId="77777777" w:rsidR="00E7430F" w:rsidRPr="00F81159" w:rsidRDefault="00E7430F" w:rsidP="0083717E">
      <w:pPr>
        <w:pStyle w:val="ListParagraph"/>
        <w:spacing w:after="0"/>
        <w:contextualSpacing w:val="0"/>
        <w:rPr>
          <w:rFonts w:cstheme="minorHAnsi"/>
          <w:i/>
          <w:iCs/>
        </w:rPr>
      </w:pPr>
      <w:r w:rsidRPr="00F81159">
        <w:rPr>
          <w:rFonts w:cstheme="minorHAnsi"/>
          <w:i/>
          <w:iCs/>
        </w:rPr>
        <w:t xml:space="preserve">4 = Public Utility Services </w:t>
      </w:r>
    </w:p>
    <w:p w14:paraId="5532B116" w14:textId="77777777" w:rsidR="00E7430F" w:rsidRPr="00F81159" w:rsidRDefault="00E7430F" w:rsidP="0083717E">
      <w:pPr>
        <w:pStyle w:val="ListParagraph"/>
        <w:spacing w:after="0"/>
        <w:contextualSpacing w:val="0"/>
        <w:rPr>
          <w:rFonts w:cstheme="minorHAnsi"/>
          <w:i/>
          <w:iCs/>
        </w:rPr>
      </w:pPr>
      <w:r w:rsidRPr="00F81159">
        <w:rPr>
          <w:rFonts w:cstheme="minorHAnsi"/>
          <w:i/>
          <w:iCs/>
        </w:rPr>
        <w:t xml:space="preserve">5 = Construction </w:t>
      </w:r>
    </w:p>
    <w:p w14:paraId="14C078C1" w14:textId="77777777" w:rsidR="00E7430F" w:rsidRPr="00F81159" w:rsidRDefault="00E7430F" w:rsidP="0083717E">
      <w:pPr>
        <w:pStyle w:val="ListParagraph"/>
        <w:spacing w:after="0"/>
        <w:contextualSpacing w:val="0"/>
        <w:rPr>
          <w:rFonts w:cstheme="minorHAnsi"/>
          <w:i/>
          <w:iCs/>
        </w:rPr>
      </w:pPr>
      <w:r w:rsidRPr="00F81159">
        <w:rPr>
          <w:rFonts w:cstheme="minorHAnsi"/>
          <w:i/>
          <w:iCs/>
        </w:rPr>
        <w:t xml:space="preserve">6 = Commerce </w:t>
      </w:r>
    </w:p>
    <w:p w14:paraId="36E53CD6" w14:textId="77777777" w:rsidR="00E7430F" w:rsidRPr="00F81159" w:rsidRDefault="00E7430F" w:rsidP="0083717E">
      <w:pPr>
        <w:pStyle w:val="ListParagraph"/>
        <w:spacing w:after="0"/>
        <w:contextualSpacing w:val="0"/>
        <w:rPr>
          <w:rFonts w:cstheme="minorHAnsi"/>
          <w:i/>
          <w:iCs/>
        </w:rPr>
      </w:pPr>
      <w:r w:rsidRPr="00F81159">
        <w:rPr>
          <w:rFonts w:cstheme="minorHAnsi"/>
          <w:i/>
          <w:iCs/>
        </w:rPr>
        <w:t xml:space="preserve">7 = Transport and Communications </w:t>
      </w:r>
    </w:p>
    <w:p w14:paraId="135BA47A" w14:textId="77777777" w:rsidR="00E7430F" w:rsidRPr="00F81159" w:rsidRDefault="00E7430F" w:rsidP="0083717E">
      <w:pPr>
        <w:pStyle w:val="ListParagraph"/>
        <w:spacing w:after="0"/>
        <w:contextualSpacing w:val="0"/>
        <w:rPr>
          <w:rFonts w:cstheme="minorHAnsi"/>
          <w:i/>
          <w:iCs/>
        </w:rPr>
      </w:pPr>
      <w:r w:rsidRPr="00F81159">
        <w:rPr>
          <w:rFonts w:cstheme="minorHAnsi"/>
          <w:i/>
          <w:iCs/>
        </w:rPr>
        <w:t>8 = Financial and Business Services</w:t>
      </w:r>
    </w:p>
    <w:p w14:paraId="3DC1A1C8" w14:textId="77777777" w:rsidR="00E7430F" w:rsidRPr="00F81159" w:rsidRDefault="00E7430F" w:rsidP="0083717E">
      <w:pPr>
        <w:pStyle w:val="ListParagraph"/>
        <w:spacing w:after="0"/>
        <w:contextualSpacing w:val="0"/>
        <w:rPr>
          <w:rFonts w:cstheme="minorHAnsi"/>
          <w:i/>
          <w:iCs/>
        </w:rPr>
      </w:pPr>
      <w:r w:rsidRPr="00F81159">
        <w:rPr>
          <w:rFonts w:cstheme="minorHAnsi"/>
          <w:i/>
          <w:iCs/>
        </w:rPr>
        <w:t xml:space="preserve">9 = Public Administration </w:t>
      </w:r>
    </w:p>
    <w:p w14:paraId="486837BE" w14:textId="77777777" w:rsidR="00E7430F" w:rsidRPr="00F81159" w:rsidRDefault="00E7430F" w:rsidP="0083717E">
      <w:pPr>
        <w:pStyle w:val="ListParagraph"/>
        <w:spacing w:after="0"/>
        <w:contextualSpacing w:val="0"/>
        <w:rPr>
          <w:rFonts w:cstheme="minorHAnsi"/>
        </w:rPr>
      </w:pPr>
      <w:r w:rsidRPr="00F81159">
        <w:rPr>
          <w:rFonts w:cstheme="minorHAnsi"/>
          <w:i/>
          <w:iCs/>
        </w:rPr>
        <w:t>10 = Other Services, Unspecified</w:t>
      </w:r>
      <w:r w:rsidRPr="00F81159">
        <w:rPr>
          <w:rFonts w:cstheme="minorHAnsi"/>
        </w:rPr>
        <w:tab/>
      </w:r>
    </w:p>
    <w:p w14:paraId="612F55CE" w14:textId="77777777" w:rsidR="00E7430F" w:rsidRPr="00F81159" w:rsidRDefault="00E7430F" w:rsidP="0083717E">
      <w:pPr>
        <w:spacing w:after="0"/>
        <w:rPr>
          <w:rFonts w:cstheme="minorHAnsi"/>
        </w:rPr>
      </w:pPr>
    </w:p>
    <w:p w14:paraId="6FFB9B3F" w14:textId="1642C6E0" w:rsidR="00E7430F" w:rsidRPr="00F81159" w:rsidRDefault="00E7430F" w:rsidP="0083717E">
      <w:pPr>
        <w:spacing w:after="0"/>
        <w:rPr>
          <w:rFonts w:cstheme="minorHAnsi"/>
        </w:rPr>
      </w:pPr>
      <w:r w:rsidRPr="00F81159">
        <w:rPr>
          <w:rFonts w:cstheme="minorHAnsi"/>
        </w:rPr>
        <w:t>Note:</w:t>
      </w:r>
    </w:p>
    <w:p w14:paraId="227FB0CE" w14:textId="0DF37AE2" w:rsidR="00E7430F" w:rsidRPr="00F81159" w:rsidRDefault="00E7430F" w:rsidP="0083717E">
      <w:pPr>
        <w:pStyle w:val="ListParagraph"/>
        <w:numPr>
          <w:ilvl w:val="0"/>
          <w:numId w:val="7"/>
        </w:numPr>
        <w:spacing w:after="0"/>
        <w:contextualSpacing w:val="0"/>
        <w:jc w:val="both"/>
        <w:rPr>
          <w:rFonts w:cstheme="minorHAnsi"/>
          <w:u w:val="single"/>
        </w:rPr>
      </w:pPr>
      <w:r w:rsidRPr="00F81159">
        <w:rPr>
          <w:rFonts w:cstheme="minorHAnsi"/>
          <w:u w:val="single"/>
        </w:rPr>
        <w:t xml:space="preserve">When creating the industry variable, one needs to carefully check the type of economic activity codes and its revision which the household survey uses. Some surveys follow ISIC (International Standard Industrial Classification), while others follow NACE (Statistical Classification of Economic Activities in the European Community). </w:t>
      </w:r>
    </w:p>
    <w:p w14:paraId="17AE9E7D" w14:textId="77777777" w:rsidR="00E7430F" w:rsidRPr="00F81159" w:rsidRDefault="00E7430F" w:rsidP="0083717E">
      <w:pPr>
        <w:pStyle w:val="ListParagraph"/>
        <w:numPr>
          <w:ilvl w:val="0"/>
          <w:numId w:val="7"/>
        </w:numPr>
        <w:spacing w:after="0"/>
        <w:contextualSpacing w:val="0"/>
        <w:jc w:val="both"/>
        <w:rPr>
          <w:rFonts w:cstheme="minorHAnsi"/>
          <w:u w:val="single"/>
        </w:rPr>
      </w:pPr>
      <w:r w:rsidRPr="00F81159">
        <w:rPr>
          <w:rFonts w:cstheme="minorHAnsi"/>
          <w:u w:val="single"/>
        </w:rPr>
        <w:t>In the case of different classifications (former Soviet Union republics, for example), recoding has been done to best match the ISIC codes.</w:t>
      </w:r>
    </w:p>
    <w:p w14:paraId="2102D81C" w14:textId="77777777" w:rsidR="00E7430F" w:rsidRPr="00F81159" w:rsidRDefault="00E7430F" w:rsidP="0083717E">
      <w:pPr>
        <w:pStyle w:val="ListParagraph"/>
        <w:numPr>
          <w:ilvl w:val="0"/>
          <w:numId w:val="7"/>
        </w:numPr>
        <w:spacing w:after="0"/>
        <w:contextualSpacing w:val="0"/>
        <w:jc w:val="both"/>
        <w:rPr>
          <w:rFonts w:cstheme="minorHAnsi"/>
        </w:rPr>
      </w:pPr>
      <w:r w:rsidRPr="00F81159">
        <w:rPr>
          <w:rFonts w:cstheme="minorHAnsi"/>
          <w:u w:val="single"/>
        </w:rPr>
        <w:t>Category 10 is also assigned for unspecified categories or items.</w:t>
      </w:r>
    </w:p>
    <w:p w14:paraId="05297494" w14:textId="77777777" w:rsidR="00E7430F" w:rsidRPr="00F81159" w:rsidRDefault="00E7430F" w:rsidP="0083717E">
      <w:pPr>
        <w:spacing w:after="0"/>
        <w:jc w:val="both"/>
        <w:rPr>
          <w:rFonts w:cstheme="minorHAnsi"/>
          <w:highlight w:val="red"/>
        </w:rPr>
      </w:pPr>
    </w:p>
    <w:p w14:paraId="226A1368" w14:textId="4CD3359D" w:rsidR="00E7430F" w:rsidRPr="003F4458" w:rsidRDefault="00F81159" w:rsidP="0083717E">
      <w:pPr>
        <w:spacing w:after="0"/>
        <w:jc w:val="both"/>
        <w:rPr>
          <w:rFonts w:cstheme="minorHAnsi"/>
        </w:rPr>
      </w:pPr>
      <w:r w:rsidRPr="003F4458">
        <w:rPr>
          <w:rFonts w:cstheme="minorHAnsi"/>
        </w:rPr>
        <w:t xml:space="preserve">Note: </w:t>
      </w:r>
      <w:r w:rsidR="00E7430F" w:rsidRPr="003F4458">
        <w:rPr>
          <w:rFonts w:cstheme="minorHAnsi"/>
          <w:u w:val="single"/>
        </w:rPr>
        <w:t>If all 10 categories cannot be identified in the questionnaire create this variable as missing and proceed to create industrycat4.</w:t>
      </w:r>
    </w:p>
    <w:p w14:paraId="5A7734C0" w14:textId="6FD7CE1D" w:rsidR="00E7430F" w:rsidRDefault="00E7430F" w:rsidP="0083717E">
      <w:pPr>
        <w:spacing w:after="0"/>
        <w:rPr>
          <w:rFonts w:cstheme="minorHAnsi"/>
          <w:b/>
        </w:rPr>
      </w:pPr>
    </w:p>
    <w:p w14:paraId="56D973C1" w14:textId="0CB5CCE5" w:rsidR="00F81159" w:rsidRPr="00E765EE" w:rsidRDefault="00F81159" w:rsidP="00F81159">
      <w:pPr>
        <w:spacing w:after="0"/>
        <w:ind w:left="720"/>
        <w:jc w:val="both"/>
        <w:rPr>
          <w:rFonts w:ascii="Calibri" w:hAnsi="Calibri" w:cs="Calibri"/>
          <w:b/>
          <w:bCs/>
          <w:color w:val="0000FF"/>
        </w:rPr>
      </w:pPr>
      <w:r w:rsidRPr="00E765EE">
        <w:rPr>
          <w:rFonts w:ascii="Calibri" w:hAnsi="Calibri" w:cs="Calibri"/>
          <w:b/>
          <w:bCs/>
          <w:color w:val="0000FF"/>
        </w:rPr>
        <w:t xml:space="preserve">See </w:t>
      </w:r>
      <w:r>
        <w:rPr>
          <w:rFonts w:ascii="Calibri" w:hAnsi="Calibri" w:cs="Calibri"/>
          <w:b/>
          <w:bCs/>
          <w:color w:val="0000FF"/>
        </w:rPr>
        <w:t xml:space="preserve">INDUSTRYCAT10 in </w:t>
      </w:r>
      <w:r w:rsidRPr="00E765EE">
        <w:rPr>
          <w:rFonts w:ascii="Calibri" w:hAnsi="Calibri" w:cs="Calibri"/>
          <w:b/>
          <w:bCs/>
          <w:color w:val="0000FF"/>
        </w:rPr>
        <w:t>Section 5.2.2 for definitions.</w:t>
      </w:r>
    </w:p>
    <w:p w14:paraId="450B200D" w14:textId="77777777" w:rsidR="00F81159" w:rsidRPr="00F81159" w:rsidRDefault="00F81159" w:rsidP="0083717E">
      <w:pPr>
        <w:spacing w:after="0"/>
        <w:rPr>
          <w:rFonts w:cstheme="minorHAnsi"/>
          <w:b/>
        </w:rPr>
      </w:pPr>
    </w:p>
    <w:p w14:paraId="2A2F9DE4" w14:textId="77777777" w:rsidR="00E7430F" w:rsidRPr="00F81159" w:rsidRDefault="00E7430F" w:rsidP="0083717E">
      <w:pPr>
        <w:spacing w:after="0"/>
        <w:rPr>
          <w:rFonts w:cstheme="minorHAnsi"/>
          <w:b/>
        </w:rPr>
      </w:pPr>
      <w:r w:rsidRPr="00F81159">
        <w:rPr>
          <w:rFonts w:cstheme="minorHAnsi"/>
          <w:b/>
        </w:rPr>
        <w:t>industrycat4_2_year</w:t>
      </w:r>
      <w:r w:rsidRPr="00F81159">
        <w:rPr>
          <w:rFonts w:cstheme="minorHAnsi"/>
          <w:b/>
        </w:rPr>
        <w:tab/>
      </w:r>
    </w:p>
    <w:p w14:paraId="7FC8FC21" w14:textId="77777777" w:rsidR="00E7430F" w:rsidRPr="00F81159" w:rsidRDefault="00E7430F" w:rsidP="0083717E">
      <w:pPr>
        <w:spacing w:after="0"/>
        <w:jc w:val="both"/>
        <w:rPr>
          <w:rFonts w:cstheme="minorHAnsi"/>
        </w:rPr>
      </w:pPr>
      <w:r w:rsidRPr="00F81159">
        <w:rPr>
          <w:rFonts w:cstheme="minorHAnsi"/>
        </w:rPr>
        <w:t xml:space="preserve">industrycat4 is a categorical variable that specifies the 1-digit </w:t>
      </w:r>
      <w:r w:rsidRPr="00F81159">
        <w:rPr>
          <w:rFonts w:cstheme="minorHAnsi"/>
          <w:b/>
          <w:i/>
        </w:rPr>
        <w:t>industry classification</w:t>
      </w:r>
      <w:r w:rsidRPr="00F81159">
        <w:rPr>
          <w:rFonts w:cstheme="minorHAnsi"/>
        </w:rPr>
        <w:t xml:space="preserve"> </w:t>
      </w:r>
      <w:r w:rsidRPr="00F81159">
        <w:rPr>
          <w:rFonts w:cstheme="minorHAnsi"/>
          <w:b/>
          <w:i/>
        </w:rPr>
        <w:t>in the last 12 months for the main job</w:t>
      </w:r>
      <w:r w:rsidRPr="00F81159">
        <w:rPr>
          <w:rFonts w:cstheme="minorHAnsi"/>
        </w:rPr>
        <w:t xml:space="preserve"> for Broad Economic Activities. This variable is either created directly from the data (if industry classification does not exist for ten categories) or created from industrycat10. Four categories after harmonization: </w:t>
      </w:r>
    </w:p>
    <w:p w14:paraId="5C7D890E" w14:textId="77777777" w:rsidR="00E7430F" w:rsidRPr="00F81159" w:rsidRDefault="00E7430F" w:rsidP="0083717E">
      <w:pPr>
        <w:pStyle w:val="ListParagraph"/>
        <w:spacing w:after="0"/>
        <w:contextualSpacing w:val="0"/>
        <w:jc w:val="both"/>
        <w:rPr>
          <w:rFonts w:cstheme="minorHAnsi"/>
          <w:i/>
          <w:iCs/>
        </w:rPr>
      </w:pPr>
      <w:r w:rsidRPr="00F81159">
        <w:rPr>
          <w:rFonts w:cstheme="minorHAnsi"/>
          <w:i/>
          <w:iCs/>
        </w:rPr>
        <w:t>1 = Agriculture</w:t>
      </w:r>
    </w:p>
    <w:p w14:paraId="56FFBCB8" w14:textId="77777777" w:rsidR="00E7430F" w:rsidRPr="00F81159" w:rsidRDefault="00E7430F" w:rsidP="0083717E">
      <w:pPr>
        <w:pStyle w:val="ListParagraph"/>
        <w:spacing w:after="0"/>
        <w:contextualSpacing w:val="0"/>
        <w:jc w:val="both"/>
        <w:rPr>
          <w:rFonts w:cstheme="minorHAnsi"/>
          <w:i/>
          <w:iCs/>
        </w:rPr>
      </w:pPr>
      <w:r w:rsidRPr="00F81159">
        <w:rPr>
          <w:rFonts w:cstheme="minorHAnsi"/>
          <w:i/>
          <w:iCs/>
        </w:rPr>
        <w:t>2= Industry</w:t>
      </w:r>
    </w:p>
    <w:p w14:paraId="2BF7C87F" w14:textId="77777777" w:rsidR="00E7430F" w:rsidRPr="00F81159" w:rsidRDefault="00E7430F" w:rsidP="0083717E">
      <w:pPr>
        <w:pStyle w:val="ListParagraph"/>
        <w:spacing w:after="0"/>
        <w:contextualSpacing w:val="0"/>
        <w:jc w:val="both"/>
        <w:rPr>
          <w:rFonts w:cstheme="minorHAnsi"/>
          <w:i/>
          <w:iCs/>
        </w:rPr>
      </w:pPr>
      <w:r w:rsidRPr="00F81159">
        <w:rPr>
          <w:rFonts w:cstheme="minorHAnsi"/>
          <w:i/>
          <w:iCs/>
        </w:rPr>
        <w:t>3 = Services</w:t>
      </w:r>
    </w:p>
    <w:p w14:paraId="5BD367F5" w14:textId="77777777" w:rsidR="00E7430F" w:rsidRPr="00F81159" w:rsidRDefault="00E7430F" w:rsidP="0083717E">
      <w:pPr>
        <w:pStyle w:val="ListParagraph"/>
        <w:spacing w:after="0"/>
        <w:contextualSpacing w:val="0"/>
        <w:jc w:val="both"/>
        <w:rPr>
          <w:rFonts w:cstheme="minorHAnsi"/>
          <w:i/>
          <w:iCs/>
        </w:rPr>
      </w:pPr>
      <w:r w:rsidRPr="00F81159">
        <w:rPr>
          <w:rFonts w:cstheme="minorHAnsi"/>
          <w:i/>
          <w:iCs/>
        </w:rPr>
        <w:t>4 = Other</w:t>
      </w:r>
    </w:p>
    <w:p w14:paraId="58480834" w14:textId="77777777" w:rsidR="00E7430F" w:rsidRPr="00F81159" w:rsidRDefault="00E7430F" w:rsidP="0083717E">
      <w:pPr>
        <w:spacing w:after="0"/>
        <w:jc w:val="both"/>
        <w:rPr>
          <w:rFonts w:cstheme="minorHAnsi"/>
        </w:rPr>
      </w:pPr>
    </w:p>
    <w:p w14:paraId="5E6FA9CD" w14:textId="77777777" w:rsidR="00E7430F" w:rsidRPr="00F81159" w:rsidRDefault="00E7430F" w:rsidP="0083717E">
      <w:pPr>
        <w:spacing w:after="0"/>
        <w:jc w:val="both"/>
        <w:rPr>
          <w:rFonts w:cstheme="minorHAnsi"/>
          <w:b/>
        </w:rPr>
      </w:pPr>
      <w:r w:rsidRPr="00F81159">
        <w:rPr>
          <w:rFonts w:cstheme="minorHAnsi"/>
        </w:rPr>
        <w:t xml:space="preserve">This variable is either created directly from the data (if industry classification does not exist for ten categories) or created from industrycat10. </w:t>
      </w:r>
    </w:p>
    <w:p w14:paraId="7CD2016C" w14:textId="77777777" w:rsidR="00E7430F" w:rsidRPr="00F81159" w:rsidRDefault="00E7430F" w:rsidP="0083717E">
      <w:pPr>
        <w:spacing w:after="0"/>
        <w:rPr>
          <w:rFonts w:cstheme="minorHAnsi"/>
          <w:b/>
        </w:rPr>
      </w:pPr>
    </w:p>
    <w:p w14:paraId="1F8D9847" w14:textId="77777777" w:rsidR="00E7430F" w:rsidRPr="00F81159" w:rsidRDefault="00E7430F" w:rsidP="0083717E">
      <w:pPr>
        <w:spacing w:after="0"/>
        <w:rPr>
          <w:rFonts w:cstheme="minorHAnsi"/>
          <w:b/>
        </w:rPr>
      </w:pPr>
      <w:r w:rsidRPr="00F81159">
        <w:rPr>
          <w:rFonts w:cstheme="minorHAnsi"/>
          <w:b/>
        </w:rPr>
        <w:t>occup_orig_2_year</w:t>
      </w:r>
      <w:r w:rsidRPr="00F81159">
        <w:rPr>
          <w:rFonts w:cstheme="minorHAnsi"/>
          <w:b/>
        </w:rPr>
        <w:tab/>
      </w:r>
    </w:p>
    <w:p w14:paraId="1617A201" w14:textId="77777777" w:rsidR="00E7430F" w:rsidRPr="00F81159" w:rsidRDefault="00E7430F" w:rsidP="0083717E">
      <w:pPr>
        <w:spacing w:after="0"/>
        <w:jc w:val="both"/>
        <w:rPr>
          <w:rFonts w:cstheme="minorHAnsi"/>
        </w:rPr>
      </w:pPr>
      <w:r w:rsidRPr="00F81159">
        <w:rPr>
          <w:rFonts w:cstheme="minorHAnsi"/>
        </w:rPr>
        <w:t xml:space="preserve">This is a string variable that specifies the </w:t>
      </w:r>
      <w:r w:rsidRPr="00F81159">
        <w:rPr>
          <w:rFonts w:cstheme="minorHAnsi"/>
          <w:b/>
          <w:i/>
        </w:rPr>
        <w:t>original occupation code</w:t>
      </w:r>
      <w:r w:rsidRPr="00F81159">
        <w:rPr>
          <w:rFonts w:cstheme="minorHAnsi"/>
        </w:rPr>
        <w:t xml:space="preserve"> </w:t>
      </w:r>
      <w:r w:rsidRPr="00F81159">
        <w:rPr>
          <w:rFonts w:cstheme="minorHAnsi"/>
          <w:b/>
          <w:i/>
        </w:rPr>
        <w:t>in the last 12 months for the main job</w:t>
      </w:r>
      <w:r w:rsidRPr="00F81159">
        <w:rPr>
          <w:rFonts w:cstheme="minorHAnsi"/>
        </w:rPr>
        <w:t>. This variable corresponds to whatever is in the original file with no recoding.</w:t>
      </w:r>
    </w:p>
    <w:p w14:paraId="23AEBB69" w14:textId="77777777" w:rsidR="00E7430F" w:rsidRPr="00F81159" w:rsidRDefault="00E7430F" w:rsidP="0083717E">
      <w:pPr>
        <w:spacing w:after="0"/>
        <w:jc w:val="both"/>
        <w:rPr>
          <w:rFonts w:cstheme="minorHAnsi"/>
        </w:rPr>
      </w:pPr>
    </w:p>
    <w:p w14:paraId="015863B8" w14:textId="77777777" w:rsidR="00E7430F" w:rsidRPr="00F81159" w:rsidRDefault="00E7430F" w:rsidP="001356AA">
      <w:pPr>
        <w:tabs>
          <w:tab w:val="left" w:pos="360"/>
        </w:tabs>
        <w:spacing w:after="0"/>
        <w:rPr>
          <w:rFonts w:cstheme="minorHAnsi"/>
        </w:rPr>
      </w:pPr>
      <w:r w:rsidRPr="00F81159">
        <w:rPr>
          <w:rFonts w:cstheme="minorHAnsi"/>
        </w:rPr>
        <w:t>For each value label, there should be a space between the hyphen (before and after). If value label is truncated, make sure it is written in full. For example, pharm., law., etc are not allowed.</w:t>
      </w:r>
    </w:p>
    <w:p w14:paraId="36F642A4" w14:textId="77777777" w:rsidR="00E7430F" w:rsidRPr="00F81159" w:rsidRDefault="00E7430F" w:rsidP="001356AA">
      <w:pPr>
        <w:tabs>
          <w:tab w:val="left" w:pos="360"/>
        </w:tabs>
        <w:spacing w:after="0"/>
        <w:rPr>
          <w:rFonts w:cstheme="minorHAnsi"/>
        </w:rPr>
      </w:pPr>
    </w:p>
    <w:p w14:paraId="20675B48" w14:textId="77777777" w:rsidR="00E7430F" w:rsidRPr="00F81159" w:rsidRDefault="00E7430F" w:rsidP="001356AA">
      <w:pPr>
        <w:tabs>
          <w:tab w:val="left" w:pos="360"/>
        </w:tabs>
        <w:spacing w:after="0"/>
        <w:rPr>
          <w:rFonts w:cstheme="minorHAnsi"/>
        </w:rPr>
      </w:pPr>
      <w:r w:rsidRPr="00F81159">
        <w:rPr>
          <w:rFonts w:cstheme="minorHAnsi"/>
        </w:rPr>
        <w:t>Code and name: Example: “1 - Pharmacist”; “2 - Engineer”; “3 - Lawyer”; etc.</w:t>
      </w:r>
    </w:p>
    <w:p w14:paraId="3825A5F5" w14:textId="77777777" w:rsidR="00E7430F" w:rsidRPr="00F81159" w:rsidRDefault="00E7430F" w:rsidP="001356AA">
      <w:pPr>
        <w:spacing w:after="0"/>
        <w:jc w:val="both"/>
        <w:rPr>
          <w:rFonts w:cstheme="minorHAnsi"/>
        </w:rPr>
      </w:pPr>
    </w:p>
    <w:p w14:paraId="175C88D0" w14:textId="77777777" w:rsidR="00E7430F" w:rsidRPr="00F81159" w:rsidRDefault="00E7430F" w:rsidP="001356AA">
      <w:pPr>
        <w:spacing w:after="0"/>
        <w:jc w:val="both"/>
        <w:rPr>
          <w:rFonts w:cstheme="minorHAnsi"/>
        </w:rPr>
      </w:pPr>
      <w:r w:rsidRPr="00F81159">
        <w:rPr>
          <w:rFonts w:cstheme="minorHAnsi"/>
        </w:rPr>
        <w:t>If classification is not ISCO, labels must be translated to English.  Make sure translation is correct from a language expert.</w:t>
      </w:r>
    </w:p>
    <w:p w14:paraId="53F9611D" w14:textId="7FF21733" w:rsidR="00E7430F" w:rsidRPr="00F81159" w:rsidRDefault="00E7430F" w:rsidP="001356AA">
      <w:pPr>
        <w:spacing w:after="0"/>
        <w:rPr>
          <w:rFonts w:cstheme="minorHAnsi"/>
          <w:b/>
        </w:rPr>
      </w:pPr>
    </w:p>
    <w:p w14:paraId="5999CB7E" w14:textId="1B36D595" w:rsidR="00F81159" w:rsidRPr="00F81159" w:rsidRDefault="00F81159" w:rsidP="001356AA">
      <w:pPr>
        <w:spacing w:after="0"/>
        <w:ind w:firstLine="720"/>
        <w:rPr>
          <w:rFonts w:cstheme="minorHAnsi"/>
          <w:b/>
        </w:rPr>
      </w:pPr>
      <w:r w:rsidRPr="00F81159">
        <w:rPr>
          <w:rFonts w:cstheme="minorHAnsi"/>
          <w:b/>
          <w:bCs/>
          <w:color w:val="0000FF"/>
        </w:rPr>
        <w:t>See OCCUP_ORIG in Section 5.2.2 for how to label files.</w:t>
      </w:r>
    </w:p>
    <w:p w14:paraId="0570F5FE" w14:textId="77777777" w:rsidR="00F81159" w:rsidRPr="00F81159" w:rsidRDefault="00F81159" w:rsidP="001356AA">
      <w:pPr>
        <w:spacing w:after="0"/>
        <w:rPr>
          <w:rFonts w:cstheme="minorHAnsi"/>
          <w:b/>
        </w:rPr>
      </w:pPr>
    </w:p>
    <w:p w14:paraId="210F6F4D" w14:textId="77777777" w:rsidR="00E7430F" w:rsidRPr="00F81159" w:rsidRDefault="00E7430F" w:rsidP="001356AA">
      <w:pPr>
        <w:spacing w:after="0"/>
        <w:rPr>
          <w:rFonts w:cstheme="minorHAnsi"/>
          <w:b/>
        </w:rPr>
      </w:pPr>
      <w:r w:rsidRPr="00F81159">
        <w:rPr>
          <w:rFonts w:cstheme="minorHAnsi"/>
          <w:b/>
        </w:rPr>
        <w:t xml:space="preserve">occup_2_year </w:t>
      </w:r>
    </w:p>
    <w:p w14:paraId="1766DC92" w14:textId="77777777" w:rsidR="00B7359A" w:rsidRDefault="00E7430F" w:rsidP="0083717E">
      <w:pPr>
        <w:spacing w:after="0"/>
        <w:jc w:val="both"/>
        <w:rPr>
          <w:rFonts w:cstheme="minorHAnsi"/>
        </w:rPr>
      </w:pPr>
      <w:r w:rsidRPr="00F81159">
        <w:rPr>
          <w:rFonts w:cstheme="minorHAnsi"/>
        </w:rPr>
        <w:t xml:space="preserve">This is a categorical variable that specifies the 1-digit </w:t>
      </w:r>
      <w:r w:rsidR="00990DE4" w:rsidRPr="00F81159">
        <w:rPr>
          <w:rFonts w:cstheme="minorHAnsi"/>
          <w:b/>
          <w:i/>
        </w:rPr>
        <w:t>occupation</w:t>
      </w:r>
      <w:r w:rsidRPr="00F81159">
        <w:rPr>
          <w:rFonts w:cstheme="minorHAnsi"/>
          <w:b/>
          <w:i/>
        </w:rPr>
        <w:t xml:space="preserve"> classification for the</w:t>
      </w:r>
      <w:r w:rsidRPr="00F81159">
        <w:rPr>
          <w:rFonts w:cstheme="minorHAnsi"/>
        </w:rPr>
        <w:t xml:space="preserve"> </w:t>
      </w:r>
      <w:r w:rsidRPr="00F81159">
        <w:rPr>
          <w:rFonts w:cstheme="minorHAnsi"/>
          <w:b/>
          <w:i/>
        </w:rPr>
        <w:t>main job</w:t>
      </w:r>
      <w:r w:rsidRPr="00F81159">
        <w:rPr>
          <w:rFonts w:cstheme="minorHAnsi"/>
        </w:rPr>
        <w:t xml:space="preserve"> </w:t>
      </w:r>
      <w:r w:rsidRPr="00F81159">
        <w:rPr>
          <w:rFonts w:cstheme="minorHAnsi"/>
          <w:b/>
          <w:i/>
        </w:rPr>
        <w:t xml:space="preserve">in the last 12 months </w:t>
      </w:r>
      <w:r w:rsidRPr="00F81159">
        <w:rPr>
          <w:rFonts w:cstheme="minorHAnsi"/>
        </w:rPr>
        <w:t xml:space="preserve">of any individual with a job (LSTATUS_YEAR=1) and is missing otherwise. This variable is constructed for all persons administered this module in each questionnaire. For this reason, the lower age cutoff (and perhaps upper age cutoff) at which information is collected will vary from country to country. </w:t>
      </w:r>
    </w:p>
    <w:p w14:paraId="109A0E4E" w14:textId="77777777" w:rsidR="00B7359A" w:rsidRDefault="00B7359A" w:rsidP="0083717E">
      <w:pPr>
        <w:spacing w:after="0"/>
        <w:jc w:val="both"/>
        <w:rPr>
          <w:rFonts w:cstheme="minorHAnsi"/>
        </w:rPr>
      </w:pPr>
    </w:p>
    <w:p w14:paraId="682DA7AD" w14:textId="6028999D" w:rsidR="00E7430F" w:rsidRPr="00DF5749" w:rsidRDefault="00E7430F" w:rsidP="0083717E">
      <w:pPr>
        <w:spacing w:after="0"/>
        <w:jc w:val="both"/>
        <w:rPr>
          <w:rFonts w:cstheme="minorHAnsi"/>
        </w:rPr>
      </w:pPr>
      <w:r w:rsidRPr="00F81159">
        <w:rPr>
          <w:rFonts w:cstheme="minorHAnsi"/>
        </w:rPr>
        <w:t>Most surveys collect detailed information and then code it, without keeping the original data, no attempt has been made to correct or check the original coding. The classification is based on the International Standard Classification of Occupations</w:t>
      </w:r>
      <w:r w:rsidRPr="00F81159">
        <w:rPr>
          <w:rFonts w:cstheme="minorHAnsi"/>
          <w:szCs w:val="20"/>
        </w:rPr>
        <w:t xml:space="preserve"> (ISCO-08). The main categories subsume the following codes (see Annex </w:t>
      </w:r>
      <w:r w:rsidR="00F81159" w:rsidRPr="00F81159">
        <w:rPr>
          <w:rFonts w:cstheme="minorHAnsi"/>
          <w:szCs w:val="20"/>
        </w:rPr>
        <w:t>II</w:t>
      </w:r>
      <w:r w:rsidRPr="00F81159">
        <w:rPr>
          <w:rFonts w:cstheme="minorHAnsi"/>
          <w:szCs w:val="20"/>
        </w:rPr>
        <w:t xml:space="preserve">I.4 for details). </w:t>
      </w:r>
      <w:r w:rsidRPr="00F81159">
        <w:rPr>
          <w:rFonts w:cstheme="minorHAnsi"/>
        </w:rPr>
        <w:t>Eleven categories after harmonization:</w:t>
      </w:r>
      <w:r w:rsidRPr="00DF5749">
        <w:rPr>
          <w:rFonts w:cstheme="minorHAnsi"/>
        </w:rPr>
        <w:t xml:space="preserve"> </w:t>
      </w:r>
    </w:p>
    <w:p w14:paraId="3A86755C" w14:textId="77777777" w:rsidR="00E7430F" w:rsidRPr="00A67CA4" w:rsidRDefault="00E7430F" w:rsidP="0083717E">
      <w:pPr>
        <w:pStyle w:val="ListParagraph"/>
        <w:spacing w:after="0"/>
        <w:contextualSpacing w:val="0"/>
        <w:rPr>
          <w:rFonts w:cstheme="minorHAnsi"/>
          <w:i/>
          <w:iCs/>
        </w:rPr>
      </w:pPr>
      <w:r w:rsidRPr="00A67CA4">
        <w:rPr>
          <w:rFonts w:cstheme="minorHAnsi"/>
          <w:i/>
          <w:iCs/>
        </w:rPr>
        <w:t xml:space="preserve">1 = Managers </w:t>
      </w:r>
    </w:p>
    <w:p w14:paraId="53511846" w14:textId="77777777" w:rsidR="00E7430F" w:rsidRPr="00A67CA4" w:rsidRDefault="00E7430F" w:rsidP="0083717E">
      <w:pPr>
        <w:pStyle w:val="ListParagraph"/>
        <w:spacing w:after="0"/>
        <w:contextualSpacing w:val="0"/>
        <w:rPr>
          <w:rFonts w:cstheme="minorHAnsi"/>
          <w:i/>
          <w:iCs/>
        </w:rPr>
      </w:pPr>
      <w:r w:rsidRPr="00A67CA4">
        <w:rPr>
          <w:rFonts w:cstheme="minorHAnsi"/>
          <w:i/>
          <w:iCs/>
        </w:rPr>
        <w:t xml:space="preserve">2 = Professionals </w:t>
      </w:r>
    </w:p>
    <w:p w14:paraId="691D04B4" w14:textId="77777777" w:rsidR="00E7430F" w:rsidRPr="00A67CA4" w:rsidRDefault="00E7430F" w:rsidP="0083717E">
      <w:pPr>
        <w:pStyle w:val="ListParagraph"/>
        <w:spacing w:after="0"/>
        <w:contextualSpacing w:val="0"/>
        <w:rPr>
          <w:rFonts w:cstheme="minorHAnsi"/>
          <w:i/>
          <w:iCs/>
        </w:rPr>
      </w:pPr>
      <w:r w:rsidRPr="00A67CA4">
        <w:rPr>
          <w:rFonts w:cstheme="minorHAnsi"/>
          <w:i/>
          <w:iCs/>
        </w:rPr>
        <w:t xml:space="preserve">3 = Technicians and associate professionals </w:t>
      </w:r>
    </w:p>
    <w:p w14:paraId="194A4DFA" w14:textId="77777777" w:rsidR="00E7430F" w:rsidRPr="00A67CA4" w:rsidRDefault="00E7430F" w:rsidP="0083717E">
      <w:pPr>
        <w:pStyle w:val="ListParagraph"/>
        <w:spacing w:after="0"/>
        <w:contextualSpacing w:val="0"/>
        <w:rPr>
          <w:rFonts w:cstheme="minorHAnsi"/>
          <w:i/>
          <w:iCs/>
        </w:rPr>
      </w:pPr>
      <w:r w:rsidRPr="00A67CA4">
        <w:rPr>
          <w:rFonts w:cstheme="minorHAnsi"/>
          <w:i/>
          <w:iCs/>
        </w:rPr>
        <w:t xml:space="preserve">4 = Clerical support workers </w:t>
      </w:r>
    </w:p>
    <w:p w14:paraId="529E2877" w14:textId="77777777" w:rsidR="00E7430F" w:rsidRPr="00A67CA4" w:rsidRDefault="00E7430F" w:rsidP="0083717E">
      <w:pPr>
        <w:pStyle w:val="ListParagraph"/>
        <w:spacing w:after="0"/>
        <w:contextualSpacing w:val="0"/>
        <w:rPr>
          <w:rFonts w:cstheme="minorHAnsi"/>
          <w:i/>
          <w:iCs/>
        </w:rPr>
      </w:pPr>
      <w:r w:rsidRPr="00A67CA4">
        <w:rPr>
          <w:rFonts w:cstheme="minorHAnsi"/>
          <w:i/>
          <w:iCs/>
        </w:rPr>
        <w:t xml:space="preserve">5 = Service and sales workers </w:t>
      </w:r>
    </w:p>
    <w:p w14:paraId="1883435C" w14:textId="77777777" w:rsidR="00E7430F" w:rsidRPr="00A67CA4" w:rsidRDefault="00E7430F" w:rsidP="0083717E">
      <w:pPr>
        <w:pStyle w:val="ListParagraph"/>
        <w:spacing w:after="0"/>
        <w:contextualSpacing w:val="0"/>
        <w:rPr>
          <w:rFonts w:cstheme="minorHAnsi"/>
          <w:i/>
          <w:iCs/>
        </w:rPr>
      </w:pPr>
      <w:r w:rsidRPr="00A67CA4">
        <w:rPr>
          <w:rFonts w:cstheme="minorHAnsi"/>
          <w:i/>
          <w:iCs/>
        </w:rPr>
        <w:t>6 = Skilled agricultural, forestry and fishery workers</w:t>
      </w:r>
    </w:p>
    <w:p w14:paraId="7EBBE9FF" w14:textId="77777777" w:rsidR="00E7430F" w:rsidRPr="00A67CA4" w:rsidRDefault="00E7430F" w:rsidP="0083717E">
      <w:pPr>
        <w:pStyle w:val="ListParagraph"/>
        <w:spacing w:after="0"/>
        <w:contextualSpacing w:val="0"/>
        <w:rPr>
          <w:rFonts w:cstheme="minorHAnsi"/>
          <w:i/>
          <w:iCs/>
        </w:rPr>
      </w:pPr>
      <w:r w:rsidRPr="00A67CA4">
        <w:rPr>
          <w:rFonts w:cstheme="minorHAnsi"/>
          <w:i/>
          <w:iCs/>
        </w:rPr>
        <w:t>7 = Craft and related trades workers</w:t>
      </w:r>
    </w:p>
    <w:p w14:paraId="0A0CEA14" w14:textId="77777777" w:rsidR="00E7430F" w:rsidRPr="00A67CA4" w:rsidRDefault="00E7430F" w:rsidP="0083717E">
      <w:pPr>
        <w:pStyle w:val="ListParagraph"/>
        <w:spacing w:after="0"/>
        <w:contextualSpacing w:val="0"/>
        <w:rPr>
          <w:rFonts w:cstheme="minorHAnsi"/>
          <w:i/>
          <w:iCs/>
        </w:rPr>
      </w:pPr>
      <w:r w:rsidRPr="00A67CA4">
        <w:rPr>
          <w:rFonts w:cstheme="minorHAnsi"/>
          <w:i/>
          <w:iCs/>
        </w:rPr>
        <w:t xml:space="preserve">8 = Plant and machine operators, and assemblers </w:t>
      </w:r>
    </w:p>
    <w:p w14:paraId="2C7CC048" w14:textId="77777777" w:rsidR="00E7430F" w:rsidRPr="00A67CA4" w:rsidRDefault="00E7430F" w:rsidP="0083717E">
      <w:pPr>
        <w:pStyle w:val="ListParagraph"/>
        <w:spacing w:after="0"/>
        <w:contextualSpacing w:val="0"/>
        <w:rPr>
          <w:rFonts w:cstheme="minorHAnsi"/>
          <w:i/>
          <w:iCs/>
        </w:rPr>
      </w:pPr>
      <w:r w:rsidRPr="00A67CA4">
        <w:rPr>
          <w:rFonts w:cstheme="minorHAnsi"/>
          <w:i/>
          <w:iCs/>
        </w:rPr>
        <w:t xml:space="preserve">9 = Elementary occupations </w:t>
      </w:r>
    </w:p>
    <w:p w14:paraId="48E95AC7" w14:textId="77777777" w:rsidR="00E7430F" w:rsidRPr="00A67CA4" w:rsidRDefault="00E7430F" w:rsidP="0083717E">
      <w:pPr>
        <w:pStyle w:val="ListParagraph"/>
        <w:spacing w:after="0"/>
        <w:contextualSpacing w:val="0"/>
        <w:rPr>
          <w:rFonts w:cstheme="minorHAnsi"/>
          <w:i/>
          <w:iCs/>
        </w:rPr>
      </w:pPr>
      <w:r w:rsidRPr="00A67CA4">
        <w:rPr>
          <w:rFonts w:cstheme="minorHAnsi"/>
          <w:i/>
          <w:iCs/>
        </w:rPr>
        <w:t xml:space="preserve">10 = Armed forces occupations </w:t>
      </w:r>
    </w:p>
    <w:p w14:paraId="3B4C6F37" w14:textId="77777777" w:rsidR="00E7430F" w:rsidRPr="00A67CA4" w:rsidRDefault="00E7430F" w:rsidP="0083717E">
      <w:pPr>
        <w:pStyle w:val="ListParagraph"/>
        <w:spacing w:after="0"/>
        <w:contextualSpacing w:val="0"/>
        <w:rPr>
          <w:rFonts w:cstheme="minorHAnsi"/>
          <w:i/>
          <w:iCs/>
        </w:rPr>
      </w:pPr>
      <w:r w:rsidRPr="00A67CA4">
        <w:rPr>
          <w:rFonts w:cstheme="minorHAnsi"/>
          <w:i/>
          <w:iCs/>
        </w:rPr>
        <w:t>99 = Other/unspecified</w:t>
      </w:r>
    </w:p>
    <w:p w14:paraId="25CF6D5D" w14:textId="77777777" w:rsidR="001356AA" w:rsidRDefault="001356AA" w:rsidP="001356AA">
      <w:pPr>
        <w:spacing w:after="0"/>
        <w:ind w:left="720"/>
        <w:jc w:val="both"/>
        <w:rPr>
          <w:rFonts w:ascii="Calibri" w:hAnsi="Calibri" w:cs="Calibri"/>
          <w:b/>
          <w:bCs/>
          <w:color w:val="0000FF"/>
        </w:rPr>
      </w:pPr>
    </w:p>
    <w:p w14:paraId="3B566704" w14:textId="144872AE" w:rsidR="001356AA" w:rsidRPr="00E765EE" w:rsidRDefault="001356AA" w:rsidP="001356AA">
      <w:pPr>
        <w:spacing w:after="0"/>
        <w:ind w:left="720"/>
        <w:jc w:val="both"/>
        <w:rPr>
          <w:rFonts w:ascii="Calibri" w:hAnsi="Calibri" w:cs="Calibri"/>
          <w:b/>
          <w:bCs/>
          <w:color w:val="0000FF"/>
        </w:rPr>
      </w:pPr>
      <w:r w:rsidRPr="00E765EE">
        <w:rPr>
          <w:rFonts w:ascii="Calibri" w:hAnsi="Calibri" w:cs="Calibri"/>
          <w:b/>
          <w:bCs/>
          <w:color w:val="0000FF"/>
        </w:rPr>
        <w:t xml:space="preserve">See </w:t>
      </w:r>
      <w:r w:rsidR="00CA16C8">
        <w:rPr>
          <w:rFonts w:ascii="Calibri" w:hAnsi="Calibri" w:cs="Calibri"/>
          <w:b/>
          <w:bCs/>
          <w:color w:val="0000FF"/>
        </w:rPr>
        <w:t>OCCUP</w:t>
      </w:r>
      <w:r>
        <w:rPr>
          <w:rFonts w:ascii="Calibri" w:hAnsi="Calibri" w:cs="Calibri"/>
          <w:b/>
          <w:bCs/>
          <w:color w:val="0000FF"/>
        </w:rPr>
        <w:t xml:space="preserve"> in </w:t>
      </w:r>
      <w:r w:rsidRPr="00E765EE">
        <w:rPr>
          <w:rFonts w:ascii="Calibri" w:hAnsi="Calibri" w:cs="Calibri"/>
          <w:b/>
          <w:bCs/>
          <w:color w:val="0000FF"/>
        </w:rPr>
        <w:t>Section 5.2.2 for definitions.</w:t>
      </w:r>
    </w:p>
    <w:p w14:paraId="7E537289" w14:textId="77777777" w:rsidR="00E7430F" w:rsidRPr="00DF5749" w:rsidRDefault="00E7430F" w:rsidP="0083717E">
      <w:pPr>
        <w:spacing w:after="0"/>
        <w:rPr>
          <w:rFonts w:cstheme="minorHAnsi"/>
          <w:b/>
        </w:rPr>
      </w:pPr>
    </w:p>
    <w:p w14:paraId="625DDEA3" w14:textId="0240ACDB" w:rsidR="00E7430F" w:rsidRPr="00DF5749" w:rsidRDefault="00E7430F" w:rsidP="008553DB">
      <w:pPr>
        <w:spacing w:after="0"/>
        <w:rPr>
          <w:rFonts w:cstheme="minorHAnsi"/>
          <w:b/>
        </w:rPr>
      </w:pPr>
      <w:r w:rsidRPr="00DF5749">
        <w:rPr>
          <w:rFonts w:cstheme="minorHAnsi"/>
          <w:b/>
        </w:rPr>
        <w:t>wage_nc</w:t>
      </w:r>
      <w:r>
        <w:rPr>
          <w:rFonts w:cstheme="minorHAnsi"/>
          <w:b/>
        </w:rPr>
        <w:t>_2_year</w:t>
      </w:r>
    </w:p>
    <w:p w14:paraId="46331092" w14:textId="77777777" w:rsidR="00E7430F" w:rsidRDefault="00E7430F" w:rsidP="008553DB">
      <w:pPr>
        <w:spacing w:after="0"/>
        <w:jc w:val="both"/>
        <w:rPr>
          <w:rFonts w:cstheme="minorHAnsi"/>
        </w:rPr>
      </w:pPr>
      <w:r>
        <w:rPr>
          <w:rFonts w:cstheme="minorHAnsi"/>
        </w:rPr>
        <w:t xml:space="preserve">This </w:t>
      </w:r>
      <w:r w:rsidRPr="00DF5749">
        <w:rPr>
          <w:rFonts w:cstheme="minorHAnsi"/>
        </w:rPr>
        <w:t>is a continuous variable that specifies the</w:t>
      </w:r>
      <w:r w:rsidRPr="00DF5749">
        <w:rPr>
          <w:rFonts w:cstheme="minorHAnsi"/>
          <w:b/>
          <w:i/>
        </w:rPr>
        <w:t xml:space="preserve"> last wage payment in local currency</w:t>
      </w:r>
      <w:r w:rsidRPr="00DF5749">
        <w:rPr>
          <w:rFonts w:cstheme="minorHAnsi"/>
        </w:rPr>
        <w:t xml:space="preserve"> of any individual (</w:t>
      </w:r>
      <w:r>
        <w:rPr>
          <w:rFonts w:cstheme="minorHAnsi"/>
        </w:rPr>
        <w:t>LSTATUS_YEAR</w:t>
      </w:r>
      <w:r w:rsidRPr="00DF5749">
        <w:rPr>
          <w:rFonts w:cstheme="minorHAnsi"/>
        </w:rPr>
        <w:t xml:space="preserve">=1 &amp; </w:t>
      </w:r>
      <w:r>
        <w:rPr>
          <w:rFonts w:cstheme="minorHAnsi"/>
        </w:rPr>
        <w:t>EMPSTAT_YEAR</w:t>
      </w:r>
      <w:r w:rsidRPr="00DF5749">
        <w:rPr>
          <w:rFonts w:cstheme="minorHAnsi"/>
        </w:rPr>
        <w:t xml:space="preserve">=1) in its </w:t>
      </w:r>
      <w:r>
        <w:rPr>
          <w:rFonts w:cstheme="minorHAnsi"/>
        </w:rPr>
        <w:t>secondary</w:t>
      </w:r>
      <w:r w:rsidRPr="00DF5749">
        <w:rPr>
          <w:rFonts w:cstheme="minorHAnsi"/>
        </w:rPr>
        <w:t xml:space="preserve"> occupation at the reference period reported in the survey and it is missing otherwise. The wage should come from the main job, in other words, the job that the person dedicated most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300F8675" w14:textId="77777777" w:rsidR="00E7430F" w:rsidRDefault="00E7430F" w:rsidP="008553DB">
      <w:pPr>
        <w:spacing w:after="0"/>
        <w:jc w:val="both"/>
        <w:rPr>
          <w:rFonts w:cstheme="minorHAnsi"/>
        </w:rPr>
      </w:pPr>
    </w:p>
    <w:p w14:paraId="5EA6130A" w14:textId="77777777" w:rsidR="00E7430F" w:rsidRPr="00DF5749" w:rsidRDefault="00E7430F" w:rsidP="008553DB">
      <w:pPr>
        <w:spacing w:after="0"/>
        <w:jc w:val="both"/>
        <w:rPr>
          <w:rFonts w:cstheme="minorHAnsi"/>
        </w:rPr>
      </w:pPr>
      <w:r w:rsidRPr="00DF5749">
        <w:rPr>
          <w:rFonts w:cstheme="minorHAnsi"/>
        </w:rPr>
        <w:t xml:space="preserve">Notes: </w:t>
      </w:r>
    </w:p>
    <w:p w14:paraId="24354CFD" w14:textId="77777777" w:rsidR="00E7430F" w:rsidRPr="008553DB" w:rsidRDefault="00E7430F" w:rsidP="008553DB">
      <w:pPr>
        <w:pStyle w:val="ListParagraph"/>
        <w:numPr>
          <w:ilvl w:val="0"/>
          <w:numId w:val="8"/>
        </w:numPr>
        <w:spacing w:after="0"/>
        <w:contextualSpacing w:val="0"/>
        <w:jc w:val="both"/>
        <w:rPr>
          <w:rFonts w:cstheme="minorHAnsi"/>
          <w:u w:val="single"/>
        </w:rPr>
      </w:pPr>
      <w:r w:rsidRPr="008553DB">
        <w:rPr>
          <w:rFonts w:cstheme="minorHAnsi"/>
          <w:u w:val="single"/>
        </w:rPr>
        <w:t xml:space="preserve">For all those with self-employment or owners of own businesses, this should be </w:t>
      </w:r>
      <w:r w:rsidRPr="008553DB">
        <w:rPr>
          <w:rFonts w:cstheme="minorHAnsi"/>
          <w:i/>
          <w:u w:val="single"/>
        </w:rPr>
        <w:t>net revenues</w:t>
      </w:r>
      <w:r w:rsidRPr="008553DB">
        <w:rPr>
          <w:rFonts w:cstheme="minorHAnsi"/>
          <w:u w:val="single"/>
        </w:rPr>
        <w:t xml:space="preserve"> (net of all costs EXCEPT for tax payments) or the amount of salary taken from the business. Due to the almost complete lack of information on taxes, the wage from main job is NOT net of taxes.</w:t>
      </w:r>
    </w:p>
    <w:p w14:paraId="2BD73E08" w14:textId="77777777" w:rsidR="00E7430F" w:rsidRPr="008553DB" w:rsidRDefault="00E7430F" w:rsidP="008553DB">
      <w:pPr>
        <w:pStyle w:val="ListParagraph"/>
        <w:numPr>
          <w:ilvl w:val="0"/>
          <w:numId w:val="8"/>
        </w:numPr>
        <w:spacing w:after="0"/>
        <w:contextualSpacing w:val="0"/>
        <w:jc w:val="both"/>
        <w:rPr>
          <w:rFonts w:cstheme="minorHAnsi"/>
          <w:u w:val="single"/>
        </w:rPr>
      </w:pPr>
      <w:r w:rsidRPr="008553DB">
        <w:rPr>
          <w:rFonts w:cstheme="minorHAnsi"/>
          <w:u w:val="single"/>
        </w:rPr>
        <w:t>By definition, non-paid employees (EMPSTAT_YEAR=2) should have WAGE_YEAR=0.</w:t>
      </w:r>
    </w:p>
    <w:p w14:paraId="7B73949D" w14:textId="77777777" w:rsidR="00E7430F" w:rsidRPr="00DF5749" w:rsidRDefault="00E7430F" w:rsidP="008553DB">
      <w:pPr>
        <w:pStyle w:val="ListParagraph"/>
        <w:numPr>
          <w:ilvl w:val="0"/>
          <w:numId w:val="8"/>
        </w:numPr>
        <w:spacing w:after="0"/>
        <w:contextualSpacing w:val="0"/>
        <w:jc w:val="both"/>
        <w:rPr>
          <w:rFonts w:cstheme="minorHAnsi"/>
        </w:rPr>
      </w:pPr>
      <w:r w:rsidRPr="008553DB">
        <w:rPr>
          <w:rFonts w:cstheme="minorHAnsi"/>
          <w:u w:val="single"/>
        </w:rPr>
        <w:t>The reference period of the WAGE_NC_YEAR will be recorded in the UNITWAGE_YEAR.</w:t>
      </w:r>
    </w:p>
    <w:p w14:paraId="1C1957D4" w14:textId="77777777" w:rsidR="00E7430F" w:rsidRPr="00DF5749" w:rsidRDefault="00E7430F" w:rsidP="00E7430F">
      <w:pPr>
        <w:spacing w:after="0"/>
        <w:jc w:val="both"/>
        <w:rPr>
          <w:rFonts w:cstheme="minorHAnsi"/>
        </w:rPr>
      </w:pPr>
    </w:p>
    <w:p w14:paraId="134B1F2F" w14:textId="77777777" w:rsidR="00E7430F" w:rsidRPr="00DF5749" w:rsidRDefault="00E7430F" w:rsidP="00E7430F">
      <w:pPr>
        <w:pStyle w:val="varname"/>
        <w:spacing w:line="259" w:lineRule="auto"/>
      </w:pPr>
      <w:r>
        <w:t>u</w:t>
      </w:r>
      <w:r w:rsidRPr="00DF5749">
        <w:t>nitwage</w:t>
      </w:r>
      <w:r>
        <w:t>_2_year</w:t>
      </w:r>
    </w:p>
    <w:p w14:paraId="43F80645" w14:textId="77777777" w:rsidR="00E7430F" w:rsidRPr="00DF5749" w:rsidRDefault="00E7430F" w:rsidP="00E7430F">
      <w:pPr>
        <w:spacing w:after="0"/>
        <w:jc w:val="both"/>
        <w:rPr>
          <w:rFonts w:cstheme="minorHAnsi"/>
        </w:rPr>
      </w:pPr>
      <w:r>
        <w:rPr>
          <w:rFonts w:cstheme="minorHAnsi"/>
        </w:rPr>
        <w:t xml:space="preserve">This </w:t>
      </w:r>
      <w:r w:rsidRPr="00DF5749">
        <w:rPr>
          <w:rFonts w:cstheme="minorHAnsi"/>
        </w:rPr>
        <w:t xml:space="preserve">is a categorical variable that specifies the time reference for the </w:t>
      </w:r>
      <w:r>
        <w:rPr>
          <w:rFonts w:cstheme="minorHAnsi"/>
        </w:rPr>
        <w:t>WAGE_NC_YEAR</w:t>
      </w:r>
      <w:r w:rsidRPr="00DF5749">
        <w:rPr>
          <w:rFonts w:cstheme="minorHAnsi"/>
        </w:rPr>
        <w:t xml:space="preserve"> variable. It specifies the time unit measurement for the wages of any individual (</w:t>
      </w:r>
      <w:r>
        <w:rPr>
          <w:rFonts w:cstheme="minorHAnsi"/>
        </w:rPr>
        <w:t>LSTATUS_YEAR</w:t>
      </w:r>
      <w:r w:rsidRPr="00DF5749">
        <w:rPr>
          <w:rFonts w:cstheme="minorHAnsi"/>
        </w:rPr>
        <w:t xml:space="preserve">=1 &amp; </w:t>
      </w:r>
      <w:r>
        <w:rPr>
          <w:rFonts w:cstheme="minorHAnsi"/>
        </w:rPr>
        <w:t>EMPSTAT_YEAR</w:t>
      </w:r>
      <w:r w:rsidRPr="00DF5749">
        <w:rPr>
          <w:rFonts w:cstheme="minorHAnsi"/>
        </w:rPr>
        <w:t xml:space="preserve">=1) and it is missing otherwise. Acceptable values include: </w:t>
      </w:r>
    </w:p>
    <w:p w14:paraId="1D1567C0" w14:textId="77777777" w:rsidR="00E7430F" w:rsidRPr="008553DB" w:rsidRDefault="00E7430F" w:rsidP="00E7430F">
      <w:pPr>
        <w:pStyle w:val="ListParagraph"/>
        <w:spacing w:after="0"/>
        <w:contextualSpacing w:val="0"/>
        <w:rPr>
          <w:rFonts w:cstheme="minorHAnsi"/>
          <w:i/>
          <w:iCs/>
        </w:rPr>
      </w:pPr>
      <w:r w:rsidRPr="008553DB">
        <w:rPr>
          <w:rFonts w:cstheme="minorHAnsi"/>
          <w:i/>
          <w:iCs/>
        </w:rPr>
        <w:t xml:space="preserve">1 = Daily </w:t>
      </w:r>
    </w:p>
    <w:p w14:paraId="5939ECB1" w14:textId="77777777" w:rsidR="00E7430F" w:rsidRPr="008553DB" w:rsidRDefault="00E7430F" w:rsidP="00E7430F">
      <w:pPr>
        <w:pStyle w:val="ListParagraph"/>
        <w:spacing w:after="0"/>
        <w:contextualSpacing w:val="0"/>
        <w:rPr>
          <w:rFonts w:cstheme="minorHAnsi"/>
          <w:i/>
          <w:iCs/>
        </w:rPr>
      </w:pPr>
      <w:r w:rsidRPr="008553DB">
        <w:rPr>
          <w:rFonts w:cstheme="minorHAnsi"/>
          <w:i/>
          <w:iCs/>
        </w:rPr>
        <w:t xml:space="preserve">2 = Weekly </w:t>
      </w:r>
    </w:p>
    <w:p w14:paraId="1E3A2821" w14:textId="77777777" w:rsidR="00E7430F" w:rsidRPr="008553DB" w:rsidRDefault="00E7430F" w:rsidP="00E7430F">
      <w:pPr>
        <w:pStyle w:val="ListParagraph"/>
        <w:spacing w:after="0"/>
        <w:contextualSpacing w:val="0"/>
        <w:rPr>
          <w:rFonts w:ascii="Calibri" w:hAnsi="Calibri" w:cs="Calibri"/>
          <w:i/>
          <w:iCs/>
        </w:rPr>
      </w:pPr>
      <w:r w:rsidRPr="008553DB">
        <w:rPr>
          <w:rFonts w:cstheme="minorHAnsi"/>
          <w:i/>
          <w:iCs/>
        </w:rPr>
        <w:t>3 = Every two week</w:t>
      </w:r>
      <w:r w:rsidRPr="008553DB">
        <w:rPr>
          <w:rFonts w:ascii="Calibri" w:hAnsi="Calibri" w:cs="Calibri"/>
          <w:i/>
          <w:iCs/>
        </w:rPr>
        <w:t xml:space="preserve">s </w:t>
      </w:r>
    </w:p>
    <w:p w14:paraId="38224E0F" w14:textId="77777777" w:rsidR="00E7430F" w:rsidRPr="008553DB" w:rsidRDefault="00E7430F" w:rsidP="00E7430F">
      <w:pPr>
        <w:pStyle w:val="ListParagraph"/>
        <w:spacing w:after="0"/>
        <w:contextualSpacing w:val="0"/>
        <w:rPr>
          <w:rFonts w:ascii="Calibri" w:hAnsi="Calibri" w:cs="Calibri"/>
          <w:i/>
          <w:iCs/>
        </w:rPr>
      </w:pPr>
      <w:r w:rsidRPr="008553DB">
        <w:rPr>
          <w:rFonts w:ascii="Calibri" w:hAnsi="Calibri" w:cs="Calibri"/>
          <w:i/>
          <w:iCs/>
        </w:rPr>
        <w:t>4 = Every two months</w:t>
      </w:r>
    </w:p>
    <w:p w14:paraId="171967A6" w14:textId="77777777" w:rsidR="00E7430F" w:rsidRPr="008553DB" w:rsidRDefault="00E7430F" w:rsidP="00E7430F">
      <w:pPr>
        <w:pStyle w:val="ListParagraph"/>
        <w:spacing w:after="0"/>
        <w:contextualSpacing w:val="0"/>
        <w:rPr>
          <w:rFonts w:ascii="Calibri" w:hAnsi="Calibri" w:cs="Calibri"/>
          <w:i/>
          <w:iCs/>
        </w:rPr>
      </w:pPr>
      <w:r w:rsidRPr="008553DB">
        <w:rPr>
          <w:rFonts w:ascii="Calibri" w:hAnsi="Calibri" w:cs="Calibri"/>
          <w:i/>
          <w:iCs/>
        </w:rPr>
        <w:t xml:space="preserve">5 = Monthly </w:t>
      </w:r>
    </w:p>
    <w:p w14:paraId="44AA08BF" w14:textId="77777777" w:rsidR="00E7430F" w:rsidRPr="008553DB" w:rsidRDefault="00E7430F" w:rsidP="00E7430F">
      <w:pPr>
        <w:pStyle w:val="ListParagraph"/>
        <w:spacing w:after="0"/>
        <w:contextualSpacing w:val="0"/>
        <w:rPr>
          <w:rFonts w:ascii="Calibri" w:hAnsi="Calibri" w:cs="Calibri"/>
          <w:i/>
          <w:iCs/>
        </w:rPr>
      </w:pPr>
      <w:r w:rsidRPr="008553DB">
        <w:rPr>
          <w:rFonts w:ascii="Calibri" w:hAnsi="Calibri" w:cs="Calibri"/>
          <w:i/>
          <w:iCs/>
        </w:rPr>
        <w:t>6 = Quarterly</w:t>
      </w:r>
    </w:p>
    <w:p w14:paraId="4A1E5F21" w14:textId="77777777" w:rsidR="00E7430F" w:rsidRPr="008553DB" w:rsidRDefault="00E7430F" w:rsidP="00E7430F">
      <w:pPr>
        <w:pStyle w:val="ListParagraph"/>
        <w:spacing w:after="0"/>
        <w:contextualSpacing w:val="0"/>
        <w:rPr>
          <w:rFonts w:ascii="Calibri" w:hAnsi="Calibri" w:cs="Calibri"/>
          <w:i/>
          <w:iCs/>
        </w:rPr>
      </w:pPr>
      <w:r w:rsidRPr="008553DB">
        <w:rPr>
          <w:rFonts w:ascii="Calibri" w:hAnsi="Calibri" w:cs="Calibri"/>
          <w:i/>
          <w:iCs/>
        </w:rPr>
        <w:t>7 = Every six months</w:t>
      </w:r>
    </w:p>
    <w:p w14:paraId="0A34435E" w14:textId="77777777" w:rsidR="00E7430F" w:rsidRPr="008553DB" w:rsidRDefault="00E7430F" w:rsidP="00E7430F">
      <w:pPr>
        <w:pStyle w:val="ListParagraph"/>
        <w:spacing w:after="0"/>
        <w:contextualSpacing w:val="0"/>
        <w:rPr>
          <w:rFonts w:ascii="Calibri" w:hAnsi="Calibri" w:cs="Calibri"/>
          <w:i/>
          <w:iCs/>
        </w:rPr>
      </w:pPr>
      <w:r w:rsidRPr="008553DB">
        <w:rPr>
          <w:rFonts w:ascii="Calibri" w:hAnsi="Calibri" w:cs="Calibri"/>
          <w:i/>
          <w:iCs/>
        </w:rPr>
        <w:t>8 = Annually</w:t>
      </w:r>
    </w:p>
    <w:p w14:paraId="1209207A" w14:textId="77777777" w:rsidR="00E7430F" w:rsidRPr="008553DB" w:rsidRDefault="00E7430F" w:rsidP="00E7430F">
      <w:pPr>
        <w:pStyle w:val="ListParagraph"/>
        <w:spacing w:after="0"/>
        <w:contextualSpacing w:val="0"/>
        <w:rPr>
          <w:rFonts w:ascii="Calibri" w:hAnsi="Calibri" w:cs="Calibri"/>
          <w:i/>
          <w:iCs/>
        </w:rPr>
      </w:pPr>
      <w:r w:rsidRPr="008553DB">
        <w:rPr>
          <w:rFonts w:ascii="Calibri" w:hAnsi="Calibri" w:cs="Calibri"/>
          <w:i/>
          <w:iCs/>
        </w:rPr>
        <w:t xml:space="preserve">9 = Hourly </w:t>
      </w:r>
    </w:p>
    <w:p w14:paraId="032FAC0F" w14:textId="77777777" w:rsidR="00E7430F" w:rsidRPr="008553DB" w:rsidRDefault="00E7430F" w:rsidP="00E7430F">
      <w:pPr>
        <w:pStyle w:val="ListParagraph"/>
        <w:spacing w:after="0"/>
        <w:contextualSpacing w:val="0"/>
        <w:rPr>
          <w:rFonts w:ascii="Calibri" w:hAnsi="Calibri" w:cs="Calibri"/>
          <w:i/>
          <w:iCs/>
        </w:rPr>
      </w:pPr>
      <w:r w:rsidRPr="008553DB">
        <w:rPr>
          <w:rFonts w:ascii="Calibri" w:hAnsi="Calibri" w:cs="Calibri"/>
          <w:i/>
          <w:iCs/>
        </w:rPr>
        <w:t>10 = Other</w:t>
      </w:r>
    </w:p>
    <w:p w14:paraId="5CF04BE8" w14:textId="77777777" w:rsidR="00387E23" w:rsidRDefault="00387E23" w:rsidP="00E7430F">
      <w:pPr>
        <w:pStyle w:val="varname"/>
        <w:spacing w:line="259" w:lineRule="auto"/>
      </w:pPr>
    </w:p>
    <w:p w14:paraId="2F1F3E53" w14:textId="6535D319" w:rsidR="00E7430F" w:rsidRPr="006C23C9" w:rsidRDefault="00E7430F" w:rsidP="00E7430F">
      <w:pPr>
        <w:pStyle w:val="varname"/>
        <w:spacing w:line="259" w:lineRule="auto"/>
      </w:pPr>
      <w:r>
        <w:t>w</w:t>
      </w:r>
      <w:r w:rsidRPr="006C23C9">
        <w:t>hours</w:t>
      </w:r>
      <w:r>
        <w:t>_2_year</w:t>
      </w:r>
      <w:r w:rsidRPr="006C23C9">
        <w:t xml:space="preserve"> </w:t>
      </w:r>
    </w:p>
    <w:p w14:paraId="5CA6B996" w14:textId="77777777" w:rsidR="00E7430F" w:rsidRPr="006C23C9" w:rsidRDefault="00E7430F" w:rsidP="00E7430F">
      <w:pPr>
        <w:spacing w:after="0"/>
        <w:jc w:val="both"/>
        <w:rPr>
          <w:rFonts w:ascii="Calibri" w:hAnsi="Calibri" w:cs="Calibri"/>
        </w:rPr>
      </w:pPr>
      <w:r>
        <w:rPr>
          <w:rFonts w:ascii="Calibri" w:hAnsi="Calibri" w:cs="Calibri"/>
        </w:rPr>
        <w:t xml:space="preserve">This </w:t>
      </w:r>
      <w:r w:rsidRPr="006C23C9">
        <w:rPr>
          <w:rFonts w:ascii="Calibri" w:hAnsi="Calibri" w:cs="Calibri"/>
        </w:rPr>
        <w:t>s a continuous variable that specifies the hours of work last week for the main job of any individual with a job (</w:t>
      </w:r>
      <w:r>
        <w:rPr>
          <w:rFonts w:ascii="Calibri" w:hAnsi="Calibri" w:cs="Calibri"/>
        </w:rPr>
        <w:t>LSTATUS_YEAR</w:t>
      </w:r>
      <w:r w:rsidRPr="006C23C9">
        <w:rPr>
          <w:rFonts w:ascii="Calibri" w:hAnsi="Calibri" w:cs="Calibri"/>
        </w:rPr>
        <w:t>=1) and is missing otherwise. The main job defined as that occupation that the person dedicated more time to over the past week. The variable is constructed for all persons administered this module in each questionnaire.</w:t>
      </w:r>
      <w:r>
        <w:rPr>
          <w:rFonts w:ascii="Calibri" w:hAnsi="Calibri" w:cs="Calibri"/>
        </w:rPr>
        <w:t xml:space="preserve"> </w:t>
      </w:r>
      <w:r w:rsidRPr="006C23C9">
        <w:rPr>
          <w:rFonts w:ascii="Calibri" w:hAnsi="Calibri" w:cs="Calibri"/>
        </w:rPr>
        <w:t xml:space="preserve">Notes: </w:t>
      </w:r>
    </w:p>
    <w:p w14:paraId="032A9B9E" w14:textId="77777777" w:rsidR="00E7430F" w:rsidRPr="006C23C9" w:rsidRDefault="00E7430F" w:rsidP="0083717E">
      <w:pPr>
        <w:pStyle w:val="ListParagraph"/>
        <w:numPr>
          <w:ilvl w:val="0"/>
          <w:numId w:val="9"/>
        </w:numPr>
        <w:spacing w:after="0"/>
        <w:contextualSpacing w:val="0"/>
        <w:jc w:val="both"/>
        <w:rPr>
          <w:rFonts w:ascii="Calibri" w:hAnsi="Calibri" w:cs="Calibri"/>
        </w:rPr>
      </w:pPr>
      <w:r>
        <w:rPr>
          <w:rFonts w:ascii="Calibri" w:hAnsi="Calibri" w:cs="Calibri"/>
        </w:rPr>
        <w:t>If the respondent was absent from the job in the week preceding the survey due to holidays, vacation, or sick leave, then record the time worked in the previous 7 days that the person worked.</w:t>
      </w:r>
      <w:r w:rsidRPr="006C23C9">
        <w:rPr>
          <w:rFonts w:ascii="Calibri" w:hAnsi="Calibri" w:cs="Calibri"/>
        </w:rPr>
        <w:t xml:space="preserve">  </w:t>
      </w:r>
    </w:p>
    <w:p w14:paraId="14A0B400" w14:textId="77777777" w:rsidR="00E7430F" w:rsidRPr="006C23C9" w:rsidRDefault="00E7430F" w:rsidP="0083717E">
      <w:pPr>
        <w:pStyle w:val="ListParagraph"/>
        <w:numPr>
          <w:ilvl w:val="0"/>
          <w:numId w:val="9"/>
        </w:numPr>
        <w:spacing w:after="0"/>
        <w:contextualSpacing w:val="0"/>
        <w:jc w:val="both"/>
        <w:rPr>
          <w:rFonts w:ascii="Calibri" w:hAnsi="Calibri" w:cs="Calibri"/>
        </w:rPr>
      </w:pPr>
      <w:r w:rsidRPr="006C23C9">
        <w:rPr>
          <w:rFonts w:ascii="Calibri" w:hAnsi="Calibri" w:cs="Calibri"/>
        </w:rPr>
        <w:t xml:space="preserve">Sometimes the questions are phrased as, “on average, how many hours a week do you work?”. </w:t>
      </w:r>
    </w:p>
    <w:p w14:paraId="74260EEF" w14:textId="77777777" w:rsidR="00E7430F" w:rsidRPr="006C23C9" w:rsidRDefault="00E7430F" w:rsidP="0083717E">
      <w:pPr>
        <w:pStyle w:val="ListParagraph"/>
        <w:numPr>
          <w:ilvl w:val="0"/>
          <w:numId w:val="9"/>
        </w:numPr>
        <w:spacing w:after="0"/>
        <w:contextualSpacing w:val="0"/>
        <w:jc w:val="both"/>
        <w:rPr>
          <w:rFonts w:ascii="Calibri" w:hAnsi="Calibri" w:cs="Calibri"/>
        </w:rPr>
      </w:pPr>
      <w:r w:rsidRPr="006C23C9">
        <w:rPr>
          <w:rFonts w:ascii="Calibri" w:hAnsi="Calibri" w:cs="Calibri"/>
        </w:rPr>
        <w:t xml:space="preserve">For individuals who only give information on how many hours they work per day and no information on number of days worked a week, multiply the hours by 5 days. </w:t>
      </w:r>
    </w:p>
    <w:p w14:paraId="7317DABC" w14:textId="77777777" w:rsidR="00E7430F" w:rsidRPr="006C23C9" w:rsidRDefault="00E7430F" w:rsidP="0083717E">
      <w:pPr>
        <w:pStyle w:val="ListParagraph"/>
        <w:numPr>
          <w:ilvl w:val="0"/>
          <w:numId w:val="9"/>
        </w:numPr>
        <w:spacing w:after="0"/>
        <w:contextualSpacing w:val="0"/>
        <w:jc w:val="both"/>
        <w:rPr>
          <w:rFonts w:ascii="Calibri" w:hAnsi="Calibri" w:cs="Calibri"/>
        </w:rPr>
      </w:pPr>
      <w:r w:rsidRPr="006C23C9">
        <w:rPr>
          <w:rFonts w:ascii="Calibri" w:hAnsi="Calibri" w:cs="Calibri"/>
        </w:rPr>
        <w:t>In the case of a question that has hours worked per month, divide by 4.</w:t>
      </w:r>
      <w:r>
        <w:rPr>
          <w:rFonts w:ascii="Calibri" w:hAnsi="Calibri" w:cs="Calibri"/>
        </w:rPr>
        <w:t>3</w:t>
      </w:r>
      <w:r w:rsidRPr="006C23C9">
        <w:rPr>
          <w:rFonts w:ascii="Calibri" w:hAnsi="Calibri" w:cs="Calibri"/>
        </w:rPr>
        <w:t xml:space="preserve"> to get weekly hours.</w:t>
      </w:r>
    </w:p>
    <w:p w14:paraId="752F5E7F" w14:textId="77777777" w:rsidR="00E7430F" w:rsidRDefault="00E7430F" w:rsidP="00E7430F">
      <w:pPr>
        <w:spacing w:after="0"/>
        <w:rPr>
          <w:rFonts w:ascii="Calibri" w:hAnsi="Calibri" w:cs="Calibri"/>
          <w:b/>
        </w:rPr>
      </w:pPr>
    </w:p>
    <w:p w14:paraId="3549263F" w14:textId="3A64333C" w:rsidR="00E7430F" w:rsidRDefault="00E7430F" w:rsidP="00E7430F">
      <w:pPr>
        <w:pStyle w:val="varname"/>
        <w:spacing w:line="259" w:lineRule="auto"/>
      </w:pPr>
      <w:r>
        <w:t>wmonths_2_year</w:t>
      </w:r>
    </w:p>
    <w:p w14:paraId="524D1F52" w14:textId="77777777" w:rsidR="00E7430F" w:rsidRPr="006C23C9" w:rsidRDefault="00E7430F" w:rsidP="00E7430F">
      <w:pPr>
        <w:spacing w:after="0"/>
        <w:jc w:val="both"/>
        <w:rPr>
          <w:rFonts w:ascii="Calibri" w:hAnsi="Calibri" w:cs="Calibri"/>
        </w:rPr>
      </w:pPr>
      <w:r>
        <w:rPr>
          <w:rFonts w:ascii="Calibri" w:hAnsi="Calibri" w:cs="Calibri"/>
        </w:rPr>
        <w:t xml:space="preserve">This </w:t>
      </w:r>
      <w:r w:rsidRPr="006C23C9">
        <w:rPr>
          <w:rFonts w:ascii="Calibri" w:hAnsi="Calibri" w:cs="Calibri"/>
        </w:rPr>
        <w:t xml:space="preserve">is a continuous variable that specifies the </w:t>
      </w:r>
      <w:r>
        <w:rPr>
          <w:rFonts w:ascii="Calibri" w:hAnsi="Calibri" w:cs="Calibri"/>
        </w:rPr>
        <w:t xml:space="preserve">number of months </w:t>
      </w:r>
      <w:r w:rsidRPr="006C23C9">
        <w:rPr>
          <w:rFonts w:ascii="Calibri" w:hAnsi="Calibri" w:cs="Calibri"/>
        </w:rPr>
        <w:t>work</w:t>
      </w:r>
      <w:r>
        <w:rPr>
          <w:rFonts w:ascii="Calibri" w:hAnsi="Calibri" w:cs="Calibri"/>
        </w:rPr>
        <w:t xml:space="preserve">ed in the </w:t>
      </w:r>
      <w:r w:rsidRPr="006C23C9">
        <w:rPr>
          <w:rFonts w:ascii="Calibri" w:hAnsi="Calibri" w:cs="Calibri"/>
        </w:rPr>
        <w:t xml:space="preserve">last </w:t>
      </w:r>
      <w:r>
        <w:rPr>
          <w:rFonts w:ascii="Calibri" w:hAnsi="Calibri" w:cs="Calibri"/>
        </w:rPr>
        <w:t xml:space="preserve">12 months </w:t>
      </w:r>
      <w:r w:rsidRPr="006C23C9">
        <w:rPr>
          <w:rFonts w:ascii="Calibri" w:hAnsi="Calibri" w:cs="Calibri"/>
        </w:rPr>
        <w:t>for the main job of any individual with a job (</w:t>
      </w:r>
      <w:r>
        <w:rPr>
          <w:rFonts w:ascii="Calibri" w:hAnsi="Calibri" w:cs="Calibri"/>
        </w:rPr>
        <w:t>LSTATUS_YEAR</w:t>
      </w:r>
      <w:r w:rsidRPr="006C23C9">
        <w:rPr>
          <w:rFonts w:ascii="Calibri" w:hAnsi="Calibri" w:cs="Calibri"/>
        </w:rPr>
        <w:t xml:space="preserve">=1) and is missing otherwise. The main job </w:t>
      </w:r>
      <w:r>
        <w:rPr>
          <w:rFonts w:ascii="Calibri" w:hAnsi="Calibri" w:cs="Calibri"/>
        </w:rPr>
        <w:t xml:space="preserve">is </w:t>
      </w:r>
      <w:r w:rsidRPr="006C23C9">
        <w:rPr>
          <w:rFonts w:ascii="Calibri" w:hAnsi="Calibri" w:cs="Calibri"/>
        </w:rPr>
        <w:t xml:space="preserve">defined as that occupation that the person dedicated more time to over the past week. The variable is constructed for all persons administered this module in each questionnaire. </w:t>
      </w:r>
    </w:p>
    <w:p w14:paraId="73B75DDC" w14:textId="77777777" w:rsidR="00E7430F" w:rsidRPr="00E9775B" w:rsidRDefault="00E7430F" w:rsidP="00E7430F">
      <w:pPr>
        <w:spacing w:after="0"/>
        <w:jc w:val="both"/>
        <w:rPr>
          <w:rFonts w:ascii="Calibri" w:hAnsi="Calibri" w:cs="Calibri"/>
        </w:rPr>
      </w:pPr>
    </w:p>
    <w:p w14:paraId="5C98AF4A" w14:textId="77777777" w:rsidR="00E7430F" w:rsidRDefault="00E7430F" w:rsidP="00E7430F">
      <w:pPr>
        <w:spacing w:after="0"/>
        <w:rPr>
          <w:rFonts w:ascii="Calibri" w:hAnsi="Calibri" w:cs="Calibri"/>
          <w:b/>
        </w:rPr>
      </w:pPr>
      <w:r>
        <w:rPr>
          <w:rFonts w:ascii="Calibri" w:hAnsi="Calibri" w:cs="Calibri"/>
          <w:b/>
        </w:rPr>
        <w:t>wage_total_2_year</w:t>
      </w:r>
    </w:p>
    <w:p w14:paraId="1470E812" w14:textId="77777777" w:rsidR="0083717E" w:rsidRDefault="00E7430F" w:rsidP="00E7430F">
      <w:pPr>
        <w:spacing w:after="0"/>
        <w:jc w:val="both"/>
        <w:rPr>
          <w:rFonts w:ascii="Calibri" w:hAnsi="Calibri" w:cs="Calibri"/>
        </w:rPr>
      </w:pPr>
      <w:r>
        <w:rPr>
          <w:rFonts w:ascii="Calibri" w:hAnsi="Calibri" w:cs="Calibri"/>
        </w:rPr>
        <w:t>This</w:t>
      </w:r>
      <w:r w:rsidRPr="00911B82">
        <w:rPr>
          <w:rFonts w:ascii="Calibri" w:hAnsi="Calibri" w:cs="Calibri"/>
        </w:rPr>
        <w:t xml:space="preserve"> </w:t>
      </w:r>
      <w:r w:rsidRPr="006C23C9">
        <w:rPr>
          <w:rFonts w:ascii="Calibri" w:hAnsi="Calibri" w:cs="Calibri"/>
        </w:rPr>
        <w:t xml:space="preserve">is a continuous variable that specifies the </w:t>
      </w:r>
      <w:r w:rsidRPr="007F1474">
        <w:rPr>
          <w:rFonts w:ascii="Calibri" w:hAnsi="Calibri" w:cs="Calibri"/>
          <w:b/>
          <w:i/>
        </w:rPr>
        <w:t>annualized wage payment</w:t>
      </w:r>
      <w:r w:rsidRPr="006C23C9">
        <w:rPr>
          <w:rFonts w:ascii="Calibri" w:hAnsi="Calibri" w:cs="Calibri"/>
        </w:rPr>
        <w:t xml:space="preserve"> </w:t>
      </w:r>
      <w:r>
        <w:rPr>
          <w:rFonts w:ascii="Calibri" w:hAnsi="Calibri" w:cs="Calibri"/>
        </w:rPr>
        <w:t xml:space="preserve">(regular wage plus bonuses, in-kind, compensation, etc.) for the secondary occupation </w:t>
      </w:r>
      <w:r w:rsidRPr="006C23C9">
        <w:rPr>
          <w:rFonts w:ascii="Calibri" w:hAnsi="Calibri" w:cs="Calibri"/>
        </w:rPr>
        <w:t>in local currency of any individual (L</w:t>
      </w:r>
      <w:r>
        <w:rPr>
          <w:rFonts w:ascii="Calibri" w:hAnsi="Calibri" w:cs="Calibri"/>
        </w:rPr>
        <w:t>STATUS_YEAR</w:t>
      </w:r>
      <w:r w:rsidRPr="006C23C9">
        <w:rPr>
          <w:rFonts w:ascii="Calibri" w:hAnsi="Calibri" w:cs="Calibri"/>
        </w:rPr>
        <w:t xml:space="preserve">=1 &amp; </w:t>
      </w:r>
      <w:r>
        <w:rPr>
          <w:rFonts w:ascii="Calibri" w:hAnsi="Calibri" w:cs="Calibri"/>
        </w:rPr>
        <w:t>EMPSTAT_YEAR</w:t>
      </w:r>
      <w:r w:rsidRPr="006C23C9">
        <w:rPr>
          <w:rFonts w:ascii="Calibri" w:hAnsi="Calibri" w:cs="Calibri"/>
        </w:rPr>
        <w:t>=1) and is missing otherwise.</w:t>
      </w:r>
      <w:r>
        <w:rPr>
          <w:rFonts w:ascii="Calibri" w:hAnsi="Calibri" w:cs="Calibri"/>
        </w:rPr>
        <w:t xml:space="preserve"> </w:t>
      </w:r>
    </w:p>
    <w:p w14:paraId="3B7AC150" w14:textId="77777777" w:rsidR="0083717E" w:rsidRDefault="0083717E" w:rsidP="00E7430F">
      <w:pPr>
        <w:spacing w:after="0"/>
        <w:jc w:val="both"/>
        <w:rPr>
          <w:rFonts w:ascii="Calibri" w:hAnsi="Calibri" w:cs="Calibri"/>
        </w:rPr>
      </w:pPr>
    </w:p>
    <w:p w14:paraId="6D3B5864" w14:textId="4A83C072" w:rsidR="002A025C" w:rsidRDefault="00E7430F" w:rsidP="00E7430F">
      <w:pPr>
        <w:spacing w:after="0"/>
        <w:jc w:val="both"/>
        <w:rPr>
          <w:rFonts w:ascii="Calibri" w:hAnsi="Calibri" w:cs="Calibri"/>
        </w:rPr>
      </w:pPr>
      <w:r w:rsidRPr="006C23C9">
        <w:rPr>
          <w:rFonts w:ascii="Calibri" w:hAnsi="Calibri" w:cs="Calibri"/>
        </w:rPr>
        <w:t>The wage should come from the main job, in other words, the job that the person dedicated most time in the week preceding the survey.</w:t>
      </w:r>
      <w:r>
        <w:rPr>
          <w:rFonts w:ascii="Calibri" w:hAnsi="Calibri" w:cs="Calibri"/>
          <w:b/>
        </w:rPr>
        <w:t xml:space="preserve"> </w:t>
      </w:r>
      <w:r w:rsidRPr="000914C3">
        <w:rPr>
          <w:rFonts w:ascii="Calibri" w:hAnsi="Calibri" w:cs="Calibri"/>
        </w:rPr>
        <w:t xml:space="preserve">This wage includes </w:t>
      </w:r>
      <w:r w:rsidRPr="006C23C9">
        <w:rPr>
          <w:rFonts w:ascii="Calibri" w:hAnsi="Calibri" w:cs="Calibri"/>
        </w:rPr>
        <w:t xml:space="preserve">tips, compensations such as bonuses, dwellings or clothes, and other payments. </w:t>
      </w:r>
    </w:p>
    <w:p w14:paraId="54D13358" w14:textId="77777777" w:rsidR="002A025C" w:rsidRDefault="002A025C" w:rsidP="00E7430F">
      <w:pPr>
        <w:spacing w:after="0"/>
        <w:jc w:val="both"/>
        <w:rPr>
          <w:rFonts w:ascii="Calibri" w:hAnsi="Calibri" w:cs="Calibri"/>
        </w:rPr>
      </w:pPr>
    </w:p>
    <w:p w14:paraId="68899926" w14:textId="18BAE433" w:rsidR="00E7430F" w:rsidRDefault="00E7430F" w:rsidP="00E7430F">
      <w:pPr>
        <w:spacing w:after="0"/>
        <w:jc w:val="both"/>
        <w:rPr>
          <w:rFonts w:ascii="Calibri" w:hAnsi="Calibri" w:cs="Calibri"/>
        </w:rPr>
      </w:pPr>
      <w:r>
        <w:rPr>
          <w:rFonts w:ascii="Calibri" w:hAnsi="Calibri" w:cs="Calibri"/>
        </w:rPr>
        <w:t xml:space="preserve">WAGE_TOTAL_YEAR should be equal to WAGE_NC_YEAR in case there are no bonuses, tips etc. offered as part of the job. </w:t>
      </w:r>
      <w:r w:rsidRPr="006C23C9">
        <w:rPr>
          <w:rFonts w:ascii="Calibri" w:hAnsi="Calibri" w:cs="Calibri"/>
        </w:rPr>
        <w:t xml:space="preserve">The variable is constructed for all persons administered this module in each questionnaire. </w:t>
      </w:r>
      <w:r>
        <w:rPr>
          <w:rFonts w:ascii="Calibri" w:hAnsi="Calibri" w:cs="Calibri"/>
        </w:rPr>
        <w:t xml:space="preserve">The annualization of the WAGE_TOTAL_YEAR should consider the number of months/weeks the persons have been working and receiving this income. Harmonizer should not assume the person has been working the whole year. </w:t>
      </w:r>
    </w:p>
    <w:p w14:paraId="01C53CE5" w14:textId="77777777" w:rsidR="00E7430F" w:rsidRDefault="00E7430F" w:rsidP="00E7430F">
      <w:pPr>
        <w:spacing w:after="0"/>
        <w:jc w:val="both"/>
        <w:rPr>
          <w:rFonts w:ascii="Calibri" w:hAnsi="Calibri" w:cs="Calibri"/>
        </w:rPr>
      </w:pPr>
    </w:p>
    <w:p w14:paraId="4A3B42D5" w14:textId="77777777" w:rsidR="00AE2408" w:rsidRPr="00E765EE" w:rsidRDefault="00AE2408" w:rsidP="00AE2408">
      <w:pPr>
        <w:spacing w:after="0"/>
        <w:ind w:firstLine="720"/>
        <w:rPr>
          <w:rFonts w:ascii="Calibri" w:hAnsi="Calibri" w:cs="Calibri"/>
          <w:b/>
          <w:color w:val="0000FF"/>
        </w:rPr>
      </w:pPr>
      <w:r w:rsidRPr="00E765EE">
        <w:rPr>
          <w:rFonts w:ascii="Calibri" w:hAnsi="Calibri" w:cs="Calibri"/>
          <w:b/>
          <w:color w:val="0000FF"/>
        </w:rPr>
        <w:t xml:space="preserve">See </w:t>
      </w:r>
      <w:r>
        <w:rPr>
          <w:rFonts w:ascii="Calibri" w:hAnsi="Calibri" w:cs="Calibri"/>
          <w:b/>
          <w:color w:val="0000FF"/>
        </w:rPr>
        <w:t xml:space="preserve">WAGE_TOTAL in </w:t>
      </w:r>
      <w:r w:rsidRPr="00E765EE">
        <w:rPr>
          <w:rFonts w:ascii="Calibri" w:hAnsi="Calibri" w:cs="Calibri"/>
          <w:b/>
          <w:color w:val="0000FF"/>
        </w:rPr>
        <w:t>Section 5.2.2 for de</w:t>
      </w:r>
      <w:r>
        <w:rPr>
          <w:rFonts w:ascii="Calibri" w:hAnsi="Calibri" w:cs="Calibri"/>
          <w:b/>
          <w:color w:val="0000FF"/>
        </w:rPr>
        <w:t>rivation formulae</w:t>
      </w:r>
      <w:r w:rsidRPr="00E765EE">
        <w:rPr>
          <w:rFonts w:ascii="Calibri" w:hAnsi="Calibri" w:cs="Calibri"/>
          <w:b/>
          <w:color w:val="0000FF"/>
        </w:rPr>
        <w:t>.</w:t>
      </w:r>
    </w:p>
    <w:p w14:paraId="3C81F035" w14:textId="77777777" w:rsidR="00E7430F" w:rsidRDefault="00E7430F" w:rsidP="00E7430F">
      <w:pPr>
        <w:spacing w:after="0" w:line="276" w:lineRule="auto"/>
        <w:jc w:val="both"/>
        <w:rPr>
          <w:rFonts w:ascii="Calibri" w:hAnsi="Calibri" w:cs="Calibri"/>
          <w:b/>
        </w:rPr>
      </w:pPr>
    </w:p>
    <w:p w14:paraId="5FE8FA42" w14:textId="77777777" w:rsidR="00E7430F" w:rsidRPr="006C23C9" w:rsidRDefault="00E7430F" w:rsidP="00E7430F">
      <w:pPr>
        <w:spacing w:after="0" w:line="276" w:lineRule="auto"/>
        <w:jc w:val="both"/>
        <w:rPr>
          <w:rFonts w:ascii="Calibri" w:hAnsi="Calibri" w:cs="Calibri"/>
          <w:b/>
        </w:rPr>
      </w:pPr>
      <w:r w:rsidRPr="00E765EE">
        <w:rPr>
          <w:rFonts w:ascii="Calibri" w:hAnsi="Calibri" w:cs="Calibri"/>
          <w:bCs/>
        </w:rPr>
        <w:t xml:space="preserve">Note: </w:t>
      </w:r>
      <w:r w:rsidRPr="00C84E74">
        <w:rPr>
          <w:rFonts w:ascii="Calibri" w:hAnsi="Calibri" w:cs="Calibri"/>
          <w:bCs/>
          <w:u w:val="single"/>
        </w:rPr>
        <w:t>Use gross wages when available and net wages only when gross wages are not available. This is done to make it easy to compare earnings in formal and informal sectors</w:t>
      </w:r>
      <w:r>
        <w:rPr>
          <w:rFonts w:ascii="Calibri" w:hAnsi="Calibri" w:cs="Calibri"/>
          <w:b/>
        </w:rPr>
        <w:t>.</w:t>
      </w:r>
    </w:p>
    <w:p w14:paraId="07D59ECE" w14:textId="77777777" w:rsidR="00E7430F" w:rsidRDefault="00E7430F" w:rsidP="00E7430F">
      <w:pPr>
        <w:spacing w:after="0"/>
        <w:jc w:val="both"/>
        <w:rPr>
          <w:rFonts w:ascii="Calibri" w:hAnsi="Calibri" w:cs="Calibri"/>
          <w:b/>
        </w:rPr>
      </w:pPr>
    </w:p>
    <w:p w14:paraId="2939FCBC" w14:textId="77777777" w:rsidR="00E7430F" w:rsidRPr="006C23C9" w:rsidRDefault="00E7430F" w:rsidP="00E7430F">
      <w:pPr>
        <w:spacing w:after="0"/>
        <w:jc w:val="both"/>
        <w:rPr>
          <w:rFonts w:ascii="Calibri" w:hAnsi="Calibri" w:cs="Calibri"/>
          <w:b/>
        </w:rPr>
      </w:pPr>
      <w:r w:rsidRPr="006C23C9">
        <w:rPr>
          <w:rFonts w:ascii="Calibri" w:hAnsi="Calibri" w:cs="Calibri"/>
          <w:b/>
        </w:rPr>
        <w:t>firmsize_l</w:t>
      </w:r>
      <w:r>
        <w:rPr>
          <w:rFonts w:ascii="Calibri" w:hAnsi="Calibri" w:cs="Calibri"/>
          <w:b/>
        </w:rPr>
        <w:t>_2_year</w:t>
      </w:r>
      <w:r w:rsidRPr="006C23C9">
        <w:rPr>
          <w:rFonts w:ascii="Calibri" w:hAnsi="Calibri" w:cs="Calibri"/>
          <w:b/>
        </w:rPr>
        <w:tab/>
      </w:r>
    </w:p>
    <w:p w14:paraId="30A17F1B" w14:textId="29CAE6F3" w:rsidR="00E7430F" w:rsidRDefault="00E7430F" w:rsidP="00E7430F">
      <w:pPr>
        <w:spacing w:after="0"/>
        <w:jc w:val="both"/>
        <w:rPr>
          <w:rFonts w:ascii="Calibri" w:hAnsi="Calibri" w:cs="Calibri"/>
        </w:rPr>
      </w:pPr>
      <w:r>
        <w:rPr>
          <w:rFonts w:ascii="Calibri" w:hAnsi="Calibri" w:cs="Calibri"/>
        </w:rPr>
        <w:t xml:space="preserve">This </w:t>
      </w:r>
      <w:r w:rsidRPr="006C23C9">
        <w:rPr>
          <w:rFonts w:ascii="Calibri" w:hAnsi="Calibri" w:cs="Calibri"/>
        </w:rPr>
        <w:t>specifies the lower bracket of the firm size. The variable is constructed for all persons who are employed</w:t>
      </w:r>
      <w:r>
        <w:rPr>
          <w:rFonts w:ascii="Calibri" w:hAnsi="Calibri" w:cs="Calibri"/>
        </w:rPr>
        <w:t xml:space="preserve"> </w:t>
      </w:r>
      <w:r w:rsidRPr="00F01FA1">
        <w:rPr>
          <w:rFonts w:ascii="Calibri" w:hAnsi="Calibri" w:cs="Calibri"/>
          <w:b/>
          <w:i/>
        </w:rPr>
        <w:t xml:space="preserve">in the </w:t>
      </w:r>
      <w:r>
        <w:rPr>
          <w:rFonts w:ascii="Calibri" w:hAnsi="Calibri" w:cs="Calibri"/>
          <w:b/>
          <w:i/>
        </w:rPr>
        <w:t>last 12 months</w:t>
      </w:r>
      <w:r w:rsidRPr="00F01FA1">
        <w:rPr>
          <w:rFonts w:ascii="Calibri" w:hAnsi="Calibri" w:cs="Calibri"/>
          <w:b/>
          <w:i/>
        </w:rPr>
        <w:t xml:space="preserve"> for the main job</w:t>
      </w:r>
      <w:r w:rsidRPr="006C23C9">
        <w:rPr>
          <w:rFonts w:ascii="Calibri" w:hAnsi="Calibri" w:cs="Calibri"/>
        </w:rPr>
        <w:t>. If it is continuous, it records the number of people working for the same employer. If the variable is categorical, it records the lower boundary of the bracket.</w:t>
      </w:r>
    </w:p>
    <w:p w14:paraId="680ACC58" w14:textId="77777777" w:rsidR="00050083" w:rsidRPr="006C23C9" w:rsidRDefault="00050083" w:rsidP="00E7430F">
      <w:pPr>
        <w:spacing w:after="0"/>
        <w:jc w:val="both"/>
        <w:rPr>
          <w:rFonts w:ascii="Calibri" w:hAnsi="Calibri" w:cs="Calibri"/>
        </w:rPr>
      </w:pPr>
    </w:p>
    <w:p w14:paraId="1AD41121" w14:textId="77648BEB" w:rsidR="00E7430F" w:rsidRPr="006C23C9" w:rsidRDefault="00E7430F" w:rsidP="00E7430F">
      <w:pPr>
        <w:spacing w:after="0"/>
        <w:jc w:val="both"/>
        <w:rPr>
          <w:rFonts w:ascii="Calibri" w:hAnsi="Calibri" w:cs="Calibri"/>
          <w:b/>
        </w:rPr>
      </w:pPr>
      <w:r w:rsidRPr="006C23C9">
        <w:rPr>
          <w:rFonts w:ascii="Calibri" w:hAnsi="Calibri" w:cs="Calibri"/>
          <w:b/>
        </w:rPr>
        <w:t>firmsize_u</w:t>
      </w:r>
      <w:r>
        <w:rPr>
          <w:rFonts w:ascii="Calibri" w:hAnsi="Calibri" w:cs="Calibri"/>
          <w:b/>
        </w:rPr>
        <w:t>_2_year</w:t>
      </w:r>
    </w:p>
    <w:p w14:paraId="54A1DAC8" w14:textId="77777777" w:rsidR="00E7430F" w:rsidRDefault="00E7430F" w:rsidP="00E7430F">
      <w:pPr>
        <w:spacing w:after="0"/>
        <w:jc w:val="both"/>
        <w:rPr>
          <w:rFonts w:ascii="Calibri" w:hAnsi="Calibri" w:cs="Calibri"/>
        </w:rPr>
      </w:pPr>
      <w:r>
        <w:rPr>
          <w:rFonts w:ascii="Calibri" w:hAnsi="Calibri" w:cs="Calibri"/>
        </w:rPr>
        <w:t>This</w:t>
      </w:r>
      <w:r w:rsidRPr="006C23C9">
        <w:rPr>
          <w:rFonts w:ascii="Calibri" w:hAnsi="Calibri" w:cs="Calibri"/>
        </w:rPr>
        <w:t xml:space="preserve"> specifies the upper bracket of the firm size. The variable is constructed for all persons who are employed</w:t>
      </w:r>
      <w:r>
        <w:rPr>
          <w:rFonts w:ascii="Calibri" w:hAnsi="Calibri" w:cs="Calibri"/>
        </w:rPr>
        <w:t xml:space="preserve"> </w:t>
      </w:r>
      <w:r w:rsidRPr="00F01FA1">
        <w:rPr>
          <w:rFonts w:ascii="Calibri" w:hAnsi="Calibri" w:cs="Calibri"/>
          <w:b/>
          <w:i/>
        </w:rPr>
        <w:t xml:space="preserve">in the </w:t>
      </w:r>
      <w:r>
        <w:rPr>
          <w:rFonts w:ascii="Calibri" w:hAnsi="Calibri" w:cs="Calibri"/>
          <w:b/>
          <w:i/>
        </w:rPr>
        <w:t>last 12 months</w:t>
      </w:r>
      <w:r w:rsidRPr="00F01FA1">
        <w:rPr>
          <w:rFonts w:ascii="Calibri" w:hAnsi="Calibri" w:cs="Calibri"/>
          <w:b/>
          <w:i/>
        </w:rPr>
        <w:t xml:space="preserve"> for the main job</w:t>
      </w:r>
      <w:r w:rsidRPr="006C23C9">
        <w:rPr>
          <w:rFonts w:ascii="Calibri" w:hAnsi="Calibri" w:cs="Calibri"/>
        </w:rPr>
        <w:t>. If it is continuous, it records the number of people working for the same employer. If the variable is categorical, it records the upper boundary of the bracket.</w:t>
      </w:r>
      <w:r w:rsidRPr="006C23C9">
        <w:t xml:space="preserve"> </w:t>
      </w:r>
      <w:r w:rsidRPr="006C23C9">
        <w:rPr>
          <w:rFonts w:ascii="Calibri" w:hAnsi="Calibri" w:cs="Calibri"/>
        </w:rPr>
        <w:t xml:space="preserve">If the right bracket is open, </w:t>
      </w:r>
      <w:r>
        <w:rPr>
          <w:rFonts w:ascii="Calibri" w:hAnsi="Calibri" w:cs="Calibri"/>
        </w:rPr>
        <w:t xml:space="preserve">this variable </w:t>
      </w:r>
      <w:r w:rsidRPr="006C23C9">
        <w:rPr>
          <w:rFonts w:ascii="Calibri" w:hAnsi="Calibri" w:cs="Calibri"/>
        </w:rPr>
        <w:t xml:space="preserve">should be </w:t>
      </w:r>
      <w:r>
        <w:rPr>
          <w:rFonts w:ascii="Calibri" w:hAnsi="Calibri" w:cs="Calibri"/>
        </w:rPr>
        <w:t>missing</w:t>
      </w:r>
      <w:r w:rsidRPr="006C23C9">
        <w:rPr>
          <w:rFonts w:ascii="Calibri" w:hAnsi="Calibri" w:cs="Calibri"/>
        </w:rPr>
        <w:t>.</w:t>
      </w:r>
    </w:p>
    <w:p w14:paraId="6053028C" w14:textId="77777777" w:rsidR="00E7430F" w:rsidRDefault="00E7430F" w:rsidP="00E7430F">
      <w:pPr>
        <w:spacing w:after="0"/>
        <w:rPr>
          <w:rFonts w:ascii="Calibri" w:hAnsi="Calibri" w:cs="Calibri"/>
        </w:rPr>
      </w:pPr>
    </w:p>
    <w:p w14:paraId="6B95912B" w14:textId="0EE55994" w:rsidR="00E7430F" w:rsidRPr="00120BC8" w:rsidRDefault="00E7430F" w:rsidP="00E7430F">
      <w:pPr>
        <w:spacing w:after="60"/>
        <w:jc w:val="center"/>
        <w:rPr>
          <w:rFonts w:asciiTheme="majorHAnsi" w:hAnsiTheme="majorHAnsi" w:cstheme="majorHAnsi"/>
          <w:b/>
          <w:lang w:val="en-GB" w:eastAsia="it-IT"/>
        </w:rPr>
      </w:pPr>
      <w:r w:rsidRPr="00120BC8">
        <w:rPr>
          <w:rFonts w:asciiTheme="majorHAnsi" w:hAnsiTheme="majorHAnsi" w:cstheme="majorHAnsi"/>
          <w:b/>
          <w:lang w:val="en-GB" w:eastAsia="it-IT"/>
        </w:rPr>
        <w:t>Table 5.</w:t>
      </w:r>
      <w:r>
        <w:rPr>
          <w:rFonts w:asciiTheme="majorHAnsi" w:hAnsiTheme="majorHAnsi" w:cstheme="majorHAnsi"/>
          <w:b/>
          <w:lang w:val="en-GB" w:eastAsia="it-IT"/>
        </w:rPr>
        <w:t>8</w:t>
      </w:r>
      <w:r w:rsidRPr="00120BC8">
        <w:rPr>
          <w:rFonts w:asciiTheme="majorHAnsi" w:hAnsiTheme="majorHAnsi" w:cstheme="majorHAnsi"/>
          <w:b/>
          <w:lang w:val="en-GB" w:eastAsia="it-IT"/>
        </w:rPr>
        <w:t xml:space="preserve">: </w:t>
      </w:r>
      <w:r>
        <w:rPr>
          <w:rFonts w:asciiTheme="majorHAnsi" w:hAnsiTheme="majorHAnsi" w:cstheme="majorHAnsi"/>
          <w:b/>
          <w:lang w:val="en-GB" w:eastAsia="it-IT"/>
        </w:rPr>
        <w:t>Secondary</w:t>
      </w:r>
      <w:r w:rsidRPr="00120BC8">
        <w:rPr>
          <w:rFonts w:asciiTheme="majorHAnsi" w:hAnsiTheme="majorHAnsi" w:cstheme="majorHAnsi"/>
          <w:b/>
          <w:lang w:val="en-GB" w:eastAsia="it-IT"/>
        </w:rPr>
        <w:t xml:space="preserve"> Employment, </w:t>
      </w:r>
      <w:r w:rsidR="007F1749">
        <w:rPr>
          <w:rFonts w:asciiTheme="majorHAnsi" w:hAnsiTheme="majorHAnsi" w:cstheme="majorHAnsi"/>
          <w:b/>
          <w:lang w:val="en-GB" w:eastAsia="it-IT"/>
        </w:rPr>
        <w:t>12-month</w:t>
      </w:r>
      <w:r w:rsidRPr="00120BC8">
        <w:rPr>
          <w:rFonts w:asciiTheme="majorHAnsi" w:hAnsiTheme="majorHAnsi" w:cstheme="majorHAnsi"/>
          <w:b/>
          <w:lang w:val="en-GB" w:eastAsia="it-IT"/>
        </w:rPr>
        <w:t xml:space="preserve"> reference period</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990"/>
        <w:gridCol w:w="2070"/>
        <w:gridCol w:w="2790"/>
        <w:gridCol w:w="2970"/>
        <w:gridCol w:w="630"/>
      </w:tblGrid>
      <w:tr w:rsidR="00511742" w:rsidRPr="0083717E" w14:paraId="5CAC0431" w14:textId="77777777" w:rsidTr="00511742">
        <w:tc>
          <w:tcPr>
            <w:tcW w:w="535" w:type="dxa"/>
            <w:shd w:val="clear" w:color="auto" w:fill="4472C4" w:themeFill="accent1"/>
          </w:tcPr>
          <w:p w14:paraId="60B55250" w14:textId="77777777" w:rsidR="00D47BF2" w:rsidRPr="0083717E" w:rsidRDefault="00D47BF2" w:rsidP="00D47BF2">
            <w:pPr>
              <w:spacing w:before="60" w:after="60"/>
              <w:jc w:val="right"/>
              <w:rPr>
                <w:rFonts w:eastAsia="Times New Roman" w:cstheme="minorHAnsi"/>
                <w:b/>
                <w:bCs/>
                <w:color w:val="FFFFFF" w:themeColor="background1"/>
                <w:lang w:eastAsia="en-US"/>
              </w:rPr>
            </w:pPr>
          </w:p>
        </w:tc>
        <w:tc>
          <w:tcPr>
            <w:tcW w:w="990" w:type="dxa"/>
            <w:shd w:val="clear" w:color="auto" w:fill="4472C4" w:themeFill="accent1"/>
          </w:tcPr>
          <w:p w14:paraId="63EF166E" w14:textId="521091C7" w:rsidR="00D47BF2" w:rsidRPr="0083717E" w:rsidRDefault="00D47BF2" w:rsidP="0083717E">
            <w:pPr>
              <w:spacing w:before="60" w:after="60"/>
              <w:rPr>
                <w:rFonts w:eastAsia="Times New Roman" w:cstheme="minorHAnsi"/>
                <w:color w:val="FFFFFF" w:themeColor="background1"/>
              </w:rPr>
            </w:pPr>
            <w:r w:rsidRPr="0083717E">
              <w:rPr>
                <w:rFonts w:eastAsia="Times New Roman" w:cstheme="minorHAnsi"/>
                <w:b/>
                <w:bCs/>
                <w:color w:val="FFFFFF" w:themeColor="background1"/>
                <w:lang w:eastAsia="en-US"/>
              </w:rPr>
              <w:t>Module Code</w:t>
            </w:r>
          </w:p>
        </w:tc>
        <w:tc>
          <w:tcPr>
            <w:tcW w:w="2070" w:type="dxa"/>
            <w:shd w:val="clear" w:color="auto" w:fill="4472C4" w:themeFill="accent1"/>
          </w:tcPr>
          <w:p w14:paraId="663C64E2" w14:textId="77777777" w:rsidR="00D47BF2" w:rsidRPr="0083717E" w:rsidRDefault="00D47BF2" w:rsidP="0083717E">
            <w:pPr>
              <w:spacing w:before="60" w:after="60"/>
              <w:rPr>
                <w:rFonts w:eastAsia="Times New Roman" w:cstheme="minorHAnsi"/>
                <w:b/>
                <w:bCs/>
                <w:color w:val="FFFFFF" w:themeColor="background1"/>
                <w:lang w:eastAsia="en-US"/>
              </w:rPr>
            </w:pPr>
            <w:r w:rsidRPr="0083717E">
              <w:rPr>
                <w:rFonts w:eastAsia="Times New Roman" w:cstheme="minorHAnsi"/>
                <w:b/>
                <w:bCs/>
                <w:color w:val="FFFFFF" w:themeColor="background1"/>
                <w:lang w:eastAsia="en-US"/>
              </w:rPr>
              <w:t>Variable name</w:t>
            </w:r>
          </w:p>
        </w:tc>
        <w:tc>
          <w:tcPr>
            <w:tcW w:w="2790" w:type="dxa"/>
            <w:shd w:val="clear" w:color="auto" w:fill="4472C4" w:themeFill="accent1"/>
          </w:tcPr>
          <w:p w14:paraId="35F713A9" w14:textId="77777777" w:rsidR="00D47BF2" w:rsidRPr="0083717E" w:rsidRDefault="00D47BF2" w:rsidP="0083717E">
            <w:pPr>
              <w:spacing w:before="60" w:after="60"/>
              <w:rPr>
                <w:rFonts w:eastAsia="Times New Roman" w:cstheme="minorHAnsi"/>
                <w:b/>
                <w:bCs/>
                <w:color w:val="FFFFFF" w:themeColor="background1"/>
              </w:rPr>
            </w:pPr>
            <w:r w:rsidRPr="0083717E">
              <w:rPr>
                <w:rFonts w:eastAsia="Times New Roman" w:cstheme="minorHAnsi"/>
                <w:b/>
                <w:bCs/>
                <w:color w:val="FFFFFF" w:themeColor="background1"/>
                <w:lang w:eastAsia="en-US"/>
              </w:rPr>
              <w:t>Variable label</w:t>
            </w:r>
          </w:p>
        </w:tc>
        <w:tc>
          <w:tcPr>
            <w:tcW w:w="2970" w:type="dxa"/>
            <w:shd w:val="clear" w:color="auto" w:fill="4472C4" w:themeFill="accent1"/>
          </w:tcPr>
          <w:p w14:paraId="62BA00E6" w14:textId="77777777" w:rsidR="00D47BF2" w:rsidRPr="0083717E" w:rsidRDefault="00D47BF2" w:rsidP="0083717E">
            <w:pPr>
              <w:spacing w:before="60" w:after="60"/>
              <w:rPr>
                <w:rFonts w:eastAsia="Times New Roman" w:cstheme="minorHAnsi"/>
                <w:b/>
                <w:bCs/>
                <w:color w:val="FFFFFF" w:themeColor="background1"/>
                <w:lang w:eastAsia="en-US"/>
              </w:rPr>
            </w:pPr>
            <w:r w:rsidRPr="0083717E">
              <w:rPr>
                <w:rFonts w:eastAsia="Times New Roman" w:cstheme="minorHAnsi"/>
                <w:b/>
                <w:bCs/>
                <w:color w:val="FFFFFF" w:themeColor="background1"/>
                <w:lang w:eastAsia="en-US"/>
              </w:rPr>
              <w:t>Allowed codes after standardization</w:t>
            </w:r>
          </w:p>
        </w:tc>
        <w:tc>
          <w:tcPr>
            <w:tcW w:w="630" w:type="dxa"/>
            <w:shd w:val="clear" w:color="auto" w:fill="4472C4" w:themeFill="accent1"/>
          </w:tcPr>
          <w:p w14:paraId="14C174D6" w14:textId="77777777" w:rsidR="00D47BF2" w:rsidRPr="0083717E" w:rsidRDefault="00D47BF2" w:rsidP="0083717E">
            <w:pPr>
              <w:spacing w:before="60" w:after="60"/>
              <w:jc w:val="center"/>
              <w:rPr>
                <w:rFonts w:eastAsia="Times New Roman" w:cstheme="minorHAnsi"/>
                <w:b/>
                <w:bCs/>
                <w:color w:val="FFFFFF" w:themeColor="background1"/>
                <w:lang w:eastAsia="en-US"/>
              </w:rPr>
            </w:pPr>
            <w:r w:rsidRPr="0083717E">
              <w:rPr>
                <w:rFonts w:eastAsia="Times New Roman" w:cstheme="minorHAnsi"/>
                <w:b/>
                <w:bCs/>
                <w:color w:val="FFFFFF" w:themeColor="background1"/>
                <w:lang w:eastAsia="en-US"/>
              </w:rPr>
              <w:t>Tier</w:t>
            </w:r>
          </w:p>
        </w:tc>
      </w:tr>
      <w:tr w:rsidR="00D47BF2" w:rsidRPr="0083717E" w14:paraId="11542D5C" w14:textId="77777777" w:rsidTr="00511742">
        <w:tc>
          <w:tcPr>
            <w:tcW w:w="535" w:type="dxa"/>
          </w:tcPr>
          <w:p w14:paraId="155232E1" w14:textId="2EC715A8" w:rsidR="00D47BF2" w:rsidRPr="0083717E" w:rsidRDefault="00D47BF2" w:rsidP="00D47BF2">
            <w:pPr>
              <w:spacing w:before="60" w:after="60"/>
              <w:jc w:val="right"/>
              <w:rPr>
                <w:rFonts w:eastAsia="Times New Roman" w:cstheme="minorHAnsi"/>
                <w:color w:val="000000"/>
                <w:sz w:val="20"/>
                <w:szCs w:val="20"/>
              </w:rPr>
            </w:pPr>
            <w:r>
              <w:rPr>
                <w:rFonts w:eastAsia="Times New Roman" w:cstheme="minorHAnsi"/>
                <w:color w:val="000000"/>
                <w:sz w:val="20"/>
                <w:szCs w:val="20"/>
              </w:rPr>
              <w:t>1</w:t>
            </w:r>
          </w:p>
        </w:tc>
        <w:tc>
          <w:tcPr>
            <w:tcW w:w="990" w:type="dxa"/>
            <w:shd w:val="clear" w:color="auto" w:fill="auto"/>
            <w:hideMark/>
          </w:tcPr>
          <w:p w14:paraId="4E29AC75" w14:textId="4A4006D0" w:rsidR="00D47BF2" w:rsidRPr="0083717E" w:rsidRDefault="00D47BF2" w:rsidP="0083717E">
            <w:pPr>
              <w:spacing w:before="60" w:after="60"/>
              <w:rPr>
                <w:rFonts w:eastAsia="Times New Roman" w:cstheme="minorHAnsi"/>
                <w:color w:val="000000"/>
                <w:sz w:val="20"/>
                <w:szCs w:val="20"/>
              </w:rPr>
            </w:pPr>
            <w:r w:rsidRPr="0083717E">
              <w:rPr>
                <w:rFonts w:eastAsia="Times New Roman" w:cstheme="minorHAnsi"/>
                <w:color w:val="000000"/>
                <w:sz w:val="20"/>
                <w:szCs w:val="20"/>
              </w:rPr>
              <w:t>Labor</w:t>
            </w:r>
          </w:p>
        </w:tc>
        <w:tc>
          <w:tcPr>
            <w:tcW w:w="2070" w:type="dxa"/>
          </w:tcPr>
          <w:p w14:paraId="2FC9EA7C" w14:textId="46085CFA" w:rsidR="00D47BF2" w:rsidRPr="0083717E" w:rsidRDefault="00D47BF2" w:rsidP="0083717E">
            <w:pPr>
              <w:spacing w:before="60" w:after="60"/>
              <w:rPr>
                <w:rFonts w:cstheme="minorHAnsi"/>
                <w:color w:val="000000"/>
                <w:sz w:val="20"/>
                <w:szCs w:val="20"/>
              </w:rPr>
            </w:pPr>
            <w:r w:rsidRPr="0083717E">
              <w:rPr>
                <w:rFonts w:eastAsia="Times New Roman" w:cstheme="minorHAnsi"/>
                <w:b/>
                <w:bCs/>
                <w:color w:val="000000"/>
                <w:sz w:val="20"/>
                <w:szCs w:val="20"/>
              </w:rPr>
              <w:t>empstat_2_year</w:t>
            </w:r>
          </w:p>
        </w:tc>
        <w:tc>
          <w:tcPr>
            <w:tcW w:w="2790" w:type="dxa"/>
            <w:shd w:val="clear" w:color="auto" w:fill="auto"/>
            <w:hideMark/>
          </w:tcPr>
          <w:p w14:paraId="703552B0" w14:textId="77777777" w:rsidR="00D47BF2" w:rsidRPr="0083717E" w:rsidRDefault="00D47BF2" w:rsidP="0083717E">
            <w:pPr>
              <w:spacing w:before="60" w:after="60"/>
              <w:rPr>
                <w:rFonts w:eastAsia="Times New Roman" w:cstheme="minorHAnsi"/>
                <w:b/>
                <w:bCs/>
                <w:color w:val="000000"/>
                <w:sz w:val="20"/>
                <w:szCs w:val="20"/>
                <w:lang w:eastAsia="en-US"/>
              </w:rPr>
            </w:pPr>
            <w:r w:rsidRPr="0083717E">
              <w:rPr>
                <w:rFonts w:cstheme="minorHAnsi"/>
                <w:b/>
                <w:bCs/>
                <w:color w:val="000000"/>
                <w:sz w:val="20"/>
                <w:szCs w:val="20"/>
              </w:rPr>
              <w:t>Employment status, primary job (12-month ref period)</w:t>
            </w:r>
          </w:p>
          <w:p w14:paraId="48B21A41" w14:textId="77777777" w:rsidR="00D47BF2" w:rsidRPr="0083717E" w:rsidRDefault="00D47BF2" w:rsidP="0083717E">
            <w:pPr>
              <w:spacing w:before="60" w:after="60"/>
              <w:rPr>
                <w:rFonts w:eastAsia="Times New Roman" w:cstheme="minorHAnsi"/>
                <w:b/>
                <w:bCs/>
                <w:color w:val="000000"/>
                <w:sz w:val="20"/>
                <w:szCs w:val="20"/>
              </w:rPr>
            </w:pPr>
          </w:p>
        </w:tc>
        <w:tc>
          <w:tcPr>
            <w:tcW w:w="2970" w:type="dxa"/>
          </w:tcPr>
          <w:p w14:paraId="73A6143D" w14:textId="5AA672A8" w:rsidR="00D47BF2" w:rsidRPr="0083717E" w:rsidRDefault="00D47BF2" w:rsidP="0083717E">
            <w:pPr>
              <w:spacing w:before="60" w:after="60"/>
              <w:rPr>
                <w:rFonts w:cstheme="minorHAnsi"/>
                <w:color w:val="000000"/>
                <w:sz w:val="20"/>
                <w:szCs w:val="20"/>
              </w:rPr>
            </w:pPr>
            <w:r w:rsidRPr="0083717E">
              <w:rPr>
                <w:rFonts w:eastAsia="Times New Roman" w:cstheme="minorHAnsi"/>
                <w:color w:val="000000"/>
                <w:sz w:val="20"/>
                <w:szCs w:val="20"/>
              </w:rPr>
              <w:t xml:space="preserve">1 = Paid Employee </w:t>
            </w:r>
            <w:r w:rsidRPr="0083717E">
              <w:rPr>
                <w:rFonts w:eastAsia="Times New Roman" w:cstheme="minorHAnsi"/>
                <w:color w:val="000000"/>
                <w:sz w:val="20"/>
                <w:szCs w:val="20"/>
              </w:rPr>
              <w:br/>
              <w:t xml:space="preserve">2 = Non-Paid Employee </w:t>
            </w:r>
            <w:r w:rsidRPr="0083717E">
              <w:rPr>
                <w:rFonts w:eastAsia="Times New Roman" w:cstheme="minorHAnsi"/>
                <w:color w:val="000000"/>
                <w:sz w:val="20"/>
                <w:szCs w:val="20"/>
              </w:rPr>
              <w:br/>
              <w:t xml:space="preserve">3 = Employer </w:t>
            </w:r>
            <w:r w:rsidRPr="0083717E">
              <w:rPr>
                <w:rFonts w:eastAsia="Times New Roman" w:cstheme="minorHAnsi"/>
                <w:color w:val="000000"/>
                <w:sz w:val="20"/>
                <w:szCs w:val="20"/>
              </w:rPr>
              <w:br/>
              <w:t>4 = Self-employed</w:t>
            </w:r>
            <w:r w:rsidRPr="0083717E">
              <w:rPr>
                <w:rFonts w:eastAsia="Times New Roman" w:cstheme="minorHAnsi"/>
                <w:color w:val="000000"/>
                <w:sz w:val="20"/>
                <w:szCs w:val="20"/>
              </w:rPr>
              <w:br/>
              <w:t>5 = Other workers not classifiable by status</w:t>
            </w:r>
          </w:p>
        </w:tc>
        <w:tc>
          <w:tcPr>
            <w:tcW w:w="630" w:type="dxa"/>
          </w:tcPr>
          <w:p w14:paraId="45636631" w14:textId="34DD4ED3" w:rsidR="00D47BF2" w:rsidRPr="0083717E" w:rsidRDefault="00D47BF2" w:rsidP="0083717E">
            <w:pPr>
              <w:spacing w:before="60" w:after="60"/>
              <w:jc w:val="center"/>
              <w:rPr>
                <w:rFonts w:cstheme="minorHAnsi"/>
                <w:color w:val="000000"/>
                <w:sz w:val="20"/>
                <w:szCs w:val="20"/>
              </w:rPr>
            </w:pPr>
            <w:r w:rsidRPr="0083717E">
              <w:rPr>
                <w:rFonts w:cstheme="minorHAnsi"/>
                <w:color w:val="000000"/>
                <w:sz w:val="20"/>
                <w:szCs w:val="20"/>
              </w:rPr>
              <w:t>2</w:t>
            </w:r>
          </w:p>
        </w:tc>
      </w:tr>
      <w:tr w:rsidR="00D47BF2" w:rsidRPr="0083717E" w14:paraId="3ED2A604" w14:textId="77777777" w:rsidTr="00511742">
        <w:tc>
          <w:tcPr>
            <w:tcW w:w="535" w:type="dxa"/>
          </w:tcPr>
          <w:p w14:paraId="3518D335" w14:textId="2696A121" w:rsidR="00D47BF2" w:rsidRPr="0083717E" w:rsidRDefault="00D47BF2" w:rsidP="00D47BF2">
            <w:pPr>
              <w:spacing w:before="60" w:after="60"/>
              <w:jc w:val="right"/>
              <w:rPr>
                <w:rFonts w:eastAsia="Times New Roman" w:cstheme="minorHAnsi"/>
                <w:color w:val="000000"/>
                <w:sz w:val="20"/>
                <w:szCs w:val="20"/>
              </w:rPr>
            </w:pPr>
            <w:r>
              <w:rPr>
                <w:rFonts w:eastAsia="Times New Roman" w:cstheme="minorHAnsi"/>
                <w:color w:val="000000"/>
                <w:sz w:val="20"/>
                <w:szCs w:val="20"/>
              </w:rPr>
              <w:t>2</w:t>
            </w:r>
          </w:p>
        </w:tc>
        <w:tc>
          <w:tcPr>
            <w:tcW w:w="990" w:type="dxa"/>
            <w:shd w:val="clear" w:color="auto" w:fill="auto"/>
            <w:hideMark/>
          </w:tcPr>
          <w:p w14:paraId="655CE7CE" w14:textId="13BF8332" w:rsidR="00D47BF2" w:rsidRPr="0083717E" w:rsidRDefault="00D47BF2" w:rsidP="0083717E">
            <w:pPr>
              <w:spacing w:before="60" w:after="60"/>
              <w:rPr>
                <w:rFonts w:eastAsia="Times New Roman" w:cstheme="minorHAnsi"/>
                <w:color w:val="000000"/>
                <w:sz w:val="20"/>
                <w:szCs w:val="20"/>
              </w:rPr>
            </w:pPr>
            <w:r w:rsidRPr="0083717E">
              <w:rPr>
                <w:rFonts w:eastAsia="Times New Roman" w:cstheme="minorHAnsi"/>
                <w:color w:val="000000"/>
                <w:sz w:val="20"/>
                <w:szCs w:val="20"/>
              </w:rPr>
              <w:t>Labor</w:t>
            </w:r>
          </w:p>
        </w:tc>
        <w:tc>
          <w:tcPr>
            <w:tcW w:w="2070" w:type="dxa"/>
          </w:tcPr>
          <w:p w14:paraId="3835AB52" w14:textId="411B5D58" w:rsidR="00D47BF2" w:rsidRPr="0083717E" w:rsidRDefault="00D47BF2" w:rsidP="0083717E">
            <w:pPr>
              <w:spacing w:before="60" w:after="60"/>
              <w:rPr>
                <w:rFonts w:cstheme="minorHAnsi"/>
                <w:color w:val="000000"/>
                <w:sz w:val="20"/>
                <w:szCs w:val="20"/>
              </w:rPr>
            </w:pPr>
            <w:r w:rsidRPr="0083717E">
              <w:rPr>
                <w:rFonts w:eastAsia="Times New Roman" w:cstheme="minorHAnsi"/>
                <w:b/>
                <w:bCs/>
                <w:color w:val="000000"/>
                <w:sz w:val="20"/>
                <w:szCs w:val="20"/>
              </w:rPr>
              <w:t>ocusec_2_year</w:t>
            </w:r>
          </w:p>
        </w:tc>
        <w:tc>
          <w:tcPr>
            <w:tcW w:w="2790" w:type="dxa"/>
            <w:shd w:val="clear" w:color="auto" w:fill="auto"/>
            <w:hideMark/>
          </w:tcPr>
          <w:p w14:paraId="7DFA2853" w14:textId="77777777" w:rsidR="00D47BF2" w:rsidRPr="0083717E" w:rsidRDefault="00D47BF2" w:rsidP="0083717E">
            <w:pPr>
              <w:spacing w:before="60" w:after="60"/>
              <w:rPr>
                <w:rFonts w:eastAsia="Times New Roman" w:cstheme="minorHAnsi"/>
                <w:b/>
                <w:bCs/>
                <w:color w:val="000000"/>
                <w:sz w:val="20"/>
                <w:szCs w:val="20"/>
                <w:lang w:eastAsia="en-US"/>
              </w:rPr>
            </w:pPr>
            <w:r w:rsidRPr="0083717E">
              <w:rPr>
                <w:rFonts w:cstheme="minorHAnsi"/>
                <w:b/>
                <w:bCs/>
                <w:color w:val="000000"/>
                <w:sz w:val="20"/>
                <w:szCs w:val="20"/>
              </w:rPr>
              <w:t>Sector of activity, secondary job (12-month ref period)</w:t>
            </w:r>
          </w:p>
          <w:p w14:paraId="00E9F98F" w14:textId="77777777" w:rsidR="00D47BF2" w:rsidRPr="0083717E" w:rsidRDefault="00D47BF2" w:rsidP="0083717E">
            <w:pPr>
              <w:spacing w:before="60" w:after="60"/>
              <w:rPr>
                <w:rFonts w:eastAsia="Times New Roman" w:cstheme="minorHAnsi"/>
                <w:b/>
                <w:bCs/>
                <w:color w:val="000000"/>
                <w:sz w:val="20"/>
                <w:szCs w:val="20"/>
              </w:rPr>
            </w:pPr>
          </w:p>
        </w:tc>
        <w:tc>
          <w:tcPr>
            <w:tcW w:w="2970" w:type="dxa"/>
          </w:tcPr>
          <w:p w14:paraId="2B178ABD" w14:textId="77777777" w:rsidR="00D47BF2" w:rsidRPr="0083717E" w:rsidRDefault="00D47BF2" w:rsidP="0083717E">
            <w:pPr>
              <w:spacing w:before="60" w:after="60"/>
              <w:rPr>
                <w:rFonts w:cstheme="minorHAnsi"/>
                <w:color w:val="000000"/>
                <w:sz w:val="20"/>
                <w:szCs w:val="20"/>
              </w:rPr>
            </w:pPr>
            <w:r w:rsidRPr="0083717E">
              <w:rPr>
                <w:rFonts w:eastAsia="Times New Roman" w:cstheme="minorHAnsi"/>
                <w:color w:val="000000" w:themeColor="text1"/>
                <w:sz w:val="20"/>
                <w:szCs w:val="20"/>
              </w:rPr>
              <w:t>1 = Public sector, Central Government, Army</w:t>
            </w:r>
            <w:r w:rsidRPr="0083717E">
              <w:rPr>
                <w:rFonts w:eastAsia="Times New Roman" w:cstheme="minorHAnsi"/>
                <w:color w:val="000000" w:themeColor="text1"/>
                <w:sz w:val="20"/>
                <w:szCs w:val="20"/>
              </w:rPr>
              <w:br/>
              <w:t>2 = Private, NGO</w:t>
            </w:r>
            <w:r w:rsidRPr="0083717E">
              <w:rPr>
                <w:rFonts w:eastAsia="Times New Roman" w:cstheme="minorHAnsi"/>
                <w:color w:val="000000" w:themeColor="text1"/>
                <w:sz w:val="20"/>
                <w:szCs w:val="20"/>
              </w:rPr>
              <w:br/>
            </w:r>
            <w:r w:rsidRPr="0083717E">
              <w:rPr>
                <w:rFonts w:eastAsia="Times New Roman" w:cstheme="minorHAnsi"/>
                <w:bCs/>
                <w:color w:val="000000" w:themeColor="text1"/>
                <w:sz w:val="20"/>
                <w:szCs w:val="20"/>
              </w:rPr>
              <w:t xml:space="preserve">3 = State owned </w:t>
            </w:r>
            <w:r w:rsidRPr="0083717E">
              <w:rPr>
                <w:rFonts w:eastAsia="Times New Roman" w:cstheme="minorHAnsi"/>
                <w:bCs/>
                <w:color w:val="000000" w:themeColor="text1"/>
                <w:sz w:val="20"/>
                <w:szCs w:val="20"/>
              </w:rPr>
              <w:br/>
              <w:t>4 = Public or State-owned, but cannot distinguish</w:t>
            </w:r>
          </w:p>
        </w:tc>
        <w:tc>
          <w:tcPr>
            <w:tcW w:w="630" w:type="dxa"/>
          </w:tcPr>
          <w:p w14:paraId="41323972" w14:textId="26B25483" w:rsidR="00D47BF2" w:rsidRPr="0083717E" w:rsidRDefault="00D47BF2" w:rsidP="0083717E">
            <w:pPr>
              <w:spacing w:before="60" w:after="60"/>
              <w:jc w:val="center"/>
              <w:rPr>
                <w:rFonts w:cstheme="minorHAnsi"/>
                <w:color w:val="000000"/>
                <w:sz w:val="20"/>
                <w:szCs w:val="20"/>
              </w:rPr>
            </w:pPr>
            <w:r w:rsidRPr="0083717E">
              <w:rPr>
                <w:rFonts w:cstheme="minorHAnsi"/>
                <w:color w:val="000000"/>
                <w:sz w:val="20"/>
                <w:szCs w:val="20"/>
              </w:rPr>
              <w:t>2</w:t>
            </w:r>
          </w:p>
        </w:tc>
      </w:tr>
      <w:tr w:rsidR="00D47BF2" w:rsidRPr="0083717E" w14:paraId="0639A7AE" w14:textId="77777777" w:rsidTr="00511742">
        <w:tc>
          <w:tcPr>
            <w:tcW w:w="535" w:type="dxa"/>
          </w:tcPr>
          <w:p w14:paraId="5F60B7B1" w14:textId="7BB03352" w:rsidR="00D47BF2" w:rsidRPr="0083717E" w:rsidRDefault="00D47BF2" w:rsidP="00D47BF2">
            <w:pPr>
              <w:spacing w:before="60" w:after="60"/>
              <w:jc w:val="right"/>
              <w:rPr>
                <w:rFonts w:eastAsia="Times New Roman" w:cstheme="minorHAnsi"/>
                <w:color w:val="000000"/>
                <w:sz w:val="20"/>
                <w:szCs w:val="20"/>
              </w:rPr>
            </w:pPr>
            <w:r>
              <w:rPr>
                <w:rFonts w:eastAsia="Times New Roman" w:cstheme="minorHAnsi"/>
                <w:color w:val="000000"/>
                <w:sz w:val="20"/>
                <w:szCs w:val="20"/>
              </w:rPr>
              <w:t>3</w:t>
            </w:r>
          </w:p>
        </w:tc>
        <w:tc>
          <w:tcPr>
            <w:tcW w:w="990" w:type="dxa"/>
            <w:shd w:val="clear" w:color="auto" w:fill="auto"/>
            <w:hideMark/>
          </w:tcPr>
          <w:p w14:paraId="3237B049" w14:textId="1C9D7365" w:rsidR="00D47BF2" w:rsidRPr="0083717E" w:rsidRDefault="00D47BF2" w:rsidP="0083717E">
            <w:pPr>
              <w:spacing w:before="60" w:after="60"/>
              <w:rPr>
                <w:rFonts w:eastAsia="Times New Roman" w:cstheme="minorHAnsi"/>
                <w:color w:val="000000"/>
                <w:sz w:val="20"/>
                <w:szCs w:val="20"/>
              </w:rPr>
            </w:pPr>
            <w:r w:rsidRPr="0083717E">
              <w:rPr>
                <w:rFonts w:eastAsia="Times New Roman" w:cstheme="minorHAnsi"/>
                <w:color w:val="000000"/>
                <w:sz w:val="20"/>
                <w:szCs w:val="20"/>
              </w:rPr>
              <w:t>Labor</w:t>
            </w:r>
          </w:p>
        </w:tc>
        <w:tc>
          <w:tcPr>
            <w:tcW w:w="2070" w:type="dxa"/>
          </w:tcPr>
          <w:p w14:paraId="1D72A947" w14:textId="052AABBD" w:rsidR="00D47BF2" w:rsidRPr="0083717E" w:rsidRDefault="00D47BF2" w:rsidP="0083717E">
            <w:pPr>
              <w:spacing w:before="60" w:after="60"/>
              <w:rPr>
                <w:rFonts w:eastAsia="Times New Roman" w:cstheme="minorHAnsi"/>
                <w:color w:val="000000"/>
                <w:sz w:val="20"/>
                <w:szCs w:val="20"/>
              </w:rPr>
            </w:pPr>
            <w:r w:rsidRPr="0083717E">
              <w:rPr>
                <w:rFonts w:eastAsia="Times New Roman" w:cstheme="minorHAnsi"/>
                <w:b/>
                <w:bCs/>
                <w:color w:val="000000"/>
                <w:sz w:val="20"/>
                <w:szCs w:val="20"/>
              </w:rPr>
              <w:t>industry_orig_2_year</w:t>
            </w:r>
          </w:p>
        </w:tc>
        <w:tc>
          <w:tcPr>
            <w:tcW w:w="2790" w:type="dxa"/>
            <w:shd w:val="clear" w:color="auto" w:fill="auto"/>
            <w:hideMark/>
          </w:tcPr>
          <w:p w14:paraId="52D4CA94" w14:textId="77777777" w:rsidR="00D47BF2" w:rsidRPr="0083717E" w:rsidRDefault="00D47BF2" w:rsidP="0083717E">
            <w:pPr>
              <w:spacing w:before="60" w:after="60"/>
              <w:rPr>
                <w:rFonts w:eastAsia="Times New Roman" w:cstheme="minorHAnsi"/>
                <w:b/>
                <w:bCs/>
                <w:color w:val="000000"/>
                <w:sz w:val="20"/>
                <w:szCs w:val="20"/>
              </w:rPr>
            </w:pPr>
            <w:r w:rsidRPr="0083717E">
              <w:rPr>
                <w:rFonts w:eastAsia="Times New Roman" w:cstheme="minorHAnsi"/>
                <w:b/>
                <w:bCs/>
                <w:color w:val="000000"/>
                <w:sz w:val="20"/>
                <w:szCs w:val="20"/>
              </w:rPr>
              <w:t>Original industry code, secondary job (12-month ref period)</w:t>
            </w:r>
          </w:p>
        </w:tc>
        <w:tc>
          <w:tcPr>
            <w:tcW w:w="2970" w:type="dxa"/>
          </w:tcPr>
          <w:p w14:paraId="486C7C09" w14:textId="77777777" w:rsidR="00D47BF2" w:rsidRPr="0083717E" w:rsidRDefault="00D47BF2" w:rsidP="0083717E">
            <w:pPr>
              <w:spacing w:before="60" w:after="60"/>
              <w:rPr>
                <w:rFonts w:eastAsia="Times New Roman" w:cstheme="minorHAnsi"/>
                <w:color w:val="000000"/>
                <w:sz w:val="20"/>
                <w:szCs w:val="20"/>
              </w:rPr>
            </w:pPr>
            <w:r w:rsidRPr="0083717E">
              <w:rPr>
                <w:rFonts w:eastAsia="Times New Roman" w:cstheme="minorHAnsi"/>
                <w:color w:val="000000"/>
                <w:sz w:val="20"/>
                <w:szCs w:val="20"/>
              </w:rPr>
              <w:t>Country specific</w:t>
            </w:r>
          </w:p>
        </w:tc>
        <w:tc>
          <w:tcPr>
            <w:tcW w:w="630" w:type="dxa"/>
          </w:tcPr>
          <w:p w14:paraId="04DF512C" w14:textId="7CD26089" w:rsidR="00D47BF2" w:rsidRPr="0083717E" w:rsidRDefault="00D47BF2" w:rsidP="0083717E">
            <w:pPr>
              <w:spacing w:before="60" w:after="60"/>
              <w:jc w:val="center"/>
              <w:rPr>
                <w:rFonts w:eastAsia="Times New Roman" w:cstheme="minorHAnsi"/>
                <w:color w:val="000000"/>
                <w:sz w:val="20"/>
                <w:szCs w:val="20"/>
              </w:rPr>
            </w:pPr>
            <w:r w:rsidRPr="0083717E">
              <w:rPr>
                <w:rFonts w:eastAsia="Times New Roman" w:cstheme="minorHAnsi"/>
                <w:color w:val="000000"/>
                <w:sz w:val="20"/>
                <w:szCs w:val="20"/>
              </w:rPr>
              <w:t>2</w:t>
            </w:r>
          </w:p>
        </w:tc>
      </w:tr>
      <w:tr w:rsidR="00D47BF2" w:rsidRPr="0083717E" w14:paraId="5BC81972" w14:textId="77777777" w:rsidTr="00511742">
        <w:tc>
          <w:tcPr>
            <w:tcW w:w="535" w:type="dxa"/>
          </w:tcPr>
          <w:p w14:paraId="4ABABC6D" w14:textId="31ADC3CE" w:rsidR="00D47BF2" w:rsidRPr="0083717E" w:rsidRDefault="00D47BF2" w:rsidP="00D47BF2">
            <w:pPr>
              <w:spacing w:before="60" w:after="60"/>
              <w:jc w:val="right"/>
              <w:rPr>
                <w:rFonts w:eastAsia="Times New Roman" w:cstheme="minorHAnsi"/>
                <w:color w:val="000000"/>
                <w:sz w:val="20"/>
                <w:szCs w:val="20"/>
              </w:rPr>
            </w:pPr>
            <w:r>
              <w:rPr>
                <w:rFonts w:eastAsia="Times New Roman" w:cstheme="minorHAnsi"/>
                <w:color w:val="000000"/>
                <w:sz w:val="20"/>
                <w:szCs w:val="20"/>
              </w:rPr>
              <w:t>4</w:t>
            </w:r>
          </w:p>
        </w:tc>
        <w:tc>
          <w:tcPr>
            <w:tcW w:w="990" w:type="dxa"/>
            <w:shd w:val="clear" w:color="auto" w:fill="auto"/>
            <w:hideMark/>
          </w:tcPr>
          <w:p w14:paraId="6CE27581" w14:textId="4BD1CD38" w:rsidR="00D47BF2" w:rsidRPr="0083717E" w:rsidRDefault="00D47BF2" w:rsidP="0083717E">
            <w:pPr>
              <w:spacing w:before="60" w:after="60"/>
              <w:rPr>
                <w:rFonts w:eastAsia="Times New Roman" w:cstheme="minorHAnsi"/>
                <w:color w:val="000000"/>
                <w:sz w:val="20"/>
                <w:szCs w:val="20"/>
              </w:rPr>
            </w:pPr>
            <w:r w:rsidRPr="0083717E">
              <w:rPr>
                <w:rFonts w:eastAsia="Times New Roman" w:cstheme="minorHAnsi"/>
                <w:color w:val="000000"/>
                <w:sz w:val="20"/>
                <w:szCs w:val="20"/>
              </w:rPr>
              <w:t>Labor</w:t>
            </w:r>
          </w:p>
        </w:tc>
        <w:tc>
          <w:tcPr>
            <w:tcW w:w="2070" w:type="dxa"/>
          </w:tcPr>
          <w:p w14:paraId="46C2D803" w14:textId="33ADC09D" w:rsidR="00D47BF2" w:rsidRPr="0083717E" w:rsidRDefault="00D47BF2" w:rsidP="0083717E">
            <w:pPr>
              <w:spacing w:before="60" w:after="60"/>
              <w:rPr>
                <w:rFonts w:cstheme="minorHAnsi"/>
                <w:sz w:val="20"/>
                <w:szCs w:val="20"/>
              </w:rPr>
            </w:pPr>
            <w:r w:rsidRPr="0083717E">
              <w:rPr>
                <w:rFonts w:eastAsia="Times New Roman" w:cstheme="minorHAnsi"/>
                <w:b/>
                <w:bCs/>
                <w:color w:val="000000"/>
                <w:sz w:val="20"/>
                <w:szCs w:val="20"/>
              </w:rPr>
              <w:t>industrycat10_2_year</w:t>
            </w:r>
          </w:p>
        </w:tc>
        <w:tc>
          <w:tcPr>
            <w:tcW w:w="2790" w:type="dxa"/>
            <w:shd w:val="clear" w:color="auto" w:fill="auto"/>
            <w:hideMark/>
          </w:tcPr>
          <w:p w14:paraId="3BE5D890" w14:textId="77777777" w:rsidR="00D47BF2" w:rsidRPr="0083717E" w:rsidRDefault="00D47BF2" w:rsidP="0083717E">
            <w:pPr>
              <w:spacing w:before="60" w:after="60"/>
              <w:rPr>
                <w:rFonts w:eastAsia="Times New Roman" w:cstheme="minorHAnsi"/>
                <w:b/>
                <w:bCs/>
                <w:color w:val="000000"/>
                <w:sz w:val="20"/>
                <w:szCs w:val="20"/>
              </w:rPr>
            </w:pPr>
            <w:r w:rsidRPr="0083717E">
              <w:rPr>
                <w:rFonts w:cstheme="minorHAnsi"/>
                <w:b/>
                <w:bCs/>
                <w:sz w:val="20"/>
                <w:szCs w:val="20"/>
              </w:rPr>
              <w:t>1 digit industry classification, secondary job (12-month ref period)</w:t>
            </w:r>
          </w:p>
        </w:tc>
        <w:tc>
          <w:tcPr>
            <w:tcW w:w="2970" w:type="dxa"/>
          </w:tcPr>
          <w:p w14:paraId="7BB1CE3F" w14:textId="77777777" w:rsidR="00D47BF2" w:rsidRPr="0083717E" w:rsidRDefault="00D47BF2" w:rsidP="0083717E">
            <w:pPr>
              <w:spacing w:before="60" w:after="60"/>
              <w:rPr>
                <w:rFonts w:cstheme="minorHAnsi"/>
                <w:sz w:val="20"/>
                <w:szCs w:val="20"/>
              </w:rPr>
            </w:pPr>
            <w:r w:rsidRPr="0083717E">
              <w:rPr>
                <w:rFonts w:eastAsia="Times New Roman" w:cstheme="minorHAnsi"/>
                <w:color w:val="000000"/>
                <w:sz w:val="20"/>
                <w:szCs w:val="20"/>
              </w:rPr>
              <w:t xml:space="preserve">1 = Agriculture, Hunting, Fishing, etc. </w:t>
            </w:r>
            <w:r w:rsidRPr="0083717E">
              <w:rPr>
                <w:rFonts w:eastAsia="Times New Roman" w:cstheme="minorHAnsi"/>
                <w:color w:val="000000"/>
                <w:sz w:val="20"/>
                <w:szCs w:val="20"/>
              </w:rPr>
              <w:br/>
              <w:t>2 = Mining</w:t>
            </w:r>
            <w:r w:rsidRPr="0083717E">
              <w:rPr>
                <w:rFonts w:eastAsia="Times New Roman" w:cstheme="minorHAnsi"/>
                <w:color w:val="000000"/>
                <w:sz w:val="20"/>
                <w:szCs w:val="20"/>
              </w:rPr>
              <w:br/>
              <w:t xml:space="preserve">3 = Manufacturing </w:t>
            </w:r>
            <w:r w:rsidRPr="0083717E">
              <w:rPr>
                <w:rFonts w:eastAsia="Times New Roman" w:cstheme="minorHAnsi"/>
                <w:color w:val="000000"/>
                <w:sz w:val="20"/>
                <w:szCs w:val="20"/>
              </w:rPr>
              <w:br/>
              <w:t xml:space="preserve">4 = Public Utility Services </w:t>
            </w:r>
            <w:r w:rsidRPr="0083717E">
              <w:rPr>
                <w:rFonts w:eastAsia="Times New Roman" w:cstheme="minorHAnsi"/>
                <w:color w:val="000000"/>
                <w:sz w:val="20"/>
                <w:szCs w:val="20"/>
              </w:rPr>
              <w:br/>
              <w:t xml:space="preserve">5 = Construction </w:t>
            </w:r>
            <w:r w:rsidRPr="0083717E">
              <w:rPr>
                <w:rFonts w:eastAsia="Times New Roman" w:cstheme="minorHAnsi"/>
                <w:color w:val="000000"/>
                <w:sz w:val="20"/>
                <w:szCs w:val="20"/>
              </w:rPr>
              <w:br/>
              <w:t>6 = Commerce</w:t>
            </w:r>
            <w:r w:rsidRPr="0083717E">
              <w:rPr>
                <w:rFonts w:eastAsia="Times New Roman" w:cstheme="minorHAnsi"/>
                <w:color w:val="000000"/>
                <w:sz w:val="20"/>
                <w:szCs w:val="20"/>
              </w:rPr>
              <w:br/>
              <w:t xml:space="preserve">7 = Transport and Communications </w:t>
            </w:r>
            <w:r w:rsidRPr="0083717E">
              <w:rPr>
                <w:rFonts w:eastAsia="Times New Roman" w:cstheme="minorHAnsi"/>
                <w:color w:val="000000"/>
                <w:sz w:val="20"/>
                <w:szCs w:val="20"/>
              </w:rPr>
              <w:br/>
              <w:t xml:space="preserve">8 = Financial and Business Services </w:t>
            </w:r>
            <w:r w:rsidRPr="0083717E">
              <w:rPr>
                <w:rFonts w:eastAsia="Times New Roman" w:cstheme="minorHAnsi"/>
                <w:color w:val="000000"/>
                <w:sz w:val="20"/>
                <w:szCs w:val="20"/>
              </w:rPr>
              <w:br/>
              <w:t xml:space="preserve">9 = Public Administration </w:t>
            </w:r>
            <w:r w:rsidRPr="0083717E">
              <w:rPr>
                <w:rFonts w:eastAsia="Times New Roman" w:cstheme="minorHAnsi"/>
                <w:color w:val="000000"/>
                <w:sz w:val="20"/>
                <w:szCs w:val="20"/>
              </w:rPr>
              <w:br/>
              <w:t>10 = Other Services, Unspecified</w:t>
            </w:r>
          </w:p>
        </w:tc>
        <w:tc>
          <w:tcPr>
            <w:tcW w:w="630" w:type="dxa"/>
          </w:tcPr>
          <w:p w14:paraId="6F424118" w14:textId="639F9FF5" w:rsidR="00D47BF2" w:rsidRPr="0083717E" w:rsidRDefault="00D47BF2" w:rsidP="0083717E">
            <w:pPr>
              <w:spacing w:before="60" w:after="60"/>
              <w:jc w:val="center"/>
              <w:rPr>
                <w:rFonts w:cstheme="minorHAnsi"/>
                <w:sz w:val="20"/>
                <w:szCs w:val="20"/>
              </w:rPr>
            </w:pPr>
            <w:r w:rsidRPr="0083717E">
              <w:rPr>
                <w:rFonts w:cstheme="minorHAnsi"/>
                <w:sz w:val="20"/>
                <w:szCs w:val="20"/>
              </w:rPr>
              <w:t>2</w:t>
            </w:r>
          </w:p>
        </w:tc>
      </w:tr>
      <w:tr w:rsidR="00D47BF2" w:rsidRPr="0083717E" w14:paraId="77651481" w14:textId="77777777" w:rsidTr="00511742">
        <w:tc>
          <w:tcPr>
            <w:tcW w:w="535" w:type="dxa"/>
          </w:tcPr>
          <w:p w14:paraId="77D588C4" w14:textId="723D88C7" w:rsidR="00D47BF2" w:rsidRPr="0083717E" w:rsidRDefault="00D47BF2" w:rsidP="00D47BF2">
            <w:pPr>
              <w:spacing w:before="60" w:after="60"/>
              <w:jc w:val="right"/>
              <w:rPr>
                <w:rFonts w:eastAsia="Times New Roman" w:cstheme="minorHAnsi"/>
                <w:color w:val="000000"/>
                <w:sz w:val="20"/>
                <w:szCs w:val="20"/>
              </w:rPr>
            </w:pPr>
            <w:r>
              <w:rPr>
                <w:rFonts w:eastAsia="Times New Roman" w:cstheme="minorHAnsi"/>
                <w:color w:val="000000"/>
                <w:sz w:val="20"/>
                <w:szCs w:val="20"/>
              </w:rPr>
              <w:t>5</w:t>
            </w:r>
          </w:p>
        </w:tc>
        <w:tc>
          <w:tcPr>
            <w:tcW w:w="990" w:type="dxa"/>
            <w:shd w:val="clear" w:color="auto" w:fill="auto"/>
            <w:hideMark/>
          </w:tcPr>
          <w:p w14:paraId="268521A0" w14:textId="418A75C9" w:rsidR="00D47BF2" w:rsidRPr="0083717E" w:rsidRDefault="00D47BF2" w:rsidP="0083717E">
            <w:pPr>
              <w:spacing w:before="60" w:after="60"/>
              <w:rPr>
                <w:rFonts w:eastAsia="Times New Roman" w:cstheme="minorHAnsi"/>
                <w:color w:val="000000"/>
                <w:sz w:val="20"/>
                <w:szCs w:val="20"/>
              </w:rPr>
            </w:pPr>
            <w:r w:rsidRPr="0083717E">
              <w:rPr>
                <w:rFonts w:eastAsia="Times New Roman" w:cstheme="minorHAnsi"/>
                <w:color w:val="000000"/>
                <w:sz w:val="20"/>
                <w:szCs w:val="20"/>
              </w:rPr>
              <w:t>Labor</w:t>
            </w:r>
          </w:p>
        </w:tc>
        <w:tc>
          <w:tcPr>
            <w:tcW w:w="2070" w:type="dxa"/>
          </w:tcPr>
          <w:p w14:paraId="5C67D097" w14:textId="67229BEB" w:rsidR="00D47BF2" w:rsidRPr="0083717E" w:rsidRDefault="00D47BF2" w:rsidP="0083717E">
            <w:pPr>
              <w:spacing w:before="60" w:after="60"/>
              <w:rPr>
                <w:rFonts w:cstheme="minorHAnsi"/>
                <w:sz w:val="20"/>
                <w:szCs w:val="20"/>
              </w:rPr>
            </w:pPr>
            <w:r w:rsidRPr="0083717E">
              <w:rPr>
                <w:rFonts w:eastAsia="Times New Roman" w:cstheme="minorHAnsi"/>
                <w:b/>
                <w:bCs/>
                <w:color w:val="000000"/>
                <w:sz w:val="20"/>
                <w:szCs w:val="20"/>
              </w:rPr>
              <w:t>industrycat4_2_year</w:t>
            </w:r>
          </w:p>
        </w:tc>
        <w:tc>
          <w:tcPr>
            <w:tcW w:w="2790" w:type="dxa"/>
            <w:shd w:val="clear" w:color="auto" w:fill="auto"/>
            <w:hideMark/>
          </w:tcPr>
          <w:p w14:paraId="15BA060D" w14:textId="77777777" w:rsidR="00D47BF2" w:rsidRPr="0083717E" w:rsidRDefault="00D47BF2" w:rsidP="0083717E">
            <w:pPr>
              <w:spacing w:before="60" w:after="60"/>
              <w:rPr>
                <w:rFonts w:eastAsia="Times New Roman" w:cstheme="minorHAnsi"/>
                <w:b/>
                <w:bCs/>
                <w:color w:val="000000"/>
                <w:sz w:val="20"/>
                <w:szCs w:val="20"/>
              </w:rPr>
            </w:pPr>
            <w:r w:rsidRPr="0083717E">
              <w:rPr>
                <w:rFonts w:cstheme="minorHAnsi"/>
                <w:b/>
                <w:bCs/>
                <w:sz w:val="20"/>
                <w:szCs w:val="20"/>
              </w:rPr>
              <w:t>4-category industry classification, secondary job (12-month ref period)</w:t>
            </w:r>
          </w:p>
        </w:tc>
        <w:tc>
          <w:tcPr>
            <w:tcW w:w="2970" w:type="dxa"/>
          </w:tcPr>
          <w:p w14:paraId="1C86E85B" w14:textId="77777777" w:rsidR="00D47BF2" w:rsidRPr="0083717E" w:rsidRDefault="00D47BF2" w:rsidP="0083717E">
            <w:pPr>
              <w:spacing w:before="60" w:after="60"/>
              <w:rPr>
                <w:rFonts w:cstheme="minorHAnsi"/>
                <w:sz w:val="20"/>
                <w:szCs w:val="20"/>
              </w:rPr>
            </w:pPr>
            <w:r w:rsidRPr="0083717E">
              <w:rPr>
                <w:rFonts w:eastAsia="Times New Roman" w:cstheme="minorHAnsi"/>
                <w:color w:val="000000"/>
                <w:sz w:val="20"/>
                <w:szCs w:val="20"/>
              </w:rPr>
              <w:t>1=Agriculture</w:t>
            </w:r>
            <w:r w:rsidRPr="0083717E">
              <w:rPr>
                <w:rFonts w:eastAsia="Times New Roman" w:cstheme="minorHAnsi"/>
                <w:color w:val="000000"/>
                <w:sz w:val="20"/>
                <w:szCs w:val="20"/>
              </w:rPr>
              <w:br/>
              <w:t>2=Industry</w:t>
            </w:r>
            <w:r w:rsidRPr="0083717E">
              <w:rPr>
                <w:rFonts w:eastAsia="Times New Roman" w:cstheme="minorHAnsi"/>
                <w:color w:val="000000"/>
                <w:sz w:val="20"/>
                <w:szCs w:val="20"/>
              </w:rPr>
              <w:br/>
              <w:t>3=Services</w:t>
            </w:r>
            <w:r w:rsidRPr="0083717E">
              <w:rPr>
                <w:rFonts w:eastAsia="Times New Roman" w:cstheme="minorHAnsi"/>
                <w:color w:val="000000"/>
                <w:sz w:val="20"/>
                <w:szCs w:val="20"/>
              </w:rPr>
              <w:br/>
              <w:t>4=Other</w:t>
            </w:r>
          </w:p>
        </w:tc>
        <w:tc>
          <w:tcPr>
            <w:tcW w:w="630" w:type="dxa"/>
          </w:tcPr>
          <w:p w14:paraId="7E8CB768" w14:textId="0AEBE422" w:rsidR="00D47BF2" w:rsidRPr="0083717E" w:rsidRDefault="00D47BF2" w:rsidP="0083717E">
            <w:pPr>
              <w:spacing w:before="60" w:after="60"/>
              <w:jc w:val="center"/>
              <w:rPr>
                <w:rFonts w:cstheme="minorHAnsi"/>
                <w:sz w:val="20"/>
                <w:szCs w:val="20"/>
              </w:rPr>
            </w:pPr>
            <w:r w:rsidRPr="0083717E">
              <w:rPr>
                <w:rFonts w:cstheme="minorHAnsi"/>
                <w:sz w:val="20"/>
                <w:szCs w:val="20"/>
              </w:rPr>
              <w:t>2</w:t>
            </w:r>
          </w:p>
        </w:tc>
      </w:tr>
      <w:tr w:rsidR="00D47BF2" w:rsidRPr="0083717E" w14:paraId="48F36580" w14:textId="77777777" w:rsidTr="00511742">
        <w:tc>
          <w:tcPr>
            <w:tcW w:w="535" w:type="dxa"/>
          </w:tcPr>
          <w:p w14:paraId="387223A1" w14:textId="3DB53D6B" w:rsidR="00D47BF2" w:rsidRPr="0083717E" w:rsidRDefault="00D47BF2" w:rsidP="00D47BF2">
            <w:pPr>
              <w:spacing w:before="60" w:after="60"/>
              <w:jc w:val="right"/>
              <w:rPr>
                <w:rFonts w:eastAsia="Times New Roman" w:cstheme="minorHAnsi"/>
                <w:color w:val="000000"/>
                <w:sz w:val="20"/>
                <w:szCs w:val="20"/>
              </w:rPr>
            </w:pPr>
            <w:r>
              <w:rPr>
                <w:rFonts w:eastAsia="Times New Roman" w:cstheme="minorHAnsi"/>
                <w:color w:val="000000"/>
                <w:sz w:val="20"/>
                <w:szCs w:val="20"/>
              </w:rPr>
              <w:t>6</w:t>
            </w:r>
          </w:p>
        </w:tc>
        <w:tc>
          <w:tcPr>
            <w:tcW w:w="990" w:type="dxa"/>
            <w:shd w:val="clear" w:color="auto" w:fill="auto"/>
            <w:hideMark/>
          </w:tcPr>
          <w:p w14:paraId="7BD07F49" w14:textId="4535B51E" w:rsidR="00D47BF2" w:rsidRPr="0083717E" w:rsidRDefault="00D47BF2" w:rsidP="0083717E">
            <w:pPr>
              <w:spacing w:before="60" w:after="60"/>
              <w:rPr>
                <w:rFonts w:eastAsia="Times New Roman" w:cstheme="minorHAnsi"/>
                <w:color w:val="000000"/>
                <w:sz w:val="20"/>
                <w:szCs w:val="20"/>
              </w:rPr>
            </w:pPr>
            <w:r w:rsidRPr="0083717E">
              <w:rPr>
                <w:rFonts w:eastAsia="Times New Roman" w:cstheme="minorHAnsi"/>
                <w:color w:val="000000"/>
                <w:sz w:val="20"/>
                <w:szCs w:val="20"/>
              </w:rPr>
              <w:t>Labor</w:t>
            </w:r>
          </w:p>
        </w:tc>
        <w:tc>
          <w:tcPr>
            <w:tcW w:w="2070" w:type="dxa"/>
          </w:tcPr>
          <w:p w14:paraId="08B01F6A" w14:textId="4D775D94" w:rsidR="00D47BF2" w:rsidRPr="0083717E" w:rsidRDefault="00D47BF2" w:rsidP="0083717E">
            <w:pPr>
              <w:spacing w:before="60" w:after="60"/>
              <w:rPr>
                <w:rFonts w:cstheme="minorHAnsi"/>
                <w:sz w:val="20"/>
                <w:szCs w:val="20"/>
              </w:rPr>
            </w:pPr>
            <w:r w:rsidRPr="0083717E">
              <w:rPr>
                <w:rFonts w:eastAsia="Times New Roman" w:cstheme="minorHAnsi"/>
                <w:b/>
                <w:bCs/>
                <w:color w:val="000000"/>
                <w:sz w:val="20"/>
                <w:szCs w:val="20"/>
              </w:rPr>
              <w:t>occup_orig_2_year</w:t>
            </w:r>
          </w:p>
        </w:tc>
        <w:tc>
          <w:tcPr>
            <w:tcW w:w="2790" w:type="dxa"/>
            <w:shd w:val="clear" w:color="auto" w:fill="auto"/>
            <w:hideMark/>
          </w:tcPr>
          <w:p w14:paraId="67B1DDC7" w14:textId="5C571516" w:rsidR="00D47BF2" w:rsidRPr="0083717E" w:rsidRDefault="00D47BF2" w:rsidP="0083717E">
            <w:pPr>
              <w:spacing w:before="60" w:after="60"/>
              <w:rPr>
                <w:rFonts w:eastAsia="Times New Roman" w:cstheme="minorHAnsi"/>
                <w:b/>
                <w:bCs/>
                <w:color w:val="000000"/>
                <w:sz w:val="20"/>
                <w:szCs w:val="20"/>
              </w:rPr>
            </w:pPr>
            <w:r w:rsidRPr="0083717E">
              <w:rPr>
                <w:rFonts w:cstheme="minorHAnsi"/>
                <w:b/>
                <w:bCs/>
                <w:sz w:val="20"/>
                <w:szCs w:val="20"/>
              </w:rPr>
              <w:t xml:space="preserve">Original </w:t>
            </w:r>
            <w:r>
              <w:rPr>
                <w:rFonts w:cstheme="minorHAnsi"/>
                <w:b/>
                <w:bCs/>
                <w:sz w:val="20"/>
                <w:szCs w:val="20"/>
              </w:rPr>
              <w:t>occupation</w:t>
            </w:r>
            <w:r w:rsidRPr="0083717E">
              <w:rPr>
                <w:rFonts w:cstheme="minorHAnsi"/>
                <w:b/>
                <w:bCs/>
                <w:sz w:val="20"/>
                <w:szCs w:val="20"/>
              </w:rPr>
              <w:t xml:space="preserve"> classification, secondary job (12-month ref period)</w:t>
            </w:r>
          </w:p>
        </w:tc>
        <w:tc>
          <w:tcPr>
            <w:tcW w:w="2970" w:type="dxa"/>
          </w:tcPr>
          <w:p w14:paraId="2D9604F1" w14:textId="77777777" w:rsidR="00D47BF2" w:rsidRPr="0083717E" w:rsidRDefault="00D47BF2" w:rsidP="0083717E">
            <w:pPr>
              <w:spacing w:before="60" w:after="60"/>
              <w:rPr>
                <w:rFonts w:cstheme="minorHAnsi"/>
                <w:sz w:val="20"/>
                <w:szCs w:val="20"/>
              </w:rPr>
            </w:pPr>
            <w:r w:rsidRPr="0083717E">
              <w:rPr>
                <w:rFonts w:eastAsia="Times New Roman" w:cstheme="minorHAnsi"/>
                <w:color w:val="000000"/>
                <w:sz w:val="20"/>
                <w:szCs w:val="20"/>
              </w:rPr>
              <w:t>Country specific</w:t>
            </w:r>
          </w:p>
        </w:tc>
        <w:tc>
          <w:tcPr>
            <w:tcW w:w="630" w:type="dxa"/>
          </w:tcPr>
          <w:p w14:paraId="6F486FBC" w14:textId="6C748C7E" w:rsidR="00D47BF2" w:rsidRPr="0083717E" w:rsidRDefault="00D47BF2" w:rsidP="0083717E">
            <w:pPr>
              <w:spacing w:before="60" w:after="60"/>
              <w:jc w:val="center"/>
              <w:rPr>
                <w:rFonts w:cstheme="minorHAnsi"/>
                <w:sz w:val="20"/>
                <w:szCs w:val="20"/>
              </w:rPr>
            </w:pPr>
            <w:r w:rsidRPr="0083717E">
              <w:rPr>
                <w:rFonts w:cstheme="minorHAnsi"/>
                <w:sz w:val="20"/>
                <w:szCs w:val="20"/>
              </w:rPr>
              <w:t>2</w:t>
            </w:r>
          </w:p>
        </w:tc>
      </w:tr>
      <w:tr w:rsidR="00D47BF2" w:rsidRPr="0083717E" w14:paraId="0B920627" w14:textId="77777777" w:rsidTr="00511742">
        <w:tc>
          <w:tcPr>
            <w:tcW w:w="535" w:type="dxa"/>
          </w:tcPr>
          <w:p w14:paraId="56E569B4" w14:textId="6D0206EA" w:rsidR="00D47BF2" w:rsidRPr="0083717E" w:rsidRDefault="00D47BF2" w:rsidP="00D47BF2">
            <w:pPr>
              <w:spacing w:before="60" w:after="60"/>
              <w:jc w:val="right"/>
              <w:rPr>
                <w:rFonts w:eastAsia="Times New Roman" w:cstheme="minorHAnsi"/>
                <w:color w:val="000000"/>
                <w:sz w:val="20"/>
                <w:szCs w:val="20"/>
              </w:rPr>
            </w:pPr>
            <w:r>
              <w:rPr>
                <w:rFonts w:eastAsia="Times New Roman" w:cstheme="minorHAnsi"/>
                <w:color w:val="000000"/>
                <w:sz w:val="20"/>
                <w:szCs w:val="20"/>
              </w:rPr>
              <w:t>7</w:t>
            </w:r>
          </w:p>
        </w:tc>
        <w:tc>
          <w:tcPr>
            <w:tcW w:w="990" w:type="dxa"/>
            <w:shd w:val="clear" w:color="auto" w:fill="auto"/>
            <w:hideMark/>
          </w:tcPr>
          <w:p w14:paraId="3C89B00C" w14:textId="5AA3BF0E" w:rsidR="00D47BF2" w:rsidRPr="0083717E" w:rsidRDefault="00D47BF2" w:rsidP="0083717E">
            <w:pPr>
              <w:spacing w:before="60" w:after="60"/>
              <w:rPr>
                <w:rFonts w:eastAsia="Times New Roman" w:cstheme="minorHAnsi"/>
                <w:color w:val="000000"/>
                <w:sz w:val="20"/>
                <w:szCs w:val="20"/>
              </w:rPr>
            </w:pPr>
            <w:r w:rsidRPr="0083717E">
              <w:rPr>
                <w:rFonts w:eastAsia="Times New Roman" w:cstheme="minorHAnsi"/>
                <w:color w:val="000000"/>
                <w:sz w:val="20"/>
                <w:szCs w:val="20"/>
              </w:rPr>
              <w:t>Labor</w:t>
            </w:r>
          </w:p>
        </w:tc>
        <w:tc>
          <w:tcPr>
            <w:tcW w:w="2070" w:type="dxa"/>
          </w:tcPr>
          <w:p w14:paraId="0933A051" w14:textId="7D713130" w:rsidR="00D47BF2" w:rsidRPr="0083717E" w:rsidRDefault="00D47BF2" w:rsidP="0083717E">
            <w:pPr>
              <w:spacing w:before="60" w:after="60"/>
              <w:rPr>
                <w:rFonts w:cstheme="minorHAnsi"/>
                <w:sz w:val="20"/>
                <w:szCs w:val="20"/>
              </w:rPr>
            </w:pPr>
            <w:r w:rsidRPr="0083717E">
              <w:rPr>
                <w:rFonts w:eastAsia="Times New Roman" w:cstheme="minorHAnsi"/>
                <w:b/>
                <w:bCs/>
                <w:color w:val="000000"/>
                <w:sz w:val="20"/>
                <w:szCs w:val="20"/>
              </w:rPr>
              <w:t>occup_2_year</w:t>
            </w:r>
          </w:p>
        </w:tc>
        <w:tc>
          <w:tcPr>
            <w:tcW w:w="2790" w:type="dxa"/>
            <w:shd w:val="clear" w:color="auto" w:fill="auto"/>
            <w:hideMark/>
          </w:tcPr>
          <w:p w14:paraId="1C9A02BE" w14:textId="4B6E6ACB" w:rsidR="00D47BF2" w:rsidRPr="0083717E" w:rsidRDefault="00D47BF2" w:rsidP="0083717E">
            <w:pPr>
              <w:spacing w:before="60" w:after="60"/>
              <w:rPr>
                <w:rFonts w:eastAsia="Times New Roman" w:cstheme="minorHAnsi"/>
                <w:b/>
                <w:bCs/>
                <w:color w:val="000000"/>
                <w:sz w:val="20"/>
                <w:szCs w:val="20"/>
              </w:rPr>
            </w:pPr>
            <w:r w:rsidRPr="0083717E">
              <w:rPr>
                <w:rFonts w:cstheme="minorHAnsi"/>
                <w:b/>
                <w:bCs/>
                <w:sz w:val="20"/>
                <w:szCs w:val="20"/>
              </w:rPr>
              <w:t xml:space="preserve">1-digit </w:t>
            </w:r>
            <w:r>
              <w:rPr>
                <w:rFonts w:cstheme="minorHAnsi"/>
                <w:b/>
                <w:bCs/>
                <w:sz w:val="20"/>
                <w:szCs w:val="20"/>
              </w:rPr>
              <w:t>occupation</w:t>
            </w:r>
            <w:r w:rsidRPr="0083717E">
              <w:rPr>
                <w:rFonts w:cstheme="minorHAnsi"/>
                <w:b/>
                <w:bCs/>
                <w:sz w:val="20"/>
                <w:szCs w:val="20"/>
              </w:rPr>
              <w:t xml:space="preserve"> classification, secondary job (12-month ref period)</w:t>
            </w:r>
          </w:p>
        </w:tc>
        <w:tc>
          <w:tcPr>
            <w:tcW w:w="2970" w:type="dxa"/>
          </w:tcPr>
          <w:p w14:paraId="5B67F928" w14:textId="77777777" w:rsidR="00D47BF2" w:rsidRPr="0083717E" w:rsidRDefault="00D47BF2" w:rsidP="0083717E">
            <w:pPr>
              <w:spacing w:before="60" w:after="60"/>
              <w:rPr>
                <w:rFonts w:cstheme="minorHAnsi"/>
                <w:sz w:val="20"/>
                <w:szCs w:val="20"/>
              </w:rPr>
            </w:pPr>
            <w:r w:rsidRPr="0083717E">
              <w:rPr>
                <w:rFonts w:eastAsia="Times New Roman" w:cstheme="minorHAnsi"/>
                <w:color w:val="000000"/>
                <w:sz w:val="20"/>
                <w:szCs w:val="20"/>
              </w:rPr>
              <w:t xml:space="preserve">1 = Managers </w:t>
            </w:r>
            <w:r w:rsidRPr="0083717E">
              <w:rPr>
                <w:rFonts w:eastAsia="Times New Roman" w:cstheme="minorHAnsi"/>
                <w:color w:val="000000"/>
                <w:sz w:val="20"/>
                <w:szCs w:val="20"/>
              </w:rPr>
              <w:br/>
              <w:t xml:space="preserve">2 = Professionals </w:t>
            </w:r>
            <w:r w:rsidRPr="0083717E">
              <w:rPr>
                <w:rFonts w:eastAsia="Times New Roman" w:cstheme="minorHAnsi"/>
                <w:color w:val="000000"/>
                <w:sz w:val="20"/>
                <w:szCs w:val="20"/>
              </w:rPr>
              <w:br/>
              <w:t xml:space="preserve">3 = Technicians and associate professionals </w:t>
            </w:r>
            <w:r w:rsidRPr="0083717E">
              <w:rPr>
                <w:rFonts w:eastAsia="Times New Roman" w:cstheme="minorHAnsi"/>
                <w:color w:val="000000"/>
                <w:sz w:val="20"/>
                <w:szCs w:val="20"/>
              </w:rPr>
              <w:br/>
              <w:t xml:space="preserve">4 = Clerical support workers </w:t>
            </w:r>
            <w:r w:rsidRPr="0083717E">
              <w:rPr>
                <w:rFonts w:eastAsia="Times New Roman" w:cstheme="minorHAnsi"/>
                <w:color w:val="000000"/>
                <w:sz w:val="20"/>
                <w:szCs w:val="20"/>
              </w:rPr>
              <w:br/>
              <w:t xml:space="preserve">5 = Service and sales workers </w:t>
            </w:r>
            <w:r w:rsidRPr="0083717E">
              <w:rPr>
                <w:rFonts w:eastAsia="Times New Roman" w:cstheme="minorHAnsi"/>
                <w:color w:val="000000"/>
                <w:sz w:val="20"/>
                <w:szCs w:val="20"/>
              </w:rPr>
              <w:br/>
              <w:t>6 = Skilled agricultural, forestry and fishery workers</w:t>
            </w:r>
            <w:r w:rsidRPr="0083717E">
              <w:rPr>
                <w:rFonts w:eastAsia="Times New Roman" w:cstheme="minorHAnsi"/>
                <w:color w:val="000000"/>
                <w:sz w:val="20"/>
                <w:szCs w:val="20"/>
              </w:rPr>
              <w:br/>
              <w:t>7 = Craft and related trades workers</w:t>
            </w:r>
            <w:r w:rsidRPr="0083717E">
              <w:rPr>
                <w:rFonts w:eastAsia="Times New Roman" w:cstheme="minorHAnsi"/>
                <w:color w:val="000000"/>
                <w:sz w:val="20"/>
                <w:szCs w:val="20"/>
              </w:rPr>
              <w:br/>
              <w:t xml:space="preserve">8 = Plant and machine operators, and assemblers </w:t>
            </w:r>
            <w:r w:rsidRPr="0083717E">
              <w:rPr>
                <w:rFonts w:eastAsia="Times New Roman" w:cstheme="minorHAnsi"/>
                <w:color w:val="000000"/>
                <w:sz w:val="20"/>
                <w:szCs w:val="20"/>
              </w:rPr>
              <w:br/>
              <w:t xml:space="preserve">9 = Elementary occupations </w:t>
            </w:r>
            <w:r w:rsidRPr="0083717E">
              <w:rPr>
                <w:rFonts w:eastAsia="Times New Roman" w:cstheme="minorHAnsi"/>
                <w:color w:val="000000"/>
                <w:sz w:val="20"/>
                <w:szCs w:val="20"/>
              </w:rPr>
              <w:br/>
              <w:t xml:space="preserve">10 = Armed forces occupations </w:t>
            </w:r>
            <w:r w:rsidRPr="0083717E">
              <w:rPr>
                <w:rFonts w:eastAsia="Times New Roman" w:cstheme="minorHAnsi"/>
                <w:color w:val="000000"/>
                <w:sz w:val="20"/>
                <w:szCs w:val="20"/>
              </w:rPr>
              <w:br/>
              <w:t>99 = Other/unspecified</w:t>
            </w:r>
          </w:p>
        </w:tc>
        <w:tc>
          <w:tcPr>
            <w:tcW w:w="630" w:type="dxa"/>
          </w:tcPr>
          <w:p w14:paraId="3ECE4DF8" w14:textId="5838EF7F" w:rsidR="00D47BF2" w:rsidRPr="0083717E" w:rsidRDefault="00D47BF2" w:rsidP="0083717E">
            <w:pPr>
              <w:spacing w:before="60" w:after="60"/>
              <w:jc w:val="center"/>
              <w:rPr>
                <w:rFonts w:cstheme="minorHAnsi"/>
                <w:sz w:val="20"/>
                <w:szCs w:val="20"/>
              </w:rPr>
            </w:pPr>
            <w:r w:rsidRPr="0083717E">
              <w:rPr>
                <w:rFonts w:cstheme="minorHAnsi"/>
                <w:sz w:val="20"/>
                <w:szCs w:val="20"/>
              </w:rPr>
              <w:t>2</w:t>
            </w:r>
          </w:p>
        </w:tc>
      </w:tr>
      <w:tr w:rsidR="00D47BF2" w:rsidRPr="0083717E" w14:paraId="654451C1" w14:textId="77777777" w:rsidTr="00511742">
        <w:tc>
          <w:tcPr>
            <w:tcW w:w="535" w:type="dxa"/>
          </w:tcPr>
          <w:p w14:paraId="191FE99B" w14:textId="01D01F12" w:rsidR="00D47BF2" w:rsidRPr="0083717E" w:rsidRDefault="00D47BF2" w:rsidP="00D47BF2">
            <w:pPr>
              <w:spacing w:before="60" w:after="60"/>
              <w:jc w:val="right"/>
              <w:rPr>
                <w:rFonts w:eastAsia="Times New Roman" w:cstheme="minorHAnsi"/>
                <w:color w:val="000000"/>
                <w:sz w:val="20"/>
                <w:szCs w:val="20"/>
              </w:rPr>
            </w:pPr>
            <w:r>
              <w:rPr>
                <w:rFonts w:eastAsia="Times New Roman" w:cstheme="minorHAnsi"/>
                <w:color w:val="000000"/>
                <w:sz w:val="20"/>
                <w:szCs w:val="20"/>
              </w:rPr>
              <w:t>8</w:t>
            </w:r>
          </w:p>
        </w:tc>
        <w:tc>
          <w:tcPr>
            <w:tcW w:w="990" w:type="dxa"/>
            <w:shd w:val="clear" w:color="auto" w:fill="auto"/>
            <w:hideMark/>
          </w:tcPr>
          <w:p w14:paraId="7C02BE96" w14:textId="08D2C6C3" w:rsidR="00D47BF2" w:rsidRPr="0083717E" w:rsidRDefault="00D47BF2" w:rsidP="0083717E">
            <w:pPr>
              <w:spacing w:before="60" w:after="60"/>
              <w:rPr>
                <w:rFonts w:eastAsia="Times New Roman" w:cstheme="minorHAnsi"/>
                <w:color w:val="000000"/>
                <w:sz w:val="20"/>
                <w:szCs w:val="20"/>
              </w:rPr>
            </w:pPr>
            <w:r w:rsidRPr="0083717E">
              <w:rPr>
                <w:rFonts w:eastAsia="Times New Roman" w:cstheme="minorHAnsi"/>
                <w:color w:val="000000"/>
                <w:sz w:val="20"/>
                <w:szCs w:val="20"/>
              </w:rPr>
              <w:t>Labor</w:t>
            </w:r>
          </w:p>
        </w:tc>
        <w:tc>
          <w:tcPr>
            <w:tcW w:w="2070" w:type="dxa"/>
          </w:tcPr>
          <w:p w14:paraId="10567815" w14:textId="0C8EC532" w:rsidR="00D47BF2" w:rsidRPr="0083717E" w:rsidRDefault="00D47BF2" w:rsidP="0083717E">
            <w:pPr>
              <w:spacing w:before="60" w:after="60"/>
              <w:rPr>
                <w:rFonts w:eastAsia="Times New Roman" w:cstheme="minorHAnsi"/>
                <w:color w:val="000000"/>
                <w:sz w:val="20"/>
                <w:szCs w:val="20"/>
              </w:rPr>
            </w:pPr>
            <w:r w:rsidRPr="0083717E">
              <w:rPr>
                <w:rFonts w:eastAsia="Times New Roman" w:cstheme="minorHAnsi"/>
                <w:b/>
                <w:bCs/>
                <w:color w:val="000000"/>
                <w:sz w:val="20"/>
                <w:szCs w:val="20"/>
              </w:rPr>
              <w:t>wage_nc_2_year</w:t>
            </w:r>
          </w:p>
        </w:tc>
        <w:tc>
          <w:tcPr>
            <w:tcW w:w="2790" w:type="dxa"/>
            <w:shd w:val="clear" w:color="auto" w:fill="auto"/>
            <w:noWrap/>
          </w:tcPr>
          <w:p w14:paraId="60496D35" w14:textId="77777777" w:rsidR="00D47BF2" w:rsidRPr="0083717E" w:rsidRDefault="00D47BF2" w:rsidP="0083717E">
            <w:pPr>
              <w:spacing w:before="60" w:after="60"/>
              <w:rPr>
                <w:rFonts w:eastAsia="Times New Roman" w:cstheme="minorHAnsi"/>
                <w:b/>
                <w:bCs/>
                <w:color w:val="000000"/>
                <w:sz w:val="20"/>
                <w:szCs w:val="20"/>
              </w:rPr>
            </w:pPr>
            <w:r w:rsidRPr="0083717E">
              <w:rPr>
                <w:rFonts w:eastAsia="Times New Roman" w:cstheme="minorHAnsi"/>
                <w:b/>
                <w:bCs/>
                <w:color w:val="000000"/>
                <w:sz w:val="20"/>
                <w:szCs w:val="20"/>
              </w:rPr>
              <w:t>Last wage payment, secondary job, excl. bonuses, etc. (12-month ref period)</w:t>
            </w:r>
          </w:p>
        </w:tc>
        <w:tc>
          <w:tcPr>
            <w:tcW w:w="2970" w:type="dxa"/>
          </w:tcPr>
          <w:p w14:paraId="7BEF7134" w14:textId="77777777" w:rsidR="00D47BF2" w:rsidRPr="0083717E" w:rsidRDefault="00D47BF2" w:rsidP="0083717E">
            <w:pPr>
              <w:spacing w:before="60" w:after="60"/>
              <w:rPr>
                <w:rFonts w:eastAsia="Times New Roman" w:cstheme="minorHAnsi"/>
                <w:color w:val="000000"/>
                <w:sz w:val="20"/>
                <w:szCs w:val="20"/>
              </w:rPr>
            </w:pPr>
            <w:r w:rsidRPr="0083717E">
              <w:rPr>
                <w:rFonts w:eastAsia="Times New Roman" w:cstheme="minorHAnsi"/>
                <w:color w:val="000000"/>
                <w:sz w:val="20"/>
                <w:szCs w:val="20"/>
              </w:rPr>
              <w:t xml:space="preserve">Continuous variable </w:t>
            </w:r>
          </w:p>
          <w:p w14:paraId="2BD6C7C3" w14:textId="77777777" w:rsidR="00D47BF2" w:rsidRPr="0083717E" w:rsidRDefault="00D47BF2" w:rsidP="0083717E">
            <w:pPr>
              <w:spacing w:before="60" w:after="60"/>
              <w:rPr>
                <w:rFonts w:eastAsia="Times New Roman" w:cstheme="minorHAnsi"/>
                <w:color w:val="000000"/>
                <w:sz w:val="20"/>
                <w:szCs w:val="20"/>
              </w:rPr>
            </w:pPr>
          </w:p>
          <w:p w14:paraId="69BA3EA8" w14:textId="77777777" w:rsidR="00D47BF2" w:rsidRPr="0083717E" w:rsidRDefault="00D47BF2" w:rsidP="0083717E">
            <w:pPr>
              <w:spacing w:before="60" w:after="60"/>
              <w:rPr>
                <w:rFonts w:eastAsia="Times New Roman" w:cstheme="minorHAnsi"/>
                <w:color w:val="000000"/>
                <w:sz w:val="20"/>
                <w:szCs w:val="20"/>
              </w:rPr>
            </w:pPr>
          </w:p>
        </w:tc>
        <w:tc>
          <w:tcPr>
            <w:tcW w:w="630" w:type="dxa"/>
          </w:tcPr>
          <w:p w14:paraId="2902A36D" w14:textId="48E9D4BA" w:rsidR="00D47BF2" w:rsidRPr="0083717E" w:rsidRDefault="00D47BF2" w:rsidP="0083717E">
            <w:pPr>
              <w:spacing w:before="60" w:after="60"/>
              <w:jc w:val="center"/>
              <w:rPr>
                <w:rFonts w:eastAsia="Times New Roman" w:cstheme="minorHAnsi"/>
                <w:color w:val="000000"/>
                <w:sz w:val="20"/>
                <w:szCs w:val="20"/>
              </w:rPr>
            </w:pPr>
            <w:r w:rsidRPr="0083717E">
              <w:rPr>
                <w:rFonts w:eastAsia="Times New Roman" w:cstheme="minorHAnsi"/>
                <w:color w:val="000000"/>
                <w:sz w:val="20"/>
                <w:szCs w:val="20"/>
              </w:rPr>
              <w:t>1</w:t>
            </w:r>
          </w:p>
        </w:tc>
      </w:tr>
      <w:tr w:rsidR="00D47BF2" w:rsidRPr="0083717E" w14:paraId="688CDE8D" w14:textId="77777777" w:rsidTr="00511742">
        <w:tc>
          <w:tcPr>
            <w:tcW w:w="535" w:type="dxa"/>
          </w:tcPr>
          <w:p w14:paraId="46FAA10C" w14:textId="2844A3EC" w:rsidR="00D47BF2" w:rsidRPr="0083717E" w:rsidRDefault="00D47BF2" w:rsidP="00D47BF2">
            <w:pPr>
              <w:spacing w:before="60" w:after="60"/>
              <w:jc w:val="right"/>
              <w:rPr>
                <w:rFonts w:eastAsia="Times New Roman" w:cstheme="minorHAnsi"/>
                <w:color w:val="000000"/>
                <w:sz w:val="20"/>
                <w:szCs w:val="20"/>
              </w:rPr>
            </w:pPr>
            <w:r>
              <w:rPr>
                <w:rFonts w:eastAsia="Times New Roman" w:cstheme="minorHAnsi"/>
                <w:color w:val="000000"/>
                <w:sz w:val="20"/>
                <w:szCs w:val="20"/>
              </w:rPr>
              <w:t>9</w:t>
            </w:r>
          </w:p>
        </w:tc>
        <w:tc>
          <w:tcPr>
            <w:tcW w:w="990" w:type="dxa"/>
            <w:shd w:val="clear" w:color="auto" w:fill="auto"/>
            <w:hideMark/>
          </w:tcPr>
          <w:p w14:paraId="09014C0F" w14:textId="13EEB0A0" w:rsidR="00D47BF2" w:rsidRPr="0083717E" w:rsidRDefault="00D47BF2" w:rsidP="0083717E">
            <w:pPr>
              <w:spacing w:before="60" w:after="60"/>
              <w:rPr>
                <w:rFonts w:eastAsia="Times New Roman" w:cstheme="minorHAnsi"/>
                <w:color w:val="000000"/>
                <w:sz w:val="20"/>
                <w:szCs w:val="20"/>
              </w:rPr>
            </w:pPr>
            <w:r w:rsidRPr="0083717E">
              <w:rPr>
                <w:rFonts w:eastAsia="Times New Roman" w:cstheme="minorHAnsi"/>
                <w:color w:val="000000"/>
                <w:sz w:val="20"/>
                <w:szCs w:val="20"/>
              </w:rPr>
              <w:t>Labor</w:t>
            </w:r>
          </w:p>
        </w:tc>
        <w:tc>
          <w:tcPr>
            <w:tcW w:w="2070" w:type="dxa"/>
          </w:tcPr>
          <w:p w14:paraId="11CF80FE" w14:textId="2A52AB3A" w:rsidR="00D47BF2" w:rsidRPr="0083717E" w:rsidRDefault="00D47BF2" w:rsidP="0083717E">
            <w:pPr>
              <w:spacing w:before="60" w:after="60"/>
              <w:rPr>
                <w:rFonts w:cstheme="minorHAnsi"/>
                <w:sz w:val="20"/>
                <w:szCs w:val="20"/>
              </w:rPr>
            </w:pPr>
            <w:r w:rsidRPr="0083717E">
              <w:rPr>
                <w:rFonts w:eastAsia="Times New Roman" w:cstheme="minorHAnsi"/>
                <w:b/>
                <w:bCs/>
                <w:color w:val="000000"/>
                <w:sz w:val="20"/>
                <w:szCs w:val="20"/>
              </w:rPr>
              <w:t>unitwage_2_year</w:t>
            </w:r>
          </w:p>
        </w:tc>
        <w:tc>
          <w:tcPr>
            <w:tcW w:w="2790" w:type="dxa"/>
            <w:shd w:val="clear" w:color="auto" w:fill="auto"/>
            <w:hideMark/>
          </w:tcPr>
          <w:p w14:paraId="609443D3" w14:textId="77777777" w:rsidR="00D47BF2" w:rsidRPr="0083717E" w:rsidRDefault="00D47BF2" w:rsidP="0083717E">
            <w:pPr>
              <w:spacing w:before="60" w:after="60"/>
              <w:rPr>
                <w:rFonts w:eastAsia="Times New Roman" w:cstheme="minorHAnsi"/>
                <w:b/>
                <w:bCs/>
                <w:color w:val="000000"/>
                <w:sz w:val="20"/>
                <w:szCs w:val="20"/>
              </w:rPr>
            </w:pPr>
            <w:r w:rsidRPr="0083717E">
              <w:rPr>
                <w:rFonts w:cstheme="minorHAnsi"/>
                <w:b/>
                <w:bCs/>
                <w:sz w:val="20"/>
                <w:szCs w:val="20"/>
              </w:rPr>
              <w:t>Time unit of last wages payment, secondary job (12-month ref period)</w:t>
            </w:r>
          </w:p>
        </w:tc>
        <w:tc>
          <w:tcPr>
            <w:tcW w:w="2970" w:type="dxa"/>
          </w:tcPr>
          <w:p w14:paraId="32FACE4B" w14:textId="77777777" w:rsidR="00D47BF2" w:rsidRPr="0083717E" w:rsidRDefault="00D47BF2" w:rsidP="0083717E">
            <w:pPr>
              <w:spacing w:before="60" w:after="60"/>
              <w:rPr>
                <w:rFonts w:cstheme="minorHAnsi"/>
                <w:sz w:val="20"/>
                <w:szCs w:val="20"/>
              </w:rPr>
            </w:pPr>
            <w:r w:rsidRPr="0083717E">
              <w:rPr>
                <w:rFonts w:eastAsia="Times New Roman" w:cstheme="minorHAnsi"/>
                <w:color w:val="000000"/>
                <w:sz w:val="20"/>
                <w:szCs w:val="20"/>
              </w:rPr>
              <w:t xml:space="preserve">1 = Daily </w:t>
            </w:r>
            <w:r w:rsidRPr="0083717E">
              <w:rPr>
                <w:rFonts w:eastAsia="Times New Roman" w:cstheme="minorHAnsi"/>
                <w:color w:val="000000"/>
                <w:sz w:val="20"/>
                <w:szCs w:val="20"/>
              </w:rPr>
              <w:br/>
              <w:t xml:space="preserve">2 = Weekly </w:t>
            </w:r>
            <w:r w:rsidRPr="0083717E">
              <w:rPr>
                <w:rFonts w:eastAsia="Times New Roman" w:cstheme="minorHAnsi"/>
                <w:color w:val="000000"/>
                <w:sz w:val="20"/>
                <w:szCs w:val="20"/>
              </w:rPr>
              <w:br/>
              <w:t xml:space="preserve">3 = Every two weeks </w:t>
            </w:r>
            <w:r w:rsidRPr="0083717E">
              <w:rPr>
                <w:rFonts w:eastAsia="Times New Roman" w:cstheme="minorHAnsi"/>
                <w:color w:val="000000"/>
                <w:sz w:val="20"/>
                <w:szCs w:val="20"/>
              </w:rPr>
              <w:br/>
              <w:t>4 = Every two months</w:t>
            </w:r>
            <w:r w:rsidRPr="0083717E">
              <w:rPr>
                <w:rFonts w:eastAsia="Times New Roman" w:cstheme="minorHAnsi"/>
                <w:color w:val="000000"/>
                <w:sz w:val="20"/>
                <w:szCs w:val="20"/>
              </w:rPr>
              <w:br/>
              <w:t xml:space="preserve">5 = Monthly </w:t>
            </w:r>
            <w:r w:rsidRPr="0083717E">
              <w:rPr>
                <w:rFonts w:eastAsia="Times New Roman" w:cstheme="minorHAnsi"/>
                <w:color w:val="000000"/>
                <w:sz w:val="20"/>
                <w:szCs w:val="20"/>
              </w:rPr>
              <w:br/>
              <w:t>6 = Quarterly</w:t>
            </w:r>
            <w:r w:rsidRPr="0083717E">
              <w:rPr>
                <w:rFonts w:eastAsia="Times New Roman" w:cstheme="minorHAnsi"/>
                <w:color w:val="000000"/>
                <w:sz w:val="20"/>
                <w:szCs w:val="20"/>
              </w:rPr>
              <w:br/>
              <w:t>7 = Every six months</w:t>
            </w:r>
            <w:r w:rsidRPr="0083717E">
              <w:rPr>
                <w:rFonts w:eastAsia="Times New Roman" w:cstheme="minorHAnsi"/>
                <w:color w:val="000000"/>
                <w:sz w:val="20"/>
                <w:szCs w:val="20"/>
              </w:rPr>
              <w:br/>
              <w:t>8 = Annually</w:t>
            </w:r>
            <w:r w:rsidRPr="0083717E">
              <w:rPr>
                <w:rFonts w:eastAsia="Times New Roman" w:cstheme="minorHAnsi"/>
                <w:color w:val="000000"/>
                <w:sz w:val="20"/>
                <w:szCs w:val="20"/>
              </w:rPr>
              <w:br/>
              <w:t xml:space="preserve">9 = Hourly </w:t>
            </w:r>
            <w:r w:rsidRPr="0083717E">
              <w:rPr>
                <w:rFonts w:eastAsia="Times New Roman" w:cstheme="minorHAnsi"/>
                <w:color w:val="000000"/>
                <w:sz w:val="20"/>
                <w:szCs w:val="20"/>
              </w:rPr>
              <w:br/>
              <w:t>10 = Other</w:t>
            </w:r>
          </w:p>
        </w:tc>
        <w:tc>
          <w:tcPr>
            <w:tcW w:w="630" w:type="dxa"/>
          </w:tcPr>
          <w:p w14:paraId="5AC8E883" w14:textId="1093412A" w:rsidR="00D47BF2" w:rsidRPr="0083717E" w:rsidRDefault="00D47BF2" w:rsidP="0083717E">
            <w:pPr>
              <w:spacing w:before="60" w:after="60"/>
              <w:jc w:val="center"/>
              <w:rPr>
                <w:rFonts w:cstheme="minorHAnsi"/>
                <w:sz w:val="20"/>
                <w:szCs w:val="20"/>
              </w:rPr>
            </w:pPr>
            <w:r w:rsidRPr="0083717E">
              <w:rPr>
                <w:rFonts w:cstheme="minorHAnsi"/>
                <w:sz w:val="20"/>
                <w:szCs w:val="20"/>
              </w:rPr>
              <w:t>1</w:t>
            </w:r>
          </w:p>
        </w:tc>
      </w:tr>
      <w:tr w:rsidR="00D47BF2" w:rsidRPr="0083717E" w14:paraId="5D9964D5" w14:textId="77777777" w:rsidTr="00511742">
        <w:tc>
          <w:tcPr>
            <w:tcW w:w="535" w:type="dxa"/>
          </w:tcPr>
          <w:p w14:paraId="097EA28D" w14:textId="07CD2B75" w:rsidR="00D47BF2" w:rsidRPr="0083717E" w:rsidRDefault="00D47BF2" w:rsidP="00D47BF2">
            <w:pPr>
              <w:spacing w:before="60" w:after="60"/>
              <w:jc w:val="right"/>
              <w:rPr>
                <w:rFonts w:eastAsia="Times New Roman" w:cstheme="minorHAnsi"/>
                <w:color w:val="000000"/>
                <w:sz w:val="20"/>
                <w:szCs w:val="20"/>
              </w:rPr>
            </w:pPr>
            <w:r>
              <w:rPr>
                <w:rFonts w:eastAsia="Times New Roman" w:cstheme="minorHAnsi"/>
                <w:color w:val="000000"/>
                <w:sz w:val="20"/>
                <w:szCs w:val="20"/>
              </w:rPr>
              <w:t>10</w:t>
            </w:r>
          </w:p>
        </w:tc>
        <w:tc>
          <w:tcPr>
            <w:tcW w:w="990" w:type="dxa"/>
            <w:shd w:val="clear" w:color="auto" w:fill="auto"/>
            <w:hideMark/>
          </w:tcPr>
          <w:p w14:paraId="7F42B5D0" w14:textId="39D708F0" w:rsidR="00D47BF2" w:rsidRPr="0083717E" w:rsidRDefault="00D47BF2" w:rsidP="0083717E">
            <w:pPr>
              <w:spacing w:before="60" w:after="60"/>
              <w:rPr>
                <w:rFonts w:eastAsia="Times New Roman" w:cstheme="minorHAnsi"/>
                <w:color w:val="000000"/>
                <w:sz w:val="20"/>
                <w:szCs w:val="20"/>
              </w:rPr>
            </w:pPr>
            <w:r w:rsidRPr="0083717E">
              <w:rPr>
                <w:rFonts w:eastAsia="Times New Roman" w:cstheme="minorHAnsi"/>
                <w:color w:val="000000"/>
                <w:sz w:val="20"/>
                <w:szCs w:val="20"/>
              </w:rPr>
              <w:t>Labor</w:t>
            </w:r>
          </w:p>
        </w:tc>
        <w:tc>
          <w:tcPr>
            <w:tcW w:w="2070" w:type="dxa"/>
          </w:tcPr>
          <w:p w14:paraId="3D45F0A9" w14:textId="7C0248AF" w:rsidR="00D47BF2" w:rsidRPr="0083717E" w:rsidRDefault="00D47BF2" w:rsidP="0083717E">
            <w:pPr>
              <w:spacing w:before="60" w:after="60"/>
              <w:rPr>
                <w:rFonts w:cstheme="minorHAnsi"/>
                <w:sz w:val="20"/>
                <w:szCs w:val="20"/>
              </w:rPr>
            </w:pPr>
            <w:r w:rsidRPr="0083717E">
              <w:rPr>
                <w:rFonts w:eastAsia="Times New Roman" w:cstheme="minorHAnsi"/>
                <w:b/>
                <w:bCs/>
                <w:color w:val="000000"/>
                <w:sz w:val="20"/>
                <w:szCs w:val="20"/>
              </w:rPr>
              <w:t>whours_2_year</w:t>
            </w:r>
          </w:p>
        </w:tc>
        <w:tc>
          <w:tcPr>
            <w:tcW w:w="2790" w:type="dxa"/>
            <w:shd w:val="clear" w:color="auto" w:fill="auto"/>
            <w:hideMark/>
          </w:tcPr>
          <w:p w14:paraId="3F2E663A" w14:textId="77777777" w:rsidR="00D47BF2" w:rsidRPr="0083717E" w:rsidRDefault="00D47BF2" w:rsidP="0083717E">
            <w:pPr>
              <w:spacing w:before="60" w:after="60"/>
              <w:rPr>
                <w:rFonts w:eastAsia="Times New Roman" w:cstheme="minorHAnsi"/>
                <w:b/>
                <w:bCs/>
                <w:color w:val="000000"/>
                <w:sz w:val="20"/>
                <w:szCs w:val="20"/>
              </w:rPr>
            </w:pPr>
            <w:r w:rsidRPr="0083717E">
              <w:rPr>
                <w:rFonts w:cstheme="minorHAnsi"/>
                <w:b/>
                <w:bCs/>
                <w:sz w:val="20"/>
                <w:szCs w:val="20"/>
              </w:rPr>
              <w:t>Hours of work in last week, secondary job (12-month ref period)</w:t>
            </w:r>
          </w:p>
        </w:tc>
        <w:tc>
          <w:tcPr>
            <w:tcW w:w="2970" w:type="dxa"/>
          </w:tcPr>
          <w:p w14:paraId="721488F2" w14:textId="77777777" w:rsidR="00D47BF2" w:rsidRPr="0083717E" w:rsidRDefault="00D47BF2" w:rsidP="0083717E">
            <w:pPr>
              <w:spacing w:before="60" w:after="60"/>
              <w:rPr>
                <w:rFonts w:eastAsia="Times New Roman" w:cstheme="minorHAnsi"/>
                <w:color w:val="000000"/>
                <w:sz w:val="20"/>
                <w:szCs w:val="20"/>
              </w:rPr>
            </w:pPr>
            <w:r w:rsidRPr="0083717E">
              <w:rPr>
                <w:rFonts w:eastAsia="Times New Roman" w:cstheme="minorHAnsi"/>
                <w:color w:val="000000"/>
                <w:sz w:val="20"/>
                <w:szCs w:val="20"/>
              </w:rPr>
              <w:t>Continuous variable</w:t>
            </w:r>
          </w:p>
          <w:p w14:paraId="18D6AFDE" w14:textId="77777777" w:rsidR="00D47BF2" w:rsidRPr="0083717E" w:rsidRDefault="00D47BF2" w:rsidP="0083717E">
            <w:pPr>
              <w:spacing w:before="60" w:after="60"/>
              <w:rPr>
                <w:rFonts w:cstheme="minorHAnsi"/>
                <w:sz w:val="20"/>
                <w:szCs w:val="20"/>
              </w:rPr>
            </w:pPr>
          </w:p>
        </w:tc>
        <w:tc>
          <w:tcPr>
            <w:tcW w:w="630" w:type="dxa"/>
          </w:tcPr>
          <w:p w14:paraId="7F25862D" w14:textId="146F1A49" w:rsidR="00D47BF2" w:rsidRPr="0083717E" w:rsidRDefault="00D47BF2" w:rsidP="0083717E">
            <w:pPr>
              <w:spacing w:before="60" w:after="60"/>
              <w:jc w:val="center"/>
              <w:rPr>
                <w:rFonts w:cstheme="minorHAnsi"/>
                <w:sz w:val="20"/>
                <w:szCs w:val="20"/>
              </w:rPr>
            </w:pPr>
            <w:r w:rsidRPr="0083717E">
              <w:rPr>
                <w:rFonts w:cstheme="minorHAnsi"/>
                <w:sz w:val="20"/>
                <w:szCs w:val="20"/>
              </w:rPr>
              <w:t>1</w:t>
            </w:r>
          </w:p>
        </w:tc>
      </w:tr>
      <w:tr w:rsidR="00D47BF2" w:rsidRPr="0083717E" w14:paraId="222F4C00" w14:textId="77777777" w:rsidTr="00511742">
        <w:tc>
          <w:tcPr>
            <w:tcW w:w="535" w:type="dxa"/>
          </w:tcPr>
          <w:p w14:paraId="651ECBB6" w14:textId="1E9AAE4F" w:rsidR="00D47BF2" w:rsidRPr="0083717E" w:rsidRDefault="00D47BF2" w:rsidP="00D47BF2">
            <w:pPr>
              <w:spacing w:before="60" w:after="60"/>
              <w:jc w:val="right"/>
              <w:rPr>
                <w:rFonts w:eastAsia="Times New Roman" w:cstheme="minorHAnsi"/>
                <w:color w:val="000000"/>
                <w:sz w:val="20"/>
                <w:szCs w:val="20"/>
              </w:rPr>
            </w:pPr>
            <w:r>
              <w:rPr>
                <w:rFonts w:eastAsia="Times New Roman" w:cstheme="minorHAnsi"/>
                <w:color w:val="000000"/>
                <w:sz w:val="20"/>
                <w:szCs w:val="20"/>
              </w:rPr>
              <w:t>11</w:t>
            </w:r>
          </w:p>
        </w:tc>
        <w:tc>
          <w:tcPr>
            <w:tcW w:w="990" w:type="dxa"/>
            <w:shd w:val="clear" w:color="auto" w:fill="auto"/>
          </w:tcPr>
          <w:p w14:paraId="60BE1C37" w14:textId="7D8B53E7" w:rsidR="00D47BF2" w:rsidRPr="0083717E" w:rsidRDefault="00D47BF2" w:rsidP="0083717E">
            <w:pPr>
              <w:spacing w:before="60" w:after="60"/>
              <w:rPr>
                <w:rFonts w:eastAsia="Times New Roman" w:cstheme="minorHAnsi"/>
                <w:color w:val="000000"/>
                <w:sz w:val="20"/>
                <w:szCs w:val="20"/>
              </w:rPr>
            </w:pPr>
            <w:r w:rsidRPr="0083717E">
              <w:rPr>
                <w:rFonts w:eastAsia="Times New Roman" w:cstheme="minorHAnsi"/>
                <w:color w:val="000000"/>
                <w:sz w:val="20"/>
                <w:szCs w:val="20"/>
              </w:rPr>
              <w:t>Labor</w:t>
            </w:r>
          </w:p>
        </w:tc>
        <w:tc>
          <w:tcPr>
            <w:tcW w:w="2070" w:type="dxa"/>
          </w:tcPr>
          <w:p w14:paraId="784D45D7" w14:textId="1076B999" w:rsidR="00D47BF2" w:rsidRPr="0083717E" w:rsidRDefault="00D47BF2" w:rsidP="0083717E">
            <w:pPr>
              <w:spacing w:before="60" w:after="60"/>
              <w:rPr>
                <w:rFonts w:cstheme="minorHAnsi"/>
                <w:sz w:val="20"/>
                <w:szCs w:val="20"/>
              </w:rPr>
            </w:pPr>
            <w:r w:rsidRPr="0083717E">
              <w:rPr>
                <w:rFonts w:eastAsia="Times New Roman" w:cstheme="minorHAnsi"/>
                <w:b/>
                <w:bCs/>
                <w:color w:val="000000"/>
                <w:sz w:val="20"/>
                <w:szCs w:val="20"/>
              </w:rPr>
              <w:t>wmonths_2_year</w:t>
            </w:r>
          </w:p>
        </w:tc>
        <w:tc>
          <w:tcPr>
            <w:tcW w:w="2790" w:type="dxa"/>
            <w:shd w:val="clear" w:color="auto" w:fill="auto"/>
          </w:tcPr>
          <w:p w14:paraId="477D3D78" w14:textId="77777777" w:rsidR="00D47BF2" w:rsidRPr="0083717E" w:rsidRDefault="00D47BF2" w:rsidP="0083717E">
            <w:pPr>
              <w:spacing w:before="60" w:after="60"/>
              <w:rPr>
                <w:rFonts w:eastAsia="Times New Roman" w:cstheme="minorHAnsi"/>
                <w:b/>
                <w:bCs/>
                <w:color w:val="000000"/>
                <w:sz w:val="20"/>
                <w:szCs w:val="20"/>
              </w:rPr>
            </w:pPr>
            <w:r w:rsidRPr="0083717E">
              <w:rPr>
                <w:rFonts w:cstheme="minorHAnsi"/>
                <w:b/>
                <w:bCs/>
                <w:sz w:val="20"/>
                <w:szCs w:val="20"/>
              </w:rPr>
              <w:t>Months worked in the last 12 months, secondary job (12-month ref period)</w:t>
            </w:r>
          </w:p>
        </w:tc>
        <w:tc>
          <w:tcPr>
            <w:tcW w:w="2970" w:type="dxa"/>
          </w:tcPr>
          <w:p w14:paraId="2AAC01E2" w14:textId="77777777" w:rsidR="00D47BF2" w:rsidRPr="0083717E" w:rsidRDefault="00D47BF2" w:rsidP="0083717E">
            <w:pPr>
              <w:spacing w:before="60" w:after="60"/>
              <w:rPr>
                <w:rFonts w:cstheme="minorHAnsi"/>
                <w:sz w:val="20"/>
                <w:szCs w:val="20"/>
              </w:rPr>
            </w:pPr>
            <w:r w:rsidRPr="0083717E">
              <w:rPr>
                <w:rFonts w:eastAsia="Times New Roman" w:cstheme="minorHAnsi"/>
                <w:color w:val="000000"/>
                <w:sz w:val="20"/>
                <w:szCs w:val="20"/>
              </w:rPr>
              <w:t>Continuous variable</w:t>
            </w:r>
          </w:p>
        </w:tc>
        <w:tc>
          <w:tcPr>
            <w:tcW w:w="630" w:type="dxa"/>
          </w:tcPr>
          <w:p w14:paraId="23D0F40D" w14:textId="37B782C6" w:rsidR="00D47BF2" w:rsidRPr="0083717E" w:rsidRDefault="00D47BF2" w:rsidP="0083717E">
            <w:pPr>
              <w:spacing w:before="60" w:after="60"/>
              <w:jc w:val="center"/>
              <w:rPr>
                <w:rFonts w:cstheme="minorHAnsi"/>
                <w:sz w:val="20"/>
                <w:szCs w:val="20"/>
              </w:rPr>
            </w:pPr>
            <w:r w:rsidRPr="0083717E">
              <w:rPr>
                <w:rFonts w:cstheme="minorHAnsi"/>
                <w:sz w:val="20"/>
                <w:szCs w:val="20"/>
              </w:rPr>
              <w:t>1</w:t>
            </w:r>
          </w:p>
        </w:tc>
      </w:tr>
      <w:tr w:rsidR="00D47BF2" w:rsidRPr="0083717E" w14:paraId="292BBAEF" w14:textId="77777777" w:rsidTr="00511742">
        <w:tc>
          <w:tcPr>
            <w:tcW w:w="535" w:type="dxa"/>
          </w:tcPr>
          <w:p w14:paraId="75B90EAE" w14:textId="244E056B" w:rsidR="00D47BF2" w:rsidRPr="0083717E" w:rsidRDefault="00D47BF2" w:rsidP="00D47BF2">
            <w:pPr>
              <w:spacing w:before="60" w:after="60"/>
              <w:jc w:val="right"/>
              <w:rPr>
                <w:rFonts w:eastAsia="Times New Roman" w:cstheme="minorHAnsi"/>
                <w:color w:val="000000"/>
                <w:sz w:val="20"/>
                <w:szCs w:val="20"/>
              </w:rPr>
            </w:pPr>
            <w:r>
              <w:rPr>
                <w:rFonts w:eastAsia="Times New Roman" w:cstheme="minorHAnsi"/>
                <w:color w:val="000000"/>
                <w:sz w:val="20"/>
                <w:szCs w:val="20"/>
              </w:rPr>
              <w:t>12</w:t>
            </w:r>
          </w:p>
        </w:tc>
        <w:tc>
          <w:tcPr>
            <w:tcW w:w="990" w:type="dxa"/>
            <w:shd w:val="clear" w:color="auto" w:fill="auto"/>
          </w:tcPr>
          <w:p w14:paraId="0B835519" w14:textId="56D648F0" w:rsidR="00D47BF2" w:rsidRPr="0083717E" w:rsidRDefault="00D47BF2" w:rsidP="0083717E">
            <w:pPr>
              <w:spacing w:before="60" w:after="60"/>
              <w:rPr>
                <w:rFonts w:eastAsia="Times New Roman" w:cstheme="minorHAnsi"/>
                <w:color w:val="000000"/>
                <w:sz w:val="20"/>
                <w:szCs w:val="20"/>
              </w:rPr>
            </w:pPr>
            <w:r w:rsidRPr="0083717E">
              <w:rPr>
                <w:rFonts w:eastAsia="Times New Roman" w:cstheme="minorHAnsi"/>
                <w:color w:val="000000"/>
                <w:sz w:val="20"/>
                <w:szCs w:val="20"/>
              </w:rPr>
              <w:t>Labor</w:t>
            </w:r>
          </w:p>
        </w:tc>
        <w:tc>
          <w:tcPr>
            <w:tcW w:w="2070" w:type="dxa"/>
          </w:tcPr>
          <w:p w14:paraId="4864634B" w14:textId="5AEF57EA" w:rsidR="00D47BF2" w:rsidRPr="0083717E" w:rsidRDefault="00D47BF2" w:rsidP="0083717E">
            <w:pPr>
              <w:spacing w:before="60" w:after="60"/>
              <w:rPr>
                <w:rFonts w:cstheme="minorHAnsi"/>
                <w:sz w:val="20"/>
                <w:szCs w:val="20"/>
              </w:rPr>
            </w:pPr>
            <w:r w:rsidRPr="0083717E">
              <w:rPr>
                <w:rFonts w:eastAsia="Times New Roman" w:cstheme="minorHAnsi"/>
                <w:b/>
                <w:bCs/>
                <w:color w:val="000000"/>
                <w:sz w:val="20"/>
                <w:szCs w:val="20"/>
              </w:rPr>
              <w:t>wage_total_2_year</w:t>
            </w:r>
          </w:p>
        </w:tc>
        <w:tc>
          <w:tcPr>
            <w:tcW w:w="2790" w:type="dxa"/>
            <w:shd w:val="clear" w:color="auto" w:fill="auto"/>
          </w:tcPr>
          <w:p w14:paraId="4E420B76" w14:textId="77777777" w:rsidR="00D47BF2" w:rsidRPr="0083717E" w:rsidRDefault="00D47BF2" w:rsidP="0083717E">
            <w:pPr>
              <w:spacing w:before="60" w:after="60"/>
              <w:rPr>
                <w:rFonts w:eastAsia="Times New Roman" w:cstheme="minorHAnsi"/>
                <w:b/>
                <w:bCs/>
                <w:color w:val="000000"/>
                <w:sz w:val="20"/>
                <w:szCs w:val="20"/>
              </w:rPr>
            </w:pPr>
            <w:r w:rsidRPr="0083717E">
              <w:rPr>
                <w:rFonts w:cstheme="minorHAnsi"/>
                <w:b/>
                <w:bCs/>
                <w:sz w:val="20"/>
                <w:szCs w:val="20"/>
              </w:rPr>
              <w:t>Annualized total wage, secondary job (12-month ref period)</w:t>
            </w:r>
          </w:p>
        </w:tc>
        <w:tc>
          <w:tcPr>
            <w:tcW w:w="2970" w:type="dxa"/>
          </w:tcPr>
          <w:p w14:paraId="56BE9830" w14:textId="77777777" w:rsidR="00D47BF2" w:rsidRPr="0083717E" w:rsidRDefault="00D47BF2" w:rsidP="0083717E">
            <w:pPr>
              <w:spacing w:before="60" w:after="60"/>
              <w:rPr>
                <w:rFonts w:cstheme="minorHAnsi"/>
                <w:sz w:val="20"/>
                <w:szCs w:val="20"/>
              </w:rPr>
            </w:pPr>
          </w:p>
        </w:tc>
        <w:tc>
          <w:tcPr>
            <w:tcW w:w="630" w:type="dxa"/>
          </w:tcPr>
          <w:p w14:paraId="68E15FF9" w14:textId="7E4D7E0F" w:rsidR="00D47BF2" w:rsidRPr="0083717E" w:rsidRDefault="00D47BF2" w:rsidP="0083717E">
            <w:pPr>
              <w:spacing w:before="60" w:after="60"/>
              <w:jc w:val="center"/>
              <w:rPr>
                <w:rFonts w:cstheme="minorHAnsi"/>
                <w:sz w:val="20"/>
                <w:szCs w:val="20"/>
              </w:rPr>
            </w:pPr>
            <w:r w:rsidRPr="0083717E">
              <w:rPr>
                <w:rFonts w:cstheme="minorHAnsi"/>
                <w:sz w:val="20"/>
                <w:szCs w:val="20"/>
              </w:rPr>
              <w:t>2</w:t>
            </w:r>
          </w:p>
        </w:tc>
      </w:tr>
      <w:tr w:rsidR="00D47BF2" w:rsidRPr="0083717E" w14:paraId="7BA220A5" w14:textId="77777777" w:rsidTr="00511742">
        <w:tc>
          <w:tcPr>
            <w:tcW w:w="535" w:type="dxa"/>
          </w:tcPr>
          <w:p w14:paraId="5EC2F9F1" w14:textId="0F6DD51C" w:rsidR="00D47BF2" w:rsidRPr="0083717E" w:rsidRDefault="00D47BF2" w:rsidP="00D47BF2">
            <w:pPr>
              <w:spacing w:before="60" w:after="60"/>
              <w:jc w:val="right"/>
              <w:rPr>
                <w:rFonts w:eastAsia="Times New Roman" w:cstheme="minorHAnsi"/>
                <w:color w:val="000000"/>
                <w:sz w:val="20"/>
                <w:szCs w:val="20"/>
              </w:rPr>
            </w:pPr>
            <w:r>
              <w:rPr>
                <w:rFonts w:eastAsia="Times New Roman" w:cstheme="minorHAnsi"/>
                <w:color w:val="000000"/>
                <w:sz w:val="20"/>
                <w:szCs w:val="20"/>
              </w:rPr>
              <w:t>13</w:t>
            </w:r>
          </w:p>
        </w:tc>
        <w:tc>
          <w:tcPr>
            <w:tcW w:w="990" w:type="dxa"/>
            <w:shd w:val="clear" w:color="auto" w:fill="auto"/>
            <w:hideMark/>
          </w:tcPr>
          <w:p w14:paraId="34461B32" w14:textId="7345FB34" w:rsidR="00D47BF2" w:rsidRPr="0083717E" w:rsidRDefault="00D47BF2" w:rsidP="0083717E">
            <w:pPr>
              <w:spacing w:before="60" w:after="60"/>
              <w:rPr>
                <w:rFonts w:eastAsia="Times New Roman" w:cstheme="minorHAnsi"/>
                <w:color w:val="000000"/>
                <w:sz w:val="20"/>
                <w:szCs w:val="20"/>
              </w:rPr>
            </w:pPr>
            <w:r w:rsidRPr="0083717E">
              <w:rPr>
                <w:rFonts w:eastAsia="Times New Roman" w:cstheme="minorHAnsi"/>
                <w:color w:val="000000"/>
                <w:sz w:val="20"/>
                <w:szCs w:val="20"/>
              </w:rPr>
              <w:t>Labor</w:t>
            </w:r>
          </w:p>
        </w:tc>
        <w:tc>
          <w:tcPr>
            <w:tcW w:w="2070" w:type="dxa"/>
          </w:tcPr>
          <w:p w14:paraId="008E2356" w14:textId="1C26D41C" w:rsidR="00D47BF2" w:rsidRPr="0083717E" w:rsidRDefault="00D47BF2" w:rsidP="0083717E">
            <w:pPr>
              <w:spacing w:before="60" w:after="60"/>
              <w:rPr>
                <w:rFonts w:cstheme="minorHAnsi"/>
                <w:sz w:val="20"/>
                <w:szCs w:val="20"/>
              </w:rPr>
            </w:pPr>
            <w:r w:rsidRPr="0083717E">
              <w:rPr>
                <w:rFonts w:eastAsia="Times New Roman" w:cstheme="minorHAnsi"/>
                <w:b/>
                <w:bCs/>
                <w:color w:val="000000"/>
                <w:sz w:val="20"/>
                <w:szCs w:val="20"/>
              </w:rPr>
              <w:t>firmsize_l_2_year</w:t>
            </w:r>
          </w:p>
        </w:tc>
        <w:tc>
          <w:tcPr>
            <w:tcW w:w="2790" w:type="dxa"/>
            <w:shd w:val="clear" w:color="auto" w:fill="auto"/>
            <w:hideMark/>
          </w:tcPr>
          <w:p w14:paraId="67EE495F" w14:textId="77777777" w:rsidR="00D47BF2" w:rsidRPr="0083717E" w:rsidRDefault="00D47BF2" w:rsidP="0083717E">
            <w:pPr>
              <w:spacing w:before="60" w:after="60"/>
              <w:rPr>
                <w:rFonts w:eastAsia="Times New Roman" w:cstheme="minorHAnsi"/>
                <w:b/>
                <w:bCs/>
                <w:color w:val="000000"/>
                <w:sz w:val="20"/>
                <w:szCs w:val="20"/>
              </w:rPr>
            </w:pPr>
            <w:r w:rsidRPr="0083717E">
              <w:rPr>
                <w:rFonts w:cstheme="minorHAnsi"/>
                <w:b/>
                <w:bCs/>
                <w:sz w:val="20"/>
                <w:szCs w:val="20"/>
              </w:rPr>
              <w:t>Firm size (lower bracket), secondary job (12-month ref period)</w:t>
            </w:r>
          </w:p>
        </w:tc>
        <w:tc>
          <w:tcPr>
            <w:tcW w:w="2970" w:type="dxa"/>
          </w:tcPr>
          <w:p w14:paraId="3B81A505" w14:textId="77777777" w:rsidR="00D47BF2" w:rsidRPr="0083717E" w:rsidRDefault="00D47BF2" w:rsidP="0083717E">
            <w:pPr>
              <w:spacing w:before="60" w:after="60"/>
              <w:rPr>
                <w:rFonts w:cstheme="minorHAnsi"/>
                <w:sz w:val="20"/>
                <w:szCs w:val="20"/>
              </w:rPr>
            </w:pPr>
            <w:r w:rsidRPr="0083717E">
              <w:rPr>
                <w:rFonts w:eastAsia="Times New Roman" w:cstheme="minorHAnsi"/>
                <w:color w:val="000000"/>
                <w:sz w:val="20"/>
                <w:szCs w:val="20"/>
              </w:rPr>
              <w:t>Continuous variable</w:t>
            </w:r>
          </w:p>
        </w:tc>
        <w:tc>
          <w:tcPr>
            <w:tcW w:w="630" w:type="dxa"/>
          </w:tcPr>
          <w:p w14:paraId="77A47825" w14:textId="6CC4A52B" w:rsidR="00D47BF2" w:rsidRPr="0083717E" w:rsidRDefault="00D47BF2" w:rsidP="0083717E">
            <w:pPr>
              <w:spacing w:before="60" w:after="60"/>
              <w:jc w:val="center"/>
              <w:rPr>
                <w:rFonts w:cstheme="minorHAnsi"/>
                <w:sz w:val="20"/>
                <w:szCs w:val="20"/>
              </w:rPr>
            </w:pPr>
            <w:r w:rsidRPr="0083717E">
              <w:rPr>
                <w:rFonts w:cstheme="minorHAnsi"/>
                <w:sz w:val="20"/>
                <w:szCs w:val="20"/>
              </w:rPr>
              <w:t>2</w:t>
            </w:r>
          </w:p>
        </w:tc>
      </w:tr>
      <w:tr w:rsidR="00D47BF2" w:rsidRPr="0083717E" w14:paraId="10238768" w14:textId="77777777" w:rsidTr="00511742">
        <w:tc>
          <w:tcPr>
            <w:tcW w:w="535" w:type="dxa"/>
          </w:tcPr>
          <w:p w14:paraId="752CC5C1" w14:textId="115F58FF" w:rsidR="00D47BF2" w:rsidRPr="0083717E" w:rsidRDefault="00D47BF2" w:rsidP="00D47BF2">
            <w:pPr>
              <w:spacing w:before="60" w:after="60"/>
              <w:jc w:val="right"/>
              <w:rPr>
                <w:rFonts w:eastAsia="Times New Roman" w:cstheme="minorHAnsi"/>
                <w:color w:val="000000"/>
                <w:sz w:val="20"/>
                <w:szCs w:val="20"/>
              </w:rPr>
            </w:pPr>
            <w:r>
              <w:rPr>
                <w:rFonts w:eastAsia="Times New Roman" w:cstheme="minorHAnsi"/>
                <w:color w:val="000000"/>
                <w:sz w:val="20"/>
                <w:szCs w:val="20"/>
              </w:rPr>
              <w:t>14</w:t>
            </w:r>
          </w:p>
        </w:tc>
        <w:tc>
          <w:tcPr>
            <w:tcW w:w="990" w:type="dxa"/>
            <w:shd w:val="clear" w:color="auto" w:fill="auto"/>
            <w:hideMark/>
          </w:tcPr>
          <w:p w14:paraId="15CB47DD" w14:textId="2CD4A78E" w:rsidR="00D47BF2" w:rsidRPr="0083717E" w:rsidRDefault="00D47BF2" w:rsidP="0083717E">
            <w:pPr>
              <w:spacing w:before="60" w:after="60"/>
              <w:rPr>
                <w:rFonts w:eastAsia="Times New Roman" w:cstheme="minorHAnsi"/>
                <w:color w:val="000000"/>
                <w:sz w:val="20"/>
                <w:szCs w:val="20"/>
              </w:rPr>
            </w:pPr>
            <w:r w:rsidRPr="0083717E">
              <w:rPr>
                <w:rFonts w:eastAsia="Times New Roman" w:cstheme="minorHAnsi"/>
                <w:color w:val="000000"/>
                <w:sz w:val="20"/>
                <w:szCs w:val="20"/>
              </w:rPr>
              <w:t>Labor</w:t>
            </w:r>
          </w:p>
        </w:tc>
        <w:tc>
          <w:tcPr>
            <w:tcW w:w="2070" w:type="dxa"/>
          </w:tcPr>
          <w:p w14:paraId="3290AEBF" w14:textId="628F5F40" w:rsidR="00D47BF2" w:rsidRPr="0083717E" w:rsidRDefault="00D47BF2" w:rsidP="0083717E">
            <w:pPr>
              <w:spacing w:before="60" w:after="60"/>
              <w:rPr>
                <w:rFonts w:cstheme="minorHAnsi"/>
                <w:sz w:val="20"/>
                <w:szCs w:val="20"/>
              </w:rPr>
            </w:pPr>
            <w:r w:rsidRPr="0083717E">
              <w:rPr>
                <w:rFonts w:eastAsia="Times New Roman" w:cstheme="minorHAnsi"/>
                <w:b/>
                <w:bCs/>
                <w:color w:val="000000"/>
                <w:sz w:val="20"/>
                <w:szCs w:val="20"/>
              </w:rPr>
              <w:t>firmsize_u_2_year</w:t>
            </w:r>
          </w:p>
        </w:tc>
        <w:tc>
          <w:tcPr>
            <w:tcW w:w="2790" w:type="dxa"/>
            <w:shd w:val="clear" w:color="auto" w:fill="auto"/>
            <w:hideMark/>
          </w:tcPr>
          <w:p w14:paraId="738C9778" w14:textId="77777777" w:rsidR="00D47BF2" w:rsidRPr="0083717E" w:rsidRDefault="00D47BF2" w:rsidP="0083717E">
            <w:pPr>
              <w:spacing w:before="60" w:after="60"/>
              <w:rPr>
                <w:rFonts w:eastAsia="Times New Roman" w:cstheme="minorHAnsi"/>
                <w:b/>
                <w:bCs/>
                <w:color w:val="000000"/>
                <w:sz w:val="20"/>
                <w:szCs w:val="20"/>
              </w:rPr>
            </w:pPr>
            <w:r w:rsidRPr="0083717E">
              <w:rPr>
                <w:rFonts w:cstheme="minorHAnsi"/>
                <w:b/>
                <w:bCs/>
                <w:sz w:val="20"/>
                <w:szCs w:val="20"/>
              </w:rPr>
              <w:t>Firm size (upper bracket), secondary job (12-month ref period)</w:t>
            </w:r>
          </w:p>
        </w:tc>
        <w:tc>
          <w:tcPr>
            <w:tcW w:w="2970" w:type="dxa"/>
          </w:tcPr>
          <w:p w14:paraId="739BDEBC" w14:textId="77777777" w:rsidR="00D47BF2" w:rsidRPr="0083717E" w:rsidRDefault="00D47BF2" w:rsidP="0083717E">
            <w:pPr>
              <w:spacing w:before="60" w:after="60"/>
              <w:rPr>
                <w:rFonts w:cstheme="minorHAnsi"/>
                <w:sz w:val="20"/>
                <w:szCs w:val="20"/>
              </w:rPr>
            </w:pPr>
            <w:r w:rsidRPr="0083717E">
              <w:rPr>
                <w:rFonts w:eastAsia="Times New Roman" w:cstheme="minorHAnsi"/>
                <w:color w:val="000000"/>
                <w:sz w:val="20"/>
                <w:szCs w:val="20"/>
              </w:rPr>
              <w:t>Continuous variable</w:t>
            </w:r>
          </w:p>
        </w:tc>
        <w:tc>
          <w:tcPr>
            <w:tcW w:w="630" w:type="dxa"/>
          </w:tcPr>
          <w:p w14:paraId="3DBCD426" w14:textId="00A3E826" w:rsidR="00D47BF2" w:rsidRPr="0083717E" w:rsidRDefault="00D47BF2" w:rsidP="0083717E">
            <w:pPr>
              <w:spacing w:before="60" w:after="60"/>
              <w:jc w:val="center"/>
              <w:rPr>
                <w:rFonts w:cstheme="minorHAnsi"/>
                <w:sz w:val="20"/>
                <w:szCs w:val="20"/>
              </w:rPr>
            </w:pPr>
            <w:r w:rsidRPr="0083717E">
              <w:rPr>
                <w:rFonts w:cstheme="minorHAnsi"/>
                <w:sz w:val="20"/>
                <w:szCs w:val="20"/>
              </w:rPr>
              <w:t>2</w:t>
            </w:r>
          </w:p>
        </w:tc>
      </w:tr>
    </w:tbl>
    <w:p w14:paraId="4ED5D63C" w14:textId="33B90202" w:rsidR="00046FA8" w:rsidRDefault="00046FA8" w:rsidP="00046FA8">
      <w:pPr>
        <w:spacing w:after="0"/>
        <w:rPr>
          <w:rFonts w:cstheme="minorHAnsi"/>
          <w:lang w:val="en-GB" w:eastAsia="it-IT"/>
        </w:rPr>
      </w:pPr>
    </w:p>
    <w:p w14:paraId="5B8EC9B6" w14:textId="77777777" w:rsidR="00046FA8" w:rsidRPr="0083717E" w:rsidRDefault="00046FA8" w:rsidP="00046FA8">
      <w:pPr>
        <w:spacing w:after="0"/>
        <w:rPr>
          <w:rFonts w:cstheme="minorHAnsi"/>
          <w:lang w:val="en-GB" w:eastAsia="it-IT"/>
        </w:rPr>
      </w:pPr>
    </w:p>
    <w:p w14:paraId="4D0C82BB" w14:textId="6E5DCAD9" w:rsidR="00D72040" w:rsidRPr="007803AB" w:rsidRDefault="00D72040" w:rsidP="00542E7F">
      <w:pPr>
        <w:pStyle w:val="Heading3"/>
        <w:spacing w:before="0" w:after="0" w:line="259" w:lineRule="auto"/>
      </w:pPr>
      <w:bookmarkStart w:id="200" w:name="_Toc176262708"/>
      <w:bookmarkStart w:id="201" w:name="_Toc5196149"/>
      <w:bookmarkStart w:id="202" w:name="_Toc7198642"/>
      <w:bookmarkStart w:id="203" w:name="_Toc7198806"/>
      <w:r>
        <w:t>Other Employment</w:t>
      </w:r>
      <w:r w:rsidR="00F1556E">
        <w:t>, 12-month</w:t>
      </w:r>
      <w:r w:rsidR="004542CD">
        <w:t xml:space="preserve"> reference period</w:t>
      </w:r>
      <w:bookmarkEnd w:id="200"/>
    </w:p>
    <w:p w14:paraId="3DA8C6B5" w14:textId="77777777" w:rsidR="007F1749" w:rsidRDefault="007F1749" w:rsidP="00697886">
      <w:pPr>
        <w:spacing w:after="0"/>
        <w:rPr>
          <w:b/>
        </w:rPr>
      </w:pPr>
      <w:bookmarkStart w:id="204" w:name="_Hlk23438362"/>
    </w:p>
    <w:p w14:paraId="74002622" w14:textId="1D50BE7F" w:rsidR="00D72040" w:rsidRDefault="00564400" w:rsidP="00697886">
      <w:pPr>
        <w:spacing w:after="0"/>
        <w:rPr>
          <w:b/>
        </w:rPr>
      </w:pPr>
      <w:r>
        <w:rPr>
          <w:b/>
        </w:rPr>
        <w:t>t_</w:t>
      </w:r>
      <w:r w:rsidR="00D72040" w:rsidRPr="002F31B3">
        <w:rPr>
          <w:b/>
        </w:rPr>
        <w:t>h</w:t>
      </w:r>
      <w:r w:rsidR="00D72040">
        <w:rPr>
          <w:b/>
        </w:rPr>
        <w:t>ours</w:t>
      </w:r>
      <w:r w:rsidR="00D72040" w:rsidRPr="002F31B3">
        <w:rPr>
          <w:b/>
        </w:rPr>
        <w:t>_</w:t>
      </w:r>
      <w:r w:rsidR="001573C9">
        <w:rPr>
          <w:b/>
        </w:rPr>
        <w:t>others</w:t>
      </w:r>
      <w:r w:rsidR="004542CD">
        <w:rPr>
          <w:b/>
        </w:rPr>
        <w:t>_year</w:t>
      </w:r>
    </w:p>
    <w:p w14:paraId="44C3DD43" w14:textId="690D2342" w:rsidR="00D72040" w:rsidRPr="006C23C9" w:rsidRDefault="00916FB0" w:rsidP="00697886">
      <w:pPr>
        <w:spacing w:after="0"/>
        <w:jc w:val="both"/>
        <w:rPr>
          <w:rFonts w:ascii="Calibri" w:hAnsi="Calibri" w:cs="Calibri"/>
        </w:rPr>
      </w:pPr>
      <w:r>
        <w:t xml:space="preserve">This </w:t>
      </w:r>
      <w:r w:rsidR="00D72040">
        <w:t xml:space="preserve">is a continuous variable that specifies the hours of work in last </w:t>
      </w:r>
      <w:r w:rsidR="006337AD">
        <w:t xml:space="preserve">12 months </w:t>
      </w:r>
      <w:r w:rsidR="003C36E4" w:rsidRPr="00BA665A">
        <w:rPr>
          <w:b/>
        </w:rPr>
        <w:t>in all jobs excluding the primary and secondary ones</w:t>
      </w:r>
      <w:r w:rsidR="00D72040">
        <w:t>.</w:t>
      </w:r>
    </w:p>
    <w:p w14:paraId="54B4FDCB" w14:textId="77777777" w:rsidR="00D72040" w:rsidRDefault="00D72040" w:rsidP="00697886">
      <w:pPr>
        <w:pStyle w:val="ListParagraph"/>
        <w:spacing w:after="0"/>
        <w:ind w:left="360"/>
        <w:contextualSpacing w:val="0"/>
        <w:jc w:val="both"/>
        <w:rPr>
          <w:rFonts w:ascii="Calibri" w:hAnsi="Calibri" w:cs="Calibri"/>
        </w:rPr>
      </w:pPr>
    </w:p>
    <w:p w14:paraId="3E793D1F" w14:textId="7B8286F1" w:rsidR="00D72040" w:rsidRDefault="00E7146D" w:rsidP="00697886">
      <w:pPr>
        <w:spacing w:after="0"/>
        <w:jc w:val="both"/>
        <w:rPr>
          <w:rFonts w:ascii="Calibri" w:hAnsi="Calibri" w:cs="Calibri"/>
          <w:b/>
        </w:rPr>
      </w:pPr>
      <w:r>
        <w:rPr>
          <w:rFonts w:ascii="Calibri" w:hAnsi="Calibri" w:cs="Calibri"/>
          <w:b/>
        </w:rPr>
        <w:t>t_</w:t>
      </w:r>
      <w:r w:rsidR="00D72040" w:rsidRPr="0096687E">
        <w:rPr>
          <w:rFonts w:ascii="Calibri" w:hAnsi="Calibri" w:cs="Calibri"/>
          <w:b/>
        </w:rPr>
        <w:t>wage_</w:t>
      </w:r>
      <w:r w:rsidR="00D72040">
        <w:rPr>
          <w:rFonts w:ascii="Calibri" w:hAnsi="Calibri" w:cs="Calibri"/>
          <w:b/>
        </w:rPr>
        <w:t>nc_</w:t>
      </w:r>
      <w:r w:rsidR="001573C9" w:rsidRPr="001573C9">
        <w:rPr>
          <w:rFonts w:ascii="Calibri" w:hAnsi="Calibri" w:cs="Calibri"/>
          <w:b/>
        </w:rPr>
        <w:t>others</w:t>
      </w:r>
      <w:r w:rsidR="004542CD">
        <w:rPr>
          <w:b/>
        </w:rPr>
        <w:t>_year</w:t>
      </w:r>
    </w:p>
    <w:p w14:paraId="4C2AA913" w14:textId="1CA22C01" w:rsidR="00D72040" w:rsidRDefault="00916FB0" w:rsidP="00697886">
      <w:pPr>
        <w:spacing w:after="0"/>
        <w:jc w:val="both"/>
        <w:rPr>
          <w:rFonts w:ascii="Calibri" w:hAnsi="Calibri" w:cs="Calibri"/>
        </w:rPr>
      </w:pPr>
      <w:r>
        <w:rPr>
          <w:rFonts w:ascii="Calibri" w:hAnsi="Calibri" w:cs="Calibri"/>
        </w:rPr>
        <w:t>This</w:t>
      </w:r>
      <w:r w:rsidR="001573C9" w:rsidRPr="001573C9">
        <w:rPr>
          <w:rFonts w:ascii="Calibri" w:hAnsi="Calibri" w:cs="Calibri"/>
        </w:rPr>
        <w:t xml:space="preserve"> </w:t>
      </w:r>
      <w:r w:rsidR="00D72040">
        <w:rPr>
          <w:rFonts w:ascii="Calibri" w:hAnsi="Calibri" w:cs="Calibri"/>
        </w:rPr>
        <w:t xml:space="preserve">is a continuous variable that specifies </w:t>
      </w:r>
      <w:r w:rsidR="00E7146D">
        <w:rPr>
          <w:rFonts w:ascii="Calibri" w:hAnsi="Calibri" w:cs="Calibri"/>
        </w:rPr>
        <w:t xml:space="preserve">annual </w:t>
      </w:r>
      <w:r w:rsidR="00D72040">
        <w:rPr>
          <w:rFonts w:ascii="Calibri" w:hAnsi="Calibri" w:cs="Calibri"/>
        </w:rPr>
        <w:t xml:space="preserve">wage </w:t>
      </w:r>
      <w:r w:rsidR="003C36E4" w:rsidRPr="00BA665A">
        <w:rPr>
          <w:b/>
        </w:rPr>
        <w:t>in all jobs excluding the primary and secondary ones</w:t>
      </w:r>
      <w:r w:rsidR="00D72040">
        <w:rPr>
          <w:rFonts w:ascii="Calibri" w:hAnsi="Calibri" w:cs="Calibri"/>
        </w:rPr>
        <w:t xml:space="preserve">. </w:t>
      </w:r>
      <w:r w:rsidR="00D72040" w:rsidRPr="006C23C9">
        <w:rPr>
          <w:rFonts w:ascii="Calibri" w:hAnsi="Calibri" w:cs="Calibri"/>
        </w:rPr>
        <w:t>This excludes tips, bonuses, other compensation such as dwellings or clot</w:t>
      </w:r>
      <w:r w:rsidR="00D72040">
        <w:rPr>
          <w:rFonts w:ascii="Calibri" w:hAnsi="Calibri" w:cs="Calibri"/>
        </w:rPr>
        <w:t xml:space="preserve">hes, and other payments. </w:t>
      </w:r>
    </w:p>
    <w:p w14:paraId="452D3102" w14:textId="77777777" w:rsidR="00B256F7" w:rsidRDefault="00B256F7" w:rsidP="00697886">
      <w:pPr>
        <w:spacing w:after="0"/>
        <w:jc w:val="both"/>
        <w:rPr>
          <w:rFonts w:ascii="Calibri" w:hAnsi="Calibri" w:cs="Calibri"/>
          <w:b/>
        </w:rPr>
      </w:pPr>
    </w:p>
    <w:p w14:paraId="4C7BD518" w14:textId="4308D702" w:rsidR="00126D4C" w:rsidRPr="00B256F7" w:rsidRDefault="00126D4C" w:rsidP="00697886">
      <w:pPr>
        <w:spacing w:after="0"/>
        <w:jc w:val="both"/>
        <w:rPr>
          <w:rFonts w:ascii="Calibri" w:hAnsi="Calibri" w:cs="Calibri"/>
          <w:bCs/>
          <w:u w:val="single"/>
        </w:rPr>
      </w:pPr>
      <w:r w:rsidRPr="00B256F7">
        <w:rPr>
          <w:rFonts w:ascii="Calibri" w:hAnsi="Calibri" w:cs="Calibri"/>
          <w:bCs/>
        </w:rPr>
        <w:t>Note:</w:t>
      </w:r>
      <w:r w:rsidRPr="00B256F7">
        <w:rPr>
          <w:rFonts w:ascii="Calibri" w:hAnsi="Calibri" w:cs="Calibri"/>
          <w:bCs/>
          <w:u w:val="single"/>
        </w:rPr>
        <w:t xml:space="preserve"> Use gross wages when available and net wages only when gross wages are not available. This is done to make it easy to compare earnings in formal and informal sectors.</w:t>
      </w:r>
    </w:p>
    <w:p w14:paraId="556CDD8A" w14:textId="0A16D1DE" w:rsidR="00126D4C" w:rsidRDefault="00126D4C" w:rsidP="00BE1F8C">
      <w:pPr>
        <w:spacing w:after="0" w:line="276" w:lineRule="auto"/>
        <w:jc w:val="both"/>
        <w:rPr>
          <w:rFonts w:ascii="Calibri" w:hAnsi="Calibri" w:cs="Calibri"/>
        </w:rPr>
      </w:pPr>
    </w:p>
    <w:p w14:paraId="3A545AE8" w14:textId="77777777" w:rsidR="00AE2408" w:rsidRPr="00E765EE" w:rsidRDefault="00AE2408" w:rsidP="00AE2408">
      <w:pPr>
        <w:spacing w:after="0"/>
        <w:ind w:left="720"/>
        <w:rPr>
          <w:rFonts w:ascii="Calibri" w:hAnsi="Calibri" w:cs="Calibri"/>
          <w:b/>
          <w:color w:val="0000FF"/>
        </w:rPr>
      </w:pPr>
      <w:r>
        <w:rPr>
          <w:rFonts w:ascii="Calibri" w:hAnsi="Calibri" w:cs="Calibri"/>
          <w:b/>
          <w:color w:val="0000FF"/>
        </w:rPr>
        <w:t>This will depend on the data available to derive annualized value but s</w:t>
      </w:r>
      <w:r w:rsidRPr="00E765EE">
        <w:rPr>
          <w:rFonts w:ascii="Calibri" w:hAnsi="Calibri" w:cs="Calibri"/>
          <w:b/>
          <w:color w:val="0000FF"/>
        </w:rPr>
        <w:t xml:space="preserve">ee </w:t>
      </w:r>
      <w:r>
        <w:rPr>
          <w:rFonts w:ascii="Calibri" w:hAnsi="Calibri" w:cs="Calibri"/>
          <w:b/>
          <w:color w:val="0000FF"/>
        </w:rPr>
        <w:t xml:space="preserve">WAGE_TOTAL in </w:t>
      </w:r>
      <w:r w:rsidRPr="00E765EE">
        <w:rPr>
          <w:rFonts w:ascii="Calibri" w:hAnsi="Calibri" w:cs="Calibri"/>
          <w:b/>
          <w:color w:val="0000FF"/>
        </w:rPr>
        <w:t>Section 5.2.2 for de</w:t>
      </w:r>
      <w:r>
        <w:rPr>
          <w:rFonts w:ascii="Calibri" w:hAnsi="Calibri" w:cs="Calibri"/>
          <w:b/>
          <w:color w:val="0000FF"/>
        </w:rPr>
        <w:t>rivation formulae</w:t>
      </w:r>
      <w:r w:rsidRPr="00E765EE">
        <w:rPr>
          <w:rFonts w:ascii="Calibri" w:hAnsi="Calibri" w:cs="Calibri"/>
          <w:b/>
          <w:color w:val="0000FF"/>
        </w:rPr>
        <w:t>.</w:t>
      </w:r>
    </w:p>
    <w:p w14:paraId="287DEA39" w14:textId="77777777" w:rsidR="006D40DF" w:rsidRDefault="006D40DF" w:rsidP="00BE1F8C">
      <w:pPr>
        <w:spacing w:after="0" w:line="276" w:lineRule="auto"/>
        <w:jc w:val="both"/>
        <w:rPr>
          <w:rFonts w:ascii="Calibri" w:hAnsi="Calibri" w:cs="Calibri"/>
        </w:rPr>
      </w:pPr>
    </w:p>
    <w:p w14:paraId="1BA51D70" w14:textId="06879173" w:rsidR="00D72040" w:rsidRDefault="00E7146D" w:rsidP="0066054D">
      <w:pPr>
        <w:spacing w:after="0" w:line="276" w:lineRule="auto"/>
        <w:jc w:val="both"/>
        <w:rPr>
          <w:rFonts w:ascii="Calibri" w:hAnsi="Calibri" w:cs="Calibri"/>
          <w:b/>
        </w:rPr>
      </w:pPr>
      <w:r>
        <w:rPr>
          <w:rFonts w:ascii="Calibri" w:hAnsi="Calibri" w:cs="Calibri"/>
          <w:b/>
        </w:rPr>
        <w:t>t_</w:t>
      </w:r>
      <w:r w:rsidR="00D72040">
        <w:rPr>
          <w:rFonts w:ascii="Calibri" w:hAnsi="Calibri" w:cs="Calibri"/>
          <w:b/>
        </w:rPr>
        <w:t>wage_</w:t>
      </w:r>
      <w:r w:rsidR="001573C9" w:rsidRPr="001573C9">
        <w:rPr>
          <w:rFonts w:ascii="Calibri" w:hAnsi="Calibri" w:cs="Calibri"/>
          <w:b/>
        </w:rPr>
        <w:t>others</w:t>
      </w:r>
      <w:r w:rsidR="004542CD">
        <w:rPr>
          <w:b/>
        </w:rPr>
        <w:t>_year</w:t>
      </w:r>
    </w:p>
    <w:p w14:paraId="28671BDE" w14:textId="2DA02FB7" w:rsidR="00D72040" w:rsidRDefault="00916FB0">
      <w:pPr>
        <w:spacing w:after="0" w:line="276" w:lineRule="auto"/>
        <w:jc w:val="both"/>
        <w:rPr>
          <w:rFonts w:ascii="Calibri" w:hAnsi="Calibri" w:cs="Calibri"/>
        </w:rPr>
      </w:pPr>
      <w:r>
        <w:rPr>
          <w:rFonts w:ascii="Calibri" w:hAnsi="Calibri" w:cs="Calibri"/>
        </w:rPr>
        <w:t>This</w:t>
      </w:r>
      <w:r w:rsidR="001573C9" w:rsidRPr="001573C9">
        <w:rPr>
          <w:rFonts w:ascii="Calibri" w:hAnsi="Calibri" w:cs="Calibri"/>
        </w:rPr>
        <w:t xml:space="preserve"> </w:t>
      </w:r>
      <w:r w:rsidR="00D72040">
        <w:rPr>
          <w:rFonts w:ascii="Calibri" w:hAnsi="Calibri" w:cs="Calibri"/>
        </w:rPr>
        <w:t xml:space="preserve">is a continuous variable that specifies the </w:t>
      </w:r>
      <w:r w:rsidR="00E7146D">
        <w:rPr>
          <w:rFonts w:ascii="Calibri" w:hAnsi="Calibri" w:cs="Calibri"/>
        </w:rPr>
        <w:t xml:space="preserve">annual </w:t>
      </w:r>
      <w:r w:rsidR="00D72040">
        <w:rPr>
          <w:rFonts w:ascii="Calibri" w:hAnsi="Calibri" w:cs="Calibri"/>
        </w:rPr>
        <w:t xml:space="preserve">wage </w:t>
      </w:r>
      <w:r w:rsidR="003C36E4" w:rsidRPr="00BA665A">
        <w:rPr>
          <w:b/>
        </w:rPr>
        <w:t>in all jobs excluding the primary and secondary ones</w:t>
      </w:r>
      <w:r w:rsidR="00D72040">
        <w:rPr>
          <w:rFonts w:ascii="Calibri" w:hAnsi="Calibri" w:cs="Calibri"/>
        </w:rPr>
        <w:t xml:space="preserve">. </w:t>
      </w:r>
      <w:r w:rsidR="00D72040" w:rsidRPr="000914C3">
        <w:rPr>
          <w:rFonts w:ascii="Calibri" w:hAnsi="Calibri" w:cs="Calibri"/>
        </w:rPr>
        <w:t xml:space="preserve">This wage includes </w:t>
      </w:r>
      <w:r w:rsidR="00D72040" w:rsidRPr="006C23C9">
        <w:rPr>
          <w:rFonts w:ascii="Calibri" w:hAnsi="Calibri" w:cs="Calibri"/>
        </w:rPr>
        <w:t xml:space="preserve">tips, compensations such as bonuses, dwellings or clothes, and other payments. </w:t>
      </w:r>
      <w:r>
        <w:rPr>
          <w:rFonts w:ascii="Calibri" w:hAnsi="Calibri" w:cs="Calibri"/>
        </w:rPr>
        <w:t>T_WAGE_OTHERS</w:t>
      </w:r>
      <w:r w:rsidR="00D72040">
        <w:rPr>
          <w:rFonts w:ascii="Calibri" w:hAnsi="Calibri" w:cs="Calibri"/>
        </w:rPr>
        <w:t xml:space="preserve"> should be equal to </w:t>
      </w:r>
      <w:r>
        <w:rPr>
          <w:rFonts w:ascii="Calibri" w:hAnsi="Calibri" w:cs="Calibri"/>
        </w:rPr>
        <w:t>T_WAGE_NC_OTHERS</w:t>
      </w:r>
      <w:r w:rsidR="00D72040">
        <w:rPr>
          <w:rFonts w:ascii="Calibri" w:hAnsi="Calibri" w:cs="Calibri"/>
        </w:rPr>
        <w:t xml:space="preserve"> in case there are no bonuses, tips etc. offered as part of any of the jobs.</w:t>
      </w:r>
    </w:p>
    <w:p w14:paraId="75534A1B" w14:textId="60FA492B" w:rsidR="006C3371" w:rsidRDefault="006C3371">
      <w:pPr>
        <w:spacing w:after="0" w:line="276" w:lineRule="auto"/>
        <w:jc w:val="both"/>
        <w:rPr>
          <w:rFonts w:ascii="Calibri" w:hAnsi="Calibri" w:cs="Calibri"/>
        </w:rPr>
      </w:pPr>
    </w:p>
    <w:p w14:paraId="0A2284C0" w14:textId="77777777" w:rsidR="00AE2408" w:rsidRPr="00E765EE" w:rsidRDefault="00AE2408" w:rsidP="00AE2408">
      <w:pPr>
        <w:spacing w:after="0"/>
        <w:ind w:left="720"/>
        <w:rPr>
          <w:rFonts w:ascii="Calibri" w:hAnsi="Calibri" w:cs="Calibri"/>
          <w:b/>
          <w:color w:val="0000FF"/>
        </w:rPr>
      </w:pPr>
      <w:r>
        <w:rPr>
          <w:rFonts w:ascii="Calibri" w:hAnsi="Calibri" w:cs="Calibri"/>
          <w:b/>
          <w:color w:val="0000FF"/>
        </w:rPr>
        <w:t>This will depend on the data available to derive annualized value but s</w:t>
      </w:r>
      <w:r w:rsidRPr="00E765EE">
        <w:rPr>
          <w:rFonts w:ascii="Calibri" w:hAnsi="Calibri" w:cs="Calibri"/>
          <w:b/>
          <w:color w:val="0000FF"/>
        </w:rPr>
        <w:t xml:space="preserve">ee </w:t>
      </w:r>
      <w:r>
        <w:rPr>
          <w:rFonts w:ascii="Calibri" w:hAnsi="Calibri" w:cs="Calibri"/>
          <w:b/>
          <w:color w:val="0000FF"/>
        </w:rPr>
        <w:t xml:space="preserve">WAGE_TOTAL in </w:t>
      </w:r>
      <w:r w:rsidRPr="00E765EE">
        <w:rPr>
          <w:rFonts w:ascii="Calibri" w:hAnsi="Calibri" w:cs="Calibri"/>
          <w:b/>
          <w:color w:val="0000FF"/>
        </w:rPr>
        <w:t>Section 5.2.2 for de</w:t>
      </w:r>
      <w:r>
        <w:rPr>
          <w:rFonts w:ascii="Calibri" w:hAnsi="Calibri" w:cs="Calibri"/>
          <w:b/>
          <w:color w:val="0000FF"/>
        </w:rPr>
        <w:t>rivation formulae</w:t>
      </w:r>
      <w:r w:rsidRPr="00E765EE">
        <w:rPr>
          <w:rFonts w:ascii="Calibri" w:hAnsi="Calibri" w:cs="Calibri"/>
          <w:b/>
          <w:color w:val="0000FF"/>
        </w:rPr>
        <w:t>.</w:t>
      </w:r>
    </w:p>
    <w:p w14:paraId="7053E5F9" w14:textId="77777777" w:rsidR="006D40DF" w:rsidRDefault="006D40DF">
      <w:pPr>
        <w:spacing w:after="0" w:line="276" w:lineRule="auto"/>
        <w:jc w:val="both"/>
        <w:rPr>
          <w:rFonts w:ascii="Calibri" w:hAnsi="Calibri" w:cs="Calibri"/>
        </w:rPr>
      </w:pPr>
    </w:p>
    <w:p w14:paraId="23484239" w14:textId="1DC8DF44" w:rsidR="00E401A2" w:rsidRDefault="00E401A2" w:rsidP="00E401A2">
      <w:pPr>
        <w:spacing w:after="60"/>
        <w:jc w:val="center"/>
        <w:rPr>
          <w:b/>
          <w:bCs/>
          <w:lang w:val="en-GB" w:eastAsia="it-IT"/>
        </w:rPr>
      </w:pPr>
      <w:r w:rsidRPr="003F2954">
        <w:rPr>
          <w:b/>
          <w:bCs/>
          <w:lang w:val="en-GB" w:eastAsia="it-IT"/>
        </w:rPr>
        <w:t>Table 5.</w:t>
      </w:r>
      <w:r>
        <w:rPr>
          <w:b/>
          <w:bCs/>
          <w:lang w:val="en-GB" w:eastAsia="it-IT"/>
        </w:rPr>
        <w:t xml:space="preserve">9: Other employment earnings, </w:t>
      </w:r>
      <w:r w:rsidR="00734395">
        <w:rPr>
          <w:b/>
          <w:bCs/>
          <w:lang w:val="en-GB" w:eastAsia="it-IT"/>
        </w:rPr>
        <w:t>12-month</w:t>
      </w:r>
      <w:r>
        <w:rPr>
          <w:b/>
          <w:bCs/>
          <w:lang w:val="en-GB" w:eastAsia="it-IT"/>
        </w:rPr>
        <w:t xml:space="preserve"> reference period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
        <w:gridCol w:w="1185"/>
        <w:gridCol w:w="2419"/>
        <w:gridCol w:w="3611"/>
        <w:gridCol w:w="1692"/>
        <w:gridCol w:w="617"/>
      </w:tblGrid>
      <w:tr w:rsidR="001F36F6" w:rsidRPr="0083717E" w14:paraId="101EFB5F" w14:textId="77777777" w:rsidTr="003E7EAF">
        <w:trPr>
          <w:cantSplit/>
        </w:trPr>
        <w:tc>
          <w:tcPr>
            <w:tcW w:w="216" w:type="pct"/>
            <w:shd w:val="clear" w:color="auto" w:fill="4472C4" w:themeFill="accent1"/>
          </w:tcPr>
          <w:p w14:paraId="20D10C31" w14:textId="77777777" w:rsidR="001F36F6" w:rsidRPr="0083717E" w:rsidRDefault="001F36F6" w:rsidP="001F36F6">
            <w:pPr>
              <w:spacing w:before="60" w:after="60" w:line="240" w:lineRule="auto"/>
              <w:jc w:val="right"/>
              <w:rPr>
                <w:rFonts w:eastAsia="Times New Roman" w:cstheme="minorHAnsi"/>
                <w:b/>
                <w:bCs/>
                <w:color w:val="FFFFFF" w:themeColor="background1"/>
                <w:lang w:eastAsia="en-US"/>
              </w:rPr>
            </w:pPr>
          </w:p>
        </w:tc>
        <w:tc>
          <w:tcPr>
            <w:tcW w:w="595" w:type="pct"/>
            <w:shd w:val="clear" w:color="auto" w:fill="4472C4" w:themeFill="accent1"/>
          </w:tcPr>
          <w:p w14:paraId="26215508" w14:textId="6454B5D8" w:rsidR="001F36F6" w:rsidRPr="0083717E" w:rsidRDefault="001F36F6" w:rsidP="0083717E">
            <w:pPr>
              <w:spacing w:before="60" w:after="60" w:line="240" w:lineRule="auto"/>
              <w:rPr>
                <w:rFonts w:eastAsia="Times New Roman" w:cstheme="minorHAnsi"/>
                <w:b/>
                <w:color w:val="FFFFFF" w:themeColor="background1"/>
              </w:rPr>
            </w:pPr>
            <w:r w:rsidRPr="0083717E">
              <w:rPr>
                <w:rFonts w:eastAsia="Times New Roman" w:cstheme="minorHAnsi"/>
                <w:b/>
                <w:bCs/>
                <w:color w:val="FFFFFF" w:themeColor="background1"/>
                <w:lang w:eastAsia="en-US"/>
              </w:rPr>
              <w:t>Module Code</w:t>
            </w:r>
          </w:p>
        </w:tc>
        <w:tc>
          <w:tcPr>
            <w:tcW w:w="1215" w:type="pct"/>
            <w:shd w:val="clear" w:color="auto" w:fill="4472C4" w:themeFill="accent1"/>
          </w:tcPr>
          <w:p w14:paraId="67C7E2F4" w14:textId="77777777" w:rsidR="001F36F6" w:rsidRPr="0083717E" w:rsidRDefault="001F36F6" w:rsidP="0083717E">
            <w:pPr>
              <w:spacing w:before="60" w:after="60" w:line="240" w:lineRule="auto"/>
              <w:rPr>
                <w:rFonts w:eastAsia="Times New Roman" w:cstheme="minorHAnsi"/>
                <w:b/>
                <w:bCs/>
                <w:color w:val="FFFFFF" w:themeColor="background1"/>
                <w:lang w:eastAsia="en-US"/>
              </w:rPr>
            </w:pPr>
            <w:r w:rsidRPr="0083717E">
              <w:rPr>
                <w:rFonts w:eastAsia="Times New Roman" w:cstheme="minorHAnsi"/>
                <w:b/>
                <w:bCs/>
                <w:color w:val="FFFFFF" w:themeColor="background1"/>
                <w:lang w:eastAsia="en-US"/>
              </w:rPr>
              <w:t>Variable name</w:t>
            </w:r>
          </w:p>
        </w:tc>
        <w:tc>
          <w:tcPr>
            <w:tcW w:w="1814" w:type="pct"/>
            <w:shd w:val="clear" w:color="auto" w:fill="4472C4" w:themeFill="accent1"/>
          </w:tcPr>
          <w:p w14:paraId="7A5A9CAE" w14:textId="77777777" w:rsidR="001F36F6" w:rsidRPr="0083717E" w:rsidRDefault="001F36F6" w:rsidP="0083717E">
            <w:pPr>
              <w:spacing w:before="60" w:after="60" w:line="240" w:lineRule="auto"/>
              <w:rPr>
                <w:rFonts w:cstheme="minorHAnsi"/>
                <w:b/>
                <w:color w:val="FFFFFF" w:themeColor="background1"/>
              </w:rPr>
            </w:pPr>
            <w:r w:rsidRPr="0083717E">
              <w:rPr>
                <w:rFonts w:eastAsia="Times New Roman" w:cstheme="minorHAnsi"/>
                <w:b/>
                <w:bCs/>
                <w:color w:val="FFFFFF" w:themeColor="background1"/>
                <w:lang w:eastAsia="en-US"/>
              </w:rPr>
              <w:t>Variable label</w:t>
            </w:r>
          </w:p>
        </w:tc>
        <w:tc>
          <w:tcPr>
            <w:tcW w:w="850" w:type="pct"/>
            <w:shd w:val="clear" w:color="auto" w:fill="4472C4" w:themeFill="accent1"/>
          </w:tcPr>
          <w:p w14:paraId="0139AA96" w14:textId="77777777" w:rsidR="001F36F6" w:rsidRPr="0083717E" w:rsidRDefault="001F36F6" w:rsidP="0083717E">
            <w:pPr>
              <w:spacing w:before="60" w:after="60" w:line="240" w:lineRule="auto"/>
              <w:rPr>
                <w:rFonts w:eastAsia="Times New Roman" w:cstheme="minorHAnsi"/>
                <w:b/>
                <w:color w:val="FFFFFF" w:themeColor="background1"/>
              </w:rPr>
            </w:pPr>
            <w:r w:rsidRPr="0083717E">
              <w:rPr>
                <w:rFonts w:eastAsia="Times New Roman" w:cstheme="minorHAnsi"/>
                <w:b/>
                <w:bCs/>
                <w:color w:val="FFFFFF" w:themeColor="background1"/>
                <w:lang w:eastAsia="en-US"/>
              </w:rPr>
              <w:t>Allowed codes after standardization</w:t>
            </w:r>
          </w:p>
        </w:tc>
        <w:tc>
          <w:tcPr>
            <w:tcW w:w="310" w:type="pct"/>
            <w:shd w:val="clear" w:color="auto" w:fill="4472C4" w:themeFill="accent1"/>
          </w:tcPr>
          <w:p w14:paraId="1C51FB36" w14:textId="77777777" w:rsidR="001F36F6" w:rsidRPr="0083717E" w:rsidRDefault="001F36F6" w:rsidP="0083717E">
            <w:pPr>
              <w:spacing w:before="60" w:after="60" w:line="240" w:lineRule="auto"/>
              <w:rPr>
                <w:rFonts w:eastAsia="Times New Roman" w:cstheme="minorHAnsi"/>
                <w:b/>
                <w:bCs/>
                <w:color w:val="FFFFFF" w:themeColor="background1"/>
                <w:lang w:eastAsia="en-US"/>
              </w:rPr>
            </w:pPr>
            <w:r w:rsidRPr="0083717E">
              <w:rPr>
                <w:rFonts w:eastAsia="Times New Roman" w:cstheme="minorHAnsi"/>
                <w:b/>
                <w:bCs/>
                <w:color w:val="FFFFFF" w:themeColor="background1"/>
                <w:lang w:eastAsia="en-US"/>
              </w:rPr>
              <w:t>Tier</w:t>
            </w:r>
          </w:p>
        </w:tc>
      </w:tr>
      <w:tr w:rsidR="001F36F6" w:rsidRPr="0083717E" w14:paraId="455A0A60" w14:textId="77777777" w:rsidTr="003E7EAF">
        <w:trPr>
          <w:cantSplit/>
        </w:trPr>
        <w:tc>
          <w:tcPr>
            <w:tcW w:w="216" w:type="pct"/>
          </w:tcPr>
          <w:p w14:paraId="3EF2A22E" w14:textId="5424B55E" w:rsidR="001F36F6" w:rsidRPr="0083717E" w:rsidRDefault="001F36F6" w:rsidP="001F36F6">
            <w:pPr>
              <w:spacing w:before="60" w:after="60" w:line="240" w:lineRule="auto"/>
              <w:jc w:val="right"/>
              <w:rPr>
                <w:rFonts w:eastAsia="Times New Roman" w:cstheme="minorHAnsi"/>
                <w:color w:val="000000"/>
                <w:sz w:val="20"/>
                <w:szCs w:val="20"/>
              </w:rPr>
            </w:pPr>
            <w:r>
              <w:rPr>
                <w:rFonts w:eastAsia="Times New Roman" w:cstheme="minorHAnsi"/>
                <w:color w:val="000000"/>
                <w:sz w:val="20"/>
                <w:szCs w:val="20"/>
              </w:rPr>
              <w:t>1</w:t>
            </w:r>
          </w:p>
        </w:tc>
        <w:tc>
          <w:tcPr>
            <w:tcW w:w="595" w:type="pct"/>
            <w:shd w:val="clear" w:color="auto" w:fill="auto"/>
          </w:tcPr>
          <w:p w14:paraId="0F9E25B2" w14:textId="2C43C53E" w:rsidR="001F36F6" w:rsidRPr="0083717E" w:rsidRDefault="001F36F6" w:rsidP="0083717E">
            <w:pPr>
              <w:spacing w:before="60" w:after="60" w:line="240" w:lineRule="auto"/>
              <w:rPr>
                <w:rFonts w:eastAsia="Times New Roman" w:cstheme="minorHAnsi"/>
                <w:color w:val="000000"/>
                <w:sz w:val="20"/>
                <w:szCs w:val="20"/>
              </w:rPr>
            </w:pPr>
            <w:r w:rsidRPr="0083717E">
              <w:rPr>
                <w:rFonts w:eastAsia="Times New Roman" w:cstheme="minorHAnsi"/>
                <w:color w:val="000000"/>
                <w:sz w:val="20"/>
                <w:szCs w:val="20"/>
              </w:rPr>
              <w:t>Labor</w:t>
            </w:r>
          </w:p>
        </w:tc>
        <w:tc>
          <w:tcPr>
            <w:tcW w:w="1215" w:type="pct"/>
          </w:tcPr>
          <w:p w14:paraId="4118E602" w14:textId="2958699D" w:rsidR="001F36F6" w:rsidRPr="0083717E" w:rsidRDefault="001F36F6" w:rsidP="0083717E">
            <w:pPr>
              <w:spacing w:before="60" w:after="60" w:line="240" w:lineRule="auto"/>
              <w:rPr>
                <w:rFonts w:cstheme="minorHAnsi"/>
                <w:b/>
                <w:sz w:val="20"/>
                <w:szCs w:val="20"/>
              </w:rPr>
            </w:pPr>
            <w:r w:rsidRPr="0083717E">
              <w:rPr>
                <w:rFonts w:eastAsia="Times New Roman" w:cstheme="minorHAnsi"/>
                <w:b/>
                <w:color w:val="000000"/>
                <w:sz w:val="20"/>
                <w:szCs w:val="20"/>
              </w:rPr>
              <w:t>t_hours_others_year</w:t>
            </w:r>
          </w:p>
        </w:tc>
        <w:tc>
          <w:tcPr>
            <w:tcW w:w="1814" w:type="pct"/>
            <w:shd w:val="clear" w:color="auto" w:fill="auto"/>
          </w:tcPr>
          <w:p w14:paraId="733CAFBB" w14:textId="77777777" w:rsidR="001F36F6" w:rsidRPr="0083717E" w:rsidRDefault="001F36F6" w:rsidP="0083717E">
            <w:pPr>
              <w:spacing w:before="60" w:after="60" w:line="240" w:lineRule="auto"/>
              <w:rPr>
                <w:rFonts w:eastAsia="Times New Roman" w:cstheme="minorHAnsi"/>
                <w:b/>
                <w:color w:val="000000"/>
                <w:sz w:val="20"/>
                <w:szCs w:val="20"/>
              </w:rPr>
            </w:pPr>
            <w:r w:rsidRPr="0083717E">
              <w:rPr>
                <w:rFonts w:cstheme="minorHAnsi"/>
                <w:b/>
                <w:sz w:val="20"/>
                <w:szCs w:val="20"/>
              </w:rPr>
              <w:t>Total hours of work in the last 12 months in other jobs excluding the primary and secondary ones</w:t>
            </w:r>
          </w:p>
        </w:tc>
        <w:tc>
          <w:tcPr>
            <w:tcW w:w="850" w:type="pct"/>
            <w:shd w:val="clear" w:color="auto" w:fill="auto"/>
          </w:tcPr>
          <w:p w14:paraId="7A2E88B9" w14:textId="77777777" w:rsidR="001F36F6" w:rsidRPr="0083717E" w:rsidRDefault="001F36F6" w:rsidP="0083717E">
            <w:pPr>
              <w:spacing w:before="60" w:after="60" w:line="240" w:lineRule="auto"/>
              <w:rPr>
                <w:rFonts w:eastAsia="Times New Roman" w:cstheme="minorHAnsi"/>
                <w:color w:val="000000"/>
                <w:sz w:val="20"/>
                <w:szCs w:val="20"/>
              </w:rPr>
            </w:pPr>
            <w:r w:rsidRPr="0083717E">
              <w:rPr>
                <w:rFonts w:eastAsia="Times New Roman" w:cstheme="minorHAnsi"/>
                <w:color w:val="000000"/>
                <w:sz w:val="20"/>
                <w:szCs w:val="20"/>
              </w:rPr>
              <w:t>Continuous variable</w:t>
            </w:r>
          </w:p>
        </w:tc>
        <w:tc>
          <w:tcPr>
            <w:tcW w:w="310" w:type="pct"/>
          </w:tcPr>
          <w:p w14:paraId="664021B5" w14:textId="77777777" w:rsidR="001F36F6" w:rsidRPr="0083717E" w:rsidRDefault="001F36F6" w:rsidP="0083717E">
            <w:pPr>
              <w:spacing w:before="60" w:after="60" w:line="240" w:lineRule="auto"/>
              <w:jc w:val="center"/>
              <w:rPr>
                <w:rFonts w:eastAsia="Times New Roman" w:cstheme="minorHAnsi"/>
                <w:color w:val="000000"/>
                <w:sz w:val="20"/>
                <w:szCs w:val="20"/>
              </w:rPr>
            </w:pPr>
            <w:r w:rsidRPr="0083717E">
              <w:rPr>
                <w:rFonts w:eastAsia="Times New Roman" w:cstheme="minorHAnsi"/>
                <w:color w:val="000000"/>
                <w:sz w:val="20"/>
                <w:szCs w:val="20"/>
              </w:rPr>
              <w:t>1</w:t>
            </w:r>
          </w:p>
        </w:tc>
      </w:tr>
      <w:tr w:rsidR="001F36F6" w:rsidRPr="0083717E" w14:paraId="3455C5DE" w14:textId="77777777" w:rsidTr="003E7EAF">
        <w:trPr>
          <w:cantSplit/>
        </w:trPr>
        <w:tc>
          <w:tcPr>
            <w:tcW w:w="216" w:type="pct"/>
          </w:tcPr>
          <w:p w14:paraId="1CBE4C09" w14:textId="1F4EC4D9" w:rsidR="001F36F6" w:rsidRPr="0083717E" w:rsidRDefault="001F36F6" w:rsidP="001F36F6">
            <w:pPr>
              <w:spacing w:before="60" w:after="60" w:line="240" w:lineRule="auto"/>
              <w:jc w:val="right"/>
              <w:rPr>
                <w:rFonts w:eastAsia="Times New Roman" w:cstheme="minorHAnsi"/>
                <w:color w:val="000000"/>
                <w:sz w:val="20"/>
                <w:szCs w:val="20"/>
              </w:rPr>
            </w:pPr>
            <w:r>
              <w:rPr>
                <w:rFonts w:eastAsia="Times New Roman" w:cstheme="minorHAnsi"/>
                <w:color w:val="000000"/>
                <w:sz w:val="20"/>
                <w:szCs w:val="20"/>
              </w:rPr>
              <w:t>2</w:t>
            </w:r>
          </w:p>
        </w:tc>
        <w:tc>
          <w:tcPr>
            <w:tcW w:w="595" w:type="pct"/>
            <w:shd w:val="clear" w:color="auto" w:fill="auto"/>
          </w:tcPr>
          <w:p w14:paraId="2A4CD4C0" w14:textId="77777777" w:rsidR="001F36F6" w:rsidRPr="0083717E" w:rsidRDefault="001F36F6" w:rsidP="0083717E">
            <w:pPr>
              <w:spacing w:before="60" w:after="60" w:line="240" w:lineRule="auto"/>
              <w:rPr>
                <w:rFonts w:eastAsia="Times New Roman" w:cstheme="minorHAnsi"/>
                <w:color w:val="000000"/>
                <w:sz w:val="20"/>
                <w:szCs w:val="20"/>
              </w:rPr>
            </w:pPr>
            <w:r w:rsidRPr="0083717E">
              <w:rPr>
                <w:rFonts w:eastAsia="Times New Roman" w:cstheme="minorHAnsi"/>
                <w:color w:val="000000"/>
                <w:sz w:val="20"/>
                <w:szCs w:val="20"/>
              </w:rPr>
              <w:t>Labor</w:t>
            </w:r>
          </w:p>
        </w:tc>
        <w:tc>
          <w:tcPr>
            <w:tcW w:w="1215" w:type="pct"/>
          </w:tcPr>
          <w:p w14:paraId="608A955A" w14:textId="503B3738" w:rsidR="001F36F6" w:rsidRPr="0083717E" w:rsidRDefault="001F36F6" w:rsidP="0083717E">
            <w:pPr>
              <w:spacing w:before="60" w:after="60" w:line="240" w:lineRule="auto"/>
              <w:rPr>
                <w:rFonts w:eastAsia="Times New Roman" w:cstheme="minorHAnsi"/>
                <w:b/>
                <w:color w:val="000000"/>
                <w:sz w:val="20"/>
                <w:szCs w:val="20"/>
              </w:rPr>
            </w:pPr>
            <w:r w:rsidRPr="0083717E">
              <w:rPr>
                <w:rFonts w:eastAsia="Times New Roman" w:cstheme="minorHAnsi"/>
                <w:b/>
                <w:color w:val="000000"/>
                <w:sz w:val="20"/>
                <w:szCs w:val="20"/>
              </w:rPr>
              <w:t>t_wage_nc_others_year</w:t>
            </w:r>
          </w:p>
        </w:tc>
        <w:tc>
          <w:tcPr>
            <w:tcW w:w="1814" w:type="pct"/>
            <w:shd w:val="clear" w:color="auto" w:fill="auto"/>
          </w:tcPr>
          <w:p w14:paraId="3F908219" w14:textId="77777777" w:rsidR="001F36F6" w:rsidRPr="0083717E" w:rsidRDefault="001F36F6" w:rsidP="0083717E">
            <w:pPr>
              <w:spacing w:before="60" w:after="60" w:line="240" w:lineRule="auto"/>
              <w:rPr>
                <w:rFonts w:eastAsia="Times New Roman" w:cstheme="minorHAnsi"/>
                <w:b/>
                <w:color w:val="000000"/>
                <w:sz w:val="20"/>
                <w:szCs w:val="20"/>
              </w:rPr>
            </w:pPr>
            <w:r w:rsidRPr="0083717E">
              <w:rPr>
                <w:rFonts w:eastAsia="Times New Roman" w:cstheme="minorHAnsi"/>
                <w:b/>
                <w:color w:val="000000"/>
                <w:sz w:val="20"/>
                <w:szCs w:val="20"/>
              </w:rPr>
              <w:t>Annualized wage in all jobs excluding the primary and secondary ones (excluding tips, bonuses, etc.).</w:t>
            </w:r>
          </w:p>
        </w:tc>
        <w:tc>
          <w:tcPr>
            <w:tcW w:w="850" w:type="pct"/>
            <w:shd w:val="clear" w:color="auto" w:fill="auto"/>
          </w:tcPr>
          <w:p w14:paraId="25DBE235" w14:textId="77777777" w:rsidR="001F36F6" w:rsidRPr="0083717E" w:rsidRDefault="001F36F6" w:rsidP="0083717E">
            <w:pPr>
              <w:spacing w:before="60" w:after="60" w:line="240" w:lineRule="auto"/>
              <w:rPr>
                <w:rFonts w:eastAsia="Times New Roman" w:cstheme="minorHAnsi"/>
                <w:color w:val="000000"/>
                <w:sz w:val="20"/>
                <w:szCs w:val="20"/>
              </w:rPr>
            </w:pPr>
            <w:r w:rsidRPr="0083717E">
              <w:rPr>
                <w:rFonts w:eastAsia="Times New Roman" w:cstheme="minorHAnsi"/>
                <w:color w:val="000000"/>
                <w:sz w:val="20"/>
                <w:szCs w:val="20"/>
              </w:rPr>
              <w:t>Continuous variable</w:t>
            </w:r>
          </w:p>
        </w:tc>
        <w:tc>
          <w:tcPr>
            <w:tcW w:w="310" w:type="pct"/>
          </w:tcPr>
          <w:p w14:paraId="7F81DF05" w14:textId="77777777" w:rsidR="001F36F6" w:rsidRPr="0083717E" w:rsidRDefault="001F36F6" w:rsidP="0083717E">
            <w:pPr>
              <w:spacing w:before="60" w:after="60" w:line="240" w:lineRule="auto"/>
              <w:jc w:val="center"/>
              <w:rPr>
                <w:rFonts w:eastAsia="Times New Roman" w:cstheme="minorHAnsi"/>
                <w:color w:val="000000"/>
                <w:sz w:val="20"/>
                <w:szCs w:val="20"/>
              </w:rPr>
            </w:pPr>
            <w:r w:rsidRPr="0083717E">
              <w:rPr>
                <w:rFonts w:eastAsia="Times New Roman" w:cstheme="minorHAnsi"/>
                <w:color w:val="000000"/>
                <w:sz w:val="20"/>
                <w:szCs w:val="20"/>
              </w:rPr>
              <w:t>1</w:t>
            </w:r>
          </w:p>
        </w:tc>
      </w:tr>
      <w:tr w:rsidR="001F36F6" w:rsidRPr="0083717E" w14:paraId="51BAEC82" w14:textId="77777777" w:rsidTr="003E7EAF">
        <w:trPr>
          <w:cantSplit/>
        </w:trPr>
        <w:tc>
          <w:tcPr>
            <w:tcW w:w="216" w:type="pct"/>
          </w:tcPr>
          <w:p w14:paraId="098AC294" w14:textId="2BE26950" w:rsidR="001F36F6" w:rsidRPr="0083717E" w:rsidRDefault="001F36F6" w:rsidP="001F36F6">
            <w:pPr>
              <w:spacing w:before="60" w:after="60" w:line="240" w:lineRule="auto"/>
              <w:jc w:val="right"/>
              <w:rPr>
                <w:rFonts w:eastAsia="Times New Roman" w:cstheme="minorHAnsi"/>
                <w:color w:val="000000"/>
                <w:sz w:val="20"/>
                <w:szCs w:val="20"/>
              </w:rPr>
            </w:pPr>
            <w:r>
              <w:rPr>
                <w:rFonts w:eastAsia="Times New Roman" w:cstheme="minorHAnsi"/>
                <w:color w:val="000000"/>
                <w:sz w:val="20"/>
                <w:szCs w:val="20"/>
              </w:rPr>
              <w:t>3</w:t>
            </w:r>
          </w:p>
        </w:tc>
        <w:tc>
          <w:tcPr>
            <w:tcW w:w="595" w:type="pct"/>
            <w:shd w:val="clear" w:color="auto" w:fill="auto"/>
          </w:tcPr>
          <w:p w14:paraId="5994A3A6" w14:textId="7444AC16" w:rsidR="001F36F6" w:rsidRPr="0083717E" w:rsidRDefault="001F36F6" w:rsidP="0083717E">
            <w:pPr>
              <w:spacing w:before="60" w:after="60" w:line="240" w:lineRule="auto"/>
              <w:rPr>
                <w:rFonts w:eastAsia="Times New Roman" w:cstheme="minorHAnsi"/>
                <w:color w:val="000000"/>
                <w:sz w:val="20"/>
                <w:szCs w:val="20"/>
              </w:rPr>
            </w:pPr>
            <w:r w:rsidRPr="0083717E">
              <w:rPr>
                <w:rFonts w:eastAsia="Times New Roman" w:cstheme="minorHAnsi"/>
                <w:color w:val="000000"/>
                <w:sz w:val="20"/>
                <w:szCs w:val="20"/>
              </w:rPr>
              <w:t>Labor</w:t>
            </w:r>
          </w:p>
        </w:tc>
        <w:tc>
          <w:tcPr>
            <w:tcW w:w="1215" w:type="pct"/>
          </w:tcPr>
          <w:p w14:paraId="3656F484" w14:textId="77777777" w:rsidR="001F36F6" w:rsidRPr="0083717E" w:rsidRDefault="001F36F6" w:rsidP="0083717E">
            <w:pPr>
              <w:spacing w:before="60" w:after="60" w:line="240" w:lineRule="auto"/>
              <w:rPr>
                <w:rFonts w:eastAsia="Times New Roman" w:cstheme="minorHAnsi"/>
                <w:b/>
                <w:color w:val="000000"/>
                <w:sz w:val="20"/>
                <w:szCs w:val="20"/>
              </w:rPr>
            </w:pPr>
            <w:r w:rsidRPr="0083717E">
              <w:rPr>
                <w:rFonts w:eastAsia="Times New Roman" w:cstheme="minorHAnsi"/>
                <w:b/>
                <w:color w:val="000000"/>
                <w:sz w:val="20"/>
                <w:szCs w:val="20"/>
              </w:rPr>
              <w:t>t_wage_others_year</w:t>
            </w:r>
          </w:p>
        </w:tc>
        <w:tc>
          <w:tcPr>
            <w:tcW w:w="1814" w:type="pct"/>
            <w:shd w:val="clear" w:color="auto" w:fill="auto"/>
          </w:tcPr>
          <w:p w14:paraId="40EF444B" w14:textId="77777777" w:rsidR="001F36F6" w:rsidRPr="0083717E" w:rsidRDefault="001F36F6" w:rsidP="0083717E">
            <w:pPr>
              <w:spacing w:before="60" w:after="60" w:line="240" w:lineRule="auto"/>
              <w:rPr>
                <w:rFonts w:eastAsia="Times New Roman" w:cstheme="minorHAnsi"/>
                <w:b/>
                <w:color w:val="000000"/>
                <w:sz w:val="20"/>
                <w:szCs w:val="20"/>
              </w:rPr>
            </w:pPr>
            <w:r w:rsidRPr="0083717E">
              <w:rPr>
                <w:rFonts w:eastAsia="Times New Roman" w:cstheme="minorHAnsi"/>
                <w:b/>
                <w:color w:val="000000"/>
                <w:sz w:val="20"/>
                <w:szCs w:val="20"/>
              </w:rPr>
              <w:t>Annualized wage (including tips, bonuses, etc.) in all other jobs excluding the primary and secondary ones.</w:t>
            </w:r>
          </w:p>
        </w:tc>
        <w:tc>
          <w:tcPr>
            <w:tcW w:w="850" w:type="pct"/>
            <w:shd w:val="clear" w:color="auto" w:fill="auto"/>
          </w:tcPr>
          <w:p w14:paraId="361BD101" w14:textId="77777777" w:rsidR="001F36F6" w:rsidRPr="0083717E" w:rsidRDefault="001F36F6" w:rsidP="0083717E">
            <w:pPr>
              <w:spacing w:before="60" w:after="60" w:line="240" w:lineRule="auto"/>
              <w:rPr>
                <w:rFonts w:eastAsia="Times New Roman" w:cstheme="minorHAnsi"/>
                <w:color w:val="000000"/>
                <w:sz w:val="20"/>
                <w:szCs w:val="20"/>
              </w:rPr>
            </w:pPr>
            <w:r w:rsidRPr="0083717E">
              <w:rPr>
                <w:rFonts w:eastAsia="Times New Roman" w:cstheme="minorHAnsi"/>
                <w:color w:val="000000"/>
                <w:sz w:val="20"/>
                <w:szCs w:val="20"/>
              </w:rPr>
              <w:t>Continuous variable</w:t>
            </w:r>
          </w:p>
        </w:tc>
        <w:tc>
          <w:tcPr>
            <w:tcW w:w="310" w:type="pct"/>
          </w:tcPr>
          <w:p w14:paraId="642DF272" w14:textId="77777777" w:rsidR="001F36F6" w:rsidRPr="0083717E" w:rsidRDefault="001F36F6" w:rsidP="0083717E">
            <w:pPr>
              <w:spacing w:before="60" w:after="60" w:line="240" w:lineRule="auto"/>
              <w:jc w:val="center"/>
              <w:rPr>
                <w:rFonts w:eastAsia="Times New Roman" w:cstheme="minorHAnsi"/>
                <w:color w:val="000000"/>
                <w:sz w:val="20"/>
                <w:szCs w:val="20"/>
              </w:rPr>
            </w:pPr>
            <w:r w:rsidRPr="0083717E">
              <w:rPr>
                <w:rFonts w:eastAsia="Times New Roman" w:cstheme="minorHAnsi"/>
                <w:color w:val="000000"/>
                <w:sz w:val="20"/>
                <w:szCs w:val="20"/>
              </w:rPr>
              <w:t>1</w:t>
            </w:r>
          </w:p>
        </w:tc>
      </w:tr>
    </w:tbl>
    <w:p w14:paraId="0B10230D" w14:textId="04AD7544" w:rsidR="00E401A2" w:rsidRPr="00511742" w:rsidRDefault="00E401A2" w:rsidP="00511742">
      <w:pPr>
        <w:pStyle w:val="NoSpacing"/>
        <w:spacing w:line="259" w:lineRule="auto"/>
        <w:rPr>
          <w:rFonts w:asciiTheme="minorHAnsi" w:hAnsiTheme="minorHAnsi" w:cstheme="minorHAnsi"/>
        </w:rPr>
      </w:pPr>
    </w:p>
    <w:p w14:paraId="0D7857B2" w14:textId="77777777" w:rsidR="0083717E" w:rsidRPr="00511742" w:rsidRDefault="0083717E" w:rsidP="00511742">
      <w:pPr>
        <w:pStyle w:val="NoSpacing"/>
        <w:spacing w:line="259" w:lineRule="auto"/>
        <w:rPr>
          <w:rFonts w:asciiTheme="minorHAnsi" w:hAnsiTheme="minorHAnsi" w:cstheme="minorHAnsi"/>
        </w:rPr>
      </w:pPr>
    </w:p>
    <w:p w14:paraId="16A4E6BF" w14:textId="379D96A9" w:rsidR="00D72040" w:rsidRPr="00511742" w:rsidRDefault="001573C9" w:rsidP="00511742">
      <w:pPr>
        <w:pStyle w:val="Heading3"/>
        <w:spacing w:before="0" w:after="0" w:line="259" w:lineRule="auto"/>
      </w:pPr>
      <w:bookmarkStart w:id="205" w:name="_Toc176262709"/>
      <w:bookmarkEnd w:id="204"/>
      <w:r w:rsidRPr="00511742">
        <w:t>Total Employment Earnings</w:t>
      </w:r>
      <w:bookmarkEnd w:id="201"/>
      <w:bookmarkEnd w:id="202"/>
      <w:bookmarkEnd w:id="203"/>
      <w:r w:rsidR="00F1556E" w:rsidRPr="00511742">
        <w:t>, 12-</w:t>
      </w:r>
      <w:r w:rsidR="004542CD" w:rsidRPr="00511742">
        <w:t>month</w:t>
      </w:r>
      <w:r w:rsidR="00F1556E" w:rsidRPr="00511742">
        <w:t xml:space="preserve"> reference period</w:t>
      </w:r>
      <w:bookmarkEnd w:id="205"/>
    </w:p>
    <w:p w14:paraId="5803B099" w14:textId="77777777" w:rsidR="00F33E59" w:rsidRPr="00511742" w:rsidRDefault="00F33E59" w:rsidP="00511742">
      <w:pPr>
        <w:spacing w:after="0"/>
        <w:rPr>
          <w:rFonts w:cstheme="minorHAnsi"/>
          <w:b/>
        </w:rPr>
      </w:pPr>
    </w:p>
    <w:p w14:paraId="0919E2D3" w14:textId="281F68C9" w:rsidR="001573C9" w:rsidRDefault="00564400" w:rsidP="00F33E59">
      <w:pPr>
        <w:spacing w:after="0"/>
        <w:rPr>
          <w:b/>
        </w:rPr>
      </w:pPr>
      <w:r>
        <w:rPr>
          <w:b/>
        </w:rPr>
        <w:t>t_</w:t>
      </w:r>
      <w:r w:rsidR="001573C9" w:rsidRPr="002F31B3">
        <w:rPr>
          <w:b/>
        </w:rPr>
        <w:t>h</w:t>
      </w:r>
      <w:r w:rsidR="001573C9">
        <w:rPr>
          <w:b/>
        </w:rPr>
        <w:t>ours</w:t>
      </w:r>
      <w:r w:rsidR="001573C9" w:rsidRPr="002F31B3">
        <w:rPr>
          <w:b/>
        </w:rPr>
        <w:t>_total</w:t>
      </w:r>
      <w:r w:rsidR="004542CD">
        <w:rPr>
          <w:b/>
        </w:rPr>
        <w:t>_year</w:t>
      </w:r>
    </w:p>
    <w:p w14:paraId="411F6E73" w14:textId="122C234A" w:rsidR="001573C9" w:rsidRPr="006C23C9" w:rsidRDefault="00F33E59" w:rsidP="00F33E59">
      <w:pPr>
        <w:spacing w:after="0"/>
        <w:jc w:val="both"/>
        <w:rPr>
          <w:rFonts w:ascii="Calibri" w:hAnsi="Calibri" w:cs="Calibri"/>
        </w:rPr>
      </w:pPr>
      <w:r>
        <w:rPr>
          <w:rFonts w:ascii="Calibri" w:hAnsi="Calibri" w:cs="Calibri"/>
        </w:rPr>
        <w:t>T</w:t>
      </w:r>
      <w:r w:rsidRPr="00F33E59">
        <w:rPr>
          <w:rFonts w:ascii="Calibri" w:hAnsi="Calibri" w:cs="Calibri"/>
        </w:rPr>
        <w:t>his</w:t>
      </w:r>
      <w:r w:rsidR="001573C9">
        <w:t xml:space="preserve"> is a continuous variable that specifies the hours of work in last </w:t>
      </w:r>
      <w:r w:rsidR="00933B6D">
        <w:t>12 months</w:t>
      </w:r>
      <w:r w:rsidR="001573C9">
        <w:t xml:space="preserve"> in </w:t>
      </w:r>
      <w:r w:rsidR="001573C9" w:rsidRPr="0066054D">
        <w:rPr>
          <w:b/>
        </w:rPr>
        <w:t>all jobs including primary, secondary and others</w:t>
      </w:r>
      <w:r w:rsidR="001573C9">
        <w:t>.</w:t>
      </w:r>
      <w:r w:rsidR="001573C9" w:rsidRPr="00D44748">
        <w:rPr>
          <w:rFonts w:ascii="Calibri" w:hAnsi="Calibri" w:cs="Calibri"/>
        </w:rPr>
        <w:t xml:space="preserve"> </w:t>
      </w:r>
      <w:r w:rsidR="001573C9">
        <w:rPr>
          <w:rFonts w:ascii="Calibri" w:hAnsi="Calibri" w:cs="Calibri"/>
        </w:rPr>
        <w:t>Note</w:t>
      </w:r>
      <w:r w:rsidR="001573C9" w:rsidRPr="006C23C9">
        <w:rPr>
          <w:rFonts w:ascii="Calibri" w:hAnsi="Calibri" w:cs="Calibri"/>
        </w:rPr>
        <w:t xml:space="preserve">: </w:t>
      </w:r>
    </w:p>
    <w:p w14:paraId="40F34E39" w14:textId="77777777" w:rsidR="004D3918" w:rsidRDefault="004D3918" w:rsidP="00F33E59">
      <w:pPr>
        <w:pStyle w:val="ListParagraph"/>
        <w:spacing w:after="0"/>
        <w:ind w:left="360"/>
        <w:contextualSpacing w:val="0"/>
        <w:jc w:val="both"/>
        <w:rPr>
          <w:rFonts w:ascii="Calibri" w:hAnsi="Calibri" w:cs="Calibri"/>
        </w:rPr>
      </w:pPr>
    </w:p>
    <w:p w14:paraId="39B4D688" w14:textId="5B096C01" w:rsidR="001573C9" w:rsidRDefault="00E7146D" w:rsidP="00F33E59">
      <w:pPr>
        <w:spacing w:after="0"/>
        <w:jc w:val="both"/>
        <w:rPr>
          <w:rFonts w:ascii="Calibri" w:hAnsi="Calibri" w:cs="Calibri"/>
          <w:b/>
        </w:rPr>
      </w:pPr>
      <w:r>
        <w:rPr>
          <w:rFonts w:ascii="Calibri" w:hAnsi="Calibri" w:cs="Calibri"/>
          <w:b/>
        </w:rPr>
        <w:t>t_</w:t>
      </w:r>
      <w:r w:rsidR="001573C9" w:rsidRPr="0096687E">
        <w:rPr>
          <w:rFonts w:ascii="Calibri" w:hAnsi="Calibri" w:cs="Calibri"/>
          <w:b/>
        </w:rPr>
        <w:t>wage_</w:t>
      </w:r>
      <w:r w:rsidR="001573C9">
        <w:rPr>
          <w:rFonts w:ascii="Calibri" w:hAnsi="Calibri" w:cs="Calibri"/>
          <w:b/>
        </w:rPr>
        <w:t>nc_</w:t>
      </w:r>
      <w:r w:rsidR="001573C9" w:rsidRPr="0096687E">
        <w:rPr>
          <w:rFonts w:ascii="Calibri" w:hAnsi="Calibri" w:cs="Calibri"/>
          <w:b/>
        </w:rPr>
        <w:t>total</w:t>
      </w:r>
      <w:r w:rsidR="004542CD" w:rsidRPr="004542CD">
        <w:rPr>
          <w:rFonts w:ascii="Calibri" w:hAnsi="Calibri" w:cs="Calibri"/>
          <w:b/>
        </w:rPr>
        <w:t>_year</w:t>
      </w:r>
    </w:p>
    <w:p w14:paraId="6996F113" w14:textId="530D61FB" w:rsidR="001573C9" w:rsidRDefault="00F33E59" w:rsidP="00F33E59">
      <w:pPr>
        <w:spacing w:after="0"/>
        <w:jc w:val="both"/>
        <w:rPr>
          <w:rFonts w:ascii="Calibri" w:hAnsi="Calibri" w:cs="Calibri"/>
        </w:rPr>
      </w:pPr>
      <w:r>
        <w:rPr>
          <w:rFonts w:ascii="Calibri" w:hAnsi="Calibri" w:cs="Calibri"/>
        </w:rPr>
        <w:t>This</w:t>
      </w:r>
      <w:r w:rsidR="001573C9" w:rsidRPr="00F33E59">
        <w:rPr>
          <w:rFonts w:ascii="Calibri" w:hAnsi="Calibri" w:cs="Calibri"/>
        </w:rPr>
        <w:t xml:space="preserve"> is</w:t>
      </w:r>
      <w:r w:rsidR="001573C9">
        <w:rPr>
          <w:rFonts w:ascii="Calibri" w:hAnsi="Calibri" w:cs="Calibri"/>
        </w:rPr>
        <w:t xml:space="preserve"> a continuous variable that specifies the </w:t>
      </w:r>
      <w:r w:rsidR="00933B6D">
        <w:rPr>
          <w:rFonts w:ascii="Calibri" w:hAnsi="Calibri" w:cs="Calibri"/>
        </w:rPr>
        <w:t xml:space="preserve">total </w:t>
      </w:r>
      <w:r w:rsidR="00BA37F1">
        <w:rPr>
          <w:rFonts w:ascii="Calibri" w:hAnsi="Calibri" w:cs="Calibri"/>
        </w:rPr>
        <w:t xml:space="preserve">annualized </w:t>
      </w:r>
      <w:r w:rsidR="001573C9">
        <w:rPr>
          <w:rFonts w:ascii="Calibri" w:hAnsi="Calibri" w:cs="Calibri"/>
        </w:rPr>
        <w:t xml:space="preserve">wage </w:t>
      </w:r>
      <w:r w:rsidR="00933B6D">
        <w:rPr>
          <w:rFonts w:ascii="Calibri" w:hAnsi="Calibri" w:cs="Calibri"/>
        </w:rPr>
        <w:t xml:space="preserve">income </w:t>
      </w:r>
      <w:r w:rsidR="001573C9">
        <w:rPr>
          <w:rFonts w:ascii="Calibri" w:hAnsi="Calibri" w:cs="Calibri"/>
        </w:rPr>
        <w:t xml:space="preserve">in </w:t>
      </w:r>
      <w:r w:rsidR="001573C9" w:rsidRPr="0066054D">
        <w:rPr>
          <w:rFonts w:ascii="Calibri" w:hAnsi="Calibri" w:cs="Calibri"/>
          <w:b/>
        </w:rPr>
        <w:t>all jobs including primary, secondary and others</w:t>
      </w:r>
      <w:r w:rsidR="001573C9">
        <w:rPr>
          <w:rFonts w:ascii="Calibri" w:hAnsi="Calibri" w:cs="Calibri"/>
        </w:rPr>
        <w:t xml:space="preserve">. </w:t>
      </w:r>
      <w:r w:rsidR="001573C9" w:rsidRPr="006C23C9">
        <w:rPr>
          <w:rFonts w:ascii="Calibri" w:hAnsi="Calibri" w:cs="Calibri"/>
        </w:rPr>
        <w:t>This excludes tips, bonuses, other compensation such as dwellings or clot</w:t>
      </w:r>
      <w:r w:rsidR="001573C9">
        <w:rPr>
          <w:rFonts w:ascii="Calibri" w:hAnsi="Calibri" w:cs="Calibri"/>
        </w:rPr>
        <w:t xml:space="preserve">hes, and other payments. </w:t>
      </w:r>
    </w:p>
    <w:p w14:paraId="79ADEEE6" w14:textId="12AC2F9B" w:rsidR="004D3918" w:rsidRDefault="004D3918" w:rsidP="00F33E59">
      <w:pPr>
        <w:spacing w:after="0"/>
        <w:jc w:val="both"/>
        <w:rPr>
          <w:rFonts w:ascii="Calibri" w:hAnsi="Calibri" w:cs="Calibri"/>
          <w:bCs/>
        </w:rPr>
      </w:pPr>
    </w:p>
    <w:p w14:paraId="711D4329" w14:textId="77777777" w:rsidR="00AE2408" w:rsidRPr="00E765EE" w:rsidRDefault="00AE2408" w:rsidP="00AE2408">
      <w:pPr>
        <w:spacing w:after="0"/>
        <w:ind w:left="720"/>
        <w:rPr>
          <w:rFonts w:ascii="Calibri" w:hAnsi="Calibri" w:cs="Calibri"/>
          <w:b/>
          <w:color w:val="0000FF"/>
        </w:rPr>
      </w:pPr>
      <w:r>
        <w:rPr>
          <w:rFonts w:ascii="Calibri" w:hAnsi="Calibri" w:cs="Calibri"/>
          <w:b/>
          <w:color w:val="0000FF"/>
        </w:rPr>
        <w:t>This will depend on the data available to derive annualized value but s</w:t>
      </w:r>
      <w:r w:rsidRPr="00E765EE">
        <w:rPr>
          <w:rFonts w:ascii="Calibri" w:hAnsi="Calibri" w:cs="Calibri"/>
          <w:b/>
          <w:color w:val="0000FF"/>
        </w:rPr>
        <w:t xml:space="preserve">ee </w:t>
      </w:r>
      <w:r>
        <w:rPr>
          <w:rFonts w:ascii="Calibri" w:hAnsi="Calibri" w:cs="Calibri"/>
          <w:b/>
          <w:color w:val="0000FF"/>
        </w:rPr>
        <w:t xml:space="preserve">WAGE_TOTAL in </w:t>
      </w:r>
      <w:r w:rsidRPr="00E765EE">
        <w:rPr>
          <w:rFonts w:ascii="Calibri" w:hAnsi="Calibri" w:cs="Calibri"/>
          <w:b/>
          <w:color w:val="0000FF"/>
        </w:rPr>
        <w:t>Section 5.2.2 for de</w:t>
      </w:r>
      <w:r>
        <w:rPr>
          <w:rFonts w:ascii="Calibri" w:hAnsi="Calibri" w:cs="Calibri"/>
          <w:b/>
          <w:color w:val="0000FF"/>
        </w:rPr>
        <w:t>rivation formulae</w:t>
      </w:r>
      <w:r w:rsidRPr="00E765EE">
        <w:rPr>
          <w:rFonts w:ascii="Calibri" w:hAnsi="Calibri" w:cs="Calibri"/>
          <w:b/>
          <w:color w:val="0000FF"/>
        </w:rPr>
        <w:t>.</w:t>
      </w:r>
    </w:p>
    <w:p w14:paraId="72AAF9D0" w14:textId="77777777" w:rsidR="004D3918" w:rsidRDefault="004D3918" w:rsidP="00F33E59">
      <w:pPr>
        <w:spacing w:after="0"/>
        <w:jc w:val="both"/>
        <w:rPr>
          <w:rFonts w:ascii="Calibri" w:hAnsi="Calibri" w:cs="Calibri"/>
          <w:bCs/>
        </w:rPr>
      </w:pPr>
    </w:p>
    <w:p w14:paraId="2E7B139E" w14:textId="5C2B06BA" w:rsidR="00126D4C" w:rsidRPr="0083717E" w:rsidRDefault="00126D4C" w:rsidP="00F33E59">
      <w:pPr>
        <w:spacing w:after="0"/>
        <w:jc w:val="both"/>
        <w:rPr>
          <w:rFonts w:ascii="Calibri" w:hAnsi="Calibri" w:cs="Calibri"/>
          <w:bCs/>
        </w:rPr>
      </w:pPr>
      <w:r w:rsidRPr="0083717E">
        <w:rPr>
          <w:rFonts w:ascii="Calibri" w:hAnsi="Calibri" w:cs="Calibri"/>
          <w:bCs/>
        </w:rPr>
        <w:t xml:space="preserve">Note: </w:t>
      </w:r>
      <w:r w:rsidRPr="0083717E">
        <w:rPr>
          <w:rFonts w:ascii="Calibri" w:hAnsi="Calibri" w:cs="Calibri"/>
          <w:bCs/>
          <w:u w:val="single"/>
        </w:rPr>
        <w:t>Use gross wages when available and net wages only when gross wages are not available. This is done to make it easy to compare earnings in formal and informal sectors.</w:t>
      </w:r>
    </w:p>
    <w:p w14:paraId="443B355D" w14:textId="77777777" w:rsidR="00126D4C" w:rsidRDefault="00126D4C" w:rsidP="00F33E59">
      <w:pPr>
        <w:spacing w:after="0"/>
        <w:jc w:val="both"/>
        <w:rPr>
          <w:rFonts w:ascii="Calibri" w:hAnsi="Calibri" w:cs="Calibri"/>
        </w:rPr>
      </w:pPr>
    </w:p>
    <w:p w14:paraId="5EAB65A7" w14:textId="4E7BEB6F" w:rsidR="001573C9" w:rsidRDefault="00E7146D" w:rsidP="00F33E59">
      <w:pPr>
        <w:spacing w:after="0"/>
        <w:jc w:val="both"/>
        <w:rPr>
          <w:rFonts w:ascii="Calibri" w:hAnsi="Calibri" w:cs="Calibri"/>
          <w:b/>
        </w:rPr>
      </w:pPr>
      <w:r>
        <w:rPr>
          <w:rFonts w:ascii="Calibri" w:hAnsi="Calibri" w:cs="Calibri"/>
          <w:b/>
        </w:rPr>
        <w:t>t_</w:t>
      </w:r>
      <w:r w:rsidR="001573C9">
        <w:rPr>
          <w:rFonts w:ascii="Calibri" w:hAnsi="Calibri" w:cs="Calibri"/>
          <w:b/>
        </w:rPr>
        <w:t>wage_total</w:t>
      </w:r>
      <w:r w:rsidR="004542CD" w:rsidRPr="004542CD">
        <w:rPr>
          <w:rFonts w:ascii="Calibri" w:hAnsi="Calibri" w:cs="Calibri"/>
          <w:b/>
        </w:rPr>
        <w:t>_year</w:t>
      </w:r>
    </w:p>
    <w:p w14:paraId="7067AC41" w14:textId="6B7351F1" w:rsidR="001573C9" w:rsidRDefault="00AA0218" w:rsidP="00F33E59">
      <w:pPr>
        <w:spacing w:after="0"/>
        <w:jc w:val="both"/>
        <w:rPr>
          <w:rFonts w:ascii="Calibri" w:hAnsi="Calibri" w:cs="Calibri"/>
        </w:rPr>
      </w:pPr>
      <w:r>
        <w:rPr>
          <w:rFonts w:ascii="Calibri" w:hAnsi="Calibri" w:cs="Calibri"/>
        </w:rPr>
        <w:t>This i</w:t>
      </w:r>
      <w:r w:rsidR="001573C9">
        <w:rPr>
          <w:rFonts w:ascii="Calibri" w:hAnsi="Calibri" w:cs="Calibri"/>
        </w:rPr>
        <w:t xml:space="preserve">s a continuous variable that specifies the </w:t>
      </w:r>
      <w:r w:rsidR="00933B6D">
        <w:rPr>
          <w:rFonts w:ascii="Calibri" w:hAnsi="Calibri" w:cs="Calibri"/>
        </w:rPr>
        <w:t xml:space="preserve">total </w:t>
      </w:r>
      <w:r w:rsidR="00BA37F1">
        <w:rPr>
          <w:rFonts w:ascii="Calibri" w:hAnsi="Calibri" w:cs="Calibri"/>
        </w:rPr>
        <w:t xml:space="preserve">annualized wage </w:t>
      </w:r>
      <w:r w:rsidR="00933B6D">
        <w:rPr>
          <w:rFonts w:ascii="Calibri" w:hAnsi="Calibri" w:cs="Calibri"/>
        </w:rPr>
        <w:t xml:space="preserve">income </w:t>
      </w:r>
      <w:r w:rsidR="001573C9">
        <w:rPr>
          <w:rFonts w:ascii="Calibri" w:hAnsi="Calibri" w:cs="Calibri"/>
        </w:rPr>
        <w:t xml:space="preserve">in </w:t>
      </w:r>
      <w:r w:rsidR="001573C9" w:rsidRPr="0066054D">
        <w:rPr>
          <w:rFonts w:ascii="Calibri" w:hAnsi="Calibri" w:cs="Calibri"/>
          <w:b/>
        </w:rPr>
        <w:t>all jobs including primary, secondary and others</w:t>
      </w:r>
      <w:r w:rsidR="001573C9">
        <w:rPr>
          <w:rFonts w:ascii="Calibri" w:hAnsi="Calibri" w:cs="Calibri"/>
        </w:rPr>
        <w:t xml:space="preserve">. </w:t>
      </w:r>
      <w:r w:rsidR="001573C9" w:rsidRPr="000914C3">
        <w:rPr>
          <w:rFonts w:ascii="Calibri" w:hAnsi="Calibri" w:cs="Calibri"/>
        </w:rPr>
        <w:t xml:space="preserve">This </w:t>
      </w:r>
      <w:r w:rsidR="00933B6D">
        <w:rPr>
          <w:rFonts w:ascii="Calibri" w:hAnsi="Calibri" w:cs="Calibri"/>
        </w:rPr>
        <w:t>income</w:t>
      </w:r>
      <w:r w:rsidR="001573C9" w:rsidRPr="000914C3">
        <w:rPr>
          <w:rFonts w:ascii="Calibri" w:hAnsi="Calibri" w:cs="Calibri"/>
        </w:rPr>
        <w:t xml:space="preserve"> includes </w:t>
      </w:r>
      <w:r w:rsidR="001573C9" w:rsidRPr="006C23C9">
        <w:rPr>
          <w:rFonts w:ascii="Calibri" w:hAnsi="Calibri" w:cs="Calibri"/>
        </w:rPr>
        <w:t xml:space="preserve">tips, compensations such as bonuses, dwellings or clothes, and other payments. </w:t>
      </w:r>
      <w:r w:rsidR="00E7146D" w:rsidRPr="00AD5A69">
        <w:rPr>
          <w:rFonts w:ascii="Calibri" w:hAnsi="Calibri" w:cs="Calibri"/>
          <w:caps/>
        </w:rPr>
        <w:t>t_</w:t>
      </w:r>
      <w:r w:rsidR="001573C9" w:rsidRPr="00AD5A69">
        <w:rPr>
          <w:rFonts w:ascii="Calibri" w:hAnsi="Calibri" w:cs="Calibri"/>
          <w:caps/>
        </w:rPr>
        <w:t>wage_total</w:t>
      </w:r>
      <w:r w:rsidR="001573C9">
        <w:rPr>
          <w:rFonts w:ascii="Calibri" w:hAnsi="Calibri" w:cs="Calibri"/>
        </w:rPr>
        <w:t xml:space="preserve"> should be equal to </w:t>
      </w:r>
      <w:commentRangeStart w:id="206"/>
      <w:r w:rsidR="00E7146D" w:rsidRPr="00AD5A69">
        <w:rPr>
          <w:rFonts w:ascii="Calibri" w:hAnsi="Calibri" w:cs="Calibri"/>
          <w:caps/>
        </w:rPr>
        <w:t>t_</w:t>
      </w:r>
      <w:r w:rsidR="001573C9" w:rsidRPr="00AD5A69">
        <w:rPr>
          <w:rFonts w:ascii="Calibri" w:hAnsi="Calibri" w:cs="Calibri"/>
          <w:caps/>
        </w:rPr>
        <w:t>wage_nocompen_total</w:t>
      </w:r>
      <w:r w:rsidR="001573C9">
        <w:rPr>
          <w:rFonts w:ascii="Calibri" w:hAnsi="Calibri" w:cs="Calibri"/>
        </w:rPr>
        <w:t xml:space="preserve"> </w:t>
      </w:r>
      <w:commentRangeEnd w:id="206"/>
      <w:r w:rsidR="002B66A6">
        <w:rPr>
          <w:rStyle w:val="CommentReference"/>
        </w:rPr>
        <w:commentReference w:id="206"/>
      </w:r>
      <w:r w:rsidR="001573C9">
        <w:rPr>
          <w:rFonts w:ascii="Calibri" w:hAnsi="Calibri" w:cs="Calibri"/>
        </w:rPr>
        <w:t>in case there are no bonuses, tips etc. offered as part of any of the jobs.</w:t>
      </w:r>
    </w:p>
    <w:p w14:paraId="421B7B8B" w14:textId="3392FFA3" w:rsidR="0083717E" w:rsidRDefault="0083717E" w:rsidP="00F33E59">
      <w:pPr>
        <w:spacing w:after="0"/>
        <w:jc w:val="both"/>
      </w:pPr>
    </w:p>
    <w:p w14:paraId="29F784A0" w14:textId="77777777" w:rsidR="00AE2408" w:rsidRPr="00E765EE" w:rsidRDefault="00AE2408" w:rsidP="00AE2408">
      <w:pPr>
        <w:spacing w:after="0"/>
        <w:ind w:left="720"/>
        <w:rPr>
          <w:rFonts w:ascii="Calibri" w:hAnsi="Calibri" w:cs="Calibri"/>
          <w:b/>
          <w:color w:val="0000FF"/>
        </w:rPr>
      </w:pPr>
      <w:r>
        <w:rPr>
          <w:rFonts w:ascii="Calibri" w:hAnsi="Calibri" w:cs="Calibri"/>
          <w:b/>
          <w:color w:val="0000FF"/>
        </w:rPr>
        <w:t>This will depend on the data available to derive annualized value but s</w:t>
      </w:r>
      <w:r w:rsidRPr="00E765EE">
        <w:rPr>
          <w:rFonts w:ascii="Calibri" w:hAnsi="Calibri" w:cs="Calibri"/>
          <w:b/>
          <w:color w:val="0000FF"/>
        </w:rPr>
        <w:t xml:space="preserve">ee </w:t>
      </w:r>
      <w:r>
        <w:rPr>
          <w:rFonts w:ascii="Calibri" w:hAnsi="Calibri" w:cs="Calibri"/>
          <w:b/>
          <w:color w:val="0000FF"/>
        </w:rPr>
        <w:t xml:space="preserve">WAGE_TOTAL in </w:t>
      </w:r>
      <w:r w:rsidRPr="00E765EE">
        <w:rPr>
          <w:rFonts w:ascii="Calibri" w:hAnsi="Calibri" w:cs="Calibri"/>
          <w:b/>
          <w:color w:val="0000FF"/>
        </w:rPr>
        <w:t>Section 5.2.2 for de</w:t>
      </w:r>
      <w:r>
        <w:rPr>
          <w:rFonts w:ascii="Calibri" w:hAnsi="Calibri" w:cs="Calibri"/>
          <w:b/>
          <w:color w:val="0000FF"/>
        </w:rPr>
        <w:t>rivation formulae</w:t>
      </w:r>
      <w:r w:rsidRPr="00E765EE">
        <w:rPr>
          <w:rFonts w:ascii="Calibri" w:hAnsi="Calibri" w:cs="Calibri"/>
          <w:b/>
          <w:color w:val="0000FF"/>
        </w:rPr>
        <w:t>.</w:t>
      </w:r>
    </w:p>
    <w:p w14:paraId="2965D0E1" w14:textId="77777777" w:rsidR="004D3918" w:rsidRPr="00340CA8" w:rsidRDefault="004D3918" w:rsidP="00F33E59">
      <w:pPr>
        <w:spacing w:after="0"/>
        <w:jc w:val="both"/>
      </w:pPr>
    </w:p>
    <w:p w14:paraId="3B4E77DE" w14:textId="12B32FCF" w:rsidR="002E4616" w:rsidRDefault="002E4616" w:rsidP="002E4616">
      <w:pPr>
        <w:spacing w:after="60"/>
        <w:jc w:val="center"/>
        <w:rPr>
          <w:b/>
          <w:bCs/>
          <w:lang w:val="en-GB" w:eastAsia="it-IT"/>
        </w:rPr>
      </w:pPr>
      <w:r w:rsidRPr="003F2954">
        <w:rPr>
          <w:b/>
          <w:bCs/>
          <w:lang w:val="en-GB" w:eastAsia="it-IT"/>
        </w:rPr>
        <w:t>Table 5.</w:t>
      </w:r>
      <w:r>
        <w:rPr>
          <w:b/>
          <w:bCs/>
          <w:lang w:val="en-GB" w:eastAsia="it-IT"/>
        </w:rPr>
        <w:t>10: Total employment earnings, 12-month reference period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
        <w:gridCol w:w="987"/>
        <w:gridCol w:w="2078"/>
        <w:gridCol w:w="3595"/>
        <w:gridCol w:w="2174"/>
        <w:gridCol w:w="675"/>
      </w:tblGrid>
      <w:tr w:rsidR="002F33D6" w:rsidRPr="0083717E" w14:paraId="44E5D39F" w14:textId="77777777" w:rsidTr="002F33D6">
        <w:trPr>
          <w:cantSplit/>
        </w:trPr>
        <w:tc>
          <w:tcPr>
            <w:tcW w:w="223" w:type="pct"/>
            <w:shd w:val="clear" w:color="auto" w:fill="4472C4" w:themeFill="accent1"/>
          </w:tcPr>
          <w:p w14:paraId="350BEE05" w14:textId="77777777" w:rsidR="002F33D6" w:rsidRPr="0083717E" w:rsidRDefault="002F33D6" w:rsidP="002F33D6">
            <w:pPr>
              <w:spacing w:before="60" w:after="60"/>
              <w:jc w:val="right"/>
              <w:rPr>
                <w:rFonts w:eastAsia="Times New Roman" w:cstheme="minorHAnsi"/>
                <w:b/>
                <w:bCs/>
                <w:color w:val="FFFFFF" w:themeColor="background1"/>
                <w:lang w:eastAsia="en-US"/>
              </w:rPr>
            </w:pPr>
          </w:p>
        </w:tc>
        <w:tc>
          <w:tcPr>
            <w:tcW w:w="496" w:type="pct"/>
            <w:shd w:val="clear" w:color="auto" w:fill="4472C4" w:themeFill="accent1"/>
          </w:tcPr>
          <w:p w14:paraId="4C596194" w14:textId="162F70ED" w:rsidR="002F33D6" w:rsidRPr="0083717E" w:rsidRDefault="002F33D6" w:rsidP="0083717E">
            <w:pPr>
              <w:spacing w:before="60" w:after="60"/>
              <w:rPr>
                <w:rFonts w:eastAsia="Times New Roman" w:cstheme="minorHAnsi"/>
                <w:color w:val="FFFFFF" w:themeColor="background1"/>
              </w:rPr>
            </w:pPr>
            <w:r w:rsidRPr="0083717E">
              <w:rPr>
                <w:rFonts w:eastAsia="Times New Roman" w:cstheme="minorHAnsi"/>
                <w:b/>
                <w:bCs/>
                <w:color w:val="FFFFFF" w:themeColor="background1"/>
                <w:lang w:eastAsia="en-US"/>
              </w:rPr>
              <w:t>Module Code</w:t>
            </w:r>
          </w:p>
        </w:tc>
        <w:tc>
          <w:tcPr>
            <w:tcW w:w="1044" w:type="pct"/>
            <w:shd w:val="clear" w:color="auto" w:fill="4472C4" w:themeFill="accent1"/>
          </w:tcPr>
          <w:p w14:paraId="1C01541E" w14:textId="77777777" w:rsidR="002F33D6" w:rsidRPr="0083717E" w:rsidRDefault="002F33D6" w:rsidP="0083717E">
            <w:pPr>
              <w:spacing w:before="60" w:after="60"/>
              <w:rPr>
                <w:rFonts w:eastAsia="Times New Roman" w:cstheme="minorHAnsi"/>
                <w:b/>
                <w:bCs/>
                <w:color w:val="FFFFFF" w:themeColor="background1"/>
                <w:lang w:eastAsia="en-US"/>
              </w:rPr>
            </w:pPr>
            <w:r w:rsidRPr="0083717E">
              <w:rPr>
                <w:rFonts w:eastAsia="Times New Roman" w:cstheme="minorHAnsi"/>
                <w:b/>
                <w:bCs/>
                <w:color w:val="FFFFFF" w:themeColor="background1"/>
                <w:lang w:eastAsia="en-US"/>
              </w:rPr>
              <w:t>Variable name</w:t>
            </w:r>
          </w:p>
        </w:tc>
        <w:tc>
          <w:tcPr>
            <w:tcW w:w="1806" w:type="pct"/>
            <w:shd w:val="clear" w:color="auto" w:fill="4472C4" w:themeFill="accent1"/>
          </w:tcPr>
          <w:p w14:paraId="7A04C535" w14:textId="77777777" w:rsidR="002F33D6" w:rsidRPr="0083717E" w:rsidRDefault="002F33D6" w:rsidP="0083717E">
            <w:pPr>
              <w:spacing w:before="60" w:after="60"/>
              <w:rPr>
                <w:rFonts w:eastAsia="Times New Roman" w:cstheme="minorHAnsi"/>
                <w:color w:val="FFFFFF" w:themeColor="background1"/>
              </w:rPr>
            </w:pPr>
            <w:r w:rsidRPr="0083717E">
              <w:rPr>
                <w:rFonts w:eastAsia="Times New Roman" w:cstheme="minorHAnsi"/>
                <w:b/>
                <w:bCs/>
                <w:color w:val="FFFFFF" w:themeColor="background1"/>
                <w:lang w:eastAsia="en-US"/>
              </w:rPr>
              <w:t>Variable label</w:t>
            </w:r>
          </w:p>
        </w:tc>
        <w:tc>
          <w:tcPr>
            <w:tcW w:w="1092" w:type="pct"/>
            <w:shd w:val="clear" w:color="auto" w:fill="4472C4" w:themeFill="accent1"/>
          </w:tcPr>
          <w:p w14:paraId="240E78F1" w14:textId="77777777" w:rsidR="002F33D6" w:rsidRPr="0083717E" w:rsidRDefault="002F33D6" w:rsidP="0083717E">
            <w:pPr>
              <w:spacing w:before="60" w:after="60"/>
              <w:rPr>
                <w:rFonts w:eastAsia="Times New Roman" w:cstheme="minorHAnsi"/>
                <w:color w:val="FFFFFF" w:themeColor="background1"/>
              </w:rPr>
            </w:pPr>
            <w:r w:rsidRPr="0083717E">
              <w:rPr>
                <w:rFonts w:eastAsia="Times New Roman" w:cstheme="minorHAnsi"/>
                <w:b/>
                <w:bCs/>
                <w:color w:val="FFFFFF" w:themeColor="background1"/>
                <w:lang w:eastAsia="en-US"/>
              </w:rPr>
              <w:t>Allowed codes after standardization</w:t>
            </w:r>
          </w:p>
        </w:tc>
        <w:tc>
          <w:tcPr>
            <w:tcW w:w="340" w:type="pct"/>
            <w:shd w:val="clear" w:color="auto" w:fill="4472C4" w:themeFill="accent1"/>
          </w:tcPr>
          <w:p w14:paraId="5A428499" w14:textId="77777777" w:rsidR="002F33D6" w:rsidRPr="0083717E" w:rsidRDefault="002F33D6" w:rsidP="0083717E">
            <w:pPr>
              <w:spacing w:before="60" w:after="60"/>
              <w:rPr>
                <w:rFonts w:eastAsia="Times New Roman" w:cstheme="minorHAnsi"/>
                <w:b/>
                <w:bCs/>
                <w:color w:val="FFFFFF" w:themeColor="background1"/>
                <w:lang w:eastAsia="en-US"/>
              </w:rPr>
            </w:pPr>
            <w:r w:rsidRPr="0083717E">
              <w:rPr>
                <w:rFonts w:eastAsia="Times New Roman" w:cstheme="minorHAnsi"/>
                <w:b/>
                <w:bCs/>
                <w:color w:val="FFFFFF" w:themeColor="background1"/>
                <w:lang w:eastAsia="en-US"/>
              </w:rPr>
              <w:t>Tier</w:t>
            </w:r>
          </w:p>
        </w:tc>
      </w:tr>
      <w:tr w:rsidR="002F33D6" w:rsidRPr="0083717E" w14:paraId="48D487C2" w14:textId="77777777" w:rsidTr="002F33D6">
        <w:trPr>
          <w:cantSplit/>
        </w:trPr>
        <w:tc>
          <w:tcPr>
            <w:tcW w:w="223" w:type="pct"/>
          </w:tcPr>
          <w:p w14:paraId="7720DC97" w14:textId="3F08F89D" w:rsidR="002F33D6" w:rsidRPr="0083717E" w:rsidRDefault="002F33D6" w:rsidP="002F33D6">
            <w:pPr>
              <w:spacing w:before="60" w:after="60"/>
              <w:jc w:val="right"/>
              <w:rPr>
                <w:rFonts w:eastAsia="Times New Roman" w:cstheme="minorHAnsi"/>
                <w:color w:val="000000"/>
                <w:sz w:val="20"/>
                <w:szCs w:val="20"/>
              </w:rPr>
            </w:pPr>
            <w:r>
              <w:rPr>
                <w:rFonts w:eastAsia="Times New Roman" w:cstheme="minorHAnsi"/>
                <w:color w:val="000000"/>
                <w:sz w:val="20"/>
                <w:szCs w:val="20"/>
              </w:rPr>
              <w:t>1</w:t>
            </w:r>
          </w:p>
        </w:tc>
        <w:tc>
          <w:tcPr>
            <w:tcW w:w="496" w:type="pct"/>
            <w:shd w:val="clear" w:color="auto" w:fill="auto"/>
          </w:tcPr>
          <w:p w14:paraId="3FF46622" w14:textId="0A1F8AEA" w:rsidR="002F33D6" w:rsidRPr="0083717E" w:rsidRDefault="002F33D6" w:rsidP="0083717E">
            <w:pPr>
              <w:spacing w:before="60" w:after="60"/>
              <w:rPr>
                <w:rFonts w:eastAsia="Times New Roman" w:cstheme="minorHAnsi"/>
                <w:color w:val="000000"/>
                <w:sz w:val="20"/>
                <w:szCs w:val="20"/>
              </w:rPr>
            </w:pPr>
            <w:r w:rsidRPr="0083717E">
              <w:rPr>
                <w:rFonts w:eastAsia="Times New Roman" w:cstheme="minorHAnsi"/>
                <w:color w:val="000000"/>
                <w:sz w:val="20"/>
                <w:szCs w:val="20"/>
              </w:rPr>
              <w:t>Labor</w:t>
            </w:r>
          </w:p>
        </w:tc>
        <w:tc>
          <w:tcPr>
            <w:tcW w:w="1044" w:type="pct"/>
          </w:tcPr>
          <w:p w14:paraId="1DFF0B5B" w14:textId="69229539" w:rsidR="002F33D6" w:rsidRPr="0083717E" w:rsidRDefault="002F33D6" w:rsidP="0083717E">
            <w:pPr>
              <w:spacing w:before="60" w:after="60"/>
              <w:rPr>
                <w:rFonts w:eastAsia="Times New Roman" w:cstheme="minorHAnsi"/>
                <w:color w:val="000000"/>
                <w:sz w:val="20"/>
                <w:szCs w:val="20"/>
              </w:rPr>
            </w:pPr>
            <w:r w:rsidRPr="0083717E">
              <w:rPr>
                <w:rFonts w:eastAsia="Times New Roman" w:cstheme="minorHAnsi"/>
                <w:b/>
                <w:bCs/>
                <w:color w:val="000000"/>
                <w:sz w:val="20"/>
                <w:szCs w:val="20"/>
              </w:rPr>
              <w:t>t_hours _total_year</w:t>
            </w:r>
          </w:p>
        </w:tc>
        <w:tc>
          <w:tcPr>
            <w:tcW w:w="1806" w:type="pct"/>
            <w:shd w:val="clear" w:color="auto" w:fill="auto"/>
          </w:tcPr>
          <w:p w14:paraId="5C637634" w14:textId="59DB1C9B" w:rsidR="002F33D6" w:rsidRPr="0083717E" w:rsidRDefault="002F33D6" w:rsidP="0083717E">
            <w:pPr>
              <w:spacing w:before="60" w:after="60"/>
              <w:rPr>
                <w:rFonts w:eastAsia="Times New Roman" w:cstheme="minorHAnsi"/>
                <w:color w:val="000000"/>
                <w:sz w:val="20"/>
                <w:szCs w:val="20"/>
              </w:rPr>
            </w:pPr>
            <w:r w:rsidRPr="0083717E">
              <w:rPr>
                <w:rFonts w:eastAsia="Times New Roman" w:cstheme="minorHAnsi"/>
                <w:color w:val="000000"/>
                <w:sz w:val="20"/>
                <w:szCs w:val="20"/>
              </w:rPr>
              <w:t>Annualized hours worked in all jobs (12-month ref period)</w:t>
            </w:r>
          </w:p>
        </w:tc>
        <w:tc>
          <w:tcPr>
            <w:tcW w:w="1092" w:type="pct"/>
            <w:shd w:val="clear" w:color="auto" w:fill="auto"/>
          </w:tcPr>
          <w:p w14:paraId="6EBA820E" w14:textId="77777777" w:rsidR="002F33D6" w:rsidRPr="0083717E" w:rsidRDefault="002F33D6" w:rsidP="0083717E">
            <w:pPr>
              <w:spacing w:before="60" w:after="60"/>
              <w:rPr>
                <w:rFonts w:eastAsia="Times New Roman" w:cstheme="minorHAnsi"/>
                <w:color w:val="000000"/>
                <w:sz w:val="20"/>
                <w:szCs w:val="20"/>
              </w:rPr>
            </w:pPr>
            <w:r w:rsidRPr="0083717E">
              <w:rPr>
                <w:rFonts w:eastAsia="Times New Roman" w:cstheme="minorHAnsi"/>
                <w:color w:val="000000"/>
                <w:sz w:val="20"/>
                <w:szCs w:val="20"/>
              </w:rPr>
              <w:t>Continuous variable</w:t>
            </w:r>
          </w:p>
        </w:tc>
        <w:tc>
          <w:tcPr>
            <w:tcW w:w="340" w:type="pct"/>
          </w:tcPr>
          <w:p w14:paraId="041C32C6" w14:textId="77777777" w:rsidR="002F33D6" w:rsidRPr="0083717E" w:rsidRDefault="002F33D6" w:rsidP="0083717E">
            <w:pPr>
              <w:spacing w:before="60" w:after="60"/>
              <w:jc w:val="center"/>
              <w:rPr>
                <w:rFonts w:eastAsia="Times New Roman" w:cstheme="minorHAnsi"/>
                <w:color w:val="000000"/>
                <w:sz w:val="20"/>
                <w:szCs w:val="20"/>
              </w:rPr>
            </w:pPr>
            <w:r w:rsidRPr="0083717E">
              <w:rPr>
                <w:rFonts w:eastAsia="Times New Roman" w:cstheme="minorHAnsi"/>
                <w:color w:val="000000"/>
                <w:sz w:val="20"/>
                <w:szCs w:val="20"/>
              </w:rPr>
              <w:t>1</w:t>
            </w:r>
          </w:p>
        </w:tc>
      </w:tr>
      <w:tr w:rsidR="002F33D6" w:rsidRPr="0083717E" w14:paraId="2931AC27" w14:textId="77777777" w:rsidTr="002F33D6">
        <w:trPr>
          <w:cantSplit/>
        </w:trPr>
        <w:tc>
          <w:tcPr>
            <w:tcW w:w="223" w:type="pct"/>
          </w:tcPr>
          <w:p w14:paraId="3E0A2502" w14:textId="56367E58" w:rsidR="002F33D6" w:rsidRPr="0083717E" w:rsidRDefault="002F33D6" w:rsidP="002F33D6">
            <w:pPr>
              <w:spacing w:before="60" w:after="60"/>
              <w:jc w:val="right"/>
              <w:rPr>
                <w:rFonts w:eastAsia="Times New Roman" w:cstheme="minorHAnsi"/>
                <w:color w:val="000000"/>
                <w:sz w:val="20"/>
                <w:szCs w:val="20"/>
              </w:rPr>
            </w:pPr>
            <w:r>
              <w:rPr>
                <w:rFonts w:eastAsia="Times New Roman" w:cstheme="minorHAnsi"/>
                <w:color w:val="000000"/>
                <w:sz w:val="20"/>
                <w:szCs w:val="20"/>
              </w:rPr>
              <w:t>2</w:t>
            </w:r>
          </w:p>
        </w:tc>
        <w:tc>
          <w:tcPr>
            <w:tcW w:w="496" w:type="pct"/>
            <w:shd w:val="clear" w:color="auto" w:fill="auto"/>
          </w:tcPr>
          <w:p w14:paraId="1C68EF4D" w14:textId="72C300FF" w:rsidR="002F33D6" w:rsidRPr="0083717E" w:rsidRDefault="002F33D6" w:rsidP="0083717E">
            <w:pPr>
              <w:spacing w:before="60" w:after="60"/>
              <w:rPr>
                <w:rFonts w:eastAsia="Times New Roman" w:cstheme="minorHAnsi"/>
                <w:color w:val="000000"/>
                <w:sz w:val="20"/>
                <w:szCs w:val="20"/>
              </w:rPr>
            </w:pPr>
            <w:r w:rsidRPr="0083717E">
              <w:rPr>
                <w:rFonts w:eastAsia="Times New Roman" w:cstheme="minorHAnsi"/>
                <w:color w:val="000000"/>
                <w:sz w:val="20"/>
                <w:szCs w:val="20"/>
              </w:rPr>
              <w:t>Labor</w:t>
            </w:r>
          </w:p>
        </w:tc>
        <w:tc>
          <w:tcPr>
            <w:tcW w:w="1044" w:type="pct"/>
          </w:tcPr>
          <w:p w14:paraId="00B11DF1" w14:textId="033206FF" w:rsidR="002F33D6" w:rsidRPr="0083717E" w:rsidRDefault="002F33D6" w:rsidP="0083717E">
            <w:pPr>
              <w:spacing w:before="60" w:after="60"/>
              <w:rPr>
                <w:rFonts w:eastAsia="Times New Roman" w:cstheme="minorHAnsi"/>
                <w:color w:val="000000"/>
                <w:sz w:val="20"/>
                <w:szCs w:val="20"/>
              </w:rPr>
            </w:pPr>
            <w:r w:rsidRPr="0083717E">
              <w:rPr>
                <w:rFonts w:eastAsia="Times New Roman" w:cstheme="minorHAnsi"/>
                <w:b/>
                <w:bCs/>
                <w:color w:val="000000"/>
                <w:sz w:val="20"/>
                <w:szCs w:val="20"/>
              </w:rPr>
              <w:t>t_wage_nc_total_year</w:t>
            </w:r>
          </w:p>
        </w:tc>
        <w:tc>
          <w:tcPr>
            <w:tcW w:w="1806" w:type="pct"/>
            <w:shd w:val="clear" w:color="auto" w:fill="auto"/>
          </w:tcPr>
          <w:p w14:paraId="25D6462C" w14:textId="08646E62" w:rsidR="002F33D6" w:rsidRPr="0083717E" w:rsidRDefault="002F33D6" w:rsidP="0083717E">
            <w:pPr>
              <w:spacing w:before="60" w:after="60"/>
              <w:rPr>
                <w:rFonts w:eastAsia="Times New Roman" w:cstheme="minorHAnsi"/>
                <w:color w:val="000000"/>
                <w:sz w:val="20"/>
                <w:szCs w:val="20"/>
              </w:rPr>
            </w:pPr>
            <w:r w:rsidRPr="0083717E">
              <w:rPr>
                <w:rFonts w:eastAsia="Times New Roman" w:cstheme="minorHAnsi"/>
                <w:color w:val="000000"/>
                <w:sz w:val="20"/>
                <w:szCs w:val="20"/>
              </w:rPr>
              <w:t>Annualized wage in all jobs excl. bonuses, etc. (12-month ref period)</w:t>
            </w:r>
          </w:p>
        </w:tc>
        <w:tc>
          <w:tcPr>
            <w:tcW w:w="1092" w:type="pct"/>
            <w:shd w:val="clear" w:color="auto" w:fill="auto"/>
          </w:tcPr>
          <w:p w14:paraId="284ED27D" w14:textId="77777777" w:rsidR="002F33D6" w:rsidRPr="0083717E" w:rsidRDefault="002F33D6" w:rsidP="0083717E">
            <w:pPr>
              <w:spacing w:before="60" w:after="60"/>
              <w:rPr>
                <w:rFonts w:eastAsia="Times New Roman" w:cstheme="minorHAnsi"/>
                <w:color w:val="000000"/>
                <w:sz w:val="20"/>
                <w:szCs w:val="20"/>
              </w:rPr>
            </w:pPr>
            <w:r w:rsidRPr="0083717E">
              <w:rPr>
                <w:rFonts w:eastAsia="Times New Roman" w:cstheme="minorHAnsi"/>
                <w:color w:val="000000"/>
                <w:sz w:val="20"/>
                <w:szCs w:val="20"/>
              </w:rPr>
              <w:t>Continuous variable</w:t>
            </w:r>
          </w:p>
        </w:tc>
        <w:tc>
          <w:tcPr>
            <w:tcW w:w="340" w:type="pct"/>
          </w:tcPr>
          <w:p w14:paraId="72EDD5D8" w14:textId="77777777" w:rsidR="002F33D6" w:rsidRPr="0083717E" w:rsidRDefault="002F33D6" w:rsidP="0083717E">
            <w:pPr>
              <w:spacing w:before="60" w:after="60"/>
              <w:jc w:val="center"/>
              <w:rPr>
                <w:rFonts w:eastAsia="Times New Roman" w:cstheme="minorHAnsi"/>
                <w:color w:val="000000"/>
                <w:sz w:val="20"/>
                <w:szCs w:val="20"/>
              </w:rPr>
            </w:pPr>
            <w:r w:rsidRPr="0083717E">
              <w:rPr>
                <w:rFonts w:eastAsia="Times New Roman" w:cstheme="minorHAnsi"/>
                <w:color w:val="000000"/>
                <w:sz w:val="20"/>
                <w:szCs w:val="20"/>
              </w:rPr>
              <w:t>1</w:t>
            </w:r>
          </w:p>
        </w:tc>
      </w:tr>
      <w:tr w:rsidR="002F33D6" w:rsidRPr="0083717E" w14:paraId="6FC25C2A" w14:textId="77777777" w:rsidTr="002F33D6">
        <w:trPr>
          <w:cantSplit/>
        </w:trPr>
        <w:tc>
          <w:tcPr>
            <w:tcW w:w="223" w:type="pct"/>
          </w:tcPr>
          <w:p w14:paraId="2ADFAB9C" w14:textId="0399D19C" w:rsidR="002F33D6" w:rsidRPr="0083717E" w:rsidRDefault="002F33D6" w:rsidP="002F33D6">
            <w:pPr>
              <w:spacing w:before="60" w:after="60"/>
              <w:jc w:val="right"/>
              <w:rPr>
                <w:rFonts w:eastAsia="Times New Roman" w:cstheme="minorHAnsi"/>
                <w:color w:val="000000"/>
                <w:sz w:val="20"/>
                <w:szCs w:val="20"/>
              </w:rPr>
            </w:pPr>
            <w:r>
              <w:rPr>
                <w:rFonts w:eastAsia="Times New Roman" w:cstheme="minorHAnsi"/>
                <w:color w:val="000000"/>
                <w:sz w:val="20"/>
                <w:szCs w:val="20"/>
              </w:rPr>
              <w:t>3</w:t>
            </w:r>
          </w:p>
        </w:tc>
        <w:tc>
          <w:tcPr>
            <w:tcW w:w="496" w:type="pct"/>
            <w:shd w:val="clear" w:color="auto" w:fill="auto"/>
          </w:tcPr>
          <w:p w14:paraId="71A62CF5" w14:textId="2BC11F6F" w:rsidR="002F33D6" w:rsidRPr="0083717E" w:rsidRDefault="002F33D6" w:rsidP="0083717E">
            <w:pPr>
              <w:spacing w:before="60" w:after="60"/>
              <w:rPr>
                <w:rFonts w:eastAsia="Times New Roman" w:cstheme="minorHAnsi"/>
                <w:color w:val="000000"/>
                <w:sz w:val="20"/>
                <w:szCs w:val="20"/>
              </w:rPr>
            </w:pPr>
            <w:r w:rsidRPr="0083717E">
              <w:rPr>
                <w:rFonts w:eastAsia="Times New Roman" w:cstheme="minorHAnsi"/>
                <w:color w:val="000000"/>
                <w:sz w:val="20"/>
                <w:szCs w:val="20"/>
              </w:rPr>
              <w:t>Labor</w:t>
            </w:r>
          </w:p>
        </w:tc>
        <w:tc>
          <w:tcPr>
            <w:tcW w:w="1044" w:type="pct"/>
          </w:tcPr>
          <w:p w14:paraId="0F179636" w14:textId="242BBEC3" w:rsidR="002F33D6" w:rsidRPr="0083717E" w:rsidRDefault="002F33D6" w:rsidP="0083717E">
            <w:pPr>
              <w:spacing w:before="60" w:after="60"/>
              <w:rPr>
                <w:rFonts w:eastAsia="Times New Roman" w:cstheme="minorHAnsi"/>
                <w:color w:val="000000"/>
                <w:sz w:val="20"/>
                <w:szCs w:val="20"/>
              </w:rPr>
            </w:pPr>
            <w:r w:rsidRPr="0083717E">
              <w:rPr>
                <w:rFonts w:eastAsia="Times New Roman" w:cstheme="minorHAnsi"/>
                <w:b/>
                <w:bCs/>
                <w:color w:val="000000"/>
                <w:sz w:val="20"/>
                <w:szCs w:val="20"/>
              </w:rPr>
              <w:t>t_wage_total_year</w:t>
            </w:r>
          </w:p>
        </w:tc>
        <w:tc>
          <w:tcPr>
            <w:tcW w:w="1806" w:type="pct"/>
            <w:shd w:val="clear" w:color="auto" w:fill="auto"/>
          </w:tcPr>
          <w:p w14:paraId="16EA5BFA" w14:textId="08F64A22" w:rsidR="002F33D6" w:rsidRPr="0083717E" w:rsidRDefault="002F33D6" w:rsidP="0083717E">
            <w:pPr>
              <w:spacing w:before="60" w:after="60"/>
              <w:rPr>
                <w:rFonts w:eastAsia="Times New Roman" w:cstheme="minorHAnsi"/>
                <w:color w:val="000000"/>
                <w:sz w:val="20"/>
                <w:szCs w:val="20"/>
              </w:rPr>
            </w:pPr>
            <w:r w:rsidRPr="0083717E">
              <w:rPr>
                <w:rFonts w:eastAsia="Times New Roman" w:cstheme="minorHAnsi"/>
                <w:color w:val="000000"/>
                <w:sz w:val="20"/>
                <w:szCs w:val="20"/>
              </w:rPr>
              <w:t>Annualized total wage for all jobs (12-month ref period)</w:t>
            </w:r>
          </w:p>
        </w:tc>
        <w:tc>
          <w:tcPr>
            <w:tcW w:w="1092" w:type="pct"/>
            <w:shd w:val="clear" w:color="auto" w:fill="auto"/>
          </w:tcPr>
          <w:p w14:paraId="37D74ECD" w14:textId="77777777" w:rsidR="002F33D6" w:rsidRPr="0083717E" w:rsidRDefault="002F33D6" w:rsidP="0083717E">
            <w:pPr>
              <w:spacing w:before="60" w:after="60"/>
              <w:rPr>
                <w:rFonts w:eastAsia="Times New Roman" w:cstheme="minorHAnsi"/>
                <w:color w:val="000000"/>
                <w:sz w:val="20"/>
                <w:szCs w:val="20"/>
              </w:rPr>
            </w:pPr>
            <w:r w:rsidRPr="0083717E">
              <w:rPr>
                <w:rFonts w:eastAsia="Times New Roman" w:cstheme="minorHAnsi"/>
                <w:color w:val="000000"/>
                <w:sz w:val="20"/>
                <w:szCs w:val="20"/>
              </w:rPr>
              <w:t>Continuous variable</w:t>
            </w:r>
          </w:p>
        </w:tc>
        <w:tc>
          <w:tcPr>
            <w:tcW w:w="340" w:type="pct"/>
          </w:tcPr>
          <w:p w14:paraId="59F6E52A" w14:textId="77777777" w:rsidR="002F33D6" w:rsidRPr="0083717E" w:rsidRDefault="002F33D6" w:rsidP="0083717E">
            <w:pPr>
              <w:spacing w:before="60" w:after="60"/>
              <w:jc w:val="center"/>
              <w:rPr>
                <w:rFonts w:eastAsia="Times New Roman" w:cstheme="minorHAnsi"/>
                <w:color w:val="000000"/>
                <w:sz w:val="20"/>
                <w:szCs w:val="20"/>
              </w:rPr>
            </w:pPr>
            <w:r w:rsidRPr="0083717E">
              <w:rPr>
                <w:rFonts w:eastAsia="Times New Roman" w:cstheme="minorHAnsi"/>
                <w:color w:val="000000"/>
                <w:sz w:val="20"/>
                <w:szCs w:val="20"/>
              </w:rPr>
              <w:t>1</w:t>
            </w:r>
          </w:p>
        </w:tc>
      </w:tr>
    </w:tbl>
    <w:p w14:paraId="0E56A448" w14:textId="307DA84A" w:rsidR="002E4616" w:rsidRDefault="002E4616" w:rsidP="002E4616">
      <w:pPr>
        <w:spacing w:after="0"/>
        <w:jc w:val="both"/>
        <w:rPr>
          <w:rFonts w:ascii="Calibri" w:hAnsi="Calibri" w:cs="Calibri"/>
        </w:rPr>
      </w:pPr>
    </w:p>
    <w:p w14:paraId="5FADE70A" w14:textId="77777777" w:rsidR="0083717E" w:rsidRDefault="0083717E" w:rsidP="002E4616">
      <w:pPr>
        <w:spacing w:after="0"/>
        <w:jc w:val="both"/>
        <w:rPr>
          <w:rFonts w:ascii="Calibri" w:hAnsi="Calibri" w:cs="Calibri"/>
        </w:rPr>
      </w:pPr>
    </w:p>
    <w:p w14:paraId="31CEC9A6" w14:textId="736EDE75" w:rsidR="00D013B4" w:rsidRDefault="00D013B4" w:rsidP="00542E7F">
      <w:pPr>
        <w:pStyle w:val="Heading3"/>
        <w:spacing w:before="0" w:after="0" w:line="259" w:lineRule="auto"/>
      </w:pPr>
      <w:bookmarkStart w:id="207" w:name="_Toc176262710"/>
      <w:r>
        <w:t>Total Labor Income</w:t>
      </w:r>
      <w:bookmarkEnd w:id="207"/>
    </w:p>
    <w:p w14:paraId="16E2BC28" w14:textId="77777777" w:rsidR="009A500F" w:rsidRPr="009A500F" w:rsidRDefault="009A500F" w:rsidP="000079C3">
      <w:pPr>
        <w:pStyle w:val="NoSpacing"/>
      </w:pPr>
    </w:p>
    <w:bookmarkStart w:id="208" w:name="_Hlk6319626"/>
    <w:p w14:paraId="1B98E9E6" w14:textId="45F1270F" w:rsidR="009844A8" w:rsidRPr="009844A8" w:rsidRDefault="00510EDC" w:rsidP="00520FBC">
      <w:pPr>
        <w:spacing w:after="0" w:line="276" w:lineRule="auto"/>
        <w:ind w:left="360"/>
        <w:rPr>
          <w:rFonts w:ascii="Calibri" w:hAnsi="Calibri" w:cs="Calibri"/>
        </w:rPr>
      </w:pPr>
      <w:r w:rsidRPr="00355A84">
        <w:rPr>
          <w:rFonts w:ascii="Calibri" w:hAnsi="Calibri" w:cs="Calibri"/>
          <w:noProof/>
        </w:rPr>
        <mc:AlternateContent>
          <mc:Choice Requires="wps">
            <w:drawing>
              <wp:inline distT="0" distB="0" distL="0" distR="0" wp14:anchorId="4F744171" wp14:editId="47BCBE2C">
                <wp:extent cx="5667375" cy="800100"/>
                <wp:effectExtent l="0" t="0" r="28575" b="1905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800100"/>
                        </a:xfrm>
                        <a:prstGeom prst="rect">
                          <a:avLst/>
                        </a:prstGeom>
                        <a:solidFill>
                          <a:schemeClr val="bg1">
                            <a:lumMod val="65000"/>
                          </a:schemeClr>
                        </a:solidFill>
                        <a:ln w="9525">
                          <a:solidFill>
                            <a:srgbClr val="000000"/>
                          </a:solidFill>
                          <a:miter lim="800000"/>
                          <a:headEnd/>
                          <a:tailEnd/>
                        </a:ln>
                      </wps:spPr>
                      <wps:txbx>
                        <w:txbxContent>
                          <w:p w14:paraId="32EDDB41" w14:textId="77777777" w:rsidR="00510EDC" w:rsidRDefault="00510EDC" w:rsidP="00510EDC">
                            <w:pPr>
                              <w:spacing w:after="0"/>
                              <w:jc w:val="center"/>
                              <w:rPr>
                                <w:b/>
                                <w:bCs/>
                              </w:rPr>
                            </w:pPr>
                            <w:r w:rsidRPr="00F43070">
                              <w:rPr>
                                <w:b/>
                                <w:bCs/>
                              </w:rPr>
                              <w:t xml:space="preserve">Total Labor income will be created based on either the 7 days or 12 months reference period variables or a combination of both. </w:t>
                            </w:r>
                          </w:p>
                          <w:p w14:paraId="6A0110DF" w14:textId="77777777" w:rsidR="00510EDC" w:rsidRPr="00F43070" w:rsidRDefault="00510EDC" w:rsidP="00510EDC">
                            <w:pPr>
                              <w:spacing w:after="0"/>
                              <w:jc w:val="center"/>
                              <w:rPr>
                                <w:b/>
                                <w:bCs/>
                              </w:rPr>
                            </w:pPr>
                            <w:r w:rsidRPr="00F43070">
                              <w:rPr>
                                <w:b/>
                                <w:bCs/>
                              </w:rPr>
                              <w:t>Harmonizers should make sure that all jobs are included and none of them are double counted.</w:t>
                            </w:r>
                          </w:p>
                        </w:txbxContent>
                      </wps:txbx>
                      <wps:bodyPr rot="0" vert="horz" wrap="square" lIns="91440" tIns="45720" rIns="91440" bIns="45720" anchor="t" anchorCtr="0">
                        <a:noAutofit/>
                      </wps:bodyPr>
                    </wps:wsp>
                  </a:graphicData>
                </a:graphic>
              </wp:inline>
            </w:drawing>
          </mc:Choice>
          <mc:Fallback>
            <w:pict>
              <v:shape w14:anchorId="4F744171" id="Text Box 1" o:spid="_x0000_s1028" type="#_x0000_t202" style="width:446.2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" fillcolor="#a5a5a5 [2092]">
                <v:textbox>
                  <w:txbxContent>
                    <w:p w14:paraId="32EDDB41" w14:textId="77777777" w:rsidR="00510EDC" w:rsidRDefault="00510EDC" w:rsidP="00510EDC">
                      <w:pPr>
                        <w:spacing w:after="0"/>
                        <w:jc w:val="center"/>
                        <w:rPr>
                          <w:b/>
                          <w:bCs/>
                        </w:rPr>
                      </w:pPr>
                      <w:r w:rsidRPr="00F43070">
                        <w:rPr>
                          <w:b/>
                          <w:bCs/>
                        </w:rPr>
                        <w:t xml:space="preserve">Total Labor income will be created based on either the 7 days or 12 months reference period variables or a combination of both. </w:t>
                      </w:r>
                    </w:p>
                    <w:p w14:paraId="6A0110DF" w14:textId="77777777" w:rsidR="00510EDC" w:rsidRPr="00F43070" w:rsidRDefault="00510EDC" w:rsidP="00510EDC">
                      <w:pPr>
                        <w:spacing w:after="0"/>
                        <w:jc w:val="center"/>
                        <w:rPr>
                          <w:b/>
                          <w:bCs/>
                        </w:rPr>
                      </w:pPr>
                      <w:r w:rsidRPr="00F43070">
                        <w:rPr>
                          <w:b/>
                          <w:bCs/>
                        </w:rPr>
                        <w:t>Harmonizers should make sure that all jobs are included and none of them are double counted.</w:t>
                      </w:r>
                    </w:p>
                  </w:txbxContent>
                </v:textbox>
                <w10:anchorlock/>
              </v:shape>
            </w:pict>
          </mc:Fallback>
        </mc:AlternateContent>
      </w:r>
    </w:p>
    <w:p w14:paraId="7B49D997" w14:textId="77777777" w:rsidR="00562B2F" w:rsidRDefault="00562B2F" w:rsidP="00A50A4E">
      <w:pPr>
        <w:spacing w:after="0"/>
        <w:jc w:val="both"/>
        <w:rPr>
          <w:rFonts w:ascii="Calibri" w:hAnsi="Calibri" w:cs="Calibri"/>
          <w:b/>
        </w:rPr>
      </w:pPr>
    </w:p>
    <w:p w14:paraId="3832BAD6" w14:textId="60C83298" w:rsidR="00D013B4" w:rsidRPr="002E4616" w:rsidRDefault="00D013B4" w:rsidP="00A50A4E">
      <w:pPr>
        <w:spacing w:after="0"/>
        <w:jc w:val="both"/>
        <w:rPr>
          <w:rFonts w:ascii="Calibri" w:hAnsi="Calibri" w:cs="Calibri"/>
          <w:b/>
        </w:rPr>
      </w:pPr>
      <w:r w:rsidRPr="002E4616">
        <w:rPr>
          <w:rFonts w:ascii="Calibri" w:hAnsi="Calibri" w:cs="Calibri"/>
          <w:b/>
        </w:rPr>
        <w:t>njobs</w:t>
      </w:r>
      <w:r w:rsidRPr="002E4616">
        <w:rPr>
          <w:rFonts w:ascii="Calibri" w:hAnsi="Calibri" w:cs="Calibri"/>
          <w:b/>
        </w:rPr>
        <w:tab/>
      </w:r>
    </w:p>
    <w:p w14:paraId="0D366C80" w14:textId="1AECD06B" w:rsidR="00D013B4" w:rsidRPr="002E4616" w:rsidRDefault="00A12181" w:rsidP="00A50A4E">
      <w:pPr>
        <w:spacing w:after="0"/>
        <w:jc w:val="both"/>
        <w:rPr>
          <w:rFonts w:ascii="Calibri" w:hAnsi="Calibri" w:cs="Calibri"/>
        </w:rPr>
      </w:pPr>
      <w:r>
        <w:rPr>
          <w:rFonts w:ascii="Calibri" w:hAnsi="Calibri" w:cs="Calibri"/>
        </w:rPr>
        <w:t xml:space="preserve">This </w:t>
      </w:r>
      <w:r w:rsidR="00D013B4" w:rsidRPr="002E4616">
        <w:rPr>
          <w:rFonts w:ascii="Calibri" w:hAnsi="Calibri" w:cs="Calibri"/>
        </w:rPr>
        <w:t>is a numeric variable that specifies the total number of jobs. Do not put missing value for people below working age, unemployed and people out of the labor force. Other missing values allowed.</w:t>
      </w:r>
      <w:bookmarkEnd w:id="208"/>
    </w:p>
    <w:p w14:paraId="5D4CD54C" w14:textId="77777777" w:rsidR="00A50A4E" w:rsidRDefault="00A50A4E" w:rsidP="00A50A4E">
      <w:pPr>
        <w:spacing w:after="0"/>
        <w:jc w:val="both"/>
        <w:rPr>
          <w:rFonts w:ascii="Calibri" w:hAnsi="Calibri"/>
          <w:b/>
        </w:rPr>
      </w:pPr>
    </w:p>
    <w:p w14:paraId="651ABCF8" w14:textId="723E5B98" w:rsidR="00D013B4" w:rsidRPr="002E4616" w:rsidRDefault="00564400" w:rsidP="00A50A4E">
      <w:pPr>
        <w:spacing w:after="0"/>
        <w:jc w:val="both"/>
        <w:rPr>
          <w:rFonts w:ascii="Calibri" w:hAnsi="Calibri"/>
          <w:b/>
        </w:rPr>
      </w:pPr>
      <w:r w:rsidRPr="002E4616">
        <w:rPr>
          <w:rFonts w:ascii="Calibri" w:hAnsi="Calibri"/>
          <w:b/>
        </w:rPr>
        <w:t>t_</w:t>
      </w:r>
      <w:r w:rsidR="00D013B4" w:rsidRPr="002E4616">
        <w:rPr>
          <w:rFonts w:ascii="Calibri" w:hAnsi="Calibri"/>
          <w:b/>
        </w:rPr>
        <w:t>hours_</w:t>
      </w:r>
      <w:r w:rsidR="008A1D06" w:rsidRPr="002E4616">
        <w:rPr>
          <w:rFonts w:ascii="Calibri" w:hAnsi="Calibri"/>
          <w:b/>
        </w:rPr>
        <w:t>annual</w:t>
      </w:r>
    </w:p>
    <w:p w14:paraId="4E93F318" w14:textId="2568DCE8" w:rsidR="00D013B4" w:rsidRPr="002E4616" w:rsidRDefault="00A12181" w:rsidP="00A50A4E">
      <w:pPr>
        <w:spacing w:after="0"/>
        <w:jc w:val="both"/>
        <w:rPr>
          <w:rFonts w:ascii="Calibri" w:hAnsi="Calibri" w:cs="Calibri"/>
        </w:rPr>
      </w:pPr>
      <w:r>
        <w:rPr>
          <w:rFonts w:ascii="Calibri" w:hAnsi="Calibri"/>
        </w:rPr>
        <w:t xml:space="preserve">This </w:t>
      </w:r>
      <w:r w:rsidR="00D013B4" w:rsidRPr="002E4616">
        <w:rPr>
          <w:rFonts w:ascii="Calibri" w:hAnsi="Calibri"/>
        </w:rPr>
        <w:t xml:space="preserve">is a continuous variable that specifies the </w:t>
      </w:r>
      <w:r w:rsidR="00431B6A" w:rsidRPr="002E4616">
        <w:rPr>
          <w:rFonts w:ascii="Calibri" w:hAnsi="Calibri"/>
        </w:rPr>
        <w:t xml:space="preserve">annual numbers of </w:t>
      </w:r>
      <w:r w:rsidR="00D013B4" w:rsidRPr="002E4616">
        <w:rPr>
          <w:rFonts w:ascii="Calibri" w:hAnsi="Calibri"/>
        </w:rPr>
        <w:t>hours work</w:t>
      </w:r>
      <w:r w:rsidR="00431B6A" w:rsidRPr="002E4616">
        <w:rPr>
          <w:rFonts w:ascii="Calibri" w:hAnsi="Calibri"/>
        </w:rPr>
        <w:t>ed</w:t>
      </w:r>
      <w:r w:rsidR="00D013B4" w:rsidRPr="002E4616">
        <w:rPr>
          <w:rFonts w:ascii="Calibri" w:hAnsi="Calibri"/>
        </w:rPr>
        <w:t xml:space="preserve"> in all the jobs including primary, secondary and others</w:t>
      </w:r>
      <w:r w:rsidR="00431B6A" w:rsidRPr="002E4616">
        <w:rPr>
          <w:rFonts w:ascii="Calibri" w:hAnsi="Calibri"/>
        </w:rPr>
        <w:t xml:space="preserve"> </w:t>
      </w:r>
      <w:r w:rsidR="00431B6A" w:rsidRPr="002E4616">
        <w:rPr>
          <w:rFonts w:ascii="Calibri" w:hAnsi="Calibri" w:cs="Calibri"/>
        </w:rPr>
        <w:t>regardless of their period of reference.</w:t>
      </w:r>
    </w:p>
    <w:p w14:paraId="71EA6F4F" w14:textId="77777777" w:rsidR="00A50A4E" w:rsidRDefault="00A50A4E" w:rsidP="00A50A4E">
      <w:pPr>
        <w:spacing w:after="0"/>
        <w:jc w:val="both"/>
        <w:rPr>
          <w:rFonts w:ascii="Calibri" w:hAnsi="Calibri" w:cs="Calibri"/>
          <w:b/>
        </w:rPr>
      </w:pPr>
    </w:p>
    <w:p w14:paraId="04B257A7" w14:textId="2F078D57" w:rsidR="00510EDC" w:rsidRDefault="00510EDC">
      <w:pPr>
        <w:rPr>
          <w:rFonts w:ascii="Calibri" w:hAnsi="Calibri" w:cs="Calibri"/>
          <w:b/>
        </w:rPr>
      </w:pPr>
    </w:p>
    <w:p w14:paraId="1CF9D935" w14:textId="709AFB94" w:rsidR="00D013B4" w:rsidRPr="002E4616" w:rsidRDefault="00D013B4" w:rsidP="00A50A4E">
      <w:pPr>
        <w:spacing w:after="0"/>
        <w:jc w:val="both"/>
        <w:rPr>
          <w:rFonts w:ascii="Calibri" w:hAnsi="Calibri" w:cs="Calibri"/>
          <w:b/>
        </w:rPr>
      </w:pPr>
      <w:r w:rsidRPr="002E4616">
        <w:rPr>
          <w:rFonts w:ascii="Calibri" w:hAnsi="Calibri" w:cs="Calibri"/>
          <w:b/>
        </w:rPr>
        <w:t>linc_nc</w:t>
      </w:r>
    </w:p>
    <w:p w14:paraId="380E81F9" w14:textId="59DD0FD7" w:rsidR="00D013B4" w:rsidRDefault="00A12181" w:rsidP="00A50A4E">
      <w:pPr>
        <w:spacing w:after="0"/>
        <w:jc w:val="both"/>
        <w:rPr>
          <w:rFonts w:ascii="Calibri" w:hAnsi="Calibri" w:cs="Calibri"/>
        </w:rPr>
      </w:pPr>
      <w:r>
        <w:rPr>
          <w:rFonts w:ascii="Calibri" w:hAnsi="Calibri" w:cs="Calibri"/>
        </w:rPr>
        <w:t>This</w:t>
      </w:r>
      <w:r w:rsidR="00D013B4" w:rsidRPr="002E4616">
        <w:rPr>
          <w:rFonts w:ascii="Calibri" w:hAnsi="Calibri" w:cs="Calibri"/>
        </w:rPr>
        <w:t xml:space="preserve"> is a continuous variable that specifies the total </w:t>
      </w:r>
      <w:r w:rsidR="00DB1390" w:rsidRPr="002E4616">
        <w:rPr>
          <w:rFonts w:ascii="Calibri" w:hAnsi="Calibri" w:cs="Calibri"/>
        </w:rPr>
        <w:t>annual</w:t>
      </w:r>
      <w:r w:rsidR="0035778E" w:rsidRPr="002E4616">
        <w:rPr>
          <w:rFonts w:ascii="Calibri" w:hAnsi="Calibri" w:cs="Calibri"/>
        </w:rPr>
        <w:t>ized</w:t>
      </w:r>
      <w:r w:rsidR="00DB1390" w:rsidRPr="002E4616">
        <w:rPr>
          <w:rFonts w:ascii="Calibri" w:hAnsi="Calibri" w:cs="Calibri"/>
        </w:rPr>
        <w:t xml:space="preserve"> </w:t>
      </w:r>
      <w:r w:rsidR="00D013B4" w:rsidRPr="002E4616">
        <w:rPr>
          <w:rFonts w:ascii="Calibri" w:hAnsi="Calibri" w:cs="Calibri"/>
        </w:rPr>
        <w:t>wage income in all the jobs including primary, secon</w:t>
      </w:r>
      <w:r w:rsidR="00D013B4">
        <w:rPr>
          <w:rFonts w:ascii="Calibri" w:hAnsi="Calibri" w:cs="Calibri"/>
        </w:rPr>
        <w:t>dary and others</w:t>
      </w:r>
      <w:r w:rsidR="00B425F7">
        <w:rPr>
          <w:rFonts w:ascii="Calibri" w:hAnsi="Calibri" w:cs="Calibri"/>
        </w:rPr>
        <w:t xml:space="preserve"> regardless of their period of reference</w:t>
      </w:r>
      <w:r w:rsidR="00D013B4">
        <w:rPr>
          <w:rFonts w:ascii="Calibri" w:hAnsi="Calibri" w:cs="Calibri"/>
        </w:rPr>
        <w:t xml:space="preserve">. </w:t>
      </w:r>
      <w:r w:rsidR="00D013B4" w:rsidRPr="006C23C9">
        <w:rPr>
          <w:rFonts w:ascii="Calibri" w:hAnsi="Calibri" w:cs="Calibri"/>
        </w:rPr>
        <w:t>This excludes tips, bonuses, other compensation such as dwellings or clot</w:t>
      </w:r>
      <w:r w:rsidR="00D013B4">
        <w:rPr>
          <w:rFonts w:ascii="Calibri" w:hAnsi="Calibri" w:cs="Calibri"/>
        </w:rPr>
        <w:t>hes, and other payments.</w:t>
      </w:r>
      <w:r w:rsidR="00FD3080">
        <w:rPr>
          <w:rFonts w:ascii="Calibri" w:hAnsi="Calibri" w:cs="Calibri"/>
        </w:rPr>
        <w:t xml:space="preserve"> </w:t>
      </w:r>
    </w:p>
    <w:p w14:paraId="43E24A32" w14:textId="36739BAD" w:rsidR="00A50A4E" w:rsidRDefault="00A50A4E" w:rsidP="00126D4C">
      <w:pPr>
        <w:spacing w:after="0" w:line="276" w:lineRule="auto"/>
        <w:jc w:val="both"/>
        <w:rPr>
          <w:rFonts w:ascii="Calibri" w:hAnsi="Calibri" w:cs="Calibri"/>
          <w:b/>
        </w:rPr>
      </w:pPr>
    </w:p>
    <w:p w14:paraId="10F0D2E6" w14:textId="77777777" w:rsidR="00AE2408" w:rsidRPr="00E765EE" w:rsidRDefault="00AE2408" w:rsidP="00AE2408">
      <w:pPr>
        <w:spacing w:after="0"/>
        <w:ind w:left="720"/>
        <w:rPr>
          <w:rFonts w:ascii="Calibri" w:hAnsi="Calibri" w:cs="Calibri"/>
          <w:b/>
          <w:color w:val="0000FF"/>
        </w:rPr>
      </w:pPr>
      <w:r>
        <w:rPr>
          <w:rFonts w:ascii="Calibri" w:hAnsi="Calibri" w:cs="Calibri"/>
          <w:b/>
          <w:color w:val="0000FF"/>
        </w:rPr>
        <w:t>This will depend on the data available to derive annualized value but s</w:t>
      </w:r>
      <w:r w:rsidRPr="00E765EE">
        <w:rPr>
          <w:rFonts w:ascii="Calibri" w:hAnsi="Calibri" w:cs="Calibri"/>
          <w:b/>
          <w:color w:val="0000FF"/>
        </w:rPr>
        <w:t xml:space="preserve">ee </w:t>
      </w:r>
      <w:r>
        <w:rPr>
          <w:rFonts w:ascii="Calibri" w:hAnsi="Calibri" w:cs="Calibri"/>
          <w:b/>
          <w:color w:val="0000FF"/>
        </w:rPr>
        <w:t xml:space="preserve">WAGE_TOTAL in </w:t>
      </w:r>
      <w:r w:rsidRPr="00E765EE">
        <w:rPr>
          <w:rFonts w:ascii="Calibri" w:hAnsi="Calibri" w:cs="Calibri"/>
          <w:b/>
          <w:color w:val="0000FF"/>
        </w:rPr>
        <w:t>Section 5.2.2 for de</w:t>
      </w:r>
      <w:r>
        <w:rPr>
          <w:rFonts w:ascii="Calibri" w:hAnsi="Calibri" w:cs="Calibri"/>
          <w:b/>
          <w:color w:val="0000FF"/>
        </w:rPr>
        <w:t>rivation formulae</w:t>
      </w:r>
      <w:r w:rsidRPr="00E765EE">
        <w:rPr>
          <w:rFonts w:ascii="Calibri" w:hAnsi="Calibri" w:cs="Calibri"/>
          <w:b/>
          <w:color w:val="0000FF"/>
        </w:rPr>
        <w:t>.</w:t>
      </w:r>
    </w:p>
    <w:p w14:paraId="0C280F9F" w14:textId="77777777" w:rsidR="00AE2408" w:rsidRDefault="00AE2408" w:rsidP="00126D4C">
      <w:pPr>
        <w:spacing w:after="0" w:line="276" w:lineRule="auto"/>
        <w:jc w:val="both"/>
        <w:rPr>
          <w:rFonts w:ascii="Calibri" w:hAnsi="Calibri" w:cs="Calibri"/>
          <w:b/>
        </w:rPr>
      </w:pPr>
    </w:p>
    <w:p w14:paraId="2C87090F" w14:textId="1E1C6F30" w:rsidR="00126D4C" w:rsidRPr="00A50A4E" w:rsidRDefault="00126D4C" w:rsidP="00126D4C">
      <w:pPr>
        <w:spacing w:after="0" w:line="276" w:lineRule="auto"/>
        <w:jc w:val="both"/>
        <w:rPr>
          <w:rFonts w:ascii="Calibri" w:hAnsi="Calibri" w:cs="Calibri"/>
          <w:bCs/>
          <w:u w:val="single"/>
        </w:rPr>
      </w:pPr>
      <w:r w:rsidRPr="00A50A4E">
        <w:rPr>
          <w:rFonts w:ascii="Calibri" w:hAnsi="Calibri" w:cs="Calibri"/>
          <w:bCs/>
        </w:rPr>
        <w:t xml:space="preserve">Note: </w:t>
      </w:r>
      <w:r w:rsidRPr="00A50A4E">
        <w:rPr>
          <w:rFonts w:ascii="Calibri" w:hAnsi="Calibri" w:cs="Calibri"/>
          <w:bCs/>
          <w:u w:val="single"/>
        </w:rPr>
        <w:t>Use gross wages when available and net wages only when gross wages are not available. This is done to make it easy to compare earnings in formal and informal sectors.</w:t>
      </w:r>
    </w:p>
    <w:p w14:paraId="441060C6" w14:textId="77777777" w:rsidR="00A50A4E" w:rsidRDefault="00A50A4E" w:rsidP="0066054D">
      <w:pPr>
        <w:spacing w:after="0" w:line="276" w:lineRule="auto"/>
        <w:jc w:val="both"/>
        <w:rPr>
          <w:rFonts w:ascii="Calibri" w:hAnsi="Calibri" w:cs="Calibri"/>
          <w:b/>
        </w:rPr>
      </w:pPr>
    </w:p>
    <w:p w14:paraId="1F9CFE62" w14:textId="17E194A6" w:rsidR="00D013B4" w:rsidRDefault="00D013B4" w:rsidP="0066054D">
      <w:pPr>
        <w:spacing w:after="0" w:line="276" w:lineRule="auto"/>
        <w:jc w:val="both"/>
        <w:rPr>
          <w:rFonts w:ascii="Calibri" w:hAnsi="Calibri" w:cs="Calibri"/>
          <w:b/>
        </w:rPr>
      </w:pPr>
      <w:r>
        <w:rPr>
          <w:rFonts w:ascii="Calibri" w:hAnsi="Calibri" w:cs="Calibri"/>
          <w:b/>
        </w:rPr>
        <w:t>laborincome</w:t>
      </w:r>
    </w:p>
    <w:p w14:paraId="37753E07" w14:textId="5450C8FE" w:rsidR="00A4401D" w:rsidRDefault="00A50A4E" w:rsidP="00970227">
      <w:pPr>
        <w:spacing w:after="0"/>
        <w:jc w:val="both"/>
        <w:rPr>
          <w:rFonts w:ascii="Calibri" w:hAnsi="Calibri" w:cs="Calibri"/>
          <w:b/>
        </w:rPr>
      </w:pPr>
      <w:r>
        <w:rPr>
          <w:rFonts w:ascii="Calibri" w:hAnsi="Calibri" w:cs="Calibri"/>
        </w:rPr>
        <w:t xml:space="preserve">This </w:t>
      </w:r>
      <w:r w:rsidR="00D013B4">
        <w:rPr>
          <w:rFonts w:ascii="Calibri" w:hAnsi="Calibri" w:cs="Calibri"/>
        </w:rPr>
        <w:t xml:space="preserve">is a continuous variable that specifies the total </w:t>
      </w:r>
      <w:r w:rsidR="009A1E33">
        <w:rPr>
          <w:rFonts w:ascii="Calibri" w:hAnsi="Calibri" w:cs="Calibri"/>
        </w:rPr>
        <w:t>annual</w:t>
      </w:r>
      <w:r w:rsidR="0035778E">
        <w:rPr>
          <w:rFonts w:ascii="Calibri" w:hAnsi="Calibri" w:cs="Calibri"/>
        </w:rPr>
        <w:t>ized</w:t>
      </w:r>
      <w:r w:rsidR="009A1E33">
        <w:rPr>
          <w:rFonts w:ascii="Calibri" w:hAnsi="Calibri" w:cs="Calibri"/>
        </w:rPr>
        <w:t xml:space="preserve"> individual </w:t>
      </w:r>
      <w:r w:rsidR="00D013B4">
        <w:rPr>
          <w:rFonts w:ascii="Calibri" w:hAnsi="Calibri" w:cs="Calibri"/>
        </w:rPr>
        <w:t>labor income in all jobs including primary, secondary and others</w:t>
      </w:r>
      <w:r w:rsidR="001B5B73">
        <w:rPr>
          <w:rFonts w:ascii="Calibri" w:hAnsi="Calibri" w:cs="Calibri"/>
        </w:rPr>
        <w:t xml:space="preserve"> regardless of their period of reference</w:t>
      </w:r>
      <w:r w:rsidR="00D013B4">
        <w:rPr>
          <w:rFonts w:ascii="Calibri" w:hAnsi="Calibri" w:cs="Calibri"/>
        </w:rPr>
        <w:t xml:space="preserve">. </w:t>
      </w:r>
      <w:r w:rsidR="00D013B4" w:rsidRPr="000914C3">
        <w:rPr>
          <w:rFonts w:ascii="Calibri" w:hAnsi="Calibri" w:cs="Calibri"/>
        </w:rPr>
        <w:t xml:space="preserve">This </w:t>
      </w:r>
      <w:r w:rsidR="00D013B4">
        <w:rPr>
          <w:rFonts w:ascii="Calibri" w:hAnsi="Calibri" w:cs="Calibri"/>
        </w:rPr>
        <w:t>income</w:t>
      </w:r>
      <w:r w:rsidR="00D013B4" w:rsidRPr="000914C3">
        <w:rPr>
          <w:rFonts w:ascii="Calibri" w:hAnsi="Calibri" w:cs="Calibri"/>
        </w:rPr>
        <w:t xml:space="preserve"> includes </w:t>
      </w:r>
      <w:r w:rsidR="00D013B4" w:rsidRPr="006C23C9">
        <w:rPr>
          <w:rFonts w:ascii="Calibri" w:hAnsi="Calibri" w:cs="Calibri"/>
        </w:rPr>
        <w:t xml:space="preserve">tips, compensations such as bonuses, dwellings or clothes, and other payments. </w:t>
      </w:r>
      <w:r w:rsidR="000B6806">
        <w:rPr>
          <w:rFonts w:ascii="Calibri" w:hAnsi="Calibri" w:cs="Calibri"/>
        </w:rPr>
        <w:t>This variable should be used as the total annual labor income of an individual.</w:t>
      </w:r>
    </w:p>
    <w:p w14:paraId="5C78ADC1" w14:textId="26218876" w:rsidR="00A4401D" w:rsidRDefault="00A4401D" w:rsidP="00970227">
      <w:pPr>
        <w:spacing w:after="0"/>
        <w:rPr>
          <w:rFonts w:ascii="Calibri" w:hAnsi="Calibri" w:cs="Calibri"/>
          <w:b/>
        </w:rPr>
      </w:pPr>
    </w:p>
    <w:p w14:paraId="56DCF41A" w14:textId="77777777" w:rsidR="00AE2408" w:rsidRPr="00E765EE" w:rsidRDefault="00AE2408" w:rsidP="00AE2408">
      <w:pPr>
        <w:spacing w:after="0"/>
        <w:ind w:left="720"/>
        <w:rPr>
          <w:rFonts w:ascii="Calibri" w:hAnsi="Calibri" w:cs="Calibri"/>
          <w:b/>
          <w:color w:val="0000FF"/>
        </w:rPr>
      </w:pPr>
      <w:r>
        <w:rPr>
          <w:rFonts w:ascii="Calibri" w:hAnsi="Calibri" w:cs="Calibri"/>
          <w:b/>
          <w:color w:val="0000FF"/>
        </w:rPr>
        <w:t>This will depend on the data available to derive annualized value but s</w:t>
      </w:r>
      <w:r w:rsidRPr="00E765EE">
        <w:rPr>
          <w:rFonts w:ascii="Calibri" w:hAnsi="Calibri" w:cs="Calibri"/>
          <w:b/>
          <w:color w:val="0000FF"/>
        </w:rPr>
        <w:t xml:space="preserve">ee </w:t>
      </w:r>
      <w:r>
        <w:rPr>
          <w:rFonts w:ascii="Calibri" w:hAnsi="Calibri" w:cs="Calibri"/>
          <w:b/>
          <w:color w:val="0000FF"/>
        </w:rPr>
        <w:t xml:space="preserve">WAGE_TOTAL in </w:t>
      </w:r>
      <w:r w:rsidRPr="00E765EE">
        <w:rPr>
          <w:rFonts w:ascii="Calibri" w:hAnsi="Calibri" w:cs="Calibri"/>
          <w:b/>
          <w:color w:val="0000FF"/>
        </w:rPr>
        <w:t>Section 5.2.2 for de</w:t>
      </w:r>
      <w:r>
        <w:rPr>
          <w:rFonts w:ascii="Calibri" w:hAnsi="Calibri" w:cs="Calibri"/>
          <w:b/>
          <w:color w:val="0000FF"/>
        </w:rPr>
        <w:t>rivation formulae</w:t>
      </w:r>
      <w:r w:rsidRPr="00E765EE">
        <w:rPr>
          <w:rFonts w:ascii="Calibri" w:hAnsi="Calibri" w:cs="Calibri"/>
          <w:b/>
          <w:color w:val="0000FF"/>
        </w:rPr>
        <w:t>.</w:t>
      </w:r>
    </w:p>
    <w:p w14:paraId="6EC670C1" w14:textId="77777777" w:rsidR="00AE2408" w:rsidRDefault="00AE2408" w:rsidP="00970227">
      <w:pPr>
        <w:spacing w:after="0"/>
        <w:rPr>
          <w:rFonts w:ascii="Calibri" w:hAnsi="Calibri" w:cs="Calibri"/>
          <w:b/>
        </w:rPr>
      </w:pPr>
    </w:p>
    <w:p w14:paraId="75CF9833" w14:textId="1E2F5B56" w:rsidR="00FA53B0" w:rsidRPr="00D43CC5" w:rsidRDefault="00D43CC5" w:rsidP="00D43CC5">
      <w:pPr>
        <w:spacing w:after="60"/>
        <w:jc w:val="center"/>
        <w:rPr>
          <w:rFonts w:cstheme="minorHAnsi"/>
          <w:b/>
        </w:rPr>
      </w:pPr>
      <w:r w:rsidRPr="00D43CC5">
        <w:rPr>
          <w:rFonts w:cstheme="minorHAnsi"/>
          <w:b/>
        </w:rPr>
        <w:t xml:space="preserve">Table 5.11: </w:t>
      </w:r>
      <w:r w:rsidR="00FA53B0" w:rsidRPr="00D43CC5">
        <w:rPr>
          <w:rFonts w:cstheme="minorHAnsi"/>
          <w:b/>
        </w:rPr>
        <w:t>Total Labor Income</w:t>
      </w:r>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990"/>
        <w:gridCol w:w="1620"/>
        <w:gridCol w:w="3870"/>
        <w:gridCol w:w="2250"/>
        <w:gridCol w:w="805"/>
      </w:tblGrid>
      <w:tr w:rsidR="002F33D6" w:rsidRPr="0083717E" w14:paraId="0FE7F838" w14:textId="069502D2" w:rsidTr="002F33D6">
        <w:trPr>
          <w:cantSplit/>
        </w:trPr>
        <w:tc>
          <w:tcPr>
            <w:tcW w:w="535" w:type="dxa"/>
            <w:shd w:val="clear" w:color="auto" w:fill="4472C4" w:themeFill="accent1"/>
          </w:tcPr>
          <w:p w14:paraId="77BC5F82" w14:textId="77777777" w:rsidR="002F33D6" w:rsidRPr="0083717E" w:rsidRDefault="002F33D6" w:rsidP="003E7EAF">
            <w:pPr>
              <w:spacing w:before="60" w:after="60"/>
              <w:jc w:val="right"/>
              <w:rPr>
                <w:rFonts w:eastAsia="Times New Roman" w:cstheme="minorHAnsi"/>
                <w:b/>
                <w:bCs/>
                <w:color w:val="FFFFFF" w:themeColor="background1"/>
              </w:rPr>
            </w:pPr>
          </w:p>
        </w:tc>
        <w:tc>
          <w:tcPr>
            <w:tcW w:w="990" w:type="dxa"/>
            <w:shd w:val="clear" w:color="auto" w:fill="4472C4" w:themeFill="accent1"/>
          </w:tcPr>
          <w:p w14:paraId="380EDBD5" w14:textId="24AC0EB1" w:rsidR="002F33D6" w:rsidRPr="0083717E" w:rsidRDefault="002F33D6" w:rsidP="003E7EAF">
            <w:pPr>
              <w:spacing w:before="60" w:after="60"/>
              <w:rPr>
                <w:rFonts w:eastAsia="Times New Roman" w:cstheme="minorHAnsi"/>
                <w:color w:val="FFFFFF" w:themeColor="background1"/>
              </w:rPr>
            </w:pPr>
            <w:r w:rsidRPr="0083717E">
              <w:rPr>
                <w:rFonts w:eastAsia="Times New Roman" w:cstheme="minorHAnsi"/>
                <w:b/>
                <w:bCs/>
                <w:color w:val="FFFFFF" w:themeColor="background1"/>
              </w:rPr>
              <w:t>Module Code</w:t>
            </w:r>
          </w:p>
        </w:tc>
        <w:tc>
          <w:tcPr>
            <w:tcW w:w="1620" w:type="dxa"/>
            <w:shd w:val="clear" w:color="auto" w:fill="4472C4" w:themeFill="accent1"/>
          </w:tcPr>
          <w:p w14:paraId="431BDAD4" w14:textId="2D7CF57F" w:rsidR="002F33D6" w:rsidRPr="0083717E" w:rsidRDefault="002F33D6" w:rsidP="003E7EAF">
            <w:pPr>
              <w:spacing w:before="60" w:after="60"/>
              <w:rPr>
                <w:rFonts w:eastAsia="Times New Roman" w:cstheme="minorHAnsi"/>
                <w:b/>
                <w:bCs/>
                <w:color w:val="FFFFFF" w:themeColor="background1"/>
              </w:rPr>
            </w:pPr>
            <w:r w:rsidRPr="0083717E">
              <w:rPr>
                <w:rFonts w:eastAsia="Times New Roman" w:cstheme="minorHAnsi"/>
                <w:b/>
                <w:bCs/>
                <w:color w:val="FFFFFF" w:themeColor="background1"/>
              </w:rPr>
              <w:t>Variable name</w:t>
            </w:r>
          </w:p>
        </w:tc>
        <w:tc>
          <w:tcPr>
            <w:tcW w:w="3870" w:type="dxa"/>
            <w:shd w:val="clear" w:color="auto" w:fill="4472C4" w:themeFill="accent1"/>
          </w:tcPr>
          <w:p w14:paraId="2D14453C" w14:textId="4A38F32F" w:rsidR="002F33D6" w:rsidRPr="0083717E" w:rsidRDefault="002F33D6" w:rsidP="003E7EAF">
            <w:pPr>
              <w:spacing w:before="60" w:after="60"/>
              <w:rPr>
                <w:rFonts w:eastAsia="Times New Roman" w:cstheme="minorHAnsi"/>
                <w:color w:val="FFFFFF" w:themeColor="background1"/>
              </w:rPr>
            </w:pPr>
            <w:r w:rsidRPr="0083717E">
              <w:rPr>
                <w:rFonts w:eastAsia="Times New Roman" w:cstheme="minorHAnsi"/>
                <w:b/>
                <w:bCs/>
                <w:color w:val="FFFFFF" w:themeColor="background1"/>
              </w:rPr>
              <w:t>Variable label</w:t>
            </w:r>
          </w:p>
        </w:tc>
        <w:tc>
          <w:tcPr>
            <w:tcW w:w="2250" w:type="dxa"/>
            <w:shd w:val="clear" w:color="auto" w:fill="4472C4" w:themeFill="accent1"/>
          </w:tcPr>
          <w:p w14:paraId="084B6B45" w14:textId="733E7E29" w:rsidR="002F33D6" w:rsidRPr="0083717E" w:rsidRDefault="002F33D6" w:rsidP="003E7EAF">
            <w:pPr>
              <w:spacing w:before="60" w:after="60"/>
              <w:rPr>
                <w:rFonts w:eastAsia="Times New Roman" w:cstheme="minorHAnsi"/>
                <w:b/>
                <w:bCs/>
                <w:color w:val="FFFFFF" w:themeColor="background1"/>
              </w:rPr>
            </w:pPr>
            <w:r w:rsidRPr="0083717E">
              <w:rPr>
                <w:rFonts w:eastAsia="Times New Roman" w:cstheme="minorHAnsi"/>
                <w:b/>
                <w:bCs/>
                <w:color w:val="FFFFFF" w:themeColor="background1"/>
              </w:rPr>
              <w:t>Allowed codes after standardization</w:t>
            </w:r>
          </w:p>
        </w:tc>
        <w:tc>
          <w:tcPr>
            <w:tcW w:w="805" w:type="dxa"/>
            <w:shd w:val="clear" w:color="auto" w:fill="4472C4" w:themeFill="accent1"/>
          </w:tcPr>
          <w:p w14:paraId="1D99F654" w14:textId="2910666F" w:rsidR="002F33D6" w:rsidRPr="0083717E" w:rsidRDefault="002F33D6" w:rsidP="003E7EAF">
            <w:pPr>
              <w:spacing w:before="60" w:after="60"/>
              <w:rPr>
                <w:rFonts w:eastAsia="Times New Roman" w:cstheme="minorHAnsi"/>
                <w:b/>
                <w:bCs/>
                <w:color w:val="FFFFFF" w:themeColor="background1"/>
              </w:rPr>
            </w:pPr>
            <w:r w:rsidRPr="0083717E">
              <w:rPr>
                <w:rFonts w:eastAsia="Times New Roman" w:cstheme="minorHAnsi"/>
                <w:b/>
                <w:bCs/>
                <w:color w:val="FFFFFF" w:themeColor="background1"/>
              </w:rPr>
              <w:t>Tier</w:t>
            </w:r>
          </w:p>
        </w:tc>
      </w:tr>
      <w:tr w:rsidR="002F33D6" w:rsidRPr="0083717E" w14:paraId="3E2DB6FC" w14:textId="0F1D153E" w:rsidTr="002F33D6">
        <w:trPr>
          <w:cantSplit/>
        </w:trPr>
        <w:tc>
          <w:tcPr>
            <w:tcW w:w="535" w:type="dxa"/>
          </w:tcPr>
          <w:p w14:paraId="197B2CA8" w14:textId="0D6F2EEC" w:rsidR="002F33D6" w:rsidRPr="0083717E" w:rsidRDefault="002F33D6" w:rsidP="003E7EAF">
            <w:pPr>
              <w:spacing w:before="60" w:after="60"/>
              <w:jc w:val="right"/>
              <w:rPr>
                <w:rFonts w:eastAsia="Times New Roman" w:cstheme="minorHAnsi"/>
                <w:color w:val="000000"/>
                <w:sz w:val="20"/>
                <w:szCs w:val="20"/>
              </w:rPr>
            </w:pPr>
            <w:r>
              <w:rPr>
                <w:rFonts w:eastAsia="Times New Roman" w:cstheme="minorHAnsi"/>
                <w:color w:val="000000"/>
                <w:sz w:val="20"/>
                <w:szCs w:val="20"/>
              </w:rPr>
              <w:t>1</w:t>
            </w:r>
          </w:p>
        </w:tc>
        <w:tc>
          <w:tcPr>
            <w:tcW w:w="990" w:type="dxa"/>
            <w:shd w:val="clear" w:color="auto" w:fill="auto"/>
          </w:tcPr>
          <w:p w14:paraId="512A367D" w14:textId="14CD0D12" w:rsidR="002F33D6" w:rsidRPr="0083717E" w:rsidRDefault="002F33D6" w:rsidP="003E7EAF">
            <w:pPr>
              <w:spacing w:before="60" w:after="60"/>
              <w:rPr>
                <w:rFonts w:eastAsia="Times New Roman" w:cstheme="minorHAnsi"/>
                <w:color w:val="000000"/>
                <w:sz w:val="20"/>
                <w:szCs w:val="20"/>
              </w:rPr>
            </w:pPr>
            <w:r w:rsidRPr="0083717E">
              <w:rPr>
                <w:rFonts w:eastAsia="Times New Roman" w:cstheme="minorHAnsi"/>
                <w:color w:val="000000"/>
                <w:sz w:val="20"/>
                <w:szCs w:val="20"/>
              </w:rPr>
              <w:t>Labor</w:t>
            </w:r>
          </w:p>
        </w:tc>
        <w:tc>
          <w:tcPr>
            <w:tcW w:w="1620" w:type="dxa"/>
          </w:tcPr>
          <w:p w14:paraId="0B60B5AC" w14:textId="2DE2D856" w:rsidR="002F33D6" w:rsidRPr="0083717E" w:rsidRDefault="002F33D6" w:rsidP="003E7EAF">
            <w:pPr>
              <w:spacing w:before="60" w:after="60"/>
              <w:rPr>
                <w:rFonts w:eastAsia="Times New Roman" w:cstheme="minorHAnsi"/>
                <w:color w:val="000000"/>
                <w:sz w:val="20"/>
                <w:szCs w:val="20"/>
              </w:rPr>
            </w:pPr>
            <w:r w:rsidRPr="0083717E">
              <w:rPr>
                <w:rFonts w:eastAsia="Times New Roman" w:cstheme="minorHAnsi"/>
                <w:b/>
                <w:bCs/>
                <w:color w:val="000000"/>
                <w:sz w:val="20"/>
                <w:szCs w:val="20"/>
              </w:rPr>
              <w:t>njobs</w:t>
            </w:r>
          </w:p>
        </w:tc>
        <w:tc>
          <w:tcPr>
            <w:tcW w:w="3870" w:type="dxa"/>
            <w:shd w:val="clear" w:color="auto" w:fill="auto"/>
          </w:tcPr>
          <w:p w14:paraId="5B793173" w14:textId="0AB6D95F" w:rsidR="002F33D6" w:rsidRPr="0083717E" w:rsidRDefault="002F33D6" w:rsidP="003E7EAF">
            <w:pPr>
              <w:spacing w:before="60" w:after="60"/>
              <w:rPr>
                <w:rFonts w:eastAsia="Times New Roman" w:cstheme="minorHAnsi"/>
                <w:color w:val="000000"/>
                <w:sz w:val="20"/>
                <w:szCs w:val="20"/>
              </w:rPr>
            </w:pPr>
            <w:r w:rsidRPr="0083717E">
              <w:rPr>
                <w:rFonts w:eastAsia="Times New Roman" w:cstheme="minorHAnsi"/>
                <w:color w:val="000000"/>
                <w:sz w:val="20"/>
                <w:szCs w:val="20"/>
              </w:rPr>
              <w:t>Total number of jobs</w:t>
            </w:r>
          </w:p>
        </w:tc>
        <w:tc>
          <w:tcPr>
            <w:tcW w:w="2250" w:type="dxa"/>
          </w:tcPr>
          <w:p w14:paraId="4E4257EC" w14:textId="3F7AE268" w:rsidR="002F33D6" w:rsidRPr="0083717E" w:rsidRDefault="002F33D6" w:rsidP="003E7EAF">
            <w:pPr>
              <w:spacing w:before="60" w:after="60"/>
              <w:rPr>
                <w:rFonts w:eastAsia="Times New Roman" w:cstheme="minorHAnsi"/>
                <w:color w:val="000000"/>
                <w:sz w:val="20"/>
                <w:szCs w:val="20"/>
              </w:rPr>
            </w:pPr>
            <w:r w:rsidRPr="0083717E">
              <w:rPr>
                <w:rFonts w:eastAsia="Times New Roman" w:cstheme="minorHAnsi"/>
                <w:color w:val="000000"/>
                <w:sz w:val="20"/>
                <w:szCs w:val="20"/>
              </w:rPr>
              <w:t>Continuous variable</w:t>
            </w:r>
          </w:p>
        </w:tc>
        <w:tc>
          <w:tcPr>
            <w:tcW w:w="805" w:type="dxa"/>
          </w:tcPr>
          <w:p w14:paraId="69C4AC42" w14:textId="272FE7B9" w:rsidR="002F33D6" w:rsidRPr="0083717E" w:rsidRDefault="002F33D6" w:rsidP="003E7EAF">
            <w:pPr>
              <w:spacing w:before="60" w:after="60"/>
              <w:jc w:val="center"/>
              <w:rPr>
                <w:rFonts w:eastAsia="Times New Roman" w:cstheme="minorHAnsi"/>
                <w:color w:val="000000"/>
                <w:sz w:val="20"/>
                <w:szCs w:val="20"/>
              </w:rPr>
            </w:pPr>
            <w:r w:rsidRPr="0083717E">
              <w:rPr>
                <w:rFonts w:eastAsia="Times New Roman" w:cstheme="minorHAnsi"/>
                <w:color w:val="000000"/>
                <w:sz w:val="20"/>
                <w:szCs w:val="20"/>
              </w:rPr>
              <w:t>1</w:t>
            </w:r>
          </w:p>
        </w:tc>
      </w:tr>
      <w:tr w:rsidR="002F33D6" w:rsidRPr="0083717E" w14:paraId="5D99484E" w14:textId="57FFCA7D" w:rsidTr="002F33D6">
        <w:trPr>
          <w:cantSplit/>
        </w:trPr>
        <w:tc>
          <w:tcPr>
            <w:tcW w:w="535" w:type="dxa"/>
          </w:tcPr>
          <w:p w14:paraId="702C5A1E" w14:textId="7D67DBBD" w:rsidR="002F33D6" w:rsidRPr="0083717E" w:rsidRDefault="002F33D6" w:rsidP="003E7EAF">
            <w:pPr>
              <w:spacing w:before="60" w:after="60"/>
              <w:jc w:val="right"/>
              <w:rPr>
                <w:rFonts w:eastAsia="Times New Roman" w:cstheme="minorHAnsi"/>
                <w:color w:val="000000"/>
                <w:sz w:val="20"/>
                <w:szCs w:val="20"/>
              </w:rPr>
            </w:pPr>
            <w:r>
              <w:rPr>
                <w:rFonts w:eastAsia="Times New Roman" w:cstheme="minorHAnsi"/>
                <w:color w:val="000000"/>
                <w:sz w:val="20"/>
                <w:szCs w:val="20"/>
              </w:rPr>
              <w:t>2</w:t>
            </w:r>
          </w:p>
        </w:tc>
        <w:tc>
          <w:tcPr>
            <w:tcW w:w="990" w:type="dxa"/>
            <w:shd w:val="clear" w:color="auto" w:fill="auto"/>
          </w:tcPr>
          <w:p w14:paraId="7AD1B517" w14:textId="1E5CFB96" w:rsidR="002F33D6" w:rsidRPr="0083717E" w:rsidRDefault="002F33D6" w:rsidP="003E7EAF">
            <w:pPr>
              <w:spacing w:before="60" w:after="60"/>
              <w:rPr>
                <w:rFonts w:eastAsia="Times New Roman" w:cstheme="minorHAnsi"/>
                <w:color w:val="000000"/>
                <w:sz w:val="20"/>
                <w:szCs w:val="20"/>
              </w:rPr>
            </w:pPr>
            <w:r w:rsidRPr="0083717E">
              <w:rPr>
                <w:rFonts w:eastAsia="Times New Roman" w:cstheme="minorHAnsi"/>
                <w:color w:val="000000"/>
                <w:sz w:val="20"/>
                <w:szCs w:val="20"/>
              </w:rPr>
              <w:t>Labor</w:t>
            </w:r>
          </w:p>
        </w:tc>
        <w:tc>
          <w:tcPr>
            <w:tcW w:w="1620" w:type="dxa"/>
          </w:tcPr>
          <w:p w14:paraId="44A5125E" w14:textId="729234DB" w:rsidR="002F33D6" w:rsidRPr="0083717E" w:rsidRDefault="002F33D6" w:rsidP="003E7EAF">
            <w:pPr>
              <w:spacing w:before="60" w:after="60"/>
              <w:rPr>
                <w:rFonts w:eastAsia="Times New Roman" w:cstheme="minorHAnsi"/>
                <w:color w:val="000000"/>
                <w:sz w:val="20"/>
                <w:szCs w:val="20"/>
              </w:rPr>
            </w:pPr>
            <w:r w:rsidRPr="0083717E">
              <w:rPr>
                <w:rFonts w:eastAsia="Times New Roman" w:cstheme="minorHAnsi"/>
                <w:b/>
                <w:bCs/>
                <w:color w:val="000000"/>
                <w:sz w:val="20"/>
                <w:szCs w:val="20"/>
              </w:rPr>
              <w:t>t_hours_annual</w:t>
            </w:r>
          </w:p>
        </w:tc>
        <w:tc>
          <w:tcPr>
            <w:tcW w:w="3870" w:type="dxa"/>
            <w:shd w:val="clear" w:color="auto" w:fill="auto"/>
          </w:tcPr>
          <w:p w14:paraId="5A1D2180" w14:textId="6529B21C" w:rsidR="002F33D6" w:rsidRPr="0083717E" w:rsidRDefault="002F33D6" w:rsidP="003E7EAF">
            <w:pPr>
              <w:spacing w:before="60" w:after="60"/>
              <w:rPr>
                <w:rFonts w:eastAsia="Times New Roman" w:cstheme="minorHAnsi"/>
                <w:color w:val="000000"/>
                <w:sz w:val="20"/>
                <w:szCs w:val="20"/>
              </w:rPr>
            </w:pPr>
            <w:r w:rsidRPr="0083717E">
              <w:rPr>
                <w:rFonts w:eastAsia="Times New Roman" w:cstheme="minorHAnsi"/>
                <w:color w:val="000000"/>
                <w:sz w:val="20"/>
                <w:szCs w:val="20"/>
              </w:rPr>
              <w:t>Total hours worked in all jobs in the previous 12 months</w:t>
            </w:r>
          </w:p>
        </w:tc>
        <w:tc>
          <w:tcPr>
            <w:tcW w:w="2250" w:type="dxa"/>
          </w:tcPr>
          <w:p w14:paraId="0530AD58" w14:textId="684C7ED4" w:rsidR="002F33D6" w:rsidRPr="0083717E" w:rsidRDefault="002F33D6" w:rsidP="003E7EAF">
            <w:pPr>
              <w:spacing w:before="60" w:after="60"/>
              <w:rPr>
                <w:rFonts w:eastAsia="Times New Roman" w:cstheme="minorHAnsi"/>
                <w:color w:val="000000"/>
                <w:sz w:val="20"/>
                <w:szCs w:val="20"/>
              </w:rPr>
            </w:pPr>
            <w:r w:rsidRPr="0083717E">
              <w:rPr>
                <w:rFonts w:eastAsia="Times New Roman" w:cstheme="minorHAnsi"/>
                <w:color w:val="000000"/>
                <w:sz w:val="20"/>
                <w:szCs w:val="20"/>
              </w:rPr>
              <w:t>Continuous variable</w:t>
            </w:r>
          </w:p>
        </w:tc>
        <w:tc>
          <w:tcPr>
            <w:tcW w:w="805" w:type="dxa"/>
          </w:tcPr>
          <w:p w14:paraId="0B080603" w14:textId="73D9659E" w:rsidR="002F33D6" w:rsidRPr="0083717E" w:rsidRDefault="002F33D6" w:rsidP="003E7EAF">
            <w:pPr>
              <w:spacing w:before="60" w:after="60"/>
              <w:jc w:val="center"/>
              <w:rPr>
                <w:rFonts w:eastAsia="Times New Roman" w:cstheme="minorHAnsi"/>
                <w:color w:val="000000"/>
                <w:sz w:val="20"/>
                <w:szCs w:val="20"/>
              </w:rPr>
            </w:pPr>
            <w:r w:rsidRPr="0083717E">
              <w:rPr>
                <w:rFonts w:eastAsia="Times New Roman" w:cstheme="minorHAnsi"/>
                <w:color w:val="000000"/>
                <w:sz w:val="20"/>
                <w:szCs w:val="20"/>
              </w:rPr>
              <w:t>1</w:t>
            </w:r>
          </w:p>
        </w:tc>
      </w:tr>
      <w:tr w:rsidR="002F33D6" w:rsidRPr="0083717E" w14:paraId="09BD8A4F" w14:textId="19F8C7CC" w:rsidTr="002F33D6">
        <w:trPr>
          <w:cantSplit/>
        </w:trPr>
        <w:tc>
          <w:tcPr>
            <w:tcW w:w="535" w:type="dxa"/>
          </w:tcPr>
          <w:p w14:paraId="6D16E517" w14:textId="1465D0DB" w:rsidR="002F33D6" w:rsidRPr="0083717E" w:rsidRDefault="002F33D6" w:rsidP="003E7EAF">
            <w:pPr>
              <w:spacing w:before="60" w:after="60"/>
              <w:jc w:val="right"/>
              <w:rPr>
                <w:rFonts w:eastAsia="Times New Roman" w:cstheme="minorHAnsi"/>
                <w:color w:val="000000"/>
                <w:sz w:val="20"/>
                <w:szCs w:val="20"/>
              </w:rPr>
            </w:pPr>
            <w:r>
              <w:rPr>
                <w:rFonts w:eastAsia="Times New Roman" w:cstheme="minorHAnsi"/>
                <w:color w:val="000000"/>
                <w:sz w:val="20"/>
                <w:szCs w:val="20"/>
              </w:rPr>
              <w:t>3</w:t>
            </w:r>
          </w:p>
        </w:tc>
        <w:tc>
          <w:tcPr>
            <w:tcW w:w="990" w:type="dxa"/>
            <w:shd w:val="clear" w:color="auto" w:fill="auto"/>
          </w:tcPr>
          <w:p w14:paraId="5C77CFEC" w14:textId="72C0E4D0" w:rsidR="002F33D6" w:rsidRPr="0083717E" w:rsidRDefault="002F33D6" w:rsidP="003E7EAF">
            <w:pPr>
              <w:spacing w:before="60" w:after="60"/>
              <w:rPr>
                <w:rFonts w:eastAsia="Times New Roman" w:cstheme="minorHAnsi"/>
                <w:color w:val="000000"/>
                <w:sz w:val="20"/>
                <w:szCs w:val="20"/>
              </w:rPr>
            </w:pPr>
            <w:r w:rsidRPr="0083717E">
              <w:rPr>
                <w:rFonts w:eastAsia="Times New Roman" w:cstheme="minorHAnsi"/>
                <w:color w:val="000000"/>
                <w:sz w:val="20"/>
                <w:szCs w:val="20"/>
              </w:rPr>
              <w:t>Labor</w:t>
            </w:r>
          </w:p>
        </w:tc>
        <w:tc>
          <w:tcPr>
            <w:tcW w:w="1620" w:type="dxa"/>
          </w:tcPr>
          <w:p w14:paraId="6E0298B0" w14:textId="77777777" w:rsidR="002F33D6" w:rsidRPr="0083717E" w:rsidRDefault="002F33D6" w:rsidP="003E7EAF">
            <w:pPr>
              <w:spacing w:before="60" w:after="60"/>
              <w:rPr>
                <w:rFonts w:eastAsia="Times New Roman" w:cstheme="minorHAnsi"/>
                <w:b/>
                <w:bCs/>
                <w:color w:val="000000"/>
                <w:sz w:val="20"/>
                <w:szCs w:val="20"/>
              </w:rPr>
            </w:pPr>
            <w:r w:rsidRPr="0083717E">
              <w:rPr>
                <w:rFonts w:eastAsia="Times New Roman" w:cstheme="minorHAnsi"/>
                <w:b/>
                <w:bCs/>
                <w:color w:val="000000"/>
                <w:sz w:val="20"/>
                <w:szCs w:val="20"/>
              </w:rPr>
              <w:t>linc_nc</w:t>
            </w:r>
          </w:p>
          <w:p w14:paraId="2E9833BD" w14:textId="77777777" w:rsidR="002F33D6" w:rsidRPr="0083717E" w:rsidRDefault="002F33D6" w:rsidP="003E7EAF">
            <w:pPr>
              <w:spacing w:before="60" w:after="60"/>
              <w:rPr>
                <w:rFonts w:eastAsia="Times New Roman" w:cstheme="minorHAnsi"/>
                <w:color w:val="000000"/>
                <w:sz w:val="20"/>
                <w:szCs w:val="20"/>
              </w:rPr>
            </w:pPr>
          </w:p>
        </w:tc>
        <w:tc>
          <w:tcPr>
            <w:tcW w:w="3870" w:type="dxa"/>
            <w:shd w:val="clear" w:color="auto" w:fill="auto"/>
          </w:tcPr>
          <w:p w14:paraId="7B7066AC" w14:textId="7EE3AAAC" w:rsidR="002F33D6" w:rsidRPr="0083717E" w:rsidRDefault="002F33D6" w:rsidP="003E7EAF">
            <w:pPr>
              <w:spacing w:before="60" w:after="60"/>
              <w:rPr>
                <w:rFonts w:eastAsia="Times New Roman" w:cstheme="minorHAnsi"/>
                <w:color w:val="000000"/>
                <w:sz w:val="20"/>
                <w:szCs w:val="20"/>
              </w:rPr>
            </w:pPr>
            <w:r w:rsidRPr="0083717E">
              <w:rPr>
                <w:rFonts w:eastAsia="Times New Roman" w:cstheme="minorHAnsi"/>
                <w:color w:val="000000"/>
                <w:sz w:val="20"/>
                <w:szCs w:val="20"/>
              </w:rPr>
              <w:t>Total annual wage income in all jobs, excl. bonuses, etc.</w:t>
            </w:r>
          </w:p>
        </w:tc>
        <w:tc>
          <w:tcPr>
            <w:tcW w:w="2250" w:type="dxa"/>
          </w:tcPr>
          <w:p w14:paraId="63FE92EA" w14:textId="59AA7D0E" w:rsidR="002F33D6" w:rsidRPr="0083717E" w:rsidRDefault="002F33D6" w:rsidP="003E7EAF">
            <w:pPr>
              <w:spacing w:before="60" w:after="60"/>
              <w:rPr>
                <w:rFonts w:eastAsia="Times New Roman" w:cstheme="minorHAnsi"/>
                <w:color w:val="000000"/>
                <w:sz w:val="20"/>
                <w:szCs w:val="20"/>
              </w:rPr>
            </w:pPr>
            <w:r w:rsidRPr="0083717E">
              <w:rPr>
                <w:rFonts w:eastAsia="Times New Roman" w:cstheme="minorHAnsi"/>
                <w:color w:val="000000"/>
                <w:sz w:val="20"/>
                <w:szCs w:val="20"/>
              </w:rPr>
              <w:t>Continuous variable</w:t>
            </w:r>
          </w:p>
        </w:tc>
        <w:tc>
          <w:tcPr>
            <w:tcW w:w="805" w:type="dxa"/>
          </w:tcPr>
          <w:p w14:paraId="7815A5B6" w14:textId="761C4E30" w:rsidR="002F33D6" w:rsidRPr="0083717E" w:rsidRDefault="002F33D6" w:rsidP="003E7EAF">
            <w:pPr>
              <w:spacing w:before="60" w:after="60"/>
              <w:jc w:val="center"/>
              <w:rPr>
                <w:rFonts w:eastAsia="Times New Roman" w:cstheme="minorHAnsi"/>
                <w:color w:val="000000"/>
                <w:sz w:val="20"/>
                <w:szCs w:val="20"/>
              </w:rPr>
            </w:pPr>
            <w:r w:rsidRPr="0083717E">
              <w:rPr>
                <w:rFonts w:eastAsia="Times New Roman" w:cstheme="minorHAnsi"/>
                <w:color w:val="000000"/>
                <w:sz w:val="20"/>
                <w:szCs w:val="20"/>
              </w:rPr>
              <w:t>1</w:t>
            </w:r>
          </w:p>
        </w:tc>
      </w:tr>
      <w:tr w:rsidR="002F33D6" w:rsidRPr="0083717E" w14:paraId="3E547794" w14:textId="5D4097C9" w:rsidTr="002F33D6">
        <w:trPr>
          <w:cantSplit/>
        </w:trPr>
        <w:tc>
          <w:tcPr>
            <w:tcW w:w="535" w:type="dxa"/>
          </w:tcPr>
          <w:p w14:paraId="656A3471" w14:textId="210A2A51" w:rsidR="002F33D6" w:rsidRPr="0083717E" w:rsidRDefault="002F33D6" w:rsidP="003E7EAF">
            <w:pPr>
              <w:spacing w:before="60" w:after="60"/>
              <w:jc w:val="right"/>
              <w:rPr>
                <w:rFonts w:eastAsia="Times New Roman" w:cstheme="minorHAnsi"/>
                <w:color w:val="000000"/>
                <w:sz w:val="20"/>
                <w:szCs w:val="20"/>
              </w:rPr>
            </w:pPr>
            <w:r>
              <w:rPr>
                <w:rFonts w:eastAsia="Times New Roman" w:cstheme="minorHAnsi"/>
                <w:color w:val="000000"/>
                <w:sz w:val="20"/>
                <w:szCs w:val="20"/>
              </w:rPr>
              <w:t>4</w:t>
            </w:r>
          </w:p>
        </w:tc>
        <w:tc>
          <w:tcPr>
            <w:tcW w:w="990" w:type="dxa"/>
            <w:shd w:val="clear" w:color="auto" w:fill="auto"/>
          </w:tcPr>
          <w:p w14:paraId="476F9C5D" w14:textId="46271C01" w:rsidR="002F33D6" w:rsidRPr="0083717E" w:rsidRDefault="002F33D6" w:rsidP="003E7EAF">
            <w:pPr>
              <w:spacing w:before="60" w:after="60"/>
              <w:rPr>
                <w:rFonts w:eastAsia="Times New Roman" w:cstheme="minorHAnsi"/>
                <w:color w:val="000000"/>
                <w:sz w:val="20"/>
                <w:szCs w:val="20"/>
              </w:rPr>
            </w:pPr>
            <w:r w:rsidRPr="0083717E">
              <w:rPr>
                <w:rFonts w:eastAsia="Times New Roman" w:cstheme="minorHAnsi"/>
                <w:color w:val="000000"/>
                <w:sz w:val="20"/>
                <w:szCs w:val="20"/>
              </w:rPr>
              <w:t>Labor</w:t>
            </w:r>
          </w:p>
        </w:tc>
        <w:tc>
          <w:tcPr>
            <w:tcW w:w="1620" w:type="dxa"/>
          </w:tcPr>
          <w:p w14:paraId="21FE8AC7" w14:textId="74A87DC3" w:rsidR="002F33D6" w:rsidRPr="0083717E" w:rsidRDefault="002F33D6" w:rsidP="003E7EAF">
            <w:pPr>
              <w:spacing w:before="60" w:after="60"/>
              <w:rPr>
                <w:rFonts w:eastAsia="Times New Roman" w:cstheme="minorHAnsi"/>
                <w:color w:val="000000"/>
                <w:sz w:val="20"/>
                <w:szCs w:val="20"/>
              </w:rPr>
            </w:pPr>
            <w:r w:rsidRPr="0083717E">
              <w:rPr>
                <w:rFonts w:eastAsia="Times New Roman" w:cstheme="minorHAnsi"/>
                <w:b/>
                <w:bCs/>
                <w:color w:val="000000"/>
                <w:sz w:val="20"/>
                <w:szCs w:val="20"/>
              </w:rPr>
              <w:t>laborincome</w:t>
            </w:r>
          </w:p>
        </w:tc>
        <w:tc>
          <w:tcPr>
            <w:tcW w:w="3870" w:type="dxa"/>
            <w:shd w:val="clear" w:color="auto" w:fill="auto"/>
          </w:tcPr>
          <w:p w14:paraId="1FCE874F" w14:textId="2A3DBDD6" w:rsidR="002F33D6" w:rsidRPr="0083717E" w:rsidRDefault="002F33D6" w:rsidP="003E7EAF">
            <w:pPr>
              <w:spacing w:before="60" w:after="60"/>
              <w:rPr>
                <w:rFonts w:eastAsia="Times New Roman" w:cstheme="minorHAnsi"/>
                <w:color w:val="000000"/>
                <w:sz w:val="20"/>
                <w:szCs w:val="20"/>
              </w:rPr>
            </w:pPr>
            <w:r w:rsidRPr="0083717E">
              <w:rPr>
                <w:rFonts w:eastAsia="Times New Roman" w:cstheme="minorHAnsi"/>
                <w:color w:val="000000"/>
                <w:sz w:val="20"/>
                <w:szCs w:val="20"/>
              </w:rPr>
              <w:t>Total annual individual labor income in all jobs, incl. bonuses, etc.</w:t>
            </w:r>
          </w:p>
        </w:tc>
        <w:tc>
          <w:tcPr>
            <w:tcW w:w="2250" w:type="dxa"/>
          </w:tcPr>
          <w:p w14:paraId="63E97C72" w14:textId="7C8C6D74" w:rsidR="002F33D6" w:rsidRPr="0083717E" w:rsidRDefault="002F33D6" w:rsidP="003E7EAF">
            <w:pPr>
              <w:spacing w:before="60" w:after="60"/>
              <w:rPr>
                <w:rFonts w:eastAsia="Times New Roman" w:cstheme="minorHAnsi"/>
                <w:color w:val="000000"/>
                <w:sz w:val="20"/>
                <w:szCs w:val="20"/>
              </w:rPr>
            </w:pPr>
            <w:r w:rsidRPr="0083717E">
              <w:rPr>
                <w:rFonts w:eastAsia="Times New Roman" w:cstheme="minorHAnsi"/>
                <w:color w:val="000000"/>
                <w:sz w:val="20"/>
                <w:szCs w:val="20"/>
              </w:rPr>
              <w:t>Continuous variable</w:t>
            </w:r>
          </w:p>
        </w:tc>
        <w:tc>
          <w:tcPr>
            <w:tcW w:w="805" w:type="dxa"/>
          </w:tcPr>
          <w:p w14:paraId="120BD117" w14:textId="36F087F1" w:rsidR="002F33D6" w:rsidRPr="0083717E" w:rsidRDefault="002F33D6" w:rsidP="003E7EAF">
            <w:pPr>
              <w:spacing w:before="60" w:after="60"/>
              <w:jc w:val="center"/>
              <w:rPr>
                <w:rFonts w:eastAsia="Times New Roman" w:cstheme="minorHAnsi"/>
                <w:color w:val="000000"/>
                <w:sz w:val="20"/>
                <w:szCs w:val="20"/>
              </w:rPr>
            </w:pPr>
            <w:r w:rsidRPr="0083717E">
              <w:rPr>
                <w:rFonts w:eastAsia="Times New Roman" w:cstheme="minorHAnsi"/>
                <w:color w:val="000000"/>
                <w:sz w:val="20"/>
                <w:szCs w:val="20"/>
              </w:rPr>
              <w:t>1</w:t>
            </w:r>
          </w:p>
        </w:tc>
      </w:tr>
    </w:tbl>
    <w:p w14:paraId="2CF7EC49" w14:textId="202B2105" w:rsidR="000021EE" w:rsidRPr="002F33D6" w:rsidRDefault="000021EE" w:rsidP="002F33D6">
      <w:pPr>
        <w:pStyle w:val="NoSpacing"/>
        <w:spacing w:line="259" w:lineRule="auto"/>
        <w:rPr>
          <w:rFonts w:asciiTheme="minorHAnsi" w:hAnsiTheme="minorHAnsi" w:cstheme="minorHAnsi"/>
        </w:rPr>
      </w:pPr>
      <w:bookmarkStart w:id="209" w:name="_Toc23776511"/>
      <w:bookmarkStart w:id="210" w:name="_Toc23776512"/>
      <w:bookmarkEnd w:id="209"/>
      <w:bookmarkEnd w:id="210"/>
    </w:p>
    <w:p w14:paraId="319E7324" w14:textId="77777777" w:rsidR="0083717E" w:rsidRPr="002F33D6" w:rsidRDefault="0083717E" w:rsidP="002F33D6">
      <w:pPr>
        <w:pStyle w:val="NoSpacing"/>
        <w:spacing w:line="259" w:lineRule="auto"/>
        <w:rPr>
          <w:rFonts w:asciiTheme="minorHAnsi" w:hAnsiTheme="minorHAnsi" w:cstheme="minorHAnsi"/>
        </w:rPr>
      </w:pPr>
      <w:bookmarkStart w:id="211" w:name="_Hlk133338589"/>
    </w:p>
    <w:p w14:paraId="3F5DDB7E" w14:textId="2133EA94" w:rsidR="000021EE" w:rsidRPr="00FB2ED1" w:rsidRDefault="000021EE" w:rsidP="006C3371">
      <w:pPr>
        <w:pStyle w:val="Heading2"/>
        <w:spacing w:before="0" w:after="0"/>
        <w:rPr>
          <w:rFonts w:asciiTheme="minorHAnsi" w:hAnsiTheme="minorHAnsi" w:cstheme="minorHAnsi"/>
          <w:b/>
          <w:bCs/>
        </w:rPr>
      </w:pPr>
      <w:bookmarkStart w:id="212" w:name="_Toc22836991"/>
      <w:bookmarkStart w:id="213" w:name="_Toc176262711"/>
      <w:r w:rsidRPr="00FB2ED1">
        <w:rPr>
          <w:rFonts w:asciiTheme="minorHAnsi" w:hAnsiTheme="minorHAnsi" w:cstheme="minorHAnsi"/>
          <w:b/>
          <w:bCs/>
        </w:rPr>
        <w:t>Challenges and Lessons Learned</w:t>
      </w:r>
      <w:bookmarkEnd w:id="212"/>
      <w:bookmarkEnd w:id="213"/>
    </w:p>
    <w:p w14:paraId="0EBA40CD" w14:textId="77777777" w:rsidR="000021EE" w:rsidRPr="00A16F5C" w:rsidRDefault="000021EE" w:rsidP="006C3371">
      <w:pPr>
        <w:pStyle w:val="NoSpacing"/>
        <w:spacing w:line="259" w:lineRule="auto"/>
        <w:rPr>
          <w:rFonts w:asciiTheme="minorHAnsi" w:hAnsiTheme="minorHAnsi" w:cstheme="minorHAnsi"/>
          <w:b/>
          <w:szCs w:val="22"/>
        </w:rPr>
      </w:pPr>
      <w:bookmarkStart w:id="214" w:name="_Hlk133338651"/>
    </w:p>
    <w:p w14:paraId="1A54ABA7" w14:textId="77777777" w:rsidR="000021EE" w:rsidRPr="00A16F5C" w:rsidRDefault="000021EE" w:rsidP="006C3371">
      <w:pPr>
        <w:pStyle w:val="NoSpacing"/>
        <w:spacing w:line="259" w:lineRule="auto"/>
        <w:rPr>
          <w:rFonts w:asciiTheme="minorHAnsi" w:hAnsiTheme="minorHAnsi" w:cstheme="minorHAnsi"/>
          <w:b/>
          <w:szCs w:val="22"/>
        </w:rPr>
      </w:pPr>
      <w:r w:rsidRPr="00A16F5C">
        <w:rPr>
          <w:rFonts w:asciiTheme="minorHAnsi" w:hAnsiTheme="minorHAnsi" w:cstheme="minorHAnsi"/>
          <w:b/>
          <w:szCs w:val="22"/>
        </w:rPr>
        <w:t xml:space="preserve">Notes:  </w:t>
      </w:r>
    </w:p>
    <w:p w14:paraId="3D49DB78" w14:textId="77777777" w:rsidR="000021EE" w:rsidRPr="00A16F5C" w:rsidRDefault="000021EE" w:rsidP="006C3371">
      <w:pPr>
        <w:pStyle w:val="ListParagraph"/>
        <w:numPr>
          <w:ilvl w:val="0"/>
          <w:numId w:val="14"/>
        </w:numPr>
        <w:spacing w:after="0"/>
        <w:contextualSpacing w:val="0"/>
        <w:rPr>
          <w:rFonts w:ascii="Calibri" w:hAnsi="Calibri" w:cs="Calibri"/>
          <w:u w:val="single"/>
        </w:rPr>
      </w:pPr>
      <w:r w:rsidRPr="00A16F5C">
        <w:rPr>
          <w:rFonts w:ascii="Calibri" w:hAnsi="Calibri" w:cs="Calibri"/>
          <w:u w:val="single"/>
        </w:rPr>
        <w:t xml:space="preserve">For any variable not collected in a country, the variable should be created and left as missing (.) in the final harmonized file.  </w:t>
      </w:r>
    </w:p>
    <w:p w14:paraId="55754E1A" w14:textId="77777777" w:rsidR="000021EE" w:rsidRPr="00A16F5C" w:rsidRDefault="000021EE" w:rsidP="006C3371">
      <w:pPr>
        <w:pStyle w:val="ListParagraph"/>
        <w:numPr>
          <w:ilvl w:val="0"/>
          <w:numId w:val="14"/>
        </w:numPr>
        <w:spacing w:after="0"/>
        <w:contextualSpacing w:val="0"/>
        <w:rPr>
          <w:rFonts w:ascii="Calibri" w:hAnsi="Calibri" w:cs="Calibri"/>
          <w:u w:val="single"/>
        </w:rPr>
      </w:pPr>
      <w:r w:rsidRPr="00A16F5C">
        <w:rPr>
          <w:rFonts w:ascii="Calibri" w:hAnsi="Calibri" w:cs="Calibri"/>
          <w:u w:val="single"/>
        </w:rPr>
        <w:t xml:space="preserve">Variables in the data files must follow the sequence in which they appear in the manual. </w:t>
      </w:r>
    </w:p>
    <w:p w14:paraId="10422E8A" w14:textId="77777777" w:rsidR="000021EE" w:rsidRPr="00A16F5C" w:rsidRDefault="000021EE" w:rsidP="006C3371">
      <w:pPr>
        <w:pStyle w:val="ListParagraph"/>
        <w:numPr>
          <w:ilvl w:val="0"/>
          <w:numId w:val="14"/>
        </w:numPr>
        <w:spacing w:after="0"/>
        <w:contextualSpacing w:val="0"/>
        <w:jc w:val="both"/>
        <w:rPr>
          <w:u w:val="single"/>
        </w:rPr>
      </w:pPr>
      <w:r w:rsidRPr="00A16F5C">
        <w:rPr>
          <w:u w:val="single"/>
        </w:rPr>
        <w:t>Labor status during last 12 months only reflects if the person has worked during last year or not, as many of the surveys do not provide enough information to distinguish those individuals that are unemployed from those that are out of the labor force.</w:t>
      </w:r>
    </w:p>
    <w:p w14:paraId="5600179C" w14:textId="77777777" w:rsidR="000021EE" w:rsidRPr="00A16F5C" w:rsidRDefault="000021EE" w:rsidP="006C3371">
      <w:pPr>
        <w:pStyle w:val="ListParagraph"/>
        <w:numPr>
          <w:ilvl w:val="0"/>
          <w:numId w:val="15"/>
        </w:numPr>
        <w:spacing w:after="0"/>
        <w:contextualSpacing w:val="0"/>
        <w:jc w:val="both"/>
        <w:rPr>
          <w:u w:val="single"/>
        </w:rPr>
      </w:pPr>
      <w:r w:rsidRPr="00A16F5C">
        <w:rPr>
          <w:u w:val="single"/>
        </w:rPr>
        <w:t>Individuals working in cooperatives are considered as “paid employee” in the employment status variable.</w:t>
      </w:r>
    </w:p>
    <w:p w14:paraId="5C968D58" w14:textId="77777777" w:rsidR="000021EE" w:rsidRPr="00A16F5C" w:rsidRDefault="000021EE" w:rsidP="006C3371">
      <w:pPr>
        <w:spacing w:after="0"/>
      </w:pPr>
    </w:p>
    <w:p w14:paraId="16B9425C" w14:textId="77777777" w:rsidR="000021EE" w:rsidRPr="00A16F5C" w:rsidRDefault="000021EE" w:rsidP="006C3371">
      <w:pPr>
        <w:spacing w:after="0"/>
      </w:pPr>
      <w:r w:rsidRPr="00A16F5C">
        <w:t xml:space="preserve">Several checks should be conducted to ensure that the data is harmonized correctly.  </w:t>
      </w:r>
    </w:p>
    <w:p w14:paraId="5C3391A5" w14:textId="77777777" w:rsidR="000021EE" w:rsidRPr="00A16F5C" w:rsidRDefault="000021EE" w:rsidP="006C3371">
      <w:pPr>
        <w:spacing w:after="0"/>
      </w:pPr>
    </w:p>
    <w:p w14:paraId="4167590F" w14:textId="77777777" w:rsidR="000021EE" w:rsidRPr="00A16F5C" w:rsidRDefault="000021EE" w:rsidP="00CA16C8">
      <w:pPr>
        <w:pStyle w:val="ListParagraph"/>
        <w:numPr>
          <w:ilvl w:val="0"/>
          <w:numId w:val="15"/>
        </w:numPr>
        <w:spacing w:after="60"/>
      </w:pPr>
      <w:r w:rsidRPr="00A16F5C">
        <w:t xml:space="preserve">LSTATUS should be an integer in the range [1,3]. </w:t>
      </w:r>
      <w:r w:rsidRPr="00A16F5C">
        <w:tab/>
      </w:r>
    </w:p>
    <w:tbl>
      <w:tblPr>
        <w:tblW w:w="10081" w:type="dxa"/>
        <w:shd w:val="clear" w:color="auto" w:fill="D9D9D9" w:themeFill="background1" w:themeFillShade="D9"/>
        <w:tblLook w:val="04A0" w:firstRow="1" w:lastRow="0" w:firstColumn="1" w:lastColumn="0" w:noHBand="0" w:noVBand="1"/>
      </w:tblPr>
      <w:tblGrid>
        <w:gridCol w:w="10081"/>
      </w:tblGrid>
      <w:tr w:rsidR="000021EE" w:rsidRPr="00A16F5C" w14:paraId="3910167B" w14:textId="77777777">
        <w:trPr>
          <w:trHeight w:val="358"/>
        </w:trPr>
        <w:tc>
          <w:tcPr>
            <w:tcW w:w="10081" w:type="dxa"/>
            <w:shd w:val="clear" w:color="auto" w:fill="D9D9D9" w:themeFill="background1" w:themeFillShade="D9"/>
          </w:tcPr>
          <w:p w14:paraId="34D0606D" w14:textId="77777777" w:rsidR="000021EE" w:rsidRPr="00A16F5C" w:rsidRDefault="000021EE" w:rsidP="006C3371">
            <w:pPr>
              <w:spacing w:before="60" w:after="60"/>
            </w:pPr>
            <w:r w:rsidRPr="00A16F5C">
              <w:rPr>
                <w:rFonts w:ascii="Courier New" w:eastAsia="Times New Roman" w:hAnsi="Courier New" w:cs="Courier New"/>
                <w:lang w:eastAsia="es-ES"/>
              </w:rPr>
              <w:t>lstatus&lt;0 &amp; lstatus&gt;3 &amp; mod(lstatus, 1) == 1</w:t>
            </w:r>
          </w:p>
        </w:tc>
      </w:tr>
    </w:tbl>
    <w:p w14:paraId="393B4134" w14:textId="77777777" w:rsidR="000021EE" w:rsidRPr="00A16F5C" w:rsidRDefault="000021EE" w:rsidP="006C3371">
      <w:pPr>
        <w:spacing w:after="0"/>
      </w:pPr>
    </w:p>
    <w:p w14:paraId="31413D89" w14:textId="65500FD2" w:rsidR="000021EE" w:rsidRPr="00A16F5C" w:rsidRDefault="000021EE" w:rsidP="00CA16C8">
      <w:pPr>
        <w:pStyle w:val="ListParagraph"/>
        <w:numPr>
          <w:ilvl w:val="0"/>
          <w:numId w:val="15"/>
        </w:numPr>
        <w:spacing w:after="60"/>
      </w:pPr>
      <w:r w:rsidRPr="00A16F5C">
        <w:t xml:space="preserve">If LSTATUS is classified as </w:t>
      </w:r>
      <w:r w:rsidR="00114012" w:rsidRPr="00A16F5C">
        <w:t>employed,</w:t>
      </w:r>
      <w:r w:rsidRPr="00A16F5C">
        <w:t xml:space="preserve"> then the employment type needs to be defined. </w:t>
      </w:r>
      <w:r w:rsidRPr="00A16F5C">
        <w:tab/>
      </w:r>
    </w:p>
    <w:tbl>
      <w:tblPr>
        <w:tblW w:w="10141" w:type="dxa"/>
        <w:shd w:val="clear" w:color="auto" w:fill="D9D9D9" w:themeFill="background1" w:themeFillShade="D9"/>
        <w:tblLook w:val="04A0" w:firstRow="1" w:lastRow="0" w:firstColumn="1" w:lastColumn="0" w:noHBand="0" w:noVBand="1"/>
      </w:tblPr>
      <w:tblGrid>
        <w:gridCol w:w="10141"/>
      </w:tblGrid>
      <w:tr w:rsidR="000021EE" w:rsidRPr="00A16F5C" w14:paraId="41B60DD2" w14:textId="77777777">
        <w:trPr>
          <w:trHeight w:val="348"/>
        </w:trPr>
        <w:tc>
          <w:tcPr>
            <w:tcW w:w="10141" w:type="dxa"/>
            <w:shd w:val="clear" w:color="auto" w:fill="D9D9D9" w:themeFill="background1" w:themeFillShade="D9"/>
          </w:tcPr>
          <w:p w14:paraId="2EE27BD9" w14:textId="77777777" w:rsidR="000021EE" w:rsidRPr="00A16F5C" w:rsidRDefault="000021EE" w:rsidP="006C3371">
            <w:pPr>
              <w:spacing w:before="60" w:after="60"/>
            </w:pPr>
            <w:r w:rsidRPr="00A16F5C">
              <w:rPr>
                <w:rFonts w:ascii="Courier New" w:eastAsia="Times New Roman" w:hAnsi="Courier New" w:cs="Courier New"/>
                <w:lang w:eastAsia="es-ES"/>
              </w:rPr>
              <w:t>lstatus==1 &amp; empstat&gt;5</w:t>
            </w:r>
          </w:p>
        </w:tc>
      </w:tr>
    </w:tbl>
    <w:p w14:paraId="10C037AD" w14:textId="77777777" w:rsidR="00A2374B" w:rsidRDefault="00A2374B" w:rsidP="00A2374B">
      <w:pPr>
        <w:pStyle w:val="ListParagraph"/>
        <w:spacing w:after="60"/>
        <w:ind w:left="360"/>
      </w:pPr>
    </w:p>
    <w:p w14:paraId="41BE18B4" w14:textId="7CD19EA6" w:rsidR="000021EE" w:rsidRPr="00A16F5C" w:rsidRDefault="000021EE" w:rsidP="00CA16C8">
      <w:pPr>
        <w:pStyle w:val="ListParagraph"/>
        <w:numPr>
          <w:ilvl w:val="0"/>
          <w:numId w:val="15"/>
        </w:numPr>
        <w:spacing w:after="60"/>
      </w:pPr>
      <w:r w:rsidRPr="00A16F5C">
        <w:t>MINILABORAGE should be an integer.</w:t>
      </w:r>
    </w:p>
    <w:tbl>
      <w:tblPr>
        <w:tblW w:w="10141" w:type="dxa"/>
        <w:shd w:val="clear" w:color="auto" w:fill="D9D9D9" w:themeFill="background1" w:themeFillShade="D9"/>
        <w:tblLook w:val="04A0" w:firstRow="1" w:lastRow="0" w:firstColumn="1" w:lastColumn="0" w:noHBand="0" w:noVBand="1"/>
      </w:tblPr>
      <w:tblGrid>
        <w:gridCol w:w="10141"/>
      </w:tblGrid>
      <w:tr w:rsidR="000021EE" w:rsidRPr="00A16F5C" w14:paraId="3E37693F" w14:textId="77777777">
        <w:trPr>
          <w:trHeight w:val="348"/>
        </w:trPr>
        <w:tc>
          <w:tcPr>
            <w:tcW w:w="10141" w:type="dxa"/>
            <w:shd w:val="clear" w:color="auto" w:fill="D9D9D9" w:themeFill="background1" w:themeFillShade="D9"/>
          </w:tcPr>
          <w:p w14:paraId="34C6805E" w14:textId="3992CF4A" w:rsidR="003238A2" w:rsidRPr="00A16F5C" w:rsidRDefault="003238A2" w:rsidP="006C3371">
            <w:pPr>
              <w:spacing w:before="60" w:after="60"/>
            </w:pPr>
            <w:r>
              <w:rPr>
                <w:rFonts w:ascii="Courier New" w:eastAsia="Times New Roman" w:hAnsi="Courier New" w:cs="Courier New"/>
                <w:lang w:eastAsia="es-ES"/>
              </w:rPr>
              <w:t>round</w:t>
            </w:r>
            <w:r w:rsidR="00FF1240">
              <w:rPr>
                <w:rFonts w:ascii="Courier New" w:eastAsia="Times New Roman" w:hAnsi="Courier New" w:cs="Courier New"/>
                <w:lang w:eastAsia="es-ES"/>
              </w:rPr>
              <w:t>(min</w:t>
            </w:r>
            <w:r w:rsidR="00FA78B9">
              <w:rPr>
                <w:rFonts w:ascii="Courier New" w:eastAsia="Times New Roman" w:hAnsi="Courier New" w:cs="Courier New"/>
                <w:lang w:eastAsia="es-ES"/>
              </w:rPr>
              <w:t>laborage)==minlaborage</w:t>
            </w:r>
          </w:p>
        </w:tc>
      </w:tr>
    </w:tbl>
    <w:p w14:paraId="6ECD5A38" w14:textId="77777777" w:rsidR="000021EE" w:rsidRPr="00A16F5C" w:rsidRDefault="000021EE" w:rsidP="006C3371">
      <w:pPr>
        <w:spacing w:after="0"/>
      </w:pPr>
    </w:p>
    <w:p w14:paraId="570B095C" w14:textId="77777777" w:rsidR="000021EE" w:rsidRPr="00A16F5C" w:rsidRDefault="000021EE" w:rsidP="00CA16C8">
      <w:pPr>
        <w:pStyle w:val="ListParagraph"/>
        <w:numPr>
          <w:ilvl w:val="0"/>
          <w:numId w:val="15"/>
        </w:numPr>
        <w:spacing w:after="60"/>
      </w:pPr>
      <w:r w:rsidRPr="00A16F5C">
        <w:t xml:space="preserve">The minimum age for employment should not be higher than 20. </w:t>
      </w:r>
    </w:p>
    <w:tbl>
      <w:tblPr>
        <w:tblW w:w="10230" w:type="dxa"/>
        <w:shd w:val="clear" w:color="auto" w:fill="D9D9D9" w:themeFill="background1" w:themeFillShade="D9"/>
        <w:tblLook w:val="04A0" w:firstRow="1" w:lastRow="0" w:firstColumn="1" w:lastColumn="0" w:noHBand="0" w:noVBand="1"/>
      </w:tblPr>
      <w:tblGrid>
        <w:gridCol w:w="10230"/>
      </w:tblGrid>
      <w:tr w:rsidR="000021EE" w:rsidRPr="00A16F5C" w14:paraId="1B3CAFEA" w14:textId="77777777" w:rsidTr="006C3371">
        <w:trPr>
          <w:trHeight w:val="299"/>
        </w:trPr>
        <w:tc>
          <w:tcPr>
            <w:tcW w:w="10230" w:type="dxa"/>
            <w:shd w:val="clear" w:color="auto" w:fill="D9D9D9" w:themeFill="background1" w:themeFillShade="D9"/>
          </w:tcPr>
          <w:p w14:paraId="5D72E15E" w14:textId="0994F63E" w:rsidR="000021EE" w:rsidRPr="00A16F5C" w:rsidRDefault="000021EE" w:rsidP="006C3371">
            <w:pPr>
              <w:spacing w:before="60" w:after="60"/>
              <w:rPr>
                <w:rFonts w:ascii="Courier New" w:hAnsi="Courier New" w:cs="Courier New"/>
              </w:rPr>
            </w:pPr>
            <w:r w:rsidRPr="00A16F5C">
              <w:rPr>
                <w:rFonts w:ascii="Courier New" w:hAnsi="Courier New" w:cs="Courier New"/>
              </w:rPr>
              <w:t xml:space="preserve">minlaborage </w:t>
            </w:r>
            <w:r w:rsidRPr="00A16F5C">
              <w:rPr>
                <w:rFonts w:ascii="Courier New" w:eastAsia="Times New Roman" w:hAnsi="Courier New" w:cs="Courier New"/>
                <w:lang w:eastAsia="es-ES"/>
              </w:rPr>
              <w:t xml:space="preserve">&gt;20 &amp; </w:t>
            </w:r>
            <w:r w:rsidR="00184385">
              <w:rPr>
                <w:rFonts w:ascii="Courier New" w:eastAsia="Times New Roman" w:hAnsi="Courier New" w:cs="Courier New"/>
                <w:lang w:eastAsia="es-ES"/>
              </w:rPr>
              <w:t>!mi(</w:t>
            </w:r>
            <w:r w:rsidRPr="00A16F5C">
              <w:rPr>
                <w:rFonts w:ascii="Courier New" w:hAnsi="Courier New" w:cs="Courier New"/>
              </w:rPr>
              <w:t>minlaborage</w:t>
            </w:r>
            <w:r w:rsidR="00184385">
              <w:rPr>
                <w:rFonts w:ascii="Courier New" w:hAnsi="Courier New" w:cs="Courier New"/>
              </w:rPr>
              <w:t>)</w:t>
            </w:r>
          </w:p>
        </w:tc>
      </w:tr>
    </w:tbl>
    <w:p w14:paraId="0235528B" w14:textId="77777777" w:rsidR="000021EE" w:rsidRPr="00A16F5C" w:rsidRDefault="000021EE" w:rsidP="006C3371">
      <w:pPr>
        <w:spacing w:after="0"/>
      </w:pPr>
    </w:p>
    <w:p w14:paraId="52AC4A41" w14:textId="77777777" w:rsidR="000021EE" w:rsidRPr="00A16F5C" w:rsidRDefault="000021EE" w:rsidP="00CA16C8">
      <w:pPr>
        <w:pStyle w:val="ListParagraph"/>
        <w:numPr>
          <w:ilvl w:val="0"/>
          <w:numId w:val="15"/>
        </w:numPr>
        <w:spacing w:after="60"/>
      </w:pPr>
      <w:r w:rsidRPr="00A16F5C">
        <w:t xml:space="preserve">EMPSTAT should be an integer in the range [1,5]. </w:t>
      </w:r>
      <w:r w:rsidRPr="00A16F5C">
        <w:tab/>
      </w:r>
    </w:p>
    <w:tbl>
      <w:tblPr>
        <w:tblW w:w="9961" w:type="dxa"/>
        <w:shd w:val="clear" w:color="auto" w:fill="D9D9D9" w:themeFill="background1" w:themeFillShade="D9"/>
        <w:tblLook w:val="04A0" w:firstRow="1" w:lastRow="0" w:firstColumn="1" w:lastColumn="0" w:noHBand="0" w:noVBand="1"/>
      </w:tblPr>
      <w:tblGrid>
        <w:gridCol w:w="9961"/>
      </w:tblGrid>
      <w:tr w:rsidR="000021EE" w:rsidRPr="00A16F5C" w14:paraId="1F183AA5" w14:textId="77777777" w:rsidTr="006C3371">
        <w:trPr>
          <w:trHeight w:val="349"/>
        </w:trPr>
        <w:tc>
          <w:tcPr>
            <w:tcW w:w="9961" w:type="dxa"/>
            <w:shd w:val="clear" w:color="auto" w:fill="D9D9D9" w:themeFill="background1" w:themeFillShade="D9"/>
          </w:tcPr>
          <w:p w14:paraId="36A97C74" w14:textId="0385A2E9" w:rsidR="00FE4A15" w:rsidRPr="00A16F5C" w:rsidRDefault="00FE4A15" w:rsidP="006C3371">
            <w:pPr>
              <w:spacing w:before="60" w:after="60"/>
            </w:pPr>
            <w:r>
              <w:t>inlist</w:t>
            </w:r>
            <w:r w:rsidR="0095208C">
              <w:t>(empstat,1,2,3,4,5)</w:t>
            </w:r>
          </w:p>
        </w:tc>
      </w:tr>
    </w:tbl>
    <w:p w14:paraId="7F8E90DF" w14:textId="77777777" w:rsidR="000021EE" w:rsidRPr="00A16F5C" w:rsidRDefault="000021EE" w:rsidP="006C3371">
      <w:pPr>
        <w:spacing w:after="0"/>
      </w:pPr>
    </w:p>
    <w:p w14:paraId="1B58BF6A" w14:textId="77777777" w:rsidR="000021EE" w:rsidRPr="00A16F5C" w:rsidRDefault="000021EE" w:rsidP="00CA16C8">
      <w:pPr>
        <w:pStyle w:val="ListParagraph"/>
        <w:numPr>
          <w:ilvl w:val="0"/>
          <w:numId w:val="15"/>
        </w:numPr>
        <w:spacing w:after="60"/>
      </w:pPr>
      <w:r w:rsidRPr="00A16F5C">
        <w:t>If employment type is defined then labor force status should be employed.</w:t>
      </w:r>
      <w:r w:rsidRPr="00A16F5C">
        <w:tab/>
      </w:r>
    </w:p>
    <w:tbl>
      <w:tblPr>
        <w:tblW w:w="9945" w:type="dxa"/>
        <w:shd w:val="clear" w:color="auto" w:fill="D9D9D9" w:themeFill="background1" w:themeFillShade="D9"/>
        <w:tblLook w:val="04A0" w:firstRow="1" w:lastRow="0" w:firstColumn="1" w:lastColumn="0" w:noHBand="0" w:noVBand="1"/>
      </w:tblPr>
      <w:tblGrid>
        <w:gridCol w:w="9945"/>
      </w:tblGrid>
      <w:tr w:rsidR="000021EE" w:rsidRPr="00A16F5C" w14:paraId="312A2FCE" w14:textId="77777777">
        <w:trPr>
          <w:trHeight w:val="381"/>
        </w:trPr>
        <w:tc>
          <w:tcPr>
            <w:tcW w:w="9945" w:type="dxa"/>
            <w:shd w:val="clear" w:color="auto" w:fill="D9D9D9" w:themeFill="background1" w:themeFillShade="D9"/>
          </w:tcPr>
          <w:p w14:paraId="36B3F77C" w14:textId="77777777" w:rsidR="000021EE" w:rsidRPr="00A16F5C" w:rsidRDefault="000021EE" w:rsidP="006C3371">
            <w:pPr>
              <w:spacing w:before="60" w:after="60"/>
            </w:pPr>
            <w:r w:rsidRPr="00A16F5C">
              <w:rPr>
                <w:rFonts w:ascii="Courier New" w:eastAsia="Times New Roman" w:hAnsi="Courier New" w:cs="Courier New"/>
                <w:lang w:eastAsia="es-ES"/>
              </w:rPr>
              <w:t>empstat&lt;=5 &amp; lstatus!=1</w:t>
            </w:r>
          </w:p>
        </w:tc>
      </w:tr>
    </w:tbl>
    <w:p w14:paraId="3A78D0EC" w14:textId="0A2975C3" w:rsidR="000021EE" w:rsidRDefault="000021EE" w:rsidP="006C3371">
      <w:pPr>
        <w:spacing w:after="0"/>
      </w:pPr>
      <w:bookmarkStart w:id="215" w:name="_Hlk133477493"/>
    </w:p>
    <w:p w14:paraId="6C224F49" w14:textId="037C57AE" w:rsidR="00EC7409" w:rsidRDefault="00EC7409" w:rsidP="00562B2F">
      <w:pPr>
        <w:pStyle w:val="ListParagraph"/>
        <w:numPr>
          <w:ilvl w:val="0"/>
          <w:numId w:val="15"/>
        </w:numPr>
        <w:spacing w:after="0"/>
        <w:jc w:val="both"/>
        <w:rPr>
          <w:rFonts w:cstheme="minorHAnsi"/>
        </w:rPr>
      </w:pPr>
      <w:r>
        <w:t>Labelling the INDUSTRY_ORIG, INDUSTRY_ORIG2, INDUSTRY_ORIG_YEAR, INDUSTRY_ORIG_YEAR2 depe</w:t>
      </w:r>
      <w:r w:rsidR="00562B2F">
        <w:t>n</w:t>
      </w:r>
      <w:r>
        <w:t>d on ISIC</w:t>
      </w:r>
      <w:r w:rsidRPr="00CA16C8">
        <w:rPr>
          <w:rFonts w:cstheme="minorHAnsi"/>
        </w:rPr>
        <w:t xml:space="preserve"> revisions (Rev 3.1., Rev 4) or NACE revisions (Rev 1 or Rev 2). This will only apply if the country uses exactly the same ISIC or NACE classifications.</w:t>
      </w:r>
      <w:r w:rsidR="00562B2F">
        <w:rPr>
          <w:rFonts w:cstheme="minorHAnsi"/>
        </w:rPr>
        <w:t xml:space="preserve"> For consistency across files, harmonizer may use the below dofiles to label the variables.</w:t>
      </w:r>
    </w:p>
    <w:p w14:paraId="543C5134" w14:textId="77777777" w:rsidR="00562B2F" w:rsidRPr="00562B2F" w:rsidRDefault="00562B2F" w:rsidP="00562B2F">
      <w:pPr>
        <w:spacing w:after="0"/>
        <w:jc w:val="both"/>
        <w:rPr>
          <w:rFonts w:cstheme="minorHAnsi"/>
        </w:rPr>
      </w:pPr>
    </w:p>
    <w:p w14:paraId="2AF79664" w14:textId="77777777" w:rsidR="00EC7409" w:rsidRPr="00FB0039" w:rsidRDefault="00EC7409" w:rsidP="00CA16C8">
      <w:pPr>
        <w:pStyle w:val="ListParagraph"/>
        <w:numPr>
          <w:ilvl w:val="1"/>
          <w:numId w:val="15"/>
        </w:numPr>
        <w:tabs>
          <w:tab w:val="left" w:pos="360"/>
        </w:tabs>
        <w:spacing w:after="0"/>
        <w:rPr>
          <w:rFonts w:cstheme="minorHAnsi"/>
          <w:color w:val="000000" w:themeColor="text1"/>
        </w:rPr>
      </w:pPr>
      <w:r w:rsidRPr="00FB0039">
        <w:rPr>
          <w:rFonts w:cstheme="minorHAnsi"/>
          <w:color w:val="000000" w:themeColor="text1"/>
        </w:rPr>
        <w:t>ISIC 2-digit or 3-digit or 4-digit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954"/>
      </w:tblGrid>
      <w:tr w:rsidR="00EC7409" w:rsidRPr="00C63D7F" w14:paraId="26406E6B" w14:textId="77777777" w:rsidTr="00EC7409">
        <w:tc>
          <w:tcPr>
            <w:tcW w:w="9954" w:type="dxa"/>
            <w:shd w:val="clear" w:color="auto" w:fill="D9D9D9" w:themeFill="background1" w:themeFillShade="D9"/>
          </w:tcPr>
          <w:p w14:paraId="77513358" w14:textId="77777777" w:rsidR="00EC7409" w:rsidRPr="00C63D7F" w:rsidRDefault="00EC7409">
            <w:pPr>
              <w:rPr>
                <w:rFonts w:ascii="Courier New" w:hAnsi="Courier New" w:cs="Courier New"/>
                <w:color w:val="000000" w:themeColor="text1"/>
                <w:szCs w:val="20"/>
              </w:rPr>
            </w:pPr>
            <w:r w:rsidRPr="00C63D7F">
              <w:rPr>
                <w:rFonts w:ascii="Courier New" w:hAnsi="Courier New" w:cs="Courier New"/>
                <w:color w:val="000000" w:themeColor="text1"/>
                <w:szCs w:val="20"/>
              </w:rPr>
              <w:t>clonevar industry_orig</w:t>
            </w:r>
            <w:r>
              <w:rPr>
                <w:rFonts w:ascii="Courier New" w:hAnsi="Courier New" w:cs="Courier New"/>
                <w:color w:val="000000" w:themeColor="text1"/>
                <w:szCs w:val="20"/>
              </w:rPr>
              <w:t>*</w:t>
            </w:r>
            <w:r w:rsidRPr="00C63D7F">
              <w:rPr>
                <w:rFonts w:ascii="Courier New" w:hAnsi="Courier New" w:cs="Courier New"/>
                <w:color w:val="000000" w:themeColor="text1"/>
                <w:szCs w:val="20"/>
              </w:rPr>
              <w:t xml:space="preserve">=ctryvarname  </w:t>
            </w:r>
            <w:r w:rsidRPr="00A2374B">
              <w:rPr>
                <w:rFonts w:cstheme="minorHAnsi"/>
                <w:i/>
                <w:iCs/>
                <w:color w:val="000000" w:themeColor="text1"/>
                <w:szCs w:val="20"/>
              </w:rPr>
              <w:t>//ctryname is the variable name provided by country</w:t>
            </w:r>
          </w:p>
          <w:p w14:paraId="012BBFF1" w14:textId="77777777" w:rsidR="00EC7409" w:rsidRPr="00C63D7F" w:rsidRDefault="00EC7409">
            <w:pPr>
              <w:rPr>
                <w:rFonts w:ascii="Courier New" w:hAnsi="Courier New" w:cs="Courier New"/>
                <w:color w:val="000000" w:themeColor="text1"/>
                <w:szCs w:val="20"/>
              </w:rPr>
            </w:pPr>
            <w:r w:rsidRPr="00C63D7F">
              <w:rPr>
                <w:rFonts w:ascii="Courier New" w:hAnsi="Courier New" w:cs="Courier New"/>
                <w:color w:val="000000" w:themeColor="text1"/>
                <w:szCs w:val="20"/>
              </w:rPr>
              <w:t>format industry_orig</w:t>
            </w:r>
            <w:r>
              <w:rPr>
                <w:rFonts w:ascii="Courier New" w:hAnsi="Courier New" w:cs="Courier New"/>
                <w:color w:val="000000" w:themeColor="text1"/>
                <w:szCs w:val="20"/>
              </w:rPr>
              <w:t>*</w:t>
            </w:r>
            <w:r w:rsidRPr="00C63D7F">
              <w:rPr>
                <w:rFonts w:ascii="Courier New" w:hAnsi="Courier New" w:cs="Courier New"/>
                <w:color w:val="000000" w:themeColor="text1"/>
                <w:szCs w:val="20"/>
              </w:rPr>
              <w:t xml:space="preserve"> %02.0f</w:t>
            </w:r>
          </w:p>
          <w:p w14:paraId="066F3587" w14:textId="77777777" w:rsidR="00EC7409" w:rsidRPr="00C63D7F" w:rsidRDefault="00EC7409">
            <w:pPr>
              <w:rPr>
                <w:rFonts w:ascii="Courier New" w:hAnsi="Courier New" w:cs="Courier New"/>
                <w:color w:val="000000" w:themeColor="text1"/>
                <w:szCs w:val="20"/>
              </w:rPr>
            </w:pPr>
            <w:commentRangeStart w:id="216"/>
            <w:commentRangeStart w:id="217"/>
            <w:commentRangeStart w:id="218"/>
            <w:r w:rsidRPr="00C63D7F">
              <w:rPr>
                <w:rFonts w:ascii="Courier New" w:hAnsi="Courier New" w:cs="Courier New"/>
                <w:color w:val="000000" w:themeColor="text1"/>
                <w:szCs w:val="20"/>
              </w:rPr>
              <w:t>run "X:\</w:t>
            </w:r>
            <w:r>
              <w:rPr>
                <w:rFonts w:ascii="Courier New" w:hAnsi="Courier New" w:cs="Courier New"/>
                <w:color w:val="000000" w:themeColor="text1"/>
                <w:szCs w:val="20"/>
              </w:rPr>
              <w:t>ILO labor\</w:t>
            </w:r>
            <w:r w:rsidRPr="00C63D7F">
              <w:rPr>
                <w:rFonts w:ascii="Courier New" w:hAnsi="Courier New" w:cs="Courier New"/>
                <w:color w:val="000000" w:themeColor="text1"/>
                <w:szCs w:val="20"/>
              </w:rPr>
              <w:t xml:space="preserve">ISIC </w:t>
            </w:r>
            <w:r>
              <w:rPr>
                <w:rFonts w:ascii="Courier New" w:hAnsi="Courier New" w:cs="Courier New"/>
                <w:color w:val="000000" w:themeColor="text1"/>
                <w:szCs w:val="20"/>
              </w:rPr>
              <w:t xml:space="preserve">Rev* </w:t>
            </w:r>
            <w:r w:rsidRPr="00C63D7F">
              <w:rPr>
                <w:rFonts w:ascii="Courier New" w:hAnsi="Courier New" w:cs="Courier New"/>
                <w:color w:val="000000" w:themeColor="text1"/>
                <w:szCs w:val="20"/>
              </w:rPr>
              <w:t>2-digit labelling.do"</w:t>
            </w:r>
            <w:commentRangeEnd w:id="216"/>
            <w:r w:rsidR="009251C2">
              <w:rPr>
                <w:rStyle w:val="CommentReference"/>
              </w:rPr>
              <w:commentReference w:id="216"/>
            </w:r>
            <w:commentRangeEnd w:id="217"/>
            <w:r w:rsidR="00A966FC">
              <w:rPr>
                <w:rStyle w:val="CommentReference"/>
              </w:rPr>
              <w:commentReference w:id="217"/>
            </w:r>
            <w:commentRangeEnd w:id="218"/>
            <w:r w:rsidR="00F02227">
              <w:rPr>
                <w:rStyle w:val="CommentReference"/>
              </w:rPr>
              <w:commentReference w:id="218"/>
            </w:r>
          </w:p>
          <w:p w14:paraId="73653FA0" w14:textId="77777777" w:rsidR="00EC7409" w:rsidRPr="00C63D7F" w:rsidRDefault="00EC7409">
            <w:pPr>
              <w:rPr>
                <w:rFonts w:ascii="Courier New" w:hAnsi="Courier New" w:cs="Courier New"/>
                <w:color w:val="000000" w:themeColor="text1"/>
              </w:rPr>
            </w:pPr>
          </w:p>
          <w:p w14:paraId="0E46E2AF" w14:textId="77777777" w:rsidR="00EC7409" w:rsidRPr="00A2374B" w:rsidRDefault="00EC7409">
            <w:pPr>
              <w:ind w:left="360"/>
              <w:rPr>
                <w:rFonts w:cstheme="minorHAnsi"/>
                <w:b/>
                <w:bCs/>
                <w:color w:val="000000" w:themeColor="text1"/>
              </w:rPr>
            </w:pPr>
            <w:r w:rsidRPr="00A2374B">
              <w:rPr>
                <w:rFonts w:cstheme="minorHAnsi"/>
                <w:b/>
                <w:bCs/>
                <w:color w:val="000000" w:themeColor="text1"/>
              </w:rPr>
              <w:t>or</w:t>
            </w:r>
          </w:p>
          <w:p w14:paraId="50730A0C" w14:textId="77777777" w:rsidR="00EC7409" w:rsidRPr="00C63D7F" w:rsidRDefault="00EC7409">
            <w:pPr>
              <w:ind w:left="360"/>
              <w:rPr>
                <w:rFonts w:ascii="Courier New" w:hAnsi="Courier New" w:cs="Courier New"/>
                <w:b/>
                <w:bCs/>
                <w:color w:val="000000" w:themeColor="text1"/>
              </w:rPr>
            </w:pPr>
          </w:p>
          <w:p w14:paraId="68554A38" w14:textId="77777777" w:rsidR="00EC7409" w:rsidRPr="00C63D7F" w:rsidRDefault="00EC7409">
            <w:pPr>
              <w:rPr>
                <w:rFonts w:ascii="Courier New" w:hAnsi="Courier New" w:cs="Courier New"/>
                <w:i/>
                <w:iCs/>
                <w:color w:val="000000" w:themeColor="text1"/>
                <w:szCs w:val="20"/>
              </w:rPr>
            </w:pPr>
            <w:r w:rsidRPr="00C63D7F">
              <w:rPr>
                <w:rFonts w:ascii="Courier New" w:hAnsi="Courier New" w:cs="Courier New"/>
                <w:color w:val="000000" w:themeColor="text1"/>
                <w:szCs w:val="20"/>
              </w:rPr>
              <w:t>clonevar industry_orig</w:t>
            </w:r>
            <w:r>
              <w:rPr>
                <w:rFonts w:ascii="Courier New" w:hAnsi="Courier New" w:cs="Courier New"/>
                <w:color w:val="000000" w:themeColor="text1"/>
                <w:szCs w:val="20"/>
              </w:rPr>
              <w:t>*</w:t>
            </w:r>
            <w:r w:rsidRPr="00C63D7F">
              <w:rPr>
                <w:rFonts w:ascii="Courier New" w:hAnsi="Courier New" w:cs="Courier New"/>
                <w:color w:val="000000" w:themeColor="text1"/>
                <w:szCs w:val="20"/>
              </w:rPr>
              <w:t xml:space="preserve">=ctryvarname  </w:t>
            </w:r>
          </w:p>
          <w:p w14:paraId="2B0D3AB6" w14:textId="77777777" w:rsidR="00EC7409" w:rsidRPr="00C63D7F" w:rsidRDefault="00EC7409">
            <w:pPr>
              <w:rPr>
                <w:rFonts w:ascii="Courier New" w:hAnsi="Courier New" w:cs="Courier New"/>
                <w:color w:val="000000" w:themeColor="text1"/>
                <w:szCs w:val="20"/>
              </w:rPr>
            </w:pPr>
            <w:r w:rsidRPr="00C63D7F">
              <w:rPr>
                <w:rFonts w:ascii="Courier New" w:hAnsi="Courier New" w:cs="Courier New"/>
                <w:color w:val="000000" w:themeColor="text1"/>
                <w:szCs w:val="20"/>
              </w:rPr>
              <w:t>format industry_orig</w:t>
            </w:r>
            <w:r>
              <w:rPr>
                <w:rFonts w:ascii="Courier New" w:hAnsi="Courier New" w:cs="Courier New"/>
                <w:color w:val="000000" w:themeColor="text1"/>
                <w:szCs w:val="20"/>
              </w:rPr>
              <w:t>*</w:t>
            </w:r>
            <w:r w:rsidRPr="00C63D7F">
              <w:rPr>
                <w:rFonts w:ascii="Courier New" w:hAnsi="Courier New" w:cs="Courier New"/>
                <w:color w:val="000000" w:themeColor="text1"/>
                <w:szCs w:val="20"/>
              </w:rPr>
              <w:t xml:space="preserve"> %03.0f</w:t>
            </w:r>
          </w:p>
          <w:p w14:paraId="35920EF7" w14:textId="77777777" w:rsidR="00EC7409" w:rsidRPr="00C63D7F" w:rsidRDefault="00EC7409">
            <w:pPr>
              <w:rPr>
                <w:rFonts w:ascii="Courier New" w:hAnsi="Courier New" w:cs="Courier New"/>
                <w:color w:val="000000" w:themeColor="text1"/>
                <w:szCs w:val="20"/>
              </w:rPr>
            </w:pPr>
            <w:r w:rsidRPr="00C63D7F">
              <w:rPr>
                <w:rFonts w:ascii="Courier New" w:hAnsi="Courier New" w:cs="Courier New"/>
                <w:color w:val="000000" w:themeColor="text1"/>
                <w:szCs w:val="20"/>
              </w:rPr>
              <w:t>run "X:\</w:t>
            </w:r>
            <w:r>
              <w:rPr>
                <w:rFonts w:ascii="Courier New" w:hAnsi="Courier New" w:cs="Courier New"/>
                <w:color w:val="000000" w:themeColor="text1"/>
                <w:szCs w:val="20"/>
              </w:rPr>
              <w:t>ILO labor\</w:t>
            </w:r>
            <w:r w:rsidRPr="00C63D7F">
              <w:rPr>
                <w:rFonts w:ascii="Courier New" w:hAnsi="Courier New" w:cs="Courier New"/>
                <w:color w:val="000000" w:themeColor="text1"/>
                <w:szCs w:val="20"/>
              </w:rPr>
              <w:t>ISIC</w:t>
            </w:r>
            <w:r>
              <w:rPr>
                <w:rFonts w:ascii="Courier New" w:hAnsi="Courier New" w:cs="Courier New"/>
                <w:color w:val="000000" w:themeColor="text1"/>
                <w:szCs w:val="20"/>
              </w:rPr>
              <w:t xml:space="preserve"> Rev*</w:t>
            </w:r>
            <w:r w:rsidRPr="00C63D7F">
              <w:rPr>
                <w:rFonts w:ascii="Courier New" w:hAnsi="Courier New" w:cs="Courier New"/>
                <w:color w:val="000000" w:themeColor="text1"/>
                <w:szCs w:val="20"/>
              </w:rPr>
              <w:t xml:space="preserve"> 3-digit labelling.do"</w:t>
            </w:r>
          </w:p>
          <w:p w14:paraId="3F54F212" w14:textId="77777777" w:rsidR="00EC7409" w:rsidRPr="00C63D7F" w:rsidRDefault="00EC7409">
            <w:pPr>
              <w:rPr>
                <w:rFonts w:ascii="Courier New" w:hAnsi="Courier New" w:cs="Courier New"/>
                <w:color w:val="000000" w:themeColor="text1"/>
              </w:rPr>
            </w:pPr>
          </w:p>
          <w:p w14:paraId="38D77C4C" w14:textId="77777777" w:rsidR="00EC7409" w:rsidRPr="00A2374B" w:rsidRDefault="00EC7409">
            <w:pPr>
              <w:ind w:left="360"/>
              <w:rPr>
                <w:rFonts w:cstheme="minorHAnsi"/>
                <w:b/>
                <w:bCs/>
                <w:color w:val="000000" w:themeColor="text1"/>
              </w:rPr>
            </w:pPr>
            <w:r w:rsidRPr="00A2374B">
              <w:rPr>
                <w:rFonts w:cstheme="minorHAnsi"/>
                <w:b/>
                <w:bCs/>
                <w:color w:val="000000" w:themeColor="text1"/>
              </w:rPr>
              <w:t xml:space="preserve">or </w:t>
            </w:r>
          </w:p>
          <w:p w14:paraId="3DC84EB2" w14:textId="77777777" w:rsidR="00EC7409" w:rsidRPr="00C63D7F" w:rsidRDefault="00EC7409">
            <w:pPr>
              <w:rPr>
                <w:rFonts w:ascii="Courier New" w:hAnsi="Courier New" w:cs="Courier New"/>
                <w:b/>
                <w:bCs/>
                <w:color w:val="000000" w:themeColor="text1"/>
              </w:rPr>
            </w:pPr>
          </w:p>
          <w:p w14:paraId="487FC965" w14:textId="77777777" w:rsidR="00EC7409" w:rsidRPr="00C63D7F" w:rsidRDefault="00EC7409">
            <w:pPr>
              <w:rPr>
                <w:rFonts w:ascii="Courier New" w:hAnsi="Courier New" w:cs="Courier New"/>
                <w:i/>
                <w:iCs/>
                <w:color w:val="000000" w:themeColor="text1"/>
                <w:szCs w:val="20"/>
              </w:rPr>
            </w:pPr>
            <w:r w:rsidRPr="00C63D7F">
              <w:rPr>
                <w:rFonts w:ascii="Courier New" w:hAnsi="Courier New" w:cs="Courier New"/>
                <w:color w:val="000000" w:themeColor="text1"/>
                <w:szCs w:val="20"/>
              </w:rPr>
              <w:t>clonevar industry_orig</w:t>
            </w:r>
            <w:r>
              <w:rPr>
                <w:rFonts w:ascii="Courier New" w:hAnsi="Courier New" w:cs="Courier New"/>
                <w:color w:val="000000" w:themeColor="text1"/>
                <w:szCs w:val="20"/>
              </w:rPr>
              <w:t>*</w:t>
            </w:r>
            <w:r w:rsidRPr="00C63D7F">
              <w:rPr>
                <w:rFonts w:ascii="Courier New" w:hAnsi="Courier New" w:cs="Courier New"/>
                <w:color w:val="000000" w:themeColor="text1"/>
                <w:szCs w:val="20"/>
              </w:rPr>
              <w:t xml:space="preserve">=ctryvarname  </w:t>
            </w:r>
          </w:p>
          <w:p w14:paraId="695E1383" w14:textId="77777777" w:rsidR="00EC7409" w:rsidRPr="00C63D7F" w:rsidRDefault="00EC7409">
            <w:pPr>
              <w:rPr>
                <w:rFonts w:ascii="Courier New" w:hAnsi="Courier New" w:cs="Courier New"/>
                <w:color w:val="000000" w:themeColor="text1"/>
                <w:szCs w:val="20"/>
              </w:rPr>
            </w:pPr>
            <w:r w:rsidRPr="00C63D7F">
              <w:rPr>
                <w:rFonts w:ascii="Courier New" w:hAnsi="Courier New" w:cs="Courier New"/>
                <w:color w:val="000000" w:themeColor="text1"/>
                <w:szCs w:val="20"/>
              </w:rPr>
              <w:t>format industry_orig</w:t>
            </w:r>
            <w:r>
              <w:rPr>
                <w:rFonts w:ascii="Courier New" w:hAnsi="Courier New" w:cs="Courier New"/>
                <w:color w:val="000000" w:themeColor="text1"/>
                <w:szCs w:val="20"/>
              </w:rPr>
              <w:t>*</w:t>
            </w:r>
            <w:r w:rsidRPr="00C63D7F">
              <w:rPr>
                <w:rFonts w:ascii="Courier New" w:hAnsi="Courier New" w:cs="Courier New"/>
                <w:color w:val="000000" w:themeColor="text1"/>
                <w:szCs w:val="20"/>
              </w:rPr>
              <w:t xml:space="preserve"> %02.0f</w:t>
            </w:r>
          </w:p>
          <w:p w14:paraId="591F710A" w14:textId="77777777" w:rsidR="00EC7409" w:rsidRPr="0071222E" w:rsidRDefault="00EC7409">
            <w:pPr>
              <w:rPr>
                <w:rFonts w:ascii="Courier New" w:hAnsi="Courier New" w:cs="Courier New"/>
                <w:color w:val="000000" w:themeColor="text1"/>
                <w:szCs w:val="20"/>
              </w:rPr>
            </w:pPr>
            <w:r w:rsidRPr="00C63D7F">
              <w:rPr>
                <w:rFonts w:ascii="Courier New" w:hAnsi="Courier New" w:cs="Courier New"/>
                <w:color w:val="000000" w:themeColor="text1"/>
                <w:szCs w:val="20"/>
              </w:rPr>
              <w:t>run "X:\</w:t>
            </w:r>
            <w:r>
              <w:rPr>
                <w:rFonts w:ascii="Courier New" w:hAnsi="Courier New" w:cs="Courier New"/>
                <w:color w:val="000000" w:themeColor="text1"/>
                <w:szCs w:val="20"/>
              </w:rPr>
              <w:t>ILO labor\</w:t>
            </w:r>
            <w:r w:rsidRPr="00C63D7F">
              <w:rPr>
                <w:rFonts w:ascii="Courier New" w:hAnsi="Courier New" w:cs="Courier New"/>
                <w:color w:val="000000" w:themeColor="text1"/>
                <w:szCs w:val="20"/>
              </w:rPr>
              <w:t xml:space="preserve">ISIC </w:t>
            </w:r>
            <w:r>
              <w:rPr>
                <w:rFonts w:ascii="Courier New" w:hAnsi="Courier New" w:cs="Courier New"/>
                <w:color w:val="000000" w:themeColor="text1"/>
                <w:szCs w:val="20"/>
              </w:rPr>
              <w:t xml:space="preserve">Rev* </w:t>
            </w:r>
            <w:r w:rsidRPr="00C63D7F">
              <w:rPr>
                <w:rFonts w:ascii="Courier New" w:hAnsi="Courier New" w:cs="Courier New"/>
                <w:color w:val="000000" w:themeColor="text1"/>
                <w:szCs w:val="20"/>
              </w:rPr>
              <w:t>4-digit labelling.do"</w:t>
            </w:r>
          </w:p>
        </w:tc>
      </w:tr>
    </w:tbl>
    <w:p w14:paraId="10D8B3EC" w14:textId="77777777" w:rsidR="00EC7409" w:rsidRDefault="00EC7409" w:rsidP="00EC7409">
      <w:pPr>
        <w:spacing w:after="0"/>
      </w:pPr>
    </w:p>
    <w:p w14:paraId="64D1F974" w14:textId="77777777" w:rsidR="00EC7409" w:rsidRPr="00FB0039" w:rsidRDefault="00EC7409" w:rsidP="00CA16C8">
      <w:pPr>
        <w:pStyle w:val="ListParagraph"/>
        <w:numPr>
          <w:ilvl w:val="1"/>
          <w:numId w:val="15"/>
        </w:numPr>
        <w:tabs>
          <w:tab w:val="left" w:pos="360"/>
        </w:tabs>
        <w:spacing w:after="0"/>
        <w:rPr>
          <w:rFonts w:cstheme="minorHAnsi"/>
          <w:color w:val="000000" w:themeColor="text1"/>
        </w:rPr>
      </w:pPr>
      <w:r>
        <w:rPr>
          <w:rFonts w:cstheme="minorHAnsi"/>
          <w:color w:val="000000" w:themeColor="text1"/>
        </w:rPr>
        <w:t>NACE</w:t>
      </w:r>
      <w:r w:rsidRPr="00FB0039">
        <w:rPr>
          <w:rFonts w:cstheme="minorHAnsi"/>
          <w:color w:val="000000" w:themeColor="text1"/>
        </w:rPr>
        <w:t xml:space="preserve"> 2-digit or 3-digit or 4-digit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954"/>
      </w:tblGrid>
      <w:tr w:rsidR="00EC7409" w:rsidRPr="00C63D7F" w14:paraId="45AE09FE" w14:textId="77777777" w:rsidTr="00EC7409">
        <w:tc>
          <w:tcPr>
            <w:tcW w:w="9954" w:type="dxa"/>
            <w:shd w:val="clear" w:color="auto" w:fill="D9D9D9" w:themeFill="background1" w:themeFillShade="D9"/>
          </w:tcPr>
          <w:p w14:paraId="665BD398" w14:textId="77777777" w:rsidR="00EC7409" w:rsidRPr="00A2374B" w:rsidRDefault="00EC7409">
            <w:pPr>
              <w:rPr>
                <w:rFonts w:cstheme="minorHAnsi"/>
                <w:color w:val="000000" w:themeColor="text1"/>
                <w:szCs w:val="20"/>
              </w:rPr>
            </w:pPr>
            <w:r w:rsidRPr="00C63D7F">
              <w:rPr>
                <w:rFonts w:ascii="Courier New" w:hAnsi="Courier New" w:cs="Courier New"/>
                <w:color w:val="000000" w:themeColor="text1"/>
                <w:szCs w:val="20"/>
              </w:rPr>
              <w:t>clonevar industry_orig</w:t>
            </w:r>
            <w:r>
              <w:rPr>
                <w:rFonts w:ascii="Courier New" w:hAnsi="Courier New" w:cs="Courier New"/>
                <w:color w:val="000000" w:themeColor="text1"/>
                <w:szCs w:val="20"/>
              </w:rPr>
              <w:t>*</w:t>
            </w:r>
            <w:r w:rsidRPr="00C63D7F">
              <w:rPr>
                <w:rFonts w:ascii="Courier New" w:hAnsi="Courier New" w:cs="Courier New"/>
                <w:color w:val="000000" w:themeColor="text1"/>
                <w:szCs w:val="20"/>
              </w:rPr>
              <w:t xml:space="preserve">=ctryvarname  </w:t>
            </w:r>
            <w:r w:rsidRPr="00A2374B">
              <w:rPr>
                <w:rFonts w:cstheme="minorHAnsi"/>
                <w:i/>
                <w:iCs/>
                <w:color w:val="000000" w:themeColor="text1"/>
                <w:szCs w:val="20"/>
              </w:rPr>
              <w:t>//ctryname is the variable name provided by country</w:t>
            </w:r>
          </w:p>
          <w:p w14:paraId="6BD1631B" w14:textId="77777777" w:rsidR="00EC7409" w:rsidRPr="00C63D7F" w:rsidRDefault="00EC7409">
            <w:pPr>
              <w:rPr>
                <w:rFonts w:ascii="Courier New" w:hAnsi="Courier New" w:cs="Courier New"/>
                <w:color w:val="000000" w:themeColor="text1"/>
                <w:szCs w:val="20"/>
              </w:rPr>
            </w:pPr>
            <w:r w:rsidRPr="00C63D7F">
              <w:rPr>
                <w:rFonts w:ascii="Courier New" w:hAnsi="Courier New" w:cs="Courier New"/>
                <w:color w:val="000000" w:themeColor="text1"/>
                <w:szCs w:val="20"/>
              </w:rPr>
              <w:t>format industry_orig</w:t>
            </w:r>
            <w:r>
              <w:rPr>
                <w:rFonts w:ascii="Courier New" w:hAnsi="Courier New" w:cs="Courier New"/>
                <w:color w:val="000000" w:themeColor="text1"/>
                <w:szCs w:val="20"/>
              </w:rPr>
              <w:t>*</w:t>
            </w:r>
            <w:r w:rsidRPr="00C63D7F">
              <w:rPr>
                <w:rFonts w:ascii="Courier New" w:hAnsi="Courier New" w:cs="Courier New"/>
                <w:color w:val="000000" w:themeColor="text1"/>
                <w:szCs w:val="20"/>
              </w:rPr>
              <w:t xml:space="preserve"> %02.0f</w:t>
            </w:r>
          </w:p>
          <w:p w14:paraId="5AD3EA6F" w14:textId="77777777" w:rsidR="00EC7409" w:rsidRPr="00C63D7F" w:rsidRDefault="00EC7409">
            <w:pPr>
              <w:rPr>
                <w:rFonts w:ascii="Courier New" w:hAnsi="Courier New" w:cs="Courier New"/>
                <w:color w:val="000000" w:themeColor="text1"/>
                <w:szCs w:val="20"/>
              </w:rPr>
            </w:pPr>
            <w:r w:rsidRPr="00C63D7F">
              <w:rPr>
                <w:rFonts w:ascii="Courier New" w:hAnsi="Courier New" w:cs="Courier New"/>
                <w:color w:val="000000" w:themeColor="text1"/>
                <w:szCs w:val="20"/>
              </w:rPr>
              <w:t>run "X:\</w:t>
            </w:r>
            <w:r>
              <w:rPr>
                <w:rFonts w:ascii="Courier New" w:hAnsi="Courier New" w:cs="Courier New"/>
                <w:color w:val="000000" w:themeColor="text1"/>
                <w:szCs w:val="20"/>
              </w:rPr>
              <w:t>ILO labor\NACE</w:t>
            </w:r>
            <w:r w:rsidRPr="00C63D7F">
              <w:rPr>
                <w:rFonts w:ascii="Courier New" w:hAnsi="Courier New" w:cs="Courier New"/>
                <w:color w:val="000000" w:themeColor="text1"/>
                <w:szCs w:val="20"/>
              </w:rPr>
              <w:t xml:space="preserve"> </w:t>
            </w:r>
            <w:r>
              <w:rPr>
                <w:rFonts w:ascii="Courier New" w:hAnsi="Courier New" w:cs="Courier New"/>
                <w:color w:val="000000" w:themeColor="text1"/>
                <w:szCs w:val="20"/>
              </w:rPr>
              <w:t xml:space="preserve">Rev* </w:t>
            </w:r>
            <w:r w:rsidRPr="00C63D7F">
              <w:rPr>
                <w:rFonts w:ascii="Courier New" w:hAnsi="Courier New" w:cs="Courier New"/>
                <w:color w:val="000000" w:themeColor="text1"/>
                <w:szCs w:val="20"/>
              </w:rPr>
              <w:t>2-digit labelling.do"</w:t>
            </w:r>
          </w:p>
          <w:p w14:paraId="0ED58642" w14:textId="77777777" w:rsidR="00EC7409" w:rsidRPr="00C63D7F" w:rsidRDefault="00EC7409">
            <w:pPr>
              <w:rPr>
                <w:rFonts w:ascii="Courier New" w:hAnsi="Courier New" w:cs="Courier New"/>
                <w:color w:val="000000" w:themeColor="text1"/>
              </w:rPr>
            </w:pPr>
          </w:p>
          <w:p w14:paraId="308C54F7" w14:textId="77777777" w:rsidR="00EC7409" w:rsidRPr="00A2374B" w:rsidRDefault="00EC7409">
            <w:pPr>
              <w:ind w:left="360"/>
              <w:rPr>
                <w:rFonts w:cstheme="minorHAnsi"/>
                <w:b/>
                <w:bCs/>
                <w:color w:val="000000" w:themeColor="text1"/>
              </w:rPr>
            </w:pPr>
            <w:r w:rsidRPr="00A2374B">
              <w:rPr>
                <w:rFonts w:cstheme="minorHAnsi"/>
                <w:b/>
                <w:bCs/>
                <w:color w:val="000000" w:themeColor="text1"/>
              </w:rPr>
              <w:t>or</w:t>
            </w:r>
          </w:p>
          <w:p w14:paraId="12A44A0C" w14:textId="77777777" w:rsidR="00EC7409" w:rsidRDefault="00EC7409">
            <w:pPr>
              <w:rPr>
                <w:rFonts w:ascii="Courier New" w:hAnsi="Courier New" w:cs="Courier New"/>
                <w:color w:val="000000" w:themeColor="text1"/>
                <w:szCs w:val="20"/>
              </w:rPr>
            </w:pPr>
          </w:p>
          <w:p w14:paraId="43B95852" w14:textId="77777777" w:rsidR="00EC7409" w:rsidRPr="00C63D7F" w:rsidRDefault="00EC7409">
            <w:pPr>
              <w:rPr>
                <w:rFonts w:ascii="Courier New" w:hAnsi="Courier New" w:cs="Courier New"/>
                <w:i/>
                <w:iCs/>
                <w:color w:val="000000" w:themeColor="text1"/>
                <w:szCs w:val="20"/>
              </w:rPr>
            </w:pPr>
            <w:r w:rsidRPr="00C63D7F">
              <w:rPr>
                <w:rFonts w:ascii="Courier New" w:hAnsi="Courier New" w:cs="Courier New"/>
                <w:color w:val="000000" w:themeColor="text1"/>
                <w:szCs w:val="20"/>
              </w:rPr>
              <w:t xml:space="preserve">clonevar industry_orig=ctryvarname  </w:t>
            </w:r>
          </w:p>
          <w:p w14:paraId="387E10D7" w14:textId="77777777" w:rsidR="00EC7409" w:rsidRPr="00C63D7F" w:rsidRDefault="00EC7409">
            <w:pPr>
              <w:rPr>
                <w:rFonts w:ascii="Courier New" w:hAnsi="Courier New" w:cs="Courier New"/>
                <w:color w:val="000000" w:themeColor="text1"/>
                <w:szCs w:val="20"/>
              </w:rPr>
            </w:pPr>
            <w:r w:rsidRPr="00C63D7F">
              <w:rPr>
                <w:rFonts w:ascii="Courier New" w:hAnsi="Courier New" w:cs="Courier New"/>
                <w:color w:val="000000" w:themeColor="text1"/>
                <w:szCs w:val="20"/>
              </w:rPr>
              <w:t>format industry_orig</w:t>
            </w:r>
            <w:r>
              <w:rPr>
                <w:rFonts w:ascii="Courier New" w:hAnsi="Courier New" w:cs="Courier New"/>
                <w:color w:val="000000" w:themeColor="text1"/>
                <w:szCs w:val="20"/>
              </w:rPr>
              <w:t>*</w:t>
            </w:r>
            <w:r w:rsidRPr="00C63D7F">
              <w:rPr>
                <w:rFonts w:ascii="Courier New" w:hAnsi="Courier New" w:cs="Courier New"/>
                <w:color w:val="000000" w:themeColor="text1"/>
                <w:szCs w:val="20"/>
              </w:rPr>
              <w:t xml:space="preserve"> %03.0f</w:t>
            </w:r>
          </w:p>
          <w:p w14:paraId="5758D3C8" w14:textId="77777777" w:rsidR="00EC7409" w:rsidRPr="00C63D7F" w:rsidRDefault="00EC7409">
            <w:pPr>
              <w:rPr>
                <w:rFonts w:ascii="Courier New" w:hAnsi="Courier New" w:cs="Courier New"/>
                <w:color w:val="000000" w:themeColor="text1"/>
                <w:szCs w:val="20"/>
              </w:rPr>
            </w:pPr>
            <w:r w:rsidRPr="00C63D7F">
              <w:rPr>
                <w:rFonts w:ascii="Courier New" w:hAnsi="Courier New" w:cs="Courier New"/>
                <w:color w:val="000000" w:themeColor="text1"/>
                <w:szCs w:val="20"/>
              </w:rPr>
              <w:t>run "X:\</w:t>
            </w:r>
            <w:r>
              <w:rPr>
                <w:rFonts w:ascii="Courier New" w:hAnsi="Courier New" w:cs="Courier New"/>
                <w:color w:val="000000" w:themeColor="text1"/>
                <w:szCs w:val="20"/>
              </w:rPr>
              <w:t>ILO labor\NACE Rev*</w:t>
            </w:r>
            <w:r w:rsidRPr="00C63D7F">
              <w:rPr>
                <w:rFonts w:ascii="Courier New" w:hAnsi="Courier New" w:cs="Courier New"/>
                <w:color w:val="000000" w:themeColor="text1"/>
                <w:szCs w:val="20"/>
              </w:rPr>
              <w:t xml:space="preserve"> 3-digit labelling.do"</w:t>
            </w:r>
          </w:p>
          <w:p w14:paraId="05C18B08" w14:textId="77777777" w:rsidR="00EC7409" w:rsidRPr="00C63D7F" w:rsidRDefault="00EC7409">
            <w:pPr>
              <w:rPr>
                <w:rFonts w:ascii="Courier New" w:hAnsi="Courier New" w:cs="Courier New"/>
                <w:color w:val="000000" w:themeColor="text1"/>
              </w:rPr>
            </w:pPr>
          </w:p>
          <w:p w14:paraId="6CFF708B" w14:textId="77777777" w:rsidR="00EC7409" w:rsidRPr="00A2374B" w:rsidRDefault="00EC7409">
            <w:pPr>
              <w:ind w:left="360"/>
              <w:rPr>
                <w:rFonts w:cstheme="minorHAnsi"/>
                <w:b/>
                <w:bCs/>
                <w:color w:val="000000" w:themeColor="text1"/>
              </w:rPr>
            </w:pPr>
            <w:r w:rsidRPr="00A2374B">
              <w:rPr>
                <w:rFonts w:cstheme="minorHAnsi"/>
                <w:b/>
                <w:bCs/>
                <w:color w:val="000000" w:themeColor="text1"/>
              </w:rPr>
              <w:t xml:space="preserve">or </w:t>
            </w:r>
          </w:p>
          <w:p w14:paraId="1E8D7F02" w14:textId="77777777" w:rsidR="00EC7409" w:rsidRPr="00C63D7F" w:rsidRDefault="00EC7409">
            <w:pPr>
              <w:ind w:left="360"/>
              <w:rPr>
                <w:rFonts w:ascii="Courier New" w:hAnsi="Courier New" w:cs="Courier New"/>
                <w:b/>
                <w:bCs/>
                <w:color w:val="000000" w:themeColor="text1"/>
              </w:rPr>
            </w:pPr>
          </w:p>
          <w:p w14:paraId="354E229B" w14:textId="77777777" w:rsidR="00EC7409" w:rsidRPr="00C63D7F" w:rsidRDefault="00EC7409">
            <w:pPr>
              <w:rPr>
                <w:rFonts w:ascii="Courier New" w:hAnsi="Courier New" w:cs="Courier New"/>
                <w:i/>
                <w:iCs/>
                <w:color w:val="000000" w:themeColor="text1"/>
                <w:szCs w:val="20"/>
              </w:rPr>
            </w:pPr>
            <w:r w:rsidRPr="00C63D7F">
              <w:rPr>
                <w:rFonts w:ascii="Courier New" w:hAnsi="Courier New" w:cs="Courier New"/>
                <w:color w:val="000000" w:themeColor="text1"/>
                <w:szCs w:val="20"/>
              </w:rPr>
              <w:t>clonevar industry_orig</w:t>
            </w:r>
            <w:r>
              <w:rPr>
                <w:rFonts w:ascii="Courier New" w:hAnsi="Courier New" w:cs="Courier New"/>
                <w:color w:val="000000" w:themeColor="text1"/>
                <w:szCs w:val="20"/>
              </w:rPr>
              <w:t>*</w:t>
            </w:r>
            <w:r w:rsidRPr="00C63D7F">
              <w:rPr>
                <w:rFonts w:ascii="Courier New" w:hAnsi="Courier New" w:cs="Courier New"/>
                <w:color w:val="000000" w:themeColor="text1"/>
                <w:szCs w:val="20"/>
              </w:rPr>
              <w:t xml:space="preserve">=ctryvarname  </w:t>
            </w:r>
          </w:p>
          <w:p w14:paraId="1192549A" w14:textId="77777777" w:rsidR="00EC7409" w:rsidRPr="00C63D7F" w:rsidRDefault="00EC7409">
            <w:pPr>
              <w:rPr>
                <w:rFonts w:ascii="Courier New" w:hAnsi="Courier New" w:cs="Courier New"/>
                <w:color w:val="000000" w:themeColor="text1"/>
                <w:szCs w:val="20"/>
              </w:rPr>
            </w:pPr>
            <w:r w:rsidRPr="00C63D7F">
              <w:rPr>
                <w:rFonts w:ascii="Courier New" w:hAnsi="Courier New" w:cs="Courier New"/>
                <w:color w:val="000000" w:themeColor="text1"/>
                <w:szCs w:val="20"/>
              </w:rPr>
              <w:t>format industry_orig</w:t>
            </w:r>
            <w:r>
              <w:rPr>
                <w:rFonts w:ascii="Courier New" w:hAnsi="Courier New" w:cs="Courier New"/>
                <w:color w:val="000000" w:themeColor="text1"/>
                <w:szCs w:val="20"/>
              </w:rPr>
              <w:t>*</w:t>
            </w:r>
            <w:r w:rsidRPr="00C63D7F">
              <w:rPr>
                <w:rFonts w:ascii="Courier New" w:hAnsi="Courier New" w:cs="Courier New"/>
                <w:color w:val="000000" w:themeColor="text1"/>
                <w:szCs w:val="20"/>
              </w:rPr>
              <w:t xml:space="preserve"> %02.0f</w:t>
            </w:r>
          </w:p>
          <w:p w14:paraId="35C44594" w14:textId="77777777" w:rsidR="00EC7409" w:rsidRPr="0071222E" w:rsidRDefault="00EC7409">
            <w:pPr>
              <w:ind w:left="720"/>
              <w:rPr>
                <w:rFonts w:ascii="Courier New" w:hAnsi="Courier New" w:cs="Courier New"/>
                <w:color w:val="000000" w:themeColor="text1"/>
                <w:szCs w:val="20"/>
              </w:rPr>
            </w:pPr>
            <w:r w:rsidRPr="00C63D7F">
              <w:rPr>
                <w:rFonts w:ascii="Courier New" w:hAnsi="Courier New" w:cs="Courier New"/>
                <w:color w:val="000000" w:themeColor="text1"/>
                <w:szCs w:val="20"/>
              </w:rPr>
              <w:t>run "X:\</w:t>
            </w:r>
            <w:r>
              <w:rPr>
                <w:rFonts w:ascii="Courier New" w:hAnsi="Courier New" w:cs="Courier New"/>
                <w:color w:val="000000" w:themeColor="text1"/>
                <w:szCs w:val="20"/>
              </w:rPr>
              <w:t>ILO labor\NACE</w:t>
            </w:r>
            <w:r w:rsidRPr="00C63D7F">
              <w:rPr>
                <w:rFonts w:ascii="Courier New" w:hAnsi="Courier New" w:cs="Courier New"/>
                <w:color w:val="000000" w:themeColor="text1"/>
                <w:szCs w:val="20"/>
              </w:rPr>
              <w:t xml:space="preserve"> </w:t>
            </w:r>
            <w:r>
              <w:rPr>
                <w:rFonts w:ascii="Courier New" w:hAnsi="Courier New" w:cs="Courier New"/>
                <w:color w:val="000000" w:themeColor="text1"/>
                <w:szCs w:val="20"/>
              </w:rPr>
              <w:t xml:space="preserve">Rev* </w:t>
            </w:r>
            <w:r w:rsidRPr="00C63D7F">
              <w:rPr>
                <w:rFonts w:ascii="Courier New" w:hAnsi="Courier New" w:cs="Courier New"/>
                <w:color w:val="000000" w:themeColor="text1"/>
                <w:szCs w:val="20"/>
              </w:rPr>
              <w:t>4-digit labelling.do"</w:t>
            </w:r>
          </w:p>
        </w:tc>
      </w:tr>
    </w:tbl>
    <w:p w14:paraId="40C23D33" w14:textId="77777777" w:rsidR="00EC7409" w:rsidRDefault="00EC7409" w:rsidP="00EC7409">
      <w:pPr>
        <w:spacing w:after="0"/>
      </w:pPr>
    </w:p>
    <w:bookmarkEnd w:id="215"/>
    <w:p w14:paraId="47F3B477" w14:textId="77777777" w:rsidR="000021EE" w:rsidRPr="00A16F5C" w:rsidRDefault="000021EE" w:rsidP="00CA16C8">
      <w:pPr>
        <w:pStyle w:val="ListParagraph"/>
        <w:numPr>
          <w:ilvl w:val="0"/>
          <w:numId w:val="15"/>
        </w:numPr>
        <w:spacing w:after="60"/>
      </w:pPr>
      <w:r w:rsidRPr="00A16F5C">
        <w:t xml:space="preserve">INDUSTRY10 should be an integer in the range [1,10].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926"/>
      </w:tblGrid>
      <w:tr w:rsidR="000021EE" w:rsidRPr="00A16F5C" w14:paraId="3C1D4C2C" w14:textId="77777777">
        <w:tc>
          <w:tcPr>
            <w:tcW w:w="9926" w:type="dxa"/>
            <w:shd w:val="clear" w:color="auto" w:fill="D9D9D9" w:themeFill="background1" w:themeFillShade="D9"/>
          </w:tcPr>
          <w:p w14:paraId="6B5F250D" w14:textId="262BADAC" w:rsidR="00FB2DBC" w:rsidRPr="00A16F5C" w:rsidRDefault="00FB2DBC" w:rsidP="006C3371">
            <w:pPr>
              <w:spacing w:before="60" w:after="60" w:line="259" w:lineRule="auto"/>
            </w:pPr>
            <w:r>
              <w:t>!</w:t>
            </w:r>
            <w:r w:rsidR="00B028F8">
              <w:t>inlist(</w:t>
            </w:r>
            <w:r>
              <w:t>industrycat10</w:t>
            </w:r>
            <w:r w:rsidR="00B028F8">
              <w:t>,1,2,3,4,5,6,7,8,9,10)</w:t>
            </w:r>
          </w:p>
        </w:tc>
      </w:tr>
    </w:tbl>
    <w:p w14:paraId="4B0015EA" w14:textId="5CAC1762" w:rsidR="000021EE" w:rsidRDefault="000021EE" w:rsidP="000021EE">
      <w:pPr>
        <w:spacing w:after="0"/>
      </w:pPr>
    </w:p>
    <w:p w14:paraId="5D559B5B" w14:textId="10DE7181" w:rsidR="000021EE" w:rsidRPr="00A16F5C" w:rsidRDefault="000021EE" w:rsidP="00CA16C8">
      <w:pPr>
        <w:pStyle w:val="ListParagraph"/>
        <w:numPr>
          <w:ilvl w:val="0"/>
          <w:numId w:val="15"/>
        </w:numPr>
        <w:spacing w:after="60"/>
      </w:pPr>
      <w:r w:rsidRPr="00A16F5C">
        <w:t xml:space="preserve">INDUSTRY4 should be an integer in the range [1,4].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926"/>
      </w:tblGrid>
      <w:tr w:rsidR="000021EE" w:rsidRPr="00A16F5C" w14:paraId="05152EA0" w14:textId="77777777">
        <w:tc>
          <w:tcPr>
            <w:tcW w:w="9926" w:type="dxa"/>
            <w:shd w:val="clear" w:color="auto" w:fill="D9D9D9" w:themeFill="background1" w:themeFillShade="D9"/>
          </w:tcPr>
          <w:p w14:paraId="3835DABC" w14:textId="7FDF698B" w:rsidR="00B028F8" w:rsidRPr="00A16F5C" w:rsidRDefault="00B028F8" w:rsidP="00A966FC">
            <w:pPr>
              <w:spacing w:before="60" w:after="60"/>
            </w:pPr>
            <w:r>
              <w:rPr>
                <w:rFonts w:ascii="Courier New" w:eastAsia="Times New Roman" w:hAnsi="Courier New" w:cs="Courier New"/>
                <w:lang w:eastAsia="es-ES"/>
              </w:rPr>
              <w:t>!inlist(industrycat4,1,2,3,4)</w:t>
            </w:r>
          </w:p>
        </w:tc>
      </w:tr>
    </w:tbl>
    <w:p w14:paraId="18AA58D0" w14:textId="278E8A20" w:rsidR="00562B2F" w:rsidRDefault="00562B2F" w:rsidP="000021EE">
      <w:pPr>
        <w:spacing w:after="0"/>
      </w:pPr>
    </w:p>
    <w:p w14:paraId="2255C631" w14:textId="77777777" w:rsidR="00562B2F" w:rsidRDefault="00562B2F">
      <w:r>
        <w:br w:type="page"/>
      </w:r>
    </w:p>
    <w:p w14:paraId="5A1DEF3D" w14:textId="513B3E26" w:rsidR="000021EE" w:rsidRPr="00A16F5C" w:rsidRDefault="000021EE" w:rsidP="00CA16C8">
      <w:pPr>
        <w:pStyle w:val="ListParagraph"/>
        <w:numPr>
          <w:ilvl w:val="0"/>
          <w:numId w:val="15"/>
        </w:numPr>
        <w:spacing w:after="0"/>
      </w:pPr>
      <w:r w:rsidRPr="00A16F5C">
        <w:t>There should not be a mismatch between industry and industrycat4.</w:t>
      </w:r>
    </w:p>
    <w:tbl>
      <w:tblPr>
        <w:tblW w:w="9915" w:type="dxa"/>
        <w:shd w:val="clear" w:color="auto" w:fill="D9D9D9" w:themeFill="background1" w:themeFillShade="D9"/>
        <w:tblLook w:val="04A0" w:firstRow="1" w:lastRow="0" w:firstColumn="1" w:lastColumn="0" w:noHBand="0" w:noVBand="1"/>
      </w:tblPr>
      <w:tblGrid>
        <w:gridCol w:w="9915"/>
      </w:tblGrid>
      <w:tr w:rsidR="000021EE" w:rsidRPr="00A16F5C" w14:paraId="64526068" w14:textId="77777777">
        <w:trPr>
          <w:trHeight w:val="850"/>
        </w:trPr>
        <w:tc>
          <w:tcPr>
            <w:tcW w:w="9915" w:type="dxa"/>
            <w:shd w:val="clear" w:color="auto" w:fill="D9D9D9" w:themeFill="background1" w:themeFillShade="D9"/>
          </w:tcPr>
          <w:p w14:paraId="496FE288" w14:textId="77777777" w:rsidR="000021EE" w:rsidRPr="00A16F5C" w:rsidRDefault="000021EE" w:rsidP="006C3371">
            <w:pPr>
              <w:spacing w:before="60" w:after="60"/>
              <w:rPr>
                <w:rFonts w:ascii="Courier New" w:hAnsi="Courier New" w:cs="Courier New"/>
              </w:rPr>
            </w:pPr>
            <w:r w:rsidRPr="00A16F5C">
              <w:rPr>
                <w:rFonts w:ascii="Courier New" w:eastAsia="Times New Roman" w:hAnsi="Courier New" w:cs="Courier New"/>
                <w:lang w:eastAsia="es-ES"/>
              </w:rPr>
              <w:t>((industrycat4==1 &amp; industrycat10!=1 ) | (industrycat4==2 &amp; (industrycat10 &lt;2 | industrycat10 &gt;5)) |  (industrycat4==3 &amp; (industrycat10 &lt;6 | industrycat10 &gt;9)) | (industrycat4==1 &amp; industrycat10 !=1 ) ) &amp;  industrycat10 !=.</w:t>
            </w:r>
          </w:p>
        </w:tc>
      </w:tr>
    </w:tbl>
    <w:p w14:paraId="4749704A" w14:textId="6E73E549" w:rsidR="000021EE" w:rsidRDefault="000021EE" w:rsidP="000021EE">
      <w:pPr>
        <w:spacing w:after="0"/>
      </w:pPr>
    </w:p>
    <w:p w14:paraId="700C8173" w14:textId="77777777" w:rsidR="005F4829" w:rsidRPr="00CA16C8" w:rsidRDefault="005F4829" w:rsidP="00CA16C8">
      <w:pPr>
        <w:pStyle w:val="ListParagraph"/>
        <w:numPr>
          <w:ilvl w:val="0"/>
          <w:numId w:val="15"/>
        </w:numPr>
        <w:spacing w:after="0"/>
        <w:rPr>
          <w:rFonts w:cstheme="minorHAnsi"/>
        </w:rPr>
      </w:pPr>
      <w:r>
        <w:t>Labelling the OCCUP_ORIG, OCCUP_ORIG2, OCCUP_ORIG_YEAR, OCCUP_ORIG_YEAR2 depending on ISCO</w:t>
      </w:r>
      <w:r w:rsidRPr="00CA16C8">
        <w:rPr>
          <w:rFonts w:cstheme="minorHAnsi"/>
        </w:rPr>
        <w:t xml:space="preserve"> revisions (Rev 3.1., Rev 4). This will only apply if the country uses exactly the same ISCO classifications.</w:t>
      </w:r>
    </w:p>
    <w:p w14:paraId="2ACF0294" w14:textId="77777777" w:rsidR="005F4829" w:rsidRPr="00FB0039" w:rsidRDefault="005F4829" w:rsidP="00CA16C8">
      <w:pPr>
        <w:pStyle w:val="ListParagraph"/>
        <w:numPr>
          <w:ilvl w:val="1"/>
          <w:numId w:val="15"/>
        </w:numPr>
        <w:tabs>
          <w:tab w:val="left" w:pos="360"/>
        </w:tabs>
        <w:spacing w:after="0"/>
        <w:rPr>
          <w:rFonts w:cstheme="minorHAnsi"/>
          <w:color w:val="000000" w:themeColor="text1"/>
        </w:rPr>
      </w:pPr>
      <w:r w:rsidRPr="00FB0039">
        <w:rPr>
          <w:rFonts w:cstheme="minorHAnsi"/>
          <w:color w:val="000000" w:themeColor="text1"/>
        </w:rPr>
        <w:t>ISC</w:t>
      </w:r>
      <w:r>
        <w:rPr>
          <w:rFonts w:cstheme="minorHAnsi"/>
          <w:color w:val="000000" w:themeColor="text1"/>
        </w:rPr>
        <w:t>O</w:t>
      </w:r>
      <w:r w:rsidRPr="00FB0039">
        <w:rPr>
          <w:rFonts w:cstheme="minorHAnsi"/>
          <w:color w:val="000000" w:themeColor="text1"/>
        </w:rPr>
        <w:t xml:space="preserve"> </w:t>
      </w:r>
      <w:r>
        <w:rPr>
          <w:rFonts w:cstheme="minorHAnsi"/>
          <w:color w:val="000000" w:themeColor="text1"/>
        </w:rPr>
        <w:t xml:space="preserve">1-digit, </w:t>
      </w:r>
      <w:r w:rsidRPr="00FB0039">
        <w:rPr>
          <w:rFonts w:cstheme="minorHAnsi"/>
          <w:color w:val="000000" w:themeColor="text1"/>
        </w:rPr>
        <w:t>2-digit or 3-digit or 4-digit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954"/>
      </w:tblGrid>
      <w:tr w:rsidR="005F4829" w:rsidRPr="00C63D7F" w14:paraId="1E1A60FC" w14:textId="77777777">
        <w:tc>
          <w:tcPr>
            <w:tcW w:w="9954" w:type="dxa"/>
            <w:shd w:val="clear" w:color="auto" w:fill="D9D9D9" w:themeFill="background1" w:themeFillShade="D9"/>
          </w:tcPr>
          <w:p w14:paraId="62A2AD86" w14:textId="77777777" w:rsidR="005F4829" w:rsidRPr="00A2374B" w:rsidRDefault="005F4829">
            <w:pPr>
              <w:rPr>
                <w:rFonts w:cstheme="minorHAnsi"/>
                <w:color w:val="000000" w:themeColor="text1"/>
                <w:szCs w:val="20"/>
              </w:rPr>
            </w:pPr>
            <w:r w:rsidRPr="00C63D7F">
              <w:rPr>
                <w:rFonts w:ascii="Courier New" w:hAnsi="Courier New" w:cs="Courier New"/>
                <w:color w:val="000000" w:themeColor="text1"/>
                <w:szCs w:val="20"/>
              </w:rPr>
              <w:t>clonevar industry_orig</w:t>
            </w:r>
            <w:r>
              <w:rPr>
                <w:rFonts w:ascii="Courier New" w:hAnsi="Courier New" w:cs="Courier New"/>
                <w:color w:val="000000" w:themeColor="text1"/>
                <w:szCs w:val="20"/>
              </w:rPr>
              <w:t>*</w:t>
            </w:r>
            <w:r w:rsidRPr="00C63D7F">
              <w:rPr>
                <w:rFonts w:ascii="Courier New" w:hAnsi="Courier New" w:cs="Courier New"/>
                <w:color w:val="000000" w:themeColor="text1"/>
                <w:szCs w:val="20"/>
              </w:rPr>
              <w:t xml:space="preserve">=ctryvarname  </w:t>
            </w:r>
            <w:r w:rsidRPr="00A2374B">
              <w:rPr>
                <w:rFonts w:cstheme="minorHAnsi"/>
                <w:i/>
                <w:iCs/>
                <w:color w:val="000000" w:themeColor="text1"/>
                <w:szCs w:val="20"/>
              </w:rPr>
              <w:t>//ctryname is the variable name provided by country</w:t>
            </w:r>
          </w:p>
          <w:p w14:paraId="15E7CBA5" w14:textId="77777777" w:rsidR="005F4829" w:rsidRPr="00C63D7F" w:rsidRDefault="005F4829">
            <w:pPr>
              <w:rPr>
                <w:rFonts w:ascii="Courier New" w:hAnsi="Courier New" w:cs="Courier New"/>
                <w:color w:val="000000" w:themeColor="text1"/>
                <w:szCs w:val="20"/>
              </w:rPr>
            </w:pPr>
            <w:r w:rsidRPr="00C63D7F">
              <w:rPr>
                <w:rFonts w:ascii="Courier New" w:hAnsi="Courier New" w:cs="Courier New"/>
                <w:color w:val="000000" w:themeColor="text1"/>
                <w:szCs w:val="20"/>
              </w:rPr>
              <w:t>format industry_orig</w:t>
            </w:r>
            <w:r>
              <w:rPr>
                <w:rFonts w:ascii="Courier New" w:hAnsi="Courier New" w:cs="Courier New"/>
                <w:color w:val="000000" w:themeColor="text1"/>
                <w:szCs w:val="20"/>
              </w:rPr>
              <w:t>*</w:t>
            </w:r>
            <w:r w:rsidRPr="00C63D7F">
              <w:rPr>
                <w:rFonts w:ascii="Courier New" w:hAnsi="Courier New" w:cs="Courier New"/>
                <w:color w:val="000000" w:themeColor="text1"/>
                <w:szCs w:val="20"/>
              </w:rPr>
              <w:t xml:space="preserve"> %02.0f</w:t>
            </w:r>
          </w:p>
          <w:p w14:paraId="787C23DF" w14:textId="77777777" w:rsidR="005F4829" w:rsidRPr="00C63D7F" w:rsidRDefault="005F4829">
            <w:pPr>
              <w:rPr>
                <w:rFonts w:ascii="Courier New" w:hAnsi="Courier New" w:cs="Courier New"/>
                <w:color w:val="000000" w:themeColor="text1"/>
                <w:szCs w:val="20"/>
              </w:rPr>
            </w:pPr>
            <w:r w:rsidRPr="00C63D7F">
              <w:rPr>
                <w:rFonts w:ascii="Courier New" w:hAnsi="Courier New" w:cs="Courier New"/>
                <w:color w:val="000000" w:themeColor="text1"/>
                <w:szCs w:val="20"/>
              </w:rPr>
              <w:t>run "X:\</w:t>
            </w:r>
            <w:r>
              <w:rPr>
                <w:rFonts w:ascii="Courier New" w:hAnsi="Courier New" w:cs="Courier New"/>
                <w:color w:val="000000" w:themeColor="text1"/>
                <w:szCs w:val="20"/>
              </w:rPr>
              <w:t>ILO labor\</w:t>
            </w:r>
            <w:r w:rsidRPr="00C63D7F">
              <w:rPr>
                <w:rFonts w:ascii="Courier New" w:hAnsi="Courier New" w:cs="Courier New"/>
                <w:color w:val="000000" w:themeColor="text1"/>
                <w:szCs w:val="20"/>
              </w:rPr>
              <w:t>ISC</w:t>
            </w:r>
            <w:r>
              <w:rPr>
                <w:rFonts w:ascii="Courier New" w:hAnsi="Courier New" w:cs="Courier New"/>
                <w:color w:val="000000" w:themeColor="text1"/>
                <w:szCs w:val="20"/>
              </w:rPr>
              <w:t>O-08</w:t>
            </w:r>
            <w:r w:rsidRPr="00C63D7F">
              <w:rPr>
                <w:rFonts w:ascii="Courier New" w:hAnsi="Courier New" w:cs="Courier New"/>
                <w:color w:val="000000" w:themeColor="text1"/>
                <w:szCs w:val="20"/>
              </w:rPr>
              <w:t xml:space="preserve"> </w:t>
            </w:r>
            <w:r>
              <w:rPr>
                <w:rFonts w:ascii="Courier New" w:hAnsi="Courier New" w:cs="Courier New"/>
                <w:color w:val="000000" w:themeColor="text1"/>
                <w:szCs w:val="20"/>
              </w:rPr>
              <w:t>1</w:t>
            </w:r>
            <w:r w:rsidRPr="00C63D7F">
              <w:rPr>
                <w:rFonts w:ascii="Courier New" w:hAnsi="Courier New" w:cs="Courier New"/>
                <w:color w:val="000000" w:themeColor="text1"/>
                <w:szCs w:val="20"/>
              </w:rPr>
              <w:t>-digit labelling.do"</w:t>
            </w:r>
          </w:p>
          <w:p w14:paraId="4D792549" w14:textId="77777777" w:rsidR="005F4829" w:rsidRDefault="005F4829">
            <w:pPr>
              <w:rPr>
                <w:rFonts w:ascii="Courier New" w:hAnsi="Courier New" w:cs="Courier New"/>
                <w:color w:val="000000" w:themeColor="text1"/>
              </w:rPr>
            </w:pPr>
          </w:p>
          <w:p w14:paraId="3B98445A" w14:textId="77777777" w:rsidR="005F4829" w:rsidRPr="002529F1" w:rsidRDefault="005F4829">
            <w:pPr>
              <w:ind w:left="360"/>
              <w:rPr>
                <w:rFonts w:ascii="Courier New" w:hAnsi="Courier New" w:cs="Courier New"/>
                <w:b/>
                <w:bCs/>
                <w:color w:val="000000" w:themeColor="text1"/>
              </w:rPr>
            </w:pPr>
            <w:r w:rsidRPr="002529F1">
              <w:rPr>
                <w:rFonts w:ascii="Courier New" w:hAnsi="Courier New" w:cs="Courier New"/>
                <w:b/>
                <w:bCs/>
                <w:color w:val="000000" w:themeColor="text1"/>
              </w:rPr>
              <w:t>or</w:t>
            </w:r>
          </w:p>
          <w:p w14:paraId="5B82FA93" w14:textId="77777777" w:rsidR="005F4829" w:rsidRDefault="005F4829">
            <w:pPr>
              <w:rPr>
                <w:rFonts w:ascii="Courier New" w:hAnsi="Courier New" w:cs="Courier New"/>
                <w:color w:val="000000" w:themeColor="text1"/>
                <w:szCs w:val="20"/>
              </w:rPr>
            </w:pPr>
          </w:p>
          <w:p w14:paraId="4AD3B6FD" w14:textId="77777777" w:rsidR="005F4829" w:rsidRPr="00C63D7F" w:rsidRDefault="005F4829">
            <w:pPr>
              <w:rPr>
                <w:rFonts w:ascii="Courier New" w:hAnsi="Courier New" w:cs="Courier New"/>
                <w:color w:val="000000" w:themeColor="text1"/>
                <w:szCs w:val="20"/>
              </w:rPr>
            </w:pPr>
            <w:r w:rsidRPr="00C63D7F">
              <w:rPr>
                <w:rFonts w:ascii="Courier New" w:hAnsi="Courier New" w:cs="Courier New"/>
                <w:color w:val="000000" w:themeColor="text1"/>
                <w:szCs w:val="20"/>
              </w:rPr>
              <w:t>clonevar industry_orig</w:t>
            </w:r>
            <w:r>
              <w:rPr>
                <w:rFonts w:ascii="Courier New" w:hAnsi="Courier New" w:cs="Courier New"/>
                <w:color w:val="000000" w:themeColor="text1"/>
                <w:szCs w:val="20"/>
              </w:rPr>
              <w:t>*</w:t>
            </w:r>
            <w:r w:rsidRPr="00C63D7F">
              <w:rPr>
                <w:rFonts w:ascii="Courier New" w:hAnsi="Courier New" w:cs="Courier New"/>
                <w:color w:val="000000" w:themeColor="text1"/>
                <w:szCs w:val="20"/>
              </w:rPr>
              <w:t xml:space="preserve">=ctryvarname  </w:t>
            </w:r>
            <w:r w:rsidRPr="00C63D7F">
              <w:rPr>
                <w:rFonts w:ascii="Courier New" w:hAnsi="Courier New" w:cs="Courier New"/>
                <w:i/>
                <w:iCs/>
                <w:color w:val="000000" w:themeColor="text1"/>
                <w:szCs w:val="20"/>
              </w:rPr>
              <w:t>//ctryname is the variable name provided by country</w:t>
            </w:r>
          </w:p>
          <w:p w14:paraId="371FDCBB" w14:textId="77777777" w:rsidR="005F4829" w:rsidRPr="00C63D7F" w:rsidRDefault="005F4829">
            <w:pPr>
              <w:rPr>
                <w:rFonts w:ascii="Courier New" w:hAnsi="Courier New" w:cs="Courier New"/>
                <w:color w:val="000000" w:themeColor="text1"/>
                <w:szCs w:val="20"/>
              </w:rPr>
            </w:pPr>
            <w:r w:rsidRPr="00C63D7F">
              <w:rPr>
                <w:rFonts w:ascii="Courier New" w:hAnsi="Courier New" w:cs="Courier New"/>
                <w:color w:val="000000" w:themeColor="text1"/>
                <w:szCs w:val="20"/>
              </w:rPr>
              <w:t>format industry_orig</w:t>
            </w:r>
            <w:r>
              <w:rPr>
                <w:rFonts w:ascii="Courier New" w:hAnsi="Courier New" w:cs="Courier New"/>
                <w:color w:val="000000" w:themeColor="text1"/>
                <w:szCs w:val="20"/>
              </w:rPr>
              <w:t>*</w:t>
            </w:r>
            <w:r w:rsidRPr="00C63D7F">
              <w:rPr>
                <w:rFonts w:ascii="Courier New" w:hAnsi="Courier New" w:cs="Courier New"/>
                <w:color w:val="000000" w:themeColor="text1"/>
                <w:szCs w:val="20"/>
              </w:rPr>
              <w:t xml:space="preserve"> %02.0f</w:t>
            </w:r>
          </w:p>
          <w:p w14:paraId="5C63BD16" w14:textId="77777777" w:rsidR="005F4829" w:rsidRDefault="005F4829">
            <w:pPr>
              <w:rPr>
                <w:rFonts w:ascii="Courier New" w:hAnsi="Courier New" w:cs="Courier New"/>
                <w:color w:val="000000" w:themeColor="text1"/>
                <w:szCs w:val="20"/>
              </w:rPr>
            </w:pPr>
            <w:r w:rsidRPr="00C63D7F">
              <w:rPr>
                <w:rFonts w:ascii="Courier New" w:hAnsi="Courier New" w:cs="Courier New"/>
                <w:color w:val="000000" w:themeColor="text1"/>
                <w:szCs w:val="20"/>
              </w:rPr>
              <w:t>run "X:\</w:t>
            </w:r>
            <w:r>
              <w:rPr>
                <w:rFonts w:ascii="Courier New" w:hAnsi="Courier New" w:cs="Courier New"/>
                <w:color w:val="000000" w:themeColor="text1"/>
                <w:szCs w:val="20"/>
              </w:rPr>
              <w:t xml:space="preserve"> ILO labor\</w:t>
            </w:r>
            <w:r w:rsidRPr="00C63D7F">
              <w:rPr>
                <w:rFonts w:ascii="Courier New" w:hAnsi="Courier New" w:cs="Courier New"/>
                <w:color w:val="000000" w:themeColor="text1"/>
                <w:szCs w:val="20"/>
              </w:rPr>
              <w:t>ISC</w:t>
            </w:r>
            <w:r>
              <w:rPr>
                <w:rFonts w:ascii="Courier New" w:hAnsi="Courier New" w:cs="Courier New"/>
                <w:color w:val="000000" w:themeColor="text1"/>
                <w:szCs w:val="20"/>
              </w:rPr>
              <w:t>O-08</w:t>
            </w:r>
            <w:r w:rsidRPr="00C63D7F">
              <w:rPr>
                <w:rFonts w:ascii="Courier New" w:hAnsi="Courier New" w:cs="Courier New"/>
                <w:color w:val="000000" w:themeColor="text1"/>
                <w:szCs w:val="20"/>
              </w:rPr>
              <w:t xml:space="preserve"> </w:t>
            </w:r>
            <w:r>
              <w:rPr>
                <w:rFonts w:ascii="Courier New" w:hAnsi="Courier New" w:cs="Courier New"/>
                <w:color w:val="000000" w:themeColor="text1"/>
                <w:szCs w:val="20"/>
              </w:rPr>
              <w:t>2</w:t>
            </w:r>
            <w:r w:rsidRPr="00C63D7F">
              <w:rPr>
                <w:rFonts w:ascii="Courier New" w:hAnsi="Courier New" w:cs="Courier New"/>
                <w:color w:val="000000" w:themeColor="text1"/>
                <w:szCs w:val="20"/>
              </w:rPr>
              <w:t>-digit labelling.do"</w:t>
            </w:r>
          </w:p>
          <w:p w14:paraId="7959D5F2" w14:textId="77777777" w:rsidR="005F4829" w:rsidRPr="00C63D7F" w:rsidRDefault="005F4829">
            <w:pPr>
              <w:rPr>
                <w:rFonts w:ascii="Courier New" w:hAnsi="Courier New" w:cs="Courier New"/>
                <w:color w:val="000000" w:themeColor="text1"/>
              </w:rPr>
            </w:pPr>
          </w:p>
          <w:p w14:paraId="0671A6C5" w14:textId="77777777" w:rsidR="005F4829" w:rsidRDefault="005F4829">
            <w:pPr>
              <w:ind w:left="360"/>
              <w:rPr>
                <w:rFonts w:ascii="Courier New" w:hAnsi="Courier New" w:cs="Courier New"/>
                <w:b/>
                <w:bCs/>
                <w:color w:val="000000" w:themeColor="text1"/>
              </w:rPr>
            </w:pPr>
            <w:r w:rsidRPr="00C63D7F">
              <w:rPr>
                <w:rFonts w:ascii="Courier New" w:hAnsi="Courier New" w:cs="Courier New"/>
                <w:b/>
                <w:bCs/>
                <w:color w:val="000000" w:themeColor="text1"/>
              </w:rPr>
              <w:t>or</w:t>
            </w:r>
          </w:p>
          <w:p w14:paraId="51177ECD" w14:textId="77777777" w:rsidR="005F4829" w:rsidRPr="00C63D7F" w:rsidRDefault="005F4829">
            <w:pPr>
              <w:ind w:left="360"/>
              <w:rPr>
                <w:rFonts w:ascii="Courier New" w:hAnsi="Courier New" w:cs="Courier New"/>
                <w:b/>
                <w:bCs/>
                <w:color w:val="000000" w:themeColor="text1"/>
              </w:rPr>
            </w:pPr>
          </w:p>
          <w:p w14:paraId="0D6850E6" w14:textId="77777777" w:rsidR="005F4829" w:rsidRPr="00C63D7F" w:rsidRDefault="005F4829">
            <w:pPr>
              <w:rPr>
                <w:rFonts w:ascii="Courier New" w:hAnsi="Courier New" w:cs="Courier New"/>
                <w:i/>
                <w:iCs/>
                <w:color w:val="000000" w:themeColor="text1"/>
                <w:szCs w:val="20"/>
              </w:rPr>
            </w:pPr>
            <w:r w:rsidRPr="00C63D7F">
              <w:rPr>
                <w:rFonts w:ascii="Courier New" w:hAnsi="Courier New" w:cs="Courier New"/>
                <w:color w:val="000000" w:themeColor="text1"/>
                <w:szCs w:val="20"/>
              </w:rPr>
              <w:t>clonevar industry_orig</w:t>
            </w:r>
            <w:r>
              <w:rPr>
                <w:rFonts w:ascii="Courier New" w:hAnsi="Courier New" w:cs="Courier New"/>
                <w:color w:val="000000" w:themeColor="text1"/>
                <w:szCs w:val="20"/>
              </w:rPr>
              <w:t>*</w:t>
            </w:r>
            <w:r w:rsidRPr="00C63D7F">
              <w:rPr>
                <w:rFonts w:ascii="Courier New" w:hAnsi="Courier New" w:cs="Courier New"/>
                <w:color w:val="000000" w:themeColor="text1"/>
                <w:szCs w:val="20"/>
              </w:rPr>
              <w:t xml:space="preserve">=ctryvarname  </w:t>
            </w:r>
          </w:p>
          <w:p w14:paraId="75F43389" w14:textId="77777777" w:rsidR="005F4829" w:rsidRPr="00C63D7F" w:rsidRDefault="005F4829">
            <w:pPr>
              <w:rPr>
                <w:rFonts w:ascii="Courier New" w:hAnsi="Courier New" w:cs="Courier New"/>
                <w:color w:val="000000" w:themeColor="text1"/>
                <w:szCs w:val="20"/>
              </w:rPr>
            </w:pPr>
            <w:r w:rsidRPr="00C63D7F">
              <w:rPr>
                <w:rFonts w:ascii="Courier New" w:hAnsi="Courier New" w:cs="Courier New"/>
                <w:color w:val="000000" w:themeColor="text1"/>
                <w:szCs w:val="20"/>
              </w:rPr>
              <w:t>format industry_orig</w:t>
            </w:r>
            <w:r>
              <w:rPr>
                <w:rFonts w:ascii="Courier New" w:hAnsi="Courier New" w:cs="Courier New"/>
                <w:color w:val="000000" w:themeColor="text1"/>
                <w:szCs w:val="20"/>
              </w:rPr>
              <w:t>*</w:t>
            </w:r>
            <w:r w:rsidRPr="00C63D7F">
              <w:rPr>
                <w:rFonts w:ascii="Courier New" w:hAnsi="Courier New" w:cs="Courier New"/>
                <w:color w:val="000000" w:themeColor="text1"/>
                <w:szCs w:val="20"/>
              </w:rPr>
              <w:t xml:space="preserve"> %03.0f</w:t>
            </w:r>
          </w:p>
          <w:p w14:paraId="346A0083" w14:textId="77777777" w:rsidR="005F4829" w:rsidRDefault="005F4829">
            <w:pPr>
              <w:rPr>
                <w:rFonts w:ascii="Courier New" w:hAnsi="Courier New" w:cs="Courier New"/>
                <w:color w:val="000000" w:themeColor="text1"/>
                <w:szCs w:val="20"/>
              </w:rPr>
            </w:pPr>
            <w:r w:rsidRPr="00C63D7F">
              <w:rPr>
                <w:rFonts w:ascii="Courier New" w:hAnsi="Courier New" w:cs="Courier New"/>
                <w:color w:val="000000" w:themeColor="text1"/>
                <w:szCs w:val="20"/>
              </w:rPr>
              <w:t>run "X:\</w:t>
            </w:r>
            <w:r>
              <w:rPr>
                <w:rFonts w:ascii="Courier New" w:hAnsi="Courier New" w:cs="Courier New"/>
                <w:color w:val="000000" w:themeColor="text1"/>
                <w:szCs w:val="20"/>
              </w:rPr>
              <w:t xml:space="preserve"> ILO labor\</w:t>
            </w:r>
            <w:r w:rsidRPr="00C63D7F">
              <w:rPr>
                <w:rFonts w:ascii="Courier New" w:hAnsi="Courier New" w:cs="Courier New"/>
                <w:color w:val="000000" w:themeColor="text1"/>
                <w:szCs w:val="20"/>
              </w:rPr>
              <w:t>ISC</w:t>
            </w:r>
            <w:r>
              <w:rPr>
                <w:rFonts w:ascii="Courier New" w:hAnsi="Courier New" w:cs="Courier New"/>
                <w:color w:val="000000" w:themeColor="text1"/>
                <w:szCs w:val="20"/>
              </w:rPr>
              <w:t>O-08</w:t>
            </w:r>
            <w:r w:rsidRPr="00C63D7F">
              <w:rPr>
                <w:rFonts w:ascii="Courier New" w:hAnsi="Courier New" w:cs="Courier New"/>
                <w:color w:val="000000" w:themeColor="text1"/>
                <w:szCs w:val="20"/>
              </w:rPr>
              <w:t xml:space="preserve"> </w:t>
            </w:r>
            <w:r>
              <w:rPr>
                <w:rFonts w:ascii="Courier New" w:hAnsi="Courier New" w:cs="Courier New"/>
                <w:color w:val="000000" w:themeColor="text1"/>
                <w:szCs w:val="20"/>
              </w:rPr>
              <w:t>3</w:t>
            </w:r>
            <w:r w:rsidRPr="00C63D7F">
              <w:rPr>
                <w:rFonts w:ascii="Courier New" w:hAnsi="Courier New" w:cs="Courier New"/>
                <w:color w:val="000000" w:themeColor="text1"/>
                <w:szCs w:val="20"/>
              </w:rPr>
              <w:t>-digit labelling.do"</w:t>
            </w:r>
          </w:p>
          <w:p w14:paraId="61A2713D" w14:textId="77777777" w:rsidR="005F4829" w:rsidRPr="00C63D7F" w:rsidRDefault="005F4829">
            <w:pPr>
              <w:rPr>
                <w:rFonts w:ascii="Courier New" w:hAnsi="Courier New" w:cs="Courier New"/>
                <w:color w:val="000000" w:themeColor="text1"/>
              </w:rPr>
            </w:pPr>
          </w:p>
          <w:p w14:paraId="2FDF0E39" w14:textId="77777777" w:rsidR="005F4829" w:rsidRDefault="005F4829">
            <w:pPr>
              <w:ind w:left="360"/>
              <w:rPr>
                <w:rFonts w:ascii="Courier New" w:hAnsi="Courier New" w:cs="Courier New"/>
                <w:b/>
                <w:bCs/>
                <w:color w:val="000000" w:themeColor="text1"/>
              </w:rPr>
            </w:pPr>
            <w:r w:rsidRPr="00C63D7F">
              <w:rPr>
                <w:rFonts w:ascii="Courier New" w:hAnsi="Courier New" w:cs="Courier New"/>
                <w:b/>
                <w:bCs/>
                <w:color w:val="000000" w:themeColor="text1"/>
              </w:rPr>
              <w:t xml:space="preserve">or </w:t>
            </w:r>
          </w:p>
          <w:p w14:paraId="1B316B1D" w14:textId="77777777" w:rsidR="005F4829" w:rsidRPr="00C63D7F" w:rsidRDefault="005F4829">
            <w:pPr>
              <w:rPr>
                <w:rFonts w:ascii="Courier New" w:hAnsi="Courier New" w:cs="Courier New"/>
                <w:b/>
                <w:bCs/>
                <w:color w:val="000000" w:themeColor="text1"/>
              </w:rPr>
            </w:pPr>
          </w:p>
          <w:p w14:paraId="51E6F92C" w14:textId="77777777" w:rsidR="005F4829" w:rsidRPr="00C63D7F" w:rsidRDefault="005F4829">
            <w:pPr>
              <w:rPr>
                <w:rFonts w:ascii="Courier New" w:hAnsi="Courier New" w:cs="Courier New"/>
                <w:i/>
                <w:iCs/>
                <w:color w:val="000000" w:themeColor="text1"/>
                <w:szCs w:val="20"/>
              </w:rPr>
            </w:pPr>
            <w:r w:rsidRPr="00C63D7F">
              <w:rPr>
                <w:rFonts w:ascii="Courier New" w:hAnsi="Courier New" w:cs="Courier New"/>
                <w:color w:val="000000" w:themeColor="text1"/>
                <w:szCs w:val="20"/>
              </w:rPr>
              <w:t>clonevar industry_orig</w:t>
            </w:r>
            <w:r>
              <w:rPr>
                <w:rFonts w:ascii="Courier New" w:hAnsi="Courier New" w:cs="Courier New"/>
                <w:color w:val="000000" w:themeColor="text1"/>
                <w:szCs w:val="20"/>
              </w:rPr>
              <w:t>*</w:t>
            </w:r>
            <w:r w:rsidRPr="00C63D7F">
              <w:rPr>
                <w:rFonts w:ascii="Courier New" w:hAnsi="Courier New" w:cs="Courier New"/>
                <w:color w:val="000000" w:themeColor="text1"/>
                <w:szCs w:val="20"/>
              </w:rPr>
              <w:t xml:space="preserve">=ctryvarname  </w:t>
            </w:r>
          </w:p>
          <w:p w14:paraId="24F1EB52" w14:textId="77777777" w:rsidR="005F4829" w:rsidRPr="00C63D7F" w:rsidRDefault="005F4829">
            <w:pPr>
              <w:rPr>
                <w:rFonts w:ascii="Courier New" w:hAnsi="Courier New" w:cs="Courier New"/>
                <w:color w:val="000000" w:themeColor="text1"/>
                <w:szCs w:val="20"/>
              </w:rPr>
            </w:pPr>
            <w:r w:rsidRPr="00C63D7F">
              <w:rPr>
                <w:rFonts w:ascii="Courier New" w:hAnsi="Courier New" w:cs="Courier New"/>
                <w:color w:val="000000" w:themeColor="text1"/>
                <w:szCs w:val="20"/>
              </w:rPr>
              <w:t>format industry_orig</w:t>
            </w:r>
            <w:r>
              <w:rPr>
                <w:rFonts w:ascii="Courier New" w:hAnsi="Courier New" w:cs="Courier New"/>
                <w:color w:val="000000" w:themeColor="text1"/>
                <w:szCs w:val="20"/>
              </w:rPr>
              <w:t>*</w:t>
            </w:r>
            <w:r w:rsidRPr="00C63D7F">
              <w:rPr>
                <w:rFonts w:ascii="Courier New" w:hAnsi="Courier New" w:cs="Courier New"/>
                <w:color w:val="000000" w:themeColor="text1"/>
                <w:szCs w:val="20"/>
              </w:rPr>
              <w:t xml:space="preserve"> %02.0f</w:t>
            </w:r>
          </w:p>
          <w:p w14:paraId="6FDD7690" w14:textId="77777777" w:rsidR="005F4829" w:rsidRPr="0071222E" w:rsidRDefault="005F4829">
            <w:pPr>
              <w:rPr>
                <w:rFonts w:ascii="Courier New" w:hAnsi="Courier New" w:cs="Courier New"/>
                <w:color w:val="000000" w:themeColor="text1"/>
                <w:szCs w:val="20"/>
              </w:rPr>
            </w:pPr>
            <w:r w:rsidRPr="00C63D7F">
              <w:rPr>
                <w:rFonts w:ascii="Courier New" w:hAnsi="Courier New" w:cs="Courier New"/>
                <w:color w:val="000000" w:themeColor="text1"/>
                <w:szCs w:val="20"/>
              </w:rPr>
              <w:t>run "X:\</w:t>
            </w:r>
            <w:r>
              <w:rPr>
                <w:rFonts w:ascii="Courier New" w:hAnsi="Courier New" w:cs="Courier New"/>
                <w:color w:val="000000" w:themeColor="text1"/>
                <w:szCs w:val="20"/>
              </w:rPr>
              <w:t xml:space="preserve"> ILO labor\</w:t>
            </w:r>
            <w:r w:rsidRPr="00C63D7F">
              <w:rPr>
                <w:rFonts w:ascii="Courier New" w:hAnsi="Courier New" w:cs="Courier New"/>
                <w:color w:val="000000" w:themeColor="text1"/>
                <w:szCs w:val="20"/>
              </w:rPr>
              <w:t>ISC</w:t>
            </w:r>
            <w:r>
              <w:rPr>
                <w:rFonts w:ascii="Courier New" w:hAnsi="Courier New" w:cs="Courier New"/>
                <w:color w:val="000000" w:themeColor="text1"/>
                <w:szCs w:val="20"/>
              </w:rPr>
              <w:t>O-08</w:t>
            </w:r>
            <w:r w:rsidRPr="00C63D7F">
              <w:rPr>
                <w:rFonts w:ascii="Courier New" w:hAnsi="Courier New" w:cs="Courier New"/>
                <w:color w:val="000000" w:themeColor="text1"/>
                <w:szCs w:val="20"/>
              </w:rPr>
              <w:t xml:space="preserve"> </w:t>
            </w:r>
            <w:r>
              <w:rPr>
                <w:rFonts w:ascii="Courier New" w:hAnsi="Courier New" w:cs="Courier New"/>
                <w:color w:val="000000" w:themeColor="text1"/>
                <w:szCs w:val="20"/>
              </w:rPr>
              <w:t>4</w:t>
            </w:r>
            <w:r w:rsidRPr="00C63D7F">
              <w:rPr>
                <w:rFonts w:ascii="Courier New" w:hAnsi="Courier New" w:cs="Courier New"/>
                <w:color w:val="000000" w:themeColor="text1"/>
                <w:szCs w:val="20"/>
              </w:rPr>
              <w:t>-digit labelling.do"</w:t>
            </w:r>
          </w:p>
        </w:tc>
      </w:tr>
    </w:tbl>
    <w:p w14:paraId="750761F6" w14:textId="06F17128" w:rsidR="005F4829" w:rsidRDefault="005F4829" w:rsidP="005F4829">
      <w:pPr>
        <w:spacing w:after="0"/>
      </w:pPr>
    </w:p>
    <w:p w14:paraId="1059EEF4" w14:textId="77777777" w:rsidR="006C3371" w:rsidRPr="00A16F5C" w:rsidRDefault="000021EE" w:rsidP="00CA16C8">
      <w:pPr>
        <w:pStyle w:val="ListParagraph"/>
        <w:numPr>
          <w:ilvl w:val="0"/>
          <w:numId w:val="15"/>
        </w:numPr>
        <w:spacing w:after="60"/>
      </w:pPr>
      <w:r w:rsidRPr="00A16F5C">
        <w:t>FIRMSIZE_U should not be lower than FIRMSIZE_L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954"/>
      </w:tblGrid>
      <w:tr w:rsidR="006C3371" w:rsidRPr="00A16F5C" w14:paraId="1CB4787D" w14:textId="77777777" w:rsidTr="006C3371">
        <w:tc>
          <w:tcPr>
            <w:tcW w:w="9954" w:type="dxa"/>
            <w:shd w:val="clear" w:color="auto" w:fill="D9D9D9" w:themeFill="background1" w:themeFillShade="D9"/>
          </w:tcPr>
          <w:p w14:paraId="3468348B" w14:textId="06F03136" w:rsidR="006C3371" w:rsidRPr="00A16F5C" w:rsidRDefault="006C3371" w:rsidP="006C3371">
            <w:pPr>
              <w:spacing w:before="60" w:after="60"/>
            </w:pPr>
            <w:r w:rsidRPr="00A16F5C">
              <w:rPr>
                <w:rFonts w:ascii="Courier New" w:eastAsia="Times New Roman" w:hAnsi="Courier New" w:cs="Courier New"/>
                <w:lang w:eastAsia="es-ES"/>
              </w:rPr>
              <w:t>firmsize_u&lt;firmsize_l</w:t>
            </w:r>
          </w:p>
        </w:tc>
      </w:tr>
    </w:tbl>
    <w:p w14:paraId="6AAB07B1" w14:textId="77777777" w:rsidR="00511742" w:rsidRDefault="00511742">
      <w:bookmarkStart w:id="221" w:name="_Toc7198644"/>
      <w:bookmarkStart w:id="222" w:name="_Toc7198808"/>
      <w:bookmarkStart w:id="223" w:name="_Hlk6575684"/>
      <w:bookmarkStart w:id="224" w:name="_Toc514150807"/>
      <w:bookmarkEnd w:id="164"/>
      <w:bookmarkEnd w:id="165"/>
      <w:bookmarkEnd w:id="214"/>
    </w:p>
    <w:p w14:paraId="3E530BCF" w14:textId="77777777" w:rsidR="00511742" w:rsidRPr="00A16F5C" w:rsidRDefault="00511742" w:rsidP="00511742">
      <w:pPr>
        <w:pStyle w:val="Heading1"/>
        <w:numPr>
          <w:ilvl w:val="0"/>
          <w:numId w:val="0"/>
        </w:numPr>
        <w:rPr>
          <w:rFonts w:ascii="Calibri" w:eastAsia="Times New Roman" w:hAnsi="Calibri" w:cs="Calibri"/>
          <w:color w:val="000000"/>
          <w:sz w:val="22"/>
          <w:szCs w:val="22"/>
        </w:rPr>
        <w:sectPr w:rsidR="00511742" w:rsidRPr="00A16F5C" w:rsidSect="00C604CC">
          <w:footerReference w:type="default" r:id="rId28"/>
          <w:type w:val="continuous"/>
          <w:pgSz w:w="12240" w:h="15840"/>
          <w:pgMar w:top="1411" w:right="1138" w:bottom="1138" w:left="1138" w:header="720" w:footer="720" w:gutter="0"/>
          <w:cols w:space="720"/>
          <w:docGrid w:linePitch="299"/>
        </w:sectPr>
      </w:pPr>
    </w:p>
    <w:p w14:paraId="12F8DD5E" w14:textId="77777777" w:rsidR="00511742" w:rsidRPr="00511742" w:rsidRDefault="00511742" w:rsidP="00D15CFB">
      <w:pPr>
        <w:pStyle w:val="ListParagraph"/>
        <w:spacing w:after="0"/>
        <w:ind w:left="0"/>
        <w:jc w:val="both"/>
        <w:rPr>
          <w:rFonts w:cstheme="minorHAnsi"/>
        </w:rPr>
      </w:pPr>
      <w:bookmarkStart w:id="225" w:name="_Toc23764980"/>
      <w:bookmarkStart w:id="226" w:name="_Toc23776515"/>
      <w:bookmarkEnd w:id="225"/>
      <w:bookmarkEnd w:id="226"/>
      <w:r w:rsidRPr="00A16F5C">
        <w:t xml:space="preserve">Combine all </w:t>
      </w:r>
      <w:r>
        <w:t>S</w:t>
      </w:r>
      <w:r w:rsidRPr="00A16F5C">
        <w:t xml:space="preserve">ections </w:t>
      </w:r>
      <w:r>
        <w:t xml:space="preserve">5 </w:t>
      </w:r>
      <w:r w:rsidRPr="00A16F5C">
        <w:t>and r</w:t>
      </w:r>
      <w:r w:rsidRPr="00511742">
        <w:rPr>
          <w:rFonts w:cstheme="minorHAnsi"/>
        </w:rPr>
        <w:t xml:space="preserve">un the dofile </w:t>
      </w:r>
      <w:r w:rsidRPr="00511742">
        <w:rPr>
          <w:rFonts w:cstheme="minorHAnsi"/>
          <w:b/>
          <w:bCs/>
          <w:i/>
          <w:iCs/>
        </w:rPr>
        <w:t>MODULE_05_Labor</w:t>
      </w:r>
      <w:r w:rsidRPr="00511742">
        <w:rPr>
          <w:rFonts w:cstheme="minorHAnsi"/>
          <w:b/>
          <w:i/>
        </w:rPr>
        <w:t>.do</w:t>
      </w:r>
      <w:r w:rsidRPr="00511742">
        <w:rPr>
          <w:rFonts w:cstheme="minorHAnsi"/>
        </w:rPr>
        <w:t xml:space="preserve"> which labels (variable and value) and order variables </w:t>
      </w:r>
    </w:p>
    <w:p w14:paraId="70511877" w14:textId="77777777" w:rsidR="00511742" w:rsidRPr="00A16F5C" w:rsidRDefault="00511742" w:rsidP="00511742">
      <w:pPr>
        <w:pStyle w:val="ListParagraph"/>
        <w:numPr>
          <w:ilvl w:val="1"/>
          <w:numId w:val="33"/>
        </w:numPr>
        <w:spacing w:after="0"/>
        <w:contextualSpacing w:val="0"/>
        <w:jc w:val="both"/>
        <w:rPr>
          <w:rFonts w:cstheme="minorHAnsi"/>
        </w:rPr>
      </w:pPr>
      <w:r w:rsidRPr="00A16F5C">
        <w:rPr>
          <w:rFonts w:cstheme="minorHAnsi"/>
        </w:rPr>
        <w:t xml:space="preserve">This is a must process with no exception. </w:t>
      </w:r>
    </w:p>
    <w:p w14:paraId="1C5325C9" w14:textId="73B10F76" w:rsidR="007E5534" w:rsidRDefault="007E5534">
      <w:pPr>
        <w:rPr>
          <w:rFonts w:asciiTheme="majorHAnsi" w:eastAsiaTheme="majorEastAsia" w:hAnsiTheme="majorHAnsi" w:cstheme="majorBidi"/>
          <w:b/>
          <w:bCs/>
          <w:color w:val="2D4F8E" w:themeColor="accent1" w:themeShade="B5"/>
          <w:sz w:val="32"/>
          <w:szCs w:val="32"/>
        </w:rPr>
      </w:pPr>
      <w:r>
        <w:br w:type="page"/>
      </w:r>
    </w:p>
    <w:p w14:paraId="15D5714F" w14:textId="42825066" w:rsidR="00660FA1" w:rsidRDefault="00660FA1" w:rsidP="00E8019D">
      <w:pPr>
        <w:pStyle w:val="Heading1"/>
        <w:spacing w:before="120" w:after="120"/>
        <w:jc w:val="center"/>
        <w:rPr>
          <w:rFonts w:asciiTheme="minorHAnsi" w:hAnsiTheme="minorHAnsi" w:cstheme="minorHAnsi"/>
          <w:sz w:val="28"/>
          <w:szCs w:val="28"/>
        </w:rPr>
      </w:pPr>
      <w:bookmarkStart w:id="227" w:name="_Toc176262712"/>
      <w:bookmarkEnd w:id="211"/>
      <w:r w:rsidRPr="00B90349">
        <w:rPr>
          <w:rFonts w:asciiTheme="minorHAnsi" w:hAnsiTheme="minorHAnsi" w:cstheme="minorHAnsi"/>
          <w:sz w:val="28"/>
          <w:szCs w:val="28"/>
        </w:rPr>
        <w:t>Utilities (UTL)</w:t>
      </w:r>
      <w:bookmarkEnd w:id="221"/>
      <w:bookmarkEnd w:id="222"/>
      <w:bookmarkEnd w:id="227"/>
    </w:p>
    <w:p w14:paraId="31419878" w14:textId="77777777" w:rsidR="00301B9A" w:rsidRPr="00301B9A" w:rsidRDefault="00301B9A" w:rsidP="00E8019D">
      <w:pPr>
        <w:pStyle w:val="NoSpacing"/>
        <w:spacing w:line="259" w:lineRule="auto"/>
        <w:rPr>
          <w:rFonts w:asciiTheme="minorHAnsi" w:hAnsiTheme="minorHAnsi" w:cstheme="minorHAnsi"/>
        </w:rPr>
      </w:pPr>
    </w:p>
    <w:p w14:paraId="5DEFFB2F" w14:textId="77777777" w:rsidR="00445306" w:rsidRPr="00B90349" w:rsidRDefault="00445306" w:rsidP="00445306">
      <w:pPr>
        <w:pStyle w:val="Heading2"/>
        <w:spacing w:before="0" w:after="0"/>
        <w:jc w:val="both"/>
        <w:rPr>
          <w:rFonts w:asciiTheme="minorHAnsi" w:hAnsiTheme="minorHAnsi" w:cstheme="minorHAnsi"/>
          <w:b/>
          <w:bCs/>
        </w:rPr>
      </w:pPr>
      <w:bookmarkStart w:id="228" w:name="_Ref480963891"/>
      <w:bookmarkStart w:id="229" w:name="_Toc514150798"/>
      <w:bookmarkStart w:id="230" w:name="_Toc7198645"/>
      <w:bookmarkStart w:id="231" w:name="_Toc7198809"/>
      <w:bookmarkStart w:id="232" w:name="_Toc176262713"/>
      <w:r w:rsidRPr="00B90349">
        <w:rPr>
          <w:rFonts w:asciiTheme="minorHAnsi" w:hAnsiTheme="minorHAnsi" w:cstheme="minorHAnsi"/>
          <w:b/>
          <w:bCs/>
        </w:rPr>
        <w:t>Framework of Harmonization</w:t>
      </w:r>
      <w:bookmarkEnd w:id="228"/>
      <w:bookmarkEnd w:id="229"/>
      <w:bookmarkEnd w:id="230"/>
      <w:bookmarkEnd w:id="231"/>
      <w:bookmarkEnd w:id="232"/>
    </w:p>
    <w:p w14:paraId="5A84351B" w14:textId="77777777" w:rsidR="00445306" w:rsidRDefault="00445306" w:rsidP="00445306">
      <w:pPr>
        <w:spacing w:after="0"/>
        <w:jc w:val="both"/>
      </w:pPr>
    </w:p>
    <w:p w14:paraId="1CF63064" w14:textId="77777777" w:rsidR="00445306" w:rsidRDefault="00445306" w:rsidP="00445306">
      <w:pPr>
        <w:spacing w:after="0"/>
        <w:jc w:val="both"/>
      </w:pPr>
      <w:r w:rsidRPr="006C23C9">
        <w:t xml:space="preserve">Multiple-topic household surveys collect data on the characteristics of both households and individuals within those households. This module covers affordability and access related indicators that are commonly derived from survey data sets, or that can be constructed using existing variables. The primary objective of this indicator harmonization is to generate a unified data source of globally comparable indicators for utilities affordability and access to support routine analytical and corporate business functions of the World Bank. </w:t>
      </w:r>
    </w:p>
    <w:p w14:paraId="2BAB2F2A" w14:textId="77777777" w:rsidR="00445306" w:rsidRPr="006C23C9" w:rsidRDefault="00445306" w:rsidP="00445306">
      <w:pPr>
        <w:spacing w:after="0"/>
        <w:jc w:val="both"/>
      </w:pPr>
    </w:p>
    <w:p w14:paraId="613D38FF" w14:textId="77777777" w:rsidR="00445306" w:rsidRPr="006C23C9" w:rsidRDefault="00445306" w:rsidP="00445306">
      <w:pPr>
        <w:spacing w:after="0"/>
        <w:jc w:val="both"/>
      </w:pPr>
      <w:r w:rsidRPr="006C23C9">
        <w:t xml:space="preserve">In this module, the primary unit of analysis is the level of a household. The units of classification are consumption expenditures made by households for satisfying their needs or wants for various goods and services. </w:t>
      </w:r>
    </w:p>
    <w:p w14:paraId="04C06735" w14:textId="77777777" w:rsidR="00445306" w:rsidRPr="006C23C9" w:rsidRDefault="00445306" w:rsidP="00445306">
      <w:pPr>
        <w:spacing w:after="0"/>
        <w:jc w:val="both"/>
      </w:pPr>
    </w:p>
    <w:p w14:paraId="64440430" w14:textId="77777777" w:rsidR="00445306" w:rsidRPr="002D667F" w:rsidRDefault="00445306" w:rsidP="00445306">
      <w:pPr>
        <w:pStyle w:val="Heading2"/>
        <w:spacing w:before="0" w:after="0"/>
        <w:jc w:val="both"/>
        <w:rPr>
          <w:rFonts w:asciiTheme="minorHAnsi" w:hAnsiTheme="minorHAnsi" w:cstheme="minorHAnsi"/>
          <w:b/>
          <w:bCs/>
        </w:rPr>
      </w:pPr>
      <w:bookmarkStart w:id="233" w:name="_Ref480963903"/>
      <w:bookmarkStart w:id="234" w:name="_Toc514150801"/>
      <w:bookmarkStart w:id="235" w:name="_Toc7198646"/>
      <w:bookmarkStart w:id="236" w:name="_Toc7198810"/>
      <w:bookmarkStart w:id="237" w:name="_Toc176262714"/>
      <w:r w:rsidRPr="002D667F">
        <w:rPr>
          <w:rFonts w:asciiTheme="minorHAnsi" w:hAnsiTheme="minorHAnsi" w:cstheme="minorHAnsi"/>
          <w:b/>
          <w:bCs/>
        </w:rPr>
        <w:t>Mapping and description of variables</w:t>
      </w:r>
      <w:bookmarkEnd w:id="233"/>
      <w:bookmarkEnd w:id="234"/>
      <w:bookmarkEnd w:id="235"/>
      <w:bookmarkEnd w:id="236"/>
      <w:bookmarkEnd w:id="237"/>
      <w:r w:rsidRPr="002D667F">
        <w:rPr>
          <w:rFonts w:asciiTheme="minorHAnsi" w:hAnsiTheme="minorHAnsi" w:cstheme="minorHAnsi"/>
          <w:b/>
          <w:bCs/>
        </w:rPr>
        <w:t xml:space="preserve"> </w:t>
      </w:r>
    </w:p>
    <w:p w14:paraId="20619E86" w14:textId="77777777" w:rsidR="00445306" w:rsidRDefault="00445306" w:rsidP="00445306">
      <w:pPr>
        <w:pStyle w:val="NoSpacing"/>
        <w:spacing w:line="259" w:lineRule="auto"/>
        <w:jc w:val="both"/>
        <w:rPr>
          <w:rFonts w:asciiTheme="minorHAnsi" w:eastAsiaTheme="minorEastAsia" w:hAnsiTheme="minorHAnsi" w:cstheme="minorBidi"/>
          <w:color w:val="auto"/>
          <w:szCs w:val="22"/>
          <w:lang w:eastAsia="ko-KR"/>
        </w:rPr>
      </w:pPr>
    </w:p>
    <w:p w14:paraId="5C0B4289" w14:textId="77777777" w:rsidR="00445306" w:rsidRPr="006C23C9" w:rsidRDefault="00445306" w:rsidP="00445306">
      <w:pPr>
        <w:pStyle w:val="NoSpacing"/>
        <w:spacing w:line="259" w:lineRule="auto"/>
        <w:jc w:val="both"/>
        <w:rPr>
          <w:rFonts w:asciiTheme="minorHAnsi" w:eastAsiaTheme="minorEastAsia" w:hAnsiTheme="minorHAnsi" w:cstheme="minorBidi"/>
          <w:color w:val="auto"/>
          <w:szCs w:val="22"/>
          <w:lang w:eastAsia="ko-KR"/>
        </w:rPr>
      </w:pPr>
      <w:r>
        <w:rPr>
          <w:rFonts w:asciiTheme="minorHAnsi" w:eastAsiaTheme="minorEastAsia" w:hAnsiTheme="minorHAnsi" w:cstheme="minorBidi"/>
          <w:color w:val="auto"/>
          <w:szCs w:val="22"/>
          <w:lang w:eastAsia="ko-KR"/>
        </w:rPr>
        <w:t xml:space="preserve">The </w:t>
      </w:r>
      <w:r w:rsidRPr="006C23C9">
        <w:rPr>
          <w:rFonts w:asciiTheme="minorHAnsi" w:eastAsiaTheme="minorEastAsia" w:hAnsiTheme="minorHAnsi" w:cstheme="minorBidi"/>
          <w:color w:val="auto"/>
          <w:szCs w:val="22"/>
          <w:lang w:eastAsia="ko-KR"/>
        </w:rPr>
        <w:t xml:space="preserve">Utilities module contains a large number of metadata that provides a wealth of information about variables, including their types, descriptions, sources, etc. To improve readability, only the most significant information has been included in this section. For a complete list of all variables captured in the module, please </w:t>
      </w:r>
      <w:r w:rsidRPr="006C23C9">
        <w:rPr>
          <w:rFonts w:asciiTheme="minorHAnsi" w:eastAsiaTheme="minorEastAsia" w:hAnsiTheme="minorHAnsi" w:cstheme="minorHAnsi"/>
          <w:color w:val="auto"/>
          <w:szCs w:val="22"/>
          <w:lang w:eastAsia="ko-KR"/>
        </w:rPr>
        <w:t>consult</w:t>
      </w:r>
      <w:r>
        <w:rPr>
          <w:rFonts w:asciiTheme="minorHAnsi" w:eastAsiaTheme="minorEastAsia" w:hAnsiTheme="minorHAnsi" w:cstheme="minorHAnsi"/>
          <w:color w:val="auto"/>
          <w:szCs w:val="22"/>
          <w:lang w:eastAsia="ko-KR"/>
        </w:rPr>
        <w:t xml:space="preserve"> t</w:t>
      </w:r>
      <w:r w:rsidRPr="00C21452">
        <w:rPr>
          <w:rFonts w:asciiTheme="minorHAnsi" w:eastAsiaTheme="minorEastAsia" w:hAnsiTheme="minorHAnsi" w:cstheme="minorHAnsi"/>
          <w:color w:val="auto"/>
          <w:szCs w:val="22"/>
          <w:lang w:eastAsia="ko-KR"/>
        </w:rPr>
        <w:t>able at the end of the module</w:t>
      </w:r>
      <w:r>
        <w:rPr>
          <w:rFonts w:asciiTheme="minorHAnsi" w:eastAsiaTheme="minorEastAsia" w:hAnsiTheme="minorHAnsi" w:cstheme="minorHAnsi"/>
          <w:color w:val="auto"/>
          <w:szCs w:val="22"/>
          <w:lang w:eastAsia="ko-KR"/>
        </w:rPr>
        <w:t>.</w:t>
      </w:r>
    </w:p>
    <w:p w14:paraId="37046307" w14:textId="77777777" w:rsidR="00445306" w:rsidRDefault="00445306" w:rsidP="00445306">
      <w:pPr>
        <w:spacing w:after="0"/>
        <w:jc w:val="both"/>
      </w:pPr>
    </w:p>
    <w:p w14:paraId="3E57D48A" w14:textId="51B700EA" w:rsidR="00445306" w:rsidRPr="000703D3" w:rsidRDefault="00445306" w:rsidP="00445306">
      <w:pPr>
        <w:spacing w:after="0"/>
        <w:jc w:val="both"/>
        <w:rPr>
          <w:rFonts w:cstheme="minorHAnsi"/>
        </w:rPr>
      </w:pPr>
      <w:r>
        <w:t xml:space="preserve">The </w:t>
      </w:r>
      <w:r w:rsidRPr="006C23C9">
        <w:t xml:space="preserve">Utilities module consists of affordability variables and access to services variables, which follow COICOP and MTF and Access Plus frameworks, respectively. </w:t>
      </w:r>
      <w:r>
        <w:t xml:space="preserve"> The u</w:t>
      </w:r>
      <w:r w:rsidRPr="006C23C9">
        <w:t xml:space="preserve">tilities affordability variables are monetary variables </w:t>
      </w:r>
      <w:r w:rsidRPr="000703D3">
        <w:rPr>
          <w:rFonts w:cstheme="minorHAnsi"/>
        </w:rPr>
        <w:t xml:space="preserve">expressed at current prices in the local currency unit (LCU) and non-deflated either temporal </w:t>
      </w:r>
      <w:r w:rsidR="00B2676B" w:rsidRPr="000703D3">
        <w:rPr>
          <w:rFonts w:cstheme="minorHAnsi"/>
        </w:rPr>
        <w:t>or</w:t>
      </w:r>
      <w:r w:rsidRPr="000703D3">
        <w:rPr>
          <w:rFonts w:cstheme="minorHAnsi"/>
        </w:rPr>
        <w:t xml:space="preserve"> spatial. It should include not only monetary expenses, but also value of in-kind acquisitions. </w:t>
      </w:r>
    </w:p>
    <w:p w14:paraId="4A819989" w14:textId="77777777" w:rsidR="00445306" w:rsidRPr="006C23C9" w:rsidRDefault="00445306" w:rsidP="00246E4E">
      <w:pPr>
        <w:spacing w:after="0"/>
        <w:jc w:val="both"/>
      </w:pPr>
    </w:p>
    <w:p w14:paraId="68EBE9B8" w14:textId="77777777" w:rsidR="00445306" w:rsidRPr="006C23C9" w:rsidRDefault="00445306" w:rsidP="00246E4E">
      <w:pPr>
        <w:pStyle w:val="Heading3"/>
        <w:spacing w:before="0" w:after="0" w:line="259" w:lineRule="auto"/>
      </w:pPr>
      <w:bookmarkStart w:id="238" w:name="_Toc176262715"/>
      <w:r w:rsidRPr="006C23C9">
        <w:t>Access to Services</w:t>
      </w:r>
      <w:bookmarkEnd w:id="238"/>
      <w:r w:rsidRPr="006C23C9">
        <w:t xml:space="preserve">  </w:t>
      </w:r>
    </w:p>
    <w:p w14:paraId="3D722697" w14:textId="77777777" w:rsidR="00445306" w:rsidRDefault="00445306" w:rsidP="00445306">
      <w:pPr>
        <w:spacing w:after="0"/>
        <w:jc w:val="both"/>
      </w:pPr>
    </w:p>
    <w:p w14:paraId="5F3F342A" w14:textId="77777777" w:rsidR="00445306" w:rsidRPr="006C23C9" w:rsidRDefault="00445306" w:rsidP="00445306">
      <w:pPr>
        <w:spacing w:after="0"/>
        <w:jc w:val="both"/>
      </w:pPr>
      <w:r w:rsidRPr="006C23C9">
        <w:t xml:space="preserve">Non-energy or non-WASH variables that are broadly classified as utilities are included as additional variables: Maintenance and Repair of the Dwelling (4.3); Part of Fuels and lubricants for personal transport equipment (transport fuels only, but not lubricants; 7.2.2); Telephone and telefax services (8.3.0); Part of Cultural Services (TV broadcasting services only; 9.4.2).  </w:t>
      </w:r>
    </w:p>
    <w:p w14:paraId="16C109C6" w14:textId="77777777" w:rsidR="00445306" w:rsidRDefault="00445306" w:rsidP="00445306">
      <w:pPr>
        <w:spacing w:after="0"/>
        <w:jc w:val="both"/>
      </w:pPr>
    </w:p>
    <w:p w14:paraId="06A0B498" w14:textId="0FD9EC4A" w:rsidR="00445306" w:rsidRDefault="00445306" w:rsidP="00B2676B">
      <w:pPr>
        <w:spacing w:after="0"/>
        <w:jc w:val="both"/>
      </w:pPr>
      <w:r w:rsidRPr="006C23C9">
        <w:t xml:space="preserve">The harmonization framework for GMD utilities access to services variables is based on three independent frameworks: Human Opportunity </w:t>
      </w:r>
      <w:r w:rsidRPr="003F4458">
        <w:rPr>
          <w:color w:val="000000" w:themeColor="text1"/>
        </w:rPr>
        <w:t>Index (HOI)</w:t>
      </w:r>
      <w:r w:rsidRPr="003F4458">
        <w:rPr>
          <w:rStyle w:val="FootnoteReference"/>
          <w:color w:val="000000" w:themeColor="text1"/>
          <w:u w:val="single"/>
        </w:rPr>
        <w:footnoteReference w:id="15"/>
      </w:r>
      <w:r w:rsidRPr="003F4458">
        <w:rPr>
          <w:color w:val="000000" w:themeColor="text1"/>
        </w:rPr>
        <w:t>, developed by the World Bank’s Latin America and Caribbean (LAC) department in 2008; WASH (Water, sanitation, and hygiene) Access Plus Framework developed by the Water Global Project in 2015 (draft); and the Multi-tier access Tracking Framework (MTF)</w:t>
      </w:r>
      <w:r w:rsidRPr="003F4458">
        <w:rPr>
          <w:rStyle w:val="FootnoteReference"/>
          <w:color w:val="000000" w:themeColor="text1"/>
          <w:u w:val="single"/>
        </w:rPr>
        <w:footnoteReference w:id="16"/>
      </w:r>
      <w:r w:rsidRPr="003F4458">
        <w:rPr>
          <w:color w:val="000000" w:themeColor="text1"/>
        </w:rPr>
        <w:t xml:space="preserve"> intro</w:t>
      </w:r>
      <w:r w:rsidRPr="006C23C9">
        <w:t>duced by the World Bank and SE4ALL Knowledge Hub in 2015. According to the HOI typology, all WASH and energy access indicators are defined as binary indices, while the other two frameworks define WASH and energy indicators as multi-tier indices. Due to the limitation of ex-post harmonization, GMD variables may not match exactly multi-tier frameworks, but the tiers are embedded into the categories whenever possible.</w:t>
      </w:r>
    </w:p>
    <w:p w14:paraId="364A83D0" w14:textId="77777777" w:rsidR="001F3DAC" w:rsidRDefault="001F3DAC" w:rsidP="00B2676B">
      <w:pPr>
        <w:spacing w:after="0"/>
        <w:jc w:val="both"/>
      </w:pPr>
    </w:p>
    <w:p w14:paraId="6057C2E9" w14:textId="77777777" w:rsidR="00445306" w:rsidRDefault="00445306" w:rsidP="00445306">
      <w:pPr>
        <w:spacing w:after="0"/>
        <w:jc w:val="both"/>
      </w:pPr>
      <w:r w:rsidRPr="006C23C9">
        <w:t xml:space="preserve">Access to and affordability of WASH and energy are important nonmonetary dimensions of welfare. The SDGs call for universal and equitable access to safe and affordable drinking water and access to adequate and equitable sanitation and hygiene for all. The indicators require an understanding of the proportion of the population which has access to safely managed WASH services or facilities. In the same vein, understanding the proportion of the population with access to electricity, and more specifically, the types of fuels used is necessary to understand the progress made on SDG 7- Affordable and Clean Energy. </w:t>
      </w:r>
    </w:p>
    <w:p w14:paraId="21DD5D6E" w14:textId="77777777" w:rsidR="00445306" w:rsidRDefault="00445306" w:rsidP="00445306">
      <w:pPr>
        <w:spacing w:after="0"/>
        <w:jc w:val="both"/>
      </w:pPr>
    </w:p>
    <w:p w14:paraId="4456174F" w14:textId="77777777" w:rsidR="00445306" w:rsidRDefault="00445306" w:rsidP="00445306">
      <w:pPr>
        <w:spacing w:after="0"/>
        <w:jc w:val="both"/>
      </w:pPr>
      <w:r>
        <w:t xml:space="preserve">The </w:t>
      </w:r>
      <w:r w:rsidRPr="006C23C9">
        <w:t xml:space="preserve">utilities access to services indicators include access to water, sanitation, and hygiene (WASH) and access to energy. </w:t>
      </w:r>
    </w:p>
    <w:p w14:paraId="28BD66E9" w14:textId="77777777" w:rsidR="000703D3" w:rsidRPr="000703D3" w:rsidRDefault="000703D3" w:rsidP="00800C68">
      <w:pPr>
        <w:spacing w:after="0" w:line="22" w:lineRule="atLeast"/>
        <w:jc w:val="both"/>
        <w:rPr>
          <w:rFonts w:cstheme="minorHAnsi"/>
        </w:rPr>
      </w:pPr>
    </w:p>
    <w:p w14:paraId="2B146AA7" w14:textId="77777777" w:rsidR="00660FA1" w:rsidRPr="000703D3" w:rsidRDefault="00660FA1" w:rsidP="00800C68">
      <w:pPr>
        <w:pStyle w:val="Heading4"/>
        <w:spacing w:before="0" w:after="0" w:line="22" w:lineRule="atLeast"/>
        <w:jc w:val="both"/>
        <w:rPr>
          <w:rFonts w:asciiTheme="minorHAnsi" w:hAnsiTheme="minorHAnsi" w:cstheme="minorHAnsi"/>
        </w:rPr>
      </w:pPr>
      <w:r w:rsidRPr="000703D3">
        <w:rPr>
          <w:rFonts w:asciiTheme="minorHAnsi" w:hAnsiTheme="minorHAnsi" w:cstheme="minorHAnsi"/>
        </w:rPr>
        <w:t xml:space="preserve"> Access to Water, Sanitation and Hygiene (WASH)</w:t>
      </w:r>
    </w:p>
    <w:p w14:paraId="5745791B" w14:textId="77777777" w:rsidR="00F82770" w:rsidRDefault="00F82770" w:rsidP="00065F24">
      <w:pPr>
        <w:pStyle w:val="varname"/>
        <w:spacing w:line="259" w:lineRule="auto"/>
      </w:pPr>
    </w:p>
    <w:p w14:paraId="3BEFF1F7" w14:textId="77777777" w:rsidR="00FA6CDB" w:rsidRPr="006C23C9" w:rsidRDefault="00FA6CDB" w:rsidP="00065F24">
      <w:pPr>
        <w:pStyle w:val="varname"/>
        <w:spacing w:line="259" w:lineRule="auto"/>
      </w:pPr>
      <w:r w:rsidRPr="006C23C9">
        <w:t>watertype_quest</w:t>
      </w:r>
    </w:p>
    <w:p w14:paraId="7F2270DC" w14:textId="6C1A24EC" w:rsidR="00FA6CDB" w:rsidRPr="006C23C9" w:rsidRDefault="00FA6CDB" w:rsidP="00065F24">
      <w:pPr>
        <w:pStyle w:val="NoSpacing"/>
        <w:spacing w:line="259" w:lineRule="auto"/>
        <w:jc w:val="both"/>
        <w:rPr>
          <w:rFonts w:asciiTheme="minorHAnsi" w:hAnsiTheme="minorHAnsi" w:cstheme="minorHAnsi"/>
          <w:b/>
        </w:rPr>
      </w:pPr>
      <w:r>
        <w:rPr>
          <w:rFonts w:asciiTheme="minorHAnsi" w:hAnsiTheme="minorHAnsi" w:cstheme="minorHAnsi"/>
        </w:rPr>
        <w:t xml:space="preserve">This </w:t>
      </w:r>
      <w:r w:rsidRPr="006C23C9">
        <w:rPr>
          <w:rFonts w:asciiTheme="minorHAnsi" w:hAnsiTheme="minorHAnsi" w:cstheme="minorHAnsi"/>
        </w:rPr>
        <w:t>is a categorical variable that</w:t>
      </w:r>
      <w:r w:rsidRPr="006C23C9">
        <w:rPr>
          <w:rFonts w:asciiTheme="minorHAnsi" w:hAnsiTheme="minorHAnsi" w:cstheme="minorHAnsi"/>
          <w:b/>
        </w:rPr>
        <w:t xml:space="preserve"> </w:t>
      </w:r>
      <w:r w:rsidRPr="006C23C9">
        <w:rPr>
          <w:rFonts w:asciiTheme="minorHAnsi" w:hAnsiTheme="minorHAnsi" w:cstheme="minorHAnsi"/>
        </w:rPr>
        <w:t>specifies the type of water questions in the survey. Th</w:t>
      </w:r>
      <w:r w:rsidR="005C5C19">
        <w:rPr>
          <w:rFonts w:asciiTheme="minorHAnsi" w:hAnsiTheme="minorHAnsi" w:cstheme="minorHAnsi"/>
        </w:rPr>
        <w:t>e</w:t>
      </w:r>
      <w:r w:rsidRPr="006C23C9">
        <w:rPr>
          <w:rFonts w:asciiTheme="minorHAnsi" w:hAnsiTheme="minorHAnsi" w:cstheme="minorHAnsi"/>
        </w:rPr>
        <w:t xml:space="preserve"> variable record</w:t>
      </w:r>
      <w:r>
        <w:rPr>
          <w:rFonts w:asciiTheme="minorHAnsi" w:hAnsiTheme="minorHAnsi" w:cstheme="minorHAnsi"/>
        </w:rPr>
        <w:t>s</w:t>
      </w:r>
      <w:r w:rsidRPr="006C23C9">
        <w:rPr>
          <w:rFonts w:asciiTheme="minorHAnsi" w:hAnsiTheme="minorHAnsi" w:cstheme="minorHAnsi"/>
        </w:rPr>
        <w:t xml:space="preserve"> the type of question(s) asked about </w:t>
      </w:r>
      <w:r>
        <w:rPr>
          <w:rFonts w:asciiTheme="minorHAnsi" w:hAnsiTheme="minorHAnsi" w:cstheme="minorHAnsi"/>
        </w:rPr>
        <w:t xml:space="preserve">the type of </w:t>
      </w:r>
      <w:r w:rsidRPr="006C23C9">
        <w:rPr>
          <w:rFonts w:asciiTheme="minorHAnsi" w:hAnsiTheme="minorHAnsi" w:cstheme="minorHAnsi"/>
        </w:rPr>
        <w:t xml:space="preserve">water </w:t>
      </w:r>
      <w:r>
        <w:rPr>
          <w:rFonts w:asciiTheme="minorHAnsi" w:hAnsiTheme="minorHAnsi" w:cstheme="minorHAnsi"/>
        </w:rPr>
        <w:t>source. F</w:t>
      </w:r>
      <w:r w:rsidRPr="006C23C9">
        <w:rPr>
          <w:rFonts w:asciiTheme="minorHAnsi" w:hAnsiTheme="minorHAnsi" w:cstheme="minorHAnsi"/>
        </w:rPr>
        <w:t>or example,</w:t>
      </w:r>
      <w:r>
        <w:rPr>
          <w:rFonts w:asciiTheme="minorHAnsi" w:hAnsiTheme="minorHAnsi" w:cstheme="minorHAnsi"/>
        </w:rPr>
        <w:t xml:space="preserve"> </w:t>
      </w:r>
      <w:r w:rsidRPr="006C23C9">
        <w:rPr>
          <w:rFonts w:asciiTheme="minorHAnsi" w:hAnsiTheme="minorHAnsi" w:cstheme="minorHAnsi"/>
        </w:rPr>
        <w:t>the survey had a specific question on the water source on drinking water, or on water source on general water or both.</w:t>
      </w:r>
      <w:r>
        <w:rPr>
          <w:rFonts w:asciiTheme="minorHAnsi" w:hAnsiTheme="minorHAnsi" w:cstheme="minorHAnsi"/>
        </w:rPr>
        <w:t xml:space="preserve"> </w:t>
      </w:r>
      <w:r w:rsidRPr="006C23C9">
        <w:rPr>
          <w:rFonts w:asciiTheme="minorHAnsi" w:hAnsiTheme="minorHAnsi" w:cstheme="minorHAnsi"/>
        </w:rPr>
        <w:t>Type of water question, four categories after harmonization:</w:t>
      </w:r>
    </w:p>
    <w:p w14:paraId="6750A9D8" w14:textId="77777777" w:rsidR="00FA6CDB" w:rsidRPr="00A16F5C" w:rsidRDefault="00FA6CDB" w:rsidP="00065F24">
      <w:pPr>
        <w:pStyle w:val="NoSpacing"/>
        <w:spacing w:line="259" w:lineRule="auto"/>
        <w:ind w:left="720"/>
        <w:jc w:val="both"/>
        <w:rPr>
          <w:rFonts w:asciiTheme="minorHAnsi" w:hAnsiTheme="minorHAnsi" w:cstheme="minorHAnsi"/>
          <w:i/>
          <w:iCs/>
        </w:rPr>
      </w:pPr>
      <w:r w:rsidRPr="00A16F5C">
        <w:rPr>
          <w:rFonts w:asciiTheme="minorHAnsi" w:hAnsiTheme="minorHAnsi" w:cstheme="minorHAnsi"/>
          <w:i/>
          <w:iCs/>
        </w:rPr>
        <w:t>1 = Drinking water</w:t>
      </w:r>
    </w:p>
    <w:p w14:paraId="1C90C27A" w14:textId="77777777" w:rsidR="00FA6CDB" w:rsidRPr="00A16F5C" w:rsidRDefault="00FA6CDB" w:rsidP="00065F24">
      <w:pPr>
        <w:pStyle w:val="NoSpacing"/>
        <w:spacing w:line="259" w:lineRule="auto"/>
        <w:ind w:left="720"/>
        <w:jc w:val="both"/>
        <w:rPr>
          <w:rFonts w:asciiTheme="minorHAnsi" w:hAnsiTheme="minorHAnsi" w:cstheme="minorHAnsi"/>
          <w:i/>
          <w:iCs/>
        </w:rPr>
      </w:pPr>
      <w:r w:rsidRPr="00A16F5C">
        <w:rPr>
          <w:rFonts w:asciiTheme="minorHAnsi" w:hAnsiTheme="minorHAnsi" w:cstheme="minorHAnsi"/>
          <w:i/>
          <w:iCs/>
        </w:rPr>
        <w:t>2 = General water</w:t>
      </w:r>
    </w:p>
    <w:p w14:paraId="78817139" w14:textId="77777777" w:rsidR="00FA6CDB" w:rsidRPr="00A16F5C" w:rsidRDefault="00FA6CDB" w:rsidP="00065F24">
      <w:pPr>
        <w:pStyle w:val="NoSpacing"/>
        <w:spacing w:line="259" w:lineRule="auto"/>
        <w:ind w:left="720"/>
        <w:jc w:val="both"/>
        <w:rPr>
          <w:rFonts w:asciiTheme="minorHAnsi" w:hAnsiTheme="minorHAnsi" w:cstheme="minorHAnsi"/>
          <w:i/>
          <w:iCs/>
        </w:rPr>
      </w:pPr>
      <w:r w:rsidRPr="00A16F5C">
        <w:rPr>
          <w:rFonts w:asciiTheme="minorHAnsi" w:hAnsiTheme="minorHAnsi" w:cstheme="minorHAnsi"/>
          <w:i/>
          <w:iCs/>
        </w:rPr>
        <w:t>3 = Both</w:t>
      </w:r>
    </w:p>
    <w:p w14:paraId="18E18CAC" w14:textId="02E716CE" w:rsidR="00FA6CDB" w:rsidRPr="00A16F5C" w:rsidRDefault="00FA6CDB" w:rsidP="00065F24">
      <w:pPr>
        <w:pStyle w:val="NoSpacing"/>
        <w:spacing w:line="259" w:lineRule="auto"/>
        <w:ind w:left="720"/>
        <w:jc w:val="both"/>
        <w:rPr>
          <w:rFonts w:asciiTheme="minorHAnsi" w:hAnsiTheme="minorHAnsi" w:cstheme="minorHAnsi"/>
          <w:i/>
          <w:iCs/>
        </w:rPr>
      </w:pPr>
      <w:r w:rsidRPr="00A16F5C">
        <w:rPr>
          <w:rFonts w:asciiTheme="minorHAnsi" w:hAnsiTheme="minorHAnsi" w:cstheme="minorHAnsi"/>
          <w:i/>
          <w:iCs/>
        </w:rPr>
        <w:t>4</w:t>
      </w:r>
      <w:r w:rsidR="00AD1211" w:rsidRPr="00A16F5C">
        <w:rPr>
          <w:rFonts w:asciiTheme="minorHAnsi" w:hAnsiTheme="minorHAnsi" w:cstheme="minorHAnsi"/>
          <w:i/>
          <w:iCs/>
        </w:rPr>
        <w:t xml:space="preserve"> </w:t>
      </w:r>
      <w:r w:rsidRPr="00A16F5C">
        <w:rPr>
          <w:rFonts w:asciiTheme="minorHAnsi" w:hAnsiTheme="minorHAnsi" w:cstheme="minorHAnsi"/>
          <w:i/>
          <w:iCs/>
        </w:rPr>
        <w:t>=</w:t>
      </w:r>
      <w:r w:rsidR="00AD1211" w:rsidRPr="00A16F5C">
        <w:rPr>
          <w:rFonts w:asciiTheme="minorHAnsi" w:hAnsiTheme="minorHAnsi" w:cstheme="minorHAnsi"/>
          <w:i/>
          <w:iCs/>
        </w:rPr>
        <w:t xml:space="preserve"> </w:t>
      </w:r>
      <w:r w:rsidRPr="00A16F5C">
        <w:rPr>
          <w:rFonts w:asciiTheme="minorHAnsi" w:hAnsiTheme="minorHAnsi" w:cstheme="minorHAnsi"/>
          <w:i/>
          <w:iCs/>
        </w:rPr>
        <w:t>Other</w:t>
      </w:r>
    </w:p>
    <w:p w14:paraId="6F8AC1AE" w14:textId="77777777" w:rsidR="00FA6CDB" w:rsidRDefault="00FA6CDB" w:rsidP="00065F24">
      <w:pPr>
        <w:pStyle w:val="varname"/>
        <w:spacing w:line="259" w:lineRule="auto"/>
      </w:pPr>
    </w:p>
    <w:p w14:paraId="26D22785" w14:textId="77777777" w:rsidR="00AD1211" w:rsidRDefault="00AD1211" w:rsidP="00065F24">
      <w:pPr>
        <w:tabs>
          <w:tab w:val="left" w:pos="576"/>
        </w:tabs>
        <w:spacing w:after="0"/>
        <w:jc w:val="both"/>
        <w:rPr>
          <w:rFonts w:cstheme="minorHAnsi"/>
          <w:szCs w:val="20"/>
        </w:rPr>
      </w:pPr>
      <w:r w:rsidRPr="00DD5555">
        <w:rPr>
          <w:rFonts w:cstheme="minorHAnsi"/>
          <w:szCs w:val="20"/>
        </w:rPr>
        <w:t>If unknown code as “Other”.</w:t>
      </w:r>
    </w:p>
    <w:p w14:paraId="768C873D" w14:textId="77777777" w:rsidR="00CE55EB" w:rsidRPr="00DD5555" w:rsidRDefault="00CE55EB" w:rsidP="00065F24">
      <w:pPr>
        <w:tabs>
          <w:tab w:val="left" w:pos="576"/>
        </w:tabs>
        <w:spacing w:after="0"/>
        <w:jc w:val="both"/>
        <w:rPr>
          <w:rFonts w:cstheme="minorHAnsi"/>
          <w:szCs w:val="20"/>
        </w:rPr>
      </w:pPr>
    </w:p>
    <w:p w14:paraId="19B30AEC" w14:textId="353E4378" w:rsidR="00DD5555" w:rsidRPr="00DD5555" w:rsidRDefault="00DD5555" w:rsidP="00065F24">
      <w:pPr>
        <w:tabs>
          <w:tab w:val="left" w:pos="576"/>
        </w:tabs>
        <w:spacing w:after="0"/>
        <w:jc w:val="both"/>
        <w:rPr>
          <w:rFonts w:cstheme="minorHAnsi"/>
          <w:szCs w:val="20"/>
        </w:rPr>
      </w:pPr>
      <w:r w:rsidRPr="00DD5555">
        <w:rPr>
          <w:rFonts w:cstheme="minorHAnsi"/>
          <w:szCs w:val="20"/>
        </w:rPr>
        <w:t xml:space="preserve">Subsequent questions on water will depend on </w:t>
      </w:r>
      <w:r w:rsidR="003F4458">
        <w:rPr>
          <w:rFonts w:cstheme="minorHAnsi"/>
          <w:szCs w:val="20"/>
        </w:rPr>
        <w:t xml:space="preserve">WATERTYPE_QUEST </w:t>
      </w:r>
      <w:r w:rsidRPr="00DD5555">
        <w:rPr>
          <w:rFonts w:cstheme="minorHAnsi"/>
          <w:szCs w:val="20"/>
        </w:rPr>
        <w:t xml:space="preserve">response. </w:t>
      </w:r>
    </w:p>
    <w:p w14:paraId="662FFD3D" w14:textId="77777777" w:rsidR="00AD1211" w:rsidRDefault="00AD1211" w:rsidP="00065F24">
      <w:pPr>
        <w:pStyle w:val="varname"/>
        <w:spacing w:line="259" w:lineRule="auto"/>
      </w:pPr>
    </w:p>
    <w:p w14:paraId="3E0173F5" w14:textId="7AB6F0EC" w:rsidR="00F82770" w:rsidRPr="006C23C9" w:rsidRDefault="00F82770" w:rsidP="00065F24">
      <w:pPr>
        <w:pStyle w:val="varname"/>
        <w:spacing w:line="259" w:lineRule="auto"/>
      </w:pPr>
      <w:r w:rsidRPr="006C23C9">
        <w:t>water_original</w:t>
      </w:r>
    </w:p>
    <w:p w14:paraId="20A27362" w14:textId="77777777" w:rsidR="00FF2D58" w:rsidRPr="00FF2D58" w:rsidRDefault="00F82770" w:rsidP="00065F24">
      <w:pPr>
        <w:pStyle w:val="NoSpacing"/>
        <w:spacing w:line="259" w:lineRule="auto"/>
        <w:jc w:val="both"/>
        <w:rPr>
          <w:rFonts w:asciiTheme="minorHAnsi" w:hAnsiTheme="minorHAnsi" w:cstheme="minorHAnsi"/>
          <w:szCs w:val="22"/>
        </w:rPr>
      </w:pPr>
      <w:r>
        <w:rPr>
          <w:rFonts w:asciiTheme="minorHAnsi" w:hAnsiTheme="minorHAnsi" w:cstheme="minorHAnsi"/>
        </w:rPr>
        <w:t xml:space="preserve">This </w:t>
      </w:r>
      <w:r w:rsidRPr="006C23C9">
        <w:rPr>
          <w:rFonts w:asciiTheme="minorHAnsi" w:hAnsiTheme="minorHAnsi" w:cstheme="minorHAnsi"/>
        </w:rPr>
        <w:t xml:space="preserve">is a string variable that </w:t>
      </w:r>
      <w:r w:rsidRPr="00FF2D58">
        <w:rPr>
          <w:rFonts w:asciiTheme="minorHAnsi" w:hAnsiTheme="minorHAnsi" w:cstheme="minorHAnsi"/>
          <w:szCs w:val="22"/>
        </w:rPr>
        <w:t>specifies the original survey response for the</w:t>
      </w:r>
      <w:r w:rsidR="002571F3" w:rsidRPr="00FF2D58">
        <w:rPr>
          <w:rFonts w:asciiTheme="minorHAnsi" w:hAnsiTheme="minorHAnsi" w:cstheme="minorHAnsi"/>
          <w:szCs w:val="22"/>
        </w:rPr>
        <w:t xml:space="preserve"> main water sources</w:t>
      </w:r>
      <w:r w:rsidRPr="00FF2D58">
        <w:rPr>
          <w:rFonts w:asciiTheme="minorHAnsi" w:hAnsiTheme="minorHAnsi" w:cstheme="minorHAnsi"/>
          <w:szCs w:val="22"/>
        </w:rPr>
        <w:t xml:space="preserve">. </w:t>
      </w:r>
    </w:p>
    <w:p w14:paraId="63A60AB7" w14:textId="77777777" w:rsidR="00FF2D58" w:rsidRPr="00FF2D58" w:rsidRDefault="00FF2D58" w:rsidP="00065F24">
      <w:pPr>
        <w:pStyle w:val="NoSpacing"/>
        <w:spacing w:line="259" w:lineRule="auto"/>
        <w:jc w:val="both"/>
        <w:rPr>
          <w:rFonts w:asciiTheme="minorHAnsi" w:hAnsiTheme="minorHAnsi" w:cstheme="minorHAnsi"/>
          <w:szCs w:val="22"/>
        </w:rPr>
      </w:pPr>
    </w:p>
    <w:p w14:paraId="4D4B58DC" w14:textId="77777777" w:rsidR="00FF2D58" w:rsidRPr="00FF2D58" w:rsidRDefault="00FF2D58" w:rsidP="00065F24">
      <w:pPr>
        <w:tabs>
          <w:tab w:val="left" w:pos="576"/>
        </w:tabs>
        <w:spacing w:after="0"/>
        <w:jc w:val="both"/>
        <w:rPr>
          <w:rFonts w:cstheme="minorHAnsi"/>
          <w:iCs/>
        </w:rPr>
      </w:pPr>
      <w:r w:rsidRPr="00FF2D58">
        <w:rPr>
          <w:rFonts w:cstheme="minorHAnsi"/>
          <w:iCs/>
        </w:rPr>
        <w:t xml:space="preserve">If the main source of water differs between the wet and dry season, water source during dry season is referred. The best possible match is sought, but in many cases the correspondence between country-specific values and these standardized codes is imperfect. </w:t>
      </w:r>
    </w:p>
    <w:p w14:paraId="0B3CE694" w14:textId="77777777" w:rsidR="00FF2D58" w:rsidRPr="00FF2D58" w:rsidRDefault="00FF2D58" w:rsidP="00065F24">
      <w:pPr>
        <w:pStyle w:val="NoSpacing"/>
        <w:spacing w:line="259" w:lineRule="auto"/>
        <w:jc w:val="both"/>
        <w:rPr>
          <w:rFonts w:asciiTheme="minorHAnsi" w:hAnsiTheme="minorHAnsi" w:cstheme="minorHAnsi"/>
          <w:szCs w:val="22"/>
        </w:rPr>
      </w:pPr>
    </w:p>
    <w:p w14:paraId="58CA499B" w14:textId="2DD97A7D" w:rsidR="00F82770" w:rsidRPr="006C23C9" w:rsidRDefault="00F82770" w:rsidP="00065F24">
      <w:pPr>
        <w:pStyle w:val="NoSpacing"/>
        <w:spacing w:line="259" w:lineRule="auto"/>
        <w:jc w:val="both"/>
        <w:rPr>
          <w:rFonts w:asciiTheme="minorHAnsi" w:hAnsiTheme="minorHAnsi" w:cstheme="minorHAnsi"/>
        </w:rPr>
      </w:pPr>
      <w:r w:rsidRPr="00FF2D58">
        <w:rPr>
          <w:rFonts w:asciiTheme="minorHAnsi" w:hAnsiTheme="minorHAnsi" w:cstheme="minorHAnsi"/>
          <w:szCs w:val="22"/>
        </w:rPr>
        <w:t>It is a country-specific variable. It must fol</w:t>
      </w:r>
      <w:r w:rsidRPr="006C23C9">
        <w:rPr>
          <w:rFonts w:asciiTheme="minorHAnsi" w:hAnsiTheme="minorHAnsi" w:cstheme="minorHAnsi"/>
        </w:rPr>
        <w:t xml:space="preserve">low the naming convention: “1 – Piped Water” (as string). </w:t>
      </w:r>
    </w:p>
    <w:p w14:paraId="3330E991" w14:textId="77777777" w:rsidR="00F82770" w:rsidRDefault="00F82770" w:rsidP="00065F24">
      <w:pPr>
        <w:pStyle w:val="varname"/>
        <w:spacing w:line="259" w:lineRule="auto"/>
        <w:rPr>
          <w:szCs w:val="22"/>
        </w:rPr>
      </w:pPr>
    </w:p>
    <w:p w14:paraId="047C5C8D" w14:textId="4A971827" w:rsidR="001126B9" w:rsidRPr="000703D3" w:rsidRDefault="001126B9" w:rsidP="00065F24">
      <w:pPr>
        <w:pStyle w:val="varname"/>
        <w:spacing w:line="259" w:lineRule="auto"/>
        <w:rPr>
          <w:szCs w:val="22"/>
        </w:rPr>
      </w:pPr>
      <w:r w:rsidRPr="000703D3">
        <w:rPr>
          <w:szCs w:val="22"/>
        </w:rPr>
        <w:t>water_source</w:t>
      </w:r>
    </w:p>
    <w:p w14:paraId="233BC98A" w14:textId="77777777" w:rsidR="00FF2D58" w:rsidRPr="00FF2D58" w:rsidRDefault="000703D3" w:rsidP="00065F24">
      <w:pPr>
        <w:tabs>
          <w:tab w:val="left" w:pos="576"/>
        </w:tabs>
        <w:spacing w:after="0"/>
        <w:jc w:val="both"/>
        <w:rPr>
          <w:rFonts w:cstheme="minorHAnsi"/>
        </w:rPr>
      </w:pPr>
      <w:r>
        <w:rPr>
          <w:rFonts w:cstheme="minorHAnsi"/>
        </w:rPr>
        <w:t xml:space="preserve">This </w:t>
      </w:r>
      <w:r w:rsidR="001126B9" w:rsidRPr="000703D3">
        <w:rPr>
          <w:rFonts w:cstheme="minorHAnsi"/>
        </w:rPr>
        <w:t xml:space="preserve">is a categorical variable that indicates the main source of drinking water for the household. If the main source of water differs between the wet and dry season, water source during dry season is referred. The best </w:t>
      </w:r>
      <w:r w:rsidR="001126B9" w:rsidRPr="00FF2D58">
        <w:rPr>
          <w:rFonts w:cstheme="minorHAnsi"/>
        </w:rPr>
        <w:t xml:space="preserve">possible match is sought, but in many cases the correspondence between country-specific values and these standardized codes is imperfect. </w:t>
      </w:r>
    </w:p>
    <w:p w14:paraId="3480D7FA" w14:textId="77777777" w:rsidR="00FF2D58" w:rsidRPr="00FF2D58" w:rsidRDefault="00FF2D58" w:rsidP="00065F24">
      <w:pPr>
        <w:tabs>
          <w:tab w:val="left" w:pos="576"/>
        </w:tabs>
        <w:spacing w:after="0"/>
        <w:jc w:val="both"/>
        <w:rPr>
          <w:rFonts w:cstheme="minorHAnsi"/>
        </w:rPr>
      </w:pPr>
    </w:p>
    <w:p w14:paraId="107B72DE" w14:textId="1A286185" w:rsidR="00FF2D58" w:rsidRPr="00FF2D58" w:rsidRDefault="00FF2D58" w:rsidP="00065F24">
      <w:pPr>
        <w:tabs>
          <w:tab w:val="left" w:pos="576"/>
        </w:tabs>
        <w:spacing w:after="0"/>
        <w:jc w:val="both"/>
        <w:rPr>
          <w:rFonts w:cstheme="minorHAnsi"/>
          <w:iCs/>
        </w:rPr>
      </w:pPr>
      <w:r w:rsidRPr="00FF2D58">
        <w:rPr>
          <w:rFonts w:cstheme="minorHAnsi"/>
          <w:iCs/>
        </w:rPr>
        <w:t>If several types of water are used by the household, only main source required.</w:t>
      </w:r>
    </w:p>
    <w:p w14:paraId="7690B827" w14:textId="383F6E72" w:rsidR="001126B9" w:rsidRPr="006C23C9" w:rsidRDefault="00FF2D58" w:rsidP="00065F24">
      <w:pPr>
        <w:tabs>
          <w:tab w:val="left" w:pos="576"/>
        </w:tabs>
        <w:spacing w:after="0"/>
        <w:jc w:val="both"/>
      </w:pPr>
      <w:r w:rsidRPr="00FF2D58">
        <w:rPr>
          <w:rFonts w:cstheme="minorHAnsi"/>
          <w:iCs/>
        </w:rPr>
        <w:t xml:space="preserve">Unless otherwise, must be coded from WATER_ORIGINAL. </w:t>
      </w:r>
      <w:r w:rsidR="001126B9" w:rsidRPr="00FF2D58">
        <w:rPr>
          <w:rFonts w:cstheme="minorHAnsi"/>
        </w:rPr>
        <w:t>Harmonizer</w:t>
      </w:r>
      <w:r w:rsidR="001126B9" w:rsidRPr="00FF2D58">
        <w:t>s should refer to the survey qu</w:t>
      </w:r>
      <w:r w:rsidR="001126B9" w:rsidRPr="006C23C9">
        <w:t>estionnaire to assess the best matches.</w:t>
      </w:r>
      <w:r w:rsidR="003F0B65">
        <w:t xml:space="preserve"> </w:t>
      </w:r>
      <w:r w:rsidR="001126B9" w:rsidRPr="006C23C9">
        <w:rPr>
          <w:rFonts w:ascii="Calibri" w:eastAsia="Times New Roman" w:hAnsi="Calibri" w:cs="Times New Roman"/>
          <w:color w:val="000000"/>
        </w:rPr>
        <w:t>Main source of drinking water, fourteen</w:t>
      </w:r>
      <w:r w:rsidR="001126B9" w:rsidRPr="006C23C9">
        <w:t xml:space="preserve"> categories after harmonization:</w:t>
      </w:r>
    </w:p>
    <w:p w14:paraId="28F59FD0" w14:textId="77777777" w:rsidR="001126B9" w:rsidRPr="00A16F5C" w:rsidRDefault="001126B9" w:rsidP="00065F24">
      <w:pPr>
        <w:spacing w:after="0"/>
        <w:ind w:left="720"/>
        <w:jc w:val="both"/>
        <w:rPr>
          <w:rFonts w:ascii="Calibri" w:eastAsia="Times New Roman" w:hAnsi="Calibri" w:cs="Calibri"/>
          <w:i/>
          <w:iCs/>
          <w:color w:val="000000"/>
          <w:szCs w:val="24"/>
          <w:lang w:eastAsia="en-US"/>
        </w:rPr>
      </w:pPr>
      <w:r w:rsidRPr="00A16F5C">
        <w:rPr>
          <w:rFonts w:ascii="Calibri" w:eastAsia="Times New Roman" w:hAnsi="Calibri" w:cs="Calibri"/>
          <w:i/>
          <w:iCs/>
          <w:color w:val="000000"/>
          <w:szCs w:val="24"/>
          <w:lang w:eastAsia="en-US"/>
        </w:rPr>
        <w:t>1 = Piped water into dwelling</w:t>
      </w:r>
    </w:p>
    <w:p w14:paraId="7200BAE9" w14:textId="77777777" w:rsidR="001126B9" w:rsidRPr="00A16F5C" w:rsidRDefault="001126B9" w:rsidP="00065F24">
      <w:pPr>
        <w:spacing w:after="0"/>
        <w:ind w:left="720"/>
        <w:jc w:val="both"/>
        <w:rPr>
          <w:rFonts w:ascii="Calibri" w:eastAsia="Times New Roman" w:hAnsi="Calibri" w:cs="Calibri"/>
          <w:i/>
          <w:iCs/>
          <w:color w:val="000000"/>
          <w:szCs w:val="24"/>
          <w:lang w:eastAsia="en-US"/>
        </w:rPr>
      </w:pPr>
      <w:r w:rsidRPr="00A16F5C">
        <w:rPr>
          <w:rFonts w:ascii="Calibri" w:eastAsia="Times New Roman" w:hAnsi="Calibri" w:cs="Calibri"/>
          <w:i/>
          <w:iCs/>
          <w:color w:val="000000"/>
          <w:szCs w:val="24"/>
          <w:lang w:eastAsia="en-US"/>
        </w:rPr>
        <w:t>2 = Piped water to yard/plot</w:t>
      </w:r>
    </w:p>
    <w:p w14:paraId="210F805F" w14:textId="77777777" w:rsidR="001126B9" w:rsidRPr="00A16F5C" w:rsidRDefault="001126B9" w:rsidP="00065F24">
      <w:pPr>
        <w:spacing w:after="0"/>
        <w:ind w:left="720"/>
        <w:jc w:val="both"/>
        <w:rPr>
          <w:rFonts w:ascii="Calibri" w:eastAsia="Times New Roman" w:hAnsi="Calibri" w:cs="Calibri"/>
          <w:i/>
          <w:iCs/>
          <w:color w:val="000000"/>
          <w:szCs w:val="24"/>
          <w:lang w:eastAsia="en-US"/>
        </w:rPr>
      </w:pPr>
      <w:r w:rsidRPr="00A16F5C">
        <w:rPr>
          <w:rFonts w:ascii="Calibri" w:eastAsia="Times New Roman" w:hAnsi="Calibri" w:cs="Calibri"/>
          <w:i/>
          <w:iCs/>
          <w:color w:val="000000"/>
          <w:szCs w:val="24"/>
          <w:lang w:eastAsia="en-US"/>
        </w:rPr>
        <w:t>3 = Public tap or standpipe</w:t>
      </w:r>
    </w:p>
    <w:p w14:paraId="6ABC7C93" w14:textId="77777777" w:rsidR="001126B9" w:rsidRPr="00A16F5C" w:rsidRDefault="001126B9" w:rsidP="00065F24">
      <w:pPr>
        <w:spacing w:after="0"/>
        <w:ind w:left="720"/>
        <w:jc w:val="both"/>
        <w:rPr>
          <w:rFonts w:ascii="Calibri" w:eastAsia="Times New Roman" w:hAnsi="Calibri" w:cs="Calibri"/>
          <w:i/>
          <w:iCs/>
          <w:color w:val="000000"/>
          <w:szCs w:val="24"/>
          <w:lang w:eastAsia="en-US"/>
        </w:rPr>
      </w:pPr>
      <w:r w:rsidRPr="00A16F5C">
        <w:rPr>
          <w:rFonts w:ascii="Calibri" w:eastAsia="Times New Roman" w:hAnsi="Calibri" w:cs="Calibri"/>
          <w:i/>
          <w:iCs/>
          <w:color w:val="000000"/>
          <w:szCs w:val="24"/>
          <w:lang w:eastAsia="en-US"/>
        </w:rPr>
        <w:t>4 = Tubewell or borehole</w:t>
      </w:r>
    </w:p>
    <w:p w14:paraId="5C03F8DB" w14:textId="77777777" w:rsidR="001126B9" w:rsidRPr="00A16F5C" w:rsidRDefault="001126B9" w:rsidP="00065F24">
      <w:pPr>
        <w:spacing w:after="0"/>
        <w:ind w:left="720"/>
        <w:jc w:val="both"/>
        <w:rPr>
          <w:rFonts w:ascii="Calibri" w:eastAsia="Times New Roman" w:hAnsi="Calibri" w:cs="Calibri"/>
          <w:i/>
          <w:iCs/>
          <w:color w:val="000000"/>
          <w:szCs w:val="24"/>
          <w:lang w:eastAsia="en-US"/>
        </w:rPr>
      </w:pPr>
      <w:r w:rsidRPr="00A16F5C">
        <w:rPr>
          <w:rFonts w:ascii="Calibri" w:eastAsia="Times New Roman" w:hAnsi="Calibri" w:cs="Calibri"/>
          <w:i/>
          <w:iCs/>
          <w:color w:val="000000"/>
          <w:szCs w:val="24"/>
          <w:lang w:eastAsia="en-US"/>
        </w:rPr>
        <w:t>5 = Protected dug well</w:t>
      </w:r>
    </w:p>
    <w:p w14:paraId="1F6EC127" w14:textId="77777777" w:rsidR="001126B9" w:rsidRPr="00A16F5C" w:rsidRDefault="001126B9" w:rsidP="00065F24">
      <w:pPr>
        <w:spacing w:after="0"/>
        <w:ind w:left="720"/>
        <w:jc w:val="both"/>
        <w:rPr>
          <w:rFonts w:ascii="Calibri" w:eastAsia="Times New Roman" w:hAnsi="Calibri" w:cs="Calibri"/>
          <w:i/>
          <w:iCs/>
          <w:color w:val="000000"/>
          <w:szCs w:val="24"/>
          <w:lang w:eastAsia="en-US"/>
        </w:rPr>
      </w:pPr>
      <w:r w:rsidRPr="00A16F5C">
        <w:rPr>
          <w:rFonts w:ascii="Calibri" w:eastAsia="Times New Roman" w:hAnsi="Calibri" w:cs="Calibri"/>
          <w:i/>
          <w:iCs/>
          <w:color w:val="000000"/>
          <w:szCs w:val="24"/>
          <w:lang w:eastAsia="en-US"/>
        </w:rPr>
        <w:t>6 = Protected spring</w:t>
      </w:r>
    </w:p>
    <w:p w14:paraId="76F4B59A" w14:textId="77777777" w:rsidR="001126B9" w:rsidRPr="00A16F5C" w:rsidRDefault="001126B9" w:rsidP="00065F24">
      <w:pPr>
        <w:spacing w:after="0"/>
        <w:ind w:left="720"/>
        <w:jc w:val="both"/>
        <w:rPr>
          <w:rFonts w:ascii="Calibri" w:eastAsia="Times New Roman" w:hAnsi="Calibri" w:cs="Calibri"/>
          <w:i/>
          <w:iCs/>
          <w:color w:val="000000"/>
          <w:szCs w:val="24"/>
          <w:lang w:eastAsia="en-US"/>
        </w:rPr>
      </w:pPr>
      <w:r w:rsidRPr="00A16F5C">
        <w:rPr>
          <w:rFonts w:ascii="Calibri" w:eastAsia="Times New Roman" w:hAnsi="Calibri" w:cs="Calibri"/>
          <w:i/>
          <w:iCs/>
          <w:color w:val="000000"/>
          <w:szCs w:val="24"/>
          <w:lang w:eastAsia="en-US"/>
        </w:rPr>
        <w:t>7 = Bottled water</w:t>
      </w:r>
    </w:p>
    <w:p w14:paraId="24E7DD3E" w14:textId="77777777" w:rsidR="001126B9" w:rsidRPr="00A16F5C" w:rsidRDefault="001126B9" w:rsidP="00065F24">
      <w:pPr>
        <w:spacing w:after="0"/>
        <w:ind w:left="720"/>
        <w:jc w:val="both"/>
        <w:rPr>
          <w:rFonts w:ascii="Calibri" w:eastAsia="Times New Roman" w:hAnsi="Calibri" w:cs="Calibri"/>
          <w:i/>
          <w:iCs/>
          <w:color w:val="000000"/>
          <w:szCs w:val="24"/>
          <w:lang w:eastAsia="en-US"/>
        </w:rPr>
      </w:pPr>
      <w:r w:rsidRPr="00A16F5C">
        <w:rPr>
          <w:rFonts w:ascii="Calibri" w:eastAsia="Times New Roman" w:hAnsi="Calibri" w:cs="Calibri"/>
          <w:i/>
          <w:iCs/>
          <w:color w:val="000000"/>
          <w:szCs w:val="24"/>
          <w:lang w:eastAsia="en-US"/>
        </w:rPr>
        <w:t>8 = Rainwater</w:t>
      </w:r>
    </w:p>
    <w:p w14:paraId="6E1F5695" w14:textId="77777777" w:rsidR="001126B9" w:rsidRPr="00A16F5C" w:rsidRDefault="001126B9" w:rsidP="00065F24">
      <w:pPr>
        <w:spacing w:after="0"/>
        <w:ind w:left="720"/>
        <w:jc w:val="both"/>
        <w:rPr>
          <w:rFonts w:ascii="Calibri" w:eastAsia="Times New Roman" w:hAnsi="Calibri" w:cs="Calibri"/>
          <w:i/>
          <w:iCs/>
          <w:color w:val="000000"/>
          <w:szCs w:val="24"/>
          <w:lang w:eastAsia="en-US"/>
        </w:rPr>
      </w:pPr>
      <w:r w:rsidRPr="00A16F5C">
        <w:rPr>
          <w:rFonts w:ascii="Calibri" w:eastAsia="Times New Roman" w:hAnsi="Calibri" w:cs="Calibri"/>
          <w:i/>
          <w:iCs/>
          <w:color w:val="000000"/>
          <w:szCs w:val="24"/>
          <w:lang w:eastAsia="en-US"/>
        </w:rPr>
        <w:t>9 = Unprotected spring</w:t>
      </w:r>
    </w:p>
    <w:p w14:paraId="434981C6" w14:textId="77777777" w:rsidR="001126B9" w:rsidRPr="00A16F5C" w:rsidRDefault="001126B9" w:rsidP="00065F24">
      <w:pPr>
        <w:spacing w:after="0"/>
        <w:ind w:left="720"/>
        <w:jc w:val="both"/>
        <w:rPr>
          <w:rFonts w:ascii="Calibri" w:eastAsia="Times New Roman" w:hAnsi="Calibri" w:cs="Calibri"/>
          <w:i/>
          <w:iCs/>
          <w:color w:val="000000"/>
          <w:szCs w:val="24"/>
          <w:lang w:eastAsia="en-US"/>
        </w:rPr>
      </w:pPr>
      <w:r w:rsidRPr="00A16F5C">
        <w:rPr>
          <w:rFonts w:ascii="Calibri" w:eastAsia="Times New Roman" w:hAnsi="Calibri" w:cs="Calibri"/>
          <w:i/>
          <w:iCs/>
          <w:color w:val="000000"/>
          <w:szCs w:val="24"/>
          <w:lang w:eastAsia="en-US"/>
        </w:rPr>
        <w:t>10 = Unprotected dug well</w:t>
      </w:r>
    </w:p>
    <w:p w14:paraId="76045547" w14:textId="77777777" w:rsidR="001126B9" w:rsidRPr="00A16F5C" w:rsidRDefault="001126B9" w:rsidP="00065F24">
      <w:pPr>
        <w:spacing w:after="0"/>
        <w:ind w:left="720"/>
        <w:jc w:val="both"/>
        <w:rPr>
          <w:rFonts w:ascii="Calibri" w:eastAsia="Times New Roman" w:hAnsi="Calibri" w:cs="Calibri"/>
          <w:i/>
          <w:iCs/>
          <w:color w:val="000000"/>
          <w:szCs w:val="24"/>
          <w:lang w:eastAsia="en-US"/>
        </w:rPr>
      </w:pPr>
      <w:r w:rsidRPr="00A16F5C">
        <w:rPr>
          <w:rFonts w:ascii="Calibri" w:eastAsia="Times New Roman" w:hAnsi="Calibri" w:cs="Calibri"/>
          <w:i/>
          <w:iCs/>
          <w:color w:val="000000"/>
          <w:szCs w:val="24"/>
          <w:lang w:eastAsia="en-US"/>
        </w:rPr>
        <w:t>11 = Cart with small tank/drum</w:t>
      </w:r>
    </w:p>
    <w:p w14:paraId="1F488885" w14:textId="77777777" w:rsidR="001126B9" w:rsidRPr="00A16F5C" w:rsidRDefault="001126B9" w:rsidP="00065F24">
      <w:pPr>
        <w:spacing w:after="0"/>
        <w:ind w:left="720"/>
        <w:jc w:val="both"/>
        <w:rPr>
          <w:rFonts w:ascii="Calibri" w:eastAsia="Times New Roman" w:hAnsi="Calibri" w:cs="Calibri"/>
          <w:i/>
          <w:iCs/>
          <w:color w:val="000000"/>
          <w:szCs w:val="24"/>
          <w:lang w:eastAsia="en-US"/>
        </w:rPr>
      </w:pPr>
      <w:r w:rsidRPr="00A16F5C">
        <w:rPr>
          <w:rFonts w:ascii="Calibri" w:eastAsia="Times New Roman" w:hAnsi="Calibri" w:cs="Calibri"/>
          <w:i/>
          <w:iCs/>
          <w:color w:val="000000"/>
          <w:szCs w:val="24"/>
          <w:lang w:eastAsia="en-US"/>
        </w:rPr>
        <w:t>12 = Tanker-truck</w:t>
      </w:r>
    </w:p>
    <w:p w14:paraId="3CAA1661" w14:textId="77777777" w:rsidR="001126B9" w:rsidRPr="00A16F5C" w:rsidRDefault="001126B9" w:rsidP="00065F24">
      <w:pPr>
        <w:spacing w:after="0"/>
        <w:ind w:left="720"/>
        <w:jc w:val="both"/>
        <w:rPr>
          <w:rFonts w:ascii="Calibri" w:eastAsia="Times New Roman" w:hAnsi="Calibri" w:cs="Calibri"/>
          <w:i/>
          <w:iCs/>
          <w:color w:val="000000"/>
          <w:szCs w:val="24"/>
          <w:lang w:eastAsia="en-US"/>
        </w:rPr>
      </w:pPr>
      <w:r w:rsidRPr="00A16F5C">
        <w:rPr>
          <w:rFonts w:ascii="Calibri" w:eastAsia="Times New Roman" w:hAnsi="Calibri" w:cs="Calibri"/>
          <w:i/>
          <w:iCs/>
          <w:color w:val="000000"/>
          <w:szCs w:val="24"/>
          <w:lang w:eastAsia="en-US"/>
        </w:rPr>
        <w:t>13 = Surface water</w:t>
      </w:r>
    </w:p>
    <w:p w14:paraId="64296CB0" w14:textId="77777777" w:rsidR="001126B9" w:rsidRPr="00A16F5C" w:rsidRDefault="001126B9" w:rsidP="00065F24">
      <w:pPr>
        <w:spacing w:after="0"/>
        <w:ind w:left="720"/>
        <w:jc w:val="both"/>
        <w:rPr>
          <w:rFonts w:ascii="Calibri" w:eastAsia="Times New Roman" w:hAnsi="Calibri" w:cs="Calibri"/>
          <w:i/>
          <w:iCs/>
          <w:color w:val="000000"/>
          <w:szCs w:val="24"/>
          <w:lang w:eastAsia="en-US"/>
        </w:rPr>
      </w:pPr>
      <w:r w:rsidRPr="00A16F5C">
        <w:rPr>
          <w:rFonts w:ascii="Calibri" w:eastAsia="Times New Roman" w:hAnsi="Calibri" w:cs="Calibri"/>
          <w:i/>
          <w:iCs/>
          <w:color w:val="000000"/>
          <w:szCs w:val="24"/>
          <w:lang w:eastAsia="en-US"/>
        </w:rPr>
        <w:t>14 = Other</w:t>
      </w:r>
    </w:p>
    <w:p w14:paraId="3B9329E5" w14:textId="77777777" w:rsidR="00C820D8" w:rsidRPr="00C820D8" w:rsidRDefault="00C820D8" w:rsidP="00065F24">
      <w:pPr>
        <w:pStyle w:val="ListParagraph"/>
        <w:tabs>
          <w:tab w:val="left" w:pos="576"/>
        </w:tabs>
        <w:spacing w:after="0"/>
        <w:ind w:left="504"/>
        <w:contextualSpacing w:val="0"/>
        <w:jc w:val="both"/>
        <w:rPr>
          <w:rFonts w:cstheme="minorHAnsi"/>
          <w:szCs w:val="20"/>
        </w:rPr>
      </w:pPr>
    </w:p>
    <w:p w14:paraId="2A267ECF" w14:textId="76F8A307" w:rsidR="00C820D8" w:rsidRPr="00C820D8" w:rsidRDefault="00C820D8" w:rsidP="00065F24">
      <w:pPr>
        <w:pStyle w:val="ListParagraph"/>
        <w:numPr>
          <w:ilvl w:val="0"/>
          <w:numId w:val="15"/>
        </w:numPr>
        <w:tabs>
          <w:tab w:val="left" w:pos="360"/>
        </w:tabs>
        <w:spacing w:after="0"/>
        <w:ind w:left="720"/>
        <w:contextualSpacing w:val="0"/>
        <w:jc w:val="both"/>
        <w:rPr>
          <w:rFonts w:cstheme="minorHAnsi"/>
          <w:szCs w:val="20"/>
        </w:rPr>
      </w:pPr>
      <w:r w:rsidRPr="00C820D8">
        <w:rPr>
          <w:rFonts w:cstheme="minorHAnsi"/>
          <w:i/>
          <w:iCs/>
          <w:szCs w:val="20"/>
        </w:rPr>
        <w:t xml:space="preserve">Piped into dwelling, </w:t>
      </w:r>
      <w:r w:rsidRPr="00C820D8">
        <w:rPr>
          <w:rFonts w:cstheme="minorHAnsi"/>
          <w:iCs/>
          <w:szCs w:val="20"/>
        </w:rPr>
        <w:t>also called a household connection is defined as water service pipe connected with in-house plumbing to one of more taps (e.g. in kitchen, bathroom, etc.)</w:t>
      </w:r>
      <w:r w:rsidRPr="00C820D8">
        <w:rPr>
          <w:rFonts w:cstheme="minorHAnsi"/>
          <w:szCs w:val="20"/>
        </w:rPr>
        <w:t xml:space="preserve">.  Privacy is the criterion here.  When tubewell or borehole is delivered via a pipe system this is considered as piped (see tubewell/borehole definition). </w:t>
      </w:r>
    </w:p>
    <w:p w14:paraId="01884B9F" w14:textId="77777777" w:rsidR="00C820D8" w:rsidRPr="00C820D8" w:rsidRDefault="00C820D8" w:rsidP="00065F24">
      <w:pPr>
        <w:pStyle w:val="ListParagraph"/>
        <w:numPr>
          <w:ilvl w:val="0"/>
          <w:numId w:val="15"/>
        </w:numPr>
        <w:tabs>
          <w:tab w:val="left" w:pos="360"/>
        </w:tabs>
        <w:spacing w:after="0"/>
        <w:ind w:left="720"/>
        <w:contextualSpacing w:val="0"/>
        <w:jc w:val="both"/>
        <w:rPr>
          <w:rFonts w:cstheme="minorHAnsi"/>
          <w:szCs w:val="20"/>
        </w:rPr>
      </w:pPr>
      <w:r w:rsidRPr="00C820D8">
        <w:rPr>
          <w:rFonts w:cstheme="minorHAnsi"/>
          <w:i/>
          <w:szCs w:val="20"/>
        </w:rPr>
        <w:t>Piped water to yard/plot</w:t>
      </w:r>
      <w:r w:rsidRPr="00C820D8">
        <w:rPr>
          <w:rFonts w:cstheme="minorHAnsi"/>
          <w:szCs w:val="20"/>
        </w:rPr>
        <w:t>, also referred as a yard connection. This is defined as a piped water connection to a tap placed in the yard or plot but outside the house.</w:t>
      </w:r>
    </w:p>
    <w:p w14:paraId="2A2EB633" w14:textId="77777777" w:rsidR="00C820D8" w:rsidRPr="00C820D8" w:rsidRDefault="00C820D8" w:rsidP="00065F24">
      <w:pPr>
        <w:pStyle w:val="ListParagraph"/>
        <w:numPr>
          <w:ilvl w:val="0"/>
          <w:numId w:val="15"/>
        </w:numPr>
        <w:tabs>
          <w:tab w:val="left" w:pos="360"/>
        </w:tabs>
        <w:spacing w:after="0"/>
        <w:ind w:left="720"/>
        <w:contextualSpacing w:val="0"/>
        <w:jc w:val="both"/>
        <w:rPr>
          <w:rFonts w:cstheme="minorHAnsi"/>
          <w:szCs w:val="20"/>
        </w:rPr>
      </w:pPr>
      <w:r w:rsidRPr="00C820D8">
        <w:rPr>
          <w:rFonts w:cstheme="minorHAnsi"/>
          <w:i/>
          <w:iCs/>
          <w:szCs w:val="20"/>
        </w:rPr>
        <w:t xml:space="preserve">Public standpipe </w:t>
      </w:r>
      <w:r w:rsidRPr="00C820D8">
        <w:rPr>
          <w:rFonts w:cstheme="minorHAnsi"/>
          <w:szCs w:val="20"/>
        </w:rPr>
        <w:t>refers to water delivered via pipe but may or may not be within compound (water point shared among households).  This refers to public stand-taps or community water points.</w:t>
      </w:r>
    </w:p>
    <w:p w14:paraId="5EA81236" w14:textId="77777777" w:rsidR="00C820D8" w:rsidRPr="00C820D8" w:rsidRDefault="00C820D8" w:rsidP="00065F24">
      <w:pPr>
        <w:pStyle w:val="ListParagraph"/>
        <w:numPr>
          <w:ilvl w:val="0"/>
          <w:numId w:val="15"/>
        </w:numPr>
        <w:tabs>
          <w:tab w:val="left" w:pos="360"/>
        </w:tabs>
        <w:spacing w:after="0"/>
        <w:ind w:left="720"/>
        <w:contextualSpacing w:val="0"/>
        <w:jc w:val="both"/>
        <w:rPr>
          <w:rFonts w:cstheme="minorHAnsi"/>
          <w:szCs w:val="20"/>
        </w:rPr>
      </w:pPr>
      <w:r w:rsidRPr="00C820D8">
        <w:rPr>
          <w:rFonts w:cstheme="minorHAnsi"/>
          <w:i/>
          <w:szCs w:val="20"/>
        </w:rPr>
        <w:t>Tubewell or borehole</w:t>
      </w:r>
      <w:r w:rsidRPr="00C820D8">
        <w:rPr>
          <w:rFonts w:cstheme="minorHAnsi"/>
          <w:szCs w:val="20"/>
        </w:rPr>
        <w:t xml:space="preserve"> is a deep hole that has been drilled with the purpose of reaching groundwater supplies. Boreholes/tubewells are constructed with casing or pipes, which prevent the small diameter hole from caving in and protects the water source from infiltration by run-off water.  Water is delivered from a tubewell or borehole through a pump, which may be powered by human, animal, wind or electric, diesel or solar means.  Boreholes/tubewells are usually protected by a platform around the well, which leads spilled water away from the borehole and prevents infiltration of run-off water at the well head.  However, boreholes delivering water to an overhead tank which supplies multiple compounds through a reticulated piped system should be classified as one of the types of ‘piped water’, depending on where the household collects the water.</w:t>
      </w:r>
    </w:p>
    <w:p w14:paraId="641619C9" w14:textId="77777777" w:rsidR="00C820D8" w:rsidRPr="00C820D8" w:rsidRDefault="00C820D8" w:rsidP="00065F24">
      <w:pPr>
        <w:pStyle w:val="ListParagraph"/>
        <w:numPr>
          <w:ilvl w:val="0"/>
          <w:numId w:val="15"/>
        </w:numPr>
        <w:tabs>
          <w:tab w:val="left" w:pos="360"/>
        </w:tabs>
        <w:spacing w:after="0"/>
        <w:ind w:left="720"/>
        <w:contextualSpacing w:val="0"/>
        <w:jc w:val="both"/>
        <w:rPr>
          <w:rFonts w:cstheme="minorHAnsi"/>
          <w:szCs w:val="20"/>
        </w:rPr>
      </w:pPr>
      <w:r w:rsidRPr="00C820D8">
        <w:rPr>
          <w:rFonts w:cstheme="minorHAnsi"/>
          <w:i/>
          <w:szCs w:val="20"/>
        </w:rPr>
        <w:t>Protected dug well</w:t>
      </w:r>
      <w:r w:rsidRPr="00C820D8">
        <w:rPr>
          <w:rFonts w:cstheme="minorHAnsi"/>
          <w:szCs w:val="20"/>
        </w:rPr>
        <w:t xml:space="preserve"> is a dug well that is protected from run-off water by a well lining or casing that is raised above the ground level and a platform that diverts spilled water away from the well.  A protected dug well is also covered to prevent any infiltration.</w:t>
      </w:r>
    </w:p>
    <w:p w14:paraId="689934E2" w14:textId="77777777" w:rsidR="00C820D8" w:rsidRPr="00C820D8" w:rsidRDefault="00C820D8" w:rsidP="00065F24">
      <w:pPr>
        <w:pStyle w:val="ListParagraph"/>
        <w:numPr>
          <w:ilvl w:val="0"/>
          <w:numId w:val="15"/>
        </w:numPr>
        <w:tabs>
          <w:tab w:val="left" w:pos="360"/>
        </w:tabs>
        <w:spacing w:after="0"/>
        <w:ind w:left="720"/>
        <w:contextualSpacing w:val="0"/>
        <w:jc w:val="both"/>
        <w:rPr>
          <w:rFonts w:cstheme="minorHAnsi"/>
          <w:szCs w:val="20"/>
        </w:rPr>
      </w:pPr>
      <w:r w:rsidRPr="00C820D8">
        <w:rPr>
          <w:rFonts w:cstheme="minorHAnsi"/>
          <w:i/>
          <w:szCs w:val="20"/>
        </w:rPr>
        <w:t>Protected spring</w:t>
      </w:r>
      <w:r w:rsidRPr="00C820D8">
        <w:rPr>
          <w:rFonts w:cstheme="minorHAnsi"/>
          <w:szCs w:val="20"/>
        </w:rPr>
        <w:t xml:space="preserve"> is typically protected from any run-off infiltration by a “spring box”, which is constructed of brick or concrete and is built around the spring so that water flows directly out of the box into a pipe without being exposed to outside pollution.</w:t>
      </w:r>
    </w:p>
    <w:p w14:paraId="75769663" w14:textId="24ED4923" w:rsidR="00C820D8" w:rsidRPr="00C820D8" w:rsidRDefault="00C820D8" w:rsidP="00065F24">
      <w:pPr>
        <w:pStyle w:val="ListParagraph"/>
        <w:numPr>
          <w:ilvl w:val="0"/>
          <w:numId w:val="15"/>
        </w:numPr>
        <w:tabs>
          <w:tab w:val="left" w:pos="360"/>
        </w:tabs>
        <w:spacing w:after="0"/>
        <w:ind w:left="720"/>
        <w:contextualSpacing w:val="0"/>
        <w:jc w:val="both"/>
        <w:rPr>
          <w:rFonts w:cstheme="minorHAnsi"/>
          <w:szCs w:val="20"/>
        </w:rPr>
      </w:pPr>
      <w:r w:rsidRPr="00C820D8">
        <w:rPr>
          <w:rFonts w:cstheme="minorHAnsi"/>
          <w:i/>
          <w:iCs/>
          <w:szCs w:val="20"/>
        </w:rPr>
        <w:t>Surface water</w:t>
      </w:r>
      <w:r w:rsidRPr="00C820D8">
        <w:rPr>
          <w:rFonts w:cstheme="minorHAnsi"/>
          <w:szCs w:val="20"/>
        </w:rPr>
        <w:t xml:space="preserve"> is water located above the ground and includes lakes, rivers, ponds, streams, </w:t>
      </w:r>
      <w:r w:rsidR="00A2374B" w:rsidRPr="00C820D8">
        <w:rPr>
          <w:rFonts w:cstheme="minorHAnsi"/>
          <w:szCs w:val="20"/>
        </w:rPr>
        <w:t>canals,</w:t>
      </w:r>
      <w:r w:rsidRPr="00C820D8">
        <w:rPr>
          <w:rFonts w:cstheme="minorHAnsi"/>
          <w:szCs w:val="20"/>
        </w:rPr>
        <w:t xml:space="preserve"> and irrigation canals.</w:t>
      </w:r>
    </w:p>
    <w:p w14:paraId="463E0DD6" w14:textId="3C989C25" w:rsidR="00C820D8" w:rsidRPr="00C820D8" w:rsidRDefault="00C820D8" w:rsidP="00065F24">
      <w:pPr>
        <w:pStyle w:val="ListParagraph"/>
        <w:numPr>
          <w:ilvl w:val="0"/>
          <w:numId w:val="15"/>
        </w:numPr>
        <w:tabs>
          <w:tab w:val="left" w:pos="360"/>
        </w:tabs>
        <w:spacing w:after="0"/>
        <w:ind w:left="720"/>
        <w:contextualSpacing w:val="0"/>
        <w:jc w:val="both"/>
        <w:rPr>
          <w:rFonts w:cstheme="minorHAnsi"/>
          <w:szCs w:val="20"/>
        </w:rPr>
      </w:pPr>
      <w:r w:rsidRPr="00C820D8">
        <w:rPr>
          <w:rFonts w:cstheme="minorHAnsi"/>
          <w:i/>
          <w:szCs w:val="20"/>
        </w:rPr>
        <w:t>Cart with a small tank/drum</w:t>
      </w:r>
      <w:r w:rsidRPr="00C820D8">
        <w:rPr>
          <w:rFonts w:cstheme="minorHAnsi"/>
          <w:szCs w:val="20"/>
        </w:rPr>
        <w:t xml:space="preserve"> refers to water sold by a provider into a community.  The types of transportation used include donkey carts, motorized </w:t>
      </w:r>
      <w:r w:rsidR="00A2374B" w:rsidRPr="00C820D8">
        <w:rPr>
          <w:rFonts w:cstheme="minorHAnsi"/>
          <w:szCs w:val="20"/>
        </w:rPr>
        <w:t>vehicles,</w:t>
      </w:r>
      <w:r w:rsidRPr="00C820D8">
        <w:rPr>
          <w:rFonts w:cstheme="minorHAnsi"/>
          <w:szCs w:val="20"/>
        </w:rPr>
        <w:t xml:space="preserve"> and other means.</w:t>
      </w:r>
    </w:p>
    <w:p w14:paraId="4C043831" w14:textId="77777777" w:rsidR="00C820D8" w:rsidRPr="00C820D8" w:rsidRDefault="00C820D8" w:rsidP="00065F24">
      <w:pPr>
        <w:pStyle w:val="ListParagraph"/>
        <w:numPr>
          <w:ilvl w:val="0"/>
          <w:numId w:val="15"/>
        </w:numPr>
        <w:tabs>
          <w:tab w:val="left" w:pos="360"/>
        </w:tabs>
        <w:spacing w:after="0"/>
        <w:ind w:left="720"/>
        <w:contextualSpacing w:val="0"/>
        <w:jc w:val="both"/>
        <w:rPr>
          <w:rFonts w:cstheme="minorHAnsi"/>
          <w:szCs w:val="20"/>
        </w:rPr>
      </w:pPr>
      <w:r w:rsidRPr="00C820D8">
        <w:rPr>
          <w:rFonts w:cstheme="minorHAnsi"/>
          <w:i/>
          <w:szCs w:val="20"/>
        </w:rPr>
        <w:t>Tanker-truck</w:t>
      </w:r>
      <w:r w:rsidRPr="00C820D8">
        <w:rPr>
          <w:rFonts w:cstheme="minorHAnsi"/>
          <w:szCs w:val="20"/>
        </w:rPr>
        <w:t xml:space="preserve"> is water trucked into a community and sold from a water truck. The water source unknown.</w:t>
      </w:r>
    </w:p>
    <w:p w14:paraId="1D8BA6A2" w14:textId="06BF3ADD" w:rsidR="001126B9" w:rsidRPr="00C820D8" w:rsidRDefault="00C820D8" w:rsidP="00065F24">
      <w:pPr>
        <w:pStyle w:val="ListParagraph"/>
        <w:numPr>
          <w:ilvl w:val="0"/>
          <w:numId w:val="15"/>
        </w:numPr>
        <w:tabs>
          <w:tab w:val="left" w:pos="360"/>
        </w:tabs>
        <w:spacing w:after="0"/>
        <w:ind w:left="720"/>
        <w:contextualSpacing w:val="0"/>
        <w:jc w:val="both"/>
        <w:rPr>
          <w:b/>
        </w:rPr>
      </w:pPr>
      <w:r w:rsidRPr="00C820D8">
        <w:rPr>
          <w:rFonts w:cstheme="minorHAnsi"/>
          <w:i/>
          <w:iCs/>
          <w:szCs w:val="20"/>
        </w:rPr>
        <w:t>Other</w:t>
      </w:r>
      <w:r w:rsidRPr="00C820D8">
        <w:rPr>
          <w:rFonts w:cstheme="minorHAnsi"/>
          <w:szCs w:val="20"/>
        </w:rPr>
        <w:t xml:space="preserve"> includes other water sources not mentioned above.</w:t>
      </w:r>
    </w:p>
    <w:p w14:paraId="2C199DAF" w14:textId="77777777" w:rsidR="00C820D8" w:rsidRDefault="00C820D8" w:rsidP="00065F24">
      <w:pPr>
        <w:spacing w:after="0"/>
        <w:jc w:val="both"/>
        <w:rPr>
          <w:b/>
        </w:rPr>
      </w:pPr>
    </w:p>
    <w:p w14:paraId="1CEBA2B0" w14:textId="6CE0D7B9" w:rsidR="001126B9" w:rsidRPr="001126B9" w:rsidRDefault="001126B9" w:rsidP="00065F24">
      <w:pPr>
        <w:pStyle w:val="varname"/>
        <w:spacing w:line="259" w:lineRule="auto"/>
      </w:pPr>
      <w:r w:rsidRPr="001126B9">
        <w:t xml:space="preserve">imp_wat_rec </w:t>
      </w:r>
    </w:p>
    <w:p w14:paraId="637C8E8C" w14:textId="7E0C4752" w:rsidR="00BC203B" w:rsidRPr="006C23C9" w:rsidRDefault="003F0B65" w:rsidP="00065F24">
      <w:pPr>
        <w:spacing w:after="0"/>
        <w:jc w:val="both"/>
      </w:pPr>
      <w:r>
        <w:t xml:space="preserve">This </w:t>
      </w:r>
      <w:r w:rsidR="001126B9" w:rsidRPr="006C23C9">
        <w:t xml:space="preserve">is a categorical variable that estimates the “recommended” categorization for access to improved water sources in each country, or how evidence suggests that the expected error might be minimized. If the relevant survey was on file in the </w:t>
      </w:r>
      <w:r w:rsidR="001126B9" w:rsidRPr="00F0782D">
        <w:rPr>
          <w:rFonts w:cstheme="minorHAnsi"/>
        </w:rPr>
        <w:t xml:space="preserve">SDG calculations, this would be considered 1 if </w:t>
      </w:r>
      <w:r w:rsidR="00BC203B" w:rsidRPr="00F0782D">
        <w:rPr>
          <w:rFonts w:cstheme="minorHAnsi"/>
        </w:rPr>
        <w:t>most of</w:t>
      </w:r>
      <w:r w:rsidR="001126B9" w:rsidRPr="00F0782D">
        <w:rPr>
          <w:rFonts w:cstheme="minorHAnsi"/>
        </w:rPr>
        <w:t xml:space="preserve"> the problematic category was estimated therein to be of an improved type at the rural level, and otherwise considered 0. If the survey was not already in the SDG calculations, recommendations are based on the standard international classifications plus any relevant insights from other surveys on file for the specific country. In the few instances where there was no evidence, 0 is used.  For an example of this, see the </w:t>
      </w:r>
      <w:hyperlink w:anchor="_Recommended_Access_to" w:history="1">
        <w:r w:rsidR="001126B9" w:rsidRPr="00F0782D">
          <w:rPr>
            <w:rStyle w:val="Hyperlink"/>
            <w:rFonts w:cstheme="minorHAnsi"/>
          </w:rPr>
          <w:t>Main challenges/lessons learned section</w:t>
        </w:r>
      </w:hyperlink>
      <w:r w:rsidR="001126B9" w:rsidRPr="00F0782D">
        <w:rPr>
          <w:rFonts w:cstheme="minorHAnsi"/>
        </w:rPr>
        <w:t>.</w:t>
      </w:r>
      <w:r w:rsidR="00BC203B">
        <w:rPr>
          <w:rFonts w:cstheme="minorHAnsi"/>
        </w:rPr>
        <w:t xml:space="preserve"> </w:t>
      </w:r>
      <w:r w:rsidR="00BC203B" w:rsidRPr="006C23C9">
        <w:t xml:space="preserve">The recommended access, two categories after harmonization: </w:t>
      </w:r>
    </w:p>
    <w:p w14:paraId="3C757EB4" w14:textId="77777777" w:rsidR="00BC203B" w:rsidRPr="00A16F5C" w:rsidRDefault="00BC203B" w:rsidP="00065F24">
      <w:pPr>
        <w:spacing w:after="0"/>
        <w:ind w:left="720"/>
        <w:jc w:val="both"/>
        <w:rPr>
          <w:i/>
          <w:iCs/>
        </w:rPr>
      </w:pPr>
      <w:r w:rsidRPr="00A16F5C">
        <w:rPr>
          <w:i/>
          <w:iCs/>
        </w:rPr>
        <w:t xml:space="preserve">0 = No </w:t>
      </w:r>
    </w:p>
    <w:p w14:paraId="028AA42C" w14:textId="77777777" w:rsidR="00BC203B" w:rsidRPr="00A16F5C" w:rsidRDefault="00BC203B" w:rsidP="00065F24">
      <w:pPr>
        <w:spacing w:after="0"/>
        <w:ind w:left="720"/>
        <w:jc w:val="both"/>
        <w:rPr>
          <w:i/>
          <w:iCs/>
        </w:rPr>
      </w:pPr>
      <w:r w:rsidRPr="00A16F5C">
        <w:rPr>
          <w:i/>
          <w:iCs/>
        </w:rPr>
        <w:t>1 = Yes</w:t>
      </w:r>
      <w:r w:rsidRPr="00A16F5C">
        <w:rPr>
          <w:i/>
          <w:iCs/>
        </w:rPr>
        <w:tab/>
      </w:r>
    </w:p>
    <w:p w14:paraId="13DC3554" w14:textId="2B54A437" w:rsidR="001126B9" w:rsidRPr="00F0782D" w:rsidRDefault="001126B9" w:rsidP="00065F24">
      <w:pPr>
        <w:spacing w:after="0"/>
        <w:jc w:val="both"/>
        <w:rPr>
          <w:rFonts w:cstheme="minorHAnsi"/>
        </w:rPr>
      </w:pPr>
    </w:p>
    <w:p w14:paraId="06D582BC" w14:textId="77777777" w:rsidR="00744A74" w:rsidRPr="00F0782D" w:rsidRDefault="00744A74" w:rsidP="00065F24">
      <w:pPr>
        <w:tabs>
          <w:tab w:val="left" w:pos="576"/>
        </w:tabs>
        <w:spacing w:after="0"/>
        <w:jc w:val="both"/>
        <w:rPr>
          <w:rFonts w:cstheme="minorHAnsi"/>
        </w:rPr>
      </w:pPr>
      <w:r w:rsidRPr="00F0782D">
        <w:rPr>
          <w:rFonts w:cstheme="minorHAnsi"/>
          <w:i/>
        </w:rPr>
        <w:t>Improved drinking water sources</w:t>
      </w:r>
      <w:r w:rsidRPr="00F0782D">
        <w:rPr>
          <w:rFonts w:cstheme="minorHAnsi"/>
        </w:rPr>
        <w:t xml:space="preserve"> should, but do not always, provide safe drinking water, and include:</w:t>
      </w:r>
    </w:p>
    <w:p w14:paraId="4805192C" w14:textId="77777777" w:rsidR="00744A74" w:rsidRPr="00F0782D" w:rsidRDefault="00744A74" w:rsidP="00065F24">
      <w:pPr>
        <w:pStyle w:val="ListParagraph"/>
        <w:numPr>
          <w:ilvl w:val="0"/>
          <w:numId w:val="34"/>
        </w:numPr>
        <w:tabs>
          <w:tab w:val="left" w:pos="576"/>
        </w:tabs>
        <w:spacing w:after="0"/>
        <w:contextualSpacing w:val="0"/>
        <w:jc w:val="both"/>
        <w:rPr>
          <w:rFonts w:cstheme="minorHAnsi"/>
        </w:rPr>
      </w:pPr>
      <w:r w:rsidRPr="00F0782D">
        <w:rPr>
          <w:rFonts w:cstheme="minorHAnsi"/>
        </w:rPr>
        <w:t>Piped household water connection</w:t>
      </w:r>
    </w:p>
    <w:p w14:paraId="06A393A4" w14:textId="77777777" w:rsidR="00744A74" w:rsidRPr="00F0782D" w:rsidRDefault="00744A74" w:rsidP="00065F24">
      <w:pPr>
        <w:pStyle w:val="ListParagraph"/>
        <w:numPr>
          <w:ilvl w:val="0"/>
          <w:numId w:val="34"/>
        </w:numPr>
        <w:tabs>
          <w:tab w:val="left" w:pos="576"/>
        </w:tabs>
        <w:spacing w:after="0"/>
        <w:contextualSpacing w:val="0"/>
        <w:jc w:val="both"/>
        <w:rPr>
          <w:rFonts w:cstheme="minorHAnsi"/>
        </w:rPr>
      </w:pPr>
      <w:r w:rsidRPr="00F0782D">
        <w:rPr>
          <w:rFonts w:cstheme="minorHAnsi"/>
        </w:rPr>
        <w:t>Public standpipe</w:t>
      </w:r>
    </w:p>
    <w:p w14:paraId="4C63A836" w14:textId="77777777" w:rsidR="00744A74" w:rsidRPr="00F0782D" w:rsidRDefault="00744A74" w:rsidP="00065F24">
      <w:pPr>
        <w:pStyle w:val="ListParagraph"/>
        <w:numPr>
          <w:ilvl w:val="0"/>
          <w:numId w:val="34"/>
        </w:numPr>
        <w:tabs>
          <w:tab w:val="left" w:pos="576"/>
        </w:tabs>
        <w:spacing w:after="0"/>
        <w:contextualSpacing w:val="0"/>
        <w:jc w:val="both"/>
        <w:rPr>
          <w:rFonts w:cstheme="minorHAnsi"/>
        </w:rPr>
      </w:pPr>
      <w:r w:rsidRPr="00F0782D">
        <w:rPr>
          <w:rFonts w:cstheme="minorHAnsi"/>
        </w:rPr>
        <w:t>Borehole</w:t>
      </w:r>
    </w:p>
    <w:p w14:paraId="2638EAD9" w14:textId="77777777" w:rsidR="00744A74" w:rsidRPr="00F0782D" w:rsidRDefault="00744A74" w:rsidP="00065F24">
      <w:pPr>
        <w:pStyle w:val="ListParagraph"/>
        <w:numPr>
          <w:ilvl w:val="0"/>
          <w:numId w:val="34"/>
        </w:numPr>
        <w:tabs>
          <w:tab w:val="left" w:pos="576"/>
        </w:tabs>
        <w:spacing w:after="0"/>
        <w:contextualSpacing w:val="0"/>
        <w:jc w:val="both"/>
        <w:rPr>
          <w:rFonts w:cstheme="minorHAnsi"/>
        </w:rPr>
      </w:pPr>
      <w:r w:rsidRPr="00F0782D">
        <w:rPr>
          <w:rFonts w:cstheme="minorHAnsi"/>
        </w:rPr>
        <w:t>Protected dug well</w:t>
      </w:r>
    </w:p>
    <w:p w14:paraId="70964864" w14:textId="77777777" w:rsidR="00744A74" w:rsidRPr="00F0782D" w:rsidRDefault="00744A74" w:rsidP="00065F24">
      <w:pPr>
        <w:pStyle w:val="ListParagraph"/>
        <w:numPr>
          <w:ilvl w:val="0"/>
          <w:numId w:val="34"/>
        </w:numPr>
        <w:tabs>
          <w:tab w:val="left" w:pos="576"/>
        </w:tabs>
        <w:spacing w:after="0"/>
        <w:contextualSpacing w:val="0"/>
        <w:jc w:val="both"/>
        <w:rPr>
          <w:rFonts w:cstheme="minorHAnsi"/>
        </w:rPr>
      </w:pPr>
      <w:r w:rsidRPr="00F0782D">
        <w:rPr>
          <w:rFonts w:cstheme="minorHAnsi"/>
        </w:rPr>
        <w:t>Protected spring</w:t>
      </w:r>
    </w:p>
    <w:p w14:paraId="5064220F" w14:textId="77777777" w:rsidR="00744A74" w:rsidRPr="00F0782D" w:rsidRDefault="00744A74" w:rsidP="00065F24">
      <w:pPr>
        <w:pStyle w:val="ListParagraph"/>
        <w:numPr>
          <w:ilvl w:val="0"/>
          <w:numId w:val="35"/>
        </w:numPr>
        <w:tabs>
          <w:tab w:val="left" w:pos="576"/>
        </w:tabs>
        <w:spacing w:after="0"/>
        <w:ind w:left="605" w:hanging="245"/>
        <w:contextualSpacing w:val="0"/>
        <w:jc w:val="both"/>
        <w:rPr>
          <w:rFonts w:cstheme="minorHAnsi"/>
        </w:rPr>
      </w:pPr>
      <w:r w:rsidRPr="00F0782D">
        <w:rPr>
          <w:rFonts w:cstheme="minorHAnsi"/>
        </w:rPr>
        <w:t xml:space="preserve">Rainwater collection </w:t>
      </w:r>
    </w:p>
    <w:p w14:paraId="7F68CDA2" w14:textId="77777777" w:rsidR="00A16F5C" w:rsidRDefault="00744A74" w:rsidP="00065F24">
      <w:pPr>
        <w:pStyle w:val="ListParagraph"/>
        <w:numPr>
          <w:ilvl w:val="0"/>
          <w:numId w:val="35"/>
        </w:numPr>
        <w:tabs>
          <w:tab w:val="left" w:pos="576"/>
        </w:tabs>
        <w:spacing w:after="0"/>
        <w:ind w:left="576" w:hanging="216"/>
        <w:contextualSpacing w:val="0"/>
        <w:jc w:val="both"/>
        <w:rPr>
          <w:rFonts w:cstheme="minorHAnsi"/>
        </w:rPr>
      </w:pPr>
      <w:r w:rsidRPr="00F0782D">
        <w:rPr>
          <w:rFonts w:cstheme="minorHAnsi"/>
        </w:rPr>
        <w:t xml:space="preserve">Bottled water previously treated as unimproved due to lack of data on accessibility, availability and quality. </w:t>
      </w:r>
    </w:p>
    <w:p w14:paraId="59056A97" w14:textId="77777777" w:rsidR="00A16F5C" w:rsidRDefault="00A16F5C" w:rsidP="00065F24">
      <w:pPr>
        <w:pStyle w:val="ListParagraph"/>
        <w:tabs>
          <w:tab w:val="left" w:pos="576"/>
        </w:tabs>
        <w:spacing w:after="0"/>
        <w:ind w:left="576"/>
        <w:contextualSpacing w:val="0"/>
        <w:jc w:val="both"/>
        <w:rPr>
          <w:rFonts w:cstheme="minorHAnsi"/>
        </w:rPr>
      </w:pPr>
    </w:p>
    <w:p w14:paraId="2C7B6B7F" w14:textId="72A5ADB2" w:rsidR="00744A74" w:rsidRPr="00A16F5C" w:rsidRDefault="00744A74" w:rsidP="00065F24">
      <w:pPr>
        <w:tabs>
          <w:tab w:val="left" w:pos="576"/>
        </w:tabs>
        <w:spacing w:after="0"/>
        <w:jc w:val="both"/>
        <w:rPr>
          <w:rFonts w:cstheme="minorHAnsi"/>
        </w:rPr>
      </w:pPr>
      <w:r w:rsidRPr="00A16F5C">
        <w:rPr>
          <w:rFonts w:cstheme="minorHAnsi"/>
        </w:rPr>
        <w:t>But for SDG monitoring the WHO/UNICEF Joint Monitoring Programme for Water Supply, Sanitation and Hygiene (JMP)</w:t>
      </w:r>
      <w:r w:rsidRPr="00F0782D">
        <w:rPr>
          <w:rStyle w:val="FootnoteReference"/>
          <w:rFonts w:cstheme="minorHAnsi"/>
        </w:rPr>
        <w:footnoteReference w:id="17"/>
      </w:r>
      <w:r w:rsidRPr="00A16F5C">
        <w:rPr>
          <w:rFonts w:cstheme="minorHAnsi"/>
        </w:rPr>
        <w:t xml:space="preserve"> will treat them as ‘improved’.</w:t>
      </w:r>
    </w:p>
    <w:p w14:paraId="15D7BD02" w14:textId="77777777" w:rsidR="00744A74" w:rsidRPr="00F0782D" w:rsidRDefault="00744A74" w:rsidP="00065F24">
      <w:pPr>
        <w:spacing w:after="0"/>
        <w:jc w:val="both"/>
        <w:rPr>
          <w:rFonts w:cstheme="minorHAnsi"/>
          <w:lang w:eastAsia="en-US"/>
        </w:rPr>
      </w:pPr>
    </w:p>
    <w:p w14:paraId="107AAF5A" w14:textId="77777777" w:rsidR="00744A74" w:rsidRPr="00F0782D" w:rsidRDefault="00744A74" w:rsidP="00065F24">
      <w:pPr>
        <w:tabs>
          <w:tab w:val="left" w:pos="576"/>
        </w:tabs>
        <w:spacing w:after="0"/>
        <w:jc w:val="both"/>
        <w:rPr>
          <w:rFonts w:cstheme="minorHAnsi"/>
        </w:rPr>
      </w:pPr>
      <w:r w:rsidRPr="00F0782D">
        <w:rPr>
          <w:rFonts w:cstheme="minorHAnsi"/>
          <w:i/>
        </w:rPr>
        <w:t>Unimproved drinking water sources</w:t>
      </w:r>
      <w:r w:rsidRPr="00F0782D">
        <w:rPr>
          <w:rFonts w:cstheme="minorHAnsi"/>
        </w:rPr>
        <w:t xml:space="preserve"> include:</w:t>
      </w:r>
    </w:p>
    <w:p w14:paraId="4DA5B6F5" w14:textId="77777777" w:rsidR="00744A74" w:rsidRPr="00F0782D" w:rsidRDefault="00744A74" w:rsidP="00065F24">
      <w:pPr>
        <w:pStyle w:val="ListParagraph"/>
        <w:numPr>
          <w:ilvl w:val="0"/>
          <w:numId w:val="35"/>
        </w:numPr>
        <w:tabs>
          <w:tab w:val="left" w:pos="576"/>
        </w:tabs>
        <w:spacing w:after="0"/>
        <w:contextualSpacing w:val="0"/>
        <w:jc w:val="both"/>
        <w:rPr>
          <w:rFonts w:cstheme="minorHAnsi"/>
        </w:rPr>
      </w:pPr>
      <w:r w:rsidRPr="00F0782D">
        <w:rPr>
          <w:rFonts w:cstheme="minorHAnsi"/>
        </w:rPr>
        <w:t>Unprotected dug well</w:t>
      </w:r>
    </w:p>
    <w:p w14:paraId="6968B5BC" w14:textId="77777777" w:rsidR="00744A74" w:rsidRPr="00F0782D" w:rsidRDefault="00744A74" w:rsidP="00065F24">
      <w:pPr>
        <w:pStyle w:val="ListParagraph"/>
        <w:numPr>
          <w:ilvl w:val="0"/>
          <w:numId w:val="35"/>
        </w:numPr>
        <w:tabs>
          <w:tab w:val="left" w:pos="576"/>
        </w:tabs>
        <w:spacing w:after="0"/>
        <w:contextualSpacing w:val="0"/>
        <w:jc w:val="both"/>
        <w:rPr>
          <w:rFonts w:cstheme="minorHAnsi"/>
        </w:rPr>
      </w:pPr>
      <w:r w:rsidRPr="00F0782D">
        <w:rPr>
          <w:rFonts w:cstheme="minorHAnsi"/>
        </w:rPr>
        <w:t>Unprotected spring</w:t>
      </w:r>
    </w:p>
    <w:p w14:paraId="7110DA3D" w14:textId="77777777" w:rsidR="00744A74" w:rsidRPr="00F0782D" w:rsidRDefault="00744A74" w:rsidP="00065F24">
      <w:pPr>
        <w:pStyle w:val="ListParagraph"/>
        <w:numPr>
          <w:ilvl w:val="0"/>
          <w:numId w:val="35"/>
        </w:numPr>
        <w:tabs>
          <w:tab w:val="left" w:pos="576"/>
        </w:tabs>
        <w:spacing w:after="0"/>
        <w:ind w:left="605" w:hanging="245"/>
        <w:contextualSpacing w:val="0"/>
        <w:jc w:val="both"/>
        <w:rPr>
          <w:rFonts w:cstheme="minorHAnsi"/>
        </w:rPr>
      </w:pPr>
      <w:r w:rsidRPr="00F0782D">
        <w:rPr>
          <w:rFonts w:cstheme="minorHAnsi"/>
        </w:rPr>
        <w:t>Surface water (river, dam, lake, pond, stream, canal, irrigation channel)</w:t>
      </w:r>
    </w:p>
    <w:p w14:paraId="2E915A69" w14:textId="77777777" w:rsidR="00744A74" w:rsidRPr="00F0782D" w:rsidRDefault="00744A74" w:rsidP="00065F24">
      <w:pPr>
        <w:pStyle w:val="ListParagraph"/>
        <w:numPr>
          <w:ilvl w:val="0"/>
          <w:numId w:val="35"/>
        </w:numPr>
        <w:tabs>
          <w:tab w:val="left" w:pos="576"/>
        </w:tabs>
        <w:spacing w:after="0"/>
        <w:ind w:left="605" w:hanging="245"/>
        <w:contextualSpacing w:val="0"/>
        <w:jc w:val="both"/>
        <w:rPr>
          <w:rFonts w:cstheme="minorHAnsi"/>
        </w:rPr>
      </w:pPr>
      <w:r w:rsidRPr="00F0782D">
        <w:rPr>
          <w:rFonts w:cstheme="minorHAnsi"/>
        </w:rPr>
        <w:t>Vendor-provided water (cart with small tank/drum, tanker truck)</w:t>
      </w:r>
    </w:p>
    <w:p w14:paraId="1946388D" w14:textId="77777777" w:rsidR="00744A74" w:rsidRPr="00F0782D" w:rsidRDefault="00744A74" w:rsidP="00065F24">
      <w:pPr>
        <w:pStyle w:val="ListParagraph"/>
        <w:numPr>
          <w:ilvl w:val="0"/>
          <w:numId w:val="35"/>
        </w:numPr>
        <w:tabs>
          <w:tab w:val="left" w:pos="576"/>
        </w:tabs>
        <w:spacing w:after="0"/>
        <w:contextualSpacing w:val="0"/>
        <w:jc w:val="both"/>
        <w:rPr>
          <w:rFonts w:cstheme="minorHAnsi"/>
        </w:rPr>
      </w:pPr>
      <w:r w:rsidRPr="00F0782D">
        <w:rPr>
          <w:rFonts w:cstheme="minorHAnsi"/>
        </w:rPr>
        <w:t>Tanker truck water</w:t>
      </w:r>
    </w:p>
    <w:p w14:paraId="799C938D" w14:textId="53EDD8EE" w:rsidR="00744A74" w:rsidRPr="00897CF4" w:rsidRDefault="00744A74" w:rsidP="00065F24">
      <w:pPr>
        <w:spacing w:after="0"/>
        <w:jc w:val="both"/>
        <w:rPr>
          <w:rFonts w:cstheme="minorHAnsi"/>
        </w:rPr>
      </w:pPr>
    </w:p>
    <w:p w14:paraId="2BDC08E4" w14:textId="77777777" w:rsidR="00897CF4" w:rsidRDefault="00897CF4" w:rsidP="00065F24">
      <w:pPr>
        <w:spacing w:after="0"/>
        <w:jc w:val="both"/>
        <w:rPr>
          <w:rFonts w:cstheme="minorHAnsi"/>
        </w:rPr>
      </w:pPr>
      <w:r w:rsidRPr="00897CF4">
        <w:rPr>
          <w:rFonts w:cstheme="minorHAnsi"/>
        </w:rPr>
        <w:t>The JMP data excel file is a good source of cross-validation on this variable harmonization (</w:t>
      </w:r>
      <w:hyperlink r:id="rId29" w:anchor="!/" w:history="1">
        <w:r w:rsidRPr="00897CF4">
          <w:rPr>
            <w:rStyle w:val="Hyperlink"/>
            <w:rFonts w:cstheme="minorHAnsi"/>
          </w:rPr>
          <w:t>https://washdata.org/data#!/</w:t>
        </w:r>
      </w:hyperlink>
      <w:r w:rsidRPr="00897CF4">
        <w:rPr>
          <w:rFonts w:cstheme="minorHAnsi"/>
        </w:rPr>
        <w:t xml:space="preserve"> ) but one must be cognizant there could be differences and that does not make one correct than the other as the differences could be due to use of different survey data source. </w:t>
      </w:r>
    </w:p>
    <w:p w14:paraId="4BF3B688" w14:textId="77777777" w:rsidR="00897CF4" w:rsidRDefault="00897CF4" w:rsidP="00065F24">
      <w:pPr>
        <w:spacing w:after="0"/>
        <w:jc w:val="both"/>
        <w:rPr>
          <w:rFonts w:cstheme="minorHAnsi"/>
        </w:rPr>
      </w:pPr>
    </w:p>
    <w:p w14:paraId="62E67BA8" w14:textId="77777777" w:rsidR="00660FA1" w:rsidRPr="006C23C9" w:rsidRDefault="00660FA1" w:rsidP="00065F24">
      <w:pPr>
        <w:pStyle w:val="varname"/>
        <w:spacing w:line="259" w:lineRule="auto"/>
      </w:pPr>
      <w:r w:rsidRPr="006C23C9">
        <w:t>piped</w:t>
      </w:r>
    </w:p>
    <w:p w14:paraId="2DC7D86C" w14:textId="77777777" w:rsidR="00A16F5C" w:rsidRDefault="00AF4DE6" w:rsidP="00065F24">
      <w:pPr>
        <w:spacing w:after="0"/>
        <w:jc w:val="both"/>
        <w:rPr>
          <w:rFonts w:cstheme="minorHAnsi"/>
        </w:rPr>
      </w:pPr>
      <w:r>
        <w:rPr>
          <w:rFonts w:cstheme="minorHAnsi"/>
        </w:rPr>
        <w:t xml:space="preserve">This </w:t>
      </w:r>
      <w:r w:rsidR="00660FA1" w:rsidRPr="006C23C9">
        <w:rPr>
          <w:rFonts w:cstheme="minorHAnsi"/>
        </w:rPr>
        <w:t xml:space="preserve">is a categorical variable that indicates whether the household has access to piped water. There are two major types of water supply – within premises and outside premises. ‘Within premises’ refers to water service piped connection to own tap. It includes both household connection (in-house plumbing) and yard connection (yard or plot outside the house plumbing). </w:t>
      </w:r>
    </w:p>
    <w:p w14:paraId="6894A499" w14:textId="5C5B7257" w:rsidR="00A16F5C" w:rsidRDefault="00A16F5C" w:rsidP="00065F24">
      <w:pPr>
        <w:spacing w:after="0"/>
        <w:jc w:val="both"/>
        <w:rPr>
          <w:rFonts w:cstheme="minorHAnsi"/>
        </w:rPr>
      </w:pPr>
    </w:p>
    <w:p w14:paraId="32689505" w14:textId="66C682CB" w:rsidR="00660FA1" w:rsidRPr="006C23C9" w:rsidRDefault="00660FA1" w:rsidP="00065F24">
      <w:pPr>
        <w:spacing w:after="0"/>
        <w:jc w:val="both"/>
        <w:rPr>
          <w:rFonts w:eastAsia="Times New Roman" w:cstheme="minorHAnsi"/>
          <w:color w:val="000000"/>
        </w:rPr>
      </w:pPr>
      <w:r w:rsidRPr="006C23C9">
        <w:rPr>
          <w:rFonts w:cstheme="minorHAnsi"/>
        </w:rPr>
        <w:t xml:space="preserve">Conversely, outside premise refers to a public water point from which people can collect water, shared among houses. It includes public tap and standpipe or a public fountain. </w:t>
      </w:r>
      <w:r w:rsidRPr="006C23C9">
        <w:rPr>
          <w:rFonts w:eastAsia="Times New Roman" w:cstheme="minorHAnsi"/>
          <w:color w:val="000000"/>
        </w:rPr>
        <w:t>Access to piped water, two</w:t>
      </w:r>
      <w:r w:rsidRPr="006C23C9">
        <w:rPr>
          <w:rFonts w:cstheme="minorHAnsi"/>
        </w:rPr>
        <w:t xml:space="preserve"> categories after harmonization:</w:t>
      </w:r>
    </w:p>
    <w:p w14:paraId="7129B2A3" w14:textId="77777777" w:rsidR="00660FA1" w:rsidRPr="00A16F5C" w:rsidRDefault="00660FA1" w:rsidP="00065F24">
      <w:pPr>
        <w:pStyle w:val="NoSpacing"/>
        <w:spacing w:line="259" w:lineRule="auto"/>
        <w:ind w:left="720"/>
        <w:jc w:val="both"/>
        <w:rPr>
          <w:rFonts w:asciiTheme="minorHAnsi" w:hAnsiTheme="minorHAnsi" w:cstheme="minorHAnsi"/>
          <w:i/>
          <w:iCs/>
        </w:rPr>
      </w:pPr>
      <w:r w:rsidRPr="00A16F5C">
        <w:rPr>
          <w:rFonts w:asciiTheme="minorHAnsi" w:hAnsiTheme="minorHAnsi" w:cstheme="minorHAnsi"/>
          <w:i/>
          <w:iCs/>
        </w:rPr>
        <w:t xml:space="preserve">0 = No </w:t>
      </w:r>
    </w:p>
    <w:p w14:paraId="67B6FE8A" w14:textId="5AB6060A" w:rsidR="00660FA1" w:rsidRPr="00A16F5C" w:rsidRDefault="00660FA1" w:rsidP="00065F24">
      <w:pPr>
        <w:pStyle w:val="NoSpacing"/>
        <w:spacing w:line="259" w:lineRule="auto"/>
        <w:ind w:left="720"/>
        <w:jc w:val="both"/>
        <w:rPr>
          <w:rFonts w:asciiTheme="minorHAnsi" w:hAnsiTheme="minorHAnsi" w:cstheme="minorHAnsi"/>
          <w:i/>
          <w:iCs/>
        </w:rPr>
      </w:pPr>
      <w:r w:rsidRPr="00A16F5C">
        <w:rPr>
          <w:rFonts w:asciiTheme="minorHAnsi" w:hAnsiTheme="minorHAnsi" w:cstheme="minorHAnsi"/>
          <w:i/>
          <w:iCs/>
        </w:rPr>
        <w:t xml:space="preserve">1 = </w:t>
      </w:r>
      <w:bookmarkStart w:id="239" w:name="_Hlk133148097"/>
      <w:r w:rsidR="00D322F6" w:rsidRPr="00A16F5C">
        <w:rPr>
          <w:rFonts w:asciiTheme="minorHAnsi" w:hAnsiTheme="minorHAnsi" w:cstheme="minorHAnsi"/>
          <w:i/>
          <w:iCs/>
        </w:rPr>
        <w:t>Yes</w:t>
      </w:r>
      <w:r w:rsidRPr="00A16F5C">
        <w:rPr>
          <w:rFonts w:asciiTheme="minorHAnsi" w:hAnsiTheme="minorHAnsi" w:cstheme="minorHAnsi"/>
          <w:i/>
          <w:iCs/>
        </w:rPr>
        <w:t xml:space="preserve"> </w:t>
      </w:r>
      <w:bookmarkEnd w:id="239"/>
    </w:p>
    <w:p w14:paraId="724FE08D" w14:textId="77777777" w:rsidR="00660FA1" w:rsidRPr="006C23C9" w:rsidRDefault="00660FA1" w:rsidP="00065F24">
      <w:pPr>
        <w:pStyle w:val="NoSpacing"/>
        <w:spacing w:line="259" w:lineRule="auto"/>
        <w:jc w:val="both"/>
        <w:rPr>
          <w:rFonts w:asciiTheme="minorHAnsi" w:hAnsiTheme="minorHAnsi" w:cstheme="minorHAnsi"/>
        </w:rPr>
      </w:pPr>
    </w:p>
    <w:p w14:paraId="7D667B0D" w14:textId="77777777" w:rsidR="00660FA1" w:rsidRPr="006C23C9" w:rsidRDefault="00660FA1" w:rsidP="00065F24">
      <w:pPr>
        <w:pStyle w:val="varname"/>
        <w:spacing w:line="259" w:lineRule="auto"/>
      </w:pPr>
      <w:r w:rsidRPr="006C23C9">
        <w:t>piped_to_prem</w:t>
      </w:r>
    </w:p>
    <w:p w14:paraId="2390F557" w14:textId="77777777" w:rsidR="00201E00" w:rsidRDefault="006C5114" w:rsidP="00065F24">
      <w:pPr>
        <w:spacing w:after="0"/>
        <w:jc w:val="both"/>
        <w:rPr>
          <w:rFonts w:cstheme="minorHAnsi"/>
        </w:rPr>
      </w:pPr>
      <w:r>
        <w:rPr>
          <w:rFonts w:cstheme="minorHAnsi"/>
        </w:rPr>
        <w:t xml:space="preserve">This </w:t>
      </w:r>
      <w:r w:rsidR="00660FA1" w:rsidRPr="006C23C9">
        <w:rPr>
          <w:rFonts w:cstheme="minorHAnsi"/>
        </w:rPr>
        <w:t xml:space="preserve">is a categorical variable that specifies whether a household has access to piped water on premises. There are two major types of water supply – within premises and outside premises. ‘Within premises’ refers to water service piped connection to own tap. It includes both household connection (in-house plumbing) and yard connection (yard or plot outside the house plumbing). </w:t>
      </w:r>
    </w:p>
    <w:p w14:paraId="0200BF1E" w14:textId="77777777" w:rsidR="00201E00" w:rsidRDefault="00201E00" w:rsidP="00065F24">
      <w:pPr>
        <w:spacing w:after="0"/>
        <w:jc w:val="both"/>
        <w:rPr>
          <w:rFonts w:cstheme="minorHAnsi"/>
        </w:rPr>
      </w:pPr>
    </w:p>
    <w:p w14:paraId="0CD53B92" w14:textId="0B20BD09" w:rsidR="00660FA1" w:rsidRPr="006C23C9" w:rsidRDefault="00660FA1" w:rsidP="00065F24">
      <w:pPr>
        <w:spacing w:after="0"/>
        <w:jc w:val="both"/>
        <w:rPr>
          <w:rFonts w:eastAsia="Times New Roman" w:cstheme="minorHAnsi"/>
          <w:color w:val="000000"/>
        </w:rPr>
      </w:pPr>
      <w:r w:rsidRPr="006C23C9">
        <w:rPr>
          <w:rFonts w:cstheme="minorHAnsi"/>
        </w:rPr>
        <w:t xml:space="preserve">Conversely, outside premise refers to a public water point from which people can collect water, shared among houses. It includes public tap and standpipe or a public fountain. </w:t>
      </w:r>
      <w:r w:rsidRPr="006C23C9">
        <w:rPr>
          <w:rFonts w:eastAsia="Times New Roman" w:cstheme="minorHAnsi"/>
          <w:color w:val="000000"/>
        </w:rPr>
        <w:t>Access to piped water on premises, two</w:t>
      </w:r>
      <w:r w:rsidRPr="006C23C9">
        <w:rPr>
          <w:rFonts w:cstheme="minorHAnsi"/>
        </w:rPr>
        <w:t xml:space="preserve"> categories after harmonization:</w:t>
      </w:r>
    </w:p>
    <w:p w14:paraId="6B5AFD25" w14:textId="77777777" w:rsidR="00660FA1" w:rsidRPr="00A16F5C" w:rsidRDefault="00660FA1" w:rsidP="00065F24">
      <w:pPr>
        <w:pStyle w:val="NoSpacing"/>
        <w:spacing w:line="259" w:lineRule="auto"/>
        <w:ind w:left="720"/>
        <w:jc w:val="both"/>
        <w:rPr>
          <w:rFonts w:asciiTheme="minorHAnsi" w:hAnsiTheme="minorHAnsi" w:cstheme="minorHAnsi"/>
          <w:i/>
          <w:iCs/>
        </w:rPr>
      </w:pPr>
      <w:r w:rsidRPr="00A16F5C">
        <w:rPr>
          <w:rFonts w:asciiTheme="minorHAnsi" w:hAnsiTheme="minorHAnsi" w:cstheme="minorHAnsi"/>
          <w:i/>
          <w:iCs/>
        </w:rPr>
        <w:t xml:space="preserve">0 = No </w:t>
      </w:r>
    </w:p>
    <w:p w14:paraId="36DC89F8" w14:textId="6BE3DE9F" w:rsidR="000F6F8A" w:rsidRPr="00A16F5C" w:rsidRDefault="000F6F8A" w:rsidP="00065F24">
      <w:pPr>
        <w:pStyle w:val="NoSpacing"/>
        <w:spacing w:line="259" w:lineRule="auto"/>
        <w:ind w:left="720"/>
        <w:jc w:val="both"/>
        <w:rPr>
          <w:rFonts w:asciiTheme="minorHAnsi" w:hAnsiTheme="minorHAnsi" w:cstheme="minorHAnsi"/>
          <w:i/>
          <w:iCs/>
        </w:rPr>
      </w:pPr>
      <w:r w:rsidRPr="00A16F5C">
        <w:rPr>
          <w:rFonts w:asciiTheme="minorHAnsi" w:hAnsiTheme="minorHAnsi" w:cstheme="minorHAnsi"/>
          <w:i/>
          <w:iCs/>
        </w:rPr>
        <w:t xml:space="preserve">1 = </w:t>
      </w:r>
      <w:r w:rsidR="00D322F6" w:rsidRPr="00A16F5C">
        <w:rPr>
          <w:rFonts w:asciiTheme="minorHAnsi" w:hAnsiTheme="minorHAnsi" w:cstheme="minorHAnsi"/>
          <w:i/>
          <w:iCs/>
        </w:rPr>
        <w:t>Yes</w:t>
      </w:r>
      <w:r w:rsidRPr="00A16F5C">
        <w:rPr>
          <w:rFonts w:asciiTheme="minorHAnsi" w:hAnsiTheme="minorHAnsi" w:cstheme="minorHAnsi"/>
          <w:i/>
          <w:iCs/>
        </w:rPr>
        <w:t xml:space="preserve"> </w:t>
      </w:r>
    </w:p>
    <w:p w14:paraId="03EC8924" w14:textId="1CD2CF1C" w:rsidR="000F6F8A" w:rsidRDefault="000F6F8A" w:rsidP="00065F24">
      <w:pPr>
        <w:pStyle w:val="NoSpacing"/>
        <w:spacing w:line="259" w:lineRule="auto"/>
        <w:jc w:val="both"/>
        <w:rPr>
          <w:rFonts w:asciiTheme="minorHAnsi" w:hAnsiTheme="minorHAnsi" w:cstheme="minorHAnsi"/>
        </w:rPr>
      </w:pPr>
    </w:p>
    <w:p w14:paraId="5E603797" w14:textId="29CE11A8" w:rsidR="00A16F5C" w:rsidRDefault="00A16F5C" w:rsidP="00065F24">
      <w:pPr>
        <w:pStyle w:val="NoSpacing"/>
        <w:spacing w:line="259" w:lineRule="auto"/>
        <w:jc w:val="both"/>
        <w:rPr>
          <w:rFonts w:asciiTheme="minorHAnsi" w:hAnsiTheme="minorHAnsi" w:cstheme="minorHAnsi"/>
        </w:rPr>
      </w:pPr>
      <w:r>
        <w:rPr>
          <w:rFonts w:asciiTheme="minorHAnsi" w:hAnsiTheme="minorHAnsi" w:cstheme="minorHAnsi"/>
        </w:rPr>
        <w:t>Only if WATER_SOURCE&lt;=2.</w:t>
      </w:r>
    </w:p>
    <w:p w14:paraId="1F491042" w14:textId="77777777" w:rsidR="00A16F5C" w:rsidRPr="006C23C9" w:rsidRDefault="00A16F5C" w:rsidP="00065F24">
      <w:pPr>
        <w:pStyle w:val="NoSpacing"/>
        <w:spacing w:line="259" w:lineRule="auto"/>
        <w:jc w:val="both"/>
        <w:rPr>
          <w:rFonts w:asciiTheme="minorHAnsi" w:hAnsiTheme="minorHAnsi" w:cstheme="minorHAnsi"/>
        </w:rPr>
      </w:pPr>
    </w:p>
    <w:p w14:paraId="316B30FE" w14:textId="77777777" w:rsidR="00660FA1" w:rsidRPr="006C23C9" w:rsidRDefault="00660FA1" w:rsidP="00065F24">
      <w:pPr>
        <w:pStyle w:val="varname"/>
        <w:spacing w:line="259" w:lineRule="auto"/>
      </w:pPr>
      <w:r w:rsidRPr="006C23C9">
        <w:t>w_30m</w:t>
      </w:r>
    </w:p>
    <w:p w14:paraId="46E2AA60" w14:textId="5F37B624" w:rsidR="00660FA1" w:rsidRPr="006C23C9" w:rsidRDefault="00D94656" w:rsidP="00065F24">
      <w:pPr>
        <w:spacing w:after="0"/>
        <w:jc w:val="both"/>
        <w:rPr>
          <w:rFonts w:eastAsia="Times New Roman" w:cstheme="minorHAnsi"/>
          <w:color w:val="000000"/>
        </w:rPr>
      </w:pPr>
      <w:r>
        <w:rPr>
          <w:rFonts w:cstheme="minorHAnsi"/>
        </w:rPr>
        <w:t xml:space="preserve">This </w:t>
      </w:r>
      <w:r w:rsidR="00660FA1" w:rsidRPr="006C23C9">
        <w:rPr>
          <w:rFonts w:cstheme="minorHAnsi"/>
        </w:rPr>
        <w:t xml:space="preserve">is a categorical variable that specifies whether a household has access to water within 30 minutes. </w:t>
      </w:r>
      <w:r w:rsidR="00380FF4">
        <w:rPr>
          <w:rFonts w:cstheme="minorHAnsi"/>
        </w:rPr>
        <w:t xml:space="preserve">This includes time taken for a </w:t>
      </w:r>
      <w:r w:rsidR="00380FF4" w:rsidRPr="00961D66">
        <w:rPr>
          <w:rFonts w:cstheme="minorHAnsi"/>
          <w:i/>
        </w:rPr>
        <w:t xml:space="preserve">round trip and </w:t>
      </w:r>
      <w:r w:rsidR="00601499" w:rsidRPr="00961D66">
        <w:rPr>
          <w:rFonts w:cstheme="minorHAnsi"/>
          <w:i/>
        </w:rPr>
        <w:t>waiting</w:t>
      </w:r>
      <w:r w:rsidR="003F74E6" w:rsidRPr="00961D66">
        <w:rPr>
          <w:rFonts w:cstheme="minorHAnsi"/>
          <w:i/>
        </w:rPr>
        <w:t xml:space="preserve"> time</w:t>
      </w:r>
      <w:r w:rsidR="003F74E6">
        <w:rPr>
          <w:rFonts w:cstheme="minorHAnsi"/>
        </w:rPr>
        <w:t xml:space="preserve"> in case of queues</w:t>
      </w:r>
      <w:r w:rsidR="00380FF4">
        <w:rPr>
          <w:rFonts w:cstheme="minorHAnsi"/>
        </w:rPr>
        <w:t>.</w:t>
      </w:r>
      <w:r w:rsidR="00E945F9">
        <w:rPr>
          <w:rFonts w:cstheme="minorHAnsi"/>
        </w:rPr>
        <w:t xml:space="preserve"> </w:t>
      </w:r>
      <w:r w:rsidR="00660FA1" w:rsidRPr="006C23C9">
        <w:rPr>
          <w:rFonts w:cstheme="minorHAnsi"/>
        </w:rPr>
        <w:t xml:space="preserve">This variable can be used in conjunction with the </w:t>
      </w:r>
      <w:r>
        <w:rPr>
          <w:rFonts w:cstheme="minorHAnsi"/>
        </w:rPr>
        <w:t>IMP_WAT_REC</w:t>
      </w:r>
      <w:r w:rsidR="00660FA1" w:rsidRPr="006C23C9">
        <w:rPr>
          <w:rFonts w:cstheme="minorHAnsi"/>
        </w:rPr>
        <w:t xml:space="preserve"> dummy to identify whe</w:t>
      </w:r>
      <w:r w:rsidR="00A9190F">
        <w:rPr>
          <w:rFonts w:cstheme="minorHAnsi"/>
        </w:rPr>
        <w:t>ther</w:t>
      </w:r>
      <w:r w:rsidR="00660FA1" w:rsidRPr="006C23C9">
        <w:rPr>
          <w:rFonts w:cstheme="minorHAnsi"/>
        </w:rPr>
        <w:t xml:space="preserve"> the improved water source is available within 30 minutes</w:t>
      </w:r>
      <w:r w:rsidR="00815439">
        <w:rPr>
          <w:rFonts w:cstheme="minorHAnsi"/>
        </w:rPr>
        <w:t xml:space="preserve">. </w:t>
      </w:r>
      <w:r w:rsidR="00A9190F">
        <w:rPr>
          <w:rFonts w:cstheme="minorHAnsi"/>
        </w:rPr>
        <w:t>T</w:t>
      </w:r>
      <w:r w:rsidR="00660FA1" w:rsidRPr="006C23C9">
        <w:rPr>
          <w:rFonts w:eastAsia="Times New Roman" w:cstheme="minorHAnsi"/>
          <w:color w:val="000000"/>
        </w:rPr>
        <w:t>wo</w:t>
      </w:r>
      <w:r w:rsidR="00660FA1" w:rsidRPr="006C23C9">
        <w:rPr>
          <w:rFonts w:cstheme="minorHAnsi"/>
        </w:rPr>
        <w:t xml:space="preserve"> categories after harmonization:</w:t>
      </w:r>
    </w:p>
    <w:p w14:paraId="50CADCF6" w14:textId="10603D57" w:rsidR="004507C3" w:rsidRPr="00A16F5C" w:rsidRDefault="004507C3" w:rsidP="00065F24">
      <w:pPr>
        <w:pStyle w:val="NoSpacing"/>
        <w:spacing w:line="259" w:lineRule="auto"/>
        <w:ind w:left="720"/>
        <w:jc w:val="both"/>
        <w:rPr>
          <w:rFonts w:asciiTheme="minorHAnsi" w:hAnsiTheme="minorHAnsi" w:cstheme="minorHAnsi"/>
          <w:i/>
          <w:iCs/>
        </w:rPr>
      </w:pPr>
      <w:r w:rsidRPr="00A16F5C">
        <w:rPr>
          <w:rFonts w:asciiTheme="minorHAnsi" w:hAnsiTheme="minorHAnsi" w:cstheme="minorHAnsi"/>
          <w:i/>
          <w:iCs/>
        </w:rPr>
        <w:t>1</w:t>
      </w:r>
      <w:r w:rsidR="00437FF5" w:rsidRPr="00A16F5C">
        <w:rPr>
          <w:rFonts w:asciiTheme="minorHAnsi" w:hAnsiTheme="minorHAnsi" w:cstheme="minorHAnsi"/>
          <w:i/>
          <w:iCs/>
        </w:rPr>
        <w:t xml:space="preserve"> </w:t>
      </w:r>
      <w:r w:rsidRPr="00A16F5C">
        <w:rPr>
          <w:rFonts w:asciiTheme="minorHAnsi" w:hAnsiTheme="minorHAnsi" w:cstheme="minorHAnsi"/>
          <w:i/>
          <w:iCs/>
        </w:rPr>
        <w:t>=</w:t>
      </w:r>
      <w:r w:rsidR="00437FF5" w:rsidRPr="00A16F5C">
        <w:rPr>
          <w:rFonts w:asciiTheme="minorHAnsi" w:hAnsiTheme="minorHAnsi" w:cstheme="minorHAnsi"/>
          <w:i/>
          <w:iCs/>
        </w:rPr>
        <w:t xml:space="preserve"> T</w:t>
      </w:r>
      <w:r w:rsidRPr="00A16F5C">
        <w:rPr>
          <w:rFonts w:asciiTheme="minorHAnsi" w:hAnsiTheme="minorHAnsi" w:cstheme="minorHAnsi"/>
          <w:i/>
          <w:iCs/>
        </w:rPr>
        <w:t xml:space="preserve">ime </w:t>
      </w:r>
      <w:r w:rsidR="00437FF5" w:rsidRPr="00A16F5C">
        <w:rPr>
          <w:rFonts w:asciiTheme="minorHAnsi" w:hAnsiTheme="minorHAnsi" w:cstheme="minorHAnsi"/>
          <w:i/>
          <w:iCs/>
        </w:rPr>
        <w:t>to</w:t>
      </w:r>
      <w:r w:rsidRPr="00A16F5C">
        <w:rPr>
          <w:rFonts w:asciiTheme="minorHAnsi" w:hAnsiTheme="minorHAnsi" w:cstheme="minorHAnsi"/>
          <w:i/>
          <w:iCs/>
        </w:rPr>
        <w:t xml:space="preserve"> </w:t>
      </w:r>
      <w:r w:rsidR="00A16F5C" w:rsidRPr="00A16F5C">
        <w:rPr>
          <w:rFonts w:asciiTheme="minorHAnsi" w:hAnsiTheme="minorHAnsi" w:cstheme="minorHAnsi"/>
          <w:i/>
          <w:iCs/>
        </w:rPr>
        <w:t xml:space="preserve">WATER_SOURCE </w:t>
      </w:r>
      <w:r w:rsidRPr="00A16F5C">
        <w:rPr>
          <w:rFonts w:asciiTheme="minorHAnsi" w:hAnsiTheme="minorHAnsi" w:cstheme="minorHAnsi"/>
          <w:i/>
          <w:iCs/>
        </w:rPr>
        <w:t>less than or equal to 30 mins</w:t>
      </w:r>
    </w:p>
    <w:p w14:paraId="36C77E48" w14:textId="54ABB04B" w:rsidR="00BF7CB5" w:rsidRPr="00A16F5C" w:rsidRDefault="004507C3" w:rsidP="00065F24">
      <w:pPr>
        <w:pStyle w:val="NoSpacing"/>
        <w:spacing w:line="259" w:lineRule="auto"/>
        <w:ind w:left="720"/>
        <w:jc w:val="both"/>
        <w:rPr>
          <w:rFonts w:asciiTheme="minorHAnsi" w:hAnsiTheme="minorHAnsi" w:cstheme="minorHAnsi"/>
          <w:b/>
          <w:i/>
          <w:iCs/>
        </w:rPr>
      </w:pPr>
      <w:r w:rsidRPr="00A16F5C">
        <w:rPr>
          <w:rFonts w:asciiTheme="minorHAnsi" w:hAnsiTheme="minorHAnsi" w:cstheme="minorHAnsi"/>
          <w:i/>
          <w:iCs/>
        </w:rPr>
        <w:t>0</w:t>
      </w:r>
      <w:r w:rsidR="00437FF5" w:rsidRPr="00A16F5C">
        <w:rPr>
          <w:rFonts w:asciiTheme="minorHAnsi" w:hAnsiTheme="minorHAnsi" w:cstheme="minorHAnsi"/>
          <w:i/>
          <w:iCs/>
        </w:rPr>
        <w:t xml:space="preserve"> </w:t>
      </w:r>
      <w:r w:rsidRPr="00A16F5C">
        <w:rPr>
          <w:rFonts w:asciiTheme="minorHAnsi" w:hAnsiTheme="minorHAnsi" w:cstheme="minorHAnsi"/>
          <w:i/>
          <w:iCs/>
        </w:rPr>
        <w:t>=</w:t>
      </w:r>
      <w:r w:rsidR="00437FF5" w:rsidRPr="00A16F5C">
        <w:rPr>
          <w:rFonts w:asciiTheme="minorHAnsi" w:hAnsiTheme="minorHAnsi" w:cstheme="minorHAnsi"/>
          <w:i/>
          <w:iCs/>
        </w:rPr>
        <w:t xml:space="preserve"> T</w:t>
      </w:r>
      <w:r w:rsidRPr="00A16F5C">
        <w:rPr>
          <w:rFonts w:asciiTheme="minorHAnsi" w:hAnsiTheme="minorHAnsi" w:cstheme="minorHAnsi"/>
          <w:i/>
          <w:iCs/>
        </w:rPr>
        <w:t xml:space="preserve">ime </w:t>
      </w:r>
      <w:r w:rsidR="00437FF5" w:rsidRPr="00A16F5C">
        <w:rPr>
          <w:rFonts w:asciiTheme="minorHAnsi" w:hAnsiTheme="minorHAnsi" w:cstheme="minorHAnsi"/>
          <w:i/>
          <w:iCs/>
        </w:rPr>
        <w:t xml:space="preserve">to </w:t>
      </w:r>
      <w:r w:rsidR="00A16F5C" w:rsidRPr="00A16F5C">
        <w:rPr>
          <w:rFonts w:asciiTheme="minorHAnsi" w:hAnsiTheme="minorHAnsi" w:cstheme="minorHAnsi"/>
          <w:i/>
          <w:iCs/>
        </w:rPr>
        <w:t>WATER_SOURCE</w:t>
      </w:r>
      <w:r w:rsidRPr="00A16F5C">
        <w:rPr>
          <w:rFonts w:asciiTheme="minorHAnsi" w:hAnsiTheme="minorHAnsi" w:cstheme="minorHAnsi"/>
          <w:i/>
          <w:iCs/>
        </w:rPr>
        <w:t xml:space="preserve"> more than 30 mins</w:t>
      </w:r>
    </w:p>
    <w:p w14:paraId="245A4210" w14:textId="77777777" w:rsidR="004507C3" w:rsidRDefault="004507C3" w:rsidP="00065F24">
      <w:pPr>
        <w:pStyle w:val="NoSpacing"/>
        <w:spacing w:line="259" w:lineRule="auto"/>
        <w:jc w:val="both"/>
        <w:rPr>
          <w:rFonts w:asciiTheme="minorHAnsi" w:hAnsiTheme="minorHAnsi" w:cstheme="minorHAnsi"/>
          <w:b/>
        </w:rPr>
      </w:pPr>
    </w:p>
    <w:p w14:paraId="534ABBEB" w14:textId="3FC93099" w:rsidR="00660FA1" w:rsidRPr="006C23C9" w:rsidRDefault="00660FA1" w:rsidP="00065F24">
      <w:pPr>
        <w:pStyle w:val="varname"/>
        <w:spacing w:line="259" w:lineRule="auto"/>
      </w:pPr>
      <w:r w:rsidRPr="006C23C9">
        <w:t>w_avail</w:t>
      </w:r>
    </w:p>
    <w:p w14:paraId="3764EB6A" w14:textId="1C21C45E" w:rsidR="00660FA1" w:rsidRPr="00467896" w:rsidRDefault="00456B7B" w:rsidP="00065F24">
      <w:pPr>
        <w:spacing w:after="0"/>
        <w:jc w:val="both"/>
        <w:rPr>
          <w:rFonts w:cstheme="minorHAnsi"/>
        </w:rPr>
      </w:pPr>
      <w:r>
        <w:rPr>
          <w:rFonts w:cstheme="minorHAnsi"/>
        </w:rPr>
        <w:t>This</w:t>
      </w:r>
      <w:r w:rsidR="00660FA1" w:rsidRPr="00467896">
        <w:rPr>
          <w:rFonts w:cstheme="minorHAnsi"/>
        </w:rPr>
        <w:t xml:space="preserve"> is a categorical variable that specifies whether water is available when needed. This variable can be used in conjunction with the </w:t>
      </w:r>
      <w:r>
        <w:rPr>
          <w:rFonts w:cstheme="minorHAnsi"/>
        </w:rPr>
        <w:t>IMP_WAT_REC</w:t>
      </w:r>
      <w:r w:rsidR="00660FA1" w:rsidRPr="00467896">
        <w:rPr>
          <w:rFonts w:cstheme="minorHAnsi"/>
        </w:rPr>
        <w:t xml:space="preserve"> dummy to identify where the improved water source is available reliably</w:t>
      </w:r>
      <w:r w:rsidR="00456F03" w:rsidRPr="00467896">
        <w:rPr>
          <w:rFonts w:cstheme="minorHAnsi"/>
        </w:rPr>
        <w:t xml:space="preserve"> 24/7</w:t>
      </w:r>
      <w:r w:rsidR="00660FA1" w:rsidRPr="00467896">
        <w:rPr>
          <w:rFonts w:cstheme="minorHAnsi"/>
        </w:rPr>
        <w:t>.</w:t>
      </w:r>
      <w:r w:rsidR="00467896" w:rsidRPr="00467896">
        <w:rPr>
          <w:rFonts w:cstheme="minorHAnsi"/>
        </w:rPr>
        <w:t xml:space="preserve"> </w:t>
      </w:r>
      <w:r w:rsidR="00660FA1" w:rsidRPr="00467896">
        <w:rPr>
          <w:rFonts w:cstheme="minorHAnsi"/>
        </w:rPr>
        <w:t>Availability of water when needed, two categories after harmonization:</w:t>
      </w:r>
    </w:p>
    <w:p w14:paraId="35A82217" w14:textId="26D3B54E" w:rsidR="00660FA1" w:rsidRPr="00A16F5C" w:rsidRDefault="00660FA1" w:rsidP="00065F24">
      <w:pPr>
        <w:pStyle w:val="NoSpacing"/>
        <w:spacing w:line="259" w:lineRule="auto"/>
        <w:ind w:left="720"/>
        <w:jc w:val="both"/>
        <w:rPr>
          <w:rFonts w:asciiTheme="minorHAnsi" w:hAnsiTheme="minorHAnsi" w:cstheme="minorHAnsi"/>
          <w:i/>
          <w:iCs/>
        </w:rPr>
      </w:pPr>
      <w:r w:rsidRPr="00A16F5C">
        <w:rPr>
          <w:rFonts w:asciiTheme="minorHAnsi" w:hAnsiTheme="minorHAnsi" w:cstheme="minorHAnsi"/>
          <w:i/>
          <w:iCs/>
        </w:rPr>
        <w:t>1</w:t>
      </w:r>
      <w:r w:rsidR="00A16F5C">
        <w:rPr>
          <w:rFonts w:asciiTheme="minorHAnsi" w:hAnsiTheme="minorHAnsi" w:cstheme="minorHAnsi"/>
          <w:i/>
          <w:iCs/>
        </w:rPr>
        <w:t xml:space="preserve"> </w:t>
      </w:r>
      <w:r w:rsidRPr="00A16F5C">
        <w:rPr>
          <w:rFonts w:asciiTheme="minorHAnsi" w:hAnsiTheme="minorHAnsi" w:cstheme="minorHAnsi"/>
          <w:i/>
          <w:iCs/>
        </w:rPr>
        <w:t xml:space="preserve">= </w:t>
      </w:r>
      <w:r w:rsidR="00A16F5C">
        <w:rPr>
          <w:rFonts w:asciiTheme="minorHAnsi" w:hAnsiTheme="minorHAnsi" w:cstheme="minorHAnsi"/>
          <w:i/>
          <w:iCs/>
        </w:rPr>
        <w:t>W</w:t>
      </w:r>
      <w:r w:rsidRPr="00A16F5C">
        <w:rPr>
          <w:rFonts w:asciiTheme="minorHAnsi" w:hAnsiTheme="minorHAnsi" w:cstheme="minorHAnsi"/>
          <w:i/>
          <w:iCs/>
        </w:rPr>
        <w:t>ater is available continuously, reliable source</w:t>
      </w:r>
    </w:p>
    <w:p w14:paraId="0E30AB5E" w14:textId="62670FBD" w:rsidR="00660FA1" w:rsidRPr="006C23C9" w:rsidRDefault="00660FA1" w:rsidP="00065F24">
      <w:pPr>
        <w:pStyle w:val="NoSpacing"/>
        <w:spacing w:line="259" w:lineRule="auto"/>
        <w:ind w:left="720"/>
        <w:jc w:val="both"/>
        <w:rPr>
          <w:rFonts w:asciiTheme="minorHAnsi" w:hAnsiTheme="minorHAnsi" w:cstheme="minorHAnsi"/>
        </w:rPr>
      </w:pPr>
      <w:r w:rsidRPr="00A16F5C">
        <w:rPr>
          <w:rFonts w:asciiTheme="minorHAnsi" w:hAnsiTheme="minorHAnsi" w:cstheme="minorHAnsi"/>
          <w:i/>
          <w:iCs/>
        </w:rPr>
        <w:t>0</w:t>
      </w:r>
      <w:r w:rsidR="00A16F5C">
        <w:rPr>
          <w:rFonts w:asciiTheme="minorHAnsi" w:hAnsiTheme="minorHAnsi" w:cstheme="minorHAnsi"/>
          <w:i/>
          <w:iCs/>
        </w:rPr>
        <w:t xml:space="preserve"> </w:t>
      </w:r>
      <w:r w:rsidRPr="00A16F5C">
        <w:rPr>
          <w:rFonts w:asciiTheme="minorHAnsi" w:hAnsiTheme="minorHAnsi" w:cstheme="minorHAnsi"/>
          <w:i/>
          <w:iCs/>
        </w:rPr>
        <w:t>=</w:t>
      </w:r>
      <w:r w:rsidR="00A16F5C">
        <w:rPr>
          <w:rFonts w:asciiTheme="minorHAnsi" w:hAnsiTheme="minorHAnsi" w:cstheme="minorHAnsi"/>
          <w:i/>
          <w:iCs/>
        </w:rPr>
        <w:t xml:space="preserve"> W</w:t>
      </w:r>
      <w:r w:rsidRPr="00A16F5C">
        <w:rPr>
          <w:rFonts w:asciiTheme="minorHAnsi" w:hAnsiTheme="minorHAnsi" w:cstheme="minorHAnsi"/>
          <w:i/>
          <w:iCs/>
        </w:rPr>
        <w:t>ater source is unreliable</w:t>
      </w:r>
      <w:r w:rsidRPr="006C23C9">
        <w:rPr>
          <w:rFonts w:asciiTheme="minorHAnsi" w:hAnsiTheme="minorHAnsi" w:cstheme="minorHAnsi"/>
        </w:rPr>
        <w:tab/>
      </w:r>
    </w:p>
    <w:p w14:paraId="7C2AF4E9" w14:textId="77777777" w:rsidR="00660FA1" w:rsidRDefault="00660FA1" w:rsidP="00065F24">
      <w:pPr>
        <w:pStyle w:val="NoSpacing"/>
        <w:spacing w:line="259" w:lineRule="auto"/>
        <w:jc w:val="both"/>
        <w:rPr>
          <w:rFonts w:asciiTheme="minorHAnsi" w:hAnsiTheme="minorHAnsi" w:cstheme="minorHAnsi"/>
        </w:rPr>
      </w:pPr>
    </w:p>
    <w:p w14:paraId="752B6C74" w14:textId="77777777" w:rsidR="004F1791" w:rsidRPr="004F1791" w:rsidRDefault="004F1791" w:rsidP="00065F24">
      <w:pPr>
        <w:pStyle w:val="varname"/>
        <w:spacing w:line="259" w:lineRule="auto"/>
      </w:pPr>
      <w:r w:rsidRPr="004F1791">
        <w:t>sanitation_original</w:t>
      </w:r>
    </w:p>
    <w:p w14:paraId="1DEC98A7" w14:textId="31F34C25" w:rsidR="004F1791" w:rsidRPr="004F1791" w:rsidRDefault="006C3371" w:rsidP="00065F24">
      <w:pPr>
        <w:pStyle w:val="NoSpacing"/>
        <w:spacing w:line="259" w:lineRule="auto"/>
        <w:jc w:val="both"/>
        <w:rPr>
          <w:rFonts w:asciiTheme="minorHAnsi" w:hAnsiTheme="minorHAnsi" w:cstheme="minorHAnsi"/>
        </w:rPr>
      </w:pPr>
      <w:r>
        <w:rPr>
          <w:rFonts w:asciiTheme="minorHAnsi" w:hAnsiTheme="minorHAnsi" w:cstheme="minorHAnsi"/>
        </w:rPr>
        <w:t xml:space="preserve">This </w:t>
      </w:r>
      <w:r w:rsidR="004F1791" w:rsidRPr="004F1791">
        <w:rPr>
          <w:rFonts w:asciiTheme="minorHAnsi" w:hAnsiTheme="minorHAnsi" w:cstheme="minorHAnsi"/>
        </w:rPr>
        <w:t xml:space="preserve">is a string variable that specifies the original survey response for the </w:t>
      </w:r>
      <w:r w:rsidR="00542E7F">
        <w:rPr>
          <w:rFonts w:asciiTheme="minorHAnsi" w:hAnsiTheme="minorHAnsi" w:cstheme="minorHAnsi"/>
        </w:rPr>
        <w:t>SANITATION_SOURCE</w:t>
      </w:r>
      <w:r w:rsidR="004F1791" w:rsidRPr="004F1791">
        <w:rPr>
          <w:rFonts w:asciiTheme="minorHAnsi" w:hAnsiTheme="minorHAnsi" w:cstheme="minorHAnsi"/>
        </w:rPr>
        <w:t xml:space="preserve"> variable. It is a country-specific variable. It must follow the naming convention: “1 – Flush toilet” (as string). </w:t>
      </w:r>
    </w:p>
    <w:p w14:paraId="18A8F18C" w14:textId="77777777" w:rsidR="004F1791" w:rsidRPr="004F1791" w:rsidRDefault="004F1791" w:rsidP="00065F24">
      <w:pPr>
        <w:spacing w:after="0"/>
        <w:jc w:val="both"/>
        <w:rPr>
          <w:rFonts w:cstheme="minorHAnsi"/>
        </w:rPr>
      </w:pPr>
    </w:p>
    <w:p w14:paraId="5D45AC81" w14:textId="3A42A514" w:rsidR="00660FA1" w:rsidRPr="006C23C9" w:rsidRDefault="00660FA1" w:rsidP="00065F24">
      <w:pPr>
        <w:pStyle w:val="varname"/>
        <w:spacing w:line="259" w:lineRule="auto"/>
      </w:pPr>
      <w:r w:rsidRPr="006C23C9">
        <w:t>sanitation_source</w:t>
      </w:r>
    </w:p>
    <w:p w14:paraId="4C548467" w14:textId="77777777" w:rsidR="00FF2D58" w:rsidRPr="005704CD" w:rsidRDefault="00542E7F" w:rsidP="00065F24">
      <w:pPr>
        <w:pStyle w:val="NoSpacing"/>
        <w:spacing w:line="259" w:lineRule="auto"/>
        <w:jc w:val="both"/>
        <w:rPr>
          <w:rFonts w:asciiTheme="minorHAnsi" w:hAnsiTheme="minorHAnsi" w:cstheme="minorHAnsi"/>
          <w:szCs w:val="22"/>
        </w:rPr>
      </w:pPr>
      <w:r>
        <w:rPr>
          <w:rFonts w:asciiTheme="minorHAnsi" w:hAnsiTheme="minorHAnsi" w:cstheme="minorHAnsi"/>
        </w:rPr>
        <w:t>This</w:t>
      </w:r>
      <w:r w:rsidR="00660FA1" w:rsidRPr="006C23C9">
        <w:rPr>
          <w:rFonts w:asciiTheme="minorHAnsi" w:hAnsiTheme="minorHAnsi" w:cstheme="minorHAnsi"/>
        </w:rPr>
        <w:t xml:space="preserve"> is a categorical variable that specifies the source of sanitation facilities. The best possible match is sought, but in many cases the correspondence between country-specific values and these standardized codes is </w:t>
      </w:r>
      <w:r w:rsidR="00660FA1" w:rsidRPr="005704CD">
        <w:rPr>
          <w:rFonts w:asciiTheme="minorHAnsi" w:hAnsiTheme="minorHAnsi" w:cstheme="minorHAnsi"/>
          <w:szCs w:val="22"/>
        </w:rPr>
        <w:t xml:space="preserve">imperfect. </w:t>
      </w:r>
    </w:p>
    <w:p w14:paraId="74FA960E" w14:textId="77777777" w:rsidR="00FF2D58" w:rsidRPr="005704CD" w:rsidRDefault="00FF2D58" w:rsidP="00065F24">
      <w:pPr>
        <w:pStyle w:val="NoSpacing"/>
        <w:spacing w:line="259" w:lineRule="auto"/>
        <w:jc w:val="both"/>
        <w:rPr>
          <w:rFonts w:asciiTheme="minorHAnsi" w:hAnsiTheme="minorHAnsi" w:cstheme="minorHAnsi"/>
          <w:szCs w:val="22"/>
        </w:rPr>
      </w:pPr>
    </w:p>
    <w:p w14:paraId="454FB033" w14:textId="36B31B13" w:rsidR="005704CD" w:rsidRPr="005704CD" w:rsidRDefault="00FF2D58" w:rsidP="00065F24">
      <w:pPr>
        <w:tabs>
          <w:tab w:val="left" w:pos="576"/>
        </w:tabs>
        <w:spacing w:after="0"/>
        <w:jc w:val="both"/>
        <w:rPr>
          <w:rFonts w:cstheme="minorHAnsi"/>
          <w:iCs/>
        </w:rPr>
      </w:pPr>
      <w:r w:rsidRPr="005704CD">
        <w:rPr>
          <w:rFonts w:cstheme="minorHAnsi"/>
          <w:iCs/>
        </w:rPr>
        <w:t xml:space="preserve">If several types of </w:t>
      </w:r>
      <w:r w:rsidR="00AE2408" w:rsidRPr="005704CD">
        <w:rPr>
          <w:rFonts w:cstheme="minorHAnsi"/>
          <w:iCs/>
        </w:rPr>
        <w:t>toilets</w:t>
      </w:r>
      <w:r w:rsidRPr="005704CD">
        <w:rPr>
          <w:rFonts w:cstheme="minorHAnsi"/>
          <w:iCs/>
        </w:rPr>
        <w:t xml:space="preserve"> are used by the household, only main source required. </w:t>
      </w:r>
    </w:p>
    <w:p w14:paraId="3DF1DAD4" w14:textId="6E77A476" w:rsidR="00660FA1" w:rsidRPr="005704CD" w:rsidRDefault="005704CD" w:rsidP="00065F24">
      <w:pPr>
        <w:tabs>
          <w:tab w:val="left" w:pos="576"/>
        </w:tabs>
        <w:spacing w:after="0"/>
        <w:rPr>
          <w:rFonts w:cstheme="minorHAnsi"/>
        </w:rPr>
      </w:pPr>
      <w:r w:rsidRPr="005704CD">
        <w:rPr>
          <w:rFonts w:cstheme="minorHAnsi"/>
          <w:iCs/>
        </w:rPr>
        <w:t xml:space="preserve">Unless otherwise, must be coded from SANITATION_ORIGINAL. </w:t>
      </w:r>
      <w:r w:rsidR="00660FA1" w:rsidRPr="005704CD">
        <w:rPr>
          <w:rFonts w:cstheme="minorHAnsi"/>
        </w:rPr>
        <w:t>Harmonizers should refer to the survey questionnaire to assess the best matches.</w:t>
      </w:r>
      <w:r>
        <w:rPr>
          <w:rFonts w:cstheme="minorHAnsi"/>
        </w:rPr>
        <w:t xml:space="preserve"> </w:t>
      </w:r>
      <w:r w:rsidR="00660FA1" w:rsidRPr="005704CD">
        <w:rPr>
          <w:rFonts w:eastAsia="Times New Roman" w:cstheme="minorHAnsi"/>
          <w:color w:val="000000"/>
        </w:rPr>
        <w:t xml:space="preserve">Main sanitation source, fourteen </w:t>
      </w:r>
      <w:r w:rsidR="00660FA1" w:rsidRPr="005704CD">
        <w:rPr>
          <w:rFonts w:cstheme="minorHAnsi"/>
        </w:rPr>
        <w:t>categories after harmonization:</w:t>
      </w:r>
    </w:p>
    <w:p w14:paraId="0264CACA" w14:textId="77777777" w:rsidR="00660FA1" w:rsidRPr="00065F24" w:rsidRDefault="00660FA1" w:rsidP="00065F24">
      <w:pPr>
        <w:spacing w:after="0"/>
        <w:ind w:left="720"/>
        <w:jc w:val="both"/>
        <w:rPr>
          <w:rFonts w:eastAsia="Times New Roman" w:cstheme="minorHAnsi"/>
          <w:i/>
          <w:iCs/>
          <w:color w:val="000000"/>
        </w:rPr>
      </w:pPr>
      <w:r w:rsidRPr="00065F24">
        <w:rPr>
          <w:rFonts w:eastAsia="Times New Roman" w:cstheme="minorHAnsi"/>
          <w:i/>
          <w:iCs/>
          <w:color w:val="000000"/>
        </w:rPr>
        <w:t>1 = A flush toilet</w:t>
      </w:r>
    </w:p>
    <w:p w14:paraId="6FC45DB4" w14:textId="77777777" w:rsidR="00660FA1" w:rsidRPr="00065F24" w:rsidRDefault="00660FA1" w:rsidP="00065F24">
      <w:pPr>
        <w:spacing w:after="0"/>
        <w:ind w:left="720"/>
        <w:jc w:val="both"/>
        <w:rPr>
          <w:rFonts w:eastAsia="Times New Roman" w:cstheme="minorHAnsi"/>
          <w:i/>
          <w:iCs/>
          <w:color w:val="000000"/>
        </w:rPr>
      </w:pPr>
      <w:r w:rsidRPr="00065F24">
        <w:rPr>
          <w:rFonts w:eastAsia="Times New Roman" w:cstheme="minorHAnsi"/>
          <w:i/>
          <w:iCs/>
          <w:color w:val="000000"/>
        </w:rPr>
        <w:t>2 = A piped sewer system</w:t>
      </w:r>
    </w:p>
    <w:p w14:paraId="5B4BB6AE" w14:textId="77777777" w:rsidR="00660FA1" w:rsidRPr="00065F24" w:rsidRDefault="00660FA1" w:rsidP="00065F24">
      <w:pPr>
        <w:spacing w:after="0"/>
        <w:ind w:left="720"/>
        <w:jc w:val="both"/>
        <w:rPr>
          <w:rFonts w:eastAsia="Times New Roman" w:cstheme="minorHAnsi"/>
          <w:i/>
          <w:iCs/>
          <w:color w:val="000000"/>
        </w:rPr>
      </w:pPr>
      <w:r w:rsidRPr="00065F24">
        <w:rPr>
          <w:rFonts w:eastAsia="Times New Roman" w:cstheme="minorHAnsi"/>
          <w:i/>
          <w:iCs/>
          <w:color w:val="000000"/>
        </w:rPr>
        <w:t>3 = A septic tank</w:t>
      </w:r>
    </w:p>
    <w:p w14:paraId="02AC1E89" w14:textId="77777777" w:rsidR="00660FA1" w:rsidRPr="00065F24" w:rsidRDefault="00660FA1" w:rsidP="00065F24">
      <w:pPr>
        <w:spacing w:after="0"/>
        <w:ind w:left="720"/>
        <w:jc w:val="both"/>
        <w:rPr>
          <w:rFonts w:eastAsia="Times New Roman" w:cstheme="minorHAnsi"/>
          <w:i/>
          <w:iCs/>
          <w:color w:val="000000"/>
        </w:rPr>
      </w:pPr>
      <w:r w:rsidRPr="00065F24">
        <w:rPr>
          <w:rFonts w:eastAsia="Times New Roman" w:cstheme="minorHAnsi"/>
          <w:i/>
          <w:iCs/>
          <w:color w:val="000000"/>
        </w:rPr>
        <w:t>4 = Pit latrine</w:t>
      </w:r>
    </w:p>
    <w:p w14:paraId="201C21C6" w14:textId="77777777" w:rsidR="00660FA1" w:rsidRPr="00065F24" w:rsidRDefault="00660FA1" w:rsidP="00065F24">
      <w:pPr>
        <w:spacing w:after="0"/>
        <w:ind w:left="720"/>
        <w:jc w:val="both"/>
        <w:rPr>
          <w:rFonts w:eastAsia="Times New Roman" w:cstheme="minorHAnsi"/>
          <w:i/>
          <w:iCs/>
          <w:color w:val="000000"/>
        </w:rPr>
      </w:pPr>
      <w:r w:rsidRPr="00065F24">
        <w:rPr>
          <w:rFonts w:eastAsia="Times New Roman" w:cstheme="minorHAnsi"/>
          <w:i/>
          <w:iCs/>
          <w:color w:val="000000"/>
        </w:rPr>
        <w:t>5 = Ventilated improved pit latrine (VIP)</w:t>
      </w:r>
    </w:p>
    <w:p w14:paraId="72485EA7" w14:textId="77777777" w:rsidR="00660FA1" w:rsidRPr="00065F24" w:rsidRDefault="00660FA1" w:rsidP="00065F24">
      <w:pPr>
        <w:spacing w:after="0"/>
        <w:ind w:left="720"/>
        <w:jc w:val="both"/>
        <w:rPr>
          <w:rFonts w:eastAsia="Times New Roman" w:cstheme="minorHAnsi"/>
          <w:i/>
          <w:iCs/>
          <w:color w:val="000000"/>
        </w:rPr>
      </w:pPr>
      <w:r w:rsidRPr="00065F24">
        <w:rPr>
          <w:rFonts w:eastAsia="Times New Roman" w:cstheme="minorHAnsi"/>
          <w:i/>
          <w:iCs/>
          <w:color w:val="000000"/>
        </w:rPr>
        <w:t>6 = Pit latrine with slab</w:t>
      </w:r>
    </w:p>
    <w:p w14:paraId="5D642693" w14:textId="77777777" w:rsidR="00660FA1" w:rsidRPr="00065F24" w:rsidRDefault="00660FA1" w:rsidP="00065F24">
      <w:pPr>
        <w:spacing w:after="0"/>
        <w:ind w:left="720"/>
        <w:jc w:val="both"/>
        <w:rPr>
          <w:rFonts w:eastAsia="Times New Roman" w:cstheme="minorHAnsi"/>
          <w:i/>
          <w:iCs/>
          <w:color w:val="000000"/>
        </w:rPr>
      </w:pPr>
      <w:r w:rsidRPr="00065F24">
        <w:rPr>
          <w:rFonts w:eastAsia="Times New Roman" w:cstheme="minorHAnsi"/>
          <w:i/>
          <w:iCs/>
          <w:color w:val="000000"/>
        </w:rPr>
        <w:t>7 = Composting toilet</w:t>
      </w:r>
    </w:p>
    <w:p w14:paraId="6628C39F" w14:textId="77777777" w:rsidR="00660FA1" w:rsidRPr="00065F24" w:rsidRDefault="00660FA1" w:rsidP="00065F24">
      <w:pPr>
        <w:spacing w:after="0"/>
        <w:ind w:left="720"/>
        <w:jc w:val="both"/>
        <w:rPr>
          <w:rFonts w:eastAsia="Times New Roman" w:cstheme="minorHAnsi"/>
          <w:i/>
          <w:iCs/>
          <w:color w:val="000000"/>
        </w:rPr>
      </w:pPr>
      <w:r w:rsidRPr="00065F24">
        <w:rPr>
          <w:rFonts w:eastAsia="Times New Roman" w:cstheme="minorHAnsi"/>
          <w:i/>
          <w:iCs/>
          <w:color w:val="000000"/>
        </w:rPr>
        <w:t>8 = Special case</w:t>
      </w:r>
    </w:p>
    <w:p w14:paraId="44E58C05" w14:textId="77777777" w:rsidR="00660FA1" w:rsidRPr="00065F24" w:rsidRDefault="00660FA1" w:rsidP="00065F24">
      <w:pPr>
        <w:spacing w:after="0"/>
        <w:ind w:left="720"/>
        <w:jc w:val="both"/>
        <w:rPr>
          <w:rFonts w:eastAsia="Times New Roman" w:cstheme="minorHAnsi"/>
          <w:i/>
          <w:iCs/>
          <w:color w:val="000000"/>
        </w:rPr>
      </w:pPr>
      <w:r w:rsidRPr="00065F24">
        <w:rPr>
          <w:rFonts w:eastAsia="Times New Roman" w:cstheme="minorHAnsi"/>
          <w:i/>
          <w:iCs/>
          <w:color w:val="000000"/>
        </w:rPr>
        <w:t>9 = A flush/pour flush to elsewhere</w:t>
      </w:r>
    </w:p>
    <w:p w14:paraId="35396CD1" w14:textId="77777777" w:rsidR="00660FA1" w:rsidRPr="00065F24" w:rsidRDefault="00660FA1" w:rsidP="00065F24">
      <w:pPr>
        <w:spacing w:after="0"/>
        <w:ind w:left="720"/>
        <w:jc w:val="both"/>
        <w:rPr>
          <w:rFonts w:eastAsia="Times New Roman" w:cstheme="minorHAnsi"/>
          <w:i/>
          <w:iCs/>
          <w:color w:val="000000"/>
        </w:rPr>
      </w:pPr>
      <w:r w:rsidRPr="00065F24">
        <w:rPr>
          <w:rFonts w:eastAsia="Times New Roman" w:cstheme="minorHAnsi"/>
          <w:i/>
          <w:iCs/>
          <w:color w:val="000000"/>
        </w:rPr>
        <w:t>10 = A pit latrine without slab</w:t>
      </w:r>
    </w:p>
    <w:p w14:paraId="77104EF6" w14:textId="77777777" w:rsidR="00660FA1" w:rsidRPr="00065F24" w:rsidRDefault="00660FA1" w:rsidP="00065F24">
      <w:pPr>
        <w:spacing w:after="0"/>
        <w:ind w:left="720"/>
        <w:jc w:val="both"/>
        <w:rPr>
          <w:rFonts w:eastAsia="Times New Roman" w:cstheme="minorHAnsi"/>
          <w:i/>
          <w:iCs/>
          <w:color w:val="000000"/>
        </w:rPr>
      </w:pPr>
      <w:r w:rsidRPr="00065F24">
        <w:rPr>
          <w:rFonts w:eastAsia="Times New Roman" w:cstheme="minorHAnsi"/>
          <w:i/>
          <w:iCs/>
          <w:color w:val="000000"/>
        </w:rPr>
        <w:t>11 = Bucket</w:t>
      </w:r>
    </w:p>
    <w:p w14:paraId="47B226AF" w14:textId="77777777" w:rsidR="00660FA1" w:rsidRPr="00065F24" w:rsidRDefault="00660FA1" w:rsidP="00065F24">
      <w:pPr>
        <w:spacing w:after="0"/>
        <w:ind w:left="720"/>
        <w:jc w:val="both"/>
        <w:rPr>
          <w:rFonts w:eastAsia="Times New Roman" w:cstheme="minorHAnsi"/>
          <w:i/>
          <w:iCs/>
          <w:color w:val="000000"/>
        </w:rPr>
      </w:pPr>
      <w:r w:rsidRPr="00065F24">
        <w:rPr>
          <w:rFonts w:eastAsia="Times New Roman" w:cstheme="minorHAnsi"/>
          <w:i/>
          <w:iCs/>
          <w:color w:val="000000"/>
        </w:rPr>
        <w:t>12 = Hanging toilet or hanging latrine</w:t>
      </w:r>
    </w:p>
    <w:p w14:paraId="1882D008" w14:textId="77777777" w:rsidR="00660FA1" w:rsidRPr="00065F24" w:rsidRDefault="00660FA1" w:rsidP="00065F24">
      <w:pPr>
        <w:spacing w:after="0"/>
        <w:ind w:left="720"/>
        <w:jc w:val="both"/>
        <w:rPr>
          <w:rFonts w:eastAsia="Times New Roman" w:cstheme="minorHAnsi"/>
          <w:i/>
          <w:iCs/>
          <w:color w:val="000000"/>
        </w:rPr>
      </w:pPr>
      <w:r w:rsidRPr="00065F24">
        <w:rPr>
          <w:rFonts w:eastAsia="Times New Roman" w:cstheme="minorHAnsi"/>
          <w:i/>
          <w:iCs/>
          <w:color w:val="000000"/>
        </w:rPr>
        <w:t>13 = No facilities or bush or field</w:t>
      </w:r>
    </w:p>
    <w:p w14:paraId="6D738F2E" w14:textId="77777777" w:rsidR="00660FA1" w:rsidRPr="00065F24" w:rsidRDefault="00660FA1" w:rsidP="00065F24">
      <w:pPr>
        <w:spacing w:after="0"/>
        <w:ind w:left="720"/>
        <w:jc w:val="both"/>
        <w:rPr>
          <w:rFonts w:eastAsia="Times New Roman" w:cstheme="minorHAnsi"/>
          <w:i/>
          <w:iCs/>
          <w:color w:val="000000"/>
        </w:rPr>
      </w:pPr>
      <w:r w:rsidRPr="00065F24">
        <w:rPr>
          <w:rFonts w:eastAsia="Times New Roman" w:cstheme="minorHAnsi"/>
          <w:i/>
          <w:iCs/>
          <w:color w:val="000000"/>
        </w:rPr>
        <w:t>14 = Other</w:t>
      </w:r>
    </w:p>
    <w:p w14:paraId="16A82BE9" w14:textId="77777777" w:rsidR="00DA7C20" w:rsidRPr="00DA7C20" w:rsidRDefault="00DA7C20" w:rsidP="00065F24">
      <w:pPr>
        <w:pStyle w:val="ListParagraph"/>
        <w:tabs>
          <w:tab w:val="left" w:pos="576"/>
        </w:tabs>
        <w:spacing w:after="0"/>
        <w:contextualSpacing w:val="0"/>
        <w:rPr>
          <w:rFonts w:cstheme="minorHAnsi"/>
          <w:szCs w:val="20"/>
        </w:rPr>
      </w:pPr>
    </w:p>
    <w:p w14:paraId="1DEE8CA8" w14:textId="24136220" w:rsidR="004F1791" w:rsidRPr="004F1791" w:rsidRDefault="004F1791" w:rsidP="00065F24">
      <w:pPr>
        <w:pStyle w:val="ListParagraph"/>
        <w:numPr>
          <w:ilvl w:val="0"/>
          <w:numId w:val="36"/>
        </w:numPr>
        <w:tabs>
          <w:tab w:val="left" w:pos="360"/>
        </w:tabs>
        <w:spacing w:after="0"/>
        <w:contextualSpacing w:val="0"/>
        <w:jc w:val="both"/>
        <w:rPr>
          <w:rFonts w:cstheme="minorHAnsi"/>
          <w:szCs w:val="20"/>
        </w:rPr>
      </w:pPr>
      <w:r w:rsidRPr="00DA7C20">
        <w:rPr>
          <w:rFonts w:cstheme="minorHAnsi"/>
          <w:i/>
          <w:szCs w:val="20"/>
        </w:rPr>
        <w:t>Flush toilet</w:t>
      </w:r>
      <w:r w:rsidRPr="00DA7C20">
        <w:rPr>
          <w:rFonts w:cstheme="minorHAnsi"/>
          <w:szCs w:val="20"/>
        </w:rPr>
        <w:t xml:space="preserve"> also referred as a Water Closet (WC) is a toilet that disposes waste matter by using water to flush it through a drainpip</w:t>
      </w:r>
      <w:r w:rsidRPr="004F1791">
        <w:rPr>
          <w:rFonts w:cstheme="minorHAnsi"/>
          <w:szCs w:val="20"/>
        </w:rPr>
        <w:t xml:space="preserve">e to a main sewer or septic tank or pit latrine.  This excludes: - </w:t>
      </w:r>
    </w:p>
    <w:p w14:paraId="6396C233" w14:textId="77777777" w:rsidR="004F1791" w:rsidRPr="004F1791" w:rsidRDefault="004F1791" w:rsidP="00C37398">
      <w:pPr>
        <w:numPr>
          <w:ilvl w:val="2"/>
          <w:numId w:val="53"/>
        </w:numPr>
        <w:tabs>
          <w:tab w:val="left" w:pos="360"/>
        </w:tabs>
        <w:spacing w:after="0"/>
        <w:jc w:val="both"/>
        <w:rPr>
          <w:rFonts w:cstheme="minorHAnsi"/>
          <w:szCs w:val="20"/>
        </w:rPr>
      </w:pPr>
      <w:r w:rsidRPr="004F1791">
        <w:rPr>
          <w:rFonts w:cstheme="minorHAnsi"/>
          <w:szCs w:val="20"/>
        </w:rPr>
        <w:t>pour flush uses a water seal, but unlike a flush toilet, it uses water poured by hand for flushing (no cistern is used)</w:t>
      </w:r>
    </w:p>
    <w:p w14:paraId="29A50F12" w14:textId="77777777" w:rsidR="004F1791" w:rsidRPr="004F1791" w:rsidRDefault="004F1791" w:rsidP="00C37398">
      <w:pPr>
        <w:numPr>
          <w:ilvl w:val="2"/>
          <w:numId w:val="53"/>
        </w:numPr>
        <w:tabs>
          <w:tab w:val="left" w:pos="360"/>
        </w:tabs>
        <w:spacing w:after="0"/>
        <w:jc w:val="both"/>
        <w:rPr>
          <w:rFonts w:cstheme="minorHAnsi"/>
          <w:szCs w:val="20"/>
        </w:rPr>
      </w:pPr>
      <w:r w:rsidRPr="004F1791">
        <w:rPr>
          <w:rFonts w:cstheme="minorHAnsi"/>
          <w:szCs w:val="20"/>
        </w:rPr>
        <w:t xml:space="preserve">flush toilet to “somewhere else” such a flushed to a river, hanging toilet or some place </w:t>
      </w:r>
    </w:p>
    <w:p w14:paraId="7D32498C" w14:textId="77777777" w:rsidR="004F1791" w:rsidRPr="004F1791" w:rsidRDefault="004F1791" w:rsidP="00065F24">
      <w:pPr>
        <w:pStyle w:val="ListParagraph"/>
        <w:numPr>
          <w:ilvl w:val="0"/>
          <w:numId w:val="36"/>
        </w:numPr>
        <w:tabs>
          <w:tab w:val="left" w:pos="360"/>
        </w:tabs>
        <w:spacing w:after="0"/>
        <w:contextualSpacing w:val="0"/>
        <w:jc w:val="both"/>
        <w:rPr>
          <w:rFonts w:cstheme="minorHAnsi"/>
          <w:szCs w:val="20"/>
        </w:rPr>
      </w:pPr>
      <w:r w:rsidRPr="004F1791">
        <w:rPr>
          <w:rFonts w:cstheme="minorHAnsi"/>
          <w:i/>
          <w:szCs w:val="20"/>
        </w:rPr>
        <w:t>Ventilated Improved Pit latrine</w:t>
      </w:r>
      <w:r w:rsidRPr="004F1791">
        <w:rPr>
          <w:rFonts w:cstheme="minorHAnsi"/>
          <w:szCs w:val="20"/>
        </w:rPr>
        <w:t xml:space="preserve"> (VIP): The primary features of VIP latrines consist of an enclosed structure (roof and walls) with a large diameter (110mm), PVC vertical ventilation pipe running outside the structure from the pit of the latrine to vent above the roof. They often will have concrete slabs containing the latrine hole.</w:t>
      </w:r>
    </w:p>
    <w:p w14:paraId="630FCE52" w14:textId="77777777" w:rsidR="004F1791" w:rsidRPr="004F1791" w:rsidRDefault="004F1791" w:rsidP="00065F24">
      <w:pPr>
        <w:pStyle w:val="ListParagraph"/>
        <w:numPr>
          <w:ilvl w:val="0"/>
          <w:numId w:val="36"/>
        </w:numPr>
        <w:tabs>
          <w:tab w:val="left" w:pos="360"/>
        </w:tabs>
        <w:spacing w:after="0"/>
        <w:contextualSpacing w:val="0"/>
        <w:jc w:val="both"/>
        <w:rPr>
          <w:rFonts w:cstheme="minorHAnsi"/>
          <w:szCs w:val="20"/>
        </w:rPr>
      </w:pPr>
      <w:r w:rsidRPr="004F1791">
        <w:rPr>
          <w:rFonts w:cstheme="minorHAnsi"/>
          <w:szCs w:val="20"/>
        </w:rPr>
        <w:t xml:space="preserve">A </w:t>
      </w:r>
      <w:r w:rsidRPr="004F1791">
        <w:rPr>
          <w:rFonts w:cstheme="minorHAnsi"/>
          <w:i/>
          <w:szCs w:val="20"/>
        </w:rPr>
        <w:t>composting toilet</w:t>
      </w:r>
      <w:r w:rsidRPr="004F1791">
        <w:rPr>
          <w:rFonts w:cstheme="minorHAnsi"/>
          <w:szCs w:val="20"/>
        </w:rPr>
        <w:t xml:space="preserve"> is a type of dry toilet that uses a predominantly aerobic processing system to treat human excreta, by composting or managed aerobic decomposition. These toilets generally use little to no water and may be used as an alternative to flush toilets.</w:t>
      </w:r>
    </w:p>
    <w:p w14:paraId="5367821E" w14:textId="77777777" w:rsidR="004F1791" w:rsidRPr="004F1791" w:rsidRDefault="004F1791" w:rsidP="00065F24">
      <w:pPr>
        <w:pStyle w:val="ListParagraph"/>
        <w:numPr>
          <w:ilvl w:val="0"/>
          <w:numId w:val="36"/>
        </w:numPr>
        <w:tabs>
          <w:tab w:val="left" w:pos="360"/>
        </w:tabs>
        <w:spacing w:after="0"/>
        <w:contextualSpacing w:val="0"/>
        <w:jc w:val="both"/>
        <w:rPr>
          <w:rFonts w:cstheme="minorHAnsi"/>
          <w:szCs w:val="20"/>
        </w:rPr>
      </w:pPr>
      <w:r w:rsidRPr="004F1791">
        <w:rPr>
          <w:rFonts w:cstheme="minorHAnsi"/>
          <w:i/>
          <w:szCs w:val="20"/>
        </w:rPr>
        <w:t>Pit latrine</w:t>
      </w:r>
      <w:r w:rsidRPr="004F1791">
        <w:rPr>
          <w:rFonts w:cstheme="minorHAnsi"/>
          <w:szCs w:val="20"/>
        </w:rPr>
        <w:t xml:space="preserve"> is a simple pit latrine but covered or with a slab.  </w:t>
      </w:r>
    </w:p>
    <w:p w14:paraId="4A96998A" w14:textId="77777777" w:rsidR="00BC203B" w:rsidRPr="00BC203B" w:rsidRDefault="004F1791" w:rsidP="00065F24">
      <w:pPr>
        <w:pStyle w:val="ListParagraph"/>
        <w:numPr>
          <w:ilvl w:val="0"/>
          <w:numId w:val="36"/>
        </w:numPr>
        <w:tabs>
          <w:tab w:val="left" w:pos="360"/>
        </w:tabs>
        <w:spacing w:after="0"/>
        <w:contextualSpacing w:val="0"/>
        <w:jc w:val="both"/>
        <w:rPr>
          <w:rFonts w:cstheme="minorHAnsi"/>
        </w:rPr>
      </w:pPr>
      <w:r w:rsidRPr="00BC203B">
        <w:rPr>
          <w:rFonts w:cstheme="minorHAnsi"/>
          <w:i/>
          <w:szCs w:val="20"/>
        </w:rPr>
        <w:t>No facility</w:t>
      </w:r>
      <w:r w:rsidRPr="00BC203B">
        <w:rPr>
          <w:rFonts w:cstheme="minorHAnsi"/>
          <w:szCs w:val="20"/>
        </w:rPr>
        <w:t xml:space="preserve"> includes, open fields, bush.</w:t>
      </w:r>
      <w:r w:rsidR="00BC203B" w:rsidRPr="00BC203B">
        <w:rPr>
          <w:rFonts w:cstheme="minorHAnsi"/>
          <w:szCs w:val="20"/>
        </w:rPr>
        <w:t xml:space="preserve"> </w:t>
      </w:r>
    </w:p>
    <w:p w14:paraId="0548D478" w14:textId="336F2977" w:rsidR="00660FA1" w:rsidRPr="00BC203B" w:rsidRDefault="004F1791" w:rsidP="00065F24">
      <w:pPr>
        <w:pStyle w:val="ListParagraph"/>
        <w:numPr>
          <w:ilvl w:val="0"/>
          <w:numId w:val="36"/>
        </w:numPr>
        <w:tabs>
          <w:tab w:val="left" w:pos="360"/>
        </w:tabs>
        <w:spacing w:after="0"/>
        <w:contextualSpacing w:val="0"/>
        <w:jc w:val="both"/>
        <w:rPr>
          <w:rFonts w:cstheme="minorHAnsi"/>
        </w:rPr>
      </w:pPr>
      <w:r w:rsidRPr="00BC203B">
        <w:rPr>
          <w:rFonts w:cstheme="minorHAnsi"/>
          <w:i/>
          <w:szCs w:val="20"/>
        </w:rPr>
        <w:t>Other</w:t>
      </w:r>
      <w:r w:rsidRPr="00BC203B">
        <w:rPr>
          <w:rFonts w:cstheme="minorHAnsi"/>
          <w:szCs w:val="20"/>
        </w:rPr>
        <w:t xml:space="preserve"> includes bucket, pan, and open/uncovered pit latrines among others.</w:t>
      </w:r>
    </w:p>
    <w:p w14:paraId="7180FD8F" w14:textId="77777777" w:rsidR="004F1791" w:rsidRPr="004F1791" w:rsidRDefault="004F1791" w:rsidP="00065F24">
      <w:pPr>
        <w:pStyle w:val="ListParagraph"/>
        <w:spacing w:after="0"/>
        <w:contextualSpacing w:val="0"/>
        <w:rPr>
          <w:rFonts w:cstheme="minorHAnsi"/>
        </w:rPr>
      </w:pPr>
    </w:p>
    <w:p w14:paraId="560BC3B4" w14:textId="77777777" w:rsidR="00660FA1" w:rsidRPr="004F1791" w:rsidRDefault="00660FA1" w:rsidP="00065F24">
      <w:pPr>
        <w:pStyle w:val="varname"/>
        <w:spacing w:line="259" w:lineRule="auto"/>
      </w:pPr>
      <w:r w:rsidRPr="004F1791">
        <w:t xml:space="preserve">toilet_acc </w:t>
      </w:r>
    </w:p>
    <w:p w14:paraId="1DB643BC" w14:textId="74A1E394" w:rsidR="00660FA1" w:rsidRPr="004F1791" w:rsidRDefault="00A2374B" w:rsidP="00065F24">
      <w:pPr>
        <w:pStyle w:val="NoSpacing"/>
        <w:spacing w:line="259" w:lineRule="auto"/>
        <w:jc w:val="both"/>
        <w:rPr>
          <w:rFonts w:asciiTheme="minorHAnsi" w:hAnsiTheme="minorHAnsi" w:cstheme="minorHAnsi"/>
        </w:rPr>
      </w:pPr>
      <w:r>
        <w:rPr>
          <w:rFonts w:asciiTheme="minorHAnsi" w:hAnsiTheme="minorHAnsi" w:cstheme="minorHAnsi"/>
        </w:rPr>
        <w:t xml:space="preserve">This </w:t>
      </w:r>
      <w:r w:rsidR="00660FA1" w:rsidRPr="004F1791">
        <w:rPr>
          <w:rFonts w:asciiTheme="minorHAnsi" w:hAnsiTheme="minorHAnsi" w:cstheme="minorHAnsi"/>
        </w:rPr>
        <w:t>is a categorical variable that indicates type of access to a flush toilet. Access to flush toilet, four categories after harmonization:</w:t>
      </w:r>
    </w:p>
    <w:p w14:paraId="6FA8824F" w14:textId="5B18005F" w:rsidR="00660FA1" w:rsidRPr="00065F24" w:rsidRDefault="00660FA1" w:rsidP="00065F24">
      <w:pPr>
        <w:spacing w:after="0"/>
        <w:ind w:left="720"/>
        <w:rPr>
          <w:rFonts w:cstheme="minorHAnsi"/>
          <w:i/>
          <w:iCs/>
        </w:rPr>
      </w:pPr>
      <w:r w:rsidRPr="00065F24">
        <w:rPr>
          <w:rFonts w:cstheme="minorHAnsi"/>
          <w:i/>
          <w:iCs/>
        </w:rPr>
        <w:t>0 = No</w:t>
      </w:r>
      <w:r w:rsidRPr="00065F24">
        <w:rPr>
          <w:rFonts w:cstheme="minorHAnsi"/>
          <w:i/>
          <w:iCs/>
        </w:rPr>
        <w:br/>
        <w:t>1 = Yes, in premise</w:t>
      </w:r>
      <w:r w:rsidRPr="00065F24">
        <w:rPr>
          <w:rFonts w:cstheme="minorHAnsi"/>
          <w:i/>
          <w:iCs/>
        </w:rPr>
        <w:br/>
        <w:t>2 = Yes, but not in premise including public toilet</w:t>
      </w:r>
      <w:r w:rsidRPr="00065F24">
        <w:rPr>
          <w:rFonts w:cstheme="minorHAnsi"/>
          <w:i/>
          <w:iCs/>
        </w:rPr>
        <w:br/>
        <w:t xml:space="preserve">3 = Yes, unstated whether in or </w:t>
      </w:r>
      <w:r w:rsidR="003D0E64" w:rsidRPr="00065F24">
        <w:rPr>
          <w:rFonts w:cstheme="minorHAnsi"/>
          <w:i/>
          <w:iCs/>
        </w:rPr>
        <w:t xml:space="preserve">outside the </w:t>
      </w:r>
      <w:r w:rsidRPr="00065F24">
        <w:rPr>
          <w:rFonts w:cstheme="minorHAnsi"/>
          <w:i/>
          <w:iCs/>
        </w:rPr>
        <w:t>premise</w:t>
      </w:r>
    </w:p>
    <w:p w14:paraId="1BEAB3C6" w14:textId="77777777" w:rsidR="008361EE" w:rsidRPr="006C23C9" w:rsidRDefault="008361EE" w:rsidP="00065F24">
      <w:pPr>
        <w:spacing w:after="0"/>
        <w:rPr>
          <w:rFonts w:cstheme="minorHAnsi"/>
        </w:rPr>
      </w:pPr>
    </w:p>
    <w:p w14:paraId="3E8143E4" w14:textId="77777777" w:rsidR="001F3DAC" w:rsidRDefault="001F3DAC">
      <w:pPr>
        <w:rPr>
          <w:rFonts w:eastAsia="Times New Roman" w:cstheme="minorHAnsi"/>
          <w:b/>
          <w:color w:val="000000"/>
          <w:szCs w:val="20"/>
          <w:lang w:eastAsia="es-ES"/>
        </w:rPr>
      </w:pPr>
      <w:r>
        <w:br w:type="page"/>
      </w:r>
    </w:p>
    <w:p w14:paraId="2E9BF9FA" w14:textId="5C952822" w:rsidR="00660FA1" w:rsidRPr="006C23C9" w:rsidRDefault="00660FA1" w:rsidP="00065F24">
      <w:pPr>
        <w:pStyle w:val="varname"/>
        <w:spacing w:line="259" w:lineRule="auto"/>
      </w:pPr>
      <w:r w:rsidRPr="006C23C9">
        <w:t>sewer</w:t>
      </w:r>
    </w:p>
    <w:p w14:paraId="7609AA92" w14:textId="6B36E38A" w:rsidR="00660FA1" w:rsidRPr="006C23C9" w:rsidRDefault="00A2374B" w:rsidP="00A2374B">
      <w:pPr>
        <w:spacing w:after="0"/>
        <w:jc w:val="both"/>
        <w:rPr>
          <w:rFonts w:cstheme="minorHAnsi"/>
        </w:rPr>
      </w:pPr>
      <w:r>
        <w:rPr>
          <w:rFonts w:cstheme="minorHAnsi"/>
        </w:rPr>
        <w:t xml:space="preserve">This </w:t>
      </w:r>
      <w:r w:rsidR="00660FA1" w:rsidRPr="006C23C9">
        <w:rPr>
          <w:rFonts w:cstheme="minorHAnsi"/>
        </w:rPr>
        <w:t xml:space="preserve">is a categorical variable that specifies whether a household has access to a toilet connected to </w:t>
      </w:r>
      <w:r w:rsidR="003D0E64" w:rsidRPr="006C23C9">
        <w:rPr>
          <w:rFonts w:cstheme="minorHAnsi"/>
        </w:rPr>
        <w:t xml:space="preserve">a </w:t>
      </w:r>
      <w:r w:rsidR="00660FA1" w:rsidRPr="006C23C9">
        <w:rPr>
          <w:rFonts w:cstheme="minorHAnsi"/>
        </w:rPr>
        <w:t>piped sewer system.</w:t>
      </w:r>
      <w:r w:rsidR="002D0AB1">
        <w:rPr>
          <w:rFonts w:cstheme="minorHAnsi"/>
        </w:rPr>
        <w:t xml:space="preserve"> </w:t>
      </w:r>
      <w:r w:rsidR="00660FA1" w:rsidRPr="006C23C9">
        <w:rPr>
          <w:rFonts w:cstheme="minorHAnsi"/>
        </w:rPr>
        <w:t>Access to sewer, two categories after harmonization</w:t>
      </w:r>
    </w:p>
    <w:p w14:paraId="6BE193F4" w14:textId="58052F3F" w:rsidR="00660FA1" w:rsidRPr="00065F24" w:rsidRDefault="00660FA1" w:rsidP="00065F24">
      <w:pPr>
        <w:spacing w:after="0"/>
        <w:ind w:left="720"/>
        <w:rPr>
          <w:rFonts w:cstheme="minorHAnsi"/>
          <w:i/>
          <w:iCs/>
        </w:rPr>
      </w:pPr>
      <w:r w:rsidRPr="00065F24">
        <w:rPr>
          <w:rFonts w:cstheme="minorHAnsi"/>
          <w:i/>
          <w:iCs/>
        </w:rPr>
        <w:t>0</w:t>
      </w:r>
      <w:r w:rsidR="002D0AB1" w:rsidRPr="00065F24">
        <w:rPr>
          <w:rFonts w:cstheme="minorHAnsi"/>
          <w:i/>
          <w:iCs/>
        </w:rPr>
        <w:t xml:space="preserve"> </w:t>
      </w:r>
      <w:r w:rsidRPr="00065F24">
        <w:rPr>
          <w:rFonts w:cstheme="minorHAnsi"/>
          <w:i/>
          <w:iCs/>
        </w:rPr>
        <w:t>=</w:t>
      </w:r>
      <w:r w:rsidR="002D0AB1" w:rsidRPr="00065F24">
        <w:rPr>
          <w:rFonts w:cstheme="minorHAnsi"/>
          <w:i/>
          <w:iCs/>
        </w:rPr>
        <w:t xml:space="preserve"> </w:t>
      </w:r>
      <w:r w:rsidRPr="00065F24">
        <w:rPr>
          <w:rFonts w:cstheme="minorHAnsi"/>
          <w:i/>
          <w:iCs/>
        </w:rPr>
        <w:t>No</w:t>
      </w:r>
    </w:p>
    <w:p w14:paraId="47F5EDA7" w14:textId="7D788EB5" w:rsidR="00660FA1" w:rsidRPr="00065F24" w:rsidRDefault="00660FA1" w:rsidP="002D0AB1">
      <w:pPr>
        <w:spacing w:after="0"/>
        <w:ind w:left="720"/>
        <w:rPr>
          <w:rFonts w:cstheme="minorHAnsi"/>
          <w:i/>
          <w:iCs/>
        </w:rPr>
      </w:pPr>
      <w:r w:rsidRPr="00065F24">
        <w:rPr>
          <w:rFonts w:cstheme="minorHAnsi"/>
          <w:i/>
          <w:iCs/>
        </w:rPr>
        <w:t>1</w:t>
      </w:r>
      <w:r w:rsidR="002D0AB1" w:rsidRPr="00065F24">
        <w:rPr>
          <w:rFonts w:cstheme="minorHAnsi"/>
          <w:i/>
          <w:iCs/>
        </w:rPr>
        <w:t xml:space="preserve"> </w:t>
      </w:r>
      <w:r w:rsidRPr="00065F24">
        <w:rPr>
          <w:rFonts w:cstheme="minorHAnsi"/>
          <w:i/>
          <w:iCs/>
        </w:rPr>
        <w:t>=</w:t>
      </w:r>
      <w:r w:rsidR="002D0AB1" w:rsidRPr="00065F24">
        <w:rPr>
          <w:rFonts w:cstheme="minorHAnsi"/>
          <w:i/>
          <w:iCs/>
        </w:rPr>
        <w:t xml:space="preserve"> F</w:t>
      </w:r>
      <w:r w:rsidRPr="00065F24">
        <w:rPr>
          <w:rFonts w:cstheme="minorHAnsi"/>
          <w:i/>
          <w:iCs/>
        </w:rPr>
        <w:t>lush/po</w:t>
      </w:r>
      <w:r w:rsidR="002D0AB1" w:rsidRPr="00065F24">
        <w:rPr>
          <w:rFonts w:cstheme="minorHAnsi"/>
          <w:i/>
          <w:iCs/>
        </w:rPr>
        <w:t>u</w:t>
      </w:r>
      <w:r w:rsidRPr="00065F24">
        <w:rPr>
          <w:rFonts w:cstheme="minorHAnsi"/>
          <w:i/>
          <w:iCs/>
        </w:rPr>
        <w:t xml:space="preserve">r flush to piped sewer system </w:t>
      </w:r>
    </w:p>
    <w:p w14:paraId="40AAFCCE" w14:textId="77777777" w:rsidR="00660FA1" w:rsidRPr="006C23C9" w:rsidRDefault="00660FA1" w:rsidP="003D0E64">
      <w:pPr>
        <w:spacing w:after="0"/>
        <w:rPr>
          <w:rFonts w:cstheme="minorHAnsi"/>
        </w:rPr>
      </w:pPr>
    </w:p>
    <w:p w14:paraId="7AB13C34" w14:textId="0E9AB922" w:rsidR="00660FA1" w:rsidRPr="006C23C9" w:rsidRDefault="00660FA1" w:rsidP="00E66A32">
      <w:pPr>
        <w:pStyle w:val="varname"/>
      </w:pPr>
      <w:r w:rsidRPr="006C23C9">
        <w:t>open_def</w:t>
      </w:r>
      <w:r w:rsidRPr="006C23C9">
        <w:tab/>
      </w:r>
    </w:p>
    <w:p w14:paraId="7BB57422" w14:textId="5275DC8C" w:rsidR="00660FA1" w:rsidRPr="006C23C9" w:rsidRDefault="00D322F6" w:rsidP="00A2374B">
      <w:pPr>
        <w:spacing w:after="0"/>
        <w:jc w:val="both"/>
        <w:rPr>
          <w:rFonts w:cstheme="minorHAnsi"/>
        </w:rPr>
      </w:pPr>
      <w:r>
        <w:rPr>
          <w:rFonts w:cstheme="minorHAnsi"/>
        </w:rPr>
        <w:t xml:space="preserve">This </w:t>
      </w:r>
      <w:r w:rsidR="00660FA1" w:rsidRPr="006C23C9">
        <w:rPr>
          <w:rFonts w:cstheme="minorHAnsi"/>
        </w:rPr>
        <w:t>is a categorical variable that specifies whether a household has access to any sanitation facility.</w:t>
      </w:r>
      <w:r w:rsidR="00856036">
        <w:rPr>
          <w:rFonts w:cstheme="minorHAnsi"/>
        </w:rPr>
        <w:t xml:space="preserve"> </w:t>
      </w:r>
      <w:r w:rsidR="00660FA1" w:rsidRPr="006C23C9">
        <w:rPr>
          <w:rFonts w:cstheme="minorHAnsi"/>
        </w:rPr>
        <w:t>Access to any sanitation facility, two categories after harmonization:</w:t>
      </w:r>
    </w:p>
    <w:p w14:paraId="7B353402" w14:textId="08A28A27" w:rsidR="00660FA1" w:rsidRPr="00065F24" w:rsidRDefault="00660FA1" w:rsidP="00C566B0">
      <w:pPr>
        <w:spacing w:after="0"/>
        <w:ind w:left="720"/>
        <w:rPr>
          <w:rFonts w:cstheme="minorHAnsi"/>
          <w:i/>
          <w:iCs/>
        </w:rPr>
      </w:pPr>
      <w:r w:rsidRPr="00065F24">
        <w:rPr>
          <w:rFonts w:cstheme="minorHAnsi"/>
          <w:i/>
          <w:iCs/>
        </w:rPr>
        <w:t>0</w:t>
      </w:r>
      <w:r w:rsidR="00E406CC" w:rsidRPr="00065F24">
        <w:rPr>
          <w:rFonts w:cstheme="minorHAnsi"/>
          <w:i/>
          <w:iCs/>
        </w:rPr>
        <w:t xml:space="preserve"> </w:t>
      </w:r>
      <w:r w:rsidRPr="00065F24">
        <w:rPr>
          <w:rFonts w:cstheme="minorHAnsi"/>
          <w:i/>
          <w:iCs/>
        </w:rPr>
        <w:t>=</w:t>
      </w:r>
      <w:r w:rsidR="00E406CC" w:rsidRPr="00065F24">
        <w:rPr>
          <w:rFonts w:cstheme="minorHAnsi"/>
          <w:i/>
          <w:iCs/>
        </w:rPr>
        <w:t xml:space="preserve"> </w:t>
      </w:r>
      <w:r w:rsidR="00065F24" w:rsidRPr="00065F24">
        <w:rPr>
          <w:rFonts w:cstheme="minorHAnsi"/>
          <w:i/>
          <w:iCs/>
        </w:rPr>
        <w:t>A</w:t>
      </w:r>
      <w:r w:rsidRPr="00065F24">
        <w:rPr>
          <w:rFonts w:cstheme="minorHAnsi"/>
          <w:i/>
          <w:iCs/>
        </w:rPr>
        <w:t xml:space="preserve">vailability of any facility </w:t>
      </w:r>
    </w:p>
    <w:p w14:paraId="43193413" w14:textId="16BABE7A" w:rsidR="00660FA1" w:rsidRPr="00065F24" w:rsidRDefault="00660FA1" w:rsidP="00C566B0">
      <w:pPr>
        <w:spacing w:after="0"/>
        <w:ind w:left="720"/>
        <w:rPr>
          <w:rFonts w:cstheme="minorHAnsi"/>
          <w:i/>
          <w:iCs/>
        </w:rPr>
      </w:pPr>
      <w:r w:rsidRPr="00065F24">
        <w:rPr>
          <w:rFonts w:cstheme="minorHAnsi"/>
          <w:i/>
          <w:iCs/>
        </w:rPr>
        <w:t>1</w:t>
      </w:r>
      <w:r w:rsidR="00E406CC" w:rsidRPr="00065F24">
        <w:rPr>
          <w:rFonts w:cstheme="minorHAnsi"/>
          <w:i/>
          <w:iCs/>
        </w:rPr>
        <w:t xml:space="preserve"> </w:t>
      </w:r>
      <w:r w:rsidRPr="00065F24">
        <w:rPr>
          <w:rFonts w:cstheme="minorHAnsi"/>
          <w:i/>
          <w:iCs/>
        </w:rPr>
        <w:t>=</w:t>
      </w:r>
      <w:r w:rsidR="00E406CC" w:rsidRPr="00065F24">
        <w:rPr>
          <w:rFonts w:cstheme="minorHAnsi"/>
          <w:i/>
          <w:iCs/>
        </w:rPr>
        <w:t xml:space="preserve"> N</w:t>
      </w:r>
      <w:r w:rsidRPr="00065F24">
        <w:rPr>
          <w:rFonts w:cstheme="minorHAnsi"/>
          <w:i/>
          <w:iCs/>
        </w:rPr>
        <w:t>o facility, or bush, or field</w:t>
      </w:r>
    </w:p>
    <w:p w14:paraId="24811C20" w14:textId="77777777" w:rsidR="00C566B0" w:rsidRPr="006C23C9" w:rsidRDefault="00C566B0" w:rsidP="00C566B0">
      <w:pPr>
        <w:spacing w:after="0"/>
        <w:ind w:left="720"/>
        <w:rPr>
          <w:rFonts w:cstheme="minorHAnsi"/>
        </w:rPr>
      </w:pPr>
    </w:p>
    <w:p w14:paraId="36E9430B" w14:textId="0E8D1EC6" w:rsidR="00660FA1" w:rsidRPr="006C23C9" w:rsidRDefault="00660FA1" w:rsidP="00E66A32">
      <w:pPr>
        <w:pStyle w:val="varname"/>
      </w:pPr>
      <w:r w:rsidRPr="006C23C9">
        <w:t xml:space="preserve">imp_san_rec </w:t>
      </w:r>
    </w:p>
    <w:p w14:paraId="1EBDF957" w14:textId="77777777" w:rsidR="006C5942" w:rsidRDefault="00163051" w:rsidP="006C5942">
      <w:pPr>
        <w:spacing w:after="0"/>
        <w:jc w:val="both"/>
      </w:pPr>
      <w:r>
        <w:t xml:space="preserve">This </w:t>
      </w:r>
      <w:r w:rsidR="00660FA1" w:rsidRPr="006C23C9">
        <w:t xml:space="preserve">is a categorical variable that estimates the categorization for access to improved sanitation facilities, or how evidence suggests that the expected error might be minimized. </w:t>
      </w:r>
    </w:p>
    <w:p w14:paraId="712FF8E4" w14:textId="77777777" w:rsidR="006C5942" w:rsidRDefault="006C5942" w:rsidP="006C5942">
      <w:pPr>
        <w:spacing w:after="0"/>
        <w:jc w:val="both"/>
      </w:pPr>
    </w:p>
    <w:p w14:paraId="544E69BE" w14:textId="77777777" w:rsidR="006C5942" w:rsidRPr="006C5942" w:rsidRDefault="00660FA1" w:rsidP="006C5942">
      <w:pPr>
        <w:spacing w:after="0"/>
        <w:jc w:val="both"/>
      </w:pPr>
      <w:r w:rsidRPr="006C23C9">
        <w:t>If the relevant survey was on file in the SDG c</w:t>
      </w:r>
      <w:r w:rsidR="006C5942">
        <w:t>omputations</w:t>
      </w:r>
      <w:r w:rsidRPr="006C23C9">
        <w:t xml:space="preserve">, this would be considered 1 if </w:t>
      </w:r>
      <w:r w:rsidR="00163051" w:rsidRPr="006C23C9">
        <w:t>most of</w:t>
      </w:r>
      <w:r w:rsidRPr="006C23C9">
        <w:t xml:space="preserve"> the problematic </w:t>
      </w:r>
      <w:r w:rsidRPr="006C5942">
        <w:t xml:space="preserve">category was estimated therein to be of an improved type at the rural level, and otherwise considered 0. </w:t>
      </w:r>
    </w:p>
    <w:p w14:paraId="1417661C" w14:textId="77777777" w:rsidR="006C5942" w:rsidRDefault="006C5942" w:rsidP="006C5942">
      <w:pPr>
        <w:spacing w:after="0"/>
        <w:jc w:val="both"/>
      </w:pPr>
    </w:p>
    <w:p w14:paraId="0A74DF40" w14:textId="0A8E6723" w:rsidR="00457F09" w:rsidRPr="006C23C9" w:rsidRDefault="00660FA1" w:rsidP="006C5942">
      <w:pPr>
        <w:spacing w:after="0"/>
        <w:jc w:val="both"/>
      </w:pPr>
      <w:r w:rsidRPr="006C23C9">
        <w:t xml:space="preserve">If the survey was not already in the SDG calculations, recommendations are based on the standard international classifications plus any relevant insights from other surveys on file for the specific country. In the few instances where there was no evidence, 0 is used. </w:t>
      </w:r>
      <w:r w:rsidR="00457F09">
        <w:t xml:space="preserve"> </w:t>
      </w:r>
      <w:r w:rsidR="00457F09" w:rsidRPr="006C23C9">
        <w:t xml:space="preserve">The recommended access, two categories after harmonization: </w:t>
      </w:r>
    </w:p>
    <w:p w14:paraId="40A53DD7" w14:textId="77777777" w:rsidR="00457F09" w:rsidRPr="00E8019D" w:rsidRDefault="00457F09" w:rsidP="00457F09">
      <w:pPr>
        <w:spacing w:after="0"/>
        <w:ind w:left="720"/>
        <w:rPr>
          <w:i/>
          <w:iCs/>
        </w:rPr>
      </w:pPr>
      <w:r w:rsidRPr="00E8019D">
        <w:rPr>
          <w:i/>
          <w:iCs/>
        </w:rPr>
        <w:t xml:space="preserve">0 = No </w:t>
      </w:r>
    </w:p>
    <w:p w14:paraId="1E4245A9" w14:textId="77777777" w:rsidR="00457F09" w:rsidRPr="00E8019D" w:rsidRDefault="00457F09" w:rsidP="00457F09">
      <w:pPr>
        <w:spacing w:after="0"/>
        <w:ind w:left="720"/>
        <w:rPr>
          <w:i/>
          <w:iCs/>
        </w:rPr>
      </w:pPr>
      <w:r w:rsidRPr="00E8019D">
        <w:rPr>
          <w:i/>
          <w:iCs/>
        </w:rPr>
        <w:t>1 = Yes</w:t>
      </w:r>
      <w:r w:rsidRPr="00E8019D">
        <w:rPr>
          <w:i/>
          <w:iCs/>
        </w:rPr>
        <w:tab/>
      </w:r>
    </w:p>
    <w:p w14:paraId="1C071C5C" w14:textId="6C04137A" w:rsidR="00B11C38" w:rsidRDefault="00B11C38" w:rsidP="003C43EF">
      <w:pPr>
        <w:spacing w:after="0"/>
        <w:rPr>
          <w:rFonts w:cstheme="minorHAnsi"/>
        </w:rPr>
      </w:pPr>
    </w:p>
    <w:tbl>
      <w:tblPr>
        <w:tblStyle w:val="TableGrid"/>
        <w:tblW w:w="0" w:type="auto"/>
        <w:tblLook w:val="04A0" w:firstRow="1" w:lastRow="0" w:firstColumn="1" w:lastColumn="0" w:noHBand="0" w:noVBand="1"/>
      </w:tblPr>
      <w:tblGrid>
        <w:gridCol w:w="4977"/>
        <w:gridCol w:w="4977"/>
      </w:tblGrid>
      <w:tr w:rsidR="004F42D0" w:rsidRPr="004F42D0" w14:paraId="7E1A21AA" w14:textId="77777777" w:rsidTr="004F42D0">
        <w:tc>
          <w:tcPr>
            <w:tcW w:w="4977" w:type="dxa"/>
            <w:shd w:val="clear" w:color="auto" w:fill="4472C4" w:themeFill="accent1"/>
          </w:tcPr>
          <w:p w14:paraId="5A73AE3E" w14:textId="59CDF105" w:rsidR="00B4578E" w:rsidRPr="004F42D0" w:rsidRDefault="00B4578E" w:rsidP="004F42D0">
            <w:pPr>
              <w:tabs>
                <w:tab w:val="left" w:pos="360"/>
              </w:tabs>
              <w:spacing w:before="40" w:after="40" w:line="259" w:lineRule="auto"/>
              <w:rPr>
                <w:rFonts w:cstheme="minorHAnsi"/>
                <w:b/>
                <w:bCs/>
                <w:iCs/>
                <w:color w:val="FFFFFF" w:themeColor="background1"/>
                <w:szCs w:val="20"/>
              </w:rPr>
            </w:pPr>
            <w:r w:rsidRPr="004F42D0">
              <w:rPr>
                <w:rFonts w:cstheme="minorHAnsi"/>
                <w:b/>
                <w:bCs/>
                <w:iCs/>
                <w:color w:val="FFFFFF" w:themeColor="background1"/>
                <w:szCs w:val="20"/>
              </w:rPr>
              <w:t xml:space="preserve">Improved sanitation facilities include: </w:t>
            </w:r>
          </w:p>
        </w:tc>
        <w:tc>
          <w:tcPr>
            <w:tcW w:w="4977" w:type="dxa"/>
            <w:shd w:val="clear" w:color="auto" w:fill="4472C4" w:themeFill="accent1"/>
          </w:tcPr>
          <w:p w14:paraId="22F07736" w14:textId="535A0AF3" w:rsidR="00B4578E" w:rsidRPr="004F42D0" w:rsidRDefault="00B95BD9" w:rsidP="004F42D0">
            <w:pPr>
              <w:spacing w:before="40" w:after="40"/>
              <w:rPr>
                <w:rFonts w:cstheme="minorHAnsi"/>
                <w:b/>
                <w:bCs/>
                <w:color w:val="FFFFFF" w:themeColor="background1"/>
              </w:rPr>
            </w:pPr>
            <w:r w:rsidRPr="004F42D0">
              <w:rPr>
                <w:rFonts w:cstheme="minorHAnsi"/>
                <w:b/>
                <w:bCs/>
                <w:iCs/>
                <w:color w:val="FFFFFF" w:themeColor="background1"/>
                <w:szCs w:val="20"/>
              </w:rPr>
              <w:t>U</w:t>
            </w:r>
            <w:r w:rsidR="00B4578E" w:rsidRPr="004F42D0">
              <w:rPr>
                <w:rFonts w:cstheme="minorHAnsi"/>
                <w:b/>
                <w:bCs/>
                <w:iCs/>
                <w:color w:val="FFFFFF" w:themeColor="background1"/>
                <w:szCs w:val="20"/>
              </w:rPr>
              <w:t>nimproved sanitation includes:</w:t>
            </w:r>
          </w:p>
        </w:tc>
      </w:tr>
      <w:tr w:rsidR="00B4578E" w14:paraId="04F3246F" w14:textId="77777777" w:rsidTr="00B4578E">
        <w:tc>
          <w:tcPr>
            <w:tcW w:w="4977" w:type="dxa"/>
          </w:tcPr>
          <w:p w14:paraId="7A5A808C" w14:textId="096A877E" w:rsidR="00B4578E" w:rsidRPr="00520FBC" w:rsidRDefault="00B4578E" w:rsidP="00065F24">
            <w:pPr>
              <w:numPr>
                <w:ilvl w:val="0"/>
                <w:numId w:val="37"/>
              </w:numPr>
              <w:tabs>
                <w:tab w:val="left" w:pos="360"/>
              </w:tabs>
              <w:spacing w:line="259" w:lineRule="auto"/>
              <w:rPr>
                <w:rFonts w:cstheme="minorHAnsi"/>
                <w:iCs/>
                <w:sz w:val="20"/>
                <w:szCs w:val="20"/>
              </w:rPr>
            </w:pPr>
            <w:r w:rsidRPr="00520FBC">
              <w:rPr>
                <w:rFonts w:cstheme="minorHAnsi"/>
                <w:iCs/>
                <w:sz w:val="20"/>
                <w:szCs w:val="20"/>
              </w:rPr>
              <w:t>Flush or pour-flush to piped sewer system, septic tank or pit latrine</w:t>
            </w:r>
          </w:p>
          <w:p w14:paraId="7D0277C3" w14:textId="4EF8C54E" w:rsidR="00B4578E" w:rsidRPr="00520FBC" w:rsidRDefault="00B4578E" w:rsidP="00065F24">
            <w:pPr>
              <w:numPr>
                <w:ilvl w:val="0"/>
                <w:numId w:val="37"/>
              </w:numPr>
              <w:tabs>
                <w:tab w:val="left" w:pos="360"/>
              </w:tabs>
              <w:spacing w:line="259" w:lineRule="auto"/>
              <w:rPr>
                <w:rFonts w:cstheme="minorHAnsi"/>
                <w:iCs/>
                <w:sz w:val="20"/>
                <w:szCs w:val="20"/>
              </w:rPr>
            </w:pPr>
            <w:r w:rsidRPr="00520FBC">
              <w:rPr>
                <w:rFonts w:cstheme="minorHAnsi"/>
                <w:iCs/>
                <w:sz w:val="20"/>
                <w:szCs w:val="20"/>
              </w:rPr>
              <w:t>Ventilated improved pit latrine</w:t>
            </w:r>
          </w:p>
          <w:p w14:paraId="62B96C3F" w14:textId="4C16C16C" w:rsidR="00B4578E" w:rsidRPr="00520FBC" w:rsidRDefault="00B4578E" w:rsidP="00065F24">
            <w:pPr>
              <w:numPr>
                <w:ilvl w:val="0"/>
                <w:numId w:val="37"/>
              </w:numPr>
              <w:tabs>
                <w:tab w:val="left" w:pos="360"/>
              </w:tabs>
              <w:spacing w:line="259" w:lineRule="auto"/>
              <w:rPr>
                <w:rFonts w:cstheme="minorHAnsi"/>
                <w:iCs/>
                <w:sz w:val="20"/>
                <w:szCs w:val="20"/>
              </w:rPr>
            </w:pPr>
            <w:r w:rsidRPr="00520FBC">
              <w:rPr>
                <w:rFonts w:cstheme="minorHAnsi"/>
                <w:iCs/>
                <w:sz w:val="20"/>
                <w:szCs w:val="20"/>
              </w:rPr>
              <w:t xml:space="preserve">Pit latrine with slab </w:t>
            </w:r>
          </w:p>
          <w:p w14:paraId="4B8A68CC" w14:textId="622E09DB" w:rsidR="00B4578E" w:rsidRPr="00520FBC" w:rsidRDefault="00B4578E" w:rsidP="00065F24">
            <w:pPr>
              <w:numPr>
                <w:ilvl w:val="0"/>
                <w:numId w:val="37"/>
              </w:numPr>
              <w:tabs>
                <w:tab w:val="left" w:pos="360"/>
              </w:tabs>
              <w:spacing w:line="259" w:lineRule="auto"/>
              <w:rPr>
                <w:rFonts w:cstheme="minorHAnsi"/>
                <w:iCs/>
                <w:sz w:val="20"/>
                <w:szCs w:val="20"/>
              </w:rPr>
            </w:pPr>
            <w:r w:rsidRPr="00520FBC">
              <w:rPr>
                <w:rFonts w:cstheme="minorHAnsi"/>
                <w:iCs/>
                <w:sz w:val="20"/>
                <w:szCs w:val="20"/>
              </w:rPr>
              <w:t>Composting toilet</w:t>
            </w:r>
          </w:p>
        </w:tc>
        <w:tc>
          <w:tcPr>
            <w:tcW w:w="4977" w:type="dxa"/>
          </w:tcPr>
          <w:p w14:paraId="77A93741" w14:textId="1B5F19A8" w:rsidR="00B4578E" w:rsidRPr="00520FBC" w:rsidRDefault="00B4578E" w:rsidP="00065F24">
            <w:pPr>
              <w:numPr>
                <w:ilvl w:val="0"/>
                <w:numId w:val="37"/>
              </w:numPr>
              <w:tabs>
                <w:tab w:val="left" w:pos="360"/>
              </w:tabs>
              <w:spacing w:line="259" w:lineRule="auto"/>
              <w:rPr>
                <w:rFonts w:cstheme="minorHAnsi"/>
                <w:iCs/>
                <w:sz w:val="20"/>
                <w:szCs w:val="20"/>
              </w:rPr>
            </w:pPr>
            <w:r w:rsidRPr="00520FBC">
              <w:rPr>
                <w:rFonts w:cstheme="minorHAnsi"/>
                <w:iCs/>
                <w:sz w:val="20"/>
                <w:szCs w:val="20"/>
              </w:rPr>
              <w:t>Flush or pour-flush to elsewhere</w:t>
            </w:r>
          </w:p>
          <w:p w14:paraId="31B9B392" w14:textId="3D23802F" w:rsidR="00B4578E" w:rsidRPr="00520FBC" w:rsidRDefault="00B4578E" w:rsidP="00065F24">
            <w:pPr>
              <w:numPr>
                <w:ilvl w:val="0"/>
                <w:numId w:val="37"/>
              </w:numPr>
              <w:tabs>
                <w:tab w:val="left" w:pos="360"/>
              </w:tabs>
              <w:spacing w:line="259" w:lineRule="auto"/>
              <w:rPr>
                <w:rFonts w:cstheme="minorHAnsi"/>
                <w:iCs/>
                <w:sz w:val="20"/>
                <w:szCs w:val="20"/>
              </w:rPr>
            </w:pPr>
            <w:r w:rsidRPr="00520FBC">
              <w:rPr>
                <w:rFonts w:cstheme="minorHAnsi"/>
                <w:iCs/>
                <w:sz w:val="20"/>
                <w:szCs w:val="20"/>
              </w:rPr>
              <w:t>Pit latrine without slab or open pit</w:t>
            </w:r>
          </w:p>
          <w:p w14:paraId="3C2AC4BA" w14:textId="77777777" w:rsidR="00B4578E" w:rsidRPr="00520FBC" w:rsidRDefault="00B4578E" w:rsidP="00065F24">
            <w:pPr>
              <w:numPr>
                <w:ilvl w:val="0"/>
                <w:numId w:val="37"/>
              </w:numPr>
              <w:tabs>
                <w:tab w:val="left" w:pos="360"/>
              </w:tabs>
              <w:spacing w:line="259" w:lineRule="auto"/>
              <w:rPr>
                <w:rFonts w:cstheme="minorHAnsi"/>
                <w:iCs/>
                <w:sz w:val="20"/>
                <w:szCs w:val="20"/>
              </w:rPr>
            </w:pPr>
            <w:r w:rsidRPr="00520FBC">
              <w:rPr>
                <w:rFonts w:cstheme="minorHAnsi"/>
                <w:iCs/>
                <w:sz w:val="20"/>
                <w:szCs w:val="20"/>
              </w:rPr>
              <w:t xml:space="preserve">Bucket, hanging toilet or hanging latrine and </w:t>
            </w:r>
          </w:p>
          <w:p w14:paraId="17E345A2" w14:textId="72F9E518" w:rsidR="00B4578E" w:rsidRPr="00520FBC" w:rsidRDefault="00B4578E" w:rsidP="00065F24">
            <w:pPr>
              <w:numPr>
                <w:ilvl w:val="0"/>
                <w:numId w:val="37"/>
              </w:numPr>
              <w:tabs>
                <w:tab w:val="left" w:pos="360"/>
              </w:tabs>
              <w:spacing w:line="259" w:lineRule="auto"/>
              <w:rPr>
                <w:rFonts w:cstheme="minorHAnsi"/>
                <w:iCs/>
                <w:sz w:val="20"/>
                <w:szCs w:val="20"/>
              </w:rPr>
            </w:pPr>
            <w:r w:rsidRPr="00520FBC">
              <w:rPr>
                <w:rFonts w:cstheme="minorHAnsi"/>
                <w:iCs/>
                <w:sz w:val="20"/>
                <w:szCs w:val="20"/>
              </w:rPr>
              <w:t>No facilities or bush or field (open defecation)</w:t>
            </w:r>
          </w:p>
        </w:tc>
      </w:tr>
    </w:tbl>
    <w:p w14:paraId="1172A0C3" w14:textId="04A62FE7" w:rsidR="003C43EF" w:rsidRPr="00530974" w:rsidRDefault="003C43EF" w:rsidP="003C43EF">
      <w:pPr>
        <w:tabs>
          <w:tab w:val="left" w:pos="576"/>
        </w:tabs>
        <w:spacing w:after="0"/>
        <w:rPr>
          <w:rFonts w:cstheme="minorHAnsi"/>
          <w:iCs/>
          <w:sz w:val="20"/>
          <w:szCs w:val="20"/>
        </w:rPr>
      </w:pPr>
      <w:r w:rsidRPr="00530974">
        <w:rPr>
          <w:rFonts w:cstheme="minorHAnsi"/>
          <w:sz w:val="20"/>
          <w:szCs w:val="20"/>
        </w:rPr>
        <w:t>Source: (WHO &amp; UNICEF, 2010)</w:t>
      </w:r>
      <w:r w:rsidR="00B95BD9" w:rsidRPr="00530974">
        <w:rPr>
          <w:rFonts w:cstheme="minorHAnsi"/>
          <w:sz w:val="20"/>
          <w:szCs w:val="20"/>
        </w:rPr>
        <w:t xml:space="preserve"> </w:t>
      </w:r>
      <w:hyperlink r:id="rId30" w:history="1">
        <w:r w:rsidRPr="00530974">
          <w:rPr>
            <w:rStyle w:val="Hyperlink"/>
            <w:rFonts w:cstheme="minorHAnsi"/>
            <w:iCs/>
            <w:sz w:val="20"/>
            <w:szCs w:val="20"/>
          </w:rPr>
          <w:t>http://apps.who.int/gho/indicatorregistry/App_Main/view_indicator.aspx?iid=9</w:t>
        </w:r>
      </w:hyperlink>
      <w:r w:rsidRPr="00530974">
        <w:rPr>
          <w:rFonts w:cstheme="minorHAnsi"/>
          <w:iCs/>
          <w:sz w:val="20"/>
          <w:szCs w:val="20"/>
        </w:rPr>
        <w:t xml:space="preserve"> </w:t>
      </w:r>
    </w:p>
    <w:p w14:paraId="0BA05B45" w14:textId="77777777" w:rsidR="003C43EF" w:rsidRDefault="003C43EF" w:rsidP="00660FA1">
      <w:pPr>
        <w:spacing w:after="0"/>
      </w:pPr>
    </w:p>
    <w:p w14:paraId="36E78363" w14:textId="77777777" w:rsidR="00854591" w:rsidRPr="00854591" w:rsidRDefault="00B95BD9" w:rsidP="00854591">
      <w:pPr>
        <w:tabs>
          <w:tab w:val="left" w:pos="360"/>
        </w:tabs>
        <w:spacing w:after="0"/>
        <w:rPr>
          <w:rFonts w:cstheme="minorHAnsi"/>
          <w:iCs/>
          <w:szCs w:val="20"/>
          <w:u w:val="single"/>
        </w:rPr>
      </w:pPr>
      <w:r w:rsidRPr="00B95BD9">
        <w:t>Note:</w:t>
      </w:r>
      <w:r w:rsidRPr="00854591">
        <w:t xml:space="preserve"> </w:t>
      </w:r>
      <w:r w:rsidR="00854591" w:rsidRPr="00854591">
        <w:rPr>
          <w:rFonts w:cstheme="minorHAnsi"/>
          <w:iCs/>
          <w:szCs w:val="20"/>
          <w:u w:val="single"/>
        </w:rPr>
        <w:t>Sanitation facilities are not considered improved when shared with other households, or open to public use.</w:t>
      </w:r>
    </w:p>
    <w:p w14:paraId="10E1A357" w14:textId="77777777" w:rsidR="008763E3" w:rsidRDefault="008763E3" w:rsidP="008763E3">
      <w:pPr>
        <w:spacing w:after="0"/>
      </w:pPr>
    </w:p>
    <w:p w14:paraId="5258C0D8" w14:textId="15FF82E2" w:rsidR="00660FA1" w:rsidRPr="006C23C9" w:rsidRDefault="00660FA1" w:rsidP="00CA78C2">
      <w:pPr>
        <w:pStyle w:val="NoSpacing"/>
        <w:spacing w:line="259" w:lineRule="auto"/>
        <w:jc w:val="both"/>
        <w:rPr>
          <w:rFonts w:asciiTheme="minorHAnsi" w:hAnsiTheme="minorHAnsi" w:cstheme="minorHAnsi"/>
          <w:b/>
        </w:rPr>
      </w:pPr>
      <w:r w:rsidRPr="006C23C9">
        <w:rPr>
          <w:rFonts w:asciiTheme="minorHAnsi" w:hAnsiTheme="minorHAnsi" w:cstheme="minorHAnsi"/>
          <w:b/>
        </w:rPr>
        <w:t xml:space="preserve">waste  </w:t>
      </w:r>
    </w:p>
    <w:p w14:paraId="211BFFA7" w14:textId="2B85E31E" w:rsidR="00660FA1" w:rsidRDefault="00DC2565" w:rsidP="00CA78C2">
      <w:pPr>
        <w:spacing w:after="0"/>
        <w:jc w:val="both"/>
      </w:pPr>
      <w:r>
        <w:t xml:space="preserve">This </w:t>
      </w:r>
      <w:r w:rsidR="00660FA1" w:rsidRPr="006C23C9">
        <w:t xml:space="preserve">is a categorical variable that indicates </w:t>
      </w:r>
      <w:r w:rsidR="00EB4088" w:rsidRPr="006C23C9">
        <w:t xml:space="preserve">the </w:t>
      </w:r>
      <w:r w:rsidR="00660FA1" w:rsidRPr="006C23C9">
        <w:t xml:space="preserve">type of solid waste disposal. This variable contains information on the usual manner of collection and disposal of solid waste or garbage generated by occupants of the housing unit. </w:t>
      </w:r>
      <w:r w:rsidR="00DD6B8B">
        <w:t xml:space="preserve">It is </w:t>
      </w:r>
      <w:r w:rsidR="00660FA1" w:rsidRPr="006C23C9">
        <w:t xml:space="preserve">categorized by the manner of disposal, such as collection, disposal, </w:t>
      </w:r>
      <w:r w:rsidR="00520FBC" w:rsidRPr="006C23C9">
        <w:t>burial,</w:t>
      </w:r>
      <w:r w:rsidR="00660FA1" w:rsidRPr="006C23C9">
        <w:t xml:space="preserve"> or compost and by the administrator of the waste disposal, such as authorized collectors, self-appointed collectors, and dump supervised by authorities. </w:t>
      </w:r>
    </w:p>
    <w:p w14:paraId="536498C6" w14:textId="77777777" w:rsidR="003F4458" w:rsidRPr="003F4458" w:rsidRDefault="003F4458" w:rsidP="003F4458">
      <w:pPr>
        <w:spacing w:after="0"/>
        <w:ind w:left="720"/>
        <w:jc w:val="both"/>
        <w:rPr>
          <w:rFonts w:ascii="Calibri" w:eastAsia="Times New Roman" w:hAnsi="Calibri" w:cs="Times New Roman"/>
          <w:i/>
          <w:iCs/>
          <w:color w:val="000000"/>
        </w:rPr>
      </w:pPr>
      <w:r w:rsidRPr="003F4458">
        <w:rPr>
          <w:rFonts w:ascii="Calibri" w:eastAsia="Times New Roman" w:hAnsi="Calibri" w:cs="Times New Roman"/>
          <w:i/>
          <w:iCs/>
          <w:color w:val="000000"/>
        </w:rPr>
        <w:t>1 = Solid waste collected on a regular basis by authorized collectors</w:t>
      </w:r>
    </w:p>
    <w:p w14:paraId="5545C662" w14:textId="77777777" w:rsidR="003F4458" w:rsidRPr="003F4458" w:rsidRDefault="003F4458" w:rsidP="003F4458">
      <w:pPr>
        <w:spacing w:after="0"/>
        <w:ind w:left="720"/>
        <w:jc w:val="both"/>
        <w:rPr>
          <w:rFonts w:ascii="Calibri" w:eastAsia="Times New Roman" w:hAnsi="Calibri" w:cs="Times New Roman"/>
          <w:i/>
          <w:iCs/>
          <w:color w:val="000000"/>
        </w:rPr>
      </w:pPr>
      <w:r w:rsidRPr="003F4458">
        <w:rPr>
          <w:rFonts w:ascii="Calibri" w:eastAsia="Times New Roman" w:hAnsi="Calibri" w:cs="Times New Roman"/>
          <w:i/>
          <w:iCs/>
          <w:color w:val="000000"/>
        </w:rPr>
        <w:t>2 = Solid waste collected on an irregular basis by authorized collectors</w:t>
      </w:r>
    </w:p>
    <w:p w14:paraId="70D8915D" w14:textId="77777777" w:rsidR="003F4458" w:rsidRPr="003F4458" w:rsidRDefault="003F4458" w:rsidP="003F4458">
      <w:pPr>
        <w:spacing w:after="0"/>
        <w:ind w:left="720"/>
        <w:jc w:val="both"/>
        <w:rPr>
          <w:rFonts w:ascii="Calibri" w:eastAsia="Times New Roman" w:hAnsi="Calibri" w:cs="Times New Roman"/>
          <w:i/>
          <w:iCs/>
          <w:color w:val="000000"/>
        </w:rPr>
      </w:pPr>
      <w:r w:rsidRPr="003F4458">
        <w:rPr>
          <w:rFonts w:ascii="Calibri" w:eastAsia="Times New Roman" w:hAnsi="Calibri" w:cs="Times New Roman" w:hint="eastAsia"/>
          <w:i/>
          <w:iCs/>
          <w:color w:val="000000"/>
        </w:rPr>
        <w:t>3 = Solid waste collected by self‐appointed collectors</w:t>
      </w:r>
    </w:p>
    <w:p w14:paraId="3F4D8EFA" w14:textId="77777777" w:rsidR="003F4458" w:rsidRPr="003F4458" w:rsidRDefault="003F4458" w:rsidP="003F4458">
      <w:pPr>
        <w:spacing w:after="0"/>
        <w:ind w:left="720"/>
        <w:jc w:val="both"/>
        <w:rPr>
          <w:rFonts w:ascii="Calibri" w:eastAsia="Times New Roman" w:hAnsi="Calibri" w:cs="Times New Roman"/>
          <w:i/>
          <w:iCs/>
          <w:color w:val="000000"/>
        </w:rPr>
      </w:pPr>
      <w:r w:rsidRPr="003F4458">
        <w:rPr>
          <w:rFonts w:ascii="Calibri" w:eastAsia="Times New Roman" w:hAnsi="Calibri" w:cs="Times New Roman"/>
          <w:i/>
          <w:iCs/>
          <w:color w:val="000000"/>
        </w:rPr>
        <w:t>4 = Occupants dispose of solid waste in a local dump supervised by authorities</w:t>
      </w:r>
    </w:p>
    <w:p w14:paraId="1D72DFC5" w14:textId="77777777" w:rsidR="003F4458" w:rsidRPr="003F4458" w:rsidRDefault="003F4458" w:rsidP="003F4458">
      <w:pPr>
        <w:spacing w:after="0"/>
        <w:ind w:left="720"/>
        <w:jc w:val="both"/>
        <w:rPr>
          <w:rFonts w:ascii="Calibri" w:eastAsia="Times New Roman" w:hAnsi="Calibri" w:cs="Times New Roman"/>
          <w:i/>
          <w:iCs/>
          <w:color w:val="000000"/>
        </w:rPr>
      </w:pPr>
      <w:r w:rsidRPr="003F4458">
        <w:rPr>
          <w:rFonts w:ascii="Calibri" w:eastAsia="Times New Roman" w:hAnsi="Calibri" w:cs="Times New Roman"/>
          <w:i/>
          <w:iCs/>
          <w:color w:val="000000"/>
        </w:rPr>
        <w:t>5 = Occupants dispose of solid waste in a local dump not supervised by authorities</w:t>
      </w:r>
    </w:p>
    <w:p w14:paraId="5AFF3EF7" w14:textId="77777777" w:rsidR="003F4458" w:rsidRPr="003F4458" w:rsidRDefault="003F4458" w:rsidP="003F4458">
      <w:pPr>
        <w:spacing w:after="0"/>
        <w:ind w:left="720"/>
        <w:jc w:val="both"/>
        <w:rPr>
          <w:rFonts w:ascii="Calibri" w:eastAsia="Times New Roman" w:hAnsi="Calibri" w:cs="Times New Roman"/>
          <w:i/>
          <w:iCs/>
          <w:color w:val="000000"/>
        </w:rPr>
      </w:pPr>
      <w:r w:rsidRPr="003F4458">
        <w:rPr>
          <w:rFonts w:ascii="Calibri" w:eastAsia="Times New Roman" w:hAnsi="Calibri" w:cs="Times New Roman"/>
          <w:i/>
          <w:iCs/>
          <w:color w:val="000000"/>
        </w:rPr>
        <w:t>6 = Occupants burn solid waste</w:t>
      </w:r>
    </w:p>
    <w:p w14:paraId="0D1F5EA1" w14:textId="77777777" w:rsidR="003F4458" w:rsidRPr="003F4458" w:rsidRDefault="003F4458" w:rsidP="003F4458">
      <w:pPr>
        <w:spacing w:after="0"/>
        <w:ind w:left="720"/>
        <w:jc w:val="both"/>
        <w:rPr>
          <w:rFonts w:ascii="Calibri" w:eastAsia="Times New Roman" w:hAnsi="Calibri" w:cs="Times New Roman"/>
          <w:i/>
          <w:iCs/>
          <w:color w:val="000000"/>
        </w:rPr>
      </w:pPr>
      <w:r w:rsidRPr="003F4458">
        <w:rPr>
          <w:rFonts w:ascii="Calibri" w:eastAsia="Times New Roman" w:hAnsi="Calibri" w:cs="Times New Roman"/>
          <w:i/>
          <w:iCs/>
          <w:color w:val="000000"/>
        </w:rPr>
        <w:t>7 = Occupants bury solid waste</w:t>
      </w:r>
    </w:p>
    <w:p w14:paraId="077DF240" w14:textId="77777777" w:rsidR="003F4458" w:rsidRPr="003F4458" w:rsidRDefault="003F4458" w:rsidP="003F4458">
      <w:pPr>
        <w:spacing w:after="0"/>
        <w:ind w:left="720"/>
        <w:jc w:val="both"/>
        <w:rPr>
          <w:rFonts w:ascii="Calibri" w:eastAsia="Times New Roman" w:hAnsi="Calibri" w:cs="Times New Roman"/>
          <w:i/>
          <w:iCs/>
          <w:color w:val="000000"/>
        </w:rPr>
      </w:pPr>
      <w:r w:rsidRPr="003F4458">
        <w:rPr>
          <w:rFonts w:ascii="Calibri" w:eastAsia="Times New Roman" w:hAnsi="Calibri" w:cs="Times New Roman"/>
          <w:i/>
          <w:iCs/>
          <w:color w:val="000000"/>
        </w:rPr>
        <w:t>8 = Occupants dispose solid waste into river, sea, creek, pond</w:t>
      </w:r>
    </w:p>
    <w:p w14:paraId="05C337BA" w14:textId="77777777" w:rsidR="003F4458" w:rsidRPr="003F4458" w:rsidRDefault="003F4458" w:rsidP="003F4458">
      <w:pPr>
        <w:spacing w:after="0"/>
        <w:ind w:left="720"/>
        <w:jc w:val="both"/>
        <w:rPr>
          <w:rFonts w:ascii="Calibri" w:eastAsia="Times New Roman" w:hAnsi="Calibri" w:cs="Times New Roman"/>
          <w:i/>
          <w:iCs/>
          <w:color w:val="000000"/>
        </w:rPr>
      </w:pPr>
      <w:r w:rsidRPr="003F4458">
        <w:rPr>
          <w:rFonts w:ascii="Calibri" w:eastAsia="Times New Roman" w:hAnsi="Calibri" w:cs="Times New Roman"/>
          <w:i/>
          <w:iCs/>
          <w:color w:val="000000"/>
        </w:rPr>
        <w:t>9 = Occupants compost solid waste</w:t>
      </w:r>
    </w:p>
    <w:p w14:paraId="78B68A3A" w14:textId="2D3D9012" w:rsidR="003F4458" w:rsidRPr="003F4458" w:rsidRDefault="003F4458" w:rsidP="003F4458">
      <w:pPr>
        <w:spacing w:after="0"/>
        <w:ind w:left="720"/>
        <w:jc w:val="both"/>
        <w:rPr>
          <w:rFonts w:ascii="Calibri" w:eastAsia="Times New Roman" w:hAnsi="Calibri" w:cs="Times New Roman"/>
          <w:i/>
          <w:iCs/>
          <w:color w:val="000000"/>
        </w:rPr>
      </w:pPr>
      <w:r w:rsidRPr="003F4458">
        <w:rPr>
          <w:rFonts w:ascii="Calibri" w:eastAsia="Times New Roman" w:hAnsi="Calibri" w:cs="Times New Roman"/>
          <w:i/>
          <w:iCs/>
          <w:color w:val="000000"/>
        </w:rPr>
        <w:t>10 = Other arrangement</w:t>
      </w:r>
    </w:p>
    <w:p w14:paraId="507670CD" w14:textId="77777777" w:rsidR="003F4458" w:rsidRPr="003F4458" w:rsidRDefault="003F4458" w:rsidP="003F4458">
      <w:pPr>
        <w:spacing w:after="60"/>
        <w:rPr>
          <w:b/>
        </w:rPr>
      </w:pPr>
      <w:bookmarkStart w:id="240" w:name="_Hlk132900100"/>
    </w:p>
    <w:p w14:paraId="30481445" w14:textId="79759F9C" w:rsidR="00530974" w:rsidRPr="008A68CA" w:rsidRDefault="00530974" w:rsidP="00D40A16">
      <w:pPr>
        <w:spacing w:after="60"/>
        <w:jc w:val="center"/>
        <w:rPr>
          <w:b/>
          <w:color w:val="538135" w:themeColor="accent6" w:themeShade="BF"/>
          <w:sz w:val="28"/>
        </w:rPr>
      </w:pPr>
      <w:r w:rsidRPr="00C604CC">
        <w:rPr>
          <w:b/>
        </w:rPr>
        <w:t>Table 6</w:t>
      </w:r>
      <w:r w:rsidR="00991DBE">
        <w:rPr>
          <w:b/>
        </w:rPr>
        <w:t>.1</w:t>
      </w:r>
      <w:r w:rsidR="00457F09">
        <w:rPr>
          <w:b/>
        </w:rPr>
        <w:t xml:space="preserve">: </w:t>
      </w:r>
      <w:r w:rsidRPr="00C604CC">
        <w:rPr>
          <w:b/>
        </w:rPr>
        <w:t>Utilities</w:t>
      </w:r>
      <w:r w:rsidR="00D40A16">
        <w:rPr>
          <w:b/>
        </w:rPr>
        <w:t>-</w:t>
      </w:r>
      <w:r w:rsidR="0028606A" w:rsidRPr="0028606A">
        <w:rPr>
          <w:b/>
        </w:rPr>
        <w:t>Access to Water, Sanitation and Hygiene (WASH)</w:t>
      </w:r>
    </w:p>
    <w:bookmarkEnd w:id="24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6"/>
        <w:gridCol w:w="900"/>
        <w:gridCol w:w="1800"/>
        <w:gridCol w:w="2431"/>
        <w:gridCol w:w="3581"/>
        <w:gridCol w:w="796"/>
      </w:tblGrid>
      <w:tr w:rsidR="00BD7B7D" w:rsidRPr="00984FEE" w14:paraId="5FA661AA" w14:textId="66FFB318" w:rsidTr="00BD7B7D">
        <w:tc>
          <w:tcPr>
            <w:tcW w:w="224" w:type="pct"/>
            <w:shd w:val="clear" w:color="auto" w:fill="4472C4" w:themeFill="accent1"/>
          </w:tcPr>
          <w:p w14:paraId="055F2093" w14:textId="77777777" w:rsidR="00BD7B7D" w:rsidRPr="00984FEE" w:rsidRDefault="00BD7B7D" w:rsidP="00ED2219">
            <w:pPr>
              <w:spacing w:before="60" w:after="60"/>
              <w:jc w:val="right"/>
              <w:rPr>
                <w:rFonts w:eastAsia="Times New Roman" w:cstheme="minorHAnsi"/>
                <w:b/>
                <w:bCs/>
                <w:color w:val="FFFFFF" w:themeColor="background1"/>
                <w:sz w:val="20"/>
                <w:szCs w:val="20"/>
              </w:rPr>
            </w:pPr>
          </w:p>
        </w:tc>
        <w:tc>
          <w:tcPr>
            <w:tcW w:w="452" w:type="pct"/>
            <w:shd w:val="clear" w:color="auto" w:fill="4472C4" w:themeFill="accent1"/>
            <w:hideMark/>
          </w:tcPr>
          <w:p w14:paraId="583E75A7" w14:textId="6623C590" w:rsidR="00BD7B7D" w:rsidRPr="00984FEE" w:rsidRDefault="00BD7B7D" w:rsidP="00ED2219">
            <w:pPr>
              <w:spacing w:before="60" w:after="60"/>
              <w:rPr>
                <w:rFonts w:eastAsia="Times New Roman" w:cstheme="minorHAnsi"/>
                <w:b/>
                <w:bCs/>
                <w:color w:val="FFFFFF" w:themeColor="background1"/>
                <w:sz w:val="20"/>
                <w:szCs w:val="20"/>
              </w:rPr>
            </w:pPr>
            <w:r w:rsidRPr="00984FEE">
              <w:rPr>
                <w:rFonts w:eastAsia="Times New Roman" w:cstheme="minorHAnsi"/>
                <w:b/>
                <w:bCs/>
                <w:color w:val="FFFFFF" w:themeColor="background1"/>
                <w:sz w:val="20"/>
                <w:szCs w:val="20"/>
              </w:rPr>
              <w:t>Module Code</w:t>
            </w:r>
          </w:p>
        </w:tc>
        <w:tc>
          <w:tcPr>
            <w:tcW w:w="904" w:type="pct"/>
            <w:shd w:val="clear" w:color="auto" w:fill="4472C4" w:themeFill="accent1"/>
          </w:tcPr>
          <w:p w14:paraId="4E99EDD6" w14:textId="57233000" w:rsidR="00BD7B7D" w:rsidRPr="006734F0" w:rsidRDefault="00BD7B7D" w:rsidP="00ED2219">
            <w:pPr>
              <w:spacing w:before="60" w:after="60"/>
              <w:rPr>
                <w:rFonts w:eastAsia="Times New Roman" w:cstheme="minorHAnsi"/>
                <w:b/>
                <w:bCs/>
                <w:color w:val="FFFFFF" w:themeColor="background1"/>
                <w:sz w:val="20"/>
                <w:szCs w:val="20"/>
              </w:rPr>
            </w:pPr>
            <w:r w:rsidRPr="006734F0">
              <w:rPr>
                <w:rFonts w:eastAsia="Times New Roman" w:cstheme="minorHAnsi"/>
                <w:b/>
                <w:bCs/>
                <w:color w:val="FFFFFF" w:themeColor="background1"/>
                <w:sz w:val="20"/>
                <w:szCs w:val="20"/>
              </w:rPr>
              <w:t>Variable name</w:t>
            </w:r>
          </w:p>
        </w:tc>
        <w:tc>
          <w:tcPr>
            <w:tcW w:w="1221" w:type="pct"/>
            <w:shd w:val="clear" w:color="auto" w:fill="4472C4" w:themeFill="accent1"/>
            <w:hideMark/>
          </w:tcPr>
          <w:p w14:paraId="6F3478A8" w14:textId="23DC2346" w:rsidR="00BD7B7D" w:rsidRPr="006734F0" w:rsidRDefault="00BD7B7D" w:rsidP="00ED2219">
            <w:pPr>
              <w:spacing w:before="60" w:after="60"/>
              <w:rPr>
                <w:rFonts w:eastAsia="Times New Roman" w:cstheme="minorHAnsi"/>
                <w:b/>
                <w:bCs/>
                <w:color w:val="FFFFFF" w:themeColor="background1"/>
                <w:sz w:val="20"/>
                <w:szCs w:val="20"/>
              </w:rPr>
            </w:pPr>
            <w:r w:rsidRPr="006734F0">
              <w:rPr>
                <w:rFonts w:eastAsia="Times New Roman" w:cstheme="minorHAnsi"/>
                <w:b/>
                <w:bCs/>
                <w:color w:val="FFFFFF" w:themeColor="background1"/>
                <w:sz w:val="20"/>
                <w:szCs w:val="20"/>
              </w:rPr>
              <w:t>Variable label</w:t>
            </w:r>
          </w:p>
        </w:tc>
        <w:tc>
          <w:tcPr>
            <w:tcW w:w="1799" w:type="pct"/>
            <w:shd w:val="clear" w:color="auto" w:fill="4472C4" w:themeFill="accent1"/>
            <w:hideMark/>
          </w:tcPr>
          <w:p w14:paraId="36EDE63C" w14:textId="77777777" w:rsidR="00BD7B7D" w:rsidRPr="00984FEE" w:rsidRDefault="00BD7B7D" w:rsidP="00ED2219">
            <w:pPr>
              <w:spacing w:before="60" w:after="60"/>
              <w:rPr>
                <w:rFonts w:eastAsia="Times New Roman" w:cstheme="minorHAnsi"/>
                <w:b/>
                <w:bCs/>
                <w:color w:val="FFFFFF" w:themeColor="background1"/>
                <w:sz w:val="20"/>
                <w:szCs w:val="20"/>
              </w:rPr>
            </w:pPr>
            <w:r w:rsidRPr="00984FEE">
              <w:rPr>
                <w:rFonts w:eastAsia="Times New Roman" w:cstheme="minorHAnsi"/>
                <w:b/>
                <w:bCs/>
                <w:color w:val="FFFFFF" w:themeColor="background1"/>
                <w:sz w:val="20"/>
                <w:szCs w:val="20"/>
              </w:rPr>
              <w:t>Allowed codes after standardization</w:t>
            </w:r>
          </w:p>
        </w:tc>
        <w:tc>
          <w:tcPr>
            <w:tcW w:w="400" w:type="pct"/>
            <w:shd w:val="clear" w:color="auto" w:fill="4472C4" w:themeFill="accent1"/>
          </w:tcPr>
          <w:p w14:paraId="7A8687F1" w14:textId="35615502" w:rsidR="00BD7B7D" w:rsidRPr="00984FEE" w:rsidRDefault="00BD7B7D" w:rsidP="00ED2219">
            <w:pPr>
              <w:spacing w:before="60" w:after="60"/>
              <w:jc w:val="center"/>
              <w:rPr>
                <w:rFonts w:eastAsia="Times New Roman" w:cstheme="minorHAnsi"/>
                <w:b/>
                <w:bCs/>
                <w:color w:val="FFFFFF" w:themeColor="background1"/>
                <w:sz w:val="20"/>
                <w:szCs w:val="20"/>
              </w:rPr>
            </w:pPr>
            <w:r w:rsidRPr="00984FEE">
              <w:rPr>
                <w:rFonts w:eastAsia="Times New Roman" w:cstheme="minorHAnsi"/>
                <w:b/>
                <w:bCs/>
                <w:color w:val="FFFFFF" w:themeColor="background1"/>
                <w:sz w:val="20"/>
                <w:szCs w:val="20"/>
              </w:rPr>
              <w:t>Tier</w:t>
            </w:r>
          </w:p>
        </w:tc>
      </w:tr>
      <w:tr w:rsidR="00BD7B7D" w:rsidRPr="00935994" w14:paraId="17ACC6D0" w14:textId="27E43A11" w:rsidTr="00BD7B7D">
        <w:tc>
          <w:tcPr>
            <w:tcW w:w="224" w:type="pct"/>
          </w:tcPr>
          <w:p w14:paraId="68228542" w14:textId="1F891581" w:rsidR="00BD7B7D" w:rsidRPr="00935994" w:rsidRDefault="00BD7B7D" w:rsidP="00ED2219">
            <w:pPr>
              <w:spacing w:before="60" w:after="60"/>
              <w:jc w:val="right"/>
              <w:rPr>
                <w:rFonts w:eastAsia="Times New Roman" w:cstheme="minorHAnsi"/>
                <w:sz w:val="20"/>
                <w:szCs w:val="20"/>
              </w:rPr>
            </w:pPr>
            <w:r>
              <w:rPr>
                <w:rFonts w:eastAsia="Times New Roman" w:cstheme="minorHAnsi"/>
                <w:sz w:val="20"/>
                <w:szCs w:val="20"/>
              </w:rPr>
              <w:t>1</w:t>
            </w:r>
          </w:p>
        </w:tc>
        <w:tc>
          <w:tcPr>
            <w:tcW w:w="452" w:type="pct"/>
            <w:shd w:val="clear" w:color="auto" w:fill="auto"/>
            <w:hideMark/>
          </w:tcPr>
          <w:p w14:paraId="0CFD96BF" w14:textId="087769CD" w:rsidR="00BD7B7D" w:rsidRPr="00935994" w:rsidRDefault="00BD7B7D" w:rsidP="00ED2219">
            <w:pPr>
              <w:spacing w:before="60" w:after="60"/>
              <w:rPr>
                <w:rFonts w:eastAsia="Times New Roman" w:cstheme="minorHAnsi"/>
                <w:sz w:val="20"/>
                <w:szCs w:val="20"/>
              </w:rPr>
            </w:pPr>
            <w:r w:rsidRPr="00935994">
              <w:rPr>
                <w:rFonts w:eastAsia="Times New Roman" w:cstheme="minorHAnsi"/>
                <w:sz w:val="20"/>
                <w:szCs w:val="20"/>
              </w:rPr>
              <w:t>ID</w:t>
            </w:r>
          </w:p>
        </w:tc>
        <w:tc>
          <w:tcPr>
            <w:tcW w:w="904" w:type="pct"/>
          </w:tcPr>
          <w:p w14:paraId="6F0502EE" w14:textId="7BF54F9B" w:rsidR="00BD7B7D" w:rsidRPr="006734F0" w:rsidRDefault="00BD7B7D" w:rsidP="00ED2219">
            <w:pPr>
              <w:spacing w:before="60" w:after="60"/>
              <w:rPr>
                <w:rFonts w:eastAsia="Times New Roman" w:cstheme="minorHAnsi"/>
                <w:b/>
                <w:bCs/>
                <w:sz w:val="20"/>
                <w:szCs w:val="20"/>
              </w:rPr>
            </w:pPr>
            <w:r w:rsidRPr="006734F0">
              <w:rPr>
                <w:rFonts w:eastAsia="Times New Roman" w:cstheme="minorHAnsi"/>
                <w:b/>
                <w:bCs/>
                <w:sz w:val="20"/>
                <w:szCs w:val="20"/>
              </w:rPr>
              <w:t>countrycode</w:t>
            </w:r>
          </w:p>
        </w:tc>
        <w:tc>
          <w:tcPr>
            <w:tcW w:w="1221" w:type="pct"/>
            <w:shd w:val="clear" w:color="auto" w:fill="auto"/>
            <w:hideMark/>
          </w:tcPr>
          <w:p w14:paraId="778CC4A5" w14:textId="0BB98C26" w:rsidR="00BD7B7D" w:rsidRPr="006734F0" w:rsidRDefault="00BD7B7D" w:rsidP="00ED2219">
            <w:pPr>
              <w:spacing w:before="60" w:after="60"/>
              <w:rPr>
                <w:rFonts w:eastAsia="Times New Roman" w:cstheme="minorHAnsi"/>
                <w:b/>
                <w:bCs/>
                <w:sz w:val="20"/>
                <w:szCs w:val="20"/>
              </w:rPr>
            </w:pPr>
            <w:r w:rsidRPr="006734F0">
              <w:rPr>
                <w:rFonts w:eastAsia="Times New Roman" w:cstheme="minorHAnsi"/>
                <w:b/>
                <w:bCs/>
                <w:sz w:val="20"/>
                <w:szCs w:val="20"/>
              </w:rPr>
              <w:t>Country code</w:t>
            </w:r>
          </w:p>
        </w:tc>
        <w:tc>
          <w:tcPr>
            <w:tcW w:w="1799" w:type="pct"/>
            <w:shd w:val="clear" w:color="auto" w:fill="auto"/>
            <w:hideMark/>
          </w:tcPr>
          <w:p w14:paraId="47730A8E" w14:textId="77777777" w:rsidR="00BD7B7D" w:rsidRDefault="00BD7B7D" w:rsidP="00ED2219">
            <w:pPr>
              <w:spacing w:before="60" w:after="0"/>
              <w:rPr>
                <w:rFonts w:eastAsia="Times New Roman" w:cstheme="minorHAnsi"/>
                <w:sz w:val="20"/>
                <w:szCs w:val="20"/>
              </w:rPr>
            </w:pPr>
            <w:r w:rsidRPr="00935994">
              <w:rPr>
                <w:rFonts w:eastAsia="Times New Roman" w:cstheme="minorHAnsi"/>
                <w:sz w:val="20"/>
                <w:szCs w:val="20"/>
              </w:rPr>
              <w:t>String</w:t>
            </w:r>
          </w:p>
          <w:p w14:paraId="18A5474B" w14:textId="72C8BD39" w:rsidR="00ED2219" w:rsidRPr="00935994" w:rsidRDefault="00ED2219" w:rsidP="00ED2219">
            <w:pPr>
              <w:spacing w:after="60"/>
              <w:rPr>
                <w:rFonts w:eastAsia="Times New Roman" w:cstheme="minorHAnsi"/>
                <w:sz w:val="20"/>
                <w:szCs w:val="20"/>
              </w:rPr>
            </w:pPr>
            <w:r>
              <w:rPr>
                <w:rFonts w:eastAsia="Times New Roman" w:cstheme="minorHAnsi"/>
                <w:sz w:val="20"/>
                <w:szCs w:val="20"/>
              </w:rPr>
              <w:t>See Table 2.1</w:t>
            </w:r>
          </w:p>
        </w:tc>
        <w:tc>
          <w:tcPr>
            <w:tcW w:w="400" w:type="pct"/>
          </w:tcPr>
          <w:p w14:paraId="79947012" w14:textId="10E989AE" w:rsidR="00BD7B7D" w:rsidRPr="00935994" w:rsidRDefault="00BD7B7D" w:rsidP="00ED2219">
            <w:pPr>
              <w:spacing w:before="60" w:after="60"/>
              <w:jc w:val="center"/>
              <w:rPr>
                <w:rFonts w:eastAsia="Times New Roman" w:cstheme="minorHAnsi"/>
                <w:sz w:val="20"/>
                <w:szCs w:val="20"/>
              </w:rPr>
            </w:pPr>
            <w:r>
              <w:rPr>
                <w:rFonts w:eastAsia="Times New Roman" w:cstheme="minorHAnsi"/>
                <w:sz w:val="20"/>
                <w:szCs w:val="20"/>
              </w:rPr>
              <w:t>1</w:t>
            </w:r>
          </w:p>
        </w:tc>
      </w:tr>
      <w:tr w:rsidR="00BD7B7D" w:rsidRPr="00935994" w14:paraId="0DFE496E" w14:textId="2FFD5A7E" w:rsidTr="00BD7B7D">
        <w:tc>
          <w:tcPr>
            <w:tcW w:w="224" w:type="pct"/>
          </w:tcPr>
          <w:p w14:paraId="62BB2C85" w14:textId="690AB254" w:rsidR="00BD7B7D" w:rsidRPr="00935994" w:rsidRDefault="00BD7B7D" w:rsidP="00ED2219">
            <w:pPr>
              <w:spacing w:before="60" w:after="60"/>
              <w:jc w:val="right"/>
              <w:rPr>
                <w:rFonts w:eastAsia="Times New Roman" w:cstheme="minorHAnsi"/>
                <w:sz w:val="20"/>
                <w:szCs w:val="20"/>
              </w:rPr>
            </w:pPr>
            <w:r>
              <w:rPr>
                <w:rFonts w:eastAsia="Times New Roman" w:cstheme="minorHAnsi"/>
                <w:sz w:val="20"/>
                <w:szCs w:val="20"/>
              </w:rPr>
              <w:t>2</w:t>
            </w:r>
          </w:p>
        </w:tc>
        <w:tc>
          <w:tcPr>
            <w:tcW w:w="452" w:type="pct"/>
            <w:shd w:val="clear" w:color="auto" w:fill="auto"/>
            <w:hideMark/>
          </w:tcPr>
          <w:p w14:paraId="5A53E6BD" w14:textId="39E008B7" w:rsidR="00BD7B7D" w:rsidRPr="00935994" w:rsidRDefault="00BD7B7D" w:rsidP="00ED2219">
            <w:pPr>
              <w:spacing w:before="60" w:after="60"/>
              <w:rPr>
                <w:rFonts w:eastAsia="Times New Roman" w:cstheme="minorHAnsi"/>
                <w:sz w:val="20"/>
                <w:szCs w:val="20"/>
              </w:rPr>
            </w:pPr>
            <w:r w:rsidRPr="00935994">
              <w:rPr>
                <w:rFonts w:eastAsia="Times New Roman" w:cstheme="minorHAnsi"/>
                <w:sz w:val="20"/>
                <w:szCs w:val="20"/>
              </w:rPr>
              <w:t>ID</w:t>
            </w:r>
          </w:p>
        </w:tc>
        <w:tc>
          <w:tcPr>
            <w:tcW w:w="904" w:type="pct"/>
          </w:tcPr>
          <w:p w14:paraId="3B2EF343" w14:textId="0CFBE4D3" w:rsidR="00BD7B7D" w:rsidRPr="006734F0" w:rsidRDefault="00BD7B7D" w:rsidP="00ED2219">
            <w:pPr>
              <w:spacing w:before="60" w:after="60"/>
              <w:rPr>
                <w:rFonts w:eastAsia="Times New Roman" w:cstheme="minorHAnsi"/>
                <w:b/>
                <w:bCs/>
                <w:sz w:val="20"/>
                <w:szCs w:val="20"/>
              </w:rPr>
            </w:pPr>
            <w:r w:rsidRPr="006734F0">
              <w:rPr>
                <w:rFonts w:eastAsia="Times New Roman" w:cstheme="minorHAnsi"/>
                <w:b/>
                <w:bCs/>
                <w:sz w:val="20"/>
                <w:szCs w:val="20"/>
              </w:rPr>
              <w:t>year</w:t>
            </w:r>
          </w:p>
        </w:tc>
        <w:tc>
          <w:tcPr>
            <w:tcW w:w="1221" w:type="pct"/>
            <w:shd w:val="clear" w:color="auto" w:fill="auto"/>
            <w:hideMark/>
          </w:tcPr>
          <w:p w14:paraId="5FC7BDF2" w14:textId="04CA54AF" w:rsidR="00BD7B7D" w:rsidRPr="006734F0" w:rsidRDefault="00BD7B7D" w:rsidP="00ED2219">
            <w:pPr>
              <w:spacing w:before="60" w:after="60"/>
              <w:rPr>
                <w:rFonts w:eastAsia="Times New Roman" w:cstheme="minorHAnsi"/>
                <w:b/>
                <w:bCs/>
                <w:sz w:val="20"/>
                <w:szCs w:val="20"/>
              </w:rPr>
            </w:pPr>
            <w:r w:rsidRPr="006734F0">
              <w:rPr>
                <w:rFonts w:eastAsia="Times New Roman" w:cstheme="minorHAnsi"/>
                <w:b/>
                <w:bCs/>
                <w:sz w:val="20"/>
                <w:szCs w:val="20"/>
              </w:rPr>
              <w:t>Year</w:t>
            </w:r>
          </w:p>
        </w:tc>
        <w:tc>
          <w:tcPr>
            <w:tcW w:w="1799" w:type="pct"/>
            <w:shd w:val="clear" w:color="auto" w:fill="auto"/>
            <w:hideMark/>
          </w:tcPr>
          <w:p w14:paraId="2F0E125F" w14:textId="77777777" w:rsidR="00BD7B7D" w:rsidRDefault="00BD7B7D" w:rsidP="00ED2219">
            <w:pPr>
              <w:spacing w:before="60" w:after="0"/>
              <w:rPr>
                <w:rFonts w:eastAsia="Times New Roman" w:cstheme="minorHAnsi"/>
                <w:sz w:val="20"/>
                <w:szCs w:val="20"/>
              </w:rPr>
            </w:pPr>
            <w:r w:rsidRPr="00935994">
              <w:rPr>
                <w:rFonts w:eastAsia="Times New Roman" w:cstheme="minorHAnsi"/>
                <w:sz w:val="20"/>
                <w:szCs w:val="20"/>
              </w:rPr>
              <w:t>Numeric disc</w:t>
            </w:r>
            <w:r w:rsidR="00ED2219">
              <w:rPr>
                <w:rFonts w:eastAsia="Times New Roman" w:cstheme="minorHAnsi"/>
                <w:sz w:val="20"/>
                <w:szCs w:val="20"/>
              </w:rPr>
              <w:t>r</w:t>
            </w:r>
            <w:r w:rsidRPr="00935994">
              <w:rPr>
                <w:rFonts w:eastAsia="Times New Roman" w:cstheme="minorHAnsi"/>
                <w:sz w:val="20"/>
                <w:szCs w:val="20"/>
              </w:rPr>
              <w:t>ete</w:t>
            </w:r>
          </w:p>
          <w:p w14:paraId="747D8257" w14:textId="37A4E5D3" w:rsidR="00ED2219" w:rsidRPr="00935994" w:rsidRDefault="00ED2219" w:rsidP="00ED2219">
            <w:pPr>
              <w:spacing w:after="60"/>
              <w:rPr>
                <w:rFonts w:eastAsia="Times New Roman" w:cstheme="minorHAnsi"/>
                <w:sz w:val="20"/>
                <w:szCs w:val="20"/>
              </w:rPr>
            </w:pPr>
            <w:r>
              <w:rPr>
                <w:rFonts w:eastAsia="Times New Roman" w:cstheme="minorHAnsi"/>
                <w:sz w:val="20"/>
                <w:szCs w:val="20"/>
              </w:rPr>
              <w:t>See Table 2.1</w:t>
            </w:r>
          </w:p>
        </w:tc>
        <w:tc>
          <w:tcPr>
            <w:tcW w:w="400" w:type="pct"/>
          </w:tcPr>
          <w:p w14:paraId="258550FE" w14:textId="6A538DA2" w:rsidR="00BD7B7D" w:rsidRPr="00935994" w:rsidRDefault="00BD7B7D" w:rsidP="00ED2219">
            <w:pPr>
              <w:spacing w:before="60" w:after="60"/>
              <w:jc w:val="center"/>
              <w:rPr>
                <w:rFonts w:eastAsia="Times New Roman" w:cstheme="minorHAnsi"/>
                <w:sz w:val="20"/>
                <w:szCs w:val="20"/>
              </w:rPr>
            </w:pPr>
            <w:r>
              <w:rPr>
                <w:rFonts w:eastAsia="Times New Roman" w:cstheme="minorHAnsi"/>
                <w:sz w:val="20"/>
                <w:szCs w:val="20"/>
              </w:rPr>
              <w:t>1</w:t>
            </w:r>
          </w:p>
        </w:tc>
      </w:tr>
      <w:tr w:rsidR="00BD7B7D" w:rsidRPr="00935994" w14:paraId="5105BC04" w14:textId="17F25A36" w:rsidTr="00BD7B7D">
        <w:tc>
          <w:tcPr>
            <w:tcW w:w="224" w:type="pct"/>
          </w:tcPr>
          <w:p w14:paraId="0EF3ECCA" w14:textId="5A6830C2" w:rsidR="00BD7B7D" w:rsidRPr="00935994" w:rsidRDefault="00BD7B7D" w:rsidP="00ED2219">
            <w:pPr>
              <w:spacing w:before="60" w:after="60"/>
              <w:jc w:val="right"/>
              <w:rPr>
                <w:rFonts w:eastAsia="Times New Roman" w:cstheme="minorHAnsi"/>
                <w:sz w:val="20"/>
                <w:szCs w:val="20"/>
              </w:rPr>
            </w:pPr>
            <w:r>
              <w:rPr>
                <w:rFonts w:eastAsia="Times New Roman" w:cstheme="minorHAnsi"/>
                <w:sz w:val="20"/>
                <w:szCs w:val="20"/>
              </w:rPr>
              <w:t>3</w:t>
            </w:r>
          </w:p>
        </w:tc>
        <w:tc>
          <w:tcPr>
            <w:tcW w:w="452" w:type="pct"/>
            <w:shd w:val="clear" w:color="auto" w:fill="auto"/>
            <w:hideMark/>
          </w:tcPr>
          <w:p w14:paraId="6F53C452" w14:textId="3673AE56" w:rsidR="00BD7B7D" w:rsidRPr="00935994" w:rsidRDefault="00BD7B7D" w:rsidP="00ED2219">
            <w:pPr>
              <w:spacing w:before="60" w:after="60"/>
              <w:rPr>
                <w:rFonts w:eastAsia="Times New Roman" w:cstheme="minorHAnsi"/>
                <w:sz w:val="20"/>
                <w:szCs w:val="20"/>
              </w:rPr>
            </w:pPr>
            <w:r w:rsidRPr="00935994">
              <w:rPr>
                <w:rFonts w:eastAsia="Times New Roman" w:cstheme="minorHAnsi"/>
                <w:sz w:val="20"/>
                <w:szCs w:val="20"/>
              </w:rPr>
              <w:t>ID</w:t>
            </w:r>
          </w:p>
        </w:tc>
        <w:tc>
          <w:tcPr>
            <w:tcW w:w="904" w:type="pct"/>
          </w:tcPr>
          <w:p w14:paraId="6FCC8931" w14:textId="36861B57" w:rsidR="00BD7B7D" w:rsidRPr="006734F0" w:rsidRDefault="00BD7B7D" w:rsidP="00ED2219">
            <w:pPr>
              <w:spacing w:before="60" w:after="60"/>
              <w:rPr>
                <w:rFonts w:eastAsia="Times New Roman" w:cstheme="minorHAnsi"/>
                <w:b/>
                <w:bCs/>
                <w:sz w:val="20"/>
                <w:szCs w:val="20"/>
              </w:rPr>
            </w:pPr>
            <w:r w:rsidRPr="006734F0">
              <w:rPr>
                <w:rFonts w:eastAsia="Times New Roman" w:cstheme="minorHAnsi"/>
                <w:b/>
                <w:bCs/>
                <w:sz w:val="20"/>
                <w:szCs w:val="20"/>
              </w:rPr>
              <w:t>hhid</w:t>
            </w:r>
          </w:p>
        </w:tc>
        <w:tc>
          <w:tcPr>
            <w:tcW w:w="1221" w:type="pct"/>
            <w:shd w:val="clear" w:color="auto" w:fill="auto"/>
            <w:hideMark/>
          </w:tcPr>
          <w:p w14:paraId="7B9F62F0" w14:textId="28FD422A" w:rsidR="00BD7B7D" w:rsidRPr="006734F0" w:rsidRDefault="00BD7B7D" w:rsidP="00ED2219">
            <w:pPr>
              <w:spacing w:before="60" w:after="60"/>
              <w:rPr>
                <w:rFonts w:eastAsia="Times New Roman" w:cstheme="minorHAnsi"/>
                <w:b/>
                <w:bCs/>
                <w:sz w:val="20"/>
                <w:szCs w:val="20"/>
              </w:rPr>
            </w:pPr>
            <w:r w:rsidRPr="006734F0">
              <w:rPr>
                <w:rFonts w:eastAsia="Times New Roman" w:cstheme="minorHAnsi"/>
                <w:b/>
                <w:bCs/>
                <w:sz w:val="20"/>
                <w:szCs w:val="20"/>
              </w:rPr>
              <w:t>Household identifier</w:t>
            </w:r>
          </w:p>
        </w:tc>
        <w:tc>
          <w:tcPr>
            <w:tcW w:w="1799" w:type="pct"/>
            <w:shd w:val="clear" w:color="auto" w:fill="auto"/>
            <w:hideMark/>
          </w:tcPr>
          <w:p w14:paraId="5ACE6D65" w14:textId="77777777" w:rsidR="00BD7B7D" w:rsidRDefault="00BD7B7D" w:rsidP="00ED2219">
            <w:pPr>
              <w:spacing w:before="60" w:after="0"/>
              <w:rPr>
                <w:rFonts w:eastAsia="Times New Roman" w:cstheme="minorHAnsi"/>
                <w:sz w:val="20"/>
                <w:szCs w:val="20"/>
              </w:rPr>
            </w:pPr>
            <w:r w:rsidRPr="00935994">
              <w:rPr>
                <w:rFonts w:eastAsia="Times New Roman" w:cstheme="minorHAnsi"/>
                <w:sz w:val="20"/>
                <w:szCs w:val="20"/>
              </w:rPr>
              <w:t>String</w:t>
            </w:r>
          </w:p>
          <w:p w14:paraId="1B4F6C98" w14:textId="1DBC92B0" w:rsidR="00ED2219" w:rsidRPr="00935994" w:rsidRDefault="00ED2219" w:rsidP="00ED2219">
            <w:pPr>
              <w:spacing w:after="60"/>
              <w:rPr>
                <w:rFonts w:eastAsia="Times New Roman" w:cstheme="minorHAnsi"/>
                <w:sz w:val="20"/>
                <w:szCs w:val="20"/>
              </w:rPr>
            </w:pPr>
            <w:r>
              <w:rPr>
                <w:rFonts w:eastAsia="Times New Roman" w:cstheme="minorHAnsi"/>
                <w:sz w:val="20"/>
                <w:szCs w:val="20"/>
              </w:rPr>
              <w:t>See Table 2.1</w:t>
            </w:r>
          </w:p>
        </w:tc>
        <w:tc>
          <w:tcPr>
            <w:tcW w:w="400" w:type="pct"/>
          </w:tcPr>
          <w:p w14:paraId="477B97EB" w14:textId="226D6D40" w:rsidR="00BD7B7D" w:rsidRPr="00935994" w:rsidRDefault="00BD7B7D" w:rsidP="00ED2219">
            <w:pPr>
              <w:spacing w:before="60" w:after="60"/>
              <w:jc w:val="center"/>
              <w:rPr>
                <w:rFonts w:eastAsia="Times New Roman" w:cstheme="minorHAnsi"/>
                <w:sz w:val="20"/>
                <w:szCs w:val="20"/>
              </w:rPr>
            </w:pPr>
            <w:r>
              <w:rPr>
                <w:rFonts w:eastAsia="Times New Roman" w:cstheme="minorHAnsi"/>
                <w:sz w:val="20"/>
                <w:szCs w:val="20"/>
              </w:rPr>
              <w:t>1</w:t>
            </w:r>
          </w:p>
        </w:tc>
      </w:tr>
      <w:tr w:rsidR="00BD7B7D" w:rsidRPr="00935994" w14:paraId="05295E28" w14:textId="0CD195BD" w:rsidTr="00BD7B7D">
        <w:tc>
          <w:tcPr>
            <w:tcW w:w="224" w:type="pct"/>
          </w:tcPr>
          <w:p w14:paraId="34A48AD9" w14:textId="6A23600F" w:rsidR="00BD7B7D" w:rsidRDefault="00BD7B7D" w:rsidP="00ED2219">
            <w:pPr>
              <w:spacing w:before="60" w:after="60"/>
              <w:jc w:val="right"/>
              <w:rPr>
                <w:rFonts w:eastAsia="Times New Roman" w:cstheme="minorHAnsi"/>
                <w:sz w:val="20"/>
                <w:szCs w:val="20"/>
              </w:rPr>
            </w:pPr>
            <w:r>
              <w:rPr>
                <w:rFonts w:eastAsia="Times New Roman" w:cstheme="minorHAnsi"/>
                <w:sz w:val="20"/>
                <w:szCs w:val="20"/>
              </w:rPr>
              <w:t>4</w:t>
            </w:r>
          </w:p>
        </w:tc>
        <w:tc>
          <w:tcPr>
            <w:tcW w:w="452" w:type="pct"/>
            <w:shd w:val="clear" w:color="auto" w:fill="auto"/>
            <w:hideMark/>
          </w:tcPr>
          <w:p w14:paraId="640AB327" w14:textId="781E11FA" w:rsidR="00BD7B7D" w:rsidRPr="00935994" w:rsidRDefault="00BD7B7D" w:rsidP="00ED2219">
            <w:pPr>
              <w:spacing w:before="60" w:after="60"/>
              <w:rPr>
                <w:rFonts w:eastAsia="Times New Roman" w:cstheme="minorHAnsi"/>
                <w:sz w:val="20"/>
                <w:szCs w:val="20"/>
              </w:rPr>
            </w:pPr>
            <w:r>
              <w:rPr>
                <w:rFonts w:eastAsia="Times New Roman" w:cstheme="minorHAnsi"/>
                <w:sz w:val="20"/>
                <w:szCs w:val="20"/>
              </w:rPr>
              <w:t>ID</w:t>
            </w:r>
          </w:p>
        </w:tc>
        <w:tc>
          <w:tcPr>
            <w:tcW w:w="904" w:type="pct"/>
          </w:tcPr>
          <w:p w14:paraId="24E404E2" w14:textId="51D3A448" w:rsidR="00BD7B7D" w:rsidRPr="006734F0" w:rsidRDefault="00BD7B7D" w:rsidP="00ED2219">
            <w:pPr>
              <w:spacing w:before="60" w:after="60"/>
              <w:rPr>
                <w:rFonts w:eastAsia="Times New Roman" w:cstheme="minorHAnsi"/>
                <w:b/>
                <w:bCs/>
                <w:sz w:val="20"/>
                <w:szCs w:val="20"/>
              </w:rPr>
            </w:pPr>
            <w:r w:rsidRPr="006734F0">
              <w:rPr>
                <w:rFonts w:eastAsia="Times New Roman" w:cstheme="minorHAnsi"/>
                <w:b/>
                <w:bCs/>
                <w:sz w:val="20"/>
                <w:szCs w:val="20"/>
              </w:rPr>
              <w:t>weight</w:t>
            </w:r>
          </w:p>
        </w:tc>
        <w:tc>
          <w:tcPr>
            <w:tcW w:w="1221" w:type="pct"/>
            <w:shd w:val="clear" w:color="auto" w:fill="auto"/>
            <w:hideMark/>
          </w:tcPr>
          <w:p w14:paraId="0987C6DF" w14:textId="73E22C02" w:rsidR="00BD7B7D" w:rsidRPr="006734F0" w:rsidRDefault="00BD7B7D" w:rsidP="00ED2219">
            <w:pPr>
              <w:spacing w:before="60" w:after="60"/>
              <w:rPr>
                <w:rFonts w:eastAsia="Times New Roman" w:cstheme="minorHAnsi"/>
                <w:b/>
                <w:bCs/>
                <w:sz w:val="20"/>
                <w:szCs w:val="20"/>
              </w:rPr>
            </w:pPr>
            <w:r w:rsidRPr="006734F0">
              <w:rPr>
                <w:rFonts w:eastAsia="Times New Roman" w:cstheme="minorHAnsi"/>
                <w:b/>
                <w:bCs/>
                <w:sz w:val="20"/>
                <w:szCs w:val="20"/>
              </w:rPr>
              <w:t>Weight</w:t>
            </w:r>
          </w:p>
        </w:tc>
        <w:tc>
          <w:tcPr>
            <w:tcW w:w="1799" w:type="pct"/>
            <w:shd w:val="clear" w:color="auto" w:fill="auto"/>
            <w:hideMark/>
          </w:tcPr>
          <w:p w14:paraId="45BC88E0" w14:textId="77777777" w:rsidR="00BD7B7D" w:rsidRDefault="00BD7B7D" w:rsidP="00ED2219">
            <w:pPr>
              <w:spacing w:before="60" w:after="0"/>
              <w:rPr>
                <w:rFonts w:eastAsia="Times New Roman" w:cstheme="minorHAnsi"/>
                <w:sz w:val="20"/>
                <w:szCs w:val="20"/>
              </w:rPr>
            </w:pPr>
            <w:r w:rsidRPr="00935994">
              <w:rPr>
                <w:rFonts w:eastAsia="Times New Roman" w:cstheme="minorHAnsi"/>
                <w:sz w:val="20"/>
                <w:szCs w:val="20"/>
              </w:rPr>
              <w:t>Numeric</w:t>
            </w:r>
          </w:p>
          <w:p w14:paraId="485BCF37" w14:textId="4AD06429" w:rsidR="00ED2219" w:rsidRPr="00935994" w:rsidRDefault="00ED2219" w:rsidP="00ED2219">
            <w:pPr>
              <w:spacing w:after="60"/>
              <w:rPr>
                <w:rFonts w:eastAsia="Times New Roman" w:cstheme="minorHAnsi"/>
                <w:sz w:val="20"/>
                <w:szCs w:val="20"/>
              </w:rPr>
            </w:pPr>
            <w:r>
              <w:rPr>
                <w:rFonts w:eastAsia="Times New Roman" w:cstheme="minorHAnsi"/>
                <w:sz w:val="20"/>
                <w:szCs w:val="20"/>
              </w:rPr>
              <w:t>See Table 2.1</w:t>
            </w:r>
          </w:p>
        </w:tc>
        <w:tc>
          <w:tcPr>
            <w:tcW w:w="400" w:type="pct"/>
          </w:tcPr>
          <w:p w14:paraId="5F6A2543" w14:textId="5B04EB38" w:rsidR="00BD7B7D" w:rsidRPr="00935994" w:rsidRDefault="00BD7B7D" w:rsidP="00ED2219">
            <w:pPr>
              <w:spacing w:before="60" w:after="60"/>
              <w:jc w:val="center"/>
              <w:rPr>
                <w:rFonts w:eastAsia="Times New Roman" w:cstheme="minorHAnsi"/>
                <w:sz w:val="20"/>
                <w:szCs w:val="20"/>
              </w:rPr>
            </w:pPr>
            <w:r>
              <w:rPr>
                <w:rFonts w:eastAsia="Times New Roman" w:cstheme="minorHAnsi"/>
                <w:sz w:val="20"/>
                <w:szCs w:val="20"/>
              </w:rPr>
              <w:t>1</w:t>
            </w:r>
          </w:p>
        </w:tc>
      </w:tr>
      <w:tr w:rsidR="00BD7B7D" w:rsidRPr="00935994" w14:paraId="1F10D8FF" w14:textId="77777777" w:rsidTr="00BD7B7D">
        <w:tc>
          <w:tcPr>
            <w:tcW w:w="224" w:type="pct"/>
          </w:tcPr>
          <w:p w14:paraId="3CAE45E4" w14:textId="6A291AA1" w:rsidR="00BD7B7D" w:rsidRPr="00935994" w:rsidRDefault="00BD7B7D" w:rsidP="00ED2219">
            <w:pPr>
              <w:spacing w:before="60" w:after="60"/>
              <w:jc w:val="right"/>
              <w:rPr>
                <w:rFonts w:cstheme="minorHAnsi"/>
                <w:color w:val="000000"/>
                <w:sz w:val="20"/>
                <w:szCs w:val="20"/>
              </w:rPr>
            </w:pPr>
            <w:r>
              <w:rPr>
                <w:rFonts w:cstheme="minorHAnsi"/>
                <w:color w:val="000000"/>
                <w:sz w:val="20"/>
                <w:szCs w:val="20"/>
              </w:rPr>
              <w:t>5</w:t>
            </w:r>
          </w:p>
        </w:tc>
        <w:tc>
          <w:tcPr>
            <w:tcW w:w="452" w:type="pct"/>
            <w:shd w:val="clear" w:color="auto" w:fill="auto"/>
          </w:tcPr>
          <w:p w14:paraId="794CD6A5" w14:textId="1098457B" w:rsidR="00BD7B7D" w:rsidRPr="00935994" w:rsidRDefault="00BD7B7D" w:rsidP="00ED2219">
            <w:pPr>
              <w:spacing w:before="60" w:after="60"/>
              <w:rPr>
                <w:rFonts w:eastAsia="Times New Roman" w:cstheme="minorHAnsi"/>
                <w:sz w:val="20"/>
                <w:szCs w:val="20"/>
              </w:rPr>
            </w:pPr>
            <w:r w:rsidRPr="00935994">
              <w:rPr>
                <w:rFonts w:cstheme="minorHAnsi"/>
                <w:color w:val="000000"/>
                <w:sz w:val="20"/>
                <w:szCs w:val="20"/>
              </w:rPr>
              <w:t>Utilities</w:t>
            </w:r>
          </w:p>
        </w:tc>
        <w:tc>
          <w:tcPr>
            <w:tcW w:w="904" w:type="pct"/>
          </w:tcPr>
          <w:p w14:paraId="13D37440" w14:textId="77777777" w:rsidR="00BD7B7D" w:rsidRPr="006734F0" w:rsidRDefault="00BD7B7D" w:rsidP="00ED2219">
            <w:pPr>
              <w:spacing w:before="60" w:after="60"/>
              <w:rPr>
                <w:rFonts w:cstheme="minorHAnsi"/>
                <w:b/>
                <w:bCs/>
                <w:color w:val="000000"/>
                <w:sz w:val="20"/>
                <w:szCs w:val="20"/>
              </w:rPr>
            </w:pPr>
            <w:r w:rsidRPr="006734F0">
              <w:rPr>
                <w:rFonts w:cstheme="minorHAnsi"/>
                <w:b/>
                <w:bCs/>
                <w:color w:val="000000"/>
                <w:sz w:val="20"/>
                <w:szCs w:val="20"/>
              </w:rPr>
              <w:t>watertype_quest</w:t>
            </w:r>
          </w:p>
        </w:tc>
        <w:tc>
          <w:tcPr>
            <w:tcW w:w="1221" w:type="pct"/>
            <w:shd w:val="clear" w:color="auto" w:fill="auto"/>
          </w:tcPr>
          <w:p w14:paraId="321F7BEA" w14:textId="77777777" w:rsidR="00BD7B7D" w:rsidRPr="006734F0" w:rsidRDefault="00BD7B7D" w:rsidP="00ED2219">
            <w:pPr>
              <w:spacing w:before="60" w:after="60"/>
              <w:rPr>
                <w:rFonts w:eastAsia="Times New Roman" w:cstheme="minorHAnsi"/>
                <w:b/>
                <w:bCs/>
                <w:sz w:val="20"/>
                <w:szCs w:val="20"/>
              </w:rPr>
            </w:pPr>
            <w:r w:rsidRPr="006734F0">
              <w:rPr>
                <w:rFonts w:cstheme="minorHAnsi"/>
                <w:b/>
                <w:bCs/>
                <w:color w:val="000000"/>
                <w:sz w:val="20"/>
                <w:szCs w:val="20"/>
              </w:rPr>
              <w:t>Type of water questions used in the survey</w:t>
            </w:r>
          </w:p>
        </w:tc>
        <w:tc>
          <w:tcPr>
            <w:tcW w:w="1799" w:type="pct"/>
            <w:shd w:val="clear" w:color="auto" w:fill="auto"/>
          </w:tcPr>
          <w:p w14:paraId="376D52D1" w14:textId="0AC21E69" w:rsidR="00BD7B7D" w:rsidRDefault="00BD7B7D" w:rsidP="00ED2219">
            <w:pPr>
              <w:spacing w:before="60" w:after="0"/>
              <w:rPr>
                <w:rFonts w:cstheme="minorHAnsi"/>
                <w:color w:val="000000"/>
                <w:sz w:val="20"/>
                <w:szCs w:val="20"/>
              </w:rPr>
            </w:pPr>
            <w:r w:rsidRPr="00935994">
              <w:rPr>
                <w:rFonts w:cstheme="minorHAnsi"/>
                <w:color w:val="000000"/>
                <w:sz w:val="20"/>
                <w:szCs w:val="20"/>
              </w:rPr>
              <w:t>Numeric categorical</w:t>
            </w:r>
            <w:r w:rsidRPr="00935994">
              <w:rPr>
                <w:rFonts w:cstheme="minorHAnsi"/>
                <w:color w:val="000000"/>
                <w:sz w:val="20"/>
                <w:szCs w:val="20"/>
              </w:rPr>
              <w:br/>
              <w:t>1</w:t>
            </w:r>
            <w:r>
              <w:rPr>
                <w:rFonts w:cstheme="minorHAnsi"/>
                <w:color w:val="000000"/>
                <w:sz w:val="20"/>
                <w:szCs w:val="20"/>
              </w:rPr>
              <w:t xml:space="preserve"> </w:t>
            </w:r>
            <w:r w:rsidRPr="00935994">
              <w:rPr>
                <w:rFonts w:cstheme="minorHAnsi"/>
                <w:color w:val="000000"/>
                <w:sz w:val="20"/>
                <w:szCs w:val="20"/>
              </w:rPr>
              <w:t>=</w:t>
            </w:r>
            <w:r>
              <w:rPr>
                <w:rFonts w:cstheme="minorHAnsi"/>
                <w:color w:val="000000"/>
                <w:sz w:val="20"/>
                <w:szCs w:val="20"/>
              </w:rPr>
              <w:t xml:space="preserve"> D</w:t>
            </w:r>
            <w:r w:rsidRPr="00935994">
              <w:rPr>
                <w:rFonts w:cstheme="minorHAnsi"/>
                <w:color w:val="000000"/>
                <w:sz w:val="20"/>
                <w:szCs w:val="20"/>
              </w:rPr>
              <w:t>rinking water</w:t>
            </w:r>
          </w:p>
          <w:p w14:paraId="52C757D2" w14:textId="77777777" w:rsidR="00BD7B7D" w:rsidRDefault="00BD7B7D" w:rsidP="00ED2219">
            <w:pPr>
              <w:spacing w:after="0"/>
              <w:rPr>
                <w:rFonts w:cstheme="minorHAnsi"/>
                <w:color w:val="000000"/>
                <w:sz w:val="20"/>
                <w:szCs w:val="20"/>
              </w:rPr>
            </w:pPr>
            <w:r w:rsidRPr="00935994">
              <w:rPr>
                <w:rFonts w:cstheme="minorHAnsi"/>
                <w:color w:val="000000"/>
                <w:sz w:val="20"/>
                <w:szCs w:val="20"/>
              </w:rPr>
              <w:t>2</w:t>
            </w:r>
            <w:r>
              <w:rPr>
                <w:rFonts w:cstheme="minorHAnsi"/>
                <w:color w:val="000000"/>
                <w:sz w:val="20"/>
                <w:szCs w:val="20"/>
              </w:rPr>
              <w:t xml:space="preserve"> </w:t>
            </w:r>
            <w:r w:rsidRPr="00935994">
              <w:rPr>
                <w:rFonts w:cstheme="minorHAnsi"/>
                <w:color w:val="000000"/>
                <w:sz w:val="20"/>
                <w:szCs w:val="20"/>
              </w:rPr>
              <w:t>=</w:t>
            </w:r>
            <w:r>
              <w:rPr>
                <w:rFonts w:cstheme="minorHAnsi"/>
                <w:color w:val="000000"/>
                <w:sz w:val="20"/>
                <w:szCs w:val="20"/>
              </w:rPr>
              <w:t xml:space="preserve"> G</w:t>
            </w:r>
            <w:r w:rsidRPr="00935994">
              <w:rPr>
                <w:rFonts w:cstheme="minorHAnsi"/>
                <w:color w:val="000000"/>
                <w:sz w:val="20"/>
                <w:szCs w:val="20"/>
              </w:rPr>
              <w:t>eneral water</w:t>
            </w:r>
          </w:p>
          <w:p w14:paraId="0779CD0A" w14:textId="77777777" w:rsidR="00BD7B7D" w:rsidRDefault="00BD7B7D" w:rsidP="00ED2219">
            <w:pPr>
              <w:spacing w:after="0"/>
              <w:rPr>
                <w:rFonts w:cstheme="minorHAnsi"/>
                <w:color w:val="000000"/>
                <w:sz w:val="20"/>
                <w:szCs w:val="20"/>
              </w:rPr>
            </w:pPr>
            <w:r w:rsidRPr="00935994">
              <w:rPr>
                <w:rFonts w:cstheme="minorHAnsi"/>
                <w:color w:val="000000"/>
                <w:sz w:val="20"/>
                <w:szCs w:val="20"/>
              </w:rPr>
              <w:t>3</w:t>
            </w:r>
            <w:r>
              <w:rPr>
                <w:rFonts w:cstheme="minorHAnsi"/>
                <w:color w:val="000000"/>
                <w:sz w:val="20"/>
                <w:szCs w:val="20"/>
              </w:rPr>
              <w:t xml:space="preserve"> </w:t>
            </w:r>
            <w:r w:rsidRPr="00935994">
              <w:rPr>
                <w:rFonts w:cstheme="minorHAnsi"/>
                <w:color w:val="000000"/>
                <w:sz w:val="20"/>
                <w:szCs w:val="20"/>
              </w:rPr>
              <w:t>=</w:t>
            </w:r>
            <w:r>
              <w:rPr>
                <w:rFonts w:cstheme="minorHAnsi"/>
                <w:color w:val="000000"/>
                <w:sz w:val="20"/>
                <w:szCs w:val="20"/>
              </w:rPr>
              <w:t xml:space="preserve"> B</w:t>
            </w:r>
            <w:r w:rsidRPr="00935994">
              <w:rPr>
                <w:rFonts w:cstheme="minorHAnsi"/>
                <w:color w:val="000000"/>
                <w:sz w:val="20"/>
                <w:szCs w:val="20"/>
              </w:rPr>
              <w:t>oth</w:t>
            </w:r>
          </w:p>
          <w:p w14:paraId="7CE1907A" w14:textId="6DA38914" w:rsidR="00BD7B7D" w:rsidRPr="00935994" w:rsidRDefault="00BD7B7D" w:rsidP="00C12A28">
            <w:pPr>
              <w:spacing w:after="60"/>
              <w:rPr>
                <w:rFonts w:eastAsia="Times New Roman" w:cstheme="minorHAnsi"/>
                <w:sz w:val="20"/>
                <w:szCs w:val="20"/>
              </w:rPr>
            </w:pPr>
            <w:r w:rsidRPr="00935994">
              <w:rPr>
                <w:rFonts w:cstheme="minorHAnsi"/>
                <w:color w:val="000000"/>
                <w:sz w:val="20"/>
                <w:szCs w:val="20"/>
              </w:rPr>
              <w:t>4</w:t>
            </w:r>
            <w:r>
              <w:rPr>
                <w:rFonts w:cstheme="minorHAnsi"/>
                <w:color w:val="000000"/>
                <w:sz w:val="20"/>
                <w:szCs w:val="20"/>
              </w:rPr>
              <w:t xml:space="preserve"> </w:t>
            </w:r>
            <w:r w:rsidRPr="00935994">
              <w:rPr>
                <w:rFonts w:cstheme="minorHAnsi"/>
                <w:color w:val="000000"/>
                <w:sz w:val="20"/>
                <w:szCs w:val="20"/>
              </w:rPr>
              <w:t>=</w:t>
            </w:r>
            <w:r>
              <w:rPr>
                <w:rFonts w:cstheme="minorHAnsi"/>
                <w:color w:val="000000"/>
                <w:sz w:val="20"/>
                <w:szCs w:val="20"/>
              </w:rPr>
              <w:t xml:space="preserve"> O</w:t>
            </w:r>
            <w:r w:rsidRPr="00935994">
              <w:rPr>
                <w:rFonts w:cstheme="minorHAnsi"/>
                <w:color w:val="000000"/>
                <w:sz w:val="20"/>
                <w:szCs w:val="20"/>
              </w:rPr>
              <w:t>ther</w:t>
            </w:r>
            <w:r>
              <w:rPr>
                <w:rFonts w:cstheme="minorHAnsi"/>
                <w:color w:val="000000"/>
                <w:sz w:val="20"/>
                <w:szCs w:val="20"/>
              </w:rPr>
              <w:t xml:space="preserve"> (undefine</w:t>
            </w:r>
            <w:r w:rsidR="00C12A28">
              <w:rPr>
                <w:rFonts w:cstheme="minorHAnsi"/>
                <w:color w:val="000000"/>
                <w:sz w:val="20"/>
                <w:szCs w:val="20"/>
              </w:rPr>
              <w:t>d</w:t>
            </w:r>
            <w:r>
              <w:rPr>
                <w:rFonts w:cstheme="minorHAnsi"/>
                <w:color w:val="000000"/>
                <w:sz w:val="20"/>
                <w:szCs w:val="20"/>
              </w:rPr>
              <w:t>)</w:t>
            </w:r>
          </w:p>
        </w:tc>
        <w:tc>
          <w:tcPr>
            <w:tcW w:w="400" w:type="pct"/>
          </w:tcPr>
          <w:p w14:paraId="74709BAB" w14:textId="7098C43E" w:rsidR="00BD7B7D" w:rsidRPr="00935994" w:rsidRDefault="00BD7B7D" w:rsidP="00ED2219">
            <w:pPr>
              <w:spacing w:before="60" w:after="60"/>
              <w:jc w:val="center"/>
              <w:rPr>
                <w:rFonts w:cstheme="minorHAnsi"/>
                <w:color w:val="000000"/>
                <w:sz w:val="20"/>
                <w:szCs w:val="20"/>
              </w:rPr>
            </w:pPr>
            <w:r>
              <w:rPr>
                <w:rFonts w:cstheme="minorHAnsi"/>
                <w:color w:val="000000"/>
                <w:sz w:val="20"/>
                <w:szCs w:val="20"/>
              </w:rPr>
              <w:t>2</w:t>
            </w:r>
          </w:p>
        </w:tc>
      </w:tr>
      <w:tr w:rsidR="00BD7B7D" w:rsidRPr="00935994" w14:paraId="3701D6D9" w14:textId="77777777" w:rsidTr="00BD7B7D">
        <w:tc>
          <w:tcPr>
            <w:tcW w:w="224" w:type="pct"/>
          </w:tcPr>
          <w:p w14:paraId="0BD3E46C" w14:textId="45EF8401" w:rsidR="00BD7B7D" w:rsidRPr="00935994" w:rsidRDefault="00BD7B7D" w:rsidP="00ED2219">
            <w:pPr>
              <w:spacing w:before="60" w:after="60"/>
              <w:jc w:val="right"/>
              <w:rPr>
                <w:rFonts w:cstheme="minorHAnsi"/>
                <w:color w:val="000000"/>
                <w:sz w:val="20"/>
                <w:szCs w:val="20"/>
              </w:rPr>
            </w:pPr>
            <w:r>
              <w:rPr>
                <w:rFonts w:cstheme="minorHAnsi"/>
                <w:color w:val="000000"/>
                <w:sz w:val="20"/>
                <w:szCs w:val="20"/>
              </w:rPr>
              <w:t>6</w:t>
            </w:r>
          </w:p>
        </w:tc>
        <w:tc>
          <w:tcPr>
            <w:tcW w:w="452" w:type="pct"/>
            <w:shd w:val="clear" w:color="auto" w:fill="auto"/>
          </w:tcPr>
          <w:p w14:paraId="22FB9E83" w14:textId="6CDD9617" w:rsidR="00BD7B7D" w:rsidRPr="00935994" w:rsidRDefault="00BD7B7D" w:rsidP="00ED2219">
            <w:pPr>
              <w:spacing w:before="60" w:after="60"/>
              <w:rPr>
                <w:rFonts w:eastAsia="Times New Roman" w:cstheme="minorHAnsi"/>
                <w:sz w:val="20"/>
                <w:szCs w:val="20"/>
              </w:rPr>
            </w:pPr>
            <w:r w:rsidRPr="00935994">
              <w:rPr>
                <w:rFonts w:cstheme="minorHAnsi"/>
                <w:color w:val="000000"/>
                <w:sz w:val="20"/>
                <w:szCs w:val="20"/>
              </w:rPr>
              <w:t>Utilities</w:t>
            </w:r>
          </w:p>
        </w:tc>
        <w:tc>
          <w:tcPr>
            <w:tcW w:w="904" w:type="pct"/>
          </w:tcPr>
          <w:p w14:paraId="29FCC2A3" w14:textId="77777777" w:rsidR="00BD7B7D" w:rsidRPr="006734F0" w:rsidRDefault="00BD7B7D" w:rsidP="00ED2219">
            <w:pPr>
              <w:spacing w:before="60" w:after="60"/>
              <w:rPr>
                <w:rFonts w:cstheme="minorHAnsi"/>
                <w:b/>
                <w:bCs/>
                <w:color w:val="000000"/>
                <w:sz w:val="20"/>
                <w:szCs w:val="20"/>
              </w:rPr>
            </w:pPr>
            <w:r w:rsidRPr="006734F0">
              <w:rPr>
                <w:rFonts w:cstheme="minorHAnsi"/>
                <w:b/>
                <w:bCs/>
                <w:color w:val="000000"/>
                <w:sz w:val="20"/>
                <w:szCs w:val="20"/>
              </w:rPr>
              <w:t>water_original</w:t>
            </w:r>
          </w:p>
        </w:tc>
        <w:tc>
          <w:tcPr>
            <w:tcW w:w="1221" w:type="pct"/>
            <w:shd w:val="clear" w:color="auto" w:fill="auto"/>
          </w:tcPr>
          <w:p w14:paraId="60C39FC9" w14:textId="0ED3581C" w:rsidR="00BD7B7D" w:rsidRPr="006734F0" w:rsidRDefault="00BD7B7D" w:rsidP="00ED2219">
            <w:pPr>
              <w:spacing w:before="60" w:after="60"/>
              <w:rPr>
                <w:rFonts w:eastAsia="Times New Roman" w:cstheme="minorHAnsi"/>
                <w:b/>
                <w:bCs/>
                <w:sz w:val="20"/>
                <w:szCs w:val="20"/>
              </w:rPr>
            </w:pPr>
            <w:r w:rsidRPr="007A32D8">
              <w:rPr>
                <w:rFonts w:asciiTheme="majorHAnsi" w:hAnsiTheme="majorHAnsi" w:cstheme="majorHAnsi"/>
                <w:b/>
                <w:sz w:val="20"/>
                <w:szCs w:val="20"/>
              </w:rPr>
              <w:t>Main source of water (country specific)</w:t>
            </w:r>
          </w:p>
        </w:tc>
        <w:tc>
          <w:tcPr>
            <w:tcW w:w="1799" w:type="pct"/>
            <w:shd w:val="clear" w:color="auto" w:fill="auto"/>
          </w:tcPr>
          <w:p w14:paraId="4BD5C12E" w14:textId="77777777" w:rsidR="00BD7B7D" w:rsidRPr="00935994" w:rsidRDefault="00BD7B7D" w:rsidP="00ED2219">
            <w:pPr>
              <w:spacing w:before="60" w:after="60"/>
              <w:rPr>
                <w:rFonts w:eastAsia="Times New Roman" w:cstheme="minorHAnsi"/>
                <w:sz w:val="20"/>
                <w:szCs w:val="20"/>
              </w:rPr>
            </w:pPr>
            <w:r w:rsidRPr="00935994">
              <w:rPr>
                <w:rFonts w:cstheme="minorHAnsi"/>
                <w:color w:val="000000"/>
                <w:sz w:val="20"/>
                <w:szCs w:val="20"/>
              </w:rPr>
              <w:t>String</w:t>
            </w:r>
          </w:p>
        </w:tc>
        <w:tc>
          <w:tcPr>
            <w:tcW w:w="400" w:type="pct"/>
          </w:tcPr>
          <w:p w14:paraId="6260CF69" w14:textId="2FAD8432" w:rsidR="00BD7B7D" w:rsidRPr="00935994" w:rsidRDefault="00BD7B7D" w:rsidP="00ED2219">
            <w:pPr>
              <w:spacing w:before="60" w:after="60"/>
              <w:jc w:val="center"/>
              <w:rPr>
                <w:rFonts w:cstheme="minorHAnsi"/>
                <w:color w:val="000000"/>
                <w:sz w:val="20"/>
                <w:szCs w:val="20"/>
              </w:rPr>
            </w:pPr>
            <w:r>
              <w:rPr>
                <w:rFonts w:cstheme="minorHAnsi"/>
                <w:color w:val="000000"/>
                <w:sz w:val="20"/>
                <w:szCs w:val="20"/>
              </w:rPr>
              <w:t>1</w:t>
            </w:r>
          </w:p>
        </w:tc>
      </w:tr>
      <w:tr w:rsidR="00BD7B7D" w:rsidRPr="00935994" w14:paraId="58367262" w14:textId="35388237" w:rsidTr="00BD7B7D">
        <w:tc>
          <w:tcPr>
            <w:tcW w:w="224" w:type="pct"/>
          </w:tcPr>
          <w:p w14:paraId="0AE9582F" w14:textId="445D1955" w:rsidR="00BD7B7D" w:rsidRPr="00935994" w:rsidRDefault="00BD7B7D" w:rsidP="00ED2219">
            <w:pPr>
              <w:spacing w:before="60" w:after="60"/>
              <w:jc w:val="right"/>
              <w:rPr>
                <w:rFonts w:cstheme="minorHAnsi"/>
                <w:color w:val="000000"/>
                <w:sz w:val="20"/>
                <w:szCs w:val="20"/>
              </w:rPr>
            </w:pPr>
            <w:r>
              <w:rPr>
                <w:rFonts w:cstheme="minorHAnsi"/>
                <w:color w:val="000000"/>
                <w:sz w:val="20"/>
                <w:szCs w:val="20"/>
              </w:rPr>
              <w:t>7</w:t>
            </w:r>
          </w:p>
        </w:tc>
        <w:tc>
          <w:tcPr>
            <w:tcW w:w="452" w:type="pct"/>
            <w:shd w:val="clear" w:color="auto" w:fill="auto"/>
          </w:tcPr>
          <w:p w14:paraId="1F0DCA99" w14:textId="3FC530AE" w:rsidR="00BD7B7D" w:rsidRPr="00935994" w:rsidRDefault="00BD7B7D" w:rsidP="00ED2219">
            <w:pPr>
              <w:spacing w:before="60" w:after="60"/>
              <w:rPr>
                <w:rFonts w:eastAsia="Times New Roman" w:cstheme="minorHAnsi"/>
                <w:sz w:val="20"/>
                <w:szCs w:val="20"/>
              </w:rPr>
            </w:pPr>
            <w:r w:rsidRPr="00935994">
              <w:rPr>
                <w:rFonts w:cstheme="minorHAnsi"/>
                <w:color w:val="000000"/>
                <w:sz w:val="20"/>
                <w:szCs w:val="20"/>
              </w:rPr>
              <w:t>Utilities</w:t>
            </w:r>
          </w:p>
        </w:tc>
        <w:tc>
          <w:tcPr>
            <w:tcW w:w="904" w:type="pct"/>
          </w:tcPr>
          <w:p w14:paraId="19F886FF" w14:textId="3F524987" w:rsidR="00BD7B7D" w:rsidRPr="006734F0" w:rsidRDefault="00BD7B7D" w:rsidP="00ED2219">
            <w:pPr>
              <w:spacing w:before="60" w:after="60"/>
              <w:rPr>
                <w:rFonts w:cstheme="minorHAnsi"/>
                <w:b/>
                <w:bCs/>
                <w:color w:val="000000"/>
                <w:sz w:val="20"/>
                <w:szCs w:val="20"/>
              </w:rPr>
            </w:pPr>
            <w:r w:rsidRPr="006734F0">
              <w:rPr>
                <w:rFonts w:cstheme="minorHAnsi"/>
                <w:b/>
                <w:bCs/>
                <w:color w:val="000000"/>
                <w:sz w:val="20"/>
                <w:szCs w:val="20"/>
              </w:rPr>
              <w:t>water_source</w:t>
            </w:r>
          </w:p>
        </w:tc>
        <w:tc>
          <w:tcPr>
            <w:tcW w:w="1221" w:type="pct"/>
            <w:shd w:val="clear" w:color="auto" w:fill="auto"/>
          </w:tcPr>
          <w:p w14:paraId="6F220D8C" w14:textId="586385A5" w:rsidR="00BD7B7D" w:rsidRPr="006734F0" w:rsidRDefault="00BD7B7D" w:rsidP="00ED2219">
            <w:pPr>
              <w:spacing w:before="60" w:after="60"/>
              <w:rPr>
                <w:rFonts w:eastAsia="Times New Roman" w:cstheme="minorHAnsi"/>
                <w:b/>
                <w:bCs/>
                <w:sz w:val="20"/>
                <w:szCs w:val="20"/>
              </w:rPr>
            </w:pPr>
            <w:r>
              <w:rPr>
                <w:rFonts w:cstheme="minorHAnsi"/>
                <w:b/>
                <w:bCs/>
                <w:color w:val="000000"/>
                <w:sz w:val="20"/>
                <w:szCs w:val="20"/>
              </w:rPr>
              <w:t>Main s</w:t>
            </w:r>
            <w:r w:rsidRPr="006734F0">
              <w:rPr>
                <w:rFonts w:cstheme="minorHAnsi"/>
                <w:b/>
                <w:bCs/>
                <w:color w:val="000000"/>
                <w:sz w:val="20"/>
                <w:szCs w:val="20"/>
              </w:rPr>
              <w:t>ource of drinking water</w:t>
            </w:r>
          </w:p>
        </w:tc>
        <w:tc>
          <w:tcPr>
            <w:tcW w:w="1799" w:type="pct"/>
            <w:shd w:val="clear" w:color="auto" w:fill="auto"/>
          </w:tcPr>
          <w:p w14:paraId="1B599F06" w14:textId="77777777" w:rsidR="00BD7B7D" w:rsidRPr="00935994" w:rsidRDefault="00BD7B7D" w:rsidP="00ED2219">
            <w:pPr>
              <w:spacing w:before="60" w:after="60"/>
              <w:rPr>
                <w:rFonts w:eastAsia="Times New Roman" w:cstheme="minorHAnsi"/>
                <w:sz w:val="20"/>
                <w:szCs w:val="20"/>
              </w:rPr>
            </w:pPr>
            <w:r w:rsidRPr="00935994">
              <w:rPr>
                <w:rFonts w:cstheme="minorHAnsi"/>
                <w:color w:val="000000"/>
                <w:sz w:val="20"/>
                <w:szCs w:val="20"/>
              </w:rPr>
              <w:t>1 = Piped water into dwelling</w:t>
            </w:r>
            <w:r w:rsidRPr="00935994">
              <w:rPr>
                <w:rFonts w:cstheme="minorHAnsi"/>
                <w:color w:val="000000"/>
                <w:sz w:val="20"/>
                <w:szCs w:val="20"/>
              </w:rPr>
              <w:br/>
              <w:t>2 = Piped water to yard/plot</w:t>
            </w:r>
            <w:r w:rsidRPr="00935994">
              <w:rPr>
                <w:rFonts w:cstheme="minorHAnsi"/>
                <w:color w:val="000000"/>
                <w:sz w:val="20"/>
                <w:szCs w:val="20"/>
              </w:rPr>
              <w:br/>
              <w:t>3 = Public tap or standpipe</w:t>
            </w:r>
            <w:r w:rsidRPr="00935994">
              <w:rPr>
                <w:rFonts w:cstheme="minorHAnsi"/>
                <w:color w:val="000000"/>
                <w:sz w:val="20"/>
                <w:szCs w:val="20"/>
              </w:rPr>
              <w:br/>
              <w:t>4 = Tubewell or borehole</w:t>
            </w:r>
            <w:r w:rsidRPr="00935994">
              <w:rPr>
                <w:rFonts w:cstheme="minorHAnsi"/>
                <w:color w:val="000000"/>
                <w:sz w:val="20"/>
                <w:szCs w:val="20"/>
              </w:rPr>
              <w:br/>
              <w:t>5 = Protected dug well</w:t>
            </w:r>
            <w:r w:rsidRPr="00935994">
              <w:rPr>
                <w:rFonts w:cstheme="minorHAnsi"/>
                <w:color w:val="000000"/>
                <w:sz w:val="20"/>
                <w:szCs w:val="20"/>
              </w:rPr>
              <w:br/>
              <w:t>6 = Protected spring</w:t>
            </w:r>
            <w:r w:rsidRPr="00935994">
              <w:rPr>
                <w:rFonts w:cstheme="minorHAnsi"/>
                <w:color w:val="000000"/>
                <w:sz w:val="20"/>
                <w:szCs w:val="20"/>
              </w:rPr>
              <w:br/>
              <w:t>7 = Bottled water</w:t>
            </w:r>
            <w:r w:rsidRPr="00935994">
              <w:rPr>
                <w:rFonts w:cstheme="minorHAnsi"/>
                <w:color w:val="000000"/>
                <w:sz w:val="20"/>
                <w:szCs w:val="20"/>
              </w:rPr>
              <w:br/>
              <w:t>8 = Rainwater</w:t>
            </w:r>
            <w:r w:rsidRPr="00935994">
              <w:rPr>
                <w:rFonts w:cstheme="minorHAnsi"/>
                <w:color w:val="000000"/>
                <w:sz w:val="20"/>
                <w:szCs w:val="20"/>
              </w:rPr>
              <w:br/>
              <w:t>9 = Unprotected spring</w:t>
            </w:r>
            <w:r w:rsidRPr="00935994">
              <w:rPr>
                <w:rFonts w:cstheme="minorHAnsi"/>
                <w:color w:val="000000"/>
                <w:sz w:val="20"/>
                <w:szCs w:val="20"/>
              </w:rPr>
              <w:br/>
              <w:t>10 = Unprotected dug well</w:t>
            </w:r>
            <w:r w:rsidRPr="00935994">
              <w:rPr>
                <w:rFonts w:cstheme="minorHAnsi"/>
                <w:color w:val="000000"/>
                <w:sz w:val="20"/>
                <w:szCs w:val="20"/>
              </w:rPr>
              <w:br/>
              <w:t>11 = Cart with small tank/drum</w:t>
            </w:r>
            <w:r w:rsidRPr="00935994">
              <w:rPr>
                <w:rFonts w:cstheme="minorHAnsi"/>
                <w:color w:val="000000"/>
                <w:sz w:val="20"/>
                <w:szCs w:val="20"/>
              </w:rPr>
              <w:br/>
              <w:t>12 = Tanker-truck</w:t>
            </w:r>
            <w:r w:rsidRPr="00935994">
              <w:rPr>
                <w:rFonts w:cstheme="minorHAnsi"/>
                <w:color w:val="000000"/>
                <w:sz w:val="20"/>
                <w:szCs w:val="20"/>
              </w:rPr>
              <w:br/>
              <w:t>13 = Surface water</w:t>
            </w:r>
            <w:r w:rsidRPr="00935994">
              <w:rPr>
                <w:rFonts w:cstheme="minorHAnsi"/>
                <w:color w:val="000000"/>
                <w:sz w:val="20"/>
                <w:szCs w:val="20"/>
              </w:rPr>
              <w:br/>
              <w:t>14 = Other</w:t>
            </w:r>
          </w:p>
        </w:tc>
        <w:tc>
          <w:tcPr>
            <w:tcW w:w="400" w:type="pct"/>
          </w:tcPr>
          <w:p w14:paraId="53E84F0C" w14:textId="523C42D8" w:rsidR="00BD7B7D" w:rsidRPr="00935994" w:rsidRDefault="00BD7B7D" w:rsidP="00ED2219">
            <w:pPr>
              <w:spacing w:before="60" w:after="60"/>
              <w:jc w:val="center"/>
              <w:rPr>
                <w:rFonts w:cstheme="minorHAnsi"/>
                <w:color w:val="000000"/>
                <w:sz w:val="20"/>
                <w:szCs w:val="20"/>
              </w:rPr>
            </w:pPr>
            <w:r>
              <w:rPr>
                <w:rFonts w:cstheme="minorHAnsi"/>
                <w:color w:val="000000"/>
                <w:sz w:val="20"/>
                <w:szCs w:val="20"/>
              </w:rPr>
              <w:t>1</w:t>
            </w:r>
          </w:p>
        </w:tc>
      </w:tr>
      <w:tr w:rsidR="00BD7B7D" w:rsidRPr="00935994" w14:paraId="65345872" w14:textId="47B14D33" w:rsidTr="00BD7B7D">
        <w:tc>
          <w:tcPr>
            <w:tcW w:w="224" w:type="pct"/>
          </w:tcPr>
          <w:p w14:paraId="1E92D254" w14:textId="520733CE" w:rsidR="00BD7B7D" w:rsidRPr="00935994" w:rsidRDefault="00BD7B7D" w:rsidP="00ED2219">
            <w:pPr>
              <w:spacing w:before="60" w:after="60"/>
              <w:jc w:val="right"/>
              <w:rPr>
                <w:rFonts w:cstheme="minorHAnsi"/>
                <w:color w:val="000000"/>
                <w:sz w:val="20"/>
                <w:szCs w:val="20"/>
              </w:rPr>
            </w:pPr>
            <w:r>
              <w:rPr>
                <w:rFonts w:cstheme="minorHAnsi"/>
                <w:color w:val="000000"/>
                <w:sz w:val="20"/>
                <w:szCs w:val="20"/>
              </w:rPr>
              <w:t>8</w:t>
            </w:r>
          </w:p>
        </w:tc>
        <w:tc>
          <w:tcPr>
            <w:tcW w:w="452" w:type="pct"/>
            <w:shd w:val="clear" w:color="auto" w:fill="auto"/>
          </w:tcPr>
          <w:p w14:paraId="3BCF0533" w14:textId="54C4D7AC" w:rsidR="00BD7B7D" w:rsidRPr="00935994" w:rsidRDefault="00BD7B7D" w:rsidP="00ED2219">
            <w:pPr>
              <w:spacing w:before="60" w:after="60"/>
              <w:rPr>
                <w:rFonts w:eastAsia="Times New Roman" w:cstheme="minorHAnsi"/>
                <w:sz w:val="20"/>
                <w:szCs w:val="20"/>
              </w:rPr>
            </w:pPr>
            <w:r w:rsidRPr="00935994">
              <w:rPr>
                <w:rFonts w:cstheme="minorHAnsi"/>
                <w:color w:val="000000"/>
                <w:sz w:val="20"/>
                <w:szCs w:val="20"/>
              </w:rPr>
              <w:t>Utilities</w:t>
            </w:r>
          </w:p>
        </w:tc>
        <w:tc>
          <w:tcPr>
            <w:tcW w:w="904" w:type="pct"/>
          </w:tcPr>
          <w:p w14:paraId="064F5534" w14:textId="52DBA50C" w:rsidR="00BD7B7D" w:rsidRPr="006734F0" w:rsidRDefault="00BD7B7D" w:rsidP="00ED2219">
            <w:pPr>
              <w:spacing w:before="60" w:after="60"/>
              <w:rPr>
                <w:rFonts w:cstheme="minorHAnsi"/>
                <w:b/>
                <w:bCs/>
                <w:color w:val="000000"/>
                <w:sz w:val="20"/>
                <w:szCs w:val="20"/>
              </w:rPr>
            </w:pPr>
            <w:r w:rsidRPr="006734F0">
              <w:rPr>
                <w:rFonts w:cstheme="minorHAnsi"/>
                <w:b/>
                <w:bCs/>
                <w:color w:val="000000"/>
                <w:sz w:val="20"/>
                <w:szCs w:val="20"/>
              </w:rPr>
              <w:t>imp_wat_rec</w:t>
            </w:r>
          </w:p>
        </w:tc>
        <w:tc>
          <w:tcPr>
            <w:tcW w:w="1221" w:type="pct"/>
            <w:shd w:val="clear" w:color="auto" w:fill="auto"/>
          </w:tcPr>
          <w:p w14:paraId="10074913" w14:textId="0DBE08E6" w:rsidR="00BD7B7D" w:rsidRPr="006734F0" w:rsidRDefault="00BD7B7D" w:rsidP="00ED2219">
            <w:pPr>
              <w:spacing w:before="60" w:after="60"/>
              <w:rPr>
                <w:rFonts w:cstheme="minorHAnsi"/>
                <w:b/>
                <w:bCs/>
                <w:color w:val="000000"/>
                <w:sz w:val="20"/>
                <w:szCs w:val="20"/>
              </w:rPr>
            </w:pPr>
            <w:r w:rsidRPr="006734F0">
              <w:rPr>
                <w:rFonts w:cstheme="minorHAnsi"/>
                <w:b/>
                <w:bCs/>
                <w:color w:val="000000"/>
                <w:sz w:val="20"/>
                <w:szCs w:val="20"/>
              </w:rPr>
              <w:t xml:space="preserve">Improved water </w:t>
            </w:r>
            <w:r>
              <w:rPr>
                <w:rFonts w:cstheme="minorHAnsi"/>
                <w:b/>
                <w:bCs/>
                <w:color w:val="000000"/>
                <w:sz w:val="20"/>
                <w:szCs w:val="20"/>
              </w:rPr>
              <w:t>source</w:t>
            </w:r>
          </w:p>
        </w:tc>
        <w:tc>
          <w:tcPr>
            <w:tcW w:w="1799" w:type="pct"/>
            <w:shd w:val="clear" w:color="auto" w:fill="auto"/>
          </w:tcPr>
          <w:p w14:paraId="686E0028" w14:textId="77777777" w:rsidR="00BD7B7D" w:rsidRDefault="00BD7B7D" w:rsidP="00C12A28">
            <w:pPr>
              <w:spacing w:before="60" w:after="0"/>
              <w:rPr>
                <w:rFonts w:cstheme="minorHAnsi"/>
                <w:color w:val="000000"/>
                <w:sz w:val="20"/>
                <w:szCs w:val="20"/>
              </w:rPr>
            </w:pPr>
            <w:r w:rsidRPr="00935994">
              <w:rPr>
                <w:rFonts w:cstheme="minorHAnsi"/>
                <w:color w:val="000000"/>
                <w:sz w:val="20"/>
                <w:szCs w:val="20"/>
              </w:rPr>
              <w:t>0 = No</w:t>
            </w:r>
          </w:p>
          <w:p w14:paraId="19C2E769" w14:textId="76974A2C" w:rsidR="00BD7B7D" w:rsidRPr="00935994" w:rsidRDefault="00BD7B7D" w:rsidP="00C12A28">
            <w:pPr>
              <w:spacing w:after="60"/>
              <w:rPr>
                <w:rFonts w:cstheme="minorHAnsi"/>
                <w:color w:val="000000"/>
                <w:sz w:val="20"/>
                <w:szCs w:val="20"/>
              </w:rPr>
            </w:pPr>
            <w:r w:rsidRPr="00935994">
              <w:rPr>
                <w:rFonts w:cstheme="minorHAnsi"/>
                <w:color w:val="000000"/>
                <w:sz w:val="20"/>
                <w:szCs w:val="20"/>
              </w:rPr>
              <w:t>1 = Yes</w:t>
            </w:r>
          </w:p>
        </w:tc>
        <w:tc>
          <w:tcPr>
            <w:tcW w:w="400" w:type="pct"/>
          </w:tcPr>
          <w:p w14:paraId="77EB7890" w14:textId="7C7690EE" w:rsidR="00BD7B7D" w:rsidRPr="00935994" w:rsidRDefault="00BD7B7D" w:rsidP="00ED2219">
            <w:pPr>
              <w:spacing w:before="60" w:after="60"/>
              <w:jc w:val="center"/>
              <w:rPr>
                <w:rFonts w:cstheme="minorHAnsi"/>
                <w:color w:val="000000"/>
                <w:sz w:val="20"/>
                <w:szCs w:val="20"/>
              </w:rPr>
            </w:pPr>
            <w:r>
              <w:rPr>
                <w:rFonts w:cstheme="minorHAnsi"/>
                <w:color w:val="000000"/>
                <w:sz w:val="20"/>
                <w:szCs w:val="20"/>
              </w:rPr>
              <w:t>1</w:t>
            </w:r>
          </w:p>
        </w:tc>
      </w:tr>
      <w:tr w:rsidR="00BD7B7D" w:rsidRPr="00935994" w14:paraId="2DAFDF04" w14:textId="1FD5DC0A" w:rsidTr="00BD7B7D">
        <w:tc>
          <w:tcPr>
            <w:tcW w:w="224" w:type="pct"/>
          </w:tcPr>
          <w:p w14:paraId="6E3FF434" w14:textId="424D391B" w:rsidR="00BD7B7D" w:rsidRPr="00935994" w:rsidRDefault="00BD7B7D" w:rsidP="00ED2219">
            <w:pPr>
              <w:spacing w:before="60" w:after="60"/>
              <w:jc w:val="right"/>
              <w:rPr>
                <w:rFonts w:cstheme="minorHAnsi"/>
                <w:color w:val="000000"/>
                <w:sz w:val="20"/>
                <w:szCs w:val="20"/>
              </w:rPr>
            </w:pPr>
            <w:r>
              <w:rPr>
                <w:rFonts w:cstheme="minorHAnsi"/>
                <w:color w:val="000000"/>
                <w:sz w:val="20"/>
                <w:szCs w:val="20"/>
              </w:rPr>
              <w:t>9</w:t>
            </w:r>
          </w:p>
        </w:tc>
        <w:tc>
          <w:tcPr>
            <w:tcW w:w="452" w:type="pct"/>
            <w:shd w:val="clear" w:color="auto" w:fill="auto"/>
          </w:tcPr>
          <w:p w14:paraId="7C4C8D88" w14:textId="4F50EA79" w:rsidR="00BD7B7D" w:rsidRPr="00935994" w:rsidRDefault="00BD7B7D" w:rsidP="00ED2219">
            <w:pPr>
              <w:spacing w:before="60" w:after="60"/>
              <w:rPr>
                <w:rFonts w:eastAsia="Times New Roman" w:cstheme="minorHAnsi"/>
                <w:sz w:val="20"/>
                <w:szCs w:val="20"/>
              </w:rPr>
            </w:pPr>
            <w:r w:rsidRPr="00935994">
              <w:rPr>
                <w:rFonts w:cstheme="minorHAnsi"/>
                <w:color w:val="000000"/>
                <w:sz w:val="20"/>
                <w:szCs w:val="20"/>
              </w:rPr>
              <w:t>Utilities</w:t>
            </w:r>
          </w:p>
        </w:tc>
        <w:tc>
          <w:tcPr>
            <w:tcW w:w="904" w:type="pct"/>
          </w:tcPr>
          <w:p w14:paraId="06FBD1F9" w14:textId="5D607B3A" w:rsidR="00BD7B7D" w:rsidRPr="006734F0" w:rsidRDefault="00BD7B7D" w:rsidP="00ED2219">
            <w:pPr>
              <w:spacing w:before="60" w:after="60"/>
              <w:rPr>
                <w:rFonts w:cstheme="minorHAnsi"/>
                <w:b/>
                <w:bCs/>
                <w:color w:val="000000"/>
                <w:sz w:val="20"/>
                <w:szCs w:val="20"/>
              </w:rPr>
            </w:pPr>
            <w:r w:rsidRPr="006734F0">
              <w:rPr>
                <w:rFonts w:cstheme="minorHAnsi"/>
                <w:b/>
                <w:bCs/>
                <w:color w:val="000000"/>
                <w:sz w:val="20"/>
                <w:szCs w:val="20"/>
              </w:rPr>
              <w:t>piped</w:t>
            </w:r>
          </w:p>
        </w:tc>
        <w:tc>
          <w:tcPr>
            <w:tcW w:w="1221" w:type="pct"/>
            <w:shd w:val="clear" w:color="auto" w:fill="auto"/>
          </w:tcPr>
          <w:p w14:paraId="1FDE828F" w14:textId="3F06869E" w:rsidR="00BD7B7D" w:rsidRPr="006734F0" w:rsidRDefault="00BD7B7D" w:rsidP="00ED2219">
            <w:pPr>
              <w:spacing w:before="60" w:after="60"/>
              <w:rPr>
                <w:rFonts w:eastAsia="Times New Roman" w:cstheme="minorHAnsi"/>
                <w:b/>
                <w:bCs/>
                <w:sz w:val="20"/>
                <w:szCs w:val="20"/>
              </w:rPr>
            </w:pPr>
            <w:r w:rsidRPr="006734F0">
              <w:rPr>
                <w:rFonts w:cstheme="minorHAnsi"/>
                <w:b/>
                <w:bCs/>
                <w:color w:val="000000"/>
                <w:sz w:val="20"/>
                <w:szCs w:val="20"/>
              </w:rPr>
              <w:t>Access to piped water</w:t>
            </w:r>
          </w:p>
        </w:tc>
        <w:tc>
          <w:tcPr>
            <w:tcW w:w="1799" w:type="pct"/>
            <w:shd w:val="clear" w:color="auto" w:fill="auto"/>
          </w:tcPr>
          <w:p w14:paraId="2EA3B76F" w14:textId="77777777" w:rsidR="00BD7B7D" w:rsidRDefault="00BD7B7D" w:rsidP="00C12A28">
            <w:pPr>
              <w:spacing w:before="60" w:after="0"/>
              <w:rPr>
                <w:rFonts w:cstheme="minorHAnsi"/>
                <w:color w:val="000000"/>
                <w:sz w:val="20"/>
                <w:szCs w:val="20"/>
              </w:rPr>
            </w:pPr>
            <w:r w:rsidRPr="00935994">
              <w:rPr>
                <w:rFonts w:cstheme="minorHAnsi"/>
                <w:color w:val="000000"/>
                <w:sz w:val="20"/>
                <w:szCs w:val="20"/>
              </w:rPr>
              <w:t>0 = No</w:t>
            </w:r>
          </w:p>
          <w:p w14:paraId="56C06357" w14:textId="0BD79ABE" w:rsidR="00BD7B7D" w:rsidRPr="00935994" w:rsidRDefault="00BD7B7D" w:rsidP="00C12A28">
            <w:pPr>
              <w:spacing w:after="60"/>
              <w:rPr>
                <w:rFonts w:eastAsia="Times New Roman" w:cstheme="minorHAnsi"/>
                <w:sz w:val="20"/>
                <w:szCs w:val="20"/>
              </w:rPr>
            </w:pPr>
            <w:r w:rsidRPr="00935994">
              <w:rPr>
                <w:rFonts w:cstheme="minorHAnsi"/>
                <w:color w:val="000000"/>
                <w:sz w:val="20"/>
                <w:szCs w:val="20"/>
              </w:rPr>
              <w:t xml:space="preserve">1 = </w:t>
            </w:r>
            <w:r>
              <w:rPr>
                <w:rFonts w:cstheme="minorHAnsi"/>
                <w:color w:val="000000"/>
                <w:sz w:val="20"/>
                <w:szCs w:val="20"/>
              </w:rPr>
              <w:t>Yes</w:t>
            </w:r>
          </w:p>
        </w:tc>
        <w:tc>
          <w:tcPr>
            <w:tcW w:w="400" w:type="pct"/>
          </w:tcPr>
          <w:p w14:paraId="6A674180" w14:textId="6BA2E408" w:rsidR="00BD7B7D" w:rsidRPr="00935994" w:rsidRDefault="00BD7B7D" w:rsidP="00ED2219">
            <w:pPr>
              <w:spacing w:before="60" w:after="60"/>
              <w:jc w:val="center"/>
              <w:rPr>
                <w:rFonts w:cstheme="minorHAnsi"/>
                <w:color w:val="000000"/>
                <w:sz w:val="20"/>
                <w:szCs w:val="20"/>
              </w:rPr>
            </w:pPr>
            <w:r>
              <w:rPr>
                <w:rFonts w:cstheme="minorHAnsi"/>
                <w:color w:val="000000"/>
                <w:sz w:val="20"/>
                <w:szCs w:val="20"/>
              </w:rPr>
              <w:t>1</w:t>
            </w:r>
          </w:p>
        </w:tc>
      </w:tr>
      <w:tr w:rsidR="00BD7B7D" w:rsidRPr="00935994" w14:paraId="2CA7C6E0" w14:textId="58668437" w:rsidTr="00BD7B7D">
        <w:tc>
          <w:tcPr>
            <w:tcW w:w="224" w:type="pct"/>
          </w:tcPr>
          <w:p w14:paraId="2D50BACC" w14:textId="0C53B497" w:rsidR="00BD7B7D" w:rsidRPr="00935994" w:rsidRDefault="00BD7B7D" w:rsidP="00ED2219">
            <w:pPr>
              <w:spacing w:before="60" w:after="60"/>
              <w:jc w:val="right"/>
              <w:rPr>
                <w:rFonts w:cstheme="minorHAnsi"/>
                <w:color w:val="000000"/>
                <w:sz w:val="20"/>
                <w:szCs w:val="20"/>
              </w:rPr>
            </w:pPr>
            <w:r>
              <w:rPr>
                <w:rFonts w:cstheme="minorHAnsi"/>
                <w:color w:val="000000"/>
                <w:sz w:val="20"/>
                <w:szCs w:val="20"/>
              </w:rPr>
              <w:t>10</w:t>
            </w:r>
          </w:p>
        </w:tc>
        <w:tc>
          <w:tcPr>
            <w:tcW w:w="452" w:type="pct"/>
            <w:shd w:val="clear" w:color="auto" w:fill="auto"/>
          </w:tcPr>
          <w:p w14:paraId="4F0B7132" w14:textId="14B63660" w:rsidR="00BD7B7D" w:rsidRPr="00935994" w:rsidRDefault="00BD7B7D" w:rsidP="00ED2219">
            <w:pPr>
              <w:spacing w:before="60" w:after="60"/>
              <w:rPr>
                <w:rFonts w:eastAsia="Times New Roman" w:cstheme="minorHAnsi"/>
                <w:sz w:val="20"/>
                <w:szCs w:val="20"/>
              </w:rPr>
            </w:pPr>
            <w:r w:rsidRPr="00935994">
              <w:rPr>
                <w:rFonts w:cstheme="minorHAnsi"/>
                <w:color w:val="000000"/>
                <w:sz w:val="20"/>
                <w:szCs w:val="20"/>
              </w:rPr>
              <w:t>Utilities</w:t>
            </w:r>
          </w:p>
        </w:tc>
        <w:tc>
          <w:tcPr>
            <w:tcW w:w="904" w:type="pct"/>
          </w:tcPr>
          <w:p w14:paraId="46B8D4C9" w14:textId="59643842" w:rsidR="00BD7B7D" w:rsidRPr="006734F0" w:rsidRDefault="00BD7B7D" w:rsidP="00ED2219">
            <w:pPr>
              <w:spacing w:before="60" w:after="60"/>
              <w:rPr>
                <w:rFonts w:cstheme="minorHAnsi"/>
                <w:b/>
                <w:bCs/>
                <w:color w:val="000000"/>
                <w:sz w:val="20"/>
                <w:szCs w:val="20"/>
              </w:rPr>
            </w:pPr>
            <w:r w:rsidRPr="006734F0">
              <w:rPr>
                <w:rFonts w:cstheme="minorHAnsi"/>
                <w:b/>
                <w:bCs/>
                <w:color w:val="000000"/>
                <w:sz w:val="20"/>
                <w:szCs w:val="20"/>
              </w:rPr>
              <w:t>piped_to_prem</w:t>
            </w:r>
          </w:p>
        </w:tc>
        <w:tc>
          <w:tcPr>
            <w:tcW w:w="1221" w:type="pct"/>
            <w:shd w:val="clear" w:color="auto" w:fill="auto"/>
          </w:tcPr>
          <w:p w14:paraId="050275B7" w14:textId="604632EA" w:rsidR="00BD7B7D" w:rsidRPr="006734F0" w:rsidRDefault="00BD7B7D" w:rsidP="00ED2219">
            <w:pPr>
              <w:spacing w:before="60" w:after="60"/>
              <w:rPr>
                <w:rFonts w:eastAsia="Times New Roman" w:cstheme="minorHAnsi"/>
                <w:b/>
                <w:bCs/>
                <w:sz w:val="20"/>
                <w:szCs w:val="20"/>
              </w:rPr>
            </w:pPr>
            <w:r w:rsidRPr="006734F0">
              <w:rPr>
                <w:rFonts w:cstheme="minorHAnsi"/>
                <w:b/>
                <w:bCs/>
                <w:color w:val="000000"/>
                <w:sz w:val="20"/>
                <w:szCs w:val="20"/>
              </w:rPr>
              <w:t>Access to piped water on premises</w:t>
            </w:r>
          </w:p>
        </w:tc>
        <w:tc>
          <w:tcPr>
            <w:tcW w:w="1799" w:type="pct"/>
            <w:shd w:val="clear" w:color="auto" w:fill="auto"/>
          </w:tcPr>
          <w:p w14:paraId="3245956E" w14:textId="77777777" w:rsidR="00BD7B7D" w:rsidRDefault="00BD7B7D" w:rsidP="00C12A28">
            <w:pPr>
              <w:spacing w:before="60" w:after="0"/>
              <w:rPr>
                <w:rFonts w:cstheme="minorHAnsi"/>
                <w:color w:val="000000"/>
                <w:sz w:val="20"/>
                <w:szCs w:val="20"/>
              </w:rPr>
            </w:pPr>
            <w:r w:rsidRPr="00935994">
              <w:rPr>
                <w:rFonts w:cstheme="minorHAnsi"/>
                <w:color w:val="000000"/>
                <w:sz w:val="20"/>
                <w:szCs w:val="20"/>
              </w:rPr>
              <w:t>0 = No</w:t>
            </w:r>
          </w:p>
          <w:p w14:paraId="796ED9D5" w14:textId="466EFD5C" w:rsidR="00BD7B7D" w:rsidRPr="00935994" w:rsidRDefault="00BD7B7D" w:rsidP="00C12A28">
            <w:pPr>
              <w:spacing w:after="60"/>
              <w:rPr>
                <w:rFonts w:eastAsia="Times New Roman" w:cstheme="minorHAnsi"/>
                <w:sz w:val="20"/>
                <w:szCs w:val="20"/>
              </w:rPr>
            </w:pPr>
            <w:r w:rsidRPr="00935994">
              <w:rPr>
                <w:rFonts w:cstheme="minorHAnsi"/>
                <w:color w:val="000000"/>
                <w:sz w:val="20"/>
                <w:szCs w:val="20"/>
              </w:rPr>
              <w:t xml:space="preserve">1 = </w:t>
            </w:r>
            <w:r>
              <w:rPr>
                <w:rFonts w:cstheme="minorHAnsi"/>
                <w:color w:val="000000"/>
                <w:sz w:val="20"/>
                <w:szCs w:val="20"/>
              </w:rPr>
              <w:t>Yes</w:t>
            </w:r>
          </w:p>
        </w:tc>
        <w:tc>
          <w:tcPr>
            <w:tcW w:w="400" w:type="pct"/>
          </w:tcPr>
          <w:p w14:paraId="6FEB1F00" w14:textId="6313048F" w:rsidR="00BD7B7D" w:rsidRPr="00935994" w:rsidRDefault="00BD7B7D" w:rsidP="00ED2219">
            <w:pPr>
              <w:spacing w:before="60" w:after="60"/>
              <w:jc w:val="center"/>
              <w:rPr>
                <w:rFonts w:cstheme="minorHAnsi"/>
                <w:color w:val="000000"/>
                <w:sz w:val="20"/>
                <w:szCs w:val="20"/>
              </w:rPr>
            </w:pPr>
            <w:r>
              <w:rPr>
                <w:rFonts w:cstheme="minorHAnsi"/>
                <w:color w:val="000000"/>
                <w:sz w:val="20"/>
                <w:szCs w:val="20"/>
              </w:rPr>
              <w:t>1</w:t>
            </w:r>
          </w:p>
        </w:tc>
      </w:tr>
      <w:tr w:rsidR="00BD7B7D" w:rsidRPr="00935994" w14:paraId="0BDA7254" w14:textId="096C7A5B" w:rsidTr="00BD7B7D">
        <w:tc>
          <w:tcPr>
            <w:tcW w:w="224" w:type="pct"/>
          </w:tcPr>
          <w:p w14:paraId="7A101BE8" w14:textId="7C3138F8" w:rsidR="00BD7B7D" w:rsidRPr="005B1122" w:rsidRDefault="00BD7B7D" w:rsidP="00ED2219">
            <w:pPr>
              <w:spacing w:before="60" w:after="60"/>
              <w:jc w:val="right"/>
              <w:rPr>
                <w:rFonts w:cstheme="minorHAnsi"/>
                <w:color w:val="000000"/>
                <w:sz w:val="20"/>
                <w:szCs w:val="20"/>
              </w:rPr>
            </w:pPr>
            <w:r>
              <w:rPr>
                <w:rFonts w:cstheme="minorHAnsi"/>
                <w:color w:val="000000"/>
                <w:sz w:val="20"/>
                <w:szCs w:val="20"/>
              </w:rPr>
              <w:t>11</w:t>
            </w:r>
          </w:p>
        </w:tc>
        <w:tc>
          <w:tcPr>
            <w:tcW w:w="452" w:type="pct"/>
            <w:shd w:val="clear" w:color="auto" w:fill="auto"/>
          </w:tcPr>
          <w:p w14:paraId="3B855B03" w14:textId="3F7802CC" w:rsidR="00BD7B7D" w:rsidRPr="005B1122" w:rsidRDefault="00BD7B7D" w:rsidP="00ED2219">
            <w:pPr>
              <w:spacing w:before="60" w:after="60"/>
              <w:rPr>
                <w:rFonts w:eastAsia="Times New Roman" w:cstheme="minorHAnsi"/>
                <w:sz w:val="20"/>
                <w:szCs w:val="20"/>
              </w:rPr>
            </w:pPr>
            <w:r w:rsidRPr="005B1122">
              <w:rPr>
                <w:rFonts w:cstheme="minorHAnsi"/>
                <w:color w:val="000000"/>
                <w:sz w:val="20"/>
                <w:szCs w:val="20"/>
              </w:rPr>
              <w:t>Utilities</w:t>
            </w:r>
          </w:p>
        </w:tc>
        <w:tc>
          <w:tcPr>
            <w:tcW w:w="904" w:type="pct"/>
          </w:tcPr>
          <w:p w14:paraId="7C0CCCAB" w14:textId="74CF3429" w:rsidR="00BD7B7D" w:rsidRPr="006734F0" w:rsidRDefault="00BD7B7D" w:rsidP="00ED2219">
            <w:pPr>
              <w:spacing w:before="60" w:after="60"/>
              <w:rPr>
                <w:rFonts w:eastAsia="Times New Roman" w:cstheme="minorHAnsi"/>
                <w:b/>
                <w:bCs/>
                <w:color w:val="000000"/>
                <w:sz w:val="20"/>
                <w:szCs w:val="20"/>
              </w:rPr>
            </w:pPr>
            <w:r w:rsidRPr="006734F0">
              <w:rPr>
                <w:rFonts w:cstheme="minorHAnsi"/>
                <w:b/>
                <w:bCs/>
                <w:color w:val="000000"/>
                <w:sz w:val="20"/>
                <w:szCs w:val="20"/>
              </w:rPr>
              <w:t>w_30m</w:t>
            </w:r>
          </w:p>
        </w:tc>
        <w:tc>
          <w:tcPr>
            <w:tcW w:w="1221" w:type="pct"/>
            <w:shd w:val="clear" w:color="auto" w:fill="auto"/>
          </w:tcPr>
          <w:p w14:paraId="0601618D" w14:textId="02FC17BC" w:rsidR="00BD7B7D" w:rsidRPr="00EE3C84" w:rsidRDefault="00BD7B7D" w:rsidP="00ED2219">
            <w:pPr>
              <w:tabs>
                <w:tab w:val="left" w:pos="576"/>
              </w:tabs>
              <w:spacing w:before="60" w:after="60"/>
              <w:rPr>
                <w:rFonts w:cstheme="minorHAnsi"/>
                <w:b/>
                <w:sz w:val="20"/>
                <w:szCs w:val="20"/>
              </w:rPr>
            </w:pPr>
            <w:r w:rsidRPr="0018705F">
              <w:rPr>
                <w:rFonts w:cstheme="minorHAnsi"/>
                <w:b/>
                <w:sz w:val="20"/>
                <w:szCs w:val="20"/>
              </w:rPr>
              <w:t>Access to water within 30 minutes</w:t>
            </w:r>
          </w:p>
        </w:tc>
        <w:tc>
          <w:tcPr>
            <w:tcW w:w="1799" w:type="pct"/>
            <w:shd w:val="clear" w:color="auto" w:fill="auto"/>
          </w:tcPr>
          <w:p w14:paraId="688B7674" w14:textId="4F9BF28E" w:rsidR="00BD7B7D" w:rsidRPr="00935994" w:rsidRDefault="00BD7B7D" w:rsidP="00C12A28">
            <w:pPr>
              <w:pStyle w:val="NoSpacing"/>
              <w:spacing w:before="60" w:line="259" w:lineRule="auto"/>
              <w:rPr>
                <w:rFonts w:asciiTheme="minorHAnsi" w:eastAsiaTheme="minorEastAsia" w:hAnsiTheme="minorHAnsi" w:cstheme="minorHAnsi"/>
                <w:sz w:val="20"/>
                <w:lang w:eastAsia="ko-KR"/>
              </w:rPr>
            </w:pPr>
            <w:r w:rsidRPr="00935994">
              <w:rPr>
                <w:rFonts w:asciiTheme="minorHAnsi" w:eastAsiaTheme="minorEastAsia" w:hAnsiTheme="minorHAnsi" w:cstheme="minorHAnsi"/>
                <w:sz w:val="20"/>
                <w:lang w:eastAsia="ko-KR"/>
              </w:rPr>
              <w:t>1</w:t>
            </w:r>
            <w:r>
              <w:rPr>
                <w:rFonts w:asciiTheme="minorHAnsi" w:eastAsiaTheme="minorEastAsia" w:hAnsiTheme="minorHAnsi" w:cstheme="minorHAnsi"/>
                <w:sz w:val="20"/>
                <w:lang w:eastAsia="ko-KR"/>
              </w:rPr>
              <w:t xml:space="preserve"> </w:t>
            </w:r>
            <w:r w:rsidRPr="00935994">
              <w:rPr>
                <w:rFonts w:asciiTheme="minorHAnsi" w:eastAsiaTheme="minorEastAsia" w:hAnsiTheme="minorHAnsi" w:cstheme="minorHAnsi"/>
                <w:sz w:val="20"/>
                <w:lang w:eastAsia="ko-KR"/>
              </w:rPr>
              <w:t>=</w:t>
            </w:r>
            <w:r>
              <w:rPr>
                <w:rFonts w:asciiTheme="minorHAnsi" w:eastAsiaTheme="minorEastAsia" w:hAnsiTheme="minorHAnsi" w:cstheme="minorHAnsi"/>
                <w:sz w:val="20"/>
                <w:lang w:eastAsia="ko-KR"/>
              </w:rPr>
              <w:t xml:space="preserve"> C</w:t>
            </w:r>
            <w:r w:rsidRPr="00935994">
              <w:rPr>
                <w:rFonts w:asciiTheme="minorHAnsi" w:eastAsiaTheme="minorEastAsia" w:hAnsiTheme="minorHAnsi" w:cstheme="minorHAnsi"/>
                <w:sz w:val="20"/>
                <w:lang w:eastAsia="ko-KR"/>
              </w:rPr>
              <w:t xml:space="preserve">ollection time </w:t>
            </w:r>
            <w:r>
              <w:rPr>
                <w:rFonts w:asciiTheme="minorHAnsi" w:eastAsiaTheme="minorEastAsia" w:hAnsiTheme="minorHAnsi" w:cstheme="minorHAnsi"/>
                <w:sz w:val="20"/>
                <w:lang w:eastAsia="ko-KR"/>
              </w:rPr>
              <w:t>l</w:t>
            </w:r>
            <w:r w:rsidRPr="00935994">
              <w:rPr>
                <w:rFonts w:asciiTheme="minorHAnsi" w:eastAsiaTheme="minorEastAsia" w:hAnsiTheme="minorHAnsi" w:cstheme="minorHAnsi"/>
                <w:sz w:val="20"/>
                <w:lang w:eastAsia="ko-KR"/>
              </w:rPr>
              <w:t>ess than or equal to 30 mins</w:t>
            </w:r>
          </w:p>
          <w:p w14:paraId="494C36AD" w14:textId="4AFA7EE9" w:rsidR="00BD7B7D" w:rsidRPr="00935994" w:rsidRDefault="00BD7B7D" w:rsidP="00C12A28">
            <w:pPr>
              <w:pStyle w:val="NoSpacing"/>
              <w:spacing w:after="60" w:line="259" w:lineRule="auto"/>
              <w:rPr>
                <w:rFonts w:asciiTheme="minorHAnsi" w:hAnsiTheme="minorHAnsi" w:cstheme="minorHAnsi"/>
              </w:rPr>
            </w:pPr>
            <w:r w:rsidRPr="00935994">
              <w:rPr>
                <w:rFonts w:asciiTheme="minorHAnsi" w:eastAsiaTheme="minorEastAsia" w:hAnsiTheme="minorHAnsi" w:cstheme="minorHAnsi"/>
                <w:sz w:val="20"/>
                <w:lang w:eastAsia="ko-KR"/>
              </w:rPr>
              <w:t>0</w:t>
            </w:r>
            <w:r>
              <w:rPr>
                <w:rFonts w:asciiTheme="minorHAnsi" w:eastAsiaTheme="minorEastAsia" w:hAnsiTheme="minorHAnsi" w:cstheme="minorHAnsi"/>
                <w:sz w:val="20"/>
                <w:lang w:eastAsia="ko-KR"/>
              </w:rPr>
              <w:t xml:space="preserve"> </w:t>
            </w:r>
            <w:r w:rsidRPr="00935994">
              <w:rPr>
                <w:rFonts w:asciiTheme="minorHAnsi" w:eastAsiaTheme="minorEastAsia" w:hAnsiTheme="minorHAnsi" w:cstheme="minorHAnsi"/>
                <w:sz w:val="20"/>
                <w:lang w:eastAsia="ko-KR"/>
              </w:rPr>
              <w:t>=</w:t>
            </w:r>
            <w:r>
              <w:rPr>
                <w:rFonts w:asciiTheme="minorHAnsi" w:eastAsiaTheme="minorEastAsia" w:hAnsiTheme="minorHAnsi" w:cstheme="minorHAnsi"/>
                <w:sz w:val="20"/>
                <w:lang w:eastAsia="ko-KR"/>
              </w:rPr>
              <w:t xml:space="preserve"> C</w:t>
            </w:r>
            <w:r w:rsidRPr="00935994">
              <w:rPr>
                <w:rFonts w:asciiTheme="minorHAnsi" w:eastAsiaTheme="minorEastAsia" w:hAnsiTheme="minorHAnsi" w:cstheme="minorHAnsi"/>
                <w:sz w:val="20"/>
                <w:lang w:eastAsia="ko-KR"/>
              </w:rPr>
              <w:t>ollection time more than 30 mins</w:t>
            </w:r>
          </w:p>
        </w:tc>
        <w:tc>
          <w:tcPr>
            <w:tcW w:w="400" w:type="pct"/>
          </w:tcPr>
          <w:p w14:paraId="219EA58A" w14:textId="648F378D" w:rsidR="00BD7B7D" w:rsidRPr="00935994" w:rsidRDefault="00BD7B7D" w:rsidP="00ED2219">
            <w:pPr>
              <w:pStyle w:val="NoSpacing"/>
              <w:spacing w:before="60" w:after="60" w:line="259" w:lineRule="auto"/>
              <w:jc w:val="center"/>
              <w:rPr>
                <w:rFonts w:asciiTheme="minorHAnsi" w:hAnsiTheme="minorHAnsi" w:cstheme="minorHAnsi"/>
                <w:sz w:val="20"/>
              </w:rPr>
            </w:pPr>
            <w:r>
              <w:rPr>
                <w:rFonts w:asciiTheme="minorHAnsi" w:hAnsiTheme="minorHAnsi" w:cstheme="minorHAnsi"/>
                <w:sz w:val="20"/>
              </w:rPr>
              <w:t>2</w:t>
            </w:r>
          </w:p>
        </w:tc>
      </w:tr>
      <w:tr w:rsidR="00BD7B7D" w:rsidRPr="00935994" w14:paraId="5626798B" w14:textId="42F0062A" w:rsidTr="00BD7B7D">
        <w:tc>
          <w:tcPr>
            <w:tcW w:w="224" w:type="pct"/>
          </w:tcPr>
          <w:p w14:paraId="4E7753CA" w14:textId="0DDE39A2" w:rsidR="00BD7B7D" w:rsidRPr="00935994" w:rsidRDefault="00BD7B7D" w:rsidP="00ED2219">
            <w:pPr>
              <w:spacing w:before="60" w:after="60"/>
              <w:jc w:val="right"/>
              <w:rPr>
                <w:rFonts w:cstheme="minorHAnsi"/>
                <w:color w:val="000000"/>
                <w:sz w:val="20"/>
                <w:szCs w:val="20"/>
              </w:rPr>
            </w:pPr>
            <w:r>
              <w:rPr>
                <w:rFonts w:cstheme="minorHAnsi"/>
                <w:color w:val="000000"/>
                <w:sz w:val="20"/>
                <w:szCs w:val="20"/>
              </w:rPr>
              <w:t>12</w:t>
            </w:r>
          </w:p>
        </w:tc>
        <w:tc>
          <w:tcPr>
            <w:tcW w:w="452" w:type="pct"/>
            <w:shd w:val="clear" w:color="auto" w:fill="auto"/>
          </w:tcPr>
          <w:p w14:paraId="5660AE12" w14:textId="477AD62D" w:rsidR="00BD7B7D" w:rsidRPr="00935994" w:rsidRDefault="00BD7B7D" w:rsidP="00ED2219">
            <w:pPr>
              <w:spacing w:before="60" w:after="60"/>
              <w:rPr>
                <w:rFonts w:eastAsia="Times New Roman" w:cstheme="minorHAnsi"/>
                <w:sz w:val="20"/>
                <w:szCs w:val="20"/>
              </w:rPr>
            </w:pPr>
            <w:r w:rsidRPr="00935994">
              <w:rPr>
                <w:rFonts w:cstheme="minorHAnsi"/>
                <w:color w:val="000000"/>
                <w:sz w:val="20"/>
                <w:szCs w:val="20"/>
              </w:rPr>
              <w:t>Utilities</w:t>
            </w:r>
          </w:p>
        </w:tc>
        <w:tc>
          <w:tcPr>
            <w:tcW w:w="904" w:type="pct"/>
          </w:tcPr>
          <w:p w14:paraId="5A9D7F41" w14:textId="4C10F038" w:rsidR="00BD7B7D" w:rsidRPr="006734F0" w:rsidRDefault="00BD7B7D" w:rsidP="00ED2219">
            <w:pPr>
              <w:spacing w:before="60" w:after="60"/>
              <w:rPr>
                <w:rFonts w:cstheme="minorHAnsi"/>
                <w:b/>
                <w:bCs/>
                <w:color w:val="000000"/>
                <w:sz w:val="20"/>
                <w:szCs w:val="20"/>
              </w:rPr>
            </w:pPr>
            <w:r w:rsidRPr="006734F0">
              <w:rPr>
                <w:rFonts w:cstheme="minorHAnsi"/>
                <w:b/>
                <w:bCs/>
                <w:color w:val="000000"/>
                <w:sz w:val="20"/>
                <w:szCs w:val="20"/>
              </w:rPr>
              <w:t>w_avail</w:t>
            </w:r>
          </w:p>
        </w:tc>
        <w:tc>
          <w:tcPr>
            <w:tcW w:w="1221" w:type="pct"/>
            <w:shd w:val="clear" w:color="auto" w:fill="auto"/>
          </w:tcPr>
          <w:p w14:paraId="5602D329" w14:textId="3AD0E542" w:rsidR="00BD7B7D" w:rsidRPr="006734F0" w:rsidRDefault="00BD7B7D" w:rsidP="00ED2219">
            <w:pPr>
              <w:spacing w:before="60" w:after="60"/>
              <w:rPr>
                <w:rFonts w:eastAsia="Times New Roman" w:cstheme="minorHAnsi"/>
                <w:b/>
                <w:bCs/>
                <w:sz w:val="20"/>
                <w:szCs w:val="20"/>
              </w:rPr>
            </w:pPr>
            <w:r>
              <w:rPr>
                <w:rFonts w:cstheme="minorHAnsi"/>
                <w:b/>
                <w:bCs/>
                <w:color w:val="000000"/>
                <w:sz w:val="20"/>
                <w:szCs w:val="20"/>
              </w:rPr>
              <w:t>W</w:t>
            </w:r>
            <w:r w:rsidRPr="00380A84">
              <w:rPr>
                <w:rFonts w:cstheme="minorHAnsi"/>
                <w:b/>
                <w:bCs/>
                <w:color w:val="000000"/>
                <w:sz w:val="20"/>
                <w:szCs w:val="20"/>
              </w:rPr>
              <w:t>ater is available when needed</w:t>
            </w:r>
          </w:p>
        </w:tc>
        <w:tc>
          <w:tcPr>
            <w:tcW w:w="1799" w:type="pct"/>
            <w:shd w:val="clear" w:color="auto" w:fill="auto"/>
          </w:tcPr>
          <w:p w14:paraId="70793471" w14:textId="77777777" w:rsidR="00BD7B7D" w:rsidRDefault="00BD7B7D" w:rsidP="00C12A28">
            <w:pPr>
              <w:spacing w:before="60" w:after="0"/>
              <w:rPr>
                <w:rFonts w:cstheme="minorHAnsi"/>
                <w:color w:val="000000"/>
                <w:sz w:val="20"/>
                <w:szCs w:val="20"/>
              </w:rPr>
            </w:pPr>
            <w:r w:rsidRPr="00935994">
              <w:rPr>
                <w:rFonts w:cstheme="minorHAnsi"/>
                <w:color w:val="000000"/>
                <w:sz w:val="20"/>
                <w:szCs w:val="20"/>
              </w:rPr>
              <w:t xml:space="preserve">1= </w:t>
            </w:r>
            <w:r>
              <w:rPr>
                <w:rFonts w:cstheme="minorHAnsi"/>
                <w:color w:val="000000"/>
                <w:sz w:val="20"/>
                <w:szCs w:val="20"/>
              </w:rPr>
              <w:t>W</w:t>
            </w:r>
            <w:r w:rsidRPr="00935994">
              <w:rPr>
                <w:rFonts w:cstheme="minorHAnsi"/>
                <w:color w:val="000000"/>
                <w:sz w:val="20"/>
                <w:szCs w:val="20"/>
              </w:rPr>
              <w:t>ater is available continuously, reliable source</w:t>
            </w:r>
          </w:p>
          <w:p w14:paraId="50CFFCEA" w14:textId="7D358407" w:rsidR="00BD7B7D" w:rsidRPr="00935994" w:rsidRDefault="00BD7B7D" w:rsidP="00C12A28">
            <w:pPr>
              <w:spacing w:after="60"/>
              <w:rPr>
                <w:rFonts w:eastAsia="Times New Roman" w:cstheme="minorHAnsi"/>
                <w:sz w:val="20"/>
                <w:szCs w:val="20"/>
              </w:rPr>
            </w:pPr>
            <w:r w:rsidRPr="00935994">
              <w:rPr>
                <w:rFonts w:cstheme="minorHAnsi"/>
                <w:color w:val="000000"/>
                <w:sz w:val="20"/>
                <w:szCs w:val="20"/>
              </w:rPr>
              <w:t>0</w:t>
            </w:r>
            <w:r>
              <w:rPr>
                <w:rFonts w:cstheme="minorHAnsi"/>
                <w:color w:val="000000"/>
                <w:sz w:val="20"/>
                <w:szCs w:val="20"/>
              </w:rPr>
              <w:t xml:space="preserve"> </w:t>
            </w:r>
            <w:r w:rsidRPr="00935994">
              <w:rPr>
                <w:rFonts w:cstheme="minorHAnsi"/>
                <w:color w:val="000000"/>
                <w:sz w:val="20"/>
                <w:szCs w:val="20"/>
              </w:rPr>
              <w:t>=</w:t>
            </w:r>
            <w:r>
              <w:rPr>
                <w:rFonts w:cstheme="minorHAnsi"/>
                <w:color w:val="000000"/>
                <w:sz w:val="20"/>
                <w:szCs w:val="20"/>
              </w:rPr>
              <w:t xml:space="preserve"> W</w:t>
            </w:r>
            <w:r w:rsidRPr="00935994">
              <w:rPr>
                <w:rFonts w:cstheme="minorHAnsi"/>
                <w:color w:val="000000"/>
                <w:sz w:val="20"/>
                <w:szCs w:val="20"/>
              </w:rPr>
              <w:t>ater source is unreliable</w:t>
            </w:r>
          </w:p>
        </w:tc>
        <w:tc>
          <w:tcPr>
            <w:tcW w:w="400" w:type="pct"/>
          </w:tcPr>
          <w:p w14:paraId="0D295ECA" w14:textId="655312AF" w:rsidR="00BD7B7D" w:rsidRPr="00935994" w:rsidRDefault="00BD7B7D" w:rsidP="00ED2219">
            <w:pPr>
              <w:spacing w:before="60" w:after="60"/>
              <w:jc w:val="center"/>
              <w:rPr>
                <w:rFonts w:cstheme="minorHAnsi"/>
                <w:color w:val="000000"/>
                <w:sz w:val="20"/>
                <w:szCs w:val="20"/>
              </w:rPr>
            </w:pPr>
            <w:r>
              <w:rPr>
                <w:rFonts w:cstheme="minorHAnsi"/>
                <w:color w:val="000000"/>
                <w:sz w:val="20"/>
                <w:szCs w:val="20"/>
              </w:rPr>
              <w:t>2</w:t>
            </w:r>
          </w:p>
        </w:tc>
      </w:tr>
      <w:tr w:rsidR="00BD7B7D" w:rsidRPr="00935994" w14:paraId="456CFD39" w14:textId="77777777" w:rsidTr="00BD7B7D">
        <w:tc>
          <w:tcPr>
            <w:tcW w:w="224" w:type="pct"/>
          </w:tcPr>
          <w:p w14:paraId="3D541014" w14:textId="6EDADF32" w:rsidR="00BD7B7D" w:rsidRPr="00935994" w:rsidRDefault="00BD7B7D" w:rsidP="00ED2219">
            <w:pPr>
              <w:spacing w:before="60" w:after="60"/>
              <w:jc w:val="right"/>
              <w:rPr>
                <w:rFonts w:cstheme="minorHAnsi"/>
                <w:color w:val="000000"/>
                <w:sz w:val="20"/>
                <w:szCs w:val="20"/>
              </w:rPr>
            </w:pPr>
            <w:r>
              <w:rPr>
                <w:rFonts w:cstheme="minorHAnsi"/>
                <w:color w:val="000000"/>
                <w:sz w:val="20"/>
                <w:szCs w:val="20"/>
              </w:rPr>
              <w:t>13</w:t>
            </w:r>
          </w:p>
        </w:tc>
        <w:tc>
          <w:tcPr>
            <w:tcW w:w="452" w:type="pct"/>
            <w:shd w:val="clear" w:color="auto" w:fill="auto"/>
          </w:tcPr>
          <w:p w14:paraId="624ECDB9" w14:textId="79DD640C" w:rsidR="00BD7B7D" w:rsidRPr="00935994" w:rsidRDefault="00BD7B7D" w:rsidP="00ED2219">
            <w:pPr>
              <w:spacing w:before="60" w:after="60"/>
              <w:rPr>
                <w:rFonts w:eastAsia="Times New Roman" w:cstheme="minorHAnsi"/>
                <w:sz w:val="20"/>
                <w:szCs w:val="20"/>
              </w:rPr>
            </w:pPr>
            <w:r w:rsidRPr="00935994">
              <w:rPr>
                <w:rFonts w:cstheme="minorHAnsi"/>
                <w:color w:val="000000"/>
                <w:sz w:val="20"/>
                <w:szCs w:val="20"/>
              </w:rPr>
              <w:t>Utilities</w:t>
            </w:r>
          </w:p>
        </w:tc>
        <w:tc>
          <w:tcPr>
            <w:tcW w:w="904" w:type="pct"/>
          </w:tcPr>
          <w:p w14:paraId="043718CA" w14:textId="77777777" w:rsidR="00BD7B7D" w:rsidRPr="006734F0" w:rsidRDefault="00BD7B7D" w:rsidP="00ED2219">
            <w:pPr>
              <w:spacing w:before="60" w:after="60"/>
              <w:rPr>
                <w:rFonts w:cstheme="minorHAnsi"/>
                <w:b/>
                <w:bCs/>
                <w:color w:val="000000"/>
                <w:sz w:val="20"/>
                <w:szCs w:val="20"/>
              </w:rPr>
            </w:pPr>
            <w:r w:rsidRPr="006734F0">
              <w:rPr>
                <w:rFonts w:cstheme="minorHAnsi"/>
                <w:b/>
                <w:bCs/>
                <w:color w:val="000000"/>
                <w:sz w:val="20"/>
                <w:szCs w:val="20"/>
              </w:rPr>
              <w:t>sanitation_original</w:t>
            </w:r>
          </w:p>
        </w:tc>
        <w:tc>
          <w:tcPr>
            <w:tcW w:w="1221" w:type="pct"/>
            <w:shd w:val="clear" w:color="auto" w:fill="auto"/>
          </w:tcPr>
          <w:p w14:paraId="50BEA40C" w14:textId="3B867964" w:rsidR="00BD7B7D" w:rsidRPr="006734F0" w:rsidRDefault="00BD7B7D" w:rsidP="00ED2219">
            <w:pPr>
              <w:spacing w:before="60" w:after="60"/>
              <w:rPr>
                <w:rFonts w:eastAsia="Times New Roman" w:cstheme="minorHAnsi"/>
                <w:b/>
                <w:bCs/>
                <w:sz w:val="20"/>
                <w:szCs w:val="20"/>
              </w:rPr>
            </w:pPr>
            <w:r>
              <w:rPr>
                <w:rFonts w:cstheme="minorHAnsi"/>
                <w:b/>
                <w:bCs/>
                <w:color w:val="000000"/>
                <w:sz w:val="20"/>
                <w:szCs w:val="20"/>
              </w:rPr>
              <w:t>Main toilet facility (country specific)</w:t>
            </w:r>
          </w:p>
        </w:tc>
        <w:tc>
          <w:tcPr>
            <w:tcW w:w="1799" w:type="pct"/>
            <w:shd w:val="clear" w:color="auto" w:fill="auto"/>
          </w:tcPr>
          <w:p w14:paraId="3CA82FB5" w14:textId="77777777" w:rsidR="00BD7B7D" w:rsidRPr="00935994" w:rsidRDefault="00BD7B7D" w:rsidP="00ED2219">
            <w:pPr>
              <w:spacing w:before="60" w:after="0"/>
              <w:rPr>
                <w:rFonts w:eastAsia="Times New Roman" w:cstheme="minorHAnsi"/>
                <w:sz w:val="20"/>
                <w:szCs w:val="20"/>
              </w:rPr>
            </w:pPr>
            <w:r w:rsidRPr="00935994">
              <w:rPr>
                <w:rFonts w:cstheme="minorHAnsi"/>
                <w:color w:val="000000"/>
                <w:sz w:val="20"/>
                <w:szCs w:val="20"/>
              </w:rPr>
              <w:t xml:space="preserve">String </w:t>
            </w:r>
          </w:p>
        </w:tc>
        <w:tc>
          <w:tcPr>
            <w:tcW w:w="400" w:type="pct"/>
          </w:tcPr>
          <w:p w14:paraId="1B3B1A4F" w14:textId="69C5072F" w:rsidR="00BD7B7D" w:rsidRPr="00935994" w:rsidRDefault="00BD7B7D" w:rsidP="00ED2219">
            <w:pPr>
              <w:spacing w:before="60" w:after="60"/>
              <w:jc w:val="center"/>
              <w:rPr>
                <w:rFonts w:cstheme="minorHAnsi"/>
                <w:color w:val="000000"/>
                <w:sz w:val="20"/>
                <w:szCs w:val="20"/>
              </w:rPr>
            </w:pPr>
            <w:r>
              <w:rPr>
                <w:rFonts w:cstheme="minorHAnsi"/>
                <w:color w:val="000000"/>
                <w:sz w:val="20"/>
                <w:szCs w:val="20"/>
              </w:rPr>
              <w:t>1</w:t>
            </w:r>
          </w:p>
        </w:tc>
      </w:tr>
      <w:tr w:rsidR="00BD7B7D" w:rsidRPr="00935994" w14:paraId="4FCCF926" w14:textId="0D0342B9" w:rsidTr="00BD7B7D">
        <w:tc>
          <w:tcPr>
            <w:tcW w:w="224" w:type="pct"/>
          </w:tcPr>
          <w:p w14:paraId="32184E96" w14:textId="79D1921A" w:rsidR="00BD7B7D" w:rsidRPr="00935994" w:rsidRDefault="00BD7B7D" w:rsidP="00ED2219">
            <w:pPr>
              <w:spacing w:before="60" w:after="60"/>
              <w:jc w:val="right"/>
              <w:rPr>
                <w:rFonts w:cstheme="minorHAnsi"/>
                <w:color w:val="000000"/>
                <w:sz w:val="20"/>
                <w:szCs w:val="20"/>
              </w:rPr>
            </w:pPr>
            <w:r>
              <w:rPr>
                <w:rFonts w:cstheme="minorHAnsi"/>
                <w:color w:val="000000"/>
                <w:sz w:val="20"/>
                <w:szCs w:val="20"/>
              </w:rPr>
              <w:t>14</w:t>
            </w:r>
          </w:p>
        </w:tc>
        <w:tc>
          <w:tcPr>
            <w:tcW w:w="452" w:type="pct"/>
            <w:shd w:val="clear" w:color="auto" w:fill="auto"/>
          </w:tcPr>
          <w:p w14:paraId="1D11AFDA" w14:textId="47FF8EDB" w:rsidR="00BD7B7D" w:rsidRPr="00935994" w:rsidRDefault="00BD7B7D" w:rsidP="00ED2219">
            <w:pPr>
              <w:spacing w:before="60" w:after="60"/>
              <w:rPr>
                <w:rFonts w:eastAsia="Times New Roman" w:cstheme="minorHAnsi"/>
                <w:sz w:val="20"/>
                <w:szCs w:val="20"/>
              </w:rPr>
            </w:pPr>
            <w:r w:rsidRPr="00935994">
              <w:rPr>
                <w:rFonts w:cstheme="minorHAnsi"/>
                <w:color w:val="000000"/>
                <w:sz w:val="20"/>
                <w:szCs w:val="20"/>
              </w:rPr>
              <w:t>Utilities</w:t>
            </w:r>
          </w:p>
        </w:tc>
        <w:tc>
          <w:tcPr>
            <w:tcW w:w="904" w:type="pct"/>
          </w:tcPr>
          <w:p w14:paraId="118CD838" w14:textId="40DC80C4" w:rsidR="00BD7B7D" w:rsidRPr="006734F0" w:rsidRDefault="00BD7B7D" w:rsidP="00ED2219">
            <w:pPr>
              <w:spacing w:before="60" w:after="60"/>
              <w:rPr>
                <w:rFonts w:cstheme="minorHAnsi"/>
                <w:b/>
                <w:bCs/>
                <w:color w:val="000000"/>
                <w:sz w:val="20"/>
                <w:szCs w:val="20"/>
              </w:rPr>
            </w:pPr>
            <w:r w:rsidRPr="006734F0">
              <w:rPr>
                <w:rFonts w:cstheme="minorHAnsi"/>
                <w:b/>
                <w:bCs/>
                <w:color w:val="000000"/>
                <w:sz w:val="20"/>
                <w:szCs w:val="20"/>
              </w:rPr>
              <w:t>sanitation_source</w:t>
            </w:r>
          </w:p>
        </w:tc>
        <w:tc>
          <w:tcPr>
            <w:tcW w:w="1221" w:type="pct"/>
            <w:shd w:val="clear" w:color="auto" w:fill="auto"/>
          </w:tcPr>
          <w:p w14:paraId="4A93F651" w14:textId="757AB194" w:rsidR="00BD7B7D" w:rsidRPr="006734F0" w:rsidRDefault="00BD7B7D" w:rsidP="00ED2219">
            <w:pPr>
              <w:spacing w:before="60" w:after="60"/>
              <w:rPr>
                <w:rFonts w:eastAsia="Times New Roman" w:cstheme="minorHAnsi"/>
                <w:b/>
                <w:bCs/>
                <w:sz w:val="20"/>
                <w:szCs w:val="20"/>
              </w:rPr>
            </w:pPr>
            <w:r w:rsidRPr="006734F0">
              <w:rPr>
                <w:rFonts w:cstheme="minorHAnsi"/>
                <w:b/>
                <w:bCs/>
                <w:color w:val="000000"/>
                <w:sz w:val="20"/>
                <w:szCs w:val="20"/>
              </w:rPr>
              <w:t xml:space="preserve">Main </w:t>
            </w:r>
            <w:r>
              <w:rPr>
                <w:rFonts w:cstheme="minorHAnsi"/>
                <w:b/>
                <w:bCs/>
                <w:color w:val="000000"/>
                <w:sz w:val="20"/>
                <w:szCs w:val="20"/>
              </w:rPr>
              <w:t>toilet facility</w:t>
            </w:r>
          </w:p>
        </w:tc>
        <w:tc>
          <w:tcPr>
            <w:tcW w:w="1799" w:type="pct"/>
            <w:shd w:val="clear" w:color="auto" w:fill="auto"/>
          </w:tcPr>
          <w:p w14:paraId="6D1EC087" w14:textId="09A75BB4" w:rsidR="00BD7B7D" w:rsidRPr="00935994" w:rsidRDefault="00BD7B7D" w:rsidP="00C12A28">
            <w:pPr>
              <w:spacing w:after="60"/>
              <w:rPr>
                <w:rFonts w:eastAsia="Times New Roman" w:cstheme="minorHAnsi"/>
                <w:sz w:val="20"/>
                <w:szCs w:val="20"/>
              </w:rPr>
            </w:pPr>
            <w:r w:rsidRPr="00935994">
              <w:rPr>
                <w:rFonts w:cstheme="minorHAnsi"/>
                <w:color w:val="000000"/>
                <w:sz w:val="20"/>
                <w:szCs w:val="20"/>
              </w:rPr>
              <w:t>1 = A flush toilet</w:t>
            </w:r>
            <w:r w:rsidRPr="00935994">
              <w:rPr>
                <w:rFonts w:cstheme="minorHAnsi"/>
                <w:color w:val="000000"/>
                <w:sz w:val="20"/>
                <w:szCs w:val="20"/>
              </w:rPr>
              <w:br/>
              <w:t>2 = A piped sewer system</w:t>
            </w:r>
            <w:r w:rsidRPr="00935994">
              <w:rPr>
                <w:rFonts w:cstheme="minorHAnsi"/>
                <w:color w:val="000000"/>
                <w:sz w:val="20"/>
                <w:szCs w:val="20"/>
              </w:rPr>
              <w:br/>
              <w:t>3 = A septic tank</w:t>
            </w:r>
            <w:r w:rsidRPr="00935994">
              <w:rPr>
                <w:rFonts w:cstheme="minorHAnsi"/>
                <w:color w:val="000000"/>
                <w:sz w:val="20"/>
                <w:szCs w:val="20"/>
              </w:rPr>
              <w:br/>
              <w:t xml:space="preserve">4 = </w:t>
            </w:r>
            <w:r>
              <w:rPr>
                <w:rFonts w:cstheme="minorHAnsi"/>
                <w:color w:val="000000"/>
                <w:sz w:val="20"/>
                <w:szCs w:val="20"/>
              </w:rPr>
              <w:t>P</w:t>
            </w:r>
            <w:r w:rsidRPr="00935994">
              <w:rPr>
                <w:rFonts w:cstheme="minorHAnsi"/>
                <w:color w:val="000000"/>
                <w:sz w:val="20"/>
                <w:szCs w:val="20"/>
              </w:rPr>
              <w:t>it latrine</w:t>
            </w:r>
            <w:r w:rsidRPr="00935994">
              <w:rPr>
                <w:rFonts w:cstheme="minorHAnsi"/>
                <w:color w:val="000000"/>
                <w:sz w:val="20"/>
                <w:szCs w:val="20"/>
              </w:rPr>
              <w:br/>
              <w:t xml:space="preserve">5 = </w:t>
            </w:r>
            <w:r>
              <w:rPr>
                <w:rFonts w:cstheme="minorHAnsi"/>
                <w:color w:val="000000"/>
                <w:sz w:val="20"/>
                <w:szCs w:val="20"/>
              </w:rPr>
              <w:t>V</w:t>
            </w:r>
            <w:r w:rsidRPr="00935994">
              <w:rPr>
                <w:rFonts w:cstheme="minorHAnsi"/>
                <w:color w:val="000000"/>
                <w:sz w:val="20"/>
                <w:szCs w:val="20"/>
              </w:rPr>
              <w:t>entilated improved pit latrine (VIP)</w:t>
            </w:r>
            <w:r w:rsidRPr="00935994">
              <w:rPr>
                <w:rFonts w:cstheme="minorHAnsi"/>
                <w:color w:val="000000"/>
                <w:sz w:val="20"/>
                <w:szCs w:val="20"/>
              </w:rPr>
              <w:br/>
              <w:t xml:space="preserve">6 = </w:t>
            </w:r>
            <w:r>
              <w:rPr>
                <w:rFonts w:cstheme="minorHAnsi"/>
                <w:color w:val="000000"/>
                <w:sz w:val="20"/>
                <w:szCs w:val="20"/>
              </w:rPr>
              <w:t>P</w:t>
            </w:r>
            <w:r w:rsidRPr="00935994">
              <w:rPr>
                <w:rFonts w:cstheme="minorHAnsi"/>
                <w:color w:val="000000"/>
                <w:sz w:val="20"/>
                <w:szCs w:val="20"/>
              </w:rPr>
              <w:t>it latrine with slab</w:t>
            </w:r>
            <w:r w:rsidRPr="00935994">
              <w:rPr>
                <w:rFonts w:cstheme="minorHAnsi"/>
                <w:color w:val="000000"/>
                <w:sz w:val="20"/>
                <w:szCs w:val="20"/>
              </w:rPr>
              <w:br/>
              <w:t xml:space="preserve">7 = </w:t>
            </w:r>
            <w:r>
              <w:rPr>
                <w:rFonts w:cstheme="minorHAnsi"/>
                <w:color w:val="000000"/>
                <w:sz w:val="20"/>
                <w:szCs w:val="20"/>
              </w:rPr>
              <w:t>C</w:t>
            </w:r>
            <w:r w:rsidRPr="00935994">
              <w:rPr>
                <w:rFonts w:cstheme="minorHAnsi"/>
                <w:color w:val="000000"/>
                <w:sz w:val="20"/>
                <w:szCs w:val="20"/>
              </w:rPr>
              <w:t>omposting toilet</w:t>
            </w:r>
            <w:r w:rsidRPr="00935994">
              <w:rPr>
                <w:rFonts w:cstheme="minorHAnsi"/>
                <w:color w:val="000000"/>
                <w:sz w:val="20"/>
                <w:szCs w:val="20"/>
              </w:rPr>
              <w:br/>
              <w:t>8 = Special case</w:t>
            </w:r>
            <w:r w:rsidRPr="00935994">
              <w:rPr>
                <w:rFonts w:cstheme="minorHAnsi"/>
                <w:color w:val="000000"/>
                <w:sz w:val="20"/>
                <w:szCs w:val="20"/>
              </w:rPr>
              <w:br/>
              <w:t>9 = A flush/pour flush to elsewhere</w:t>
            </w:r>
            <w:r w:rsidRPr="00935994">
              <w:rPr>
                <w:rFonts w:cstheme="minorHAnsi"/>
                <w:color w:val="000000"/>
                <w:sz w:val="20"/>
                <w:szCs w:val="20"/>
              </w:rPr>
              <w:br/>
              <w:t>10 = A pit latrine without slab</w:t>
            </w:r>
            <w:r w:rsidRPr="00935994">
              <w:rPr>
                <w:rFonts w:cstheme="minorHAnsi"/>
                <w:color w:val="000000"/>
                <w:sz w:val="20"/>
                <w:szCs w:val="20"/>
              </w:rPr>
              <w:br/>
              <w:t>11 = Bucket</w:t>
            </w:r>
            <w:r w:rsidRPr="00935994">
              <w:rPr>
                <w:rFonts w:cstheme="minorHAnsi"/>
                <w:color w:val="000000"/>
                <w:sz w:val="20"/>
                <w:szCs w:val="20"/>
              </w:rPr>
              <w:br/>
              <w:t xml:space="preserve">12 = </w:t>
            </w:r>
            <w:r>
              <w:rPr>
                <w:rFonts w:cstheme="minorHAnsi"/>
                <w:color w:val="000000"/>
                <w:sz w:val="20"/>
                <w:szCs w:val="20"/>
              </w:rPr>
              <w:t>H</w:t>
            </w:r>
            <w:r w:rsidRPr="00935994">
              <w:rPr>
                <w:rFonts w:cstheme="minorHAnsi"/>
                <w:color w:val="000000"/>
                <w:sz w:val="20"/>
                <w:szCs w:val="20"/>
              </w:rPr>
              <w:t>anging toilet or hanging latrine</w:t>
            </w:r>
            <w:r w:rsidRPr="00935994">
              <w:rPr>
                <w:rFonts w:cstheme="minorHAnsi"/>
                <w:color w:val="000000"/>
                <w:sz w:val="20"/>
                <w:szCs w:val="20"/>
              </w:rPr>
              <w:br/>
              <w:t>13 = No facilities or bush or field</w:t>
            </w:r>
            <w:r w:rsidRPr="00935994">
              <w:rPr>
                <w:rFonts w:cstheme="minorHAnsi"/>
                <w:color w:val="000000"/>
                <w:sz w:val="20"/>
                <w:szCs w:val="20"/>
              </w:rPr>
              <w:br/>
              <w:t>14 = Other</w:t>
            </w:r>
          </w:p>
        </w:tc>
        <w:tc>
          <w:tcPr>
            <w:tcW w:w="400" w:type="pct"/>
          </w:tcPr>
          <w:p w14:paraId="512372AC" w14:textId="0E86E5E9" w:rsidR="00BD7B7D" w:rsidRPr="00935994" w:rsidRDefault="00BD7B7D" w:rsidP="00ED2219">
            <w:pPr>
              <w:spacing w:before="60" w:after="60"/>
              <w:jc w:val="center"/>
              <w:rPr>
                <w:rFonts w:cstheme="minorHAnsi"/>
                <w:color w:val="000000"/>
                <w:sz w:val="20"/>
                <w:szCs w:val="20"/>
              </w:rPr>
            </w:pPr>
            <w:r>
              <w:rPr>
                <w:rFonts w:cstheme="minorHAnsi"/>
                <w:color w:val="000000"/>
                <w:sz w:val="20"/>
                <w:szCs w:val="20"/>
              </w:rPr>
              <w:t>1</w:t>
            </w:r>
          </w:p>
        </w:tc>
      </w:tr>
      <w:tr w:rsidR="00BD7B7D" w:rsidRPr="00935994" w14:paraId="0B7AA1E9" w14:textId="251A1880" w:rsidTr="00BD7B7D">
        <w:tc>
          <w:tcPr>
            <w:tcW w:w="224" w:type="pct"/>
          </w:tcPr>
          <w:p w14:paraId="46C5CDEA" w14:textId="3DB3AF9A" w:rsidR="00BD7B7D" w:rsidRPr="00935994" w:rsidRDefault="00BD7B7D" w:rsidP="00ED2219">
            <w:pPr>
              <w:spacing w:before="60" w:after="60"/>
              <w:jc w:val="right"/>
              <w:rPr>
                <w:rFonts w:cstheme="minorHAnsi"/>
                <w:color w:val="000000"/>
                <w:sz w:val="20"/>
                <w:szCs w:val="20"/>
              </w:rPr>
            </w:pPr>
            <w:r>
              <w:rPr>
                <w:rFonts w:cstheme="minorHAnsi"/>
                <w:color w:val="000000"/>
                <w:sz w:val="20"/>
                <w:szCs w:val="20"/>
              </w:rPr>
              <w:t>15</w:t>
            </w:r>
          </w:p>
        </w:tc>
        <w:tc>
          <w:tcPr>
            <w:tcW w:w="452" w:type="pct"/>
            <w:shd w:val="clear" w:color="auto" w:fill="auto"/>
          </w:tcPr>
          <w:p w14:paraId="7F1D69DE" w14:textId="37475648" w:rsidR="00BD7B7D" w:rsidRPr="00935994" w:rsidRDefault="00BD7B7D" w:rsidP="00ED2219">
            <w:pPr>
              <w:spacing w:before="60" w:after="60"/>
              <w:rPr>
                <w:rFonts w:eastAsia="Times New Roman" w:cstheme="minorHAnsi"/>
                <w:sz w:val="20"/>
                <w:szCs w:val="20"/>
              </w:rPr>
            </w:pPr>
            <w:r w:rsidRPr="00935994">
              <w:rPr>
                <w:rFonts w:cstheme="minorHAnsi"/>
                <w:color w:val="000000"/>
                <w:sz w:val="20"/>
                <w:szCs w:val="20"/>
              </w:rPr>
              <w:t>Utilities</w:t>
            </w:r>
          </w:p>
        </w:tc>
        <w:tc>
          <w:tcPr>
            <w:tcW w:w="904" w:type="pct"/>
          </w:tcPr>
          <w:p w14:paraId="453E07BF" w14:textId="748757A8" w:rsidR="00BD7B7D" w:rsidRPr="006734F0" w:rsidRDefault="00BD7B7D" w:rsidP="00ED2219">
            <w:pPr>
              <w:spacing w:before="60" w:after="60"/>
              <w:rPr>
                <w:rFonts w:cstheme="minorHAnsi"/>
                <w:b/>
                <w:bCs/>
                <w:color w:val="000000"/>
                <w:sz w:val="20"/>
                <w:szCs w:val="20"/>
              </w:rPr>
            </w:pPr>
            <w:r w:rsidRPr="006734F0">
              <w:rPr>
                <w:rFonts w:cstheme="minorHAnsi"/>
                <w:b/>
                <w:bCs/>
                <w:color w:val="000000"/>
                <w:sz w:val="20"/>
                <w:szCs w:val="20"/>
              </w:rPr>
              <w:t>toilet_acc</w:t>
            </w:r>
          </w:p>
        </w:tc>
        <w:tc>
          <w:tcPr>
            <w:tcW w:w="1221" w:type="pct"/>
            <w:shd w:val="clear" w:color="auto" w:fill="auto"/>
          </w:tcPr>
          <w:p w14:paraId="26736116" w14:textId="487ADE61" w:rsidR="00BD7B7D" w:rsidRPr="006734F0" w:rsidRDefault="00BD7B7D" w:rsidP="00ED2219">
            <w:pPr>
              <w:spacing w:before="60" w:after="60"/>
              <w:rPr>
                <w:rFonts w:eastAsia="Times New Roman" w:cstheme="minorHAnsi"/>
                <w:b/>
                <w:bCs/>
                <w:sz w:val="20"/>
                <w:szCs w:val="20"/>
              </w:rPr>
            </w:pPr>
            <w:r w:rsidRPr="006734F0">
              <w:rPr>
                <w:rFonts w:cstheme="minorHAnsi"/>
                <w:b/>
                <w:bCs/>
                <w:color w:val="000000"/>
                <w:sz w:val="20"/>
                <w:szCs w:val="20"/>
              </w:rPr>
              <w:t xml:space="preserve">Access to </w:t>
            </w:r>
            <w:r>
              <w:rPr>
                <w:rFonts w:cstheme="minorHAnsi"/>
                <w:b/>
                <w:bCs/>
                <w:color w:val="000000"/>
                <w:sz w:val="20"/>
                <w:szCs w:val="20"/>
              </w:rPr>
              <w:t xml:space="preserve">a </w:t>
            </w:r>
            <w:r w:rsidRPr="006734F0">
              <w:rPr>
                <w:rFonts w:cstheme="minorHAnsi"/>
                <w:b/>
                <w:bCs/>
                <w:color w:val="000000"/>
                <w:sz w:val="20"/>
                <w:szCs w:val="20"/>
              </w:rPr>
              <w:t>flush toilet</w:t>
            </w:r>
          </w:p>
        </w:tc>
        <w:tc>
          <w:tcPr>
            <w:tcW w:w="1799" w:type="pct"/>
            <w:shd w:val="clear" w:color="auto" w:fill="auto"/>
          </w:tcPr>
          <w:p w14:paraId="62C3902F" w14:textId="037F3584" w:rsidR="00BD7B7D" w:rsidRDefault="00BD7B7D" w:rsidP="00C12A28">
            <w:pPr>
              <w:spacing w:before="60" w:after="0"/>
              <w:rPr>
                <w:rFonts w:cstheme="minorHAnsi"/>
                <w:color w:val="000000"/>
                <w:sz w:val="20"/>
                <w:szCs w:val="20"/>
              </w:rPr>
            </w:pPr>
            <w:r w:rsidRPr="00935994">
              <w:rPr>
                <w:rFonts w:cstheme="minorHAnsi"/>
                <w:color w:val="000000"/>
                <w:sz w:val="20"/>
                <w:szCs w:val="20"/>
              </w:rPr>
              <w:t xml:space="preserve">0 = No </w:t>
            </w:r>
          </w:p>
          <w:p w14:paraId="127AC8EB" w14:textId="7475B592" w:rsidR="00BD7B7D" w:rsidRPr="00935994" w:rsidRDefault="00BD7B7D" w:rsidP="00C12A28">
            <w:pPr>
              <w:spacing w:after="60"/>
              <w:rPr>
                <w:rFonts w:eastAsia="Times New Roman" w:cstheme="minorHAnsi"/>
                <w:sz w:val="20"/>
                <w:szCs w:val="20"/>
              </w:rPr>
            </w:pPr>
            <w:r w:rsidRPr="00935994">
              <w:rPr>
                <w:rFonts w:cstheme="minorHAnsi"/>
                <w:color w:val="000000"/>
                <w:sz w:val="20"/>
                <w:szCs w:val="20"/>
              </w:rPr>
              <w:t>1 = Yes, in premise</w:t>
            </w:r>
            <w:r w:rsidRPr="00935994">
              <w:rPr>
                <w:rFonts w:cstheme="minorHAnsi"/>
                <w:color w:val="000000"/>
                <w:sz w:val="20"/>
                <w:szCs w:val="20"/>
              </w:rPr>
              <w:br/>
              <w:t>2 = Yes, but not in premise including public toilet</w:t>
            </w:r>
            <w:r w:rsidRPr="00935994">
              <w:rPr>
                <w:rFonts w:cstheme="minorHAnsi"/>
                <w:color w:val="000000"/>
                <w:sz w:val="20"/>
                <w:szCs w:val="20"/>
              </w:rPr>
              <w:br/>
              <w:t>3 = Yes, unstated whether in or outside premise</w:t>
            </w:r>
          </w:p>
        </w:tc>
        <w:tc>
          <w:tcPr>
            <w:tcW w:w="400" w:type="pct"/>
          </w:tcPr>
          <w:p w14:paraId="752AB014" w14:textId="682ECCCC" w:rsidR="00BD7B7D" w:rsidRPr="00935994" w:rsidRDefault="00BD7B7D" w:rsidP="00ED2219">
            <w:pPr>
              <w:spacing w:before="60" w:after="60"/>
              <w:jc w:val="center"/>
              <w:rPr>
                <w:rFonts w:cstheme="minorHAnsi"/>
                <w:color w:val="000000"/>
                <w:sz w:val="20"/>
                <w:szCs w:val="20"/>
              </w:rPr>
            </w:pPr>
            <w:r>
              <w:rPr>
                <w:rFonts w:cstheme="minorHAnsi"/>
                <w:color w:val="000000"/>
                <w:sz w:val="20"/>
                <w:szCs w:val="20"/>
              </w:rPr>
              <w:t>2</w:t>
            </w:r>
          </w:p>
        </w:tc>
      </w:tr>
      <w:tr w:rsidR="00BD7B7D" w:rsidRPr="00935994" w14:paraId="42BC2EE3" w14:textId="564ED92C" w:rsidTr="00BD7B7D">
        <w:tc>
          <w:tcPr>
            <w:tcW w:w="224" w:type="pct"/>
          </w:tcPr>
          <w:p w14:paraId="3CCDF1FE" w14:textId="77FDED11" w:rsidR="00BD7B7D" w:rsidRPr="00935994" w:rsidRDefault="00BD7B7D" w:rsidP="00ED2219">
            <w:pPr>
              <w:spacing w:before="60" w:after="60"/>
              <w:jc w:val="right"/>
              <w:rPr>
                <w:rFonts w:cstheme="minorHAnsi"/>
                <w:color w:val="000000"/>
                <w:sz w:val="20"/>
                <w:szCs w:val="20"/>
              </w:rPr>
            </w:pPr>
            <w:r>
              <w:rPr>
                <w:rFonts w:cstheme="minorHAnsi"/>
                <w:color w:val="000000"/>
                <w:sz w:val="20"/>
                <w:szCs w:val="20"/>
              </w:rPr>
              <w:t>16</w:t>
            </w:r>
          </w:p>
        </w:tc>
        <w:tc>
          <w:tcPr>
            <w:tcW w:w="452" w:type="pct"/>
            <w:shd w:val="clear" w:color="auto" w:fill="auto"/>
          </w:tcPr>
          <w:p w14:paraId="7AA22682" w14:textId="15E2E73E" w:rsidR="00BD7B7D" w:rsidRPr="00935994" w:rsidRDefault="00BD7B7D" w:rsidP="00ED2219">
            <w:pPr>
              <w:spacing w:before="60" w:after="60"/>
              <w:rPr>
                <w:rFonts w:eastAsia="Times New Roman" w:cstheme="minorHAnsi"/>
                <w:sz w:val="20"/>
                <w:szCs w:val="20"/>
              </w:rPr>
            </w:pPr>
            <w:r w:rsidRPr="00935994">
              <w:rPr>
                <w:rFonts w:cstheme="minorHAnsi"/>
                <w:color w:val="000000"/>
                <w:sz w:val="20"/>
                <w:szCs w:val="20"/>
              </w:rPr>
              <w:t>Utilities</w:t>
            </w:r>
          </w:p>
        </w:tc>
        <w:tc>
          <w:tcPr>
            <w:tcW w:w="904" w:type="pct"/>
          </w:tcPr>
          <w:p w14:paraId="0578C56B" w14:textId="073ACCCF" w:rsidR="00BD7B7D" w:rsidRPr="006734F0" w:rsidRDefault="00BD7B7D" w:rsidP="00ED2219">
            <w:pPr>
              <w:spacing w:before="60" w:after="60"/>
              <w:rPr>
                <w:rFonts w:eastAsia="Times New Roman" w:cstheme="minorHAnsi"/>
                <w:b/>
                <w:bCs/>
                <w:sz w:val="20"/>
                <w:szCs w:val="20"/>
              </w:rPr>
            </w:pPr>
            <w:r w:rsidRPr="006734F0">
              <w:rPr>
                <w:rFonts w:cstheme="minorHAnsi"/>
                <w:b/>
                <w:bCs/>
                <w:color w:val="000000"/>
                <w:sz w:val="20"/>
                <w:szCs w:val="20"/>
              </w:rPr>
              <w:t>sewer</w:t>
            </w:r>
          </w:p>
        </w:tc>
        <w:tc>
          <w:tcPr>
            <w:tcW w:w="1221" w:type="pct"/>
            <w:shd w:val="clear" w:color="auto" w:fill="auto"/>
          </w:tcPr>
          <w:p w14:paraId="39AC3247" w14:textId="020A7B21" w:rsidR="00BD7B7D" w:rsidRPr="006734F0" w:rsidRDefault="00BD7B7D" w:rsidP="00ED2219">
            <w:pPr>
              <w:spacing w:before="60" w:after="60"/>
              <w:rPr>
                <w:rFonts w:eastAsia="Times New Roman" w:cstheme="minorHAnsi"/>
                <w:b/>
                <w:bCs/>
                <w:sz w:val="20"/>
                <w:szCs w:val="20"/>
              </w:rPr>
            </w:pPr>
            <w:r w:rsidRPr="006734F0">
              <w:rPr>
                <w:rFonts w:eastAsia="Times New Roman" w:cstheme="minorHAnsi"/>
                <w:b/>
                <w:bCs/>
                <w:sz w:val="20"/>
                <w:szCs w:val="20"/>
              </w:rPr>
              <w:t>Access to sewer</w:t>
            </w:r>
          </w:p>
        </w:tc>
        <w:tc>
          <w:tcPr>
            <w:tcW w:w="1799" w:type="pct"/>
            <w:shd w:val="clear" w:color="auto" w:fill="auto"/>
          </w:tcPr>
          <w:p w14:paraId="7D8F29B9" w14:textId="55298926" w:rsidR="00BD7B7D" w:rsidRDefault="00BD7B7D" w:rsidP="00C12A28">
            <w:pPr>
              <w:spacing w:before="60" w:after="0"/>
              <w:rPr>
                <w:rFonts w:cstheme="minorHAnsi"/>
                <w:color w:val="000000"/>
                <w:sz w:val="20"/>
                <w:szCs w:val="20"/>
              </w:rPr>
            </w:pPr>
            <w:r w:rsidRPr="00935994">
              <w:rPr>
                <w:rFonts w:cstheme="minorHAnsi"/>
                <w:color w:val="000000"/>
                <w:sz w:val="20"/>
                <w:szCs w:val="20"/>
              </w:rPr>
              <w:t>0</w:t>
            </w:r>
            <w:r w:rsidR="00C12A28">
              <w:rPr>
                <w:rFonts w:cstheme="minorHAnsi"/>
                <w:color w:val="000000"/>
                <w:sz w:val="20"/>
                <w:szCs w:val="20"/>
              </w:rPr>
              <w:t xml:space="preserve"> </w:t>
            </w:r>
            <w:r w:rsidRPr="00935994">
              <w:rPr>
                <w:rFonts w:cstheme="minorHAnsi"/>
                <w:color w:val="000000"/>
                <w:sz w:val="20"/>
                <w:szCs w:val="20"/>
              </w:rPr>
              <w:t>=</w:t>
            </w:r>
            <w:r w:rsidR="00C12A28">
              <w:rPr>
                <w:rFonts w:cstheme="minorHAnsi"/>
                <w:color w:val="000000"/>
                <w:sz w:val="20"/>
                <w:szCs w:val="20"/>
              </w:rPr>
              <w:t xml:space="preserve"> </w:t>
            </w:r>
            <w:r w:rsidRPr="00935994">
              <w:rPr>
                <w:rFonts w:cstheme="minorHAnsi"/>
                <w:color w:val="000000"/>
                <w:sz w:val="20"/>
                <w:szCs w:val="20"/>
              </w:rPr>
              <w:t xml:space="preserve">No </w:t>
            </w:r>
          </w:p>
          <w:p w14:paraId="1F029FE1" w14:textId="5EF2533A" w:rsidR="00BD7B7D" w:rsidRPr="00935994" w:rsidRDefault="00BD7B7D" w:rsidP="00C12A28">
            <w:pPr>
              <w:spacing w:after="60"/>
              <w:rPr>
                <w:rFonts w:eastAsia="Times New Roman" w:cstheme="minorHAnsi"/>
                <w:sz w:val="20"/>
                <w:szCs w:val="20"/>
              </w:rPr>
            </w:pPr>
            <w:r w:rsidRPr="00935994">
              <w:rPr>
                <w:rFonts w:cstheme="minorHAnsi"/>
                <w:color w:val="000000"/>
                <w:sz w:val="20"/>
                <w:szCs w:val="20"/>
              </w:rPr>
              <w:t>1</w:t>
            </w:r>
            <w:r w:rsidR="00C12A28">
              <w:rPr>
                <w:rFonts w:cstheme="minorHAnsi"/>
                <w:color w:val="000000"/>
                <w:sz w:val="20"/>
                <w:szCs w:val="20"/>
              </w:rPr>
              <w:t xml:space="preserve"> </w:t>
            </w:r>
            <w:r w:rsidRPr="00935994">
              <w:rPr>
                <w:rFonts w:cstheme="minorHAnsi"/>
                <w:color w:val="000000"/>
                <w:sz w:val="20"/>
                <w:szCs w:val="20"/>
              </w:rPr>
              <w:t>=</w:t>
            </w:r>
            <w:r w:rsidR="00C12A28">
              <w:rPr>
                <w:rFonts w:cstheme="minorHAnsi"/>
                <w:color w:val="000000"/>
                <w:sz w:val="20"/>
                <w:szCs w:val="20"/>
              </w:rPr>
              <w:t xml:space="preserve"> F</w:t>
            </w:r>
            <w:r w:rsidRPr="00935994">
              <w:rPr>
                <w:rFonts w:cstheme="minorHAnsi"/>
                <w:color w:val="000000"/>
                <w:sz w:val="20"/>
                <w:szCs w:val="20"/>
              </w:rPr>
              <w:t xml:space="preserve">lush/pour flush to piped sewer system </w:t>
            </w:r>
          </w:p>
        </w:tc>
        <w:tc>
          <w:tcPr>
            <w:tcW w:w="400" w:type="pct"/>
          </w:tcPr>
          <w:p w14:paraId="29EE488C" w14:textId="66738DF1" w:rsidR="00BD7B7D" w:rsidRPr="00935994" w:rsidRDefault="00BD7B7D" w:rsidP="00ED2219">
            <w:pPr>
              <w:spacing w:before="60" w:after="60"/>
              <w:jc w:val="center"/>
              <w:rPr>
                <w:rFonts w:cstheme="minorHAnsi"/>
                <w:color w:val="000000"/>
                <w:sz w:val="20"/>
                <w:szCs w:val="20"/>
              </w:rPr>
            </w:pPr>
            <w:r>
              <w:rPr>
                <w:rFonts w:cstheme="minorHAnsi"/>
                <w:color w:val="000000"/>
                <w:sz w:val="20"/>
                <w:szCs w:val="20"/>
              </w:rPr>
              <w:t>2</w:t>
            </w:r>
          </w:p>
        </w:tc>
      </w:tr>
      <w:tr w:rsidR="00BD7B7D" w:rsidRPr="00935994" w14:paraId="400DFD02" w14:textId="5EEDAA62" w:rsidTr="00BD7B7D">
        <w:tc>
          <w:tcPr>
            <w:tcW w:w="224" w:type="pct"/>
          </w:tcPr>
          <w:p w14:paraId="58937BFA" w14:textId="3FC48D47" w:rsidR="00BD7B7D" w:rsidRPr="00935994" w:rsidRDefault="00BD7B7D" w:rsidP="00ED2219">
            <w:pPr>
              <w:spacing w:before="60" w:after="60"/>
              <w:jc w:val="right"/>
              <w:rPr>
                <w:rFonts w:cstheme="minorHAnsi"/>
                <w:color w:val="000000"/>
                <w:sz w:val="20"/>
                <w:szCs w:val="20"/>
              </w:rPr>
            </w:pPr>
            <w:r>
              <w:rPr>
                <w:rFonts w:cstheme="minorHAnsi"/>
                <w:color w:val="000000"/>
                <w:sz w:val="20"/>
                <w:szCs w:val="20"/>
              </w:rPr>
              <w:t>17</w:t>
            </w:r>
          </w:p>
        </w:tc>
        <w:tc>
          <w:tcPr>
            <w:tcW w:w="452" w:type="pct"/>
            <w:shd w:val="clear" w:color="auto" w:fill="auto"/>
          </w:tcPr>
          <w:p w14:paraId="485FA47D" w14:textId="7B0060EE" w:rsidR="00BD7B7D" w:rsidRPr="00935994" w:rsidRDefault="00BD7B7D" w:rsidP="00ED2219">
            <w:pPr>
              <w:spacing w:before="60" w:after="60"/>
              <w:rPr>
                <w:rFonts w:eastAsia="Times New Roman" w:cstheme="minorHAnsi"/>
                <w:sz w:val="20"/>
                <w:szCs w:val="20"/>
              </w:rPr>
            </w:pPr>
            <w:r w:rsidRPr="00935994">
              <w:rPr>
                <w:rFonts w:cstheme="minorHAnsi"/>
                <w:color w:val="000000"/>
                <w:sz w:val="20"/>
                <w:szCs w:val="20"/>
              </w:rPr>
              <w:t>Utilities</w:t>
            </w:r>
          </w:p>
        </w:tc>
        <w:tc>
          <w:tcPr>
            <w:tcW w:w="904" w:type="pct"/>
          </w:tcPr>
          <w:p w14:paraId="2747E593" w14:textId="75CFCF94" w:rsidR="00BD7B7D" w:rsidRPr="006734F0" w:rsidRDefault="00BD7B7D" w:rsidP="00ED2219">
            <w:pPr>
              <w:spacing w:before="60" w:after="60"/>
              <w:rPr>
                <w:rFonts w:eastAsia="Times New Roman" w:cstheme="minorHAnsi"/>
                <w:b/>
                <w:bCs/>
                <w:sz w:val="20"/>
                <w:szCs w:val="20"/>
              </w:rPr>
            </w:pPr>
            <w:r w:rsidRPr="006734F0">
              <w:rPr>
                <w:rFonts w:cstheme="minorHAnsi"/>
                <w:b/>
                <w:bCs/>
                <w:color w:val="000000"/>
                <w:sz w:val="20"/>
                <w:szCs w:val="20"/>
              </w:rPr>
              <w:t>open_def</w:t>
            </w:r>
          </w:p>
        </w:tc>
        <w:tc>
          <w:tcPr>
            <w:tcW w:w="1221" w:type="pct"/>
            <w:shd w:val="clear" w:color="auto" w:fill="auto"/>
          </w:tcPr>
          <w:p w14:paraId="18362A13" w14:textId="501450A3" w:rsidR="00BD7B7D" w:rsidRPr="006734F0" w:rsidRDefault="00BD7B7D" w:rsidP="00ED2219">
            <w:pPr>
              <w:spacing w:before="60" w:after="60"/>
              <w:rPr>
                <w:rFonts w:eastAsia="Times New Roman" w:cstheme="minorHAnsi"/>
                <w:b/>
                <w:bCs/>
                <w:sz w:val="20"/>
                <w:szCs w:val="20"/>
              </w:rPr>
            </w:pPr>
            <w:r w:rsidRPr="006734F0">
              <w:rPr>
                <w:rFonts w:eastAsia="Times New Roman" w:cstheme="minorHAnsi"/>
                <w:b/>
                <w:bCs/>
                <w:sz w:val="20"/>
                <w:szCs w:val="20"/>
              </w:rPr>
              <w:t>Access to any sanitation facility</w:t>
            </w:r>
          </w:p>
        </w:tc>
        <w:tc>
          <w:tcPr>
            <w:tcW w:w="1799" w:type="pct"/>
            <w:shd w:val="clear" w:color="auto" w:fill="auto"/>
          </w:tcPr>
          <w:p w14:paraId="74964005" w14:textId="77777777" w:rsidR="00BD7B7D" w:rsidRDefault="00BD7B7D" w:rsidP="00C12A28">
            <w:pPr>
              <w:spacing w:before="60" w:after="0"/>
              <w:rPr>
                <w:rFonts w:cstheme="minorHAnsi"/>
                <w:color w:val="000000"/>
                <w:sz w:val="20"/>
                <w:szCs w:val="20"/>
              </w:rPr>
            </w:pPr>
            <w:r w:rsidRPr="00935994">
              <w:rPr>
                <w:rFonts w:cstheme="minorHAnsi"/>
                <w:color w:val="000000"/>
                <w:sz w:val="20"/>
                <w:szCs w:val="20"/>
              </w:rPr>
              <w:t xml:space="preserve">0 = </w:t>
            </w:r>
            <w:r>
              <w:rPr>
                <w:rFonts w:cstheme="minorHAnsi"/>
                <w:color w:val="000000"/>
                <w:sz w:val="20"/>
                <w:szCs w:val="20"/>
              </w:rPr>
              <w:t>A</w:t>
            </w:r>
            <w:r w:rsidRPr="00935994">
              <w:rPr>
                <w:rFonts w:cstheme="minorHAnsi"/>
                <w:color w:val="000000"/>
                <w:sz w:val="20"/>
                <w:szCs w:val="20"/>
              </w:rPr>
              <w:t xml:space="preserve">vailability of any facility </w:t>
            </w:r>
          </w:p>
          <w:p w14:paraId="437D7C15" w14:textId="7543BD0A" w:rsidR="00BD7B7D" w:rsidRPr="00935994" w:rsidRDefault="00BD7B7D" w:rsidP="00C12A28">
            <w:pPr>
              <w:spacing w:after="60"/>
              <w:rPr>
                <w:rFonts w:eastAsia="Times New Roman" w:cstheme="minorHAnsi"/>
                <w:sz w:val="20"/>
                <w:szCs w:val="20"/>
              </w:rPr>
            </w:pPr>
            <w:r w:rsidRPr="00935994">
              <w:rPr>
                <w:rFonts w:cstheme="minorHAnsi"/>
                <w:color w:val="000000"/>
                <w:sz w:val="20"/>
                <w:szCs w:val="20"/>
              </w:rPr>
              <w:t xml:space="preserve">1 = </w:t>
            </w:r>
            <w:r>
              <w:rPr>
                <w:rFonts w:cstheme="minorHAnsi"/>
                <w:color w:val="000000"/>
                <w:sz w:val="20"/>
                <w:szCs w:val="20"/>
              </w:rPr>
              <w:t>N</w:t>
            </w:r>
            <w:r w:rsidRPr="00935994">
              <w:rPr>
                <w:rFonts w:cstheme="minorHAnsi"/>
                <w:color w:val="000000"/>
                <w:sz w:val="20"/>
                <w:szCs w:val="20"/>
              </w:rPr>
              <w:t>o facility</w:t>
            </w:r>
          </w:p>
        </w:tc>
        <w:tc>
          <w:tcPr>
            <w:tcW w:w="400" w:type="pct"/>
          </w:tcPr>
          <w:p w14:paraId="5EAE5F72" w14:textId="7A193C9A" w:rsidR="00BD7B7D" w:rsidRPr="00935994" w:rsidRDefault="00BD7B7D" w:rsidP="00ED2219">
            <w:pPr>
              <w:spacing w:before="60" w:after="60"/>
              <w:jc w:val="center"/>
              <w:rPr>
                <w:rFonts w:cstheme="minorHAnsi"/>
                <w:color w:val="000000"/>
                <w:sz w:val="20"/>
                <w:szCs w:val="20"/>
              </w:rPr>
            </w:pPr>
            <w:r>
              <w:rPr>
                <w:rFonts w:cstheme="minorHAnsi"/>
                <w:color w:val="000000"/>
                <w:sz w:val="20"/>
                <w:szCs w:val="20"/>
              </w:rPr>
              <w:t>2</w:t>
            </w:r>
          </w:p>
        </w:tc>
      </w:tr>
      <w:tr w:rsidR="00BD7B7D" w:rsidRPr="00935994" w14:paraId="2136C93B" w14:textId="453FA2F2" w:rsidTr="00BD7B7D">
        <w:tc>
          <w:tcPr>
            <w:tcW w:w="224" w:type="pct"/>
          </w:tcPr>
          <w:p w14:paraId="57FA555E" w14:textId="510E865B" w:rsidR="00BD7B7D" w:rsidRPr="00935994" w:rsidRDefault="00BD7B7D" w:rsidP="00ED2219">
            <w:pPr>
              <w:spacing w:before="60" w:after="60"/>
              <w:jc w:val="right"/>
              <w:rPr>
                <w:rFonts w:cstheme="minorHAnsi"/>
                <w:color w:val="000000"/>
                <w:sz w:val="20"/>
                <w:szCs w:val="20"/>
              </w:rPr>
            </w:pPr>
            <w:r>
              <w:rPr>
                <w:rFonts w:cstheme="minorHAnsi"/>
                <w:color w:val="000000"/>
                <w:sz w:val="20"/>
                <w:szCs w:val="20"/>
              </w:rPr>
              <w:t>18</w:t>
            </w:r>
          </w:p>
        </w:tc>
        <w:tc>
          <w:tcPr>
            <w:tcW w:w="452" w:type="pct"/>
            <w:shd w:val="clear" w:color="auto" w:fill="auto"/>
          </w:tcPr>
          <w:p w14:paraId="73B00539" w14:textId="7F5AC311" w:rsidR="00BD7B7D" w:rsidRPr="00935994" w:rsidRDefault="00BD7B7D" w:rsidP="00ED2219">
            <w:pPr>
              <w:spacing w:before="60" w:after="60"/>
              <w:rPr>
                <w:rFonts w:eastAsia="Times New Roman" w:cstheme="minorHAnsi"/>
                <w:sz w:val="20"/>
                <w:szCs w:val="20"/>
              </w:rPr>
            </w:pPr>
            <w:r w:rsidRPr="00935994">
              <w:rPr>
                <w:rFonts w:cstheme="minorHAnsi"/>
                <w:color w:val="000000"/>
                <w:sz w:val="20"/>
                <w:szCs w:val="20"/>
              </w:rPr>
              <w:t>Utilities</w:t>
            </w:r>
          </w:p>
        </w:tc>
        <w:tc>
          <w:tcPr>
            <w:tcW w:w="904" w:type="pct"/>
          </w:tcPr>
          <w:p w14:paraId="6DCA0939" w14:textId="405B4B50" w:rsidR="00BD7B7D" w:rsidRPr="006734F0" w:rsidRDefault="00BD7B7D" w:rsidP="00ED2219">
            <w:pPr>
              <w:spacing w:before="60" w:after="60"/>
              <w:rPr>
                <w:rFonts w:cstheme="minorHAnsi"/>
                <w:b/>
                <w:bCs/>
                <w:color w:val="000000"/>
                <w:sz w:val="20"/>
                <w:szCs w:val="20"/>
              </w:rPr>
            </w:pPr>
            <w:r w:rsidRPr="006734F0">
              <w:rPr>
                <w:rFonts w:cstheme="minorHAnsi"/>
                <w:b/>
                <w:bCs/>
                <w:color w:val="000000"/>
                <w:sz w:val="20"/>
                <w:szCs w:val="20"/>
              </w:rPr>
              <w:t>imp_san_rec</w:t>
            </w:r>
          </w:p>
        </w:tc>
        <w:tc>
          <w:tcPr>
            <w:tcW w:w="1221" w:type="pct"/>
            <w:shd w:val="clear" w:color="auto" w:fill="auto"/>
          </w:tcPr>
          <w:p w14:paraId="42C55132" w14:textId="2AFDDF75" w:rsidR="00BD7B7D" w:rsidRPr="006734F0" w:rsidRDefault="00BD7B7D" w:rsidP="00ED2219">
            <w:pPr>
              <w:spacing w:before="60" w:after="60"/>
              <w:rPr>
                <w:rFonts w:cstheme="minorHAnsi"/>
                <w:b/>
                <w:bCs/>
                <w:color w:val="000000"/>
                <w:sz w:val="20"/>
                <w:szCs w:val="20"/>
              </w:rPr>
            </w:pPr>
            <w:r w:rsidRPr="006734F0">
              <w:rPr>
                <w:rFonts w:cstheme="minorHAnsi"/>
                <w:b/>
                <w:bCs/>
                <w:color w:val="000000"/>
                <w:sz w:val="20"/>
                <w:szCs w:val="20"/>
              </w:rPr>
              <w:t xml:space="preserve">Improved sanitation facility </w:t>
            </w:r>
          </w:p>
        </w:tc>
        <w:tc>
          <w:tcPr>
            <w:tcW w:w="1799" w:type="pct"/>
            <w:shd w:val="clear" w:color="auto" w:fill="auto"/>
          </w:tcPr>
          <w:p w14:paraId="2D9BF025" w14:textId="77777777" w:rsidR="00BD7B7D" w:rsidRDefault="00BD7B7D" w:rsidP="00C12A28">
            <w:pPr>
              <w:spacing w:before="60" w:after="0"/>
              <w:rPr>
                <w:rFonts w:cstheme="minorHAnsi"/>
                <w:color w:val="000000"/>
                <w:sz w:val="20"/>
                <w:szCs w:val="20"/>
              </w:rPr>
            </w:pPr>
            <w:r w:rsidRPr="00935994">
              <w:rPr>
                <w:rFonts w:cstheme="minorHAnsi"/>
                <w:color w:val="000000"/>
                <w:sz w:val="20"/>
                <w:szCs w:val="20"/>
              </w:rPr>
              <w:t>0 = No</w:t>
            </w:r>
          </w:p>
          <w:p w14:paraId="29404228" w14:textId="2B9A5A5F" w:rsidR="00BD7B7D" w:rsidRPr="00935994" w:rsidRDefault="00BD7B7D" w:rsidP="00C12A28">
            <w:pPr>
              <w:spacing w:after="60"/>
              <w:rPr>
                <w:rFonts w:cstheme="minorHAnsi"/>
                <w:color w:val="000000"/>
                <w:sz w:val="20"/>
                <w:szCs w:val="20"/>
              </w:rPr>
            </w:pPr>
            <w:r w:rsidRPr="00935994">
              <w:rPr>
                <w:rFonts w:cstheme="minorHAnsi"/>
                <w:color w:val="000000"/>
                <w:sz w:val="20"/>
                <w:szCs w:val="20"/>
              </w:rPr>
              <w:t>1 = Yes</w:t>
            </w:r>
          </w:p>
        </w:tc>
        <w:tc>
          <w:tcPr>
            <w:tcW w:w="400" w:type="pct"/>
          </w:tcPr>
          <w:p w14:paraId="355AFC79" w14:textId="3536C8EC" w:rsidR="00BD7B7D" w:rsidRPr="00935994" w:rsidRDefault="00BD7B7D" w:rsidP="00ED2219">
            <w:pPr>
              <w:spacing w:before="60" w:after="60"/>
              <w:jc w:val="center"/>
              <w:rPr>
                <w:rFonts w:cstheme="minorHAnsi"/>
                <w:color w:val="000000"/>
                <w:sz w:val="20"/>
                <w:szCs w:val="20"/>
              </w:rPr>
            </w:pPr>
            <w:r>
              <w:rPr>
                <w:rFonts w:cstheme="minorHAnsi"/>
                <w:color w:val="000000"/>
                <w:sz w:val="20"/>
                <w:szCs w:val="20"/>
              </w:rPr>
              <w:t>1</w:t>
            </w:r>
          </w:p>
        </w:tc>
      </w:tr>
      <w:tr w:rsidR="00BD7B7D" w:rsidRPr="00935994" w14:paraId="4C9230AE" w14:textId="025D9726" w:rsidTr="00BD7B7D">
        <w:tc>
          <w:tcPr>
            <w:tcW w:w="224" w:type="pct"/>
          </w:tcPr>
          <w:p w14:paraId="0EDE25E4" w14:textId="4376FC7D" w:rsidR="00BD7B7D" w:rsidRPr="00935994" w:rsidRDefault="00BD7B7D" w:rsidP="00ED2219">
            <w:pPr>
              <w:spacing w:before="60" w:after="60"/>
              <w:jc w:val="right"/>
              <w:rPr>
                <w:rFonts w:eastAsia="Times New Roman" w:cstheme="minorHAnsi"/>
                <w:sz w:val="20"/>
                <w:szCs w:val="20"/>
              </w:rPr>
            </w:pPr>
            <w:r>
              <w:rPr>
                <w:rFonts w:eastAsia="Times New Roman" w:cstheme="minorHAnsi"/>
                <w:sz w:val="20"/>
                <w:szCs w:val="20"/>
              </w:rPr>
              <w:t>19</w:t>
            </w:r>
          </w:p>
        </w:tc>
        <w:tc>
          <w:tcPr>
            <w:tcW w:w="452" w:type="pct"/>
            <w:shd w:val="clear" w:color="auto" w:fill="auto"/>
            <w:hideMark/>
          </w:tcPr>
          <w:p w14:paraId="4DD2A7F6" w14:textId="37E95E94" w:rsidR="00BD7B7D" w:rsidRPr="00935994" w:rsidRDefault="00BD7B7D" w:rsidP="00ED2219">
            <w:pPr>
              <w:spacing w:before="60" w:after="60"/>
              <w:rPr>
                <w:rFonts w:eastAsia="Times New Roman" w:cstheme="minorHAnsi"/>
                <w:sz w:val="20"/>
                <w:szCs w:val="20"/>
              </w:rPr>
            </w:pPr>
            <w:r w:rsidRPr="00935994">
              <w:rPr>
                <w:rFonts w:eastAsia="Times New Roman" w:cstheme="minorHAnsi"/>
                <w:sz w:val="20"/>
                <w:szCs w:val="20"/>
              </w:rPr>
              <w:t>Utilities</w:t>
            </w:r>
          </w:p>
        </w:tc>
        <w:tc>
          <w:tcPr>
            <w:tcW w:w="904" w:type="pct"/>
          </w:tcPr>
          <w:p w14:paraId="2B39269C" w14:textId="0965214B" w:rsidR="00BD7B7D" w:rsidRPr="006734F0" w:rsidRDefault="00BD7B7D" w:rsidP="00ED2219">
            <w:pPr>
              <w:spacing w:before="60" w:after="60"/>
              <w:rPr>
                <w:rFonts w:eastAsia="Times New Roman" w:cstheme="minorHAnsi"/>
                <w:b/>
                <w:bCs/>
                <w:sz w:val="20"/>
                <w:szCs w:val="20"/>
              </w:rPr>
            </w:pPr>
            <w:r w:rsidRPr="006734F0">
              <w:rPr>
                <w:rFonts w:eastAsia="Times New Roman" w:cstheme="minorHAnsi"/>
                <w:b/>
                <w:bCs/>
                <w:sz w:val="20"/>
                <w:szCs w:val="20"/>
              </w:rPr>
              <w:t>waste</w:t>
            </w:r>
          </w:p>
        </w:tc>
        <w:tc>
          <w:tcPr>
            <w:tcW w:w="1221" w:type="pct"/>
            <w:shd w:val="clear" w:color="auto" w:fill="auto"/>
            <w:hideMark/>
          </w:tcPr>
          <w:p w14:paraId="258265CE" w14:textId="29306543" w:rsidR="00BD7B7D" w:rsidRPr="006734F0" w:rsidRDefault="00BD7B7D" w:rsidP="00ED2219">
            <w:pPr>
              <w:spacing w:before="60" w:after="60"/>
              <w:rPr>
                <w:rFonts w:eastAsia="Times New Roman" w:cstheme="minorHAnsi"/>
                <w:b/>
                <w:bCs/>
                <w:sz w:val="20"/>
                <w:szCs w:val="20"/>
              </w:rPr>
            </w:pPr>
            <w:r w:rsidRPr="006734F0">
              <w:rPr>
                <w:rFonts w:eastAsia="Times New Roman" w:cstheme="minorHAnsi"/>
                <w:b/>
                <w:bCs/>
                <w:sz w:val="20"/>
                <w:szCs w:val="20"/>
              </w:rPr>
              <w:t xml:space="preserve">Main types of </w:t>
            </w:r>
            <w:r>
              <w:rPr>
                <w:rFonts w:eastAsia="Times New Roman" w:cstheme="minorHAnsi"/>
                <w:b/>
                <w:bCs/>
                <w:sz w:val="20"/>
                <w:szCs w:val="20"/>
              </w:rPr>
              <w:t>solid waste</w:t>
            </w:r>
            <w:r w:rsidRPr="006734F0">
              <w:rPr>
                <w:rFonts w:eastAsia="Times New Roman" w:cstheme="minorHAnsi"/>
                <w:b/>
                <w:bCs/>
                <w:sz w:val="20"/>
                <w:szCs w:val="20"/>
              </w:rPr>
              <w:t xml:space="preserve"> </w:t>
            </w:r>
            <w:r>
              <w:rPr>
                <w:rFonts w:eastAsia="Times New Roman" w:cstheme="minorHAnsi"/>
                <w:b/>
                <w:bCs/>
                <w:sz w:val="20"/>
                <w:szCs w:val="20"/>
              </w:rPr>
              <w:t>disposal</w:t>
            </w:r>
          </w:p>
        </w:tc>
        <w:tc>
          <w:tcPr>
            <w:tcW w:w="1799" w:type="pct"/>
            <w:shd w:val="clear" w:color="auto" w:fill="auto"/>
            <w:hideMark/>
          </w:tcPr>
          <w:p w14:paraId="7A70985D" w14:textId="77777777" w:rsidR="00BD7B7D" w:rsidRPr="00935994" w:rsidRDefault="00BD7B7D" w:rsidP="00C12A28">
            <w:pPr>
              <w:spacing w:before="60" w:after="60"/>
              <w:rPr>
                <w:rFonts w:eastAsia="Times New Roman" w:cstheme="minorHAnsi"/>
                <w:sz w:val="20"/>
                <w:szCs w:val="20"/>
              </w:rPr>
            </w:pPr>
            <w:r w:rsidRPr="00935994">
              <w:rPr>
                <w:rFonts w:eastAsia="Times New Roman" w:cstheme="minorHAnsi"/>
                <w:sz w:val="20"/>
                <w:szCs w:val="20"/>
              </w:rPr>
              <w:t>1 = Solid waste collected on a regular basis by authorized collectors</w:t>
            </w:r>
            <w:r w:rsidRPr="00935994">
              <w:rPr>
                <w:rFonts w:eastAsia="Times New Roman" w:cstheme="minorHAnsi"/>
                <w:sz w:val="20"/>
                <w:szCs w:val="20"/>
              </w:rPr>
              <w:br/>
              <w:t>2 = Solid waste collected on an irregular basis by authorized collectors</w:t>
            </w:r>
            <w:r w:rsidRPr="00935994">
              <w:rPr>
                <w:rFonts w:eastAsia="Times New Roman" w:cstheme="minorHAnsi"/>
                <w:sz w:val="20"/>
                <w:szCs w:val="20"/>
              </w:rPr>
              <w:br/>
              <w:t>3 = Solid waste collected by self‐appointed collectors</w:t>
            </w:r>
            <w:r w:rsidRPr="00935994">
              <w:rPr>
                <w:rFonts w:eastAsia="Times New Roman" w:cstheme="minorHAnsi"/>
                <w:sz w:val="20"/>
                <w:szCs w:val="20"/>
              </w:rPr>
              <w:br/>
              <w:t>4 = Occupants dispose of solid waste in a local dump supervised by authorities</w:t>
            </w:r>
            <w:r w:rsidRPr="00935994">
              <w:rPr>
                <w:rFonts w:eastAsia="Times New Roman" w:cstheme="minorHAnsi"/>
                <w:sz w:val="20"/>
                <w:szCs w:val="20"/>
              </w:rPr>
              <w:br/>
              <w:t>5 = Occupants dispose of solid waste in a local dump not supervised by authorities</w:t>
            </w:r>
            <w:r w:rsidRPr="00935994">
              <w:rPr>
                <w:rFonts w:eastAsia="Times New Roman" w:cstheme="minorHAnsi"/>
                <w:sz w:val="20"/>
                <w:szCs w:val="20"/>
              </w:rPr>
              <w:br/>
              <w:t>6 = Occupants burn solid waste</w:t>
            </w:r>
            <w:r w:rsidRPr="00935994">
              <w:rPr>
                <w:rFonts w:eastAsia="Times New Roman" w:cstheme="minorHAnsi"/>
                <w:sz w:val="20"/>
                <w:szCs w:val="20"/>
              </w:rPr>
              <w:br/>
              <w:t>7 = Occupants bury solid waste</w:t>
            </w:r>
            <w:r w:rsidRPr="00935994">
              <w:rPr>
                <w:rFonts w:eastAsia="Times New Roman" w:cstheme="minorHAnsi"/>
                <w:sz w:val="20"/>
                <w:szCs w:val="20"/>
              </w:rPr>
              <w:br/>
              <w:t>8 = Occupants dispose solid waste into river, sea, creek, pond</w:t>
            </w:r>
            <w:r w:rsidRPr="00935994">
              <w:rPr>
                <w:rFonts w:eastAsia="Times New Roman" w:cstheme="minorHAnsi"/>
                <w:sz w:val="20"/>
                <w:szCs w:val="20"/>
              </w:rPr>
              <w:br/>
              <w:t>9 = Occupants compost solid waste</w:t>
            </w:r>
            <w:r w:rsidRPr="00935994">
              <w:rPr>
                <w:rFonts w:eastAsia="Times New Roman" w:cstheme="minorHAnsi"/>
                <w:sz w:val="20"/>
                <w:szCs w:val="20"/>
              </w:rPr>
              <w:br/>
              <w:t>10 = Other arrangement</w:t>
            </w:r>
          </w:p>
        </w:tc>
        <w:tc>
          <w:tcPr>
            <w:tcW w:w="400" w:type="pct"/>
          </w:tcPr>
          <w:p w14:paraId="5B7C3A82" w14:textId="11C6CBA5" w:rsidR="00BD7B7D" w:rsidRPr="00935994" w:rsidRDefault="00BD7B7D" w:rsidP="00ED2219">
            <w:pPr>
              <w:spacing w:before="60" w:after="60"/>
              <w:jc w:val="center"/>
              <w:rPr>
                <w:rFonts w:cstheme="minorHAnsi"/>
                <w:color w:val="000000"/>
                <w:sz w:val="20"/>
                <w:szCs w:val="20"/>
              </w:rPr>
            </w:pPr>
            <w:r>
              <w:rPr>
                <w:rFonts w:cstheme="minorHAnsi"/>
                <w:color w:val="000000"/>
                <w:sz w:val="20"/>
                <w:szCs w:val="20"/>
              </w:rPr>
              <w:t>2</w:t>
            </w:r>
          </w:p>
        </w:tc>
      </w:tr>
    </w:tbl>
    <w:p w14:paraId="721F9581" w14:textId="057FC600" w:rsidR="00AB4496" w:rsidRPr="00B7216C" w:rsidRDefault="00AB4496" w:rsidP="00B7216C">
      <w:pPr>
        <w:pStyle w:val="NoSpacing"/>
        <w:rPr>
          <w:rFonts w:asciiTheme="minorHAnsi" w:hAnsiTheme="minorHAnsi" w:cstheme="minorHAnsi"/>
        </w:rPr>
      </w:pPr>
    </w:p>
    <w:p w14:paraId="11DBA29A" w14:textId="77777777" w:rsidR="00B7216C" w:rsidRPr="00B7216C" w:rsidRDefault="00B7216C" w:rsidP="008B572A">
      <w:pPr>
        <w:pStyle w:val="NoSpacing"/>
        <w:spacing w:line="259" w:lineRule="auto"/>
        <w:rPr>
          <w:rFonts w:asciiTheme="minorHAnsi" w:hAnsiTheme="minorHAnsi" w:cstheme="minorHAnsi"/>
        </w:rPr>
      </w:pPr>
    </w:p>
    <w:p w14:paraId="014A1072" w14:textId="67350E78" w:rsidR="00660FA1" w:rsidRDefault="00660FA1" w:rsidP="008B572A">
      <w:pPr>
        <w:pStyle w:val="Heading4"/>
        <w:spacing w:before="0" w:after="0"/>
        <w:jc w:val="both"/>
        <w:rPr>
          <w:rFonts w:asciiTheme="minorHAnsi" w:hAnsiTheme="minorHAnsi" w:cstheme="minorHAnsi"/>
          <w:i w:val="0"/>
          <w:szCs w:val="24"/>
        </w:rPr>
      </w:pPr>
      <w:r w:rsidRPr="006C23C9">
        <w:rPr>
          <w:rFonts w:asciiTheme="minorHAnsi" w:hAnsiTheme="minorHAnsi" w:cstheme="minorHAnsi"/>
          <w:i w:val="0"/>
          <w:szCs w:val="24"/>
        </w:rPr>
        <w:t xml:space="preserve">Access to Energy </w:t>
      </w:r>
    </w:p>
    <w:p w14:paraId="3CBED9FB" w14:textId="77777777" w:rsidR="00261FDD" w:rsidRDefault="00261FDD" w:rsidP="008B572A">
      <w:pPr>
        <w:pStyle w:val="varname"/>
        <w:spacing w:line="259" w:lineRule="auto"/>
      </w:pPr>
    </w:p>
    <w:p w14:paraId="082A0B6C" w14:textId="17A5551C" w:rsidR="00A76CAB" w:rsidRPr="00301A6F" w:rsidRDefault="00A76CAB" w:rsidP="008B572A">
      <w:pPr>
        <w:pStyle w:val="varname"/>
        <w:spacing w:line="259" w:lineRule="auto"/>
      </w:pPr>
      <w:r w:rsidRPr="00301A6F">
        <w:t>central_acc</w:t>
      </w:r>
    </w:p>
    <w:p w14:paraId="150E333A" w14:textId="70A345F2" w:rsidR="00A76CAB" w:rsidRDefault="00413272" w:rsidP="008B572A">
      <w:pPr>
        <w:spacing w:after="0"/>
      </w:pPr>
      <w:r>
        <w:t xml:space="preserve">This </w:t>
      </w:r>
      <w:r w:rsidR="007A0B5B">
        <w:t xml:space="preserve">is a dummy variable that indicates the access to central heating in the dwelling. Categories after harmonization: </w:t>
      </w:r>
    </w:p>
    <w:p w14:paraId="0D37D87C" w14:textId="550CF691" w:rsidR="007A0B5B" w:rsidRPr="008B572A" w:rsidRDefault="007A0B5B" w:rsidP="008B572A">
      <w:pPr>
        <w:spacing w:after="0"/>
        <w:ind w:left="720"/>
        <w:rPr>
          <w:i/>
          <w:iCs/>
        </w:rPr>
      </w:pPr>
      <w:r w:rsidRPr="008B572A">
        <w:rPr>
          <w:i/>
          <w:iCs/>
        </w:rPr>
        <w:t>0</w:t>
      </w:r>
      <w:r w:rsidR="00AA46F2" w:rsidRPr="008B572A">
        <w:rPr>
          <w:i/>
          <w:iCs/>
        </w:rPr>
        <w:t xml:space="preserve"> </w:t>
      </w:r>
      <w:r w:rsidRPr="008B572A">
        <w:rPr>
          <w:i/>
          <w:iCs/>
        </w:rPr>
        <w:t>=</w:t>
      </w:r>
      <w:r w:rsidR="00AA46F2" w:rsidRPr="008B572A">
        <w:rPr>
          <w:i/>
          <w:iCs/>
        </w:rPr>
        <w:t xml:space="preserve"> </w:t>
      </w:r>
      <w:r w:rsidRPr="008B572A">
        <w:rPr>
          <w:i/>
          <w:iCs/>
        </w:rPr>
        <w:t>No</w:t>
      </w:r>
    </w:p>
    <w:p w14:paraId="79A6CA3C" w14:textId="6D5BF728" w:rsidR="007A0B5B" w:rsidRPr="008B572A" w:rsidRDefault="007A0B5B" w:rsidP="008B572A">
      <w:pPr>
        <w:spacing w:after="0"/>
        <w:ind w:left="720"/>
        <w:rPr>
          <w:i/>
          <w:iCs/>
        </w:rPr>
      </w:pPr>
      <w:r w:rsidRPr="008B572A">
        <w:rPr>
          <w:i/>
          <w:iCs/>
        </w:rPr>
        <w:t>1</w:t>
      </w:r>
      <w:r w:rsidR="00AA46F2" w:rsidRPr="008B572A">
        <w:rPr>
          <w:i/>
          <w:iCs/>
        </w:rPr>
        <w:t xml:space="preserve"> = </w:t>
      </w:r>
      <w:r w:rsidRPr="008B572A">
        <w:rPr>
          <w:i/>
          <w:iCs/>
        </w:rPr>
        <w:t>Yes</w:t>
      </w:r>
    </w:p>
    <w:p w14:paraId="45CB7F42" w14:textId="77777777" w:rsidR="007A0B5B" w:rsidRPr="00A76CAB" w:rsidRDefault="007A0B5B" w:rsidP="008B572A">
      <w:pPr>
        <w:spacing w:after="0"/>
      </w:pPr>
    </w:p>
    <w:p w14:paraId="1165A88E" w14:textId="77777777" w:rsidR="00660FA1" w:rsidRPr="006C23C9" w:rsidRDefault="00660FA1" w:rsidP="008B572A">
      <w:pPr>
        <w:pStyle w:val="varname"/>
        <w:spacing w:line="259" w:lineRule="auto"/>
      </w:pPr>
      <w:r w:rsidRPr="006C23C9">
        <w:t>heatsource</w:t>
      </w:r>
    </w:p>
    <w:p w14:paraId="0E126A8B" w14:textId="6F1DA0DF" w:rsidR="00660FA1" w:rsidRDefault="00413272" w:rsidP="008B572A">
      <w:pPr>
        <w:pStyle w:val="NoSpacing"/>
        <w:spacing w:line="259" w:lineRule="auto"/>
        <w:jc w:val="both"/>
        <w:rPr>
          <w:rFonts w:asciiTheme="minorHAnsi" w:hAnsiTheme="minorHAnsi" w:cstheme="minorHAnsi"/>
        </w:rPr>
      </w:pPr>
      <w:r>
        <w:rPr>
          <w:rFonts w:asciiTheme="minorHAnsi" w:hAnsiTheme="minorHAnsi" w:cstheme="minorHAnsi"/>
        </w:rPr>
        <w:t>This</w:t>
      </w:r>
      <w:r w:rsidR="00660FA1" w:rsidRPr="006C23C9">
        <w:rPr>
          <w:rFonts w:asciiTheme="minorHAnsi" w:hAnsiTheme="minorHAnsi" w:cstheme="minorHAnsi"/>
        </w:rPr>
        <w:t xml:space="preserve"> is a categorical variable that indicates </w:t>
      </w:r>
      <w:r w:rsidR="00EB4088" w:rsidRPr="006C23C9">
        <w:rPr>
          <w:rFonts w:asciiTheme="minorHAnsi" w:hAnsiTheme="minorHAnsi" w:cstheme="minorHAnsi"/>
        </w:rPr>
        <w:t xml:space="preserve">the </w:t>
      </w:r>
      <w:r w:rsidR="00660FA1" w:rsidRPr="006C23C9">
        <w:rPr>
          <w:rFonts w:asciiTheme="minorHAnsi" w:hAnsiTheme="minorHAnsi" w:cstheme="minorHAnsi"/>
        </w:rPr>
        <w:t xml:space="preserve">main source of heating. Main source of heating refers to the type of system used to provide heating for most of the space. It may be central heating covering all or parts of living quarters, or it may not be central, in which case the heating will be provided separately within the living quarters by a stove, fireplace or some other heating body. </w:t>
      </w:r>
    </w:p>
    <w:p w14:paraId="4FA01671" w14:textId="77777777" w:rsidR="00261FDD" w:rsidRPr="006C23C9" w:rsidRDefault="00261FDD" w:rsidP="008B572A">
      <w:pPr>
        <w:pStyle w:val="NoSpacing"/>
        <w:spacing w:line="259" w:lineRule="auto"/>
        <w:jc w:val="both"/>
        <w:rPr>
          <w:rFonts w:asciiTheme="minorHAnsi" w:hAnsiTheme="minorHAnsi" w:cstheme="minorHAnsi"/>
        </w:rPr>
      </w:pPr>
    </w:p>
    <w:p w14:paraId="2BD22F2D" w14:textId="620931FA" w:rsidR="00660FA1" w:rsidRPr="006C23C9" w:rsidRDefault="00660FA1" w:rsidP="008B572A">
      <w:pPr>
        <w:spacing w:after="0"/>
        <w:jc w:val="both"/>
        <w:rPr>
          <w:rFonts w:cstheme="minorHAnsi"/>
        </w:rPr>
      </w:pPr>
      <w:r w:rsidRPr="006C23C9">
        <w:rPr>
          <w:rFonts w:cstheme="minorHAnsi"/>
        </w:rPr>
        <w:t>As for the energy used for heating purposes, it is closely related to the type of heating and refers to the predominant source of energy, such as solid fuels (coal, lignite</w:t>
      </w:r>
      <w:r w:rsidR="00EB4088" w:rsidRPr="006C23C9">
        <w:rPr>
          <w:rFonts w:cstheme="minorHAnsi"/>
        </w:rPr>
        <w:t>,</w:t>
      </w:r>
      <w:r w:rsidRPr="006C23C9">
        <w:rPr>
          <w:rFonts w:cstheme="minorHAnsi"/>
        </w:rPr>
        <w:t xml:space="preserve"> and products of coal and lignite, wood), oils, gaseous fuels (natural or liquefied gas), or electricity. </w:t>
      </w:r>
      <w:r w:rsidR="00261FDD">
        <w:rPr>
          <w:rFonts w:cstheme="minorHAnsi"/>
        </w:rPr>
        <w:t xml:space="preserve"> </w:t>
      </w:r>
      <w:r w:rsidRPr="006C23C9">
        <w:rPr>
          <w:rFonts w:eastAsia="Times New Roman" w:cstheme="minorHAnsi"/>
          <w:color w:val="000000"/>
        </w:rPr>
        <w:t>Main sources of heating, seven</w:t>
      </w:r>
      <w:r w:rsidRPr="006C23C9">
        <w:rPr>
          <w:rFonts w:cstheme="minorHAnsi"/>
        </w:rPr>
        <w:t xml:space="preserve"> categories after harmonization:</w:t>
      </w:r>
    </w:p>
    <w:p w14:paraId="3968A6B1" w14:textId="5226DF8F" w:rsidR="00660FA1" w:rsidRPr="008B572A" w:rsidRDefault="00660FA1" w:rsidP="008B572A">
      <w:pPr>
        <w:spacing w:after="0"/>
        <w:ind w:left="720"/>
        <w:rPr>
          <w:rFonts w:cstheme="minorHAnsi"/>
          <w:i/>
          <w:iCs/>
        </w:rPr>
      </w:pPr>
      <w:r w:rsidRPr="008B572A">
        <w:rPr>
          <w:rFonts w:cstheme="minorHAnsi"/>
          <w:i/>
          <w:iCs/>
        </w:rPr>
        <w:t>1 = Firewood</w:t>
      </w:r>
      <w:r w:rsidRPr="008B572A">
        <w:rPr>
          <w:rFonts w:cstheme="minorHAnsi"/>
          <w:i/>
          <w:iCs/>
        </w:rPr>
        <w:br/>
        <w:t>2 = Kerosene</w:t>
      </w:r>
      <w:r w:rsidRPr="008B572A">
        <w:rPr>
          <w:rFonts w:cstheme="minorHAnsi"/>
          <w:i/>
          <w:iCs/>
        </w:rPr>
        <w:br/>
        <w:t>3 = Charcoal</w:t>
      </w:r>
      <w:r w:rsidRPr="008B572A">
        <w:rPr>
          <w:rFonts w:cstheme="minorHAnsi"/>
          <w:i/>
          <w:iCs/>
        </w:rPr>
        <w:br/>
        <w:t>4 = Electricity</w:t>
      </w:r>
      <w:r w:rsidRPr="008B572A">
        <w:rPr>
          <w:rFonts w:cstheme="minorHAnsi"/>
          <w:i/>
          <w:iCs/>
        </w:rPr>
        <w:br/>
        <w:t>5 = Gas</w:t>
      </w:r>
      <w:r w:rsidRPr="008B572A">
        <w:rPr>
          <w:rFonts w:cstheme="minorHAnsi"/>
          <w:i/>
          <w:iCs/>
        </w:rPr>
        <w:br/>
        <w:t>6 = Central</w:t>
      </w:r>
      <w:r w:rsidRPr="008B572A">
        <w:rPr>
          <w:rFonts w:cstheme="minorHAnsi"/>
          <w:i/>
          <w:iCs/>
        </w:rPr>
        <w:br/>
        <w:t>9 = Other</w:t>
      </w:r>
    </w:p>
    <w:p w14:paraId="3FF463CD" w14:textId="0512C797" w:rsidR="00010D64" w:rsidRPr="008B572A" w:rsidRDefault="00010D64" w:rsidP="008B572A">
      <w:pPr>
        <w:spacing w:after="0"/>
        <w:ind w:left="720"/>
        <w:rPr>
          <w:rFonts w:cstheme="minorHAnsi"/>
          <w:i/>
          <w:iCs/>
        </w:rPr>
      </w:pPr>
      <w:r w:rsidRPr="008B572A">
        <w:rPr>
          <w:rFonts w:cstheme="minorHAnsi"/>
          <w:i/>
          <w:iCs/>
        </w:rPr>
        <w:t>10= No heating</w:t>
      </w:r>
    </w:p>
    <w:p w14:paraId="1FD58A21" w14:textId="77777777" w:rsidR="00261FDD" w:rsidRDefault="00261FDD" w:rsidP="00AE2408">
      <w:pPr>
        <w:pStyle w:val="varname"/>
        <w:spacing w:line="259" w:lineRule="auto"/>
      </w:pPr>
    </w:p>
    <w:p w14:paraId="07204DAF" w14:textId="385B40E6" w:rsidR="005B0B0E" w:rsidRPr="005B0B0E" w:rsidRDefault="005B0B0E" w:rsidP="008B572A">
      <w:pPr>
        <w:pStyle w:val="varname"/>
        <w:spacing w:line="259" w:lineRule="auto"/>
      </w:pPr>
      <w:r w:rsidRPr="005B0B0E">
        <w:t>gas</w:t>
      </w:r>
    </w:p>
    <w:p w14:paraId="7521AC8F" w14:textId="3517B283" w:rsidR="005B0B0E" w:rsidRPr="00BE7FD1" w:rsidRDefault="00413272" w:rsidP="008B572A">
      <w:pPr>
        <w:pStyle w:val="NoSpacing"/>
        <w:spacing w:line="259"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This </w:t>
      </w:r>
      <w:r w:rsidR="005B0B0E" w:rsidRPr="00BE7FD1">
        <w:rPr>
          <w:rFonts w:asciiTheme="minorHAnsi" w:hAnsiTheme="minorHAnsi" w:cstheme="minorHAnsi"/>
          <w:color w:val="000000" w:themeColor="text1"/>
        </w:rPr>
        <w:t xml:space="preserve">is a categorical variable that identifies </w:t>
      </w:r>
      <w:r w:rsidR="00BE7FD1" w:rsidRPr="00BE7FD1">
        <w:rPr>
          <w:rFonts w:asciiTheme="minorHAnsi" w:hAnsiTheme="minorHAnsi" w:cstheme="minorHAnsi"/>
          <w:color w:val="000000" w:themeColor="text1"/>
        </w:rPr>
        <w:t>type of gas usage. The categories after harmonization are:</w:t>
      </w:r>
    </w:p>
    <w:p w14:paraId="1AD28CED" w14:textId="78AAE543" w:rsidR="00BE7FD1" w:rsidRPr="008B572A" w:rsidRDefault="00BE7FD1" w:rsidP="008B572A">
      <w:pPr>
        <w:pStyle w:val="NoSpacing"/>
        <w:spacing w:line="259" w:lineRule="auto"/>
        <w:ind w:left="720"/>
        <w:rPr>
          <w:rFonts w:asciiTheme="minorHAnsi" w:hAnsiTheme="minorHAnsi" w:cstheme="minorHAnsi"/>
          <w:i/>
          <w:iCs/>
          <w:color w:val="000000" w:themeColor="text1"/>
        </w:rPr>
      </w:pPr>
      <w:r w:rsidRPr="008B572A">
        <w:rPr>
          <w:rFonts w:asciiTheme="minorHAnsi" w:hAnsiTheme="minorHAnsi" w:cstheme="minorHAnsi"/>
          <w:i/>
          <w:iCs/>
          <w:color w:val="000000" w:themeColor="text1"/>
        </w:rPr>
        <w:t xml:space="preserve">0 = No </w:t>
      </w:r>
      <w:r w:rsidRPr="008B572A">
        <w:rPr>
          <w:rFonts w:asciiTheme="minorHAnsi" w:hAnsiTheme="minorHAnsi" w:cstheme="minorHAnsi"/>
          <w:i/>
          <w:iCs/>
          <w:color w:val="000000" w:themeColor="text1"/>
        </w:rPr>
        <w:br/>
        <w:t>1 = Yes, piped gas (LNG)</w:t>
      </w:r>
      <w:r w:rsidRPr="008B572A">
        <w:rPr>
          <w:rFonts w:asciiTheme="minorHAnsi" w:hAnsiTheme="minorHAnsi" w:cstheme="minorHAnsi"/>
          <w:i/>
          <w:iCs/>
          <w:color w:val="000000" w:themeColor="text1"/>
        </w:rPr>
        <w:br/>
        <w:t>2 = Yes, bottled gas (LPG)</w:t>
      </w:r>
      <w:r w:rsidRPr="008B572A">
        <w:rPr>
          <w:rFonts w:asciiTheme="minorHAnsi" w:hAnsiTheme="minorHAnsi" w:cstheme="minorHAnsi"/>
          <w:i/>
          <w:iCs/>
          <w:color w:val="000000" w:themeColor="text1"/>
        </w:rPr>
        <w:br/>
        <w:t>3 = Yes, but don't know</w:t>
      </w:r>
    </w:p>
    <w:p w14:paraId="41B40CBB" w14:textId="77777777" w:rsidR="00051022" w:rsidRDefault="00051022" w:rsidP="008B572A">
      <w:pPr>
        <w:pStyle w:val="varname"/>
        <w:spacing w:line="259" w:lineRule="auto"/>
      </w:pPr>
    </w:p>
    <w:p w14:paraId="56660B0F" w14:textId="77777777" w:rsidR="00051022" w:rsidRDefault="00051022">
      <w:pPr>
        <w:rPr>
          <w:rFonts w:eastAsia="Times New Roman" w:cstheme="minorHAnsi"/>
          <w:b/>
          <w:color w:val="000000"/>
          <w:szCs w:val="20"/>
          <w:lang w:eastAsia="es-ES"/>
        </w:rPr>
      </w:pPr>
      <w:r>
        <w:br w:type="page"/>
      </w:r>
    </w:p>
    <w:p w14:paraId="7F03C4E8" w14:textId="032C5283" w:rsidR="00537F41" w:rsidRPr="00212143" w:rsidRDefault="00537F41" w:rsidP="008B572A">
      <w:pPr>
        <w:pStyle w:val="varname"/>
        <w:spacing w:line="259" w:lineRule="auto"/>
      </w:pPr>
      <w:r w:rsidRPr="00212143">
        <w:t>cooksource</w:t>
      </w:r>
    </w:p>
    <w:p w14:paraId="42EB8600" w14:textId="67238520" w:rsidR="00537F41" w:rsidRDefault="00413272" w:rsidP="008B572A">
      <w:pPr>
        <w:pStyle w:val="NoSpacing"/>
        <w:spacing w:line="259"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This </w:t>
      </w:r>
      <w:r w:rsidR="00537F41" w:rsidRPr="00BE7FD1">
        <w:rPr>
          <w:rFonts w:asciiTheme="minorHAnsi" w:hAnsiTheme="minorHAnsi" w:cstheme="minorHAnsi"/>
          <w:color w:val="000000" w:themeColor="text1"/>
        </w:rPr>
        <w:t xml:space="preserve">is a categorical variable that identifies </w:t>
      </w:r>
      <w:r w:rsidR="00537F41">
        <w:rPr>
          <w:rFonts w:asciiTheme="minorHAnsi" w:hAnsiTheme="minorHAnsi" w:cstheme="minorHAnsi"/>
          <w:color w:val="000000" w:themeColor="text1"/>
        </w:rPr>
        <w:t>the source of cooking</w:t>
      </w:r>
      <w:r w:rsidR="00537F41" w:rsidRPr="00BE7FD1">
        <w:rPr>
          <w:rFonts w:asciiTheme="minorHAnsi" w:hAnsiTheme="minorHAnsi" w:cstheme="minorHAnsi"/>
          <w:color w:val="000000" w:themeColor="text1"/>
        </w:rPr>
        <w:t xml:space="preserve">. </w:t>
      </w:r>
      <w:r w:rsidR="00B41F8B" w:rsidRPr="00B41F8B">
        <w:rPr>
          <w:rFonts w:asciiTheme="minorHAnsi" w:hAnsiTheme="minorHAnsi" w:cstheme="minorHAnsi"/>
          <w:color w:val="000000" w:themeColor="text1"/>
        </w:rPr>
        <w:t>If several fuels asked in survey, only main source required.</w:t>
      </w:r>
      <w:r w:rsidR="00B41F8B">
        <w:rPr>
          <w:rFonts w:asciiTheme="minorHAnsi" w:hAnsiTheme="minorHAnsi" w:cstheme="minorHAnsi"/>
          <w:color w:val="000000" w:themeColor="text1"/>
        </w:rPr>
        <w:t xml:space="preserve"> </w:t>
      </w:r>
      <w:r w:rsidR="00537F41" w:rsidRPr="00BE7FD1">
        <w:rPr>
          <w:rFonts w:asciiTheme="minorHAnsi" w:hAnsiTheme="minorHAnsi" w:cstheme="minorHAnsi"/>
          <w:color w:val="000000" w:themeColor="text1"/>
        </w:rPr>
        <w:t>The categories after harmonization are:</w:t>
      </w:r>
    </w:p>
    <w:p w14:paraId="14C5C1EB" w14:textId="4FE51DB4" w:rsidR="00537F41" w:rsidRPr="008B572A" w:rsidRDefault="00537F41" w:rsidP="008B572A">
      <w:pPr>
        <w:pStyle w:val="NoSpacing"/>
        <w:spacing w:line="259" w:lineRule="auto"/>
        <w:ind w:left="720"/>
        <w:rPr>
          <w:rFonts w:asciiTheme="minorHAnsi" w:hAnsiTheme="minorHAnsi" w:cstheme="minorHAnsi"/>
          <w:i/>
          <w:iCs/>
          <w:color w:val="000000" w:themeColor="text1"/>
        </w:rPr>
      </w:pPr>
      <w:r w:rsidRPr="008B572A">
        <w:rPr>
          <w:rFonts w:asciiTheme="minorHAnsi" w:hAnsiTheme="minorHAnsi" w:cstheme="minorHAnsi"/>
          <w:i/>
          <w:iCs/>
          <w:color w:val="000000" w:themeColor="text1"/>
        </w:rPr>
        <w:t>1 = Firewood</w:t>
      </w:r>
      <w:r w:rsidRPr="008B572A">
        <w:rPr>
          <w:rFonts w:asciiTheme="minorHAnsi" w:hAnsiTheme="minorHAnsi" w:cstheme="minorHAnsi"/>
          <w:i/>
          <w:iCs/>
          <w:color w:val="000000" w:themeColor="text1"/>
        </w:rPr>
        <w:br/>
        <w:t>2 = Kerosene</w:t>
      </w:r>
      <w:r w:rsidRPr="008B572A">
        <w:rPr>
          <w:rFonts w:asciiTheme="minorHAnsi" w:hAnsiTheme="minorHAnsi" w:cstheme="minorHAnsi"/>
          <w:i/>
          <w:iCs/>
          <w:color w:val="000000" w:themeColor="text1"/>
        </w:rPr>
        <w:br/>
        <w:t>3 = Charcoal</w:t>
      </w:r>
      <w:r w:rsidRPr="008B572A">
        <w:rPr>
          <w:rFonts w:asciiTheme="minorHAnsi" w:hAnsiTheme="minorHAnsi" w:cstheme="minorHAnsi"/>
          <w:i/>
          <w:iCs/>
          <w:color w:val="000000" w:themeColor="text1"/>
        </w:rPr>
        <w:br/>
        <w:t>4 = Electricity</w:t>
      </w:r>
      <w:r w:rsidRPr="008B572A">
        <w:rPr>
          <w:rFonts w:asciiTheme="minorHAnsi" w:hAnsiTheme="minorHAnsi" w:cstheme="minorHAnsi"/>
          <w:i/>
          <w:iCs/>
          <w:color w:val="000000" w:themeColor="text1"/>
        </w:rPr>
        <w:br/>
        <w:t>5 = Gas</w:t>
      </w:r>
      <w:r w:rsidRPr="008B572A">
        <w:rPr>
          <w:rFonts w:asciiTheme="minorHAnsi" w:hAnsiTheme="minorHAnsi" w:cstheme="minorHAnsi"/>
          <w:i/>
          <w:iCs/>
          <w:color w:val="000000" w:themeColor="text1"/>
        </w:rPr>
        <w:br/>
        <w:t>9 = Other</w:t>
      </w:r>
    </w:p>
    <w:p w14:paraId="23B16E84" w14:textId="1E993324" w:rsidR="00010D64" w:rsidRPr="008B572A" w:rsidRDefault="00010D64" w:rsidP="008B572A">
      <w:pPr>
        <w:pStyle w:val="NoSpacing"/>
        <w:spacing w:line="259" w:lineRule="auto"/>
        <w:ind w:left="720"/>
        <w:rPr>
          <w:rFonts w:asciiTheme="minorHAnsi" w:hAnsiTheme="minorHAnsi" w:cstheme="minorHAnsi"/>
          <w:i/>
          <w:iCs/>
          <w:color w:val="000000" w:themeColor="text1"/>
        </w:rPr>
      </w:pPr>
      <w:r w:rsidRPr="008B572A">
        <w:rPr>
          <w:rFonts w:asciiTheme="minorHAnsi" w:hAnsiTheme="minorHAnsi" w:cstheme="minorHAnsi"/>
          <w:i/>
          <w:iCs/>
          <w:color w:val="000000" w:themeColor="text1"/>
        </w:rPr>
        <w:t>10=No cook source</w:t>
      </w:r>
    </w:p>
    <w:p w14:paraId="41B5540B" w14:textId="77777777" w:rsidR="00B41F8B" w:rsidRPr="00B41F8B" w:rsidRDefault="00B41F8B" w:rsidP="008B572A">
      <w:pPr>
        <w:spacing w:after="0"/>
        <w:jc w:val="both"/>
        <w:rPr>
          <w:rFonts w:eastAsia="Times New Roman" w:cstheme="minorHAnsi"/>
          <w:color w:val="000000"/>
        </w:rPr>
      </w:pPr>
    </w:p>
    <w:p w14:paraId="45205655" w14:textId="58C61235" w:rsidR="00B41F8B" w:rsidRPr="00B41F8B" w:rsidRDefault="00B41F8B" w:rsidP="0043334A">
      <w:pPr>
        <w:pStyle w:val="ListParagraph"/>
        <w:numPr>
          <w:ilvl w:val="0"/>
          <w:numId w:val="39"/>
        </w:numPr>
        <w:tabs>
          <w:tab w:val="left" w:pos="360"/>
        </w:tabs>
        <w:spacing w:after="0"/>
        <w:ind w:left="720"/>
        <w:contextualSpacing w:val="0"/>
        <w:jc w:val="both"/>
        <w:rPr>
          <w:rFonts w:eastAsia="Times New Roman" w:cstheme="minorHAnsi"/>
          <w:color w:val="000000"/>
        </w:rPr>
      </w:pPr>
      <w:r w:rsidRPr="00B41F8B">
        <w:rPr>
          <w:rFonts w:eastAsia="Times New Roman" w:cstheme="minorHAnsi"/>
          <w:i/>
          <w:iCs/>
          <w:color w:val="000000"/>
        </w:rPr>
        <w:t>Firewood</w:t>
      </w:r>
      <w:r w:rsidRPr="00B41F8B">
        <w:rPr>
          <w:rFonts w:eastAsia="Times New Roman" w:cstheme="minorHAnsi"/>
          <w:color w:val="000000"/>
        </w:rPr>
        <w:t xml:space="preserve"> includes both purchased and collected.</w:t>
      </w:r>
    </w:p>
    <w:p w14:paraId="10993D02" w14:textId="77777777" w:rsidR="00B41F8B" w:rsidRPr="00B41F8B" w:rsidRDefault="00B41F8B" w:rsidP="0043334A">
      <w:pPr>
        <w:pStyle w:val="ListParagraph"/>
        <w:numPr>
          <w:ilvl w:val="0"/>
          <w:numId w:val="39"/>
        </w:numPr>
        <w:tabs>
          <w:tab w:val="left" w:pos="360"/>
        </w:tabs>
        <w:spacing w:after="0"/>
        <w:ind w:left="720"/>
        <w:contextualSpacing w:val="0"/>
        <w:jc w:val="both"/>
        <w:rPr>
          <w:rFonts w:eastAsia="Times New Roman" w:cstheme="minorHAnsi"/>
          <w:color w:val="000000"/>
        </w:rPr>
      </w:pPr>
      <w:r w:rsidRPr="00B41F8B">
        <w:rPr>
          <w:rFonts w:eastAsia="Times New Roman" w:cstheme="minorHAnsi"/>
          <w:i/>
          <w:iCs/>
          <w:color w:val="000000"/>
        </w:rPr>
        <w:t>Electricity</w:t>
      </w:r>
      <w:r w:rsidRPr="00B41F8B">
        <w:rPr>
          <w:rFonts w:eastAsia="Times New Roman" w:cstheme="minorHAnsi"/>
          <w:color w:val="000000"/>
        </w:rPr>
        <w:t xml:space="preserve"> refers to mains, generator and solar energy provided by the government or private entity.</w:t>
      </w:r>
    </w:p>
    <w:p w14:paraId="14B990DE" w14:textId="0C9D053E" w:rsidR="00935634" w:rsidRPr="00B41F8B" w:rsidRDefault="00B41F8B" w:rsidP="0043334A">
      <w:pPr>
        <w:pStyle w:val="NoSpacing"/>
        <w:numPr>
          <w:ilvl w:val="0"/>
          <w:numId w:val="39"/>
        </w:numPr>
        <w:tabs>
          <w:tab w:val="left" w:pos="360"/>
        </w:tabs>
        <w:spacing w:line="259" w:lineRule="auto"/>
        <w:ind w:left="720"/>
        <w:rPr>
          <w:rFonts w:asciiTheme="minorHAnsi" w:hAnsiTheme="minorHAnsi" w:cstheme="minorHAnsi"/>
          <w:color w:val="000000" w:themeColor="text1"/>
          <w:szCs w:val="22"/>
        </w:rPr>
      </w:pPr>
      <w:r w:rsidRPr="00B41F8B">
        <w:rPr>
          <w:rFonts w:asciiTheme="minorHAnsi" w:hAnsiTheme="minorHAnsi" w:cstheme="minorHAnsi"/>
          <w:szCs w:val="22"/>
        </w:rPr>
        <w:t>Other includes fuel derived from coffee waste, saw dust, crop residue, cow dung among others.</w:t>
      </w:r>
    </w:p>
    <w:p w14:paraId="7DBAAA52" w14:textId="77777777" w:rsidR="00B41F8B" w:rsidRDefault="00B41F8B" w:rsidP="008B572A">
      <w:pPr>
        <w:pStyle w:val="NoSpacing"/>
        <w:spacing w:line="259" w:lineRule="auto"/>
        <w:rPr>
          <w:rFonts w:asciiTheme="minorHAnsi" w:hAnsiTheme="minorHAnsi" w:cstheme="minorHAnsi"/>
          <w:color w:val="000000" w:themeColor="text1"/>
        </w:rPr>
      </w:pPr>
    </w:p>
    <w:p w14:paraId="26357590" w14:textId="2DDC5C65" w:rsidR="00935634" w:rsidRPr="00212143" w:rsidRDefault="00935634" w:rsidP="008B572A">
      <w:pPr>
        <w:pStyle w:val="varname"/>
        <w:spacing w:line="259" w:lineRule="auto"/>
      </w:pPr>
      <w:r>
        <w:t>light</w:t>
      </w:r>
      <w:r w:rsidRPr="00212143">
        <w:t>source</w:t>
      </w:r>
    </w:p>
    <w:p w14:paraId="6BEBE509" w14:textId="03601397" w:rsidR="00935634" w:rsidRDefault="00413272" w:rsidP="008B572A">
      <w:pPr>
        <w:pStyle w:val="NoSpacing"/>
        <w:spacing w:line="259"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This </w:t>
      </w:r>
      <w:r w:rsidR="00935634" w:rsidRPr="00BE7FD1">
        <w:rPr>
          <w:rFonts w:asciiTheme="minorHAnsi" w:hAnsiTheme="minorHAnsi" w:cstheme="minorHAnsi"/>
          <w:color w:val="000000" w:themeColor="text1"/>
        </w:rPr>
        <w:t xml:space="preserve">is a categorical variable that identifies </w:t>
      </w:r>
      <w:r w:rsidR="00935634">
        <w:rPr>
          <w:rFonts w:asciiTheme="minorHAnsi" w:hAnsiTheme="minorHAnsi" w:cstheme="minorHAnsi"/>
          <w:color w:val="000000" w:themeColor="text1"/>
        </w:rPr>
        <w:t xml:space="preserve">the source of </w:t>
      </w:r>
      <w:r w:rsidR="00A176F8">
        <w:rPr>
          <w:rFonts w:asciiTheme="minorHAnsi" w:hAnsiTheme="minorHAnsi" w:cstheme="minorHAnsi"/>
          <w:color w:val="000000" w:themeColor="text1"/>
        </w:rPr>
        <w:t>light</w:t>
      </w:r>
      <w:r w:rsidR="00935634" w:rsidRPr="00BE7FD1">
        <w:rPr>
          <w:rFonts w:asciiTheme="minorHAnsi" w:hAnsiTheme="minorHAnsi" w:cstheme="minorHAnsi"/>
          <w:color w:val="000000" w:themeColor="text1"/>
        </w:rPr>
        <w:t>. The categories after harmonization are:</w:t>
      </w:r>
    </w:p>
    <w:p w14:paraId="71DB140E" w14:textId="3C7F91D8" w:rsidR="0036238A" w:rsidRPr="008B572A" w:rsidRDefault="0036238A" w:rsidP="008B572A">
      <w:pPr>
        <w:pStyle w:val="NoSpacing"/>
        <w:spacing w:line="259" w:lineRule="auto"/>
        <w:ind w:left="720"/>
        <w:rPr>
          <w:rFonts w:asciiTheme="minorHAnsi" w:hAnsiTheme="minorHAnsi" w:cstheme="minorHAnsi"/>
          <w:i/>
          <w:iCs/>
          <w:color w:val="000000" w:themeColor="text1"/>
        </w:rPr>
      </w:pPr>
      <w:r w:rsidRPr="008B572A">
        <w:rPr>
          <w:rFonts w:asciiTheme="minorHAnsi" w:hAnsiTheme="minorHAnsi" w:cstheme="minorHAnsi"/>
          <w:i/>
          <w:iCs/>
          <w:color w:val="000000" w:themeColor="text1"/>
        </w:rPr>
        <w:t xml:space="preserve">1 = Electricity </w:t>
      </w:r>
      <w:r w:rsidRPr="008B572A">
        <w:rPr>
          <w:rFonts w:asciiTheme="minorHAnsi" w:hAnsiTheme="minorHAnsi" w:cstheme="minorHAnsi"/>
          <w:i/>
          <w:iCs/>
          <w:color w:val="000000" w:themeColor="text1"/>
        </w:rPr>
        <w:br/>
        <w:t>2 = Kerosene</w:t>
      </w:r>
      <w:r w:rsidRPr="008B572A">
        <w:rPr>
          <w:rFonts w:asciiTheme="minorHAnsi" w:hAnsiTheme="minorHAnsi" w:cstheme="minorHAnsi"/>
          <w:i/>
          <w:iCs/>
          <w:color w:val="000000" w:themeColor="text1"/>
        </w:rPr>
        <w:br/>
        <w:t>3 = Candles</w:t>
      </w:r>
      <w:r w:rsidRPr="008B572A">
        <w:rPr>
          <w:rFonts w:asciiTheme="minorHAnsi" w:hAnsiTheme="minorHAnsi" w:cstheme="minorHAnsi"/>
          <w:i/>
          <w:iCs/>
          <w:color w:val="000000" w:themeColor="text1"/>
        </w:rPr>
        <w:br/>
        <w:t>4 = Gas</w:t>
      </w:r>
      <w:r w:rsidRPr="008B572A">
        <w:rPr>
          <w:rFonts w:asciiTheme="minorHAnsi" w:hAnsiTheme="minorHAnsi" w:cstheme="minorHAnsi"/>
          <w:i/>
          <w:iCs/>
          <w:color w:val="000000" w:themeColor="text1"/>
        </w:rPr>
        <w:br/>
        <w:t>9 = Other</w:t>
      </w:r>
    </w:p>
    <w:p w14:paraId="050AE8D5" w14:textId="2741CED4" w:rsidR="00010D64" w:rsidRPr="008B572A" w:rsidRDefault="00010D64" w:rsidP="008B572A">
      <w:pPr>
        <w:pStyle w:val="NoSpacing"/>
        <w:spacing w:line="259" w:lineRule="auto"/>
        <w:ind w:left="720"/>
        <w:rPr>
          <w:rFonts w:asciiTheme="minorHAnsi" w:hAnsiTheme="minorHAnsi" w:cstheme="minorHAnsi"/>
          <w:i/>
          <w:iCs/>
          <w:color w:val="000000" w:themeColor="text1"/>
        </w:rPr>
      </w:pPr>
      <w:r w:rsidRPr="008B572A">
        <w:rPr>
          <w:rFonts w:asciiTheme="minorHAnsi" w:hAnsiTheme="minorHAnsi" w:cstheme="minorHAnsi"/>
          <w:i/>
          <w:iCs/>
          <w:color w:val="000000" w:themeColor="text1"/>
        </w:rPr>
        <w:t>10</w:t>
      </w:r>
      <w:r w:rsidR="00261FDD" w:rsidRPr="008B572A">
        <w:rPr>
          <w:rFonts w:asciiTheme="minorHAnsi" w:hAnsiTheme="minorHAnsi" w:cstheme="minorHAnsi"/>
          <w:i/>
          <w:iCs/>
          <w:color w:val="000000" w:themeColor="text1"/>
        </w:rPr>
        <w:t xml:space="preserve"> </w:t>
      </w:r>
      <w:r w:rsidRPr="008B572A">
        <w:rPr>
          <w:rFonts w:asciiTheme="minorHAnsi" w:hAnsiTheme="minorHAnsi" w:cstheme="minorHAnsi"/>
          <w:i/>
          <w:iCs/>
          <w:color w:val="000000" w:themeColor="text1"/>
        </w:rPr>
        <w:t>=</w:t>
      </w:r>
      <w:r w:rsidR="00261FDD" w:rsidRPr="008B572A">
        <w:rPr>
          <w:rFonts w:asciiTheme="minorHAnsi" w:hAnsiTheme="minorHAnsi" w:cstheme="minorHAnsi"/>
          <w:i/>
          <w:iCs/>
          <w:color w:val="000000" w:themeColor="text1"/>
        </w:rPr>
        <w:t xml:space="preserve"> </w:t>
      </w:r>
      <w:r w:rsidRPr="008B572A">
        <w:rPr>
          <w:rFonts w:asciiTheme="minorHAnsi" w:hAnsiTheme="minorHAnsi" w:cstheme="minorHAnsi"/>
          <w:i/>
          <w:iCs/>
          <w:color w:val="000000" w:themeColor="text1"/>
        </w:rPr>
        <w:t>No light source</w:t>
      </w:r>
    </w:p>
    <w:p w14:paraId="1823A416" w14:textId="77777777" w:rsidR="00BE7FD1" w:rsidRDefault="00BE7FD1" w:rsidP="008B572A">
      <w:pPr>
        <w:pStyle w:val="NoSpacing"/>
        <w:spacing w:line="259" w:lineRule="auto"/>
        <w:jc w:val="both"/>
        <w:rPr>
          <w:rFonts w:asciiTheme="minorHAnsi" w:hAnsiTheme="minorHAnsi" w:cstheme="minorHAnsi"/>
          <w:b/>
          <w:color w:val="000000" w:themeColor="text1"/>
        </w:rPr>
      </w:pPr>
    </w:p>
    <w:p w14:paraId="7ECFA9DE" w14:textId="6DB9348B" w:rsidR="00660FA1" w:rsidRPr="006C23C9" w:rsidRDefault="00660FA1" w:rsidP="008B572A">
      <w:pPr>
        <w:pStyle w:val="varname"/>
        <w:spacing w:line="259" w:lineRule="auto"/>
      </w:pPr>
      <w:r w:rsidRPr="006C23C9">
        <w:t xml:space="preserve">elec_acc  </w:t>
      </w:r>
    </w:p>
    <w:p w14:paraId="6CE4541F" w14:textId="77B034C3" w:rsidR="00955FA5" w:rsidRDefault="00753745" w:rsidP="008B572A">
      <w:pPr>
        <w:spacing w:after="0"/>
        <w:jc w:val="both"/>
        <w:rPr>
          <w:rFonts w:cstheme="minorHAnsi"/>
          <w:i/>
          <w:color w:val="000000" w:themeColor="text1"/>
        </w:rPr>
      </w:pPr>
      <w:r>
        <w:rPr>
          <w:rFonts w:cstheme="minorHAnsi"/>
          <w:color w:val="000000" w:themeColor="text1"/>
        </w:rPr>
        <w:t xml:space="preserve">This </w:t>
      </w:r>
      <w:r w:rsidR="00660FA1" w:rsidRPr="006C23C9">
        <w:rPr>
          <w:rFonts w:cstheme="minorHAnsi"/>
          <w:color w:val="000000" w:themeColor="text1"/>
        </w:rPr>
        <w:t xml:space="preserve">is a categorical variable that identifies type of connection to electricity. For instance, access to electricity (‘Yes’) may be public/quasi-public referring to mains electricity (i.e. the term used to refer to the electricity supply from power stations to households) or private referring to electricity from generator or solar or private company. The quality of electricity is assessed by other Tier </w:t>
      </w:r>
      <w:r w:rsidR="00B41F8B">
        <w:rPr>
          <w:rFonts w:cstheme="minorHAnsi"/>
          <w:color w:val="000000" w:themeColor="text1"/>
        </w:rPr>
        <w:t>2</w:t>
      </w:r>
      <w:r w:rsidR="00660FA1" w:rsidRPr="006C23C9">
        <w:rPr>
          <w:rFonts w:cstheme="minorHAnsi"/>
          <w:color w:val="000000" w:themeColor="text1"/>
        </w:rPr>
        <w:t xml:space="preserve"> variables, such as number of electricity hours per day (</w:t>
      </w:r>
      <w:r w:rsidR="008B572A">
        <w:rPr>
          <w:rFonts w:cstheme="minorHAnsi"/>
          <w:color w:val="000000" w:themeColor="text1"/>
        </w:rPr>
        <w:t>ELECHR_ACC</w:t>
      </w:r>
      <w:r w:rsidR="00660FA1" w:rsidRPr="006C23C9">
        <w:rPr>
          <w:rFonts w:cstheme="minorHAnsi"/>
          <w:color w:val="000000" w:themeColor="text1"/>
        </w:rPr>
        <w:t>)</w:t>
      </w:r>
      <w:r w:rsidR="00E64897" w:rsidRPr="006C23C9">
        <w:rPr>
          <w:rFonts w:cstheme="minorHAnsi"/>
          <w:color w:val="000000" w:themeColor="text1"/>
        </w:rPr>
        <w:t>.</w:t>
      </w:r>
      <w:bookmarkStart w:id="241" w:name="_Toc7198648"/>
      <w:bookmarkStart w:id="242" w:name="_Toc7198812"/>
      <w:r w:rsidR="00261FDD">
        <w:rPr>
          <w:rFonts w:cstheme="minorHAnsi"/>
          <w:color w:val="000000" w:themeColor="text1"/>
        </w:rPr>
        <w:t xml:space="preserve"> </w:t>
      </w:r>
      <w:r w:rsidR="00660FA1" w:rsidRPr="006C23C9">
        <w:rPr>
          <w:rFonts w:eastAsia="Times New Roman" w:cstheme="minorHAnsi"/>
          <w:color w:val="000000" w:themeColor="text1"/>
        </w:rPr>
        <w:t xml:space="preserve">Access to electricity, </w:t>
      </w:r>
      <w:r w:rsidR="00660FA1" w:rsidRPr="006C23C9">
        <w:rPr>
          <w:rFonts w:cstheme="minorHAnsi"/>
          <w:color w:val="000000" w:themeColor="text1"/>
        </w:rPr>
        <w:t>categories after harmonization</w:t>
      </w:r>
      <w:bookmarkEnd w:id="241"/>
      <w:bookmarkEnd w:id="242"/>
    </w:p>
    <w:p w14:paraId="19F6B5E6" w14:textId="792A88AE" w:rsidR="00B4535D" w:rsidRPr="008B572A" w:rsidRDefault="005F78A7" w:rsidP="008B572A">
      <w:pPr>
        <w:spacing w:after="0"/>
        <w:ind w:left="720"/>
        <w:rPr>
          <w:rFonts w:cstheme="minorHAnsi"/>
          <w:i/>
          <w:iCs/>
          <w:color w:val="000000" w:themeColor="text1"/>
        </w:rPr>
      </w:pPr>
      <w:r w:rsidRPr="008B572A">
        <w:rPr>
          <w:rFonts w:cstheme="minorHAnsi"/>
          <w:i/>
          <w:iCs/>
          <w:color w:val="000000" w:themeColor="text1"/>
        </w:rPr>
        <w:t>1 = Yes, public/quasi</w:t>
      </w:r>
      <w:r w:rsidR="008361EE" w:rsidRPr="008B572A">
        <w:rPr>
          <w:rFonts w:cstheme="minorHAnsi"/>
          <w:i/>
          <w:iCs/>
          <w:color w:val="000000" w:themeColor="text1"/>
        </w:rPr>
        <w:t>-</w:t>
      </w:r>
      <w:r w:rsidRPr="008B572A">
        <w:rPr>
          <w:rFonts w:cstheme="minorHAnsi"/>
          <w:i/>
          <w:iCs/>
          <w:color w:val="000000" w:themeColor="text1"/>
        </w:rPr>
        <w:t>public</w:t>
      </w:r>
      <w:r w:rsidRPr="008B572A">
        <w:rPr>
          <w:rFonts w:cstheme="minorHAnsi"/>
          <w:i/>
          <w:iCs/>
          <w:color w:val="000000" w:themeColor="text1"/>
        </w:rPr>
        <w:br/>
        <w:t xml:space="preserve">2 = Yes, private </w:t>
      </w:r>
      <w:r w:rsidRPr="008B572A">
        <w:rPr>
          <w:rFonts w:cstheme="minorHAnsi"/>
          <w:i/>
          <w:iCs/>
          <w:color w:val="000000" w:themeColor="text1"/>
        </w:rPr>
        <w:br/>
        <w:t>3 = Yes, source unstated</w:t>
      </w:r>
      <w:r w:rsidRPr="008B572A">
        <w:rPr>
          <w:rFonts w:cstheme="minorHAnsi"/>
          <w:i/>
          <w:iCs/>
          <w:color w:val="000000" w:themeColor="text1"/>
        </w:rPr>
        <w:br/>
        <w:t>4 = No</w:t>
      </w:r>
    </w:p>
    <w:p w14:paraId="7F7541DD" w14:textId="5975E27C" w:rsidR="00261FDD" w:rsidRDefault="00261FDD" w:rsidP="008B572A">
      <w:pPr>
        <w:pStyle w:val="varname"/>
        <w:spacing w:line="259" w:lineRule="auto"/>
      </w:pPr>
    </w:p>
    <w:p w14:paraId="1A7E9DCB" w14:textId="3E1A8C58" w:rsidR="00B41F8B" w:rsidRPr="00B41F8B" w:rsidRDefault="00B41F8B" w:rsidP="008B572A">
      <w:pPr>
        <w:pStyle w:val="varname"/>
        <w:spacing w:line="259" w:lineRule="auto"/>
        <w:rPr>
          <w:b w:val="0"/>
          <w:bCs/>
          <w:iCs/>
          <w:szCs w:val="22"/>
        </w:rPr>
      </w:pPr>
      <w:r w:rsidRPr="00B41F8B">
        <w:rPr>
          <w:b w:val="0"/>
          <w:bCs/>
          <w:iCs/>
          <w:szCs w:val="22"/>
        </w:rPr>
        <w:t xml:space="preserve">Note: </w:t>
      </w:r>
      <w:r w:rsidRPr="00B41F8B">
        <w:rPr>
          <w:b w:val="0"/>
          <w:bCs/>
          <w:iCs/>
          <w:szCs w:val="22"/>
          <w:u w:val="single"/>
        </w:rPr>
        <w:t>Having an electrical connection says nothing about the actual electrical service received by the household in each country or area.</w:t>
      </w:r>
    </w:p>
    <w:p w14:paraId="7CE7F727" w14:textId="77777777" w:rsidR="00B41F8B" w:rsidRDefault="00B41F8B" w:rsidP="008B572A">
      <w:pPr>
        <w:pStyle w:val="varname"/>
        <w:spacing w:line="259" w:lineRule="auto"/>
      </w:pPr>
    </w:p>
    <w:p w14:paraId="154D00B8" w14:textId="265E01BC" w:rsidR="00A549B5" w:rsidRPr="00B4535D" w:rsidRDefault="00B5358C" w:rsidP="008B572A">
      <w:pPr>
        <w:pStyle w:val="varname"/>
        <w:spacing w:line="259" w:lineRule="auto"/>
        <w:rPr>
          <w:i/>
        </w:rPr>
      </w:pPr>
      <w:r w:rsidRPr="006C23C9">
        <w:t>electricity</w:t>
      </w:r>
    </w:p>
    <w:p w14:paraId="775B685E" w14:textId="6EA46B3B" w:rsidR="00A549B5" w:rsidRPr="00A549B5" w:rsidRDefault="00753745" w:rsidP="008B572A">
      <w:pPr>
        <w:spacing w:after="0"/>
        <w:jc w:val="both"/>
        <w:rPr>
          <w:rFonts w:cstheme="minorHAnsi"/>
          <w:color w:val="000000" w:themeColor="text1"/>
        </w:rPr>
      </w:pPr>
      <w:r>
        <w:rPr>
          <w:rFonts w:cstheme="minorHAnsi"/>
          <w:color w:val="000000" w:themeColor="text1"/>
        </w:rPr>
        <w:t xml:space="preserve">This </w:t>
      </w:r>
      <w:r w:rsidR="00A549B5" w:rsidRPr="00A549B5">
        <w:rPr>
          <w:rFonts w:cstheme="minorHAnsi"/>
          <w:color w:val="000000" w:themeColor="text1"/>
        </w:rPr>
        <w:t>is a dummy variable that specifies</w:t>
      </w:r>
      <w:r w:rsidR="00A549B5">
        <w:rPr>
          <w:rFonts w:cstheme="minorHAnsi"/>
          <w:color w:val="000000" w:themeColor="text1"/>
        </w:rPr>
        <w:t xml:space="preserve"> the</w:t>
      </w:r>
      <w:r w:rsidR="00A549B5" w:rsidRPr="00A549B5">
        <w:rPr>
          <w:rFonts w:cstheme="minorHAnsi"/>
          <w:color w:val="000000" w:themeColor="text1"/>
        </w:rPr>
        <w:t xml:space="preserve"> access to electricity in the household</w:t>
      </w:r>
      <w:r w:rsidR="0043118A">
        <w:rPr>
          <w:rFonts w:cstheme="minorHAnsi"/>
          <w:color w:val="000000" w:themeColor="text1"/>
        </w:rPr>
        <w:t xml:space="preserve"> irrespective of source</w:t>
      </w:r>
      <w:r w:rsidR="00A549B5" w:rsidRPr="00A549B5">
        <w:rPr>
          <w:rFonts w:cstheme="minorHAnsi"/>
          <w:color w:val="000000" w:themeColor="text1"/>
        </w:rPr>
        <w:t>.</w:t>
      </w:r>
      <w:r w:rsidR="00A549B5">
        <w:rPr>
          <w:rFonts w:cstheme="minorHAnsi"/>
          <w:color w:val="000000" w:themeColor="text1"/>
        </w:rPr>
        <w:t xml:space="preserve"> Categories after harmonization:</w:t>
      </w:r>
    </w:p>
    <w:p w14:paraId="455CDD25" w14:textId="494857C1" w:rsidR="00BE3D70" w:rsidRPr="0043334A" w:rsidRDefault="00BE3D70" w:rsidP="008B572A">
      <w:pPr>
        <w:spacing w:after="0"/>
        <w:ind w:left="720"/>
        <w:rPr>
          <w:i/>
          <w:iCs/>
        </w:rPr>
      </w:pPr>
      <w:r w:rsidRPr="0043334A">
        <w:rPr>
          <w:i/>
          <w:iCs/>
        </w:rPr>
        <w:t xml:space="preserve">0 = No </w:t>
      </w:r>
    </w:p>
    <w:p w14:paraId="392A8D98" w14:textId="517AA5FB" w:rsidR="00B5358C" w:rsidRDefault="00BE3D70" w:rsidP="008B572A">
      <w:pPr>
        <w:spacing w:after="0"/>
        <w:ind w:left="720"/>
      </w:pPr>
      <w:r w:rsidRPr="0043334A">
        <w:rPr>
          <w:i/>
          <w:iCs/>
        </w:rPr>
        <w:t>1 = Yes</w:t>
      </w:r>
      <w:r w:rsidRPr="006C23C9">
        <w:tab/>
      </w:r>
    </w:p>
    <w:p w14:paraId="693E76B5" w14:textId="1C5CE682" w:rsidR="00E35CEA" w:rsidRDefault="00E35CEA" w:rsidP="008B572A">
      <w:pPr>
        <w:spacing w:after="0"/>
      </w:pPr>
    </w:p>
    <w:p w14:paraId="00DA013E" w14:textId="77777777" w:rsidR="00520FBC" w:rsidRDefault="00520FBC">
      <w:pPr>
        <w:rPr>
          <w:rFonts w:eastAsia="Times New Roman" w:cstheme="minorHAnsi"/>
          <w:b/>
          <w:color w:val="000000"/>
          <w:szCs w:val="20"/>
          <w:lang w:eastAsia="es-ES"/>
        </w:rPr>
      </w:pPr>
      <w:r>
        <w:br w:type="page"/>
      </w:r>
    </w:p>
    <w:p w14:paraId="3303BA28" w14:textId="6ABA1C3B" w:rsidR="00E35CEA" w:rsidRPr="00A9367C" w:rsidRDefault="00E35CEA" w:rsidP="008B572A">
      <w:pPr>
        <w:pStyle w:val="varname"/>
        <w:spacing w:line="259" w:lineRule="auto"/>
      </w:pPr>
      <w:r w:rsidRPr="00A9367C">
        <w:t>elechr_acc</w:t>
      </w:r>
    </w:p>
    <w:p w14:paraId="2C24FDCA" w14:textId="52560A23" w:rsidR="00E35CEA" w:rsidRDefault="00753745" w:rsidP="00051022">
      <w:pPr>
        <w:spacing w:after="0"/>
        <w:jc w:val="both"/>
      </w:pPr>
      <w:r>
        <w:t xml:space="preserve">This </w:t>
      </w:r>
      <w:r w:rsidR="00E35CEA">
        <w:t xml:space="preserve">is a numeric continuous variable that specifies </w:t>
      </w:r>
      <w:r w:rsidR="004A3FC8">
        <w:t>th</w:t>
      </w:r>
      <w:r w:rsidR="00E35CEA">
        <w:t>e access to electricity in hours per day.</w:t>
      </w:r>
    </w:p>
    <w:p w14:paraId="61EC23AC" w14:textId="3B215D51" w:rsidR="00693E44" w:rsidRDefault="00693E44" w:rsidP="008B572A">
      <w:pPr>
        <w:spacing w:after="0"/>
      </w:pPr>
    </w:p>
    <w:p w14:paraId="0A05D27B" w14:textId="100A8B02" w:rsidR="00693E44" w:rsidRPr="00693E44" w:rsidRDefault="00693E44" w:rsidP="008B572A">
      <w:pPr>
        <w:pStyle w:val="varname"/>
        <w:spacing w:line="259" w:lineRule="auto"/>
      </w:pPr>
      <w:r w:rsidRPr="00693E44">
        <w:t>electyp</w:t>
      </w:r>
    </w:p>
    <w:p w14:paraId="6B2CB286" w14:textId="4E9B0FBC" w:rsidR="00693E44" w:rsidRDefault="00753745" w:rsidP="008B572A">
      <w:pPr>
        <w:spacing w:after="0"/>
        <w:jc w:val="both"/>
      </w:pPr>
      <w:r>
        <w:t xml:space="preserve">This </w:t>
      </w:r>
      <w:r w:rsidR="00693E44">
        <w:t xml:space="preserve">is a </w:t>
      </w:r>
      <w:r w:rsidR="00693E44" w:rsidRPr="008F077C">
        <w:t xml:space="preserve">categorical variable that specifies the </w:t>
      </w:r>
      <w:r w:rsidR="00583994" w:rsidRPr="008F077C">
        <w:t>source</w:t>
      </w:r>
      <w:r w:rsidR="00693E44" w:rsidRPr="008F077C">
        <w:t xml:space="preserve"> of </w:t>
      </w:r>
      <w:r w:rsidR="00102397" w:rsidRPr="008F077C">
        <w:t>energy</w:t>
      </w:r>
      <w:r w:rsidR="00D955D3" w:rsidRPr="008F077C">
        <w:t xml:space="preserve"> when </w:t>
      </w:r>
      <w:r w:rsidR="008F077C" w:rsidRPr="008F077C">
        <w:t xml:space="preserve">COOKSOURCE </w:t>
      </w:r>
      <w:r w:rsidR="00102397" w:rsidRPr="008F077C">
        <w:t xml:space="preserve">and </w:t>
      </w:r>
      <w:r w:rsidR="008F077C" w:rsidRPr="008F077C">
        <w:t>LIGHTSOURCE</w:t>
      </w:r>
      <w:r w:rsidR="00102397" w:rsidRPr="008F077C">
        <w:t xml:space="preserve"> variables are not available</w:t>
      </w:r>
      <w:r w:rsidR="00537575" w:rsidRPr="008F077C">
        <w:t xml:space="preserve"> and there is only one question about the type of energy source in the household</w:t>
      </w:r>
      <w:r w:rsidR="007F6D15">
        <w:t>. W</w:t>
      </w:r>
      <w:r w:rsidR="008F79AD" w:rsidRPr="008F077C">
        <w:t xml:space="preserve">hen </w:t>
      </w:r>
      <w:r w:rsidR="008F077C">
        <w:t xml:space="preserve">COOKSOURCE </w:t>
      </w:r>
      <w:r w:rsidR="00537575" w:rsidRPr="008F077C">
        <w:t xml:space="preserve">and </w:t>
      </w:r>
      <w:r w:rsidR="008F077C">
        <w:t>LIGHTSOURCE</w:t>
      </w:r>
      <w:r w:rsidR="00537575" w:rsidRPr="008F077C">
        <w:t xml:space="preserve"> are available</w:t>
      </w:r>
      <w:r w:rsidR="00852EDA" w:rsidRPr="008F077C">
        <w:t xml:space="preserve"> this variable </w:t>
      </w:r>
      <w:r w:rsidR="00AA46F2" w:rsidRPr="008F077C">
        <w:t>must</w:t>
      </w:r>
      <w:r w:rsidR="00852EDA" w:rsidRPr="008F077C">
        <w:t xml:space="preserve"> be created prioritizing electricity, then </w:t>
      </w:r>
      <w:r w:rsidR="007F6D15">
        <w:t>g</w:t>
      </w:r>
      <w:r w:rsidR="00852EDA" w:rsidRPr="008F077C">
        <w:t xml:space="preserve">as, then </w:t>
      </w:r>
      <w:r w:rsidR="007F6D15">
        <w:t>l</w:t>
      </w:r>
      <w:r w:rsidR="00852EDA" w:rsidRPr="008F077C">
        <w:t>amp</w:t>
      </w:r>
      <w:r w:rsidR="00693E44" w:rsidRPr="008F077C">
        <w:t xml:space="preserve">. </w:t>
      </w:r>
      <w:r w:rsidR="00693E44" w:rsidRPr="008F077C">
        <w:rPr>
          <w:rFonts w:cstheme="minorHAnsi"/>
          <w:color w:val="000000" w:themeColor="text1"/>
        </w:rPr>
        <w:t xml:space="preserve">Categories after </w:t>
      </w:r>
      <w:r w:rsidR="00693E44" w:rsidRPr="008F077C">
        <w:t>harmonization</w:t>
      </w:r>
      <w:r w:rsidR="00693E44" w:rsidRPr="00693E44">
        <w:t>:</w:t>
      </w:r>
    </w:p>
    <w:p w14:paraId="3160E510" w14:textId="764BA8C4" w:rsidR="00693E44" w:rsidRPr="0043334A" w:rsidRDefault="00693E44" w:rsidP="008B572A">
      <w:pPr>
        <w:spacing w:after="0"/>
        <w:ind w:left="720"/>
        <w:rPr>
          <w:i/>
          <w:iCs/>
        </w:rPr>
      </w:pPr>
      <w:r w:rsidRPr="0043334A">
        <w:rPr>
          <w:i/>
          <w:iCs/>
        </w:rPr>
        <w:t xml:space="preserve">1 = Electricity </w:t>
      </w:r>
      <w:r w:rsidRPr="0043334A">
        <w:rPr>
          <w:i/>
          <w:iCs/>
        </w:rPr>
        <w:br/>
        <w:t>2 = Gas</w:t>
      </w:r>
      <w:r w:rsidRPr="0043334A">
        <w:rPr>
          <w:i/>
          <w:iCs/>
        </w:rPr>
        <w:br/>
        <w:t>3 = Lamp</w:t>
      </w:r>
      <w:r w:rsidRPr="0043334A">
        <w:rPr>
          <w:i/>
          <w:iCs/>
        </w:rPr>
        <w:br/>
        <w:t>4 = Others</w:t>
      </w:r>
    </w:p>
    <w:p w14:paraId="4F966C5A" w14:textId="38BDECC6" w:rsidR="00010D64" w:rsidRPr="0043334A" w:rsidRDefault="00010D64" w:rsidP="008B572A">
      <w:pPr>
        <w:spacing w:after="0"/>
        <w:ind w:left="720"/>
        <w:rPr>
          <w:i/>
          <w:iCs/>
        </w:rPr>
      </w:pPr>
      <w:r w:rsidRPr="0043334A">
        <w:rPr>
          <w:i/>
          <w:iCs/>
        </w:rPr>
        <w:t>10</w:t>
      </w:r>
      <w:r w:rsidR="00753745" w:rsidRPr="0043334A">
        <w:rPr>
          <w:i/>
          <w:iCs/>
        </w:rPr>
        <w:t xml:space="preserve"> </w:t>
      </w:r>
      <w:r w:rsidRPr="0043334A">
        <w:rPr>
          <w:i/>
          <w:iCs/>
        </w:rPr>
        <w:t>=</w:t>
      </w:r>
      <w:r w:rsidR="00753745" w:rsidRPr="0043334A">
        <w:rPr>
          <w:i/>
          <w:iCs/>
        </w:rPr>
        <w:t xml:space="preserve"> </w:t>
      </w:r>
      <w:r w:rsidRPr="0043334A">
        <w:rPr>
          <w:i/>
          <w:iCs/>
        </w:rPr>
        <w:t>No cook and light source</w:t>
      </w:r>
    </w:p>
    <w:p w14:paraId="75E07A02" w14:textId="0524B40B" w:rsidR="00102397" w:rsidRDefault="00102397" w:rsidP="008B572A">
      <w:pPr>
        <w:spacing w:after="0"/>
      </w:pPr>
    </w:p>
    <w:p w14:paraId="1D1601B7" w14:textId="69F0B9E4" w:rsidR="00991DBE" w:rsidRPr="008A68CA" w:rsidRDefault="00991DBE" w:rsidP="00B50DB8">
      <w:pPr>
        <w:spacing w:after="60"/>
        <w:jc w:val="center"/>
        <w:rPr>
          <w:b/>
          <w:color w:val="538135" w:themeColor="accent6" w:themeShade="BF"/>
          <w:sz w:val="28"/>
        </w:rPr>
      </w:pPr>
      <w:r w:rsidRPr="00C604CC">
        <w:rPr>
          <w:b/>
        </w:rPr>
        <w:t>Table 6</w:t>
      </w:r>
      <w:r>
        <w:rPr>
          <w:b/>
        </w:rPr>
        <w:t xml:space="preserve">.2: </w:t>
      </w:r>
      <w:r w:rsidR="00D40A16">
        <w:rPr>
          <w:b/>
        </w:rPr>
        <w:t>Utilities-</w:t>
      </w:r>
      <w:r w:rsidRPr="0028606A">
        <w:rPr>
          <w:b/>
        </w:rPr>
        <w:t xml:space="preserve">Access to </w:t>
      </w:r>
      <w:r>
        <w:rPr>
          <w:b/>
        </w:rPr>
        <w:t>Energy</w:t>
      </w:r>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993"/>
        <w:gridCol w:w="1348"/>
        <w:gridCol w:w="2712"/>
        <w:gridCol w:w="3823"/>
        <w:gridCol w:w="665"/>
      </w:tblGrid>
      <w:tr w:rsidR="00BD7B7D" w:rsidRPr="00954598" w14:paraId="54A43254" w14:textId="1E7C64A3" w:rsidTr="00071B25">
        <w:tc>
          <w:tcPr>
            <w:tcW w:w="223" w:type="pct"/>
            <w:shd w:val="clear" w:color="auto" w:fill="4472C4" w:themeFill="accent1"/>
          </w:tcPr>
          <w:p w14:paraId="46F3ADD1" w14:textId="77777777" w:rsidR="00BD7B7D" w:rsidRPr="00954598" w:rsidRDefault="00BD7B7D" w:rsidP="00C12A28">
            <w:pPr>
              <w:spacing w:before="60" w:after="60"/>
              <w:jc w:val="right"/>
              <w:rPr>
                <w:rFonts w:eastAsia="Times New Roman" w:cstheme="minorHAnsi"/>
                <w:b/>
                <w:bCs/>
                <w:color w:val="FFFFFF" w:themeColor="background1"/>
              </w:rPr>
            </w:pPr>
          </w:p>
        </w:tc>
        <w:tc>
          <w:tcPr>
            <w:tcW w:w="497" w:type="pct"/>
            <w:shd w:val="clear" w:color="auto" w:fill="4472C4" w:themeFill="accent1"/>
            <w:hideMark/>
          </w:tcPr>
          <w:p w14:paraId="6D955BA6" w14:textId="5C691912" w:rsidR="00BD7B7D" w:rsidRPr="00954598" w:rsidRDefault="00BD7B7D" w:rsidP="00C12A28">
            <w:pPr>
              <w:spacing w:before="60" w:after="60"/>
              <w:rPr>
                <w:rFonts w:eastAsia="Times New Roman" w:cstheme="minorHAnsi"/>
                <w:b/>
                <w:bCs/>
                <w:color w:val="FFFFFF" w:themeColor="background1"/>
              </w:rPr>
            </w:pPr>
            <w:r w:rsidRPr="00954598">
              <w:rPr>
                <w:rFonts w:eastAsia="Times New Roman" w:cstheme="minorHAnsi"/>
                <w:b/>
                <w:bCs/>
                <w:color w:val="FFFFFF" w:themeColor="background1"/>
              </w:rPr>
              <w:t>Module Code</w:t>
            </w:r>
          </w:p>
        </w:tc>
        <w:tc>
          <w:tcPr>
            <w:tcW w:w="675" w:type="pct"/>
            <w:shd w:val="clear" w:color="auto" w:fill="4472C4" w:themeFill="accent1"/>
          </w:tcPr>
          <w:p w14:paraId="7AF82BA7" w14:textId="4C1A709C" w:rsidR="00BD7B7D" w:rsidRPr="00B50E3F" w:rsidRDefault="00BD7B7D" w:rsidP="00C12A28">
            <w:pPr>
              <w:spacing w:before="60" w:after="60"/>
              <w:rPr>
                <w:rFonts w:eastAsia="Times New Roman" w:cstheme="minorHAnsi"/>
                <w:b/>
                <w:bCs/>
                <w:color w:val="FFFFFF" w:themeColor="background1"/>
              </w:rPr>
            </w:pPr>
            <w:r w:rsidRPr="00B50E3F">
              <w:rPr>
                <w:rFonts w:eastAsia="Times New Roman" w:cstheme="minorHAnsi"/>
                <w:b/>
                <w:bCs/>
                <w:color w:val="FFFFFF" w:themeColor="background1"/>
              </w:rPr>
              <w:t>Variable name</w:t>
            </w:r>
          </w:p>
        </w:tc>
        <w:tc>
          <w:tcPr>
            <w:tcW w:w="1358" w:type="pct"/>
            <w:shd w:val="clear" w:color="auto" w:fill="4472C4" w:themeFill="accent1"/>
            <w:hideMark/>
          </w:tcPr>
          <w:p w14:paraId="15E9D1B0" w14:textId="2478D2AD" w:rsidR="00BD7B7D" w:rsidRPr="00B50E3F" w:rsidRDefault="00BD7B7D" w:rsidP="00C12A28">
            <w:pPr>
              <w:spacing w:before="60" w:after="60"/>
              <w:rPr>
                <w:rFonts w:eastAsia="Times New Roman" w:cstheme="minorHAnsi"/>
                <w:b/>
                <w:bCs/>
                <w:color w:val="FFFFFF" w:themeColor="background1"/>
              </w:rPr>
            </w:pPr>
            <w:r w:rsidRPr="00B50E3F">
              <w:rPr>
                <w:rFonts w:eastAsia="Times New Roman" w:cstheme="minorHAnsi"/>
                <w:b/>
                <w:bCs/>
                <w:color w:val="FFFFFF" w:themeColor="background1"/>
              </w:rPr>
              <w:t>Variable label</w:t>
            </w:r>
          </w:p>
        </w:tc>
        <w:tc>
          <w:tcPr>
            <w:tcW w:w="1914" w:type="pct"/>
            <w:shd w:val="clear" w:color="auto" w:fill="4472C4" w:themeFill="accent1"/>
            <w:hideMark/>
          </w:tcPr>
          <w:p w14:paraId="0ADCD356" w14:textId="77777777" w:rsidR="00BD7B7D" w:rsidRPr="00954598" w:rsidRDefault="00BD7B7D" w:rsidP="00C12A28">
            <w:pPr>
              <w:spacing w:before="60" w:after="60"/>
              <w:rPr>
                <w:rFonts w:eastAsia="Times New Roman" w:cstheme="minorHAnsi"/>
                <w:b/>
                <w:bCs/>
                <w:color w:val="FFFFFF" w:themeColor="background1"/>
              </w:rPr>
            </w:pPr>
            <w:r w:rsidRPr="00954598">
              <w:rPr>
                <w:rFonts w:eastAsia="Times New Roman" w:cstheme="minorHAnsi"/>
                <w:b/>
                <w:bCs/>
                <w:color w:val="FFFFFF" w:themeColor="background1"/>
              </w:rPr>
              <w:t>Allowed codes after standardization</w:t>
            </w:r>
          </w:p>
        </w:tc>
        <w:tc>
          <w:tcPr>
            <w:tcW w:w="333" w:type="pct"/>
            <w:shd w:val="clear" w:color="auto" w:fill="4472C4" w:themeFill="accent1"/>
          </w:tcPr>
          <w:p w14:paraId="252D7F2F" w14:textId="2FA30C74" w:rsidR="00BD7B7D" w:rsidRPr="00954598" w:rsidRDefault="00BD7B7D" w:rsidP="00C12A28">
            <w:pPr>
              <w:spacing w:before="60" w:after="60"/>
              <w:jc w:val="center"/>
              <w:rPr>
                <w:rFonts w:eastAsia="Times New Roman" w:cstheme="minorHAnsi"/>
                <w:b/>
                <w:bCs/>
                <w:color w:val="FFFFFF" w:themeColor="background1"/>
              </w:rPr>
            </w:pPr>
            <w:r w:rsidRPr="00954598">
              <w:rPr>
                <w:rFonts w:eastAsia="Times New Roman" w:cstheme="minorHAnsi"/>
                <w:b/>
                <w:bCs/>
                <w:color w:val="FFFFFF" w:themeColor="background1"/>
              </w:rPr>
              <w:t>Tier</w:t>
            </w:r>
          </w:p>
        </w:tc>
      </w:tr>
      <w:tr w:rsidR="00BD7B7D" w:rsidRPr="00935994" w14:paraId="0ECC2972" w14:textId="77777777" w:rsidTr="00071B25">
        <w:tc>
          <w:tcPr>
            <w:tcW w:w="223" w:type="pct"/>
          </w:tcPr>
          <w:p w14:paraId="5414BD24" w14:textId="7954410F" w:rsidR="00BD7B7D" w:rsidRDefault="00BD7B7D" w:rsidP="00BD7B7D">
            <w:pPr>
              <w:spacing w:before="60" w:after="0"/>
              <w:jc w:val="right"/>
              <w:rPr>
                <w:rFonts w:eastAsia="Times New Roman" w:cstheme="minorHAnsi"/>
                <w:sz w:val="20"/>
                <w:szCs w:val="20"/>
              </w:rPr>
            </w:pPr>
            <w:r>
              <w:rPr>
                <w:rFonts w:eastAsia="Times New Roman" w:cstheme="minorHAnsi"/>
                <w:sz w:val="20"/>
                <w:szCs w:val="20"/>
              </w:rPr>
              <w:t>1</w:t>
            </w:r>
          </w:p>
        </w:tc>
        <w:tc>
          <w:tcPr>
            <w:tcW w:w="497" w:type="pct"/>
            <w:shd w:val="clear" w:color="auto" w:fill="auto"/>
          </w:tcPr>
          <w:p w14:paraId="1ABE0CCD" w14:textId="41722C27" w:rsidR="00BD7B7D" w:rsidRPr="00935994" w:rsidRDefault="00BD7B7D" w:rsidP="0043334A">
            <w:pPr>
              <w:spacing w:before="60" w:after="0"/>
              <w:rPr>
                <w:rFonts w:eastAsia="Times New Roman" w:cstheme="minorHAnsi"/>
                <w:sz w:val="20"/>
                <w:szCs w:val="20"/>
              </w:rPr>
            </w:pPr>
            <w:r>
              <w:rPr>
                <w:rFonts w:eastAsia="Times New Roman" w:cstheme="minorHAnsi"/>
                <w:sz w:val="20"/>
                <w:szCs w:val="20"/>
              </w:rPr>
              <w:t>Utilities</w:t>
            </w:r>
          </w:p>
        </w:tc>
        <w:tc>
          <w:tcPr>
            <w:tcW w:w="675" w:type="pct"/>
          </w:tcPr>
          <w:p w14:paraId="07FDDAE9" w14:textId="5CAB529B" w:rsidR="00BD7B7D" w:rsidRPr="00E1538E" w:rsidRDefault="00BD7B7D" w:rsidP="0043334A">
            <w:pPr>
              <w:pStyle w:val="varname"/>
              <w:spacing w:before="60" w:line="259" w:lineRule="auto"/>
              <w:rPr>
                <w:sz w:val="20"/>
              </w:rPr>
            </w:pPr>
            <w:r w:rsidRPr="00E1538E">
              <w:rPr>
                <w:sz w:val="20"/>
              </w:rPr>
              <w:t>central_acc</w:t>
            </w:r>
          </w:p>
        </w:tc>
        <w:tc>
          <w:tcPr>
            <w:tcW w:w="1358" w:type="pct"/>
            <w:shd w:val="clear" w:color="auto" w:fill="auto"/>
          </w:tcPr>
          <w:p w14:paraId="30C3C63B" w14:textId="673A69F2" w:rsidR="00BD7B7D" w:rsidRPr="003853ED" w:rsidRDefault="00BD7B7D" w:rsidP="0043334A">
            <w:pPr>
              <w:tabs>
                <w:tab w:val="left" w:pos="576"/>
              </w:tabs>
              <w:spacing w:before="60" w:after="60"/>
              <w:rPr>
                <w:rFonts w:cstheme="minorHAnsi"/>
                <w:b/>
                <w:sz w:val="20"/>
                <w:szCs w:val="20"/>
              </w:rPr>
            </w:pPr>
            <w:r w:rsidRPr="00AE56AB">
              <w:rPr>
                <w:rFonts w:cstheme="minorHAnsi"/>
                <w:b/>
                <w:sz w:val="20"/>
                <w:szCs w:val="20"/>
              </w:rPr>
              <w:t xml:space="preserve">Access to central heating </w:t>
            </w:r>
          </w:p>
        </w:tc>
        <w:tc>
          <w:tcPr>
            <w:tcW w:w="1914" w:type="pct"/>
            <w:shd w:val="clear" w:color="auto" w:fill="auto"/>
          </w:tcPr>
          <w:p w14:paraId="61989801" w14:textId="2C3C6D1F" w:rsidR="00BD7B7D" w:rsidRPr="00935994" w:rsidRDefault="00BD7B7D" w:rsidP="00C12A28">
            <w:pPr>
              <w:spacing w:after="60"/>
              <w:rPr>
                <w:rFonts w:cstheme="minorHAnsi"/>
                <w:color w:val="000000"/>
                <w:sz w:val="20"/>
                <w:szCs w:val="20"/>
              </w:rPr>
            </w:pPr>
            <w:r w:rsidRPr="00935994">
              <w:rPr>
                <w:rFonts w:eastAsia="Times New Roman" w:cstheme="minorHAnsi"/>
                <w:sz w:val="20"/>
                <w:szCs w:val="20"/>
              </w:rPr>
              <w:t xml:space="preserve">0 = No </w:t>
            </w:r>
            <w:r w:rsidRPr="00935994">
              <w:rPr>
                <w:rFonts w:eastAsia="Times New Roman" w:cstheme="minorHAnsi"/>
                <w:sz w:val="20"/>
                <w:szCs w:val="20"/>
              </w:rPr>
              <w:br/>
              <w:t xml:space="preserve">1 </w:t>
            </w:r>
            <w:r w:rsidR="00DB6D5E">
              <w:rPr>
                <w:rFonts w:eastAsia="Times New Roman" w:cstheme="minorHAnsi"/>
                <w:sz w:val="20"/>
                <w:szCs w:val="20"/>
              </w:rPr>
              <w:t>=</w:t>
            </w:r>
            <w:r w:rsidRPr="00935994">
              <w:rPr>
                <w:rFonts w:eastAsia="Times New Roman" w:cstheme="minorHAnsi"/>
                <w:sz w:val="20"/>
                <w:szCs w:val="20"/>
              </w:rPr>
              <w:t xml:space="preserve"> Yes</w:t>
            </w:r>
          </w:p>
        </w:tc>
        <w:tc>
          <w:tcPr>
            <w:tcW w:w="333" w:type="pct"/>
          </w:tcPr>
          <w:p w14:paraId="360C3EA6" w14:textId="07EF19D5" w:rsidR="00BD7B7D" w:rsidRPr="00935994" w:rsidRDefault="00BD7B7D" w:rsidP="0043334A">
            <w:pPr>
              <w:spacing w:after="0"/>
              <w:jc w:val="center"/>
              <w:rPr>
                <w:rFonts w:cstheme="minorHAnsi"/>
                <w:color w:val="000000"/>
                <w:sz w:val="20"/>
                <w:szCs w:val="20"/>
              </w:rPr>
            </w:pPr>
            <w:r>
              <w:rPr>
                <w:rFonts w:cstheme="minorHAnsi"/>
                <w:color w:val="000000"/>
                <w:sz w:val="20"/>
                <w:szCs w:val="20"/>
              </w:rPr>
              <w:t>2</w:t>
            </w:r>
          </w:p>
        </w:tc>
      </w:tr>
      <w:tr w:rsidR="00BD7B7D" w:rsidRPr="00935994" w14:paraId="5CE469AC" w14:textId="10C3B44A" w:rsidTr="00071B25">
        <w:tc>
          <w:tcPr>
            <w:tcW w:w="223" w:type="pct"/>
          </w:tcPr>
          <w:p w14:paraId="43631D05" w14:textId="3050C234" w:rsidR="00BD7B7D" w:rsidRPr="00935994" w:rsidRDefault="00BD7B7D" w:rsidP="00BD7B7D">
            <w:pPr>
              <w:spacing w:before="60" w:after="0"/>
              <w:jc w:val="right"/>
              <w:rPr>
                <w:rFonts w:eastAsia="Times New Roman" w:cstheme="minorHAnsi"/>
                <w:sz w:val="20"/>
                <w:szCs w:val="20"/>
              </w:rPr>
            </w:pPr>
            <w:r>
              <w:rPr>
                <w:rFonts w:eastAsia="Times New Roman" w:cstheme="minorHAnsi"/>
                <w:sz w:val="20"/>
                <w:szCs w:val="20"/>
              </w:rPr>
              <w:t>2</w:t>
            </w:r>
          </w:p>
        </w:tc>
        <w:tc>
          <w:tcPr>
            <w:tcW w:w="497" w:type="pct"/>
            <w:shd w:val="clear" w:color="auto" w:fill="auto"/>
            <w:hideMark/>
          </w:tcPr>
          <w:p w14:paraId="4C729F2B" w14:textId="40637A99" w:rsidR="00BD7B7D" w:rsidRPr="00935994" w:rsidRDefault="00BD7B7D" w:rsidP="0043334A">
            <w:pPr>
              <w:spacing w:before="60" w:after="0"/>
              <w:rPr>
                <w:rFonts w:eastAsia="Times New Roman" w:cstheme="minorHAnsi"/>
                <w:sz w:val="20"/>
                <w:szCs w:val="20"/>
              </w:rPr>
            </w:pPr>
            <w:r w:rsidRPr="00935994">
              <w:rPr>
                <w:rFonts w:eastAsia="Times New Roman" w:cstheme="minorHAnsi"/>
                <w:sz w:val="20"/>
                <w:szCs w:val="20"/>
              </w:rPr>
              <w:t>Utilities</w:t>
            </w:r>
          </w:p>
        </w:tc>
        <w:tc>
          <w:tcPr>
            <w:tcW w:w="675" w:type="pct"/>
          </w:tcPr>
          <w:p w14:paraId="22784E31" w14:textId="0AC18E1E" w:rsidR="00BD7B7D" w:rsidRPr="00B50E3F" w:rsidRDefault="00BD7B7D" w:rsidP="0043334A">
            <w:pPr>
              <w:spacing w:before="60" w:after="0"/>
              <w:rPr>
                <w:rFonts w:eastAsia="Times New Roman" w:cstheme="minorHAnsi"/>
                <w:b/>
                <w:bCs/>
                <w:sz w:val="20"/>
                <w:szCs w:val="20"/>
              </w:rPr>
            </w:pPr>
            <w:r w:rsidRPr="00B50E3F">
              <w:rPr>
                <w:rFonts w:eastAsia="Times New Roman" w:cstheme="minorHAnsi"/>
                <w:b/>
                <w:bCs/>
                <w:sz w:val="20"/>
                <w:szCs w:val="20"/>
              </w:rPr>
              <w:t>heatsource</w:t>
            </w:r>
          </w:p>
        </w:tc>
        <w:tc>
          <w:tcPr>
            <w:tcW w:w="1358" w:type="pct"/>
            <w:shd w:val="clear" w:color="auto" w:fill="auto"/>
            <w:hideMark/>
          </w:tcPr>
          <w:p w14:paraId="645101CC" w14:textId="50148001" w:rsidR="00BD7B7D" w:rsidRPr="00B50E3F" w:rsidRDefault="00BD7B7D" w:rsidP="0043334A">
            <w:pPr>
              <w:spacing w:before="60" w:after="0"/>
              <w:rPr>
                <w:rFonts w:eastAsia="Times New Roman" w:cstheme="minorHAnsi"/>
                <w:b/>
                <w:bCs/>
                <w:sz w:val="20"/>
                <w:szCs w:val="20"/>
              </w:rPr>
            </w:pPr>
            <w:r w:rsidRPr="00B50E3F">
              <w:rPr>
                <w:rFonts w:eastAsia="Times New Roman" w:cstheme="minorHAnsi"/>
                <w:b/>
                <w:bCs/>
                <w:sz w:val="20"/>
                <w:szCs w:val="20"/>
              </w:rPr>
              <w:t>Main source of heating</w:t>
            </w:r>
          </w:p>
        </w:tc>
        <w:tc>
          <w:tcPr>
            <w:tcW w:w="1914" w:type="pct"/>
            <w:shd w:val="clear" w:color="auto" w:fill="auto"/>
            <w:hideMark/>
          </w:tcPr>
          <w:p w14:paraId="0F919FB8" w14:textId="163665E4" w:rsidR="00BD7B7D" w:rsidRDefault="00BD7B7D" w:rsidP="00C12A28">
            <w:pPr>
              <w:spacing w:before="60" w:after="0"/>
              <w:rPr>
                <w:rFonts w:eastAsia="Times New Roman" w:cstheme="minorHAnsi"/>
                <w:sz w:val="20"/>
                <w:szCs w:val="20"/>
              </w:rPr>
            </w:pPr>
            <w:r w:rsidRPr="00935994">
              <w:rPr>
                <w:rFonts w:eastAsia="Times New Roman" w:cstheme="minorHAnsi"/>
                <w:sz w:val="20"/>
                <w:szCs w:val="20"/>
              </w:rPr>
              <w:t>1 = Firewood</w:t>
            </w:r>
          </w:p>
          <w:p w14:paraId="4F0589E7" w14:textId="658A274C" w:rsidR="00BD7B7D" w:rsidRDefault="00BD7B7D" w:rsidP="00C12A28">
            <w:pPr>
              <w:spacing w:after="0"/>
              <w:rPr>
                <w:rFonts w:eastAsia="Times New Roman" w:cstheme="minorHAnsi"/>
                <w:sz w:val="20"/>
                <w:szCs w:val="20"/>
              </w:rPr>
            </w:pPr>
            <w:r w:rsidRPr="00935994">
              <w:rPr>
                <w:rFonts w:eastAsia="Times New Roman" w:cstheme="minorHAnsi"/>
                <w:sz w:val="20"/>
                <w:szCs w:val="20"/>
              </w:rPr>
              <w:t>2 = Kerosene</w:t>
            </w:r>
          </w:p>
          <w:p w14:paraId="5E959B66" w14:textId="00127F88" w:rsidR="00BD7B7D" w:rsidRDefault="00BD7B7D" w:rsidP="00C12A28">
            <w:pPr>
              <w:spacing w:after="0"/>
              <w:rPr>
                <w:rFonts w:eastAsia="Times New Roman" w:cstheme="minorHAnsi"/>
                <w:sz w:val="20"/>
                <w:szCs w:val="20"/>
              </w:rPr>
            </w:pPr>
            <w:r w:rsidRPr="00935994">
              <w:rPr>
                <w:rFonts w:eastAsia="Times New Roman" w:cstheme="minorHAnsi"/>
                <w:sz w:val="20"/>
                <w:szCs w:val="20"/>
              </w:rPr>
              <w:t xml:space="preserve">3 = Charcoal </w:t>
            </w:r>
          </w:p>
          <w:p w14:paraId="7F44B9BF" w14:textId="60B32D9D" w:rsidR="00BD7B7D" w:rsidRDefault="00BD7B7D" w:rsidP="00C12A28">
            <w:pPr>
              <w:spacing w:after="0"/>
              <w:rPr>
                <w:rFonts w:eastAsia="Times New Roman" w:cstheme="minorHAnsi"/>
                <w:sz w:val="20"/>
                <w:szCs w:val="20"/>
              </w:rPr>
            </w:pPr>
            <w:r w:rsidRPr="00935994">
              <w:rPr>
                <w:rFonts w:eastAsia="Times New Roman" w:cstheme="minorHAnsi"/>
                <w:sz w:val="20"/>
                <w:szCs w:val="20"/>
              </w:rPr>
              <w:t xml:space="preserve">4 = Electricity </w:t>
            </w:r>
          </w:p>
          <w:p w14:paraId="5535EFBF" w14:textId="54E9DC7E" w:rsidR="00BD7B7D" w:rsidRDefault="00BD7B7D" w:rsidP="00C12A28">
            <w:pPr>
              <w:spacing w:after="0"/>
              <w:rPr>
                <w:rFonts w:eastAsia="Times New Roman" w:cstheme="minorHAnsi"/>
                <w:sz w:val="20"/>
                <w:szCs w:val="20"/>
              </w:rPr>
            </w:pPr>
            <w:r w:rsidRPr="00935994">
              <w:rPr>
                <w:rFonts w:eastAsia="Times New Roman" w:cstheme="minorHAnsi"/>
                <w:sz w:val="20"/>
                <w:szCs w:val="20"/>
              </w:rPr>
              <w:t xml:space="preserve">5 = Gas </w:t>
            </w:r>
          </w:p>
          <w:p w14:paraId="2A894303" w14:textId="22D01FB3" w:rsidR="00BD7B7D" w:rsidRDefault="00BD7B7D" w:rsidP="00C12A28">
            <w:pPr>
              <w:spacing w:after="0"/>
              <w:rPr>
                <w:rFonts w:eastAsia="Times New Roman" w:cstheme="minorHAnsi"/>
                <w:sz w:val="20"/>
                <w:szCs w:val="20"/>
              </w:rPr>
            </w:pPr>
            <w:r w:rsidRPr="00935994">
              <w:rPr>
                <w:rFonts w:eastAsia="Times New Roman" w:cstheme="minorHAnsi"/>
                <w:sz w:val="20"/>
                <w:szCs w:val="20"/>
              </w:rPr>
              <w:t>6 = Central</w:t>
            </w:r>
          </w:p>
          <w:p w14:paraId="1DC57730" w14:textId="7773DFF3" w:rsidR="00BD7B7D" w:rsidRDefault="00BD7B7D" w:rsidP="00C12A28">
            <w:pPr>
              <w:spacing w:after="0"/>
              <w:rPr>
                <w:rFonts w:eastAsia="Times New Roman" w:cstheme="minorHAnsi"/>
                <w:sz w:val="20"/>
                <w:szCs w:val="20"/>
              </w:rPr>
            </w:pPr>
            <w:r w:rsidRPr="00935994">
              <w:rPr>
                <w:rFonts w:eastAsia="Times New Roman" w:cstheme="minorHAnsi"/>
                <w:sz w:val="20"/>
                <w:szCs w:val="20"/>
              </w:rPr>
              <w:t>9 = Other</w:t>
            </w:r>
          </w:p>
          <w:p w14:paraId="64EFC1A3" w14:textId="5D36E393" w:rsidR="00BD7B7D" w:rsidRPr="00935994" w:rsidRDefault="00BD7B7D" w:rsidP="00C12A28">
            <w:pPr>
              <w:spacing w:after="60"/>
              <w:rPr>
                <w:rFonts w:eastAsia="Times New Roman" w:cstheme="minorHAnsi"/>
                <w:sz w:val="20"/>
                <w:szCs w:val="20"/>
              </w:rPr>
            </w:pPr>
            <w:r>
              <w:rPr>
                <w:rFonts w:eastAsia="Times New Roman" w:cstheme="minorHAnsi"/>
                <w:sz w:val="20"/>
                <w:szCs w:val="20"/>
              </w:rPr>
              <w:t>10 = No heating</w:t>
            </w:r>
          </w:p>
        </w:tc>
        <w:tc>
          <w:tcPr>
            <w:tcW w:w="333" w:type="pct"/>
          </w:tcPr>
          <w:p w14:paraId="3EE83182" w14:textId="7ABEA324" w:rsidR="00BD7B7D" w:rsidRPr="00935994" w:rsidRDefault="00BD7B7D" w:rsidP="0043334A">
            <w:pPr>
              <w:spacing w:after="0"/>
              <w:jc w:val="center"/>
              <w:rPr>
                <w:rFonts w:cstheme="minorHAnsi"/>
                <w:color w:val="000000"/>
                <w:sz w:val="20"/>
                <w:szCs w:val="20"/>
              </w:rPr>
            </w:pPr>
            <w:r>
              <w:rPr>
                <w:rFonts w:cstheme="minorHAnsi"/>
                <w:color w:val="000000"/>
                <w:sz w:val="20"/>
                <w:szCs w:val="20"/>
              </w:rPr>
              <w:t>2</w:t>
            </w:r>
          </w:p>
        </w:tc>
      </w:tr>
      <w:tr w:rsidR="00BD7B7D" w:rsidRPr="00935994" w14:paraId="01C67933" w14:textId="05472BFE" w:rsidTr="00071B25">
        <w:tc>
          <w:tcPr>
            <w:tcW w:w="223" w:type="pct"/>
          </w:tcPr>
          <w:p w14:paraId="451EE595" w14:textId="25371225" w:rsidR="00BD7B7D" w:rsidRPr="00935994" w:rsidRDefault="00BD7B7D" w:rsidP="00BD7B7D">
            <w:pPr>
              <w:spacing w:before="60" w:after="0"/>
              <w:jc w:val="right"/>
              <w:rPr>
                <w:rFonts w:eastAsia="Times New Roman" w:cstheme="minorHAnsi"/>
                <w:sz w:val="20"/>
                <w:szCs w:val="20"/>
              </w:rPr>
            </w:pPr>
            <w:r>
              <w:rPr>
                <w:rFonts w:eastAsia="Times New Roman" w:cstheme="minorHAnsi"/>
                <w:sz w:val="20"/>
                <w:szCs w:val="20"/>
              </w:rPr>
              <w:t>3</w:t>
            </w:r>
          </w:p>
        </w:tc>
        <w:tc>
          <w:tcPr>
            <w:tcW w:w="497" w:type="pct"/>
            <w:shd w:val="clear" w:color="auto" w:fill="auto"/>
            <w:hideMark/>
          </w:tcPr>
          <w:p w14:paraId="41B6D50F" w14:textId="354C2471" w:rsidR="00BD7B7D" w:rsidRPr="00935994" w:rsidRDefault="00BD7B7D" w:rsidP="0043334A">
            <w:pPr>
              <w:spacing w:before="60" w:after="0"/>
              <w:rPr>
                <w:rFonts w:eastAsia="Times New Roman" w:cstheme="minorHAnsi"/>
                <w:sz w:val="20"/>
                <w:szCs w:val="20"/>
              </w:rPr>
            </w:pPr>
            <w:r w:rsidRPr="00935994">
              <w:rPr>
                <w:rFonts w:eastAsia="Times New Roman" w:cstheme="minorHAnsi"/>
                <w:sz w:val="20"/>
                <w:szCs w:val="20"/>
              </w:rPr>
              <w:t>Utilities</w:t>
            </w:r>
          </w:p>
        </w:tc>
        <w:tc>
          <w:tcPr>
            <w:tcW w:w="675" w:type="pct"/>
          </w:tcPr>
          <w:p w14:paraId="0C2EC210" w14:textId="3E75D663" w:rsidR="00BD7B7D" w:rsidRPr="00B50E3F" w:rsidRDefault="00BD7B7D" w:rsidP="0043334A">
            <w:pPr>
              <w:spacing w:before="60" w:after="0"/>
              <w:rPr>
                <w:rFonts w:eastAsia="Times New Roman" w:cstheme="minorHAnsi"/>
                <w:b/>
                <w:bCs/>
                <w:sz w:val="20"/>
                <w:szCs w:val="20"/>
              </w:rPr>
            </w:pPr>
            <w:r w:rsidRPr="00B50E3F">
              <w:rPr>
                <w:rFonts w:eastAsia="Times New Roman" w:cstheme="minorHAnsi"/>
                <w:b/>
                <w:bCs/>
                <w:sz w:val="20"/>
                <w:szCs w:val="20"/>
              </w:rPr>
              <w:t>gas</w:t>
            </w:r>
          </w:p>
        </w:tc>
        <w:tc>
          <w:tcPr>
            <w:tcW w:w="1358" w:type="pct"/>
            <w:shd w:val="clear" w:color="auto" w:fill="auto"/>
            <w:hideMark/>
          </w:tcPr>
          <w:p w14:paraId="1E1877AB" w14:textId="4B348522" w:rsidR="00BD7B7D" w:rsidRPr="00B50E3F" w:rsidRDefault="00BD7B7D" w:rsidP="0043334A">
            <w:pPr>
              <w:spacing w:before="60" w:after="0"/>
              <w:rPr>
                <w:rFonts w:eastAsia="Times New Roman" w:cstheme="minorHAnsi"/>
                <w:b/>
                <w:bCs/>
                <w:sz w:val="20"/>
                <w:szCs w:val="20"/>
              </w:rPr>
            </w:pPr>
            <w:r w:rsidRPr="00B50E3F">
              <w:rPr>
                <w:rFonts w:eastAsia="Times New Roman" w:cstheme="minorHAnsi"/>
                <w:b/>
                <w:bCs/>
                <w:sz w:val="20"/>
                <w:szCs w:val="20"/>
              </w:rPr>
              <w:t>Connection to gas/Usage of gas</w:t>
            </w:r>
          </w:p>
        </w:tc>
        <w:tc>
          <w:tcPr>
            <w:tcW w:w="1914" w:type="pct"/>
            <w:shd w:val="clear" w:color="auto" w:fill="auto"/>
            <w:hideMark/>
          </w:tcPr>
          <w:p w14:paraId="5BC077F2" w14:textId="77777777" w:rsidR="00BD7B7D" w:rsidRPr="00935994" w:rsidRDefault="00BD7B7D" w:rsidP="00C12A28">
            <w:pPr>
              <w:spacing w:after="60"/>
              <w:rPr>
                <w:rFonts w:eastAsia="Times New Roman" w:cstheme="minorHAnsi"/>
                <w:sz w:val="20"/>
                <w:szCs w:val="20"/>
              </w:rPr>
            </w:pPr>
            <w:r w:rsidRPr="00935994">
              <w:rPr>
                <w:rFonts w:eastAsia="Times New Roman" w:cstheme="minorHAnsi"/>
                <w:sz w:val="20"/>
                <w:szCs w:val="20"/>
              </w:rPr>
              <w:t xml:space="preserve">0 = No </w:t>
            </w:r>
            <w:r w:rsidRPr="00935994">
              <w:rPr>
                <w:rFonts w:eastAsia="Times New Roman" w:cstheme="minorHAnsi"/>
                <w:sz w:val="20"/>
                <w:szCs w:val="20"/>
              </w:rPr>
              <w:br/>
              <w:t>1 = Yes, piped gas (LNG)</w:t>
            </w:r>
            <w:r w:rsidRPr="00935994">
              <w:rPr>
                <w:rFonts w:eastAsia="Times New Roman" w:cstheme="minorHAnsi"/>
                <w:sz w:val="20"/>
                <w:szCs w:val="20"/>
              </w:rPr>
              <w:br/>
              <w:t>2 = Yes, bottled gas (LPG)</w:t>
            </w:r>
            <w:r w:rsidRPr="00935994">
              <w:rPr>
                <w:rFonts w:eastAsia="Times New Roman" w:cstheme="minorHAnsi"/>
                <w:sz w:val="20"/>
                <w:szCs w:val="20"/>
              </w:rPr>
              <w:br/>
              <w:t>3 = Yes, but don't know</w:t>
            </w:r>
          </w:p>
        </w:tc>
        <w:tc>
          <w:tcPr>
            <w:tcW w:w="333" w:type="pct"/>
          </w:tcPr>
          <w:p w14:paraId="166F612E" w14:textId="7E85A711" w:rsidR="00BD7B7D" w:rsidRPr="00935994" w:rsidRDefault="00BD7B7D" w:rsidP="0043334A">
            <w:pPr>
              <w:spacing w:after="0"/>
              <w:jc w:val="center"/>
              <w:rPr>
                <w:rFonts w:cstheme="minorHAnsi"/>
                <w:color w:val="000000"/>
                <w:sz w:val="20"/>
                <w:szCs w:val="20"/>
              </w:rPr>
            </w:pPr>
            <w:r>
              <w:rPr>
                <w:rFonts w:cstheme="minorHAnsi"/>
                <w:color w:val="000000"/>
                <w:sz w:val="20"/>
                <w:szCs w:val="20"/>
              </w:rPr>
              <w:t>2</w:t>
            </w:r>
          </w:p>
        </w:tc>
      </w:tr>
      <w:tr w:rsidR="00BD7B7D" w:rsidRPr="00935994" w14:paraId="0B30B43A" w14:textId="6A7D9517" w:rsidTr="00071B25">
        <w:tc>
          <w:tcPr>
            <w:tcW w:w="223" w:type="pct"/>
          </w:tcPr>
          <w:p w14:paraId="68C7F7A4" w14:textId="4CBFD355" w:rsidR="00BD7B7D" w:rsidRPr="00935994" w:rsidRDefault="00BD7B7D" w:rsidP="00BD7B7D">
            <w:pPr>
              <w:spacing w:before="60" w:after="0"/>
              <w:jc w:val="right"/>
              <w:rPr>
                <w:rFonts w:eastAsia="Times New Roman" w:cstheme="minorHAnsi"/>
                <w:sz w:val="20"/>
                <w:szCs w:val="20"/>
              </w:rPr>
            </w:pPr>
            <w:r>
              <w:rPr>
                <w:rFonts w:eastAsia="Times New Roman" w:cstheme="minorHAnsi"/>
                <w:sz w:val="20"/>
                <w:szCs w:val="20"/>
              </w:rPr>
              <w:t>4</w:t>
            </w:r>
          </w:p>
        </w:tc>
        <w:tc>
          <w:tcPr>
            <w:tcW w:w="497" w:type="pct"/>
            <w:shd w:val="clear" w:color="auto" w:fill="auto"/>
            <w:hideMark/>
          </w:tcPr>
          <w:p w14:paraId="36245DCA" w14:textId="0ADA0394" w:rsidR="00BD7B7D" w:rsidRPr="00935994" w:rsidRDefault="00BD7B7D" w:rsidP="0043334A">
            <w:pPr>
              <w:spacing w:before="60" w:after="0"/>
              <w:rPr>
                <w:rFonts w:eastAsia="Times New Roman" w:cstheme="minorHAnsi"/>
                <w:sz w:val="20"/>
                <w:szCs w:val="20"/>
              </w:rPr>
            </w:pPr>
            <w:r w:rsidRPr="00935994">
              <w:rPr>
                <w:rFonts w:eastAsia="Times New Roman" w:cstheme="minorHAnsi"/>
                <w:sz w:val="20"/>
                <w:szCs w:val="20"/>
              </w:rPr>
              <w:t>Utilities</w:t>
            </w:r>
          </w:p>
        </w:tc>
        <w:tc>
          <w:tcPr>
            <w:tcW w:w="675" w:type="pct"/>
          </w:tcPr>
          <w:p w14:paraId="6617E96D" w14:textId="49AE645D" w:rsidR="00BD7B7D" w:rsidRPr="00B50E3F" w:rsidRDefault="00BD7B7D" w:rsidP="0043334A">
            <w:pPr>
              <w:spacing w:before="60" w:after="0"/>
              <w:rPr>
                <w:rFonts w:eastAsia="Times New Roman" w:cstheme="minorHAnsi"/>
                <w:b/>
                <w:bCs/>
                <w:sz w:val="20"/>
                <w:szCs w:val="20"/>
              </w:rPr>
            </w:pPr>
            <w:r w:rsidRPr="00B50E3F">
              <w:rPr>
                <w:rFonts w:eastAsia="Times New Roman" w:cstheme="minorHAnsi"/>
                <w:b/>
                <w:bCs/>
                <w:sz w:val="20"/>
                <w:szCs w:val="20"/>
              </w:rPr>
              <w:t>cooksource</w:t>
            </w:r>
          </w:p>
        </w:tc>
        <w:tc>
          <w:tcPr>
            <w:tcW w:w="1358" w:type="pct"/>
            <w:shd w:val="clear" w:color="auto" w:fill="auto"/>
            <w:hideMark/>
          </w:tcPr>
          <w:p w14:paraId="2C2ED412" w14:textId="3AF918E0" w:rsidR="00BD7B7D" w:rsidRPr="00B50E3F" w:rsidRDefault="00BD7B7D" w:rsidP="0043334A">
            <w:pPr>
              <w:spacing w:before="60" w:after="0"/>
              <w:rPr>
                <w:rFonts w:eastAsia="Times New Roman" w:cstheme="minorHAnsi"/>
                <w:b/>
                <w:bCs/>
                <w:sz w:val="20"/>
                <w:szCs w:val="20"/>
              </w:rPr>
            </w:pPr>
            <w:r w:rsidRPr="00B50E3F">
              <w:rPr>
                <w:rFonts w:eastAsia="Times New Roman" w:cstheme="minorHAnsi"/>
                <w:b/>
                <w:bCs/>
                <w:sz w:val="20"/>
                <w:szCs w:val="20"/>
              </w:rPr>
              <w:t>Main source of cooking fuel</w:t>
            </w:r>
          </w:p>
        </w:tc>
        <w:tc>
          <w:tcPr>
            <w:tcW w:w="1914" w:type="pct"/>
            <w:shd w:val="clear" w:color="auto" w:fill="auto"/>
            <w:hideMark/>
          </w:tcPr>
          <w:p w14:paraId="5BC77065" w14:textId="425E9524" w:rsidR="00BD7B7D" w:rsidRDefault="00BD7B7D" w:rsidP="00C12A28">
            <w:pPr>
              <w:spacing w:before="60" w:after="0"/>
              <w:rPr>
                <w:rFonts w:eastAsia="Times New Roman" w:cstheme="minorHAnsi"/>
                <w:sz w:val="20"/>
                <w:szCs w:val="20"/>
              </w:rPr>
            </w:pPr>
            <w:r w:rsidRPr="00935994">
              <w:rPr>
                <w:rFonts w:eastAsia="Times New Roman" w:cstheme="minorHAnsi"/>
                <w:sz w:val="20"/>
                <w:szCs w:val="20"/>
              </w:rPr>
              <w:t xml:space="preserve">1 = Firewood </w:t>
            </w:r>
          </w:p>
          <w:p w14:paraId="609EC52C" w14:textId="418C665C" w:rsidR="00BD7B7D" w:rsidRDefault="00BD7B7D" w:rsidP="00C12A28">
            <w:pPr>
              <w:spacing w:after="0"/>
              <w:rPr>
                <w:rFonts w:eastAsia="Times New Roman" w:cstheme="minorHAnsi"/>
                <w:sz w:val="20"/>
                <w:szCs w:val="20"/>
              </w:rPr>
            </w:pPr>
            <w:r w:rsidRPr="00935994">
              <w:rPr>
                <w:rFonts w:eastAsia="Times New Roman" w:cstheme="minorHAnsi"/>
                <w:sz w:val="20"/>
                <w:szCs w:val="20"/>
              </w:rPr>
              <w:t xml:space="preserve">2 = Kerosene </w:t>
            </w:r>
          </w:p>
          <w:p w14:paraId="154EB7D0" w14:textId="423FC0EC" w:rsidR="00BD7B7D" w:rsidRDefault="00BD7B7D" w:rsidP="00C12A28">
            <w:pPr>
              <w:spacing w:after="0"/>
              <w:rPr>
                <w:rFonts w:eastAsia="Times New Roman" w:cstheme="minorHAnsi"/>
                <w:sz w:val="20"/>
                <w:szCs w:val="20"/>
              </w:rPr>
            </w:pPr>
            <w:r w:rsidRPr="00935994">
              <w:rPr>
                <w:rFonts w:eastAsia="Times New Roman" w:cstheme="minorHAnsi"/>
                <w:sz w:val="20"/>
                <w:szCs w:val="20"/>
              </w:rPr>
              <w:t xml:space="preserve">3 = Charcoal </w:t>
            </w:r>
          </w:p>
          <w:p w14:paraId="3C7B062B" w14:textId="22D8EDFC" w:rsidR="00BD7B7D" w:rsidRDefault="00BD7B7D" w:rsidP="00C12A28">
            <w:pPr>
              <w:spacing w:after="0"/>
              <w:rPr>
                <w:rFonts w:eastAsia="Times New Roman" w:cstheme="minorHAnsi"/>
                <w:sz w:val="20"/>
                <w:szCs w:val="20"/>
              </w:rPr>
            </w:pPr>
            <w:r w:rsidRPr="00935994">
              <w:rPr>
                <w:rFonts w:eastAsia="Times New Roman" w:cstheme="minorHAnsi"/>
                <w:sz w:val="20"/>
                <w:szCs w:val="20"/>
              </w:rPr>
              <w:t xml:space="preserve">4 = Electricity </w:t>
            </w:r>
          </w:p>
          <w:p w14:paraId="62DFCD0A" w14:textId="772EA4A0" w:rsidR="00BD7B7D" w:rsidRDefault="00BD7B7D" w:rsidP="00C12A28">
            <w:pPr>
              <w:spacing w:after="0"/>
              <w:rPr>
                <w:rFonts w:eastAsia="Times New Roman" w:cstheme="minorHAnsi"/>
                <w:sz w:val="20"/>
                <w:szCs w:val="20"/>
              </w:rPr>
            </w:pPr>
            <w:r w:rsidRPr="00935994">
              <w:rPr>
                <w:rFonts w:eastAsia="Times New Roman" w:cstheme="minorHAnsi"/>
                <w:sz w:val="20"/>
                <w:szCs w:val="20"/>
              </w:rPr>
              <w:t xml:space="preserve">5 = Gas </w:t>
            </w:r>
          </w:p>
          <w:p w14:paraId="7D2DBEB5" w14:textId="536E8449" w:rsidR="00BD7B7D" w:rsidRDefault="00BD7B7D" w:rsidP="00C12A28">
            <w:pPr>
              <w:spacing w:after="0"/>
              <w:rPr>
                <w:rFonts w:eastAsia="Times New Roman" w:cstheme="minorHAnsi"/>
                <w:sz w:val="20"/>
                <w:szCs w:val="20"/>
              </w:rPr>
            </w:pPr>
            <w:r w:rsidRPr="00935994">
              <w:rPr>
                <w:rFonts w:eastAsia="Times New Roman" w:cstheme="minorHAnsi"/>
                <w:sz w:val="20"/>
                <w:szCs w:val="20"/>
              </w:rPr>
              <w:t>9 = Other</w:t>
            </w:r>
            <w:r>
              <w:rPr>
                <w:rFonts w:eastAsia="Times New Roman" w:cstheme="minorHAnsi"/>
                <w:sz w:val="20"/>
                <w:szCs w:val="20"/>
              </w:rPr>
              <w:t xml:space="preserve"> </w:t>
            </w:r>
          </w:p>
          <w:p w14:paraId="32C0029B" w14:textId="0D2FC88F" w:rsidR="00BD7B7D" w:rsidRPr="00935994" w:rsidRDefault="00BD7B7D" w:rsidP="00C12A28">
            <w:pPr>
              <w:spacing w:after="60"/>
              <w:rPr>
                <w:rFonts w:eastAsia="Times New Roman" w:cstheme="minorHAnsi"/>
                <w:sz w:val="20"/>
                <w:szCs w:val="20"/>
              </w:rPr>
            </w:pPr>
            <w:r>
              <w:rPr>
                <w:rFonts w:eastAsia="Times New Roman" w:cstheme="minorHAnsi"/>
                <w:sz w:val="20"/>
                <w:szCs w:val="20"/>
              </w:rPr>
              <w:t>10 = No cook source</w:t>
            </w:r>
          </w:p>
        </w:tc>
        <w:tc>
          <w:tcPr>
            <w:tcW w:w="333" w:type="pct"/>
          </w:tcPr>
          <w:p w14:paraId="6ECD82B2" w14:textId="68673547" w:rsidR="00BD7B7D" w:rsidRPr="00935994" w:rsidRDefault="00BD7B7D" w:rsidP="0043334A">
            <w:pPr>
              <w:spacing w:after="0"/>
              <w:jc w:val="center"/>
              <w:rPr>
                <w:rFonts w:cstheme="minorHAnsi"/>
                <w:color w:val="000000"/>
                <w:sz w:val="20"/>
                <w:szCs w:val="20"/>
              </w:rPr>
            </w:pPr>
            <w:r>
              <w:rPr>
                <w:rFonts w:cstheme="minorHAnsi"/>
                <w:color w:val="000000"/>
                <w:sz w:val="20"/>
                <w:szCs w:val="20"/>
              </w:rPr>
              <w:t>1</w:t>
            </w:r>
          </w:p>
        </w:tc>
      </w:tr>
      <w:tr w:rsidR="00BD7B7D" w:rsidRPr="00935994" w14:paraId="72CB3462" w14:textId="084637A5" w:rsidTr="00071B25">
        <w:tc>
          <w:tcPr>
            <w:tcW w:w="223" w:type="pct"/>
          </w:tcPr>
          <w:p w14:paraId="6230305C" w14:textId="761B3F10" w:rsidR="00BD7B7D" w:rsidRPr="00935994" w:rsidRDefault="00BD7B7D" w:rsidP="00BD7B7D">
            <w:pPr>
              <w:spacing w:before="60" w:after="0"/>
              <w:jc w:val="right"/>
              <w:rPr>
                <w:rFonts w:eastAsia="Times New Roman" w:cstheme="minorHAnsi"/>
                <w:sz w:val="20"/>
                <w:szCs w:val="20"/>
              </w:rPr>
            </w:pPr>
            <w:r>
              <w:rPr>
                <w:rFonts w:eastAsia="Times New Roman" w:cstheme="minorHAnsi"/>
                <w:sz w:val="20"/>
                <w:szCs w:val="20"/>
              </w:rPr>
              <w:t>5</w:t>
            </w:r>
          </w:p>
        </w:tc>
        <w:tc>
          <w:tcPr>
            <w:tcW w:w="497" w:type="pct"/>
            <w:shd w:val="clear" w:color="auto" w:fill="auto"/>
            <w:hideMark/>
          </w:tcPr>
          <w:p w14:paraId="667EC639" w14:textId="04BD0331" w:rsidR="00BD7B7D" w:rsidRPr="00935994" w:rsidRDefault="00BD7B7D" w:rsidP="0043334A">
            <w:pPr>
              <w:spacing w:before="60" w:after="0"/>
              <w:rPr>
                <w:rFonts w:eastAsia="Times New Roman" w:cstheme="minorHAnsi"/>
                <w:sz w:val="20"/>
                <w:szCs w:val="20"/>
              </w:rPr>
            </w:pPr>
            <w:r w:rsidRPr="00935994">
              <w:rPr>
                <w:rFonts w:eastAsia="Times New Roman" w:cstheme="minorHAnsi"/>
                <w:sz w:val="20"/>
                <w:szCs w:val="20"/>
              </w:rPr>
              <w:t>Utilities</w:t>
            </w:r>
          </w:p>
        </w:tc>
        <w:tc>
          <w:tcPr>
            <w:tcW w:w="675" w:type="pct"/>
          </w:tcPr>
          <w:p w14:paraId="7C7CF6FC" w14:textId="424D19CE" w:rsidR="00BD7B7D" w:rsidRPr="00B50E3F" w:rsidRDefault="00BD7B7D" w:rsidP="0043334A">
            <w:pPr>
              <w:spacing w:before="60" w:after="0"/>
              <w:rPr>
                <w:rFonts w:eastAsia="Times New Roman" w:cstheme="minorHAnsi"/>
                <w:b/>
                <w:bCs/>
                <w:sz w:val="20"/>
                <w:szCs w:val="20"/>
              </w:rPr>
            </w:pPr>
            <w:r w:rsidRPr="00B50E3F">
              <w:rPr>
                <w:rFonts w:eastAsia="Times New Roman" w:cstheme="minorHAnsi"/>
                <w:b/>
                <w:bCs/>
                <w:sz w:val="20"/>
                <w:szCs w:val="20"/>
              </w:rPr>
              <w:t>lightsource</w:t>
            </w:r>
          </w:p>
        </w:tc>
        <w:tc>
          <w:tcPr>
            <w:tcW w:w="1358" w:type="pct"/>
            <w:shd w:val="clear" w:color="auto" w:fill="auto"/>
            <w:hideMark/>
          </w:tcPr>
          <w:p w14:paraId="2887588B" w14:textId="13CD4927" w:rsidR="00BD7B7D" w:rsidRPr="00B50E3F" w:rsidRDefault="00BD7B7D" w:rsidP="0043334A">
            <w:pPr>
              <w:spacing w:before="60" w:after="0"/>
              <w:rPr>
                <w:rFonts w:eastAsia="Times New Roman" w:cstheme="minorHAnsi"/>
                <w:b/>
                <w:bCs/>
                <w:sz w:val="20"/>
                <w:szCs w:val="20"/>
              </w:rPr>
            </w:pPr>
            <w:r w:rsidRPr="00B50E3F">
              <w:rPr>
                <w:rFonts w:eastAsia="Times New Roman" w:cstheme="minorHAnsi"/>
                <w:b/>
                <w:bCs/>
                <w:sz w:val="20"/>
                <w:szCs w:val="20"/>
              </w:rPr>
              <w:t>Main source of lighting</w:t>
            </w:r>
          </w:p>
        </w:tc>
        <w:tc>
          <w:tcPr>
            <w:tcW w:w="1914" w:type="pct"/>
            <w:shd w:val="clear" w:color="auto" w:fill="auto"/>
            <w:hideMark/>
          </w:tcPr>
          <w:p w14:paraId="61038D76" w14:textId="51D5CF97" w:rsidR="00BD7B7D" w:rsidRDefault="00BD7B7D" w:rsidP="00C12A28">
            <w:pPr>
              <w:spacing w:before="60" w:after="0"/>
              <w:rPr>
                <w:rFonts w:eastAsia="Times New Roman" w:cstheme="minorHAnsi"/>
                <w:sz w:val="20"/>
                <w:szCs w:val="20"/>
              </w:rPr>
            </w:pPr>
            <w:r w:rsidRPr="00935994">
              <w:rPr>
                <w:rFonts w:eastAsia="Times New Roman" w:cstheme="minorHAnsi"/>
                <w:sz w:val="20"/>
                <w:szCs w:val="20"/>
              </w:rPr>
              <w:t xml:space="preserve">1 = Electricity </w:t>
            </w:r>
          </w:p>
          <w:p w14:paraId="04E7C930" w14:textId="1289C35A" w:rsidR="00BD7B7D" w:rsidRDefault="00BD7B7D" w:rsidP="00C12A28">
            <w:pPr>
              <w:spacing w:after="0"/>
              <w:rPr>
                <w:rFonts w:eastAsia="Times New Roman" w:cstheme="minorHAnsi"/>
                <w:sz w:val="20"/>
                <w:szCs w:val="20"/>
              </w:rPr>
            </w:pPr>
            <w:r w:rsidRPr="00935994">
              <w:rPr>
                <w:rFonts w:eastAsia="Times New Roman" w:cstheme="minorHAnsi"/>
                <w:sz w:val="20"/>
                <w:szCs w:val="20"/>
              </w:rPr>
              <w:t xml:space="preserve">2 = Kerosene </w:t>
            </w:r>
          </w:p>
          <w:p w14:paraId="0C9937B9" w14:textId="4A1811F6" w:rsidR="00BD7B7D" w:rsidRDefault="00BD7B7D" w:rsidP="00C12A28">
            <w:pPr>
              <w:spacing w:after="0"/>
              <w:rPr>
                <w:rFonts w:eastAsia="Times New Roman" w:cstheme="minorHAnsi"/>
                <w:sz w:val="20"/>
                <w:szCs w:val="20"/>
              </w:rPr>
            </w:pPr>
            <w:r w:rsidRPr="00935994">
              <w:rPr>
                <w:rFonts w:eastAsia="Times New Roman" w:cstheme="minorHAnsi"/>
                <w:sz w:val="20"/>
                <w:szCs w:val="20"/>
              </w:rPr>
              <w:t xml:space="preserve">3 = Candles </w:t>
            </w:r>
          </w:p>
          <w:p w14:paraId="55F15654" w14:textId="1875E209" w:rsidR="00BD7B7D" w:rsidRDefault="00BD7B7D" w:rsidP="00C12A28">
            <w:pPr>
              <w:spacing w:after="0"/>
              <w:rPr>
                <w:rFonts w:eastAsia="Times New Roman" w:cstheme="minorHAnsi"/>
                <w:sz w:val="20"/>
                <w:szCs w:val="20"/>
              </w:rPr>
            </w:pPr>
            <w:r w:rsidRPr="00935994">
              <w:rPr>
                <w:rFonts w:eastAsia="Times New Roman" w:cstheme="minorHAnsi"/>
                <w:sz w:val="20"/>
                <w:szCs w:val="20"/>
              </w:rPr>
              <w:t>4 = Gas</w:t>
            </w:r>
          </w:p>
          <w:p w14:paraId="7E8B094E" w14:textId="7D6D3AAC" w:rsidR="00BD7B7D" w:rsidRDefault="00BD7B7D" w:rsidP="00C12A28">
            <w:pPr>
              <w:spacing w:after="0"/>
              <w:rPr>
                <w:rFonts w:eastAsia="Times New Roman" w:cstheme="minorHAnsi"/>
                <w:sz w:val="20"/>
                <w:szCs w:val="20"/>
              </w:rPr>
            </w:pPr>
            <w:r w:rsidRPr="00935994">
              <w:rPr>
                <w:rFonts w:eastAsia="Times New Roman" w:cstheme="minorHAnsi"/>
                <w:sz w:val="20"/>
                <w:szCs w:val="20"/>
              </w:rPr>
              <w:t>9 = Other</w:t>
            </w:r>
            <w:r>
              <w:rPr>
                <w:rFonts w:eastAsia="Times New Roman" w:cstheme="minorHAnsi"/>
                <w:sz w:val="20"/>
                <w:szCs w:val="20"/>
              </w:rPr>
              <w:t xml:space="preserve"> </w:t>
            </w:r>
          </w:p>
          <w:p w14:paraId="7A8C48A1" w14:textId="6056D735" w:rsidR="00BD7B7D" w:rsidRPr="00935994" w:rsidRDefault="00BD7B7D" w:rsidP="00C12A28">
            <w:pPr>
              <w:spacing w:after="60"/>
              <w:rPr>
                <w:rFonts w:eastAsia="Times New Roman" w:cstheme="minorHAnsi"/>
                <w:sz w:val="20"/>
                <w:szCs w:val="20"/>
              </w:rPr>
            </w:pPr>
            <w:r>
              <w:rPr>
                <w:rFonts w:eastAsia="Times New Roman" w:cstheme="minorHAnsi"/>
                <w:sz w:val="20"/>
                <w:szCs w:val="20"/>
              </w:rPr>
              <w:t>10= No light source</w:t>
            </w:r>
          </w:p>
        </w:tc>
        <w:tc>
          <w:tcPr>
            <w:tcW w:w="333" w:type="pct"/>
          </w:tcPr>
          <w:p w14:paraId="08D16F50" w14:textId="5A73D99B" w:rsidR="00BD7B7D" w:rsidRPr="00935994" w:rsidRDefault="00BD7B7D" w:rsidP="0043334A">
            <w:pPr>
              <w:spacing w:after="0"/>
              <w:jc w:val="center"/>
              <w:rPr>
                <w:rFonts w:cstheme="minorHAnsi"/>
                <w:color w:val="000000"/>
                <w:sz w:val="20"/>
                <w:szCs w:val="20"/>
              </w:rPr>
            </w:pPr>
            <w:r>
              <w:rPr>
                <w:rFonts w:cstheme="minorHAnsi"/>
                <w:color w:val="000000"/>
                <w:sz w:val="20"/>
                <w:szCs w:val="20"/>
              </w:rPr>
              <w:t>1</w:t>
            </w:r>
          </w:p>
        </w:tc>
      </w:tr>
    </w:tbl>
    <w:p w14:paraId="2AF94479" w14:textId="77777777" w:rsidR="00071B25" w:rsidRDefault="00071B25">
      <w:r>
        <w:br w:type="page"/>
      </w:r>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993"/>
        <w:gridCol w:w="1348"/>
        <w:gridCol w:w="2712"/>
        <w:gridCol w:w="3823"/>
        <w:gridCol w:w="665"/>
      </w:tblGrid>
      <w:tr w:rsidR="00BD7B7D" w:rsidRPr="00935994" w14:paraId="1D60EB65" w14:textId="5F75B058" w:rsidTr="00071B25">
        <w:tc>
          <w:tcPr>
            <w:tcW w:w="223" w:type="pct"/>
          </w:tcPr>
          <w:p w14:paraId="19EBE4E8" w14:textId="21FABB89" w:rsidR="00BD7B7D" w:rsidRPr="00935994" w:rsidRDefault="00BD7B7D" w:rsidP="00BD7B7D">
            <w:pPr>
              <w:spacing w:before="60" w:after="0"/>
              <w:jc w:val="right"/>
              <w:rPr>
                <w:rFonts w:eastAsia="Times New Roman" w:cstheme="minorHAnsi"/>
                <w:sz w:val="20"/>
                <w:szCs w:val="20"/>
              </w:rPr>
            </w:pPr>
            <w:r>
              <w:rPr>
                <w:rFonts w:eastAsia="Times New Roman" w:cstheme="minorHAnsi"/>
                <w:sz w:val="20"/>
                <w:szCs w:val="20"/>
              </w:rPr>
              <w:t>6</w:t>
            </w:r>
          </w:p>
        </w:tc>
        <w:tc>
          <w:tcPr>
            <w:tcW w:w="497" w:type="pct"/>
            <w:shd w:val="clear" w:color="auto" w:fill="auto"/>
            <w:hideMark/>
          </w:tcPr>
          <w:p w14:paraId="78A58304" w14:textId="5C75452E" w:rsidR="00BD7B7D" w:rsidRPr="00935994" w:rsidRDefault="00BD7B7D" w:rsidP="0043334A">
            <w:pPr>
              <w:spacing w:before="60" w:after="0"/>
              <w:rPr>
                <w:rFonts w:eastAsia="Times New Roman" w:cstheme="minorHAnsi"/>
                <w:sz w:val="20"/>
                <w:szCs w:val="20"/>
              </w:rPr>
            </w:pPr>
            <w:r w:rsidRPr="00935994">
              <w:rPr>
                <w:rFonts w:eastAsia="Times New Roman" w:cstheme="minorHAnsi"/>
                <w:sz w:val="20"/>
                <w:szCs w:val="20"/>
              </w:rPr>
              <w:t>Utilities</w:t>
            </w:r>
          </w:p>
        </w:tc>
        <w:tc>
          <w:tcPr>
            <w:tcW w:w="675" w:type="pct"/>
          </w:tcPr>
          <w:p w14:paraId="54D2CF99" w14:textId="22E3BB65" w:rsidR="00BD7B7D" w:rsidRPr="00B50E3F" w:rsidRDefault="00BD7B7D" w:rsidP="0043334A">
            <w:pPr>
              <w:spacing w:before="60" w:after="0"/>
              <w:rPr>
                <w:rFonts w:eastAsia="Times New Roman" w:cstheme="minorHAnsi"/>
                <w:b/>
                <w:bCs/>
                <w:sz w:val="20"/>
                <w:szCs w:val="20"/>
              </w:rPr>
            </w:pPr>
            <w:r w:rsidRPr="00B50E3F">
              <w:rPr>
                <w:rFonts w:eastAsia="Times New Roman" w:cstheme="minorHAnsi"/>
                <w:b/>
                <w:bCs/>
                <w:sz w:val="20"/>
                <w:szCs w:val="20"/>
              </w:rPr>
              <w:t>elec_acc</w:t>
            </w:r>
          </w:p>
        </w:tc>
        <w:tc>
          <w:tcPr>
            <w:tcW w:w="1358" w:type="pct"/>
            <w:shd w:val="clear" w:color="auto" w:fill="auto"/>
            <w:hideMark/>
          </w:tcPr>
          <w:p w14:paraId="00A0348E" w14:textId="47FEB1FA" w:rsidR="00BD7B7D" w:rsidRPr="00B50E3F" w:rsidRDefault="00BD7B7D" w:rsidP="0043334A">
            <w:pPr>
              <w:spacing w:before="60" w:after="0"/>
              <w:rPr>
                <w:rFonts w:eastAsia="Times New Roman" w:cstheme="minorHAnsi"/>
                <w:b/>
                <w:bCs/>
                <w:sz w:val="20"/>
                <w:szCs w:val="20"/>
              </w:rPr>
            </w:pPr>
            <w:r w:rsidRPr="00B50E3F">
              <w:rPr>
                <w:rFonts w:eastAsia="Times New Roman" w:cstheme="minorHAnsi"/>
                <w:b/>
                <w:bCs/>
                <w:sz w:val="20"/>
                <w:szCs w:val="20"/>
              </w:rPr>
              <w:t>Access to electricity</w:t>
            </w:r>
          </w:p>
        </w:tc>
        <w:tc>
          <w:tcPr>
            <w:tcW w:w="1914" w:type="pct"/>
            <w:shd w:val="clear" w:color="auto" w:fill="auto"/>
            <w:hideMark/>
          </w:tcPr>
          <w:p w14:paraId="0166BFBB" w14:textId="6270DCA8" w:rsidR="00BD7B7D" w:rsidRDefault="00BD7B7D" w:rsidP="00C12A28">
            <w:pPr>
              <w:spacing w:before="60" w:after="0"/>
              <w:rPr>
                <w:rFonts w:eastAsia="Times New Roman" w:cstheme="minorHAnsi"/>
                <w:sz w:val="20"/>
                <w:szCs w:val="20"/>
              </w:rPr>
            </w:pPr>
            <w:r w:rsidRPr="00935994">
              <w:rPr>
                <w:rFonts w:eastAsia="Times New Roman" w:cstheme="minorHAnsi"/>
                <w:sz w:val="20"/>
                <w:szCs w:val="20"/>
              </w:rPr>
              <w:t xml:space="preserve">1 = Yes, public/quasi-public </w:t>
            </w:r>
          </w:p>
          <w:p w14:paraId="7C59FF4D" w14:textId="1ECE02C2" w:rsidR="00BD7B7D" w:rsidRDefault="00BD7B7D" w:rsidP="00C12A28">
            <w:pPr>
              <w:spacing w:after="0"/>
              <w:rPr>
                <w:rFonts w:eastAsia="Times New Roman" w:cstheme="minorHAnsi"/>
                <w:sz w:val="20"/>
                <w:szCs w:val="20"/>
              </w:rPr>
            </w:pPr>
            <w:r w:rsidRPr="00935994">
              <w:rPr>
                <w:rFonts w:eastAsia="Times New Roman" w:cstheme="minorHAnsi"/>
                <w:sz w:val="20"/>
                <w:szCs w:val="20"/>
              </w:rPr>
              <w:t xml:space="preserve">2 = Yes, private </w:t>
            </w:r>
            <w:r w:rsidRPr="00935994">
              <w:rPr>
                <w:rFonts w:eastAsia="Times New Roman" w:cstheme="minorHAnsi"/>
                <w:sz w:val="20"/>
                <w:szCs w:val="20"/>
              </w:rPr>
              <w:br/>
              <w:t xml:space="preserve">3 = Yes, source unstated </w:t>
            </w:r>
          </w:p>
          <w:p w14:paraId="13902ED2" w14:textId="5DD62BC5" w:rsidR="00BD7B7D" w:rsidRPr="00935994" w:rsidRDefault="00BD7B7D" w:rsidP="00C12A28">
            <w:pPr>
              <w:spacing w:after="60"/>
              <w:rPr>
                <w:rFonts w:eastAsia="Times New Roman" w:cstheme="minorHAnsi"/>
                <w:sz w:val="20"/>
                <w:szCs w:val="20"/>
              </w:rPr>
            </w:pPr>
            <w:r w:rsidRPr="00935994">
              <w:rPr>
                <w:rFonts w:eastAsia="Times New Roman" w:cstheme="minorHAnsi"/>
                <w:sz w:val="20"/>
                <w:szCs w:val="20"/>
              </w:rPr>
              <w:t>4 = No</w:t>
            </w:r>
          </w:p>
        </w:tc>
        <w:tc>
          <w:tcPr>
            <w:tcW w:w="333" w:type="pct"/>
          </w:tcPr>
          <w:p w14:paraId="40FB0100" w14:textId="296FEFF8" w:rsidR="00BD7B7D" w:rsidRPr="00935994" w:rsidRDefault="00BD7B7D" w:rsidP="0043334A">
            <w:pPr>
              <w:spacing w:after="0"/>
              <w:jc w:val="center"/>
              <w:rPr>
                <w:rFonts w:cstheme="minorHAnsi"/>
                <w:color w:val="000000"/>
                <w:sz w:val="20"/>
                <w:szCs w:val="20"/>
              </w:rPr>
            </w:pPr>
            <w:r>
              <w:rPr>
                <w:rFonts w:cstheme="minorHAnsi"/>
                <w:color w:val="000000"/>
                <w:sz w:val="20"/>
                <w:szCs w:val="20"/>
              </w:rPr>
              <w:t>1</w:t>
            </w:r>
          </w:p>
        </w:tc>
      </w:tr>
      <w:tr w:rsidR="00BD7B7D" w:rsidRPr="00935994" w14:paraId="0475584D" w14:textId="0478E830" w:rsidTr="00071B25">
        <w:tc>
          <w:tcPr>
            <w:tcW w:w="223" w:type="pct"/>
          </w:tcPr>
          <w:p w14:paraId="7B8A3FF9" w14:textId="13044C61" w:rsidR="00BD7B7D" w:rsidRPr="00935994" w:rsidRDefault="00BD7B7D" w:rsidP="00BD7B7D">
            <w:pPr>
              <w:spacing w:before="60" w:after="0"/>
              <w:jc w:val="right"/>
              <w:rPr>
                <w:rFonts w:eastAsia="Times New Roman" w:cstheme="minorHAnsi"/>
                <w:sz w:val="20"/>
                <w:szCs w:val="20"/>
              </w:rPr>
            </w:pPr>
            <w:r>
              <w:rPr>
                <w:rFonts w:eastAsia="Times New Roman" w:cstheme="minorHAnsi"/>
                <w:sz w:val="20"/>
                <w:szCs w:val="20"/>
              </w:rPr>
              <w:t>7</w:t>
            </w:r>
          </w:p>
        </w:tc>
        <w:tc>
          <w:tcPr>
            <w:tcW w:w="497" w:type="pct"/>
            <w:shd w:val="clear" w:color="auto" w:fill="auto"/>
          </w:tcPr>
          <w:p w14:paraId="2A334D42" w14:textId="6B1ABB24" w:rsidR="00BD7B7D" w:rsidRPr="00935994" w:rsidRDefault="00BD7B7D" w:rsidP="0043334A">
            <w:pPr>
              <w:spacing w:before="60" w:after="0"/>
              <w:rPr>
                <w:rFonts w:eastAsia="Times New Roman" w:cstheme="minorHAnsi"/>
                <w:sz w:val="20"/>
                <w:szCs w:val="20"/>
              </w:rPr>
            </w:pPr>
            <w:r w:rsidRPr="00935994">
              <w:rPr>
                <w:rFonts w:eastAsia="Times New Roman" w:cstheme="minorHAnsi"/>
                <w:sz w:val="20"/>
                <w:szCs w:val="20"/>
              </w:rPr>
              <w:t>Utilities</w:t>
            </w:r>
          </w:p>
        </w:tc>
        <w:tc>
          <w:tcPr>
            <w:tcW w:w="675" w:type="pct"/>
          </w:tcPr>
          <w:p w14:paraId="1B69F6EC" w14:textId="1598D714" w:rsidR="00BD7B7D" w:rsidRPr="00B50E3F" w:rsidRDefault="00BD7B7D" w:rsidP="0043334A">
            <w:pPr>
              <w:spacing w:before="60" w:after="0"/>
              <w:rPr>
                <w:rFonts w:eastAsia="Times New Roman" w:cstheme="minorHAnsi"/>
                <w:b/>
                <w:bCs/>
                <w:sz w:val="20"/>
                <w:szCs w:val="20"/>
              </w:rPr>
            </w:pPr>
            <w:r w:rsidRPr="00B50E3F">
              <w:rPr>
                <w:rFonts w:eastAsia="Times New Roman" w:cstheme="minorHAnsi"/>
                <w:b/>
                <w:bCs/>
                <w:sz w:val="20"/>
                <w:szCs w:val="20"/>
              </w:rPr>
              <w:t>electricity</w:t>
            </w:r>
          </w:p>
        </w:tc>
        <w:tc>
          <w:tcPr>
            <w:tcW w:w="1358" w:type="pct"/>
            <w:shd w:val="clear" w:color="auto" w:fill="auto"/>
          </w:tcPr>
          <w:p w14:paraId="0D27AAB8" w14:textId="361E9CB6" w:rsidR="00BD7B7D" w:rsidRPr="00B50E3F" w:rsidRDefault="00BD7B7D" w:rsidP="0043334A">
            <w:pPr>
              <w:spacing w:before="60" w:after="0"/>
              <w:rPr>
                <w:rFonts w:eastAsia="Times New Roman" w:cstheme="minorHAnsi"/>
                <w:b/>
                <w:bCs/>
                <w:sz w:val="20"/>
                <w:szCs w:val="20"/>
              </w:rPr>
            </w:pPr>
            <w:r w:rsidRPr="00B50E3F">
              <w:rPr>
                <w:rFonts w:eastAsia="Times New Roman" w:cstheme="minorHAnsi"/>
                <w:b/>
                <w:bCs/>
                <w:sz w:val="20"/>
                <w:szCs w:val="20"/>
              </w:rPr>
              <w:t>Access to electricity in dwelling</w:t>
            </w:r>
          </w:p>
        </w:tc>
        <w:tc>
          <w:tcPr>
            <w:tcW w:w="1914" w:type="pct"/>
            <w:shd w:val="clear" w:color="auto" w:fill="auto"/>
          </w:tcPr>
          <w:p w14:paraId="1684A9F4" w14:textId="77777777" w:rsidR="00BD7B7D" w:rsidRDefault="00BD7B7D" w:rsidP="00C12A28">
            <w:pPr>
              <w:spacing w:before="60" w:after="0"/>
              <w:rPr>
                <w:rFonts w:eastAsia="Times New Roman" w:cstheme="minorHAnsi"/>
                <w:sz w:val="20"/>
                <w:szCs w:val="20"/>
              </w:rPr>
            </w:pPr>
            <w:r w:rsidRPr="00935994">
              <w:rPr>
                <w:rFonts w:eastAsia="Times New Roman" w:cstheme="minorHAnsi"/>
                <w:sz w:val="20"/>
                <w:szCs w:val="20"/>
              </w:rPr>
              <w:t>0 = No</w:t>
            </w:r>
          </w:p>
          <w:p w14:paraId="44657CE6" w14:textId="6BFAFB39" w:rsidR="00BD7B7D" w:rsidRPr="00935994" w:rsidRDefault="00BD7B7D" w:rsidP="00C12A28">
            <w:pPr>
              <w:spacing w:after="60"/>
              <w:rPr>
                <w:rFonts w:eastAsia="Times New Roman" w:cstheme="minorHAnsi"/>
                <w:sz w:val="20"/>
                <w:szCs w:val="20"/>
              </w:rPr>
            </w:pPr>
            <w:r w:rsidRPr="00935994">
              <w:rPr>
                <w:rFonts w:eastAsia="Times New Roman" w:cstheme="minorHAnsi"/>
                <w:sz w:val="20"/>
                <w:szCs w:val="20"/>
              </w:rPr>
              <w:t>1 = Yes</w:t>
            </w:r>
          </w:p>
        </w:tc>
        <w:tc>
          <w:tcPr>
            <w:tcW w:w="333" w:type="pct"/>
          </w:tcPr>
          <w:p w14:paraId="2D702D11" w14:textId="4655BCB5" w:rsidR="00BD7B7D" w:rsidRPr="00935994" w:rsidRDefault="00BD7B7D" w:rsidP="0043334A">
            <w:pPr>
              <w:spacing w:after="0"/>
              <w:jc w:val="center"/>
              <w:rPr>
                <w:rFonts w:cstheme="minorHAnsi"/>
                <w:color w:val="000000"/>
                <w:sz w:val="20"/>
                <w:szCs w:val="20"/>
              </w:rPr>
            </w:pPr>
            <w:r>
              <w:rPr>
                <w:rFonts w:cstheme="minorHAnsi"/>
                <w:color w:val="000000"/>
                <w:sz w:val="20"/>
                <w:szCs w:val="20"/>
              </w:rPr>
              <w:t>1</w:t>
            </w:r>
          </w:p>
        </w:tc>
      </w:tr>
      <w:tr w:rsidR="00BD7B7D" w:rsidRPr="00935994" w14:paraId="1315D1F3" w14:textId="5FEB8C93" w:rsidTr="00071B25">
        <w:tc>
          <w:tcPr>
            <w:tcW w:w="223" w:type="pct"/>
          </w:tcPr>
          <w:p w14:paraId="7B2E995E" w14:textId="26F2D3D8" w:rsidR="00BD7B7D" w:rsidRPr="00935994" w:rsidRDefault="00BD7B7D" w:rsidP="00BD7B7D">
            <w:pPr>
              <w:spacing w:before="60" w:after="0"/>
              <w:jc w:val="right"/>
              <w:rPr>
                <w:rFonts w:eastAsia="Times New Roman" w:cstheme="minorHAnsi"/>
                <w:sz w:val="20"/>
                <w:szCs w:val="20"/>
              </w:rPr>
            </w:pPr>
            <w:r>
              <w:rPr>
                <w:rFonts w:eastAsia="Times New Roman" w:cstheme="minorHAnsi"/>
                <w:sz w:val="20"/>
                <w:szCs w:val="20"/>
              </w:rPr>
              <w:t>8</w:t>
            </w:r>
          </w:p>
        </w:tc>
        <w:tc>
          <w:tcPr>
            <w:tcW w:w="497" w:type="pct"/>
            <w:shd w:val="clear" w:color="auto" w:fill="auto"/>
            <w:hideMark/>
          </w:tcPr>
          <w:p w14:paraId="24C94629" w14:textId="2B4B19EE" w:rsidR="00BD7B7D" w:rsidRPr="00935994" w:rsidRDefault="00BD7B7D" w:rsidP="0043334A">
            <w:pPr>
              <w:spacing w:before="60" w:after="0"/>
              <w:rPr>
                <w:rFonts w:eastAsia="Times New Roman" w:cstheme="minorHAnsi"/>
                <w:sz w:val="20"/>
                <w:szCs w:val="20"/>
              </w:rPr>
            </w:pPr>
            <w:r w:rsidRPr="00935994">
              <w:rPr>
                <w:rFonts w:eastAsia="Times New Roman" w:cstheme="minorHAnsi"/>
                <w:sz w:val="20"/>
                <w:szCs w:val="20"/>
              </w:rPr>
              <w:t>Utilities</w:t>
            </w:r>
          </w:p>
        </w:tc>
        <w:tc>
          <w:tcPr>
            <w:tcW w:w="675" w:type="pct"/>
          </w:tcPr>
          <w:p w14:paraId="4EABF5AA" w14:textId="237FD563" w:rsidR="00BD7B7D" w:rsidRPr="00B50E3F" w:rsidRDefault="00BD7B7D" w:rsidP="0043334A">
            <w:pPr>
              <w:spacing w:before="60" w:after="0"/>
              <w:rPr>
                <w:rFonts w:eastAsia="Times New Roman" w:cstheme="minorHAnsi"/>
                <w:b/>
                <w:bCs/>
                <w:sz w:val="20"/>
                <w:szCs w:val="20"/>
              </w:rPr>
            </w:pPr>
            <w:r w:rsidRPr="00B50E3F">
              <w:rPr>
                <w:rFonts w:eastAsia="Times New Roman" w:cstheme="minorHAnsi"/>
                <w:b/>
                <w:bCs/>
                <w:sz w:val="20"/>
                <w:szCs w:val="20"/>
              </w:rPr>
              <w:t>elechr_acc</w:t>
            </w:r>
          </w:p>
        </w:tc>
        <w:tc>
          <w:tcPr>
            <w:tcW w:w="1358" w:type="pct"/>
            <w:shd w:val="clear" w:color="auto" w:fill="auto"/>
            <w:hideMark/>
          </w:tcPr>
          <w:p w14:paraId="5895519C" w14:textId="42EF62A6" w:rsidR="00BD7B7D" w:rsidRPr="00B50E3F" w:rsidRDefault="00BD7B7D" w:rsidP="0043334A">
            <w:pPr>
              <w:spacing w:before="60" w:after="0"/>
              <w:rPr>
                <w:rFonts w:eastAsia="Times New Roman" w:cstheme="minorHAnsi"/>
                <w:b/>
                <w:bCs/>
                <w:sz w:val="20"/>
                <w:szCs w:val="20"/>
              </w:rPr>
            </w:pPr>
            <w:r w:rsidRPr="00B50E3F">
              <w:rPr>
                <w:rFonts w:eastAsia="Times New Roman" w:cstheme="minorHAnsi"/>
                <w:b/>
                <w:bCs/>
                <w:sz w:val="20"/>
                <w:szCs w:val="20"/>
              </w:rPr>
              <w:t>Electricity availability (hr/day)</w:t>
            </w:r>
          </w:p>
        </w:tc>
        <w:tc>
          <w:tcPr>
            <w:tcW w:w="1914" w:type="pct"/>
            <w:shd w:val="clear" w:color="auto" w:fill="auto"/>
            <w:hideMark/>
          </w:tcPr>
          <w:p w14:paraId="111FFC11" w14:textId="77777777" w:rsidR="00BD7B7D" w:rsidRPr="00935994" w:rsidRDefault="00BD7B7D" w:rsidP="00C12A28">
            <w:pPr>
              <w:spacing w:before="60" w:after="0"/>
              <w:rPr>
                <w:rFonts w:eastAsia="Times New Roman" w:cstheme="minorHAnsi"/>
                <w:sz w:val="20"/>
                <w:szCs w:val="20"/>
              </w:rPr>
            </w:pPr>
            <w:r w:rsidRPr="00935994">
              <w:rPr>
                <w:rFonts w:eastAsia="Times New Roman" w:cstheme="minorHAnsi"/>
                <w:sz w:val="20"/>
                <w:szCs w:val="20"/>
              </w:rPr>
              <w:t>Numeric continuous</w:t>
            </w:r>
          </w:p>
        </w:tc>
        <w:tc>
          <w:tcPr>
            <w:tcW w:w="333" w:type="pct"/>
          </w:tcPr>
          <w:p w14:paraId="6A7CCE79" w14:textId="62354DC2" w:rsidR="00BD7B7D" w:rsidRPr="00935994" w:rsidRDefault="00BD7B7D" w:rsidP="0043334A">
            <w:pPr>
              <w:spacing w:after="0"/>
              <w:jc w:val="center"/>
              <w:rPr>
                <w:rFonts w:eastAsia="Times New Roman" w:cstheme="minorHAnsi"/>
                <w:sz w:val="20"/>
                <w:szCs w:val="20"/>
              </w:rPr>
            </w:pPr>
            <w:r>
              <w:rPr>
                <w:rFonts w:eastAsia="Times New Roman" w:cstheme="minorHAnsi"/>
                <w:sz w:val="20"/>
                <w:szCs w:val="20"/>
              </w:rPr>
              <w:t>2</w:t>
            </w:r>
          </w:p>
        </w:tc>
      </w:tr>
      <w:tr w:rsidR="00BD7B7D" w:rsidRPr="00935994" w14:paraId="02FDB6E6" w14:textId="371F6C73" w:rsidTr="00071B25">
        <w:tc>
          <w:tcPr>
            <w:tcW w:w="223" w:type="pct"/>
          </w:tcPr>
          <w:p w14:paraId="050C5653" w14:textId="307FD6BC" w:rsidR="00BD7B7D" w:rsidRPr="00935994" w:rsidRDefault="00BD7B7D" w:rsidP="00BD7B7D">
            <w:pPr>
              <w:spacing w:before="60" w:after="0"/>
              <w:jc w:val="right"/>
              <w:rPr>
                <w:rFonts w:eastAsia="Times New Roman" w:cstheme="minorHAnsi"/>
                <w:sz w:val="20"/>
                <w:szCs w:val="20"/>
              </w:rPr>
            </w:pPr>
            <w:r>
              <w:rPr>
                <w:rFonts w:eastAsia="Times New Roman" w:cstheme="minorHAnsi"/>
                <w:sz w:val="20"/>
                <w:szCs w:val="20"/>
              </w:rPr>
              <w:t>9</w:t>
            </w:r>
          </w:p>
        </w:tc>
        <w:tc>
          <w:tcPr>
            <w:tcW w:w="497" w:type="pct"/>
            <w:shd w:val="clear" w:color="auto" w:fill="auto"/>
            <w:hideMark/>
          </w:tcPr>
          <w:p w14:paraId="47240C7A" w14:textId="22BE9950" w:rsidR="00BD7B7D" w:rsidRPr="00935994" w:rsidRDefault="00BD7B7D" w:rsidP="0043334A">
            <w:pPr>
              <w:spacing w:before="60" w:after="0"/>
              <w:rPr>
                <w:rFonts w:eastAsia="Times New Roman" w:cstheme="minorHAnsi"/>
                <w:sz w:val="20"/>
                <w:szCs w:val="20"/>
              </w:rPr>
            </w:pPr>
            <w:r w:rsidRPr="00935994">
              <w:rPr>
                <w:rFonts w:eastAsia="Times New Roman" w:cstheme="minorHAnsi"/>
                <w:sz w:val="20"/>
                <w:szCs w:val="20"/>
              </w:rPr>
              <w:t>Utilities</w:t>
            </w:r>
          </w:p>
        </w:tc>
        <w:tc>
          <w:tcPr>
            <w:tcW w:w="675" w:type="pct"/>
          </w:tcPr>
          <w:p w14:paraId="3B74EF75" w14:textId="7A29F680" w:rsidR="00BD7B7D" w:rsidRPr="00B50E3F" w:rsidRDefault="00BD7B7D" w:rsidP="0043334A">
            <w:pPr>
              <w:spacing w:before="60" w:after="0"/>
              <w:rPr>
                <w:rFonts w:eastAsia="Times New Roman" w:cstheme="minorHAnsi"/>
                <w:b/>
                <w:bCs/>
                <w:sz w:val="20"/>
                <w:szCs w:val="20"/>
              </w:rPr>
            </w:pPr>
            <w:r w:rsidRPr="00B50E3F">
              <w:rPr>
                <w:rFonts w:eastAsia="Times New Roman" w:cstheme="minorHAnsi"/>
                <w:b/>
                <w:bCs/>
                <w:sz w:val="20"/>
                <w:szCs w:val="20"/>
              </w:rPr>
              <w:t>electyp</w:t>
            </w:r>
          </w:p>
        </w:tc>
        <w:tc>
          <w:tcPr>
            <w:tcW w:w="1358" w:type="pct"/>
            <w:shd w:val="clear" w:color="auto" w:fill="auto"/>
            <w:hideMark/>
          </w:tcPr>
          <w:p w14:paraId="4CFF7CCF" w14:textId="0FBC054F" w:rsidR="00BD7B7D" w:rsidRPr="00B50E3F" w:rsidRDefault="00BD7B7D" w:rsidP="0043334A">
            <w:pPr>
              <w:spacing w:before="60" w:after="0"/>
              <w:rPr>
                <w:rFonts w:eastAsia="Times New Roman" w:cstheme="minorHAnsi"/>
                <w:b/>
                <w:bCs/>
                <w:sz w:val="20"/>
                <w:szCs w:val="20"/>
              </w:rPr>
            </w:pPr>
            <w:r w:rsidRPr="00B50E3F">
              <w:rPr>
                <w:rFonts w:eastAsia="Times New Roman" w:cstheme="minorHAnsi"/>
                <w:b/>
                <w:bCs/>
                <w:sz w:val="20"/>
                <w:szCs w:val="20"/>
              </w:rPr>
              <w:t>Lighting and/or electricity type</w:t>
            </w:r>
          </w:p>
        </w:tc>
        <w:tc>
          <w:tcPr>
            <w:tcW w:w="1914" w:type="pct"/>
            <w:shd w:val="clear" w:color="auto" w:fill="auto"/>
            <w:hideMark/>
          </w:tcPr>
          <w:p w14:paraId="6DECD781" w14:textId="604C8B44" w:rsidR="00BD7B7D" w:rsidRDefault="00BD7B7D" w:rsidP="00C12A28">
            <w:pPr>
              <w:spacing w:before="60" w:after="0"/>
              <w:rPr>
                <w:rFonts w:eastAsia="Times New Roman" w:cstheme="minorHAnsi"/>
                <w:sz w:val="20"/>
                <w:szCs w:val="20"/>
              </w:rPr>
            </w:pPr>
            <w:r w:rsidRPr="00935994">
              <w:rPr>
                <w:rFonts w:eastAsia="Times New Roman" w:cstheme="minorHAnsi"/>
                <w:sz w:val="20"/>
                <w:szCs w:val="20"/>
              </w:rPr>
              <w:t xml:space="preserve">1 = Electricity </w:t>
            </w:r>
          </w:p>
          <w:p w14:paraId="52954B18" w14:textId="738791C8" w:rsidR="00BD7B7D" w:rsidRDefault="00BD7B7D" w:rsidP="00C12A28">
            <w:pPr>
              <w:spacing w:after="0"/>
              <w:rPr>
                <w:rFonts w:eastAsia="Times New Roman" w:cstheme="minorHAnsi"/>
                <w:sz w:val="20"/>
                <w:szCs w:val="20"/>
              </w:rPr>
            </w:pPr>
            <w:r w:rsidRPr="00935994">
              <w:rPr>
                <w:rFonts w:eastAsia="Times New Roman" w:cstheme="minorHAnsi"/>
                <w:sz w:val="20"/>
                <w:szCs w:val="20"/>
              </w:rPr>
              <w:t xml:space="preserve">2 = Gas </w:t>
            </w:r>
          </w:p>
          <w:p w14:paraId="689E0A17" w14:textId="53C1A9FC" w:rsidR="00BD7B7D" w:rsidRDefault="00BD7B7D" w:rsidP="00C12A28">
            <w:pPr>
              <w:spacing w:after="0"/>
              <w:rPr>
                <w:rFonts w:eastAsia="Times New Roman" w:cstheme="minorHAnsi"/>
                <w:sz w:val="20"/>
                <w:szCs w:val="20"/>
              </w:rPr>
            </w:pPr>
            <w:r w:rsidRPr="00935994">
              <w:rPr>
                <w:rFonts w:eastAsia="Times New Roman" w:cstheme="minorHAnsi"/>
                <w:sz w:val="20"/>
                <w:szCs w:val="20"/>
              </w:rPr>
              <w:t>3 = Lamp</w:t>
            </w:r>
          </w:p>
          <w:p w14:paraId="24831189" w14:textId="524F10C4" w:rsidR="00BD7B7D" w:rsidRDefault="00BD7B7D" w:rsidP="00C12A28">
            <w:pPr>
              <w:spacing w:after="0"/>
              <w:rPr>
                <w:rFonts w:eastAsia="Times New Roman" w:cstheme="minorHAnsi"/>
                <w:sz w:val="20"/>
                <w:szCs w:val="20"/>
              </w:rPr>
            </w:pPr>
            <w:r w:rsidRPr="00935994">
              <w:rPr>
                <w:rFonts w:eastAsia="Times New Roman" w:cstheme="minorHAnsi"/>
                <w:sz w:val="20"/>
                <w:szCs w:val="20"/>
              </w:rPr>
              <w:t>4 = Others</w:t>
            </w:r>
          </w:p>
          <w:p w14:paraId="1E2816C1" w14:textId="5CD5F873" w:rsidR="00BD7B7D" w:rsidRPr="00935994" w:rsidRDefault="00BD7B7D" w:rsidP="00C12A28">
            <w:pPr>
              <w:spacing w:after="60"/>
              <w:rPr>
                <w:rFonts w:eastAsia="Times New Roman" w:cstheme="minorHAnsi"/>
                <w:sz w:val="20"/>
                <w:szCs w:val="20"/>
              </w:rPr>
            </w:pPr>
            <w:r>
              <w:rPr>
                <w:rFonts w:eastAsia="Times New Roman" w:cstheme="minorHAnsi"/>
                <w:sz w:val="20"/>
                <w:szCs w:val="20"/>
              </w:rPr>
              <w:t>10 = No cook and no light source</w:t>
            </w:r>
            <w:r w:rsidRPr="00935994">
              <w:rPr>
                <w:rFonts w:eastAsia="Times New Roman" w:cstheme="minorHAnsi"/>
                <w:sz w:val="20"/>
                <w:szCs w:val="20"/>
              </w:rPr>
              <w:t xml:space="preserve"> </w:t>
            </w:r>
          </w:p>
        </w:tc>
        <w:tc>
          <w:tcPr>
            <w:tcW w:w="333" w:type="pct"/>
          </w:tcPr>
          <w:p w14:paraId="4B903F2F" w14:textId="31F4FBCC" w:rsidR="00BD7B7D" w:rsidRPr="00935994" w:rsidRDefault="00BD7B7D" w:rsidP="0043334A">
            <w:pPr>
              <w:spacing w:after="0"/>
              <w:jc w:val="center"/>
              <w:rPr>
                <w:rFonts w:cstheme="minorHAnsi"/>
                <w:color w:val="000000"/>
                <w:sz w:val="20"/>
                <w:szCs w:val="20"/>
              </w:rPr>
            </w:pPr>
            <w:r>
              <w:rPr>
                <w:rFonts w:cstheme="minorHAnsi"/>
                <w:color w:val="000000"/>
                <w:sz w:val="20"/>
                <w:szCs w:val="20"/>
              </w:rPr>
              <w:t>1</w:t>
            </w:r>
          </w:p>
        </w:tc>
      </w:tr>
    </w:tbl>
    <w:p w14:paraId="1CE5FF32" w14:textId="79D75805" w:rsidR="008F483D" w:rsidRDefault="008F483D" w:rsidP="008F483D">
      <w:pPr>
        <w:pStyle w:val="NoSpacing"/>
        <w:spacing w:line="259" w:lineRule="auto"/>
      </w:pPr>
      <w:bookmarkStart w:id="243" w:name="_Toc514150802"/>
      <w:bookmarkStart w:id="244" w:name="_Toc7198649"/>
      <w:bookmarkStart w:id="245" w:name="_Toc7198813"/>
    </w:p>
    <w:p w14:paraId="5558A9A2" w14:textId="77777777" w:rsidR="008F483D" w:rsidRDefault="008F483D" w:rsidP="008F483D">
      <w:pPr>
        <w:pStyle w:val="NoSpacing"/>
        <w:spacing w:line="259" w:lineRule="auto"/>
      </w:pPr>
    </w:p>
    <w:p w14:paraId="31AD8752" w14:textId="1CF923FA" w:rsidR="00445306" w:rsidRPr="006C23C9" w:rsidRDefault="00445306" w:rsidP="008F483D">
      <w:pPr>
        <w:pStyle w:val="Heading3"/>
        <w:spacing w:before="0" w:after="0" w:line="259" w:lineRule="auto"/>
      </w:pPr>
      <w:bookmarkStart w:id="246" w:name="_Toc176262716"/>
      <w:r w:rsidRPr="006C23C9">
        <w:t>Affordability</w:t>
      </w:r>
      <w:bookmarkEnd w:id="243"/>
      <w:bookmarkEnd w:id="244"/>
      <w:bookmarkEnd w:id="245"/>
      <w:bookmarkEnd w:id="246"/>
      <w:r w:rsidRPr="006C23C9">
        <w:t xml:space="preserve"> </w:t>
      </w:r>
    </w:p>
    <w:p w14:paraId="4A31B578" w14:textId="77777777" w:rsidR="00B50DB8" w:rsidRDefault="00B50DB8" w:rsidP="008F483D">
      <w:pPr>
        <w:pStyle w:val="NoSpacing"/>
        <w:spacing w:line="259" w:lineRule="auto"/>
      </w:pPr>
    </w:p>
    <w:p w14:paraId="692D3465" w14:textId="0F444C59" w:rsidR="00445306" w:rsidRPr="006C23C9" w:rsidRDefault="00445306" w:rsidP="00B50DB8">
      <w:pPr>
        <w:pStyle w:val="Heading4"/>
        <w:spacing w:before="0" w:after="0"/>
        <w:jc w:val="both"/>
        <w:rPr>
          <w:rFonts w:asciiTheme="minorHAnsi" w:hAnsiTheme="minorHAnsi" w:cstheme="minorHAnsi"/>
          <w:szCs w:val="24"/>
        </w:rPr>
      </w:pPr>
      <w:r w:rsidRPr="006C23C9">
        <w:rPr>
          <w:rFonts w:asciiTheme="minorHAnsi" w:hAnsiTheme="minorHAnsi" w:cstheme="minorHAnsi"/>
          <w:szCs w:val="24"/>
        </w:rPr>
        <w:t>Essential variables – Water, Sanitation and Hygiene (WASH)</w:t>
      </w:r>
    </w:p>
    <w:p w14:paraId="7BC91313" w14:textId="77777777" w:rsidR="00C56284" w:rsidRDefault="00C56284" w:rsidP="00C56284">
      <w:pPr>
        <w:pStyle w:val="NoSpacing"/>
        <w:spacing w:line="259" w:lineRule="auto"/>
        <w:jc w:val="both"/>
        <w:rPr>
          <w:rFonts w:asciiTheme="minorHAnsi" w:hAnsiTheme="minorHAnsi" w:cstheme="minorHAnsi"/>
          <w:b/>
        </w:rPr>
      </w:pPr>
    </w:p>
    <w:p w14:paraId="6BEDB9CF" w14:textId="77777777" w:rsidR="00C56284" w:rsidRDefault="00C56284" w:rsidP="00C56284">
      <w:pPr>
        <w:pStyle w:val="NoSpacing"/>
        <w:ind w:left="720"/>
        <w:jc w:val="both"/>
        <w:rPr>
          <w:rFonts w:asciiTheme="minorHAnsi" w:hAnsiTheme="minorHAnsi" w:cstheme="minorHAnsi"/>
          <w:b/>
        </w:rPr>
      </w:pPr>
      <w:r w:rsidRPr="00752AB3">
        <w:rPr>
          <w:rFonts w:asciiTheme="minorHAnsi" w:hAnsiTheme="minorHAnsi" w:cstheme="minorHAnsi"/>
          <w:b/>
          <w:noProof/>
        </w:rPr>
        <mc:AlternateContent>
          <mc:Choice Requires="wps">
            <w:drawing>
              <wp:inline distT="0" distB="0" distL="0" distR="0" wp14:anchorId="23670CDC" wp14:editId="436510D7">
                <wp:extent cx="5340350" cy="1117600"/>
                <wp:effectExtent l="0" t="0" r="12700" b="26670"/>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0" cy="1117600"/>
                        </a:xfrm>
                        <a:prstGeom prst="rect">
                          <a:avLst/>
                        </a:prstGeom>
                        <a:solidFill>
                          <a:schemeClr val="bg1">
                            <a:lumMod val="65000"/>
                          </a:schemeClr>
                        </a:solidFill>
                        <a:ln w="9525">
                          <a:solidFill>
                            <a:srgbClr val="000000"/>
                          </a:solidFill>
                          <a:miter lim="800000"/>
                          <a:headEnd/>
                          <a:tailEnd/>
                        </a:ln>
                      </wps:spPr>
                      <wps:txbx>
                        <w:txbxContent>
                          <w:p w14:paraId="731806C8" w14:textId="45EE4F53" w:rsidR="00C56284" w:rsidRPr="00874595" w:rsidRDefault="00C56284" w:rsidP="00C56284">
                            <w:pPr>
                              <w:spacing w:after="0"/>
                              <w:jc w:val="center"/>
                              <w:rPr>
                                <w:b/>
                                <w:color w:val="000000" w:themeColor="text1"/>
                              </w:rPr>
                            </w:pPr>
                            <w:r w:rsidRPr="00874595">
                              <w:rPr>
                                <w:b/>
                                <w:color w:val="000000" w:themeColor="text1"/>
                              </w:rPr>
                              <w:t>The utilities affordability variables are monetary variables expressed at current prices in the local currency unit (LCU) and non-deflated</w:t>
                            </w:r>
                          </w:p>
                        </w:txbxContent>
                      </wps:txbx>
                      <wps:bodyPr rot="0" vert="horz" wrap="square" lIns="91440" tIns="45720" rIns="91440" bIns="45720" anchor="t" anchorCtr="0">
                        <a:spAutoFit/>
                      </wps:bodyPr>
                    </wps:wsp>
                  </a:graphicData>
                </a:graphic>
              </wp:inline>
            </w:drawing>
          </mc:Choice>
          <mc:Fallback>
            <w:pict>
              <v:shape w14:anchorId="23670CDC" id="Text Box 217" o:spid="_x0000_s1029" type="#_x0000_t202" style="width:420.5pt;height: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" fillcolor="#a5a5a5 [2092]">
                <v:textbox style="mso-fit-shape-to-text:t">
                  <w:txbxContent>
                    <w:p w14:paraId="731806C8" w14:textId="45EE4F53" w:rsidR="00C56284" w:rsidRPr="00874595" w:rsidRDefault="00C56284" w:rsidP="00C56284">
                      <w:pPr>
                        <w:spacing w:after="0"/>
                        <w:jc w:val="center"/>
                        <w:rPr>
                          <w:b/>
                          <w:color w:val="000000" w:themeColor="text1"/>
                        </w:rPr>
                      </w:pPr>
                      <w:r w:rsidRPr="00874595">
                        <w:rPr>
                          <w:b/>
                          <w:color w:val="000000" w:themeColor="text1"/>
                        </w:rPr>
                        <w:t>The utilities affordability variables are monetary variables expressed at current prices in the local currency unit (LCU) and non-deflated</w:t>
                      </w:r>
                    </w:p>
                  </w:txbxContent>
                </v:textbox>
                <w10:anchorlock/>
              </v:shape>
            </w:pict>
          </mc:Fallback>
        </mc:AlternateContent>
      </w:r>
    </w:p>
    <w:p w14:paraId="19FE286C" w14:textId="77777777" w:rsidR="00C56284" w:rsidRDefault="00C56284" w:rsidP="00C56284">
      <w:pPr>
        <w:pStyle w:val="NoSpacing"/>
        <w:jc w:val="both"/>
        <w:rPr>
          <w:rFonts w:asciiTheme="minorHAnsi" w:hAnsiTheme="minorHAnsi" w:cstheme="minorHAnsi"/>
          <w:b/>
        </w:rPr>
      </w:pPr>
    </w:p>
    <w:p w14:paraId="46617234" w14:textId="77777777" w:rsidR="00C56284" w:rsidRPr="00520FBC" w:rsidRDefault="00C56284" w:rsidP="00C56284">
      <w:pPr>
        <w:spacing w:after="0"/>
        <w:jc w:val="both"/>
        <w:rPr>
          <w:color w:val="000000" w:themeColor="text1"/>
        </w:rPr>
      </w:pPr>
      <w:r w:rsidRPr="006C23C9">
        <w:t xml:space="preserve">The </w:t>
      </w:r>
      <w:r w:rsidRPr="00520FBC">
        <w:rPr>
          <w:color w:val="000000" w:themeColor="text1"/>
        </w:rPr>
        <w:t>typology of utilities affordability variables follows the Classification of Individual Consumption According to Purpose (COICOP</w:t>
      </w:r>
      <w:r w:rsidRPr="00520FBC">
        <w:rPr>
          <w:rStyle w:val="FootnoteReference"/>
          <w:color w:val="000000" w:themeColor="text1"/>
          <w:u w:val="single"/>
        </w:rPr>
        <w:footnoteReference w:id="18"/>
      </w:r>
      <w:r w:rsidRPr="00520FBC">
        <w:rPr>
          <w:color w:val="000000" w:themeColor="text1"/>
        </w:rPr>
        <w:t>) developed by the United Nations Statistics Division (UNSD). The objective of COICOP is to provide a framework for comparable classification of homogeneous categories of goods and services, which are considered a function or purpose of household consumption expenditure.</w:t>
      </w:r>
    </w:p>
    <w:p w14:paraId="0332EF8D" w14:textId="77777777" w:rsidR="00C56284" w:rsidRPr="00520FBC" w:rsidRDefault="00C56284" w:rsidP="00445306">
      <w:pPr>
        <w:spacing w:after="0"/>
        <w:jc w:val="both"/>
        <w:rPr>
          <w:color w:val="000000" w:themeColor="text1"/>
        </w:rPr>
      </w:pPr>
    </w:p>
    <w:p w14:paraId="320231DD" w14:textId="36C6C9A7" w:rsidR="00445306" w:rsidRPr="00520FBC" w:rsidRDefault="00445306" w:rsidP="00445306">
      <w:pPr>
        <w:spacing w:after="0"/>
        <w:jc w:val="both"/>
        <w:rPr>
          <w:color w:val="000000" w:themeColor="text1"/>
        </w:rPr>
      </w:pPr>
      <w:r w:rsidRPr="00520FBC">
        <w:rPr>
          <w:color w:val="000000" w:themeColor="text1"/>
        </w:rPr>
        <w:t xml:space="preserve">COICOP has 14 consumption categories, of which utility related expenditures are classified under the “4 Housing, water, electricity, gas and other fuels” category. While more detailed information on water and urban services consumption is provided in the “4.4 Water Supply and Miscellaneous Services related to the dwelling” category, expenditure on energy is sub-categorized into “4.5 Electricity, Gas, and other Fuels”. </w:t>
      </w:r>
    </w:p>
    <w:p w14:paraId="193FB2B2" w14:textId="77777777" w:rsidR="00445306" w:rsidRPr="00520FBC" w:rsidRDefault="00445306" w:rsidP="00445306">
      <w:pPr>
        <w:spacing w:after="0"/>
        <w:jc w:val="both"/>
        <w:rPr>
          <w:color w:val="000000" w:themeColor="text1"/>
        </w:rPr>
      </w:pPr>
    </w:p>
    <w:p w14:paraId="3BB70E1D" w14:textId="77777777" w:rsidR="00445306" w:rsidRPr="006C23C9" w:rsidRDefault="00445306" w:rsidP="00445306">
      <w:pPr>
        <w:spacing w:after="0"/>
        <w:jc w:val="both"/>
      </w:pPr>
      <w:r w:rsidRPr="00520FBC">
        <w:rPr>
          <w:color w:val="000000" w:themeColor="text1"/>
        </w:rPr>
        <w:t xml:space="preserve">The “Water Supply and Miscellaneous Services (4.4)” group is further sub-divided into the “Water supply (4.4.1)”, “Refuse collection (4.4.2)”, “Sewage collection (4.4.3)” and “Other services relating to the dwelling (4.4.4)” categories. Similarly, the “Electricity, gas and other fuels (4.5)” group are sub-categorized into “Electricity (4.5.1)”, ‘Gas (4.5.2)”, “Liquid fuels (4.5.3)”, “Solid fuels (4.5.4)” </w:t>
      </w:r>
      <w:r w:rsidRPr="006C23C9">
        <w:t xml:space="preserve">and “Heat energy (4.5.5)”.  According to COICOP, energy-related household consumption is not sub-categories beyond the 3-digit level, but GMD divides them into commonly used categories except electricity expenditures. </w:t>
      </w:r>
    </w:p>
    <w:p w14:paraId="4074D95B" w14:textId="77777777" w:rsidR="00071B25" w:rsidRDefault="00071B25">
      <w:pPr>
        <w:rPr>
          <w:rFonts w:eastAsia="Times New Roman" w:cstheme="minorHAnsi"/>
          <w:b/>
          <w:color w:val="000000"/>
          <w:szCs w:val="20"/>
          <w:lang w:eastAsia="es-ES"/>
        </w:rPr>
      </w:pPr>
      <w:r>
        <w:br w:type="page"/>
      </w:r>
    </w:p>
    <w:p w14:paraId="4DABA23C" w14:textId="3830BAA3" w:rsidR="00660FA1" w:rsidRPr="0044099F" w:rsidRDefault="00660FA1" w:rsidP="00E66A32">
      <w:pPr>
        <w:pStyle w:val="varname"/>
      </w:pPr>
      <w:r w:rsidRPr="0044099F">
        <w:t>pwater</w:t>
      </w:r>
      <w:r w:rsidRPr="00E66A32">
        <w:t>_exp</w:t>
      </w:r>
    </w:p>
    <w:p w14:paraId="29B2B3F1" w14:textId="1854B9AE" w:rsidR="00B50DB8" w:rsidRDefault="00B50DB8" w:rsidP="00D40A16">
      <w:pPr>
        <w:spacing w:after="0"/>
        <w:jc w:val="both"/>
        <w:rPr>
          <w:rFonts w:cstheme="minorHAnsi"/>
        </w:rPr>
      </w:pPr>
      <w:r>
        <w:rPr>
          <w:rFonts w:cstheme="minorHAnsi"/>
        </w:rPr>
        <w:t xml:space="preserve">This </w:t>
      </w:r>
      <w:r w:rsidR="00660FA1" w:rsidRPr="006C23C9">
        <w:rPr>
          <w:rFonts w:cstheme="minorHAnsi"/>
        </w:rPr>
        <w:t xml:space="preserve">is a continuous variable that refers to total annual household expenditures on water supply/piped water. </w:t>
      </w:r>
      <w:r w:rsidR="00EB4088" w:rsidRPr="006C23C9">
        <w:rPr>
          <w:rFonts w:cstheme="minorHAnsi"/>
        </w:rPr>
        <w:t xml:space="preserve">It includes associated expenditure such as hire of meters, reading of meters, standing charges, etc. </w:t>
      </w:r>
      <w:r w:rsidR="00DF3489">
        <w:rPr>
          <w:rFonts w:cstheme="minorHAnsi"/>
        </w:rPr>
        <w:t>W</w:t>
      </w:r>
      <w:r w:rsidR="00EB4088" w:rsidRPr="006C23C9">
        <w:rPr>
          <w:rFonts w:cstheme="minorHAnsi"/>
        </w:rPr>
        <w:t>ater consumption variables include an aggregate water variable comprising water supply (</w:t>
      </w:r>
      <w:r>
        <w:rPr>
          <w:rFonts w:cstheme="minorHAnsi"/>
        </w:rPr>
        <w:t>PWATER_EXP</w:t>
      </w:r>
      <w:r w:rsidR="00EB4088" w:rsidRPr="006C23C9">
        <w:rPr>
          <w:rFonts w:cstheme="minorHAnsi"/>
        </w:rPr>
        <w:t>) and hot water (</w:t>
      </w:r>
      <w:r>
        <w:rPr>
          <w:rFonts w:cstheme="minorHAnsi"/>
        </w:rPr>
        <w:t>HWATER_EXP</w:t>
      </w:r>
      <w:r w:rsidR="00EB4088" w:rsidRPr="006C23C9">
        <w:rPr>
          <w:rFonts w:cstheme="minorHAnsi"/>
        </w:rPr>
        <w:t xml:space="preserve">) and defined as </w:t>
      </w:r>
      <w:r>
        <w:rPr>
          <w:rFonts w:cstheme="minorHAnsi"/>
        </w:rPr>
        <w:t>WATER_EXP</w:t>
      </w:r>
      <w:r w:rsidR="00EB4088" w:rsidRPr="006C23C9">
        <w:rPr>
          <w:rFonts w:cstheme="minorHAnsi"/>
        </w:rPr>
        <w:t>.</w:t>
      </w:r>
      <w:r w:rsidR="00E63408">
        <w:rPr>
          <w:rFonts w:cstheme="minorHAnsi"/>
        </w:rPr>
        <w:t xml:space="preserve"> </w:t>
      </w:r>
    </w:p>
    <w:p w14:paraId="74D2045D" w14:textId="77777777" w:rsidR="00B50DB8" w:rsidRDefault="00B50DB8" w:rsidP="00D40A16">
      <w:pPr>
        <w:spacing w:after="0"/>
        <w:jc w:val="both"/>
        <w:rPr>
          <w:rFonts w:cstheme="minorHAnsi"/>
        </w:rPr>
      </w:pPr>
    </w:p>
    <w:p w14:paraId="4C7BA4F9" w14:textId="47ADE25E" w:rsidR="00660FA1" w:rsidRDefault="00660FA1" w:rsidP="00D40A16">
      <w:pPr>
        <w:spacing w:after="0"/>
        <w:jc w:val="both"/>
        <w:rPr>
          <w:rFonts w:cstheme="minorHAnsi"/>
        </w:rPr>
      </w:pPr>
      <w:r w:rsidRPr="006C23C9">
        <w:rPr>
          <w:rFonts w:cstheme="minorHAnsi"/>
        </w:rPr>
        <w:t xml:space="preserve">As in the case of the COICOP classification, the variable excludes household expenditures on hot water. Drinking water sold in bottles or containers is also excluded from water supply. </w:t>
      </w:r>
    </w:p>
    <w:p w14:paraId="5A8E6CB3" w14:textId="77777777" w:rsidR="00E63408" w:rsidRDefault="00E63408" w:rsidP="00D40A16">
      <w:pPr>
        <w:spacing w:after="0"/>
        <w:jc w:val="both"/>
        <w:rPr>
          <w:rFonts w:cstheme="minorHAnsi"/>
        </w:rPr>
      </w:pPr>
    </w:p>
    <w:p w14:paraId="6159E562" w14:textId="285C10FE" w:rsidR="008614F9" w:rsidRDefault="008614F9" w:rsidP="00D40A16">
      <w:pPr>
        <w:pStyle w:val="varname"/>
        <w:spacing w:line="259" w:lineRule="auto"/>
      </w:pPr>
      <w:r w:rsidRPr="008614F9">
        <w:t>hwater_exp</w:t>
      </w:r>
    </w:p>
    <w:p w14:paraId="0982E5EF" w14:textId="2B15A6D3" w:rsidR="008614F9" w:rsidRDefault="00D40A16" w:rsidP="00D40A16">
      <w:pPr>
        <w:spacing w:after="0"/>
        <w:jc w:val="both"/>
        <w:rPr>
          <w:rFonts w:cstheme="minorHAnsi"/>
        </w:rPr>
      </w:pPr>
      <w:r>
        <w:rPr>
          <w:rFonts w:cstheme="minorHAnsi"/>
        </w:rPr>
        <w:t>This</w:t>
      </w:r>
      <w:r w:rsidR="008614F9">
        <w:rPr>
          <w:rFonts w:cstheme="minorHAnsi"/>
        </w:rPr>
        <w:t xml:space="preserve"> is a continuous variable that refers to total annual </w:t>
      </w:r>
      <w:r w:rsidR="00F40754">
        <w:rPr>
          <w:rFonts w:cstheme="minorHAnsi"/>
        </w:rPr>
        <w:t xml:space="preserve">household </w:t>
      </w:r>
      <w:r w:rsidR="008614F9">
        <w:rPr>
          <w:rFonts w:cstheme="minorHAnsi"/>
        </w:rPr>
        <w:t>expenditure on hot water supply.</w:t>
      </w:r>
    </w:p>
    <w:p w14:paraId="51D34B9E" w14:textId="77777777" w:rsidR="00D40A16" w:rsidRPr="008614F9" w:rsidRDefault="00D40A16" w:rsidP="00D40A16">
      <w:pPr>
        <w:spacing w:after="0"/>
        <w:jc w:val="both"/>
        <w:rPr>
          <w:rFonts w:cstheme="minorHAnsi"/>
        </w:rPr>
      </w:pPr>
    </w:p>
    <w:p w14:paraId="23D3D612" w14:textId="2DB784D3" w:rsidR="000C7825" w:rsidRDefault="000C7825" w:rsidP="00D40A16">
      <w:pPr>
        <w:pStyle w:val="varname"/>
        <w:spacing w:line="259" w:lineRule="auto"/>
      </w:pPr>
      <w:r w:rsidRPr="000C7825">
        <w:t>water_exp</w:t>
      </w:r>
    </w:p>
    <w:p w14:paraId="22EBA7E2" w14:textId="49F77071" w:rsidR="00B0525A" w:rsidRDefault="00D40A16" w:rsidP="00D40A16">
      <w:pPr>
        <w:spacing w:after="0"/>
        <w:jc w:val="both"/>
        <w:rPr>
          <w:rFonts w:cstheme="minorHAnsi"/>
        </w:rPr>
      </w:pPr>
      <w:r>
        <w:rPr>
          <w:rFonts w:cstheme="minorHAnsi"/>
        </w:rPr>
        <w:t xml:space="preserve">This </w:t>
      </w:r>
      <w:r w:rsidR="0021477B">
        <w:rPr>
          <w:rFonts w:cstheme="minorHAnsi"/>
        </w:rPr>
        <w:t xml:space="preserve">is a continuous variable that refers to total annual </w:t>
      </w:r>
      <w:r w:rsidR="008614F9">
        <w:rPr>
          <w:rFonts w:cstheme="minorHAnsi"/>
        </w:rPr>
        <w:t>household expenditure on</w:t>
      </w:r>
      <w:r w:rsidR="0021477B">
        <w:rPr>
          <w:rFonts w:cstheme="minorHAnsi"/>
        </w:rPr>
        <w:t xml:space="preserve"> water supply and hot water</w:t>
      </w:r>
      <w:r w:rsidR="008614F9">
        <w:rPr>
          <w:rFonts w:cstheme="minorHAnsi"/>
        </w:rPr>
        <w:t xml:space="preserve"> supply</w:t>
      </w:r>
      <w:r w:rsidR="0021477B">
        <w:rPr>
          <w:rFonts w:cstheme="minorHAnsi"/>
        </w:rPr>
        <w:t>. This variable specifies the sum of expenditure of water supply (</w:t>
      </w:r>
      <w:r>
        <w:rPr>
          <w:rFonts w:cstheme="minorHAnsi"/>
        </w:rPr>
        <w:t>PWATER_EXP</w:t>
      </w:r>
      <w:r w:rsidR="0021477B">
        <w:rPr>
          <w:rFonts w:cstheme="minorHAnsi"/>
        </w:rPr>
        <w:t>) and hot water supply (</w:t>
      </w:r>
      <w:r>
        <w:rPr>
          <w:rFonts w:cstheme="minorHAnsi"/>
        </w:rPr>
        <w:t>HWATER_EXP</w:t>
      </w:r>
      <w:r w:rsidR="0021477B">
        <w:rPr>
          <w:rFonts w:cstheme="minorHAnsi"/>
        </w:rPr>
        <w:t>).</w:t>
      </w:r>
    </w:p>
    <w:p w14:paraId="34A181CF" w14:textId="41FBBB1C" w:rsidR="00F366A0" w:rsidRDefault="00F366A0" w:rsidP="00D40A16">
      <w:pPr>
        <w:spacing w:after="0"/>
        <w:jc w:val="both"/>
        <w:rPr>
          <w:rFonts w:cstheme="minorHAnsi"/>
        </w:rPr>
      </w:pPr>
    </w:p>
    <w:tbl>
      <w:tblPr>
        <w:tblStyle w:val="TableGrid"/>
        <w:tblW w:w="0" w:type="auto"/>
        <w:tblInd w:w="895" w:type="dxa"/>
        <w:shd w:val="clear" w:color="auto" w:fill="BFBFBF" w:themeFill="background1" w:themeFillShade="BF"/>
        <w:tblLook w:val="04A0" w:firstRow="1" w:lastRow="0" w:firstColumn="1" w:lastColumn="0" w:noHBand="0" w:noVBand="1"/>
      </w:tblPr>
      <w:tblGrid>
        <w:gridCol w:w="9059"/>
      </w:tblGrid>
      <w:tr w:rsidR="00204FD0" w14:paraId="776FD82E" w14:textId="77777777" w:rsidTr="00204FD0">
        <w:tc>
          <w:tcPr>
            <w:tcW w:w="9059" w:type="dxa"/>
            <w:shd w:val="clear" w:color="auto" w:fill="BFBFBF" w:themeFill="background1" w:themeFillShade="BF"/>
          </w:tcPr>
          <w:p w14:paraId="3C99E841" w14:textId="46FC1DB2" w:rsidR="00204FD0" w:rsidRPr="008F483D" w:rsidRDefault="00204FD0" w:rsidP="00204FD0">
            <w:pPr>
              <w:spacing w:before="60" w:after="60"/>
              <w:jc w:val="both"/>
              <w:rPr>
                <w:rFonts w:ascii="Courier New" w:hAnsi="Courier New" w:cs="Courier New"/>
                <w:b/>
                <w:bCs/>
                <w:color w:val="0000FF"/>
              </w:rPr>
            </w:pPr>
            <w:r w:rsidRPr="008F483D">
              <w:rPr>
                <w:rFonts w:ascii="Courier New" w:hAnsi="Courier New" w:cs="Courier New"/>
                <w:b/>
                <w:bCs/>
                <w:color w:val="0000FF"/>
              </w:rPr>
              <w:t>egen water_exp=rsum(pwater_exp hwater_exp)</w:t>
            </w:r>
          </w:p>
        </w:tc>
      </w:tr>
    </w:tbl>
    <w:p w14:paraId="106A639D" w14:textId="77777777" w:rsidR="00F366A0" w:rsidRPr="0021477B" w:rsidRDefault="00F366A0" w:rsidP="00D40A16">
      <w:pPr>
        <w:spacing w:after="0"/>
        <w:jc w:val="both"/>
        <w:rPr>
          <w:rFonts w:cstheme="minorHAnsi"/>
        </w:rPr>
      </w:pPr>
    </w:p>
    <w:p w14:paraId="3E74C1BE" w14:textId="77777777" w:rsidR="00660FA1" w:rsidRPr="006C23C9" w:rsidRDefault="00660FA1" w:rsidP="00D40A16">
      <w:pPr>
        <w:pStyle w:val="varname"/>
        <w:spacing w:line="259" w:lineRule="auto"/>
      </w:pPr>
      <w:r w:rsidRPr="006C23C9">
        <w:t>garbage_exp</w:t>
      </w:r>
    </w:p>
    <w:p w14:paraId="20397556" w14:textId="2AF938DD" w:rsidR="00660FA1" w:rsidRPr="006C23C9" w:rsidRDefault="00D40A16" w:rsidP="00D40A16">
      <w:pPr>
        <w:spacing w:after="0"/>
        <w:jc w:val="both"/>
        <w:rPr>
          <w:rFonts w:cstheme="minorHAnsi"/>
        </w:rPr>
      </w:pPr>
      <w:r>
        <w:rPr>
          <w:rFonts w:cstheme="minorHAnsi"/>
        </w:rPr>
        <w:t xml:space="preserve">This </w:t>
      </w:r>
      <w:r w:rsidR="00660FA1" w:rsidRPr="006C23C9">
        <w:rPr>
          <w:rFonts w:cstheme="minorHAnsi"/>
        </w:rPr>
        <w:t xml:space="preserve">is a continuous variable that refers to total annual household expenditures on collection and disposal of garbage or refuse.  </w:t>
      </w:r>
    </w:p>
    <w:p w14:paraId="64896FDA" w14:textId="77777777" w:rsidR="00CA3C4D" w:rsidRPr="006C23C9" w:rsidRDefault="00CA3C4D" w:rsidP="00D40A16">
      <w:pPr>
        <w:spacing w:after="0"/>
        <w:jc w:val="both"/>
        <w:rPr>
          <w:rFonts w:cstheme="minorHAnsi"/>
        </w:rPr>
      </w:pPr>
    </w:p>
    <w:p w14:paraId="57571984" w14:textId="77777777" w:rsidR="00660FA1" w:rsidRPr="006C23C9" w:rsidRDefault="00660FA1" w:rsidP="00D40A16">
      <w:pPr>
        <w:pStyle w:val="varname"/>
        <w:spacing w:line="259" w:lineRule="auto"/>
      </w:pPr>
      <w:r w:rsidRPr="006C23C9">
        <w:t>sewage_exp</w:t>
      </w:r>
    </w:p>
    <w:p w14:paraId="437ABC69" w14:textId="00CE5240" w:rsidR="00660FA1" w:rsidRDefault="00D40A16" w:rsidP="00D40A16">
      <w:pPr>
        <w:spacing w:after="0"/>
        <w:jc w:val="both"/>
        <w:rPr>
          <w:rFonts w:cstheme="minorHAnsi"/>
        </w:rPr>
      </w:pPr>
      <w:r>
        <w:rPr>
          <w:rFonts w:cstheme="minorHAnsi"/>
        </w:rPr>
        <w:t>This</w:t>
      </w:r>
      <w:r w:rsidR="00660FA1" w:rsidRPr="006C23C9">
        <w:rPr>
          <w:rFonts w:cstheme="minorHAnsi"/>
        </w:rPr>
        <w:t xml:space="preserve"> is a continuous variable that refers to total annual household expenditures on collection and disposal of wastewater. </w:t>
      </w:r>
    </w:p>
    <w:p w14:paraId="51BBA762" w14:textId="27114347" w:rsidR="00A51C78" w:rsidRDefault="00A51C78" w:rsidP="00D40A16">
      <w:pPr>
        <w:spacing w:after="0"/>
        <w:jc w:val="both"/>
        <w:rPr>
          <w:rFonts w:cstheme="minorHAnsi"/>
        </w:rPr>
      </w:pPr>
    </w:p>
    <w:p w14:paraId="5C4ECB1D" w14:textId="5DBE1017" w:rsidR="00A51C78" w:rsidRDefault="00A51C78" w:rsidP="00D40A16">
      <w:pPr>
        <w:pStyle w:val="varname"/>
        <w:spacing w:line="259" w:lineRule="auto"/>
      </w:pPr>
      <w:r w:rsidRPr="00A51C78">
        <w:t>waste_exp</w:t>
      </w:r>
    </w:p>
    <w:p w14:paraId="5F7C1B4B" w14:textId="4B0F0984" w:rsidR="00A51C78" w:rsidRPr="00A51C78" w:rsidRDefault="00D40A16" w:rsidP="00D40A16">
      <w:pPr>
        <w:spacing w:after="0"/>
        <w:jc w:val="both"/>
        <w:rPr>
          <w:rFonts w:cstheme="minorHAnsi"/>
        </w:rPr>
      </w:pPr>
      <w:r>
        <w:rPr>
          <w:rFonts w:cstheme="minorHAnsi"/>
        </w:rPr>
        <w:t>This</w:t>
      </w:r>
      <w:r w:rsidR="00A51C78">
        <w:rPr>
          <w:rFonts w:cstheme="minorHAnsi"/>
        </w:rPr>
        <w:t xml:space="preserve"> is a continuous variable that refers to the total annual household expenditure on </w:t>
      </w:r>
      <w:r w:rsidR="00D047A3">
        <w:rPr>
          <w:rFonts w:cstheme="minorHAnsi"/>
        </w:rPr>
        <w:t>garbage (</w:t>
      </w:r>
      <w:r>
        <w:rPr>
          <w:rFonts w:cstheme="minorHAnsi"/>
        </w:rPr>
        <w:t>GARBAGE_EXP</w:t>
      </w:r>
      <w:r w:rsidR="00D047A3">
        <w:rPr>
          <w:rFonts w:cstheme="minorHAnsi"/>
        </w:rPr>
        <w:t>) and sewage (</w:t>
      </w:r>
      <w:r>
        <w:rPr>
          <w:rFonts w:cstheme="minorHAnsi"/>
        </w:rPr>
        <w:t>SEWAGE_EXP</w:t>
      </w:r>
      <w:r w:rsidR="00D047A3">
        <w:rPr>
          <w:rFonts w:cstheme="minorHAnsi"/>
        </w:rPr>
        <w:t>) collection</w:t>
      </w:r>
      <w:r w:rsidR="007D5C6C">
        <w:rPr>
          <w:rFonts w:cstheme="minorHAnsi"/>
        </w:rPr>
        <w:t>.</w:t>
      </w:r>
    </w:p>
    <w:p w14:paraId="1CF737E0" w14:textId="77777777" w:rsidR="00204FD0" w:rsidRDefault="00204FD0" w:rsidP="00204FD0">
      <w:pPr>
        <w:spacing w:after="0"/>
        <w:jc w:val="both"/>
        <w:rPr>
          <w:rFonts w:cstheme="minorHAnsi"/>
        </w:rPr>
      </w:pPr>
    </w:p>
    <w:tbl>
      <w:tblPr>
        <w:tblStyle w:val="TableGrid"/>
        <w:tblW w:w="0" w:type="auto"/>
        <w:tblInd w:w="895" w:type="dxa"/>
        <w:shd w:val="clear" w:color="auto" w:fill="BFBFBF" w:themeFill="background1" w:themeFillShade="BF"/>
        <w:tblLook w:val="04A0" w:firstRow="1" w:lastRow="0" w:firstColumn="1" w:lastColumn="0" w:noHBand="0" w:noVBand="1"/>
      </w:tblPr>
      <w:tblGrid>
        <w:gridCol w:w="9059"/>
      </w:tblGrid>
      <w:tr w:rsidR="00204FD0" w14:paraId="265022C5" w14:textId="77777777">
        <w:tc>
          <w:tcPr>
            <w:tcW w:w="9059" w:type="dxa"/>
            <w:shd w:val="clear" w:color="auto" w:fill="BFBFBF" w:themeFill="background1" w:themeFillShade="BF"/>
          </w:tcPr>
          <w:p w14:paraId="532750B5" w14:textId="67FE63C9" w:rsidR="00204FD0" w:rsidRPr="008F483D" w:rsidRDefault="00204FD0">
            <w:pPr>
              <w:spacing w:before="60" w:after="60"/>
              <w:jc w:val="both"/>
              <w:rPr>
                <w:rFonts w:ascii="Courier New" w:hAnsi="Courier New" w:cs="Courier New"/>
                <w:b/>
                <w:bCs/>
                <w:color w:val="0000FF"/>
              </w:rPr>
            </w:pPr>
            <w:r w:rsidRPr="008F483D">
              <w:rPr>
                <w:rFonts w:ascii="Courier New" w:hAnsi="Courier New" w:cs="Courier New"/>
                <w:b/>
                <w:bCs/>
                <w:color w:val="0000FF"/>
              </w:rPr>
              <w:t>egen waste_exp=rsum(garbage_exp sewage_exp)</w:t>
            </w:r>
          </w:p>
        </w:tc>
      </w:tr>
    </w:tbl>
    <w:p w14:paraId="77703A15" w14:textId="77777777" w:rsidR="00624941" w:rsidRDefault="00624941" w:rsidP="00D40A16">
      <w:pPr>
        <w:pStyle w:val="varname"/>
        <w:spacing w:line="259" w:lineRule="auto"/>
      </w:pPr>
    </w:p>
    <w:p w14:paraId="569AF1B8" w14:textId="28C061AF" w:rsidR="00660FA1" w:rsidRPr="006C23C9" w:rsidRDefault="00660FA1" w:rsidP="00D40A16">
      <w:pPr>
        <w:pStyle w:val="varname"/>
        <w:spacing w:line="259" w:lineRule="auto"/>
      </w:pPr>
      <w:r w:rsidRPr="006C23C9">
        <w:t xml:space="preserve">dwelothsvc_exp </w:t>
      </w:r>
    </w:p>
    <w:p w14:paraId="1422866A" w14:textId="27712AB8" w:rsidR="00B50DB8" w:rsidRDefault="00D40A16" w:rsidP="00D40A16">
      <w:pPr>
        <w:spacing w:after="0"/>
        <w:jc w:val="both"/>
        <w:rPr>
          <w:rFonts w:cstheme="minorHAnsi"/>
        </w:rPr>
      </w:pPr>
      <w:r>
        <w:rPr>
          <w:rFonts w:cstheme="minorHAnsi"/>
        </w:rPr>
        <w:t>This</w:t>
      </w:r>
      <w:r w:rsidR="00660FA1" w:rsidRPr="006C23C9">
        <w:rPr>
          <w:rFonts w:cstheme="minorHAnsi"/>
        </w:rPr>
        <w:t xml:space="preserve"> is a continuous variable that refers to total annual household expenditures on other services relating to the dwelling. </w:t>
      </w:r>
    </w:p>
    <w:p w14:paraId="3B80AEAF" w14:textId="77777777" w:rsidR="00624941" w:rsidRDefault="00624941" w:rsidP="00D40A16">
      <w:pPr>
        <w:spacing w:after="0"/>
        <w:jc w:val="both"/>
        <w:rPr>
          <w:rFonts w:cstheme="minorHAnsi"/>
        </w:rPr>
      </w:pPr>
    </w:p>
    <w:p w14:paraId="6E93339D" w14:textId="69DEDF0A" w:rsidR="00B50DB8" w:rsidRDefault="00660FA1" w:rsidP="00D40A16">
      <w:pPr>
        <w:spacing w:after="0"/>
        <w:jc w:val="both"/>
        <w:rPr>
          <w:rFonts w:cstheme="minorHAnsi"/>
        </w:rPr>
      </w:pPr>
      <w:r w:rsidRPr="006C23C9">
        <w:rPr>
          <w:rFonts w:cstheme="minorHAnsi"/>
        </w:rPr>
        <w:t>These expenditures typically include co-proprietor charges in multi-occupied buildings, security services, and other miscellaneous services. Co-proprietor charges include charges for caretaking, gardening, stairwell cleaning, heating</w:t>
      </w:r>
      <w:r w:rsidR="00D40A16">
        <w:rPr>
          <w:rFonts w:cstheme="minorHAnsi"/>
        </w:rPr>
        <w:t>,</w:t>
      </w:r>
      <w:r w:rsidRPr="006C23C9">
        <w:rPr>
          <w:rFonts w:cstheme="minorHAnsi"/>
        </w:rPr>
        <w:t xml:space="preserve"> and lighting, maintenance of lifts and refuse disposal chutes, etc. </w:t>
      </w:r>
    </w:p>
    <w:p w14:paraId="6BA54E40" w14:textId="77777777" w:rsidR="00B50DB8" w:rsidRDefault="00B50DB8" w:rsidP="00D40A16">
      <w:pPr>
        <w:spacing w:after="0"/>
        <w:jc w:val="both"/>
        <w:rPr>
          <w:rFonts w:cstheme="minorHAnsi"/>
        </w:rPr>
      </w:pPr>
    </w:p>
    <w:p w14:paraId="1137F710" w14:textId="7EA5AD49" w:rsidR="00660FA1" w:rsidRPr="006C23C9" w:rsidRDefault="00660FA1" w:rsidP="00D40A16">
      <w:pPr>
        <w:spacing w:after="0"/>
        <w:jc w:val="both"/>
        <w:rPr>
          <w:rFonts w:cstheme="minorHAnsi"/>
        </w:rPr>
      </w:pPr>
      <w:r w:rsidRPr="006C23C9">
        <w:rPr>
          <w:rFonts w:cstheme="minorHAnsi"/>
        </w:rPr>
        <w:t>This variable does not include household services such as window cleaning, disinfecting, fumigation</w:t>
      </w:r>
      <w:r w:rsidR="00D40A16">
        <w:rPr>
          <w:rFonts w:cstheme="minorHAnsi"/>
        </w:rPr>
        <w:t>,</w:t>
      </w:r>
      <w:r w:rsidRPr="006C23C9">
        <w:rPr>
          <w:rFonts w:cstheme="minorHAnsi"/>
        </w:rPr>
        <w:t xml:space="preserve"> and pest extermination</w:t>
      </w:r>
      <w:r w:rsidRPr="006C23C9">
        <w:rPr>
          <w:rStyle w:val="FootnoteReference"/>
          <w:rFonts w:cstheme="minorHAnsi"/>
        </w:rPr>
        <w:footnoteReference w:id="19"/>
      </w:r>
      <w:r w:rsidRPr="006C23C9">
        <w:rPr>
          <w:rFonts w:cstheme="minorHAnsi"/>
        </w:rPr>
        <w:t>; bodyguards</w:t>
      </w:r>
      <w:r w:rsidRPr="006C23C9">
        <w:rPr>
          <w:rStyle w:val="FootnoteReference"/>
          <w:rFonts w:cstheme="minorHAnsi"/>
        </w:rPr>
        <w:footnoteReference w:id="20"/>
      </w:r>
      <w:r w:rsidRPr="006C23C9">
        <w:rPr>
          <w:rFonts w:cstheme="minorHAnsi"/>
        </w:rPr>
        <w:t>. Maintenance and repair of the dwelling</w:t>
      </w:r>
      <w:r w:rsidRPr="006C23C9">
        <w:rPr>
          <w:rStyle w:val="FootnoteReference"/>
          <w:rFonts w:cstheme="minorHAnsi"/>
        </w:rPr>
        <w:footnoteReference w:id="21"/>
      </w:r>
      <w:r w:rsidRPr="006C23C9">
        <w:rPr>
          <w:rFonts w:cstheme="minorHAnsi"/>
        </w:rPr>
        <w:t xml:space="preserve"> is also excluded from other services relating to the dwelling (</w:t>
      </w:r>
      <w:r w:rsidR="00BE3BDC">
        <w:rPr>
          <w:rFonts w:cstheme="minorHAnsi"/>
        </w:rPr>
        <w:t>DWELOTHSVC_EXP</w:t>
      </w:r>
      <w:r w:rsidRPr="006C23C9">
        <w:rPr>
          <w:rFonts w:cstheme="minorHAnsi"/>
        </w:rPr>
        <w:t xml:space="preserve">) but included as additional variables defined as </w:t>
      </w:r>
      <w:r w:rsidR="00BE3BDC">
        <w:rPr>
          <w:rFonts w:cstheme="minorHAnsi"/>
        </w:rPr>
        <w:t>DWELMAT_EXP</w:t>
      </w:r>
      <w:r w:rsidRPr="006C23C9">
        <w:rPr>
          <w:rFonts w:cstheme="minorHAnsi"/>
        </w:rPr>
        <w:t xml:space="preserve"> and </w:t>
      </w:r>
      <w:r w:rsidR="00BE3BDC">
        <w:rPr>
          <w:rFonts w:cstheme="minorHAnsi"/>
        </w:rPr>
        <w:t>DWELSVC_EXP</w:t>
      </w:r>
      <w:r w:rsidRPr="006C23C9">
        <w:rPr>
          <w:rFonts w:cstheme="minorHAnsi"/>
        </w:rPr>
        <w:t xml:space="preserve">. </w:t>
      </w:r>
    </w:p>
    <w:p w14:paraId="5F82E862" w14:textId="1E76D4FC" w:rsidR="00F13B0A" w:rsidRDefault="00F13B0A" w:rsidP="00D40A16">
      <w:pPr>
        <w:spacing w:after="0"/>
        <w:jc w:val="both"/>
        <w:rPr>
          <w:rFonts w:cstheme="minorHAnsi"/>
        </w:rPr>
      </w:pPr>
    </w:p>
    <w:p w14:paraId="49D70AED" w14:textId="36419C15" w:rsidR="00B50DB8" w:rsidRPr="00D40A16" w:rsidRDefault="00B50DB8" w:rsidP="00D40A16">
      <w:pPr>
        <w:spacing w:after="60"/>
        <w:jc w:val="center"/>
        <w:rPr>
          <w:b/>
          <w:bCs/>
        </w:rPr>
      </w:pPr>
      <w:bookmarkStart w:id="247" w:name="_Hlk132899707"/>
      <w:r w:rsidRPr="00D40A16">
        <w:rPr>
          <w:b/>
          <w:bCs/>
        </w:rPr>
        <w:t xml:space="preserve">Table </w:t>
      </w:r>
      <w:r w:rsidR="00D40A16">
        <w:rPr>
          <w:b/>
          <w:bCs/>
        </w:rPr>
        <w:t xml:space="preserve">6.3: </w:t>
      </w:r>
      <w:r w:rsidRPr="00D40A16">
        <w:rPr>
          <w:b/>
          <w:bCs/>
        </w:rPr>
        <w:t>Utilities</w:t>
      </w:r>
      <w:r w:rsidR="000324DC">
        <w:rPr>
          <w:b/>
          <w:bCs/>
        </w:rPr>
        <w:t xml:space="preserve"> Module</w:t>
      </w:r>
      <w:r w:rsidR="00D40A16">
        <w:rPr>
          <w:b/>
          <w:bCs/>
        </w:rPr>
        <w:t xml:space="preserve">-Wash, Sanitation and Hygiene </w:t>
      </w:r>
      <w:r w:rsidRPr="00D40A16">
        <w:rPr>
          <w:b/>
          <w:bCs/>
        </w:rPr>
        <w:t>Expenditure Variables</w:t>
      </w:r>
    </w:p>
    <w:bookmarkEnd w:id="247"/>
    <w:tbl>
      <w:tblPr>
        <w:tblStyle w:val="TableGrid"/>
        <w:tblW w:w="0" w:type="auto"/>
        <w:tblLook w:val="04A0" w:firstRow="1" w:lastRow="0" w:firstColumn="1" w:lastColumn="0" w:noHBand="0" w:noVBand="1"/>
      </w:tblPr>
      <w:tblGrid>
        <w:gridCol w:w="535"/>
        <w:gridCol w:w="1080"/>
        <w:gridCol w:w="1655"/>
        <w:gridCol w:w="5850"/>
        <w:gridCol w:w="779"/>
      </w:tblGrid>
      <w:tr w:rsidR="00117845" w:rsidRPr="008F483D" w14:paraId="23DB53C1" w14:textId="77777777" w:rsidTr="00117845">
        <w:tc>
          <w:tcPr>
            <w:tcW w:w="535" w:type="dxa"/>
            <w:shd w:val="clear" w:color="auto" w:fill="4472C4" w:themeFill="accent1"/>
          </w:tcPr>
          <w:p w14:paraId="43E50ED1" w14:textId="77777777" w:rsidR="00117845" w:rsidRPr="008F483D" w:rsidRDefault="00117845" w:rsidP="00624941">
            <w:pPr>
              <w:spacing w:before="60" w:line="259" w:lineRule="auto"/>
              <w:jc w:val="center"/>
              <w:rPr>
                <w:rFonts w:cs="Times New Roman"/>
                <w:b/>
                <w:bCs/>
                <w:color w:val="FFFFFF" w:themeColor="background1"/>
              </w:rPr>
            </w:pPr>
          </w:p>
        </w:tc>
        <w:tc>
          <w:tcPr>
            <w:tcW w:w="1080" w:type="dxa"/>
            <w:shd w:val="clear" w:color="auto" w:fill="4472C4" w:themeFill="accent1"/>
          </w:tcPr>
          <w:p w14:paraId="59CB0195" w14:textId="1F420C78" w:rsidR="00117845" w:rsidRPr="008F483D" w:rsidRDefault="00117845" w:rsidP="00624941">
            <w:pPr>
              <w:spacing w:before="60" w:line="259" w:lineRule="auto"/>
              <w:rPr>
                <w:rFonts w:cs="Times New Roman"/>
                <w:b/>
                <w:bCs/>
                <w:color w:val="FFFFFF" w:themeColor="background1"/>
              </w:rPr>
            </w:pPr>
            <w:r w:rsidRPr="008F483D">
              <w:rPr>
                <w:rFonts w:cs="Times New Roman"/>
                <w:b/>
                <w:bCs/>
                <w:color w:val="FFFFFF" w:themeColor="background1"/>
              </w:rPr>
              <w:t>Module code</w:t>
            </w:r>
          </w:p>
        </w:tc>
        <w:tc>
          <w:tcPr>
            <w:tcW w:w="1655" w:type="dxa"/>
            <w:shd w:val="clear" w:color="auto" w:fill="4472C4" w:themeFill="accent1"/>
          </w:tcPr>
          <w:p w14:paraId="5C08A903" w14:textId="429AD126" w:rsidR="00117845" w:rsidRPr="008F483D" w:rsidRDefault="00117845" w:rsidP="00624941">
            <w:pPr>
              <w:spacing w:before="60" w:line="259" w:lineRule="auto"/>
              <w:rPr>
                <w:rFonts w:cs="Times New Roman"/>
                <w:b/>
                <w:bCs/>
                <w:color w:val="FFFFFF" w:themeColor="background1"/>
              </w:rPr>
            </w:pPr>
            <w:r w:rsidRPr="008F483D">
              <w:rPr>
                <w:rFonts w:cs="Times New Roman"/>
                <w:b/>
                <w:bCs/>
                <w:color w:val="FFFFFF" w:themeColor="background1"/>
              </w:rPr>
              <w:t>Variable name</w:t>
            </w:r>
          </w:p>
        </w:tc>
        <w:tc>
          <w:tcPr>
            <w:tcW w:w="5850" w:type="dxa"/>
            <w:shd w:val="clear" w:color="auto" w:fill="4472C4" w:themeFill="accent1"/>
          </w:tcPr>
          <w:p w14:paraId="5348C9E8" w14:textId="2E0841A3" w:rsidR="00117845" w:rsidRPr="008F483D" w:rsidRDefault="00117845" w:rsidP="00624941">
            <w:pPr>
              <w:spacing w:before="60" w:line="259" w:lineRule="auto"/>
              <w:rPr>
                <w:rFonts w:cs="Times New Roman"/>
                <w:b/>
                <w:bCs/>
                <w:color w:val="FFFFFF" w:themeColor="background1"/>
              </w:rPr>
            </w:pPr>
            <w:r w:rsidRPr="008F483D">
              <w:rPr>
                <w:rFonts w:cs="Times New Roman"/>
                <w:b/>
                <w:bCs/>
                <w:color w:val="FFFFFF" w:themeColor="background1"/>
              </w:rPr>
              <w:t>Variable name</w:t>
            </w:r>
          </w:p>
        </w:tc>
        <w:tc>
          <w:tcPr>
            <w:tcW w:w="779" w:type="dxa"/>
            <w:shd w:val="clear" w:color="auto" w:fill="4472C4" w:themeFill="accent1"/>
          </w:tcPr>
          <w:p w14:paraId="2A769FC0" w14:textId="6858EA6A" w:rsidR="00117845" w:rsidRPr="008F483D" w:rsidRDefault="00117845" w:rsidP="00624941">
            <w:pPr>
              <w:spacing w:before="60" w:line="259" w:lineRule="auto"/>
              <w:jc w:val="center"/>
              <w:rPr>
                <w:rFonts w:cs="Times New Roman"/>
                <w:b/>
                <w:bCs/>
                <w:color w:val="FFFFFF" w:themeColor="background1"/>
              </w:rPr>
            </w:pPr>
            <w:r w:rsidRPr="008F483D">
              <w:rPr>
                <w:rFonts w:cs="Times New Roman"/>
                <w:b/>
                <w:bCs/>
                <w:color w:val="FFFFFF" w:themeColor="background1"/>
              </w:rPr>
              <w:t>Tier</w:t>
            </w:r>
          </w:p>
        </w:tc>
      </w:tr>
      <w:tr w:rsidR="00117845" w:rsidRPr="008F483D" w14:paraId="06675F54" w14:textId="77777777" w:rsidTr="00117845">
        <w:tc>
          <w:tcPr>
            <w:tcW w:w="535" w:type="dxa"/>
          </w:tcPr>
          <w:p w14:paraId="1C70A6D8" w14:textId="62AF25B9" w:rsidR="00117845" w:rsidRPr="008F483D" w:rsidRDefault="00117845" w:rsidP="00624941">
            <w:pPr>
              <w:spacing w:before="60" w:after="60" w:line="259" w:lineRule="auto"/>
              <w:jc w:val="right"/>
              <w:rPr>
                <w:rFonts w:cs="Times New Roman"/>
                <w:sz w:val="20"/>
                <w:szCs w:val="20"/>
              </w:rPr>
            </w:pPr>
            <w:r>
              <w:rPr>
                <w:rFonts w:cs="Times New Roman"/>
                <w:sz w:val="20"/>
                <w:szCs w:val="20"/>
              </w:rPr>
              <w:t>1</w:t>
            </w:r>
          </w:p>
        </w:tc>
        <w:tc>
          <w:tcPr>
            <w:tcW w:w="1080" w:type="dxa"/>
          </w:tcPr>
          <w:p w14:paraId="3028E623" w14:textId="370A2D17" w:rsidR="00117845" w:rsidRPr="008F483D" w:rsidRDefault="00117845" w:rsidP="00624941">
            <w:pPr>
              <w:spacing w:before="60" w:after="60" w:line="259" w:lineRule="auto"/>
              <w:rPr>
                <w:rFonts w:cs="Times New Roman"/>
                <w:sz w:val="20"/>
                <w:szCs w:val="20"/>
              </w:rPr>
            </w:pPr>
            <w:r w:rsidRPr="008F483D">
              <w:rPr>
                <w:rFonts w:cs="Times New Roman"/>
                <w:sz w:val="20"/>
                <w:szCs w:val="20"/>
              </w:rPr>
              <w:t>Utilities</w:t>
            </w:r>
          </w:p>
        </w:tc>
        <w:tc>
          <w:tcPr>
            <w:tcW w:w="1655" w:type="dxa"/>
          </w:tcPr>
          <w:p w14:paraId="2C118A15" w14:textId="77777777" w:rsidR="00117845" w:rsidRPr="008F483D" w:rsidRDefault="00117845" w:rsidP="00624941">
            <w:pPr>
              <w:spacing w:before="60" w:after="60" w:line="259" w:lineRule="auto"/>
              <w:rPr>
                <w:rFonts w:cs="Times New Roman"/>
                <w:sz w:val="20"/>
                <w:szCs w:val="20"/>
              </w:rPr>
            </w:pPr>
            <w:r w:rsidRPr="008F483D">
              <w:rPr>
                <w:rFonts w:cs="Times New Roman"/>
                <w:sz w:val="20"/>
                <w:szCs w:val="20"/>
              </w:rPr>
              <w:t>pwater_exp</w:t>
            </w:r>
          </w:p>
        </w:tc>
        <w:tc>
          <w:tcPr>
            <w:tcW w:w="5850" w:type="dxa"/>
          </w:tcPr>
          <w:p w14:paraId="37EB1867" w14:textId="77777777" w:rsidR="00117845" w:rsidRPr="008F483D" w:rsidRDefault="00117845" w:rsidP="00624941">
            <w:pPr>
              <w:spacing w:before="60" w:after="60" w:line="259" w:lineRule="auto"/>
              <w:rPr>
                <w:rFonts w:cs="Times New Roman"/>
                <w:b/>
                <w:bCs/>
                <w:sz w:val="20"/>
                <w:szCs w:val="20"/>
              </w:rPr>
            </w:pPr>
            <w:r w:rsidRPr="008F483D">
              <w:rPr>
                <w:rFonts w:cs="Times New Roman"/>
                <w:b/>
                <w:bCs/>
                <w:sz w:val="20"/>
                <w:szCs w:val="20"/>
              </w:rPr>
              <w:t>Total annual consumption of water supply</w:t>
            </w:r>
          </w:p>
        </w:tc>
        <w:tc>
          <w:tcPr>
            <w:tcW w:w="779" w:type="dxa"/>
          </w:tcPr>
          <w:p w14:paraId="5113F9EA" w14:textId="32BCC560" w:rsidR="00117845" w:rsidRPr="008F483D" w:rsidRDefault="00117845" w:rsidP="00624941">
            <w:pPr>
              <w:spacing w:before="60" w:after="60" w:line="259" w:lineRule="auto"/>
              <w:jc w:val="center"/>
              <w:rPr>
                <w:rFonts w:cs="Times New Roman"/>
                <w:sz w:val="20"/>
                <w:szCs w:val="20"/>
              </w:rPr>
            </w:pPr>
            <w:r w:rsidRPr="008F483D">
              <w:rPr>
                <w:rFonts w:cs="Times New Roman"/>
                <w:sz w:val="20"/>
                <w:szCs w:val="20"/>
              </w:rPr>
              <w:t>2</w:t>
            </w:r>
          </w:p>
        </w:tc>
      </w:tr>
      <w:tr w:rsidR="00117845" w:rsidRPr="008F483D" w14:paraId="7925388D" w14:textId="77777777" w:rsidTr="00117845">
        <w:tc>
          <w:tcPr>
            <w:tcW w:w="535" w:type="dxa"/>
            <w:tcBorders>
              <w:bottom w:val="single" w:sz="4" w:space="0" w:color="auto"/>
            </w:tcBorders>
          </w:tcPr>
          <w:p w14:paraId="2BD4CCA3" w14:textId="744703D2" w:rsidR="00117845" w:rsidRPr="008F483D" w:rsidRDefault="00117845" w:rsidP="00624941">
            <w:pPr>
              <w:spacing w:before="60" w:after="60" w:line="259" w:lineRule="auto"/>
              <w:jc w:val="right"/>
              <w:rPr>
                <w:rFonts w:cs="Times New Roman"/>
                <w:sz w:val="20"/>
                <w:szCs w:val="20"/>
              </w:rPr>
            </w:pPr>
            <w:r>
              <w:rPr>
                <w:rFonts w:cs="Times New Roman"/>
                <w:sz w:val="20"/>
                <w:szCs w:val="20"/>
              </w:rPr>
              <w:t>2</w:t>
            </w:r>
          </w:p>
        </w:tc>
        <w:tc>
          <w:tcPr>
            <w:tcW w:w="1080" w:type="dxa"/>
            <w:tcBorders>
              <w:bottom w:val="single" w:sz="4" w:space="0" w:color="auto"/>
            </w:tcBorders>
          </w:tcPr>
          <w:p w14:paraId="46C0BA69" w14:textId="2E346A0A" w:rsidR="00117845" w:rsidRPr="008F483D" w:rsidRDefault="00117845" w:rsidP="00624941">
            <w:pPr>
              <w:spacing w:before="60" w:after="60" w:line="259" w:lineRule="auto"/>
              <w:rPr>
                <w:rFonts w:cs="Times New Roman"/>
                <w:sz w:val="20"/>
                <w:szCs w:val="20"/>
              </w:rPr>
            </w:pPr>
            <w:r w:rsidRPr="008F483D">
              <w:rPr>
                <w:rFonts w:cs="Times New Roman"/>
                <w:sz w:val="20"/>
                <w:szCs w:val="20"/>
              </w:rPr>
              <w:t>Utilities</w:t>
            </w:r>
          </w:p>
        </w:tc>
        <w:tc>
          <w:tcPr>
            <w:tcW w:w="1655" w:type="dxa"/>
            <w:tcBorders>
              <w:bottom w:val="single" w:sz="4" w:space="0" w:color="auto"/>
            </w:tcBorders>
          </w:tcPr>
          <w:p w14:paraId="6ABC1E04" w14:textId="77777777" w:rsidR="00117845" w:rsidRPr="008F483D" w:rsidRDefault="00117845" w:rsidP="00624941">
            <w:pPr>
              <w:spacing w:before="60" w:after="60" w:line="259" w:lineRule="auto"/>
              <w:rPr>
                <w:rFonts w:cs="Times New Roman"/>
                <w:sz w:val="20"/>
                <w:szCs w:val="20"/>
              </w:rPr>
            </w:pPr>
            <w:r w:rsidRPr="008F483D">
              <w:rPr>
                <w:rFonts w:cs="Times New Roman"/>
                <w:sz w:val="20"/>
                <w:szCs w:val="20"/>
              </w:rPr>
              <w:t>hwater_exp</w:t>
            </w:r>
          </w:p>
        </w:tc>
        <w:tc>
          <w:tcPr>
            <w:tcW w:w="5850" w:type="dxa"/>
            <w:tcBorders>
              <w:bottom w:val="single" w:sz="4" w:space="0" w:color="auto"/>
            </w:tcBorders>
          </w:tcPr>
          <w:p w14:paraId="4DD8716B" w14:textId="77777777" w:rsidR="00117845" w:rsidRPr="008F483D" w:rsidRDefault="00117845" w:rsidP="00624941">
            <w:pPr>
              <w:spacing w:before="60" w:after="60" w:line="259" w:lineRule="auto"/>
              <w:rPr>
                <w:rFonts w:cs="Times New Roman"/>
                <w:b/>
                <w:bCs/>
                <w:sz w:val="20"/>
                <w:szCs w:val="20"/>
              </w:rPr>
            </w:pPr>
            <w:r w:rsidRPr="008F483D">
              <w:rPr>
                <w:rFonts w:cstheme="minorHAnsi"/>
                <w:b/>
                <w:bCs/>
                <w:sz w:val="20"/>
                <w:szCs w:val="20"/>
              </w:rPr>
              <w:t>Total annual household consumption of hot water supply</w:t>
            </w:r>
          </w:p>
        </w:tc>
        <w:tc>
          <w:tcPr>
            <w:tcW w:w="779" w:type="dxa"/>
            <w:tcBorders>
              <w:bottom w:val="single" w:sz="4" w:space="0" w:color="auto"/>
            </w:tcBorders>
          </w:tcPr>
          <w:p w14:paraId="0383FA47" w14:textId="0EECC267" w:rsidR="00117845" w:rsidRPr="008F483D" w:rsidRDefault="00117845" w:rsidP="00624941">
            <w:pPr>
              <w:spacing w:before="60" w:after="60" w:line="259" w:lineRule="auto"/>
              <w:jc w:val="center"/>
              <w:rPr>
                <w:rFonts w:cstheme="minorHAnsi"/>
                <w:sz w:val="20"/>
                <w:szCs w:val="20"/>
              </w:rPr>
            </w:pPr>
            <w:r w:rsidRPr="008F483D">
              <w:rPr>
                <w:rFonts w:cstheme="minorHAnsi"/>
                <w:sz w:val="20"/>
                <w:szCs w:val="20"/>
              </w:rPr>
              <w:t>2</w:t>
            </w:r>
          </w:p>
        </w:tc>
      </w:tr>
      <w:tr w:rsidR="00117845" w:rsidRPr="008F483D" w14:paraId="190DC735" w14:textId="77777777" w:rsidTr="00117845">
        <w:tc>
          <w:tcPr>
            <w:tcW w:w="535" w:type="dxa"/>
            <w:shd w:val="clear" w:color="auto" w:fill="FFFFFF" w:themeFill="background1"/>
          </w:tcPr>
          <w:p w14:paraId="70A2986B" w14:textId="636A726B" w:rsidR="00117845" w:rsidRPr="008F483D" w:rsidRDefault="00117845" w:rsidP="00624941">
            <w:pPr>
              <w:spacing w:before="60" w:after="60" w:line="259" w:lineRule="auto"/>
              <w:jc w:val="right"/>
              <w:rPr>
                <w:rFonts w:cs="Times New Roman"/>
                <w:sz w:val="20"/>
                <w:szCs w:val="20"/>
              </w:rPr>
            </w:pPr>
            <w:r>
              <w:rPr>
                <w:rFonts w:cs="Times New Roman"/>
                <w:sz w:val="20"/>
                <w:szCs w:val="20"/>
              </w:rPr>
              <w:t>3</w:t>
            </w:r>
          </w:p>
        </w:tc>
        <w:tc>
          <w:tcPr>
            <w:tcW w:w="1080" w:type="dxa"/>
            <w:shd w:val="clear" w:color="auto" w:fill="FFFFFF" w:themeFill="background1"/>
          </w:tcPr>
          <w:p w14:paraId="23F7735C" w14:textId="008104D2" w:rsidR="00117845" w:rsidRPr="008F483D" w:rsidRDefault="00117845" w:rsidP="00624941">
            <w:pPr>
              <w:spacing w:before="60" w:after="60" w:line="259" w:lineRule="auto"/>
              <w:rPr>
                <w:rFonts w:cs="Times New Roman"/>
                <w:sz w:val="20"/>
                <w:szCs w:val="20"/>
              </w:rPr>
            </w:pPr>
            <w:r w:rsidRPr="008F483D">
              <w:rPr>
                <w:rFonts w:cs="Times New Roman"/>
                <w:sz w:val="20"/>
                <w:szCs w:val="20"/>
              </w:rPr>
              <w:t>Utilities</w:t>
            </w:r>
          </w:p>
        </w:tc>
        <w:tc>
          <w:tcPr>
            <w:tcW w:w="1655" w:type="dxa"/>
            <w:shd w:val="clear" w:color="auto" w:fill="FFFFFF" w:themeFill="background1"/>
          </w:tcPr>
          <w:p w14:paraId="671146E5" w14:textId="721283C9" w:rsidR="00117845" w:rsidRPr="008F483D" w:rsidRDefault="00117845" w:rsidP="00624941">
            <w:pPr>
              <w:spacing w:before="60" w:after="60" w:line="259" w:lineRule="auto"/>
              <w:rPr>
                <w:rFonts w:cs="Times New Roman"/>
                <w:sz w:val="20"/>
                <w:szCs w:val="20"/>
              </w:rPr>
            </w:pPr>
            <w:r w:rsidRPr="008F483D">
              <w:rPr>
                <w:rFonts w:cs="Times New Roman"/>
                <w:sz w:val="20"/>
                <w:szCs w:val="20"/>
              </w:rPr>
              <w:t>water_exp*</w:t>
            </w:r>
          </w:p>
        </w:tc>
        <w:tc>
          <w:tcPr>
            <w:tcW w:w="5850" w:type="dxa"/>
            <w:shd w:val="clear" w:color="auto" w:fill="FFFFFF" w:themeFill="background1"/>
          </w:tcPr>
          <w:p w14:paraId="1CD99B0E" w14:textId="77777777" w:rsidR="00117845" w:rsidRPr="008F483D" w:rsidRDefault="00117845" w:rsidP="00624941">
            <w:pPr>
              <w:spacing w:before="60" w:after="60" w:line="259" w:lineRule="auto"/>
              <w:rPr>
                <w:rFonts w:cs="Times New Roman"/>
                <w:b/>
                <w:bCs/>
                <w:sz w:val="20"/>
                <w:szCs w:val="20"/>
              </w:rPr>
            </w:pPr>
            <w:r w:rsidRPr="008F483D">
              <w:rPr>
                <w:rFonts w:cs="Times New Roman"/>
                <w:b/>
                <w:bCs/>
                <w:sz w:val="20"/>
                <w:szCs w:val="20"/>
              </w:rPr>
              <w:t xml:space="preserve">Total annual consumption of water supply and hot water </w:t>
            </w:r>
          </w:p>
        </w:tc>
        <w:tc>
          <w:tcPr>
            <w:tcW w:w="779" w:type="dxa"/>
            <w:shd w:val="clear" w:color="auto" w:fill="FFFFFF" w:themeFill="background1"/>
          </w:tcPr>
          <w:p w14:paraId="631E3616" w14:textId="2BEAAAAF" w:rsidR="00117845" w:rsidRPr="008F483D" w:rsidRDefault="00117845" w:rsidP="00624941">
            <w:pPr>
              <w:spacing w:before="60" w:after="60" w:line="259" w:lineRule="auto"/>
              <w:jc w:val="center"/>
              <w:rPr>
                <w:rFonts w:cs="Times New Roman"/>
                <w:sz w:val="20"/>
                <w:szCs w:val="20"/>
              </w:rPr>
            </w:pPr>
            <w:r w:rsidRPr="008F483D">
              <w:rPr>
                <w:rFonts w:cs="Times New Roman"/>
                <w:sz w:val="20"/>
                <w:szCs w:val="20"/>
              </w:rPr>
              <w:t>2</w:t>
            </w:r>
          </w:p>
        </w:tc>
      </w:tr>
      <w:tr w:rsidR="00117845" w:rsidRPr="008F483D" w14:paraId="14AA6FFD" w14:textId="77777777" w:rsidTr="00117845">
        <w:tc>
          <w:tcPr>
            <w:tcW w:w="535" w:type="dxa"/>
            <w:shd w:val="clear" w:color="auto" w:fill="FFFFFF" w:themeFill="background1"/>
          </w:tcPr>
          <w:p w14:paraId="0AA9DAB8" w14:textId="05B458B4" w:rsidR="00117845" w:rsidRPr="008F483D" w:rsidRDefault="00117845" w:rsidP="00624941">
            <w:pPr>
              <w:spacing w:before="60" w:after="60" w:line="259" w:lineRule="auto"/>
              <w:jc w:val="right"/>
              <w:rPr>
                <w:rFonts w:cs="Times New Roman"/>
                <w:sz w:val="20"/>
                <w:szCs w:val="20"/>
              </w:rPr>
            </w:pPr>
            <w:r>
              <w:rPr>
                <w:rFonts w:cs="Times New Roman"/>
                <w:sz w:val="20"/>
                <w:szCs w:val="20"/>
              </w:rPr>
              <w:t>4</w:t>
            </w:r>
          </w:p>
        </w:tc>
        <w:tc>
          <w:tcPr>
            <w:tcW w:w="1080" w:type="dxa"/>
            <w:shd w:val="clear" w:color="auto" w:fill="FFFFFF" w:themeFill="background1"/>
          </w:tcPr>
          <w:p w14:paraId="409FEE3B" w14:textId="333B72A4" w:rsidR="00117845" w:rsidRPr="008F483D" w:rsidRDefault="00117845" w:rsidP="00624941">
            <w:pPr>
              <w:spacing w:before="60" w:after="60" w:line="259" w:lineRule="auto"/>
              <w:rPr>
                <w:rFonts w:cs="Times New Roman"/>
                <w:sz w:val="20"/>
                <w:szCs w:val="20"/>
              </w:rPr>
            </w:pPr>
            <w:r w:rsidRPr="008F483D">
              <w:rPr>
                <w:rFonts w:cs="Times New Roman"/>
                <w:sz w:val="20"/>
                <w:szCs w:val="20"/>
              </w:rPr>
              <w:t>Utilities</w:t>
            </w:r>
          </w:p>
        </w:tc>
        <w:tc>
          <w:tcPr>
            <w:tcW w:w="1655" w:type="dxa"/>
            <w:shd w:val="clear" w:color="auto" w:fill="FFFFFF" w:themeFill="background1"/>
          </w:tcPr>
          <w:p w14:paraId="52832D31" w14:textId="77777777" w:rsidR="00117845" w:rsidRPr="008F483D" w:rsidRDefault="00117845" w:rsidP="00624941">
            <w:pPr>
              <w:spacing w:before="60" w:after="60" w:line="259" w:lineRule="auto"/>
              <w:rPr>
                <w:rFonts w:cs="Times New Roman"/>
                <w:sz w:val="20"/>
                <w:szCs w:val="20"/>
              </w:rPr>
            </w:pPr>
            <w:r w:rsidRPr="008F483D">
              <w:rPr>
                <w:rFonts w:cs="Times New Roman"/>
                <w:sz w:val="20"/>
                <w:szCs w:val="20"/>
              </w:rPr>
              <w:t>garbage_exp</w:t>
            </w:r>
          </w:p>
        </w:tc>
        <w:tc>
          <w:tcPr>
            <w:tcW w:w="5850" w:type="dxa"/>
            <w:shd w:val="clear" w:color="auto" w:fill="FFFFFF" w:themeFill="background1"/>
          </w:tcPr>
          <w:p w14:paraId="0D698FE3" w14:textId="77777777" w:rsidR="00117845" w:rsidRPr="008F483D" w:rsidRDefault="00117845" w:rsidP="00624941">
            <w:pPr>
              <w:spacing w:before="60" w:after="60" w:line="259" w:lineRule="auto"/>
              <w:rPr>
                <w:rFonts w:cs="Times New Roman"/>
                <w:b/>
                <w:bCs/>
                <w:sz w:val="20"/>
                <w:szCs w:val="20"/>
              </w:rPr>
            </w:pPr>
            <w:r w:rsidRPr="008F483D">
              <w:rPr>
                <w:rFonts w:cs="Times New Roman"/>
                <w:b/>
                <w:bCs/>
                <w:sz w:val="20"/>
                <w:szCs w:val="20"/>
              </w:rPr>
              <w:t>Total annual consumption of garbage collection</w:t>
            </w:r>
          </w:p>
        </w:tc>
        <w:tc>
          <w:tcPr>
            <w:tcW w:w="779" w:type="dxa"/>
            <w:shd w:val="clear" w:color="auto" w:fill="FFFFFF" w:themeFill="background1"/>
          </w:tcPr>
          <w:p w14:paraId="25C1BE33" w14:textId="64A2B711" w:rsidR="00117845" w:rsidRPr="008F483D" w:rsidRDefault="00117845" w:rsidP="00624941">
            <w:pPr>
              <w:spacing w:before="60" w:after="60" w:line="259" w:lineRule="auto"/>
              <w:jc w:val="center"/>
              <w:rPr>
                <w:rFonts w:cs="Times New Roman"/>
                <w:sz w:val="20"/>
                <w:szCs w:val="20"/>
              </w:rPr>
            </w:pPr>
            <w:r w:rsidRPr="008F483D">
              <w:rPr>
                <w:rFonts w:cs="Times New Roman"/>
                <w:sz w:val="20"/>
                <w:szCs w:val="20"/>
              </w:rPr>
              <w:t>2</w:t>
            </w:r>
          </w:p>
        </w:tc>
      </w:tr>
      <w:tr w:rsidR="00117845" w:rsidRPr="008F483D" w14:paraId="21AA718E" w14:textId="77777777" w:rsidTr="00117845">
        <w:tc>
          <w:tcPr>
            <w:tcW w:w="535" w:type="dxa"/>
            <w:shd w:val="clear" w:color="auto" w:fill="FFFFFF" w:themeFill="background1"/>
          </w:tcPr>
          <w:p w14:paraId="792E3E49" w14:textId="72BB9F18" w:rsidR="00117845" w:rsidRPr="008F483D" w:rsidRDefault="00117845" w:rsidP="00624941">
            <w:pPr>
              <w:spacing w:before="60" w:after="60" w:line="259" w:lineRule="auto"/>
              <w:jc w:val="right"/>
              <w:rPr>
                <w:rFonts w:cs="Times New Roman"/>
                <w:sz w:val="20"/>
                <w:szCs w:val="20"/>
              </w:rPr>
            </w:pPr>
            <w:r>
              <w:rPr>
                <w:rFonts w:cs="Times New Roman"/>
                <w:sz w:val="20"/>
                <w:szCs w:val="20"/>
              </w:rPr>
              <w:t>5</w:t>
            </w:r>
          </w:p>
        </w:tc>
        <w:tc>
          <w:tcPr>
            <w:tcW w:w="1080" w:type="dxa"/>
            <w:shd w:val="clear" w:color="auto" w:fill="FFFFFF" w:themeFill="background1"/>
          </w:tcPr>
          <w:p w14:paraId="6996FEFF" w14:textId="5E18D19C" w:rsidR="00117845" w:rsidRPr="008F483D" w:rsidRDefault="00117845" w:rsidP="00624941">
            <w:pPr>
              <w:spacing w:before="60" w:after="60" w:line="259" w:lineRule="auto"/>
              <w:rPr>
                <w:rFonts w:cs="Times New Roman"/>
                <w:sz w:val="20"/>
                <w:szCs w:val="20"/>
              </w:rPr>
            </w:pPr>
            <w:r w:rsidRPr="008F483D">
              <w:rPr>
                <w:rFonts w:cs="Times New Roman"/>
                <w:sz w:val="20"/>
                <w:szCs w:val="20"/>
              </w:rPr>
              <w:t>Utilities</w:t>
            </w:r>
          </w:p>
        </w:tc>
        <w:tc>
          <w:tcPr>
            <w:tcW w:w="1655" w:type="dxa"/>
            <w:shd w:val="clear" w:color="auto" w:fill="FFFFFF" w:themeFill="background1"/>
          </w:tcPr>
          <w:p w14:paraId="60C15E6B" w14:textId="77777777" w:rsidR="00117845" w:rsidRPr="008F483D" w:rsidRDefault="00117845" w:rsidP="00624941">
            <w:pPr>
              <w:spacing w:before="60" w:after="60" w:line="259" w:lineRule="auto"/>
              <w:rPr>
                <w:rFonts w:cs="Times New Roman"/>
                <w:sz w:val="20"/>
                <w:szCs w:val="20"/>
              </w:rPr>
            </w:pPr>
            <w:r w:rsidRPr="008F483D">
              <w:rPr>
                <w:rFonts w:cs="Times New Roman"/>
                <w:sz w:val="20"/>
                <w:szCs w:val="20"/>
              </w:rPr>
              <w:t>sewage_exp</w:t>
            </w:r>
          </w:p>
        </w:tc>
        <w:tc>
          <w:tcPr>
            <w:tcW w:w="5850" w:type="dxa"/>
            <w:shd w:val="clear" w:color="auto" w:fill="FFFFFF" w:themeFill="background1"/>
          </w:tcPr>
          <w:p w14:paraId="75500A48" w14:textId="77777777" w:rsidR="00117845" w:rsidRPr="008F483D" w:rsidRDefault="00117845" w:rsidP="00624941">
            <w:pPr>
              <w:spacing w:before="60" w:after="60" w:line="259" w:lineRule="auto"/>
              <w:rPr>
                <w:rFonts w:cs="Times New Roman"/>
                <w:b/>
                <w:bCs/>
                <w:sz w:val="20"/>
                <w:szCs w:val="20"/>
              </w:rPr>
            </w:pPr>
            <w:r w:rsidRPr="008F483D">
              <w:rPr>
                <w:rFonts w:cs="Times New Roman"/>
                <w:b/>
                <w:bCs/>
                <w:sz w:val="20"/>
                <w:szCs w:val="20"/>
              </w:rPr>
              <w:t>Total annual consumption of sewage collection</w:t>
            </w:r>
          </w:p>
        </w:tc>
        <w:tc>
          <w:tcPr>
            <w:tcW w:w="779" w:type="dxa"/>
            <w:shd w:val="clear" w:color="auto" w:fill="FFFFFF" w:themeFill="background1"/>
          </w:tcPr>
          <w:p w14:paraId="1AA75D13" w14:textId="5155E98E" w:rsidR="00117845" w:rsidRPr="008F483D" w:rsidRDefault="00117845" w:rsidP="00624941">
            <w:pPr>
              <w:spacing w:before="60" w:after="60" w:line="259" w:lineRule="auto"/>
              <w:jc w:val="center"/>
              <w:rPr>
                <w:rFonts w:cs="Times New Roman"/>
                <w:sz w:val="20"/>
                <w:szCs w:val="20"/>
              </w:rPr>
            </w:pPr>
            <w:r w:rsidRPr="008F483D">
              <w:rPr>
                <w:rFonts w:cs="Times New Roman"/>
                <w:sz w:val="20"/>
                <w:szCs w:val="20"/>
              </w:rPr>
              <w:t>2</w:t>
            </w:r>
          </w:p>
        </w:tc>
      </w:tr>
      <w:tr w:rsidR="00117845" w:rsidRPr="008F483D" w14:paraId="1DE080A1" w14:textId="77777777" w:rsidTr="00117845">
        <w:tc>
          <w:tcPr>
            <w:tcW w:w="535" w:type="dxa"/>
            <w:shd w:val="clear" w:color="auto" w:fill="FFFFFF" w:themeFill="background1"/>
          </w:tcPr>
          <w:p w14:paraId="5657B979" w14:textId="22D35448" w:rsidR="00117845" w:rsidRPr="008F483D" w:rsidRDefault="00117845" w:rsidP="00624941">
            <w:pPr>
              <w:spacing w:before="60" w:after="60" w:line="259" w:lineRule="auto"/>
              <w:jc w:val="right"/>
              <w:rPr>
                <w:rFonts w:cs="Times New Roman"/>
                <w:sz w:val="20"/>
                <w:szCs w:val="20"/>
              </w:rPr>
            </w:pPr>
            <w:r>
              <w:rPr>
                <w:rFonts w:cs="Times New Roman"/>
                <w:sz w:val="20"/>
                <w:szCs w:val="20"/>
              </w:rPr>
              <w:t>6</w:t>
            </w:r>
          </w:p>
        </w:tc>
        <w:tc>
          <w:tcPr>
            <w:tcW w:w="1080" w:type="dxa"/>
            <w:shd w:val="clear" w:color="auto" w:fill="FFFFFF" w:themeFill="background1"/>
          </w:tcPr>
          <w:p w14:paraId="22D30B49" w14:textId="6290569D" w:rsidR="00117845" w:rsidRPr="008F483D" w:rsidRDefault="00117845" w:rsidP="00624941">
            <w:pPr>
              <w:spacing w:before="60" w:after="60" w:line="259" w:lineRule="auto"/>
              <w:rPr>
                <w:rFonts w:cs="Times New Roman"/>
                <w:sz w:val="20"/>
                <w:szCs w:val="20"/>
              </w:rPr>
            </w:pPr>
            <w:r w:rsidRPr="008F483D">
              <w:rPr>
                <w:rFonts w:cs="Times New Roman"/>
                <w:sz w:val="20"/>
                <w:szCs w:val="20"/>
              </w:rPr>
              <w:t>Utilities</w:t>
            </w:r>
          </w:p>
        </w:tc>
        <w:tc>
          <w:tcPr>
            <w:tcW w:w="1655" w:type="dxa"/>
            <w:shd w:val="clear" w:color="auto" w:fill="FFFFFF" w:themeFill="background1"/>
          </w:tcPr>
          <w:p w14:paraId="1564B9ED" w14:textId="4B56AF2E" w:rsidR="00117845" w:rsidRPr="008F483D" w:rsidRDefault="00117845" w:rsidP="00624941">
            <w:pPr>
              <w:spacing w:before="60" w:after="60" w:line="259" w:lineRule="auto"/>
              <w:rPr>
                <w:rFonts w:cs="Times New Roman"/>
                <w:sz w:val="20"/>
                <w:szCs w:val="20"/>
              </w:rPr>
            </w:pPr>
            <w:r w:rsidRPr="008F483D">
              <w:rPr>
                <w:rFonts w:cs="Times New Roman"/>
                <w:sz w:val="20"/>
                <w:szCs w:val="20"/>
              </w:rPr>
              <w:t>waste_exp*</w:t>
            </w:r>
          </w:p>
        </w:tc>
        <w:tc>
          <w:tcPr>
            <w:tcW w:w="5850" w:type="dxa"/>
            <w:shd w:val="clear" w:color="auto" w:fill="FFFFFF" w:themeFill="background1"/>
          </w:tcPr>
          <w:p w14:paraId="543D7ABC" w14:textId="77777777" w:rsidR="00117845" w:rsidRPr="008F483D" w:rsidRDefault="00117845" w:rsidP="00624941">
            <w:pPr>
              <w:spacing w:before="60" w:after="60" w:line="259" w:lineRule="auto"/>
              <w:rPr>
                <w:rFonts w:cs="Times New Roman"/>
                <w:b/>
                <w:bCs/>
                <w:sz w:val="20"/>
                <w:szCs w:val="20"/>
              </w:rPr>
            </w:pPr>
            <w:r w:rsidRPr="008F483D">
              <w:rPr>
                <w:rFonts w:cs="Times New Roman"/>
                <w:b/>
                <w:bCs/>
                <w:sz w:val="20"/>
                <w:szCs w:val="20"/>
              </w:rPr>
              <w:t>Total annual consumption of garbage and sewage collection</w:t>
            </w:r>
          </w:p>
        </w:tc>
        <w:tc>
          <w:tcPr>
            <w:tcW w:w="779" w:type="dxa"/>
            <w:shd w:val="clear" w:color="auto" w:fill="FFFFFF" w:themeFill="background1"/>
          </w:tcPr>
          <w:p w14:paraId="559A5CA1" w14:textId="67EDD961" w:rsidR="00117845" w:rsidRPr="008F483D" w:rsidRDefault="00117845" w:rsidP="00624941">
            <w:pPr>
              <w:spacing w:before="60" w:after="60" w:line="259" w:lineRule="auto"/>
              <w:jc w:val="center"/>
              <w:rPr>
                <w:rFonts w:cs="Times New Roman"/>
                <w:sz w:val="20"/>
                <w:szCs w:val="20"/>
              </w:rPr>
            </w:pPr>
            <w:r w:rsidRPr="008F483D">
              <w:rPr>
                <w:rFonts w:cs="Times New Roman"/>
                <w:sz w:val="20"/>
                <w:szCs w:val="20"/>
              </w:rPr>
              <w:t>2</w:t>
            </w:r>
          </w:p>
        </w:tc>
      </w:tr>
      <w:tr w:rsidR="00117845" w:rsidRPr="008F483D" w14:paraId="768E1CEE" w14:textId="77777777" w:rsidTr="00117845">
        <w:tc>
          <w:tcPr>
            <w:tcW w:w="535" w:type="dxa"/>
          </w:tcPr>
          <w:p w14:paraId="5BD3CB91" w14:textId="20550BAD" w:rsidR="00117845" w:rsidRPr="008F483D" w:rsidRDefault="00117845" w:rsidP="00624941">
            <w:pPr>
              <w:spacing w:before="60" w:after="60" w:line="259" w:lineRule="auto"/>
              <w:jc w:val="right"/>
              <w:rPr>
                <w:rFonts w:cs="Times New Roman"/>
                <w:sz w:val="20"/>
                <w:szCs w:val="20"/>
              </w:rPr>
            </w:pPr>
            <w:r>
              <w:rPr>
                <w:rFonts w:cs="Times New Roman"/>
                <w:sz w:val="20"/>
                <w:szCs w:val="20"/>
              </w:rPr>
              <w:t>7</w:t>
            </w:r>
          </w:p>
        </w:tc>
        <w:tc>
          <w:tcPr>
            <w:tcW w:w="1080" w:type="dxa"/>
          </w:tcPr>
          <w:p w14:paraId="48B368CB" w14:textId="7F758DF4" w:rsidR="00117845" w:rsidRPr="008F483D" w:rsidRDefault="00117845" w:rsidP="00624941">
            <w:pPr>
              <w:spacing w:before="60" w:after="60" w:line="259" w:lineRule="auto"/>
              <w:rPr>
                <w:rFonts w:cs="Times New Roman"/>
                <w:sz w:val="20"/>
                <w:szCs w:val="20"/>
              </w:rPr>
            </w:pPr>
            <w:r w:rsidRPr="008F483D">
              <w:rPr>
                <w:rFonts w:cs="Times New Roman"/>
                <w:sz w:val="20"/>
                <w:szCs w:val="20"/>
              </w:rPr>
              <w:t>Utilities</w:t>
            </w:r>
          </w:p>
        </w:tc>
        <w:tc>
          <w:tcPr>
            <w:tcW w:w="1655" w:type="dxa"/>
            <w:shd w:val="clear" w:color="auto" w:fill="auto"/>
          </w:tcPr>
          <w:p w14:paraId="25C81874" w14:textId="77777777" w:rsidR="00117845" w:rsidRPr="008F483D" w:rsidRDefault="00117845" w:rsidP="00624941">
            <w:pPr>
              <w:spacing w:before="60" w:after="60" w:line="259" w:lineRule="auto"/>
              <w:rPr>
                <w:rFonts w:cs="Times New Roman"/>
                <w:sz w:val="20"/>
                <w:szCs w:val="20"/>
              </w:rPr>
            </w:pPr>
            <w:r w:rsidRPr="008F483D">
              <w:rPr>
                <w:rFonts w:cs="Times New Roman"/>
                <w:sz w:val="20"/>
                <w:szCs w:val="20"/>
              </w:rPr>
              <w:t>dwelothsvc_exp</w:t>
            </w:r>
          </w:p>
        </w:tc>
        <w:tc>
          <w:tcPr>
            <w:tcW w:w="5850" w:type="dxa"/>
            <w:shd w:val="clear" w:color="auto" w:fill="auto"/>
          </w:tcPr>
          <w:p w14:paraId="085ED26A" w14:textId="77777777" w:rsidR="00117845" w:rsidRPr="008F483D" w:rsidRDefault="00117845" w:rsidP="00624941">
            <w:pPr>
              <w:spacing w:before="60" w:after="60" w:line="259" w:lineRule="auto"/>
              <w:rPr>
                <w:rFonts w:cs="Times New Roman"/>
                <w:b/>
                <w:bCs/>
                <w:sz w:val="20"/>
                <w:szCs w:val="20"/>
              </w:rPr>
            </w:pPr>
            <w:r w:rsidRPr="008F483D">
              <w:rPr>
                <w:rFonts w:cs="Times New Roman"/>
                <w:b/>
                <w:bCs/>
                <w:sz w:val="20"/>
                <w:szCs w:val="20"/>
              </w:rPr>
              <w:t xml:space="preserve">Total annual consumption of other services relating to the dwelling </w:t>
            </w:r>
          </w:p>
        </w:tc>
        <w:tc>
          <w:tcPr>
            <w:tcW w:w="779" w:type="dxa"/>
          </w:tcPr>
          <w:p w14:paraId="38BAEFCB" w14:textId="2AB9548D" w:rsidR="00117845" w:rsidRPr="008F483D" w:rsidRDefault="00117845" w:rsidP="00624941">
            <w:pPr>
              <w:spacing w:before="60" w:after="60" w:line="259" w:lineRule="auto"/>
              <w:jc w:val="center"/>
              <w:rPr>
                <w:rFonts w:cs="Times New Roman"/>
                <w:sz w:val="20"/>
                <w:szCs w:val="20"/>
              </w:rPr>
            </w:pPr>
            <w:r w:rsidRPr="008F483D">
              <w:rPr>
                <w:rFonts w:cs="Times New Roman"/>
                <w:sz w:val="20"/>
                <w:szCs w:val="20"/>
              </w:rPr>
              <w:t>2</w:t>
            </w:r>
          </w:p>
        </w:tc>
      </w:tr>
    </w:tbl>
    <w:p w14:paraId="4AA4E56D" w14:textId="56A5DAA5" w:rsidR="003C6551" w:rsidRDefault="003C6551" w:rsidP="00970227">
      <w:pPr>
        <w:spacing w:after="0" w:line="260" w:lineRule="auto"/>
        <w:ind w:left="144" w:hanging="144"/>
        <w:jc w:val="both"/>
        <w:rPr>
          <w:rFonts w:cstheme="minorHAnsi"/>
          <w:sz w:val="18"/>
          <w:szCs w:val="18"/>
        </w:rPr>
      </w:pPr>
      <w:r w:rsidRPr="00DE34E6">
        <w:rPr>
          <w:sz w:val="24"/>
          <w:szCs w:val="24"/>
        </w:rPr>
        <w:t>*</w:t>
      </w:r>
      <w:r>
        <w:rPr>
          <w:sz w:val="24"/>
          <w:szCs w:val="24"/>
        </w:rPr>
        <w:t xml:space="preserve"> </w:t>
      </w:r>
      <w:r w:rsidRPr="005D62D9">
        <w:rPr>
          <w:rFonts w:cstheme="minorHAnsi"/>
          <w:sz w:val="18"/>
          <w:szCs w:val="18"/>
        </w:rPr>
        <w:t xml:space="preserve">These are secondary variables that are aggregated using primary variables. However, there might be surveys that report expenditures on secondary level only. </w:t>
      </w:r>
    </w:p>
    <w:p w14:paraId="0056B68A" w14:textId="77777777" w:rsidR="003C6551" w:rsidRPr="003C6551" w:rsidRDefault="003C6551" w:rsidP="00970227">
      <w:pPr>
        <w:spacing w:after="0" w:line="260" w:lineRule="auto"/>
        <w:ind w:left="144" w:hanging="144"/>
        <w:jc w:val="both"/>
      </w:pPr>
    </w:p>
    <w:p w14:paraId="11732B5A" w14:textId="77777777" w:rsidR="008F483D" w:rsidRDefault="008F483D" w:rsidP="008F483D">
      <w:pPr>
        <w:pStyle w:val="NoSpacing"/>
      </w:pPr>
    </w:p>
    <w:p w14:paraId="2B0DE4C6" w14:textId="37AA0AF5" w:rsidR="00660FA1" w:rsidRPr="006C23C9" w:rsidRDefault="00660FA1" w:rsidP="00970227">
      <w:pPr>
        <w:pStyle w:val="Heading4"/>
        <w:spacing w:before="0" w:after="0" w:line="260" w:lineRule="auto"/>
        <w:jc w:val="both"/>
        <w:rPr>
          <w:rFonts w:asciiTheme="minorHAnsi" w:hAnsiTheme="minorHAnsi" w:cstheme="minorHAnsi"/>
          <w:i w:val="0"/>
        </w:rPr>
      </w:pPr>
      <w:r w:rsidRPr="006C23C9">
        <w:rPr>
          <w:rFonts w:asciiTheme="minorHAnsi" w:hAnsiTheme="minorHAnsi" w:cstheme="minorHAnsi"/>
          <w:i w:val="0"/>
        </w:rPr>
        <w:t>Essential variables - Energy</w:t>
      </w:r>
      <w:r w:rsidRPr="006C23C9">
        <w:rPr>
          <w:rStyle w:val="FootnoteReference"/>
          <w:rFonts w:asciiTheme="minorHAnsi" w:hAnsiTheme="minorHAnsi" w:cstheme="minorHAnsi"/>
          <w:i w:val="0"/>
        </w:rPr>
        <w:footnoteReference w:id="22"/>
      </w:r>
    </w:p>
    <w:p w14:paraId="40D914D0" w14:textId="2E238E24" w:rsidR="001155C8" w:rsidRDefault="001155C8" w:rsidP="00970227">
      <w:pPr>
        <w:pStyle w:val="varname"/>
        <w:spacing w:line="260" w:lineRule="auto"/>
      </w:pPr>
    </w:p>
    <w:p w14:paraId="4F0E501A" w14:textId="625A64C7" w:rsidR="00660FA1" w:rsidRPr="006C23C9" w:rsidRDefault="00660FA1" w:rsidP="00970227">
      <w:pPr>
        <w:pStyle w:val="varname"/>
        <w:spacing w:line="260" w:lineRule="auto"/>
      </w:pPr>
      <w:r w:rsidRPr="006C23C9">
        <w:t>elec_exp</w:t>
      </w:r>
    </w:p>
    <w:p w14:paraId="7323DCEB" w14:textId="5768578A" w:rsidR="00660FA1" w:rsidRDefault="00D317A4" w:rsidP="00970227">
      <w:pPr>
        <w:spacing w:after="0" w:line="260" w:lineRule="auto"/>
        <w:jc w:val="both"/>
        <w:rPr>
          <w:rFonts w:cstheme="minorHAnsi"/>
        </w:rPr>
      </w:pPr>
      <w:r>
        <w:rPr>
          <w:rFonts w:cstheme="minorHAnsi"/>
        </w:rPr>
        <w:t xml:space="preserve">This </w:t>
      </w:r>
      <w:r w:rsidR="00660FA1" w:rsidRPr="006C23C9">
        <w:rPr>
          <w:rFonts w:cstheme="minorHAnsi"/>
        </w:rPr>
        <w:t xml:space="preserve">is a continuous variable that refers to total annual household expenditures on electricity and other associated expenditures such as hire of meters, reading of meters and standing charges. </w:t>
      </w:r>
    </w:p>
    <w:p w14:paraId="2C4081D4" w14:textId="41C15FFB" w:rsidR="00750C75" w:rsidRDefault="00750C75" w:rsidP="00970227">
      <w:pPr>
        <w:spacing w:after="0" w:line="260" w:lineRule="auto"/>
        <w:jc w:val="both"/>
        <w:rPr>
          <w:rFonts w:cstheme="minorHAnsi"/>
        </w:rPr>
      </w:pPr>
    </w:p>
    <w:p w14:paraId="328C0257" w14:textId="4B2A0CB8" w:rsidR="00750C75" w:rsidRDefault="00750C75" w:rsidP="00970227">
      <w:pPr>
        <w:pStyle w:val="varname"/>
        <w:spacing w:line="260" w:lineRule="auto"/>
      </w:pPr>
      <w:r w:rsidRPr="00750C75">
        <w:t>ngas_exp</w:t>
      </w:r>
    </w:p>
    <w:p w14:paraId="2736BDF8" w14:textId="63DC9A0E" w:rsidR="00750C75" w:rsidRDefault="00D317A4" w:rsidP="00970227">
      <w:pPr>
        <w:spacing w:after="0" w:line="260" w:lineRule="auto"/>
        <w:jc w:val="both"/>
        <w:rPr>
          <w:rFonts w:cstheme="minorHAnsi"/>
        </w:rPr>
      </w:pPr>
      <w:r>
        <w:rPr>
          <w:rFonts w:cstheme="minorHAnsi"/>
        </w:rPr>
        <w:t>This</w:t>
      </w:r>
      <w:r w:rsidR="00750C75">
        <w:rPr>
          <w:rFonts w:cstheme="minorHAnsi"/>
        </w:rPr>
        <w:t xml:space="preserve"> is a continuous variable that refers to total annual household expenditure on town gas and natural gas.</w:t>
      </w:r>
    </w:p>
    <w:p w14:paraId="1FC32BCF" w14:textId="1D74629E" w:rsidR="00750C75" w:rsidRDefault="00750C75" w:rsidP="00970227">
      <w:pPr>
        <w:spacing w:after="0" w:line="260" w:lineRule="auto"/>
        <w:jc w:val="both"/>
        <w:rPr>
          <w:rFonts w:cstheme="minorHAnsi"/>
        </w:rPr>
      </w:pPr>
    </w:p>
    <w:p w14:paraId="14F806A4" w14:textId="070DDA55" w:rsidR="00750C75" w:rsidRDefault="00750C75" w:rsidP="00970227">
      <w:pPr>
        <w:pStyle w:val="varname"/>
        <w:spacing w:line="260" w:lineRule="auto"/>
      </w:pPr>
      <w:r w:rsidRPr="00750C75">
        <w:t>LPG_exp</w:t>
      </w:r>
    </w:p>
    <w:p w14:paraId="397DA368" w14:textId="5BEB2B4C" w:rsidR="00750C75" w:rsidRDefault="00D317A4" w:rsidP="00970227">
      <w:pPr>
        <w:spacing w:after="0" w:line="260" w:lineRule="auto"/>
        <w:jc w:val="both"/>
        <w:rPr>
          <w:rFonts w:cstheme="minorHAnsi"/>
        </w:rPr>
      </w:pPr>
      <w:r>
        <w:rPr>
          <w:rFonts w:cstheme="minorHAnsi"/>
        </w:rPr>
        <w:t>This</w:t>
      </w:r>
      <w:r w:rsidR="00750C75" w:rsidRPr="00750C75">
        <w:rPr>
          <w:rFonts w:cstheme="minorHAnsi"/>
        </w:rPr>
        <w:t xml:space="preserve"> </w:t>
      </w:r>
      <w:r w:rsidR="00750C75">
        <w:rPr>
          <w:rFonts w:cstheme="minorHAnsi"/>
        </w:rPr>
        <w:t>is a continuous variable that refers to total annual household expenditure on LPG that includes butane, propane, “bottled gas” etc.</w:t>
      </w:r>
    </w:p>
    <w:p w14:paraId="67E8D926" w14:textId="77777777" w:rsidR="00071B25" w:rsidRPr="00750C75" w:rsidRDefault="00071B25" w:rsidP="00970227">
      <w:pPr>
        <w:spacing w:after="0" w:line="260" w:lineRule="auto"/>
        <w:jc w:val="both"/>
        <w:rPr>
          <w:rFonts w:cstheme="minorHAnsi"/>
        </w:rPr>
      </w:pPr>
    </w:p>
    <w:p w14:paraId="41DF1DA7" w14:textId="653B42B7" w:rsidR="00660FA1" w:rsidRPr="006C23C9" w:rsidRDefault="00660FA1" w:rsidP="00E66A32">
      <w:pPr>
        <w:pStyle w:val="varname"/>
      </w:pPr>
      <w:r w:rsidRPr="006C23C9">
        <w:t>gas_exp</w:t>
      </w:r>
    </w:p>
    <w:p w14:paraId="47366286" w14:textId="27AAB08F" w:rsidR="00970227" w:rsidRDefault="00D317A4" w:rsidP="00CA3C4D">
      <w:pPr>
        <w:spacing w:after="0"/>
        <w:jc w:val="both"/>
        <w:rPr>
          <w:rFonts w:cstheme="minorHAnsi"/>
        </w:rPr>
      </w:pPr>
      <w:r>
        <w:rPr>
          <w:rFonts w:cstheme="minorHAnsi"/>
        </w:rPr>
        <w:t>This</w:t>
      </w:r>
      <w:r w:rsidR="00660FA1" w:rsidRPr="006C23C9">
        <w:rPr>
          <w:rFonts w:cstheme="minorHAnsi"/>
        </w:rPr>
        <w:t xml:space="preserve"> is a continuous aggregate variable comprised of total annual household expenditures on network/natural gas and liquefied gas (LPG). </w:t>
      </w:r>
    </w:p>
    <w:p w14:paraId="096F3EFF" w14:textId="77777777" w:rsidR="00970227" w:rsidRDefault="00970227" w:rsidP="00CA3C4D">
      <w:pPr>
        <w:spacing w:after="0"/>
        <w:jc w:val="both"/>
        <w:rPr>
          <w:rFonts w:cstheme="minorHAnsi"/>
        </w:rPr>
      </w:pPr>
    </w:p>
    <w:p w14:paraId="21A96C47" w14:textId="0C6E95A3" w:rsidR="00DF3489" w:rsidRDefault="00660FA1" w:rsidP="00CA3C4D">
      <w:pPr>
        <w:spacing w:after="0"/>
        <w:jc w:val="both"/>
        <w:rPr>
          <w:rFonts w:cstheme="minorHAnsi"/>
        </w:rPr>
      </w:pPr>
      <w:r w:rsidRPr="006C23C9">
        <w:rPr>
          <w:rFonts w:cstheme="minorHAnsi"/>
        </w:rPr>
        <w:t xml:space="preserve">Due to differences in characteristics and price patterns, two types of gas are recorded as separate variables under </w:t>
      </w:r>
      <w:r w:rsidR="00DF3489">
        <w:rPr>
          <w:rFonts w:cstheme="minorHAnsi"/>
        </w:rPr>
        <w:t>GAS_EXP</w:t>
      </w:r>
      <w:r w:rsidRPr="006C23C9">
        <w:rPr>
          <w:rFonts w:cstheme="minorHAnsi"/>
        </w:rPr>
        <w:t xml:space="preserve">: </w:t>
      </w:r>
    </w:p>
    <w:p w14:paraId="01B8FEAC" w14:textId="2EB317E5" w:rsidR="00DF3489" w:rsidRPr="00DF3489" w:rsidRDefault="00660FA1" w:rsidP="00065F24">
      <w:pPr>
        <w:pStyle w:val="ListParagraph"/>
        <w:numPr>
          <w:ilvl w:val="0"/>
          <w:numId w:val="40"/>
        </w:numPr>
        <w:spacing w:after="0"/>
        <w:jc w:val="both"/>
        <w:rPr>
          <w:rFonts w:cstheme="minorHAnsi"/>
        </w:rPr>
      </w:pPr>
      <w:r w:rsidRPr="00DF3489">
        <w:rPr>
          <w:rFonts w:cstheme="minorHAnsi"/>
        </w:rPr>
        <w:t>Town gas and natural gas (</w:t>
      </w:r>
      <w:r w:rsidR="00DF3489">
        <w:rPr>
          <w:rFonts w:cstheme="minorHAnsi"/>
        </w:rPr>
        <w:t>NGAS_EXP</w:t>
      </w:r>
      <w:r w:rsidRPr="00DF3489">
        <w:rPr>
          <w:rFonts w:cstheme="minorHAnsi"/>
        </w:rPr>
        <w:t xml:space="preserve">); and </w:t>
      </w:r>
    </w:p>
    <w:p w14:paraId="1CD31E76" w14:textId="3F1E9EFF" w:rsidR="00DF3489" w:rsidRPr="00DF3489" w:rsidRDefault="00660FA1" w:rsidP="00065F24">
      <w:pPr>
        <w:pStyle w:val="ListParagraph"/>
        <w:numPr>
          <w:ilvl w:val="0"/>
          <w:numId w:val="40"/>
        </w:numPr>
        <w:spacing w:after="0"/>
        <w:jc w:val="both"/>
        <w:rPr>
          <w:rFonts w:cstheme="minorHAnsi"/>
        </w:rPr>
      </w:pPr>
      <w:r w:rsidRPr="00DF3489">
        <w:rPr>
          <w:rFonts w:cstheme="minorHAnsi"/>
        </w:rPr>
        <w:t>LPG (liquefied petroleum gas (LPG_</w:t>
      </w:r>
      <w:r w:rsidR="00DF3489">
        <w:rPr>
          <w:rFonts w:cstheme="minorHAnsi"/>
        </w:rPr>
        <w:t>EXP</w:t>
      </w:r>
      <w:r w:rsidRPr="00DF3489">
        <w:rPr>
          <w:rFonts w:cstheme="minorHAnsi"/>
        </w:rPr>
        <w:t>): includes butane, propane, “bottled gas”, etc</w:t>
      </w:r>
      <w:r w:rsidR="00EB4088" w:rsidRPr="00DF3489">
        <w:rPr>
          <w:rFonts w:cstheme="minorHAnsi"/>
        </w:rPr>
        <w:t>.</w:t>
      </w:r>
      <w:r w:rsidRPr="00DF3489">
        <w:rPr>
          <w:rFonts w:cstheme="minorHAnsi"/>
        </w:rPr>
        <w:t xml:space="preserve"> </w:t>
      </w:r>
    </w:p>
    <w:p w14:paraId="5DED3642" w14:textId="77777777" w:rsidR="00DF3489" w:rsidRDefault="00DF3489" w:rsidP="00CA3C4D">
      <w:pPr>
        <w:spacing w:after="0"/>
        <w:jc w:val="both"/>
        <w:rPr>
          <w:rFonts w:cstheme="minorHAnsi"/>
        </w:rPr>
      </w:pPr>
    </w:p>
    <w:p w14:paraId="27817A4B" w14:textId="6FE2769C" w:rsidR="00660FA1" w:rsidRDefault="00660FA1" w:rsidP="00CA3C4D">
      <w:pPr>
        <w:spacing w:after="0"/>
        <w:jc w:val="both"/>
        <w:rPr>
          <w:rFonts w:cstheme="minorHAnsi"/>
        </w:rPr>
      </w:pPr>
      <w:r w:rsidRPr="006C23C9">
        <w:rPr>
          <w:rFonts w:cstheme="minorHAnsi"/>
        </w:rPr>
        <w:t xml:space="preserve">Associated expenditure such as hire of meters, reading of meters, storage containers, standing charges, etc. are included in the construction of the variable. </w:t>
      </w:r>
    </w:p>
    <w:p w14:paraId="739E9BDE" w14:textId="77777777" w:rsidR="00B70917" w:rsidRDefault="00B70917" w:rsidP="00B70917">
      <w:pPr>
        <w:spacing w:after="0"/>
        <w:jc w:val="both"/>
        <w:rPr>
          <w:rFonts w:cstheme="minorHAnsi"/>
        </w:rPr>
      </w:pPr>
    </w:p>
    <w:tbl>
      <w:tblPr>
        <w:tblStyle w:val="TableGrid"/>
        <w:tblW w:w="0" w:type="auto"/>
        <w:tblInd w:w="895" w:type="dxa"/>
        <w:shd w:val="clear" w:color="auto" w:fill="BFBFBF" w:themeFill="background1" w:themeFillShade="BF"/>
        <w:tblLook w:val="04A0" w:firstRow="1" w:lastRow="0" w:firstColumn="1" w:lastColumn="0" w:noHBand="0" w:noVBand="1"/>
      </w:tblPr>
      <w:tblGrid>
        <w:gridCol w:w="7830"/>
      </w:tblGrid>
      <w:tr w:rsidR="008F483D" w:rsidRPr="008F483D" w14:paraId="5C3C18D6" w14:textId="77777777" w:rsidTr="006161F3">
        <w:tc>
          <w:tcPr>
            <w:tcW w:w="7830" w:type="dxa"/>
            <w:shd w:val="clear" w:color="auto" w:fill="BFBFBF" w:themeFill="background1" w:themeFillShade="BF"/>
          </w:tcPr>
          <w:p w14:paraId="26CE87CA" w14:textId="3425090C" w:rsidR="00B70917" w:rsidRPr="008F483D" w:rsidRDefault="00B70917" w:rsidP="009413E4">
            <w:pPr>
              <w:spacing w:before="60" w:after="60"/>
              <w:jc w:val="both"/>
              <w:rPr>
                <w:rFonts w:ascii="Courier New" w:hAnsi="Courier New" w:cs="Courier New"/>
                <w:b/>
                <w:bCs/>
                <w:color w:val="0000FF"/>
              </w:rPr>
            </w:pPr>
            <w:r w:rsidRPr="008F483D">
              <w:rPr>
                <w:rFonts w:ascii="Courier New" w:eastAsia="Times New Roman" w:hAnsi="Courier New" w:cs="Courier New"/>
                <w:b/>
                <w:bCs/>
                <w:color w:val="0000FF"/>
                <w:lang w:eastAsia="en-US"/>
              </w:rPr>
              <w:t>egen gas_exp=rsum(ngas_exp LPG_exp)</w:t>
            </w:r>
          </w:p>
        </w:tc>
      </w:tr>
    </w:tbl>
    <w:p w14:paraId="0891BC63" w14:textId="77777777" w:rsidR="00B70917" w:rsidRPr="0021477B" w:rsidRDefault="00B70917" w:rsidP="00B70917">
      <w:pPr>
        <w:spacing w:after="0"/>
        <w:jc w:val="both"/>
        <w:rPr>
          <w:rFonts w:cstheme="minorHAnsi"/>
        </w:rPr>
      </w:pPr>
    </w:p>
    <w:p w14:paraId="68A6EC87" w14:textId="77777777" w:rsidR="001155C8" w:rsidRDefault="001155C8" w:rsidP="001155C8">
      <w:pPr>
        <w:pStyle w:val="varname"/>
      </w:pPr>
      <w:r w:rsidRPr="00E97A8D">
        <w:t>gasoline_exp</w:t>
      </w:r>
    </w:p>
    <w:p w14:paraId="66CCD84C" w14:textId="642E5F00" w:rsidR="001155C8" w:rsidRPr="006C0367" w:rsidRDefault="00D317A4" w:rsidP="001155C8">
      <w:pPr>
        <w:spacing w:after="0"/>
        <w:jc w:val="both"/>
        <w:rPr>
          <w:rFonts w:cstheme="minorHAnsi"/>
        </w:rPr>
      </w:pPr>
      <w:r>
        <w:rPr>
          <w:rFonts w:cstheme="minorHAnsi"/>
        </w:rPr>
        <w:t>This</w:t>
      </w:r>
      <w:r w:rsidR="001155C8">
        <w:rPr>
          <w:rFonts w:cstheme="minorHAnsi"/>
        </w:rPr>
        <w:t xml:space="preserve"> is a continuous variable that refers to total annual household expenditure on gasolines. Use mostly in </w:t>
      </w:r>
      <w:r w:rsidR="00D54349">
        <w:rPr>
          <w:rFonts w:cstheme="minorHAnsi"/>
        </w:rPr>
        <w:t xml:space="preserve">vehicles </w:t>
      </w:r>
      <w:r w:rsidR="001155C8">
        <w:rPr>
          <w:rFonts w:cstheme="minorHAnsi"/>
        </w:rPr>
        <w:t>and motorcycles.</w:t>
      </w:r>
    </w:p>
    <w:p w14:paraId="5B92D2F8" w14:textId="153D33DC" w:rsidR="001155C8" w:rsidRDefault="001155C8" w:rsidP="001155C8">
      <w:pPr>
        <w:spacing w:after="0"/>
        <w:jc w:val="both"/>
        <w:rPr>
          <w:rFonts w:cstheme="minorHAnsi"/>
        </w:rPr>
      </w:pPr>
    </w:p>
    <w:p w14:paraId="489E5A2A" w14:textId="17AB0549" w:rsidR="003267ED" w:rsidRDefault="00D04566" w:rsidP="00E66A32">
      <w:pPr>
        <w:pStyle w:val="varname"/>
      </w:pPr>
      <w:r w:rsidRPr="00D04566">
        <w:t>diesel_exp</w:t>
      </w:r>
    </w:p>
    <w:p w14:paraId="799E797B" w14:textId="6D704806" w:rsidR="00D04566" w:rsidRDefault="00D317A4" w:rsidP="00CA3C4D">
      <w:pPr>
        <w:spacing w:after="0"/>
        <w:jc w:val="both"/>
        <w:rPr>
          <w:rFonts w:cstheme="minorHAnsi"/>
        </w:rPr>
      </w:pPr>
      <w:r>
        <w:rPr>
          <w:rFonts w:cstheme="minorHAnsi"/>
        </w:rPr>
        <w:t xml:space="preserve">This </w:t>
      </w:r>
      <w:r w:rsidR="00D04566">
        <w:rPr>
          <w:rFonts w:cstheme="minorHAnsi"/>
        </w:rPr>
        <w:t>is a continuous variable that refers to total household expenditure on diesel</w:t>
      </w:r>
      <w:r w:rsidR="00D147A5">
        <w:rPr>
          <w:rFonts w:cstheme="minorHAnsi"/>
        </w:rPr>
        <w:t xml:space="preserve"> or gasoil</w:t>
      </w:r>
      <w:r w:rsidR="00D04566">
        <w:rPr>
          <w:rFonts w:cstheme="minorHAnsi"/>
        </w:rPr>
        <w:t>.</w:t>
      </w:r>
      <w:r w:rsidR="00217549">
        <w:rPr>
          <w:rFonts w:cstheme="minorHAnsi"/>
        </w:rPr>
        <w:t xml:space="preserve"> Mostly use on electricity generators, SUV, Trucks, buses, very few sedan cars use this type of fuel.</w:t>
      </w:r>
    </w:p>
    <w:p w14:paraId="47E81A79" w14:textId="77777777" w:rsidR="004F547B" w:rsidRDefault="004F547B" w:rsidP="00CA3C4D">
      <w:pPr>
        <w:spacing w:after="0"/>
        <w:jc w:val="both"/>
        <w:rPr>
          <w:rFonts w:cstheme="minorHAnsi"/>
        </w:rPr>
      </w:pPr>
    </w:p>
    <w:p w14:paraId="4CD6C662" w14:textId="631F47E6" w:rsidR="00D04566" w:rsidRPr="00D04566" w:rsidRDefault="00D04566" w:rsidP="00E66A32">
      <w:pPr>
        <w:pStyle w:val="varname"/>
      </w:pPr>
      <w:r w:rsidRPr="00D04566">
        <w:t>kerosene_exp</w:t>
      </w:r>
    </w:p>
    <w:p w14:paraId="667712E9" w14:textId="41BBD99C" w:rsidR="00D04566" w:rsidRDefault="00D317A4" w:rsidP="00D04566">
      <w:pPr>
        <w:spacing w:after="0"/>
        <w:jc w:val="both"/>
        <w:rPr>
          <w:rFonts w:cstheme="minorHAnsi"/>
        </w:rPr>
      </w:pPr>
      <w:r>
        <w:rPr>
          <w:rFonts w:cstheme="minorHAnsi"/>
        </w:rPr>
        <w:t xml:space="preserve">This </w:t>
      </w:r>
      <w:r w:rsidR="00D04566">
        <w:rPr>
          <w:rFonts w:cstheme="minorHAnsi"/>
        </w:rPr>
        <w:t xml:space="preserve">is a continuous variable that refers to total </w:t>
      </w:r>
      <w:r w:rsidR="0081699F">
        <w:rPr>
          <w:rFonts w:cstheme="minorHAnsi"/>
        </w:rPr>
        <w:t xml:space="preserve">annual </w:t>
      </w:r>
      <w:r w:rsidR="00D04566">
        <w:rPr>
          <w:rFonts w:cstheme="minorHAnsi"/>
        </w:rPr>
        <w:t>household expenditure on kerosene.</w:t>
      </w:r>
    </w:p>
    <w:p w14:paraId="3F849B9E" w14:textId="77777777" w:rsidR="001155C8" w:rsidRDefault="001155C8" w:rsidP="00E66A32">
      <w:pPr>
        <w:pStyle w:val="varname"/>
      </w:pPr>
    </w:p>
    <w:p w14:paraId="4530E4D4" w14:textId="5BCF6C8F" w:rsidR="00D04566" w:rsidRPr="00D04566" w:rsidRDefault="00D04566" w:rsidP="00E66A32">
      <w:pPr>
        <w:pStyle w:val="varname"/>
      </w:pPr>
      <w:r w:rsidRPr="00D04566">
        <w:t>othliq_exp</w:t>
      </w:r>
    </w:p>
    <w:p w14:paraId="49EFFB3D" w14:textId="3E4DD073" w:rsidR="00CA3C4D" w:rsidRPr="00CE567F" w:rsidRDefault="00D317A4" w:rsidP="00CE567F">
      <w:pPr>
        <w:spacing w:after="0"/>
        <w:jc w:val="both"/>
        <w:rPr>
          <w:rFonts w:cstheme="minorHAnsi"/>
        </w:rPr>
      </w:pPr>
      <w:r>
        <w:rPr>
          <w:rFonts w:cstheme="minorHAnsi"/>
        </w:rPr>
        <w:t xml:space="preserve">This </w:t>
      </w:r>
      <w:r w:rsidR="00D04566">
        <w:rPr>
          <w:rFonts w:cstheme="minorHAnsi"/>
        </w:rPr>
        <w:t>is a continuous variable that refers to total</w:t>
      </w:r>
      <w:r w:rsidR="0081699F">
        <w:rPr>
          <w:rFonts w:cstheme="minorHAnsi"/>
        </w:rPr>
        <w:t xml:space="preserve"> annual</w:t>
      </w:r>
      <w:r w:rsidR="00D04566">
        <w:rPr>
          <w:rFonts w:cstheme="minorHAnsi"/>
        </w:rPr>
        <w:t xml:space="preserve"> household expenditure on other liquid fuels such as heating oil, black oil and lighting oil.</w:t>
      </w:r>
    </w:p>
    <w:p w14:paraId="1AACB372" w14:textId="77777777" w:rsidR="00E511DF" w:rsidRDefault="00E511DF" w:rsidP="00CA3C4D">
      <w:pPr>
        <w:pStyle w:val="NoSpacing"/>
        <w:jc w:val="both"/>
        <w:rPr>
          <w:rFonts w:asciiTheme="minorHAnsi" w:hAnsiTheme="minorHAnsi" w:cstheme="minorHAnsi"/>
          <w:b/>
        </w:rPr>
      </w:pPr>
    </w:p>
    <w:p w14:paraId="2D3D54EE" w14:textId="1D066DBD" w:rsidR="00660FA1" w:rsidRPr="006C23C9" w:rsidRDefault="00660FA1" w:rsidP="00E66A32">
      <w:pPr>
        <w:pStyle w:val="varname"/>
      </w:pPr>
      <w:r w:rsidRPr="006C23C9">
        <w:t>liquid_exp</w:t>
      </w:r>
    </w:p>
    <w:p w14:paraId="49075EA4" w14:textId="0ED74BDD" w:rsidR="003977BB" w:rsidRDefault="00D317A4" w:rsidP="00860D96">
      <w:pPr>
        <w:spacing w:after="0"/>
        <w:jc w:val="both"/>
        <w:rPr>
          <w:rFonts w:cstheme="minorHAnsi"/>
        </w:rPr>
      </w:pPr>
      <w:r>
        <w:rPr>
          <w:rFonts w:cstheme="minorHAnsi"/>
        </w:rPr>
        <w:t>This</w:t>
      </w:r>
      <w:r w:rsidR="00660FA1" w:rsidRPr="006C23C9">
        <w:rPr>
          <w:rFonts w:cstheme="minorHAnsi"/>
        </w:rPr>
        <w:t xml:space="preserve"> is a continuous aggregate variable comprised of total annual household expenditures on all liquid fuels. </w:t>
      </w:r>
    </w:p>
    <w:p w14:paraId="6D68D4AE" w14:textId="77777777" w:rsidR="003977BB" w:rsidRDefault="003977BB" w:rsidP="00860D96">
      <w:pPr>
        <w:spacing w:after="0"/>
        <w:jc w:val="both"/>
        <w:rPr>
          <w:rFonts w:cstheme="minorHAnsi"/>
        </w:rPr>
      </w:pPr>
    </w:p>
    <w:p w14:paraId="0C56BECE" w14:textId="77777777" w:rsidR="003977BB" w:rsidRDefault="00660FA1" w:rsidP="00860D96">
      <w:pPr>
        <w:spacing w:after="0"/>
        <w:jc w:val="both"/>
        <w:rPr>
          <w:rFonts w:cstheme="minorHAnsi"/>
        </w:rPr>
      </w:pPr>
      <w:r w:rsidRPr="006C23C9">
        <w:rPr>
          <w:rFonts w:cstheme="minorHAnsi"/>
        </w:rPr>
        <w:t xml:space="preserve">Liquid fuels are subcategorized into: </w:t>
      </w:r>
    </w:p>
    <w:p w14:paraId="6DC928EE" w14:textId="4820C320" w:rsidR="003977BB" w:rsidRPr="00553DB9" w:rsidRDefault="00AF249C" w:rsidP="00065F24">
      <w:pPr>
        <w:pStyle w:val="ListParagraph"/>
        <w:numPr>
          <w:ilvl w:val="0"/>
          <w:numId w:val="43"/>
        </w:numPr>
        <w:spacing w:after="0"/>
        <w:jc w:val="both"/>
        <w:rPr>
          <w:rFonts w:cstheme="minorHAnsi"/>
        </w:rPr>
      </w:pPr>
      <w:r w:rsidRPr="00553DB9">
        <w:rPr>
          <w:rFonts w:cstheme="minorHAnsi"/>
        </w:rPr>
        <w:t>gasoline/petrol (</w:t>
      </w:r>
      <w:r w:rsidR="00D54349" w:rsidRPr="00553DB9">
        <w:rPr>
          <w:rFonts w:cstheme="minorHAnsi"/>
        </w:rPr>
        <w:t>GASOLINE_EXP</w:t>
      </w:r>
      <w:r w:rsidRPr="00553DB9">
        <w:rPr>
          <w:rFonts w:cstheme="minorHAnsi"/>
        </w:rPr>
        <w:t>)</w:t>
      </w:r>
    </w:p>
    <w:p w14:paraId="4E25FFC0" w14:textId="385A1687" w:rsidR="003977BB" w:rsidRPr="00553DB9" w:rsidRDefault="00660FA1" w:rsidP="00065F24">
      <w:pPr>
        <w:pStyle w:val="ListParagraph"/>
        <w:numPr>
          <w:ilvl w:val="0"/>
          <w:numId w:val="43"/>
        </w:numPr>
        <w:spacing w:after="0"/>
        <w:jc w:val="both"/>
        <w:rPr>
          <w:rFonts w:cstheme="minorHAnsi"/>
        </w:rPr>
      </w:pPr>
      <w:r w:rsidRPr="00553DB9">
        <w:rPr>
          <w:rFonts w:cstheme="minorHAnsi"/>
        </w:rPr>
        <w:t>diesel (</w:t>
      </w:r>
      <w:r w:rsidR="00D54349" w:rsidRPr="00553DB9">
        <w:rPr>
          <w:rFonts w:cstheme="minorHAnsi"/>
        </w:rPr>
        <w:t>DIESEL_EXP</w:t>
      </w:r>
      <w:r w:rsidRPr="00553DB9">
        <w:rPr>
          <w:rFonts w:cstheme="minorHAnsi"/>
        </w:rPr>
        <w:t>_</w:t>
      </w:r>
      <w:r w:rsidR="00D54349" w:rsidRPr="00553DB9">
        <w:rPr>
          <w:rFonts w:cstheme="minorHAnsi"/>
        </w:rPr>
        <w:t>EXP</w:t>
      </w:r>
      <w:r w:rsidRPr="00553DB9">
        <w:rPr>
          <w:rFonts w:cstheme="minorHAnsi"/>
        </w:rPr>
        <w:t>)</w:t>
      </w:r>
    </w:p>
    <w:p w14:paraId="412E0CBC" w14:textId="7C4D09B5" w:rsidR="003977BB" w:rsidRPr="00553DB9" w:rsidRDefault="00660FA1" w:rsidP="00065F24">
      <w:pPr>
        <w:pStyle w:val="ListParagraph"/>
        <w:numPr>
          <w:ilvl w:val="0"/>
          <w:numId w:val="43"/>
        </w:numPr>
        <w:spacing w:after="0"/>
        <w:jc w:val="both"/>
        <w:rPr>
          <w:rFonts w:cstheme="minorHAnsi"/>
        </w:rPr>
      </w:pPr>
      <w:r w:rsidRPr="00553DB9">
        <w:rPr>
          <w:rFonts w:cstheme="minorHAnsi"/>
        </w:rPr>
        <w:t>kerosene (</w:t>
      </w:r>
      <w:r w:rsidR="00D54349" w:rsidRPr="00553DB9">
        <w:rPr>
          <w:rFonts w:cstheme="minorHAnsi"/>
        </w:rPr>
        <w:t>KEROSENE</w:t>
      </w:r>
      <w:r w:rsidRPr="00553DB9">
        <w:rPr>
          <w:rFonts w:cstheme="minorHAnsi"/>
        </w:rPr>
        <w:t>_</w:t>
      </w:r>
      <w:r w:rsidR="00D54349" w:rsidRPr="00553DB9">
        <w:rPr>
          <w:rFonts w:cstheme="minorHAnsi"/>
        </w:rPr>
        <w:t>EXP</w:t>
      </w:r>
      <w:r w:rsidRPr="00553DB9">
        <w:rPr>
          <w:rFonts w:cstheme="minorHAnsi"/>
        </w:rPr>
        <w:t>)</w:t>
      </w:r>
    </w:p>
    <w:p w14:paraId="15ADD9AF" w14:textId="4AEA3F3D" w:rsidR="00CA3C4D" w:rsidRPr="00553DB9" w:rsidRDefault="00660FA1" w:rsidP="00065F24">
      <w:pPr>
        <w:pStyle w:val="ListParagraph"/>
        <w:numPr>
          <w:ilvl w:val="0"/>
          <w:numId w:val="43"/>
        </w:numPr>
        <w:spacing w:after="0"/>
        <w:jc w:val="both"/>
        <w:rPr>
          <w:rFonts w:cstheme="minorHAnsi"/>
        </w:rPr>
      </w:pPr>
      <w:r w:rsidRPr="00553DB9">
        <w:rPr>
          <w:rFonts w:cstheme="minorHAnsi"/>
        </w:rPr>
        <w:t>other liquid fuels (</w:t>
      </w:r>
      <w:r w:rsidR="00D54349" w:rsidRPr="00553DB9">
        <w:rPr>
          <w:rFonts w:cstheme="minorHAnsi"/>
        </w:rPr>
        <w:t>OTHLIQ_EXP</w:t>
      </w:r>
      <w:r w:rsidRPr="00553DB9">
        <w:rPr>
          <w:rFonts w:cstheme="minorHAnsi"/>
        </w:rPr>
        <w:t xml:space="preserve">). Other liquid fuels category includes all other liquid fuels other than diesel and kerosene. Examples include “heating oil”, “black oil” and “lighting oil”. </w:t>
      </w:r>
    </w:p>
    <w:p w14:paraId="6B56BFD3" w14:textId="77777777" w:rsidR="00B70917" w:rsidRDefault="00B70917" w:rsidP="00B70917">
      <w:pPr>
        <w:spacing w:after="0"/>
        <w:jc w:val="both"/>
        <w:rPr>
          <w:rFonts w:cstheme="minorHAnsi"/>
        </w:rPr>
      </w:pPr>
    </w:p>
    <w:tbl>
      <w:tblPr>
        <w:tblStyle w:val="TableGrid"/>
        <w:tblW w:w="9360" w:type="dxa"/>
        <w:tblInd w:w="607" w:type="dxa"/>
        <w:shd w:val="clear" w:color="auto" w:fill="BFBFBF" w:themeFill="background1" w:themeFillShade="BF"/>
        <w:tblLook w:val="04A0" w:firstRow="1" w:lastRow="0" w:firstColumn="1" w:lastColumn="0" w:noHBand="0" w:noVBand="1"/>
      </w:tblPr>
      <w:tblGrid>
        <w:gridCol w:w="9360"/>
      </w:tblGrid>
      <w:tr w:rsidR="008F483D" w:rsidRPr="008F483D" w14:paraId="6827B7A8" w14:textId="77777777" w:rsidTr="009B00A6">
        <w:tc>
          <w:tcPr>
            <w:tcW w:w="9360" w:type="dxa"/>
            <w:shd w:val="clear" w:color="auto" w:fill="BFBFBF" w:themeFill="background1" w:themeFillShade="BF"/>
          </w:tcPr>
          <w:p w14:paraId="7A09E1C8" w14:textId="7DB69AC1" w:rsidR="00B70917" w:rsidRPr="008F483D" w:rsidRDefault="003C57E9">
            <w:pPr>
              <w:spacing w:before="60" w:after="60"/>
              <w:jc w:val="both"/>
              <w:rPr>
                <w:rFonts w:ascii="Courier New" w:hAnsi="Courier New" w:cs="Courier New"/>
                <w:b/>
                <w:bCs/>
                <w:color w:val="0000FF"/>
              </w:rPr>
            </w:pPr>
            <w:r w:rsidRPr="008F483D">
              <w:rPr>
                <w:rFonts w:ascii="Courier New" w:eastAsia="Times New Roman" w:hAnsi="Courier New" w:cs="Courier New"/>
                <w:b/>
                <w:bCs/>
                <w:color w:val="0000FF"/>
                <w:lang w:eastAsia="en-US"/>
              </w:rPr>
              <w:t>e</w:t>
            </w:r>
            <w:r w:rsidR="00704F21" w:rsidRPr="008F483D">
              <w:rPr>
                <w:rFonts w:ascii="Courier New" w:eastAsia="Times New Roman" w:hAnsi="Courier New" w:cs="Courier New"/>
                <w:b/>
                <w:bCs/>
                <w:color w:val="0000FF"/>
                <w:lang w:eastAsia="en-US"/>
              </w:rPr>
              <w:t>gen liquid_exp=rsum(gasoline_exp diesel_exp kerosene_exp othliq_exp)</w:t>
            </w:r>
          </w:p>
        </w:tc>
      </w:tr>
    </w:tbl>
    <w:p w14:paraId="7B5E4A56" w14:textId="77777777" w:rsidR="00B70917" w:rsidRDefault="00B70917" w:rsidP="00860D96">
      <w:pPr>
        <w:spacing w:after="0"/>
        <w:jc w:val="both"/>
        <w:rPr>
          <w:rFonts w:cstheme="minorHAnsi"/>
        </w:rPr>
      </w:pPr>
    </w:p>
    <w:p w14:paraId="778A3E53" w14:textId="3831C6F6" w:rsidR="007536B7" w:rsidRPr="0081699F" w:rsidRDefault="0081699F" w:rsidP="00E66A32">
      <w:pPr>
        <w:pStyle w:val="varname"/>
      </w:pPr>
      <w:r w:rsidRPr="0081699F">
        <w:t>w</w:t>
      </w:r>
      <w:r w:rsidR="007536B7" w:rsidRPr="0081699F">
        <w:t>ood_exp</w:t>
      </w:r>
    </w:p>
    <w:p w14:paraId="792C6486" w14:textId="650B6694" w:rsidR="007536B7" w:rsidRDefault="00D317A4" w:rsidP="00860D96">
      <w:pPr>
        <w:spacing w:after="0"/>
        <w:jc w:val="both"/>
        <w:rPr>
          <w:rFonts w:cstheme="minorHAnsi"/>
        </w:rPr>
      </w:pPr>
      <w:r>
        <w:rPr>
          <w:rFonts w:cstheme="minorHAnsi"/>
        </w:rPr>
        <w:t xml:space="preserve">This </w:t>
      </w:r>
      <w:r w:rsidR="0081699F">
        <w:rPr>
          <w:rFonts w:cstheme="minorHAnsi"/>
        </w:rPr>
        <w:t xml:space="preserve">is a continuous variable that refers to total annual household expenditure on </w:t>
      </w:r>
      <w:r w:rsidR="007B0BC3">
        <w:rPr>
          <w:rFonts w:cstheme="minorHAnsi"/>
        </w:rPr>
        <w:t>fire</w:t>
      </w:r>
      <w:r w:rsidR="0081699F">
        <w:rPr>
          <w:rFonts w:cstheme="minorHAnsi"/>
        </w:rPr>
        <w:t>wood.</w:t>
      </w:r>
    </w:p>
    <w:p w14:paraId="4F36A0DD" w14:textId="7DC62DC6" w:rsidR="00553DB9" w:rsidRPr="00553DB9" w:rsidRDefault="00553DB9" w:rsidP="00860D96">
      <w:pPr>
        <w:spacing w:after="0"/>
        <w:jc w:val="both"/>
        <w:rPr>
          <w:rFonts w:cstheme="minorHAnsi"/>
        </w:rPr>
      </w:pPr>
    </w:p>
    <w:p w14:paraId="36D70FEC" w14:textId="1DD1660D" w:rsidR="00553DB9" w:rsidRDefault="00553DB9" w:rsidP="00860D96">
      <w:pPr>
        <w:spacing w:after="0"/>
        <w:jc w:val="both"/>
        <w:rPr>
          <w:rFonts w:cstheme="minorHAnsi"/>
        </w:rPr>
      </w:pPr>
      <w:r w:rsidRPr="00553DB9">
        <w:rPr>
          <w:rFonts w:cstheme="minorHAnsi"/>
        </w:rPr>
        <w:t>In some countries, this includes imputed cost for collected firewood. Harmonizer check accordingly.</w:t>
      </w:r>
    </w:p>
    <w:p w14:paraId="0544B434" w14:textId="77777777" w:rsidR="009413E4" w:rsidRPr="00553DB9" w:rsidRDefault="009413E4" w:rsidP="00860D96">
      <w:pPr>
        <w:spacing w:after="0"/>
        <w:jc w:val="both"/>
        <w:rPr>
          <w:rFonts w:cstheme="minorHAnsi"/>
        </w:rPr>
      </w:pPr>
    </w:p>
    <w:p w14:paraId="61A63CC8" w14:textId="73A52A0A" w:rsidR="007536B7" w:rsidRPr="0081699F" w:rsidRDefault="0081699F" w:rsidP="00E66A32">
      <w:pPr>
        <w:pStyle w:val="varname"/>
      </w:pPr>
      <w:r w:rsidRPr="0081699F">
        <w:t>c</w:t>
      </w:r>
      <w:r w:rsidR="007536B7" w:rsidRPr="0081699F">
        <w:t>oal_exp</w:t>
      </w:r>
    </w:p>
    <w:p w14:paraId="33EBE481" w14:textId="663420C4" w:rsidR="0081699F" w:rsidRDefault="00D317A4" w:rsidP="0081699F">
      <w:pPr>
        <w:spacing w:after="0"/>
        <w:jc w:val="both"/>
        <w:rPr>
          <w:rFonts w:cstheme="minorHAnsi"/>
        </w:rPr>
      </w:pPr>
      <w:r>
        <w:rPr>
          <w:rFonts w:cstheme="minorHAnsi"/>
        </w:rPr>
        <w:t>This</w:t>
      </w:r>
      <w:r w:rsidR="0081699F">
        <w:rPr>
          <w:rFonts w:cstheme="minorHAnsi"/>
        </w:rPr>
        <w:t xml:space="preserve"> is a continuous variable that refers to total annual household expenditure on coal.</w:t>
      </w:r>
    </w:p>
    <w:p w14:paraId="599F6618" w14:textId="531C8221" w:rsidR="007536B7" w:rsidRDefault="007536B7" w:rsidP="00860D96">
      <w:pPr>
        <w:spacing w:after="0"/>
        <w:jc w:val="both"/>
        <w:rPr>
          <w:rFonts w:cstheme="minorHAnsi"/>
        </w:rPr>
      </w:pPr>
    </w:p>
    <w:p w14:paraId="07B91CE9" w14:textId="25494B1D" w:rsidR="007536B7" w:rsidRPr="0081699F" w:rsidRDefault="0081699F" w:rsidP="00E66A32">
      <w:pPr>
        <w:pStyle w:val="varname"/>
      </w:pPr>
      <w:r w:rsidRPr="0081699F">
        <w:t>p</w:t>
      </w:r>
      <w:r w:rsidR="007536B7" w:rsidRPr="0081699F">
        <w:t>eat_exp</w:t>
      </w:r>
    </w:p>
    <w:p w14:paraId="769588C2" w14:textId="69DBC76F" w:rsidR="0081699F" w:rsidRDefault="00D317A4" w:rsidP="0081699F">
      <w:pPr>
        <w:spacing w:after="0"/>
        <w:jc w:val="both"/>
        <w:rPr>
          <w:rFonts w:cstheme="minorHAnsi"/>
        </w:rPr>
      </w:pPr>
      <w:r>
        <w:rPr>
          <w:rFonts w:cstheme="minorHAnsi"/>
        </w:rPr>
        <w:t xml:space="preserve">This </w:t>
      </w:r>
      <w:r w:rsidR="0081699F">
        <w:rPr>
          <w:rFonts w:cstheme="minorHAnsi"/>
        </w:rPr>
        <w:t>is a continuous variable that refers to total annual household expenditure on peat.</w:t>
      </w:r>
    </w:p>
    <w:p w14:paraId="2A93957D" w14:textId="78397774" w:rsidR="007536B7" w:rsidRDefault="0081699F" w:rsidP="00E66A32">
      <w:pPr>
        <w:pStyle w:val="varname"/>
      </w:pPr>
      <w:r w:rsidRPr="0081699F">
        <w:t>o</w:t>
      </w:r>
      <w:r w:rsidR="007536B7" w:rsidRPr="0081699F">
        <w:t>thsol_exp</w:t>
      </w:r>
    </w:p>
    <w:p w14:paraId="77FFBFB2" w14:textId="0B5F4718" w:rsidR="00660488" w:rsidRDefault="00D317A4" w:rsidP="00860D96">
      <w:pPr>
        <w:spacing w:after="0"/>
        <w:jc w:val="both"/>
        <w:rPr>
          <w:rFonts w:cstheme="minorHAnsi"/>
        </w:rPr>
      </w:pPr>
      <w:r>
        <w:rPr>
          <w:rFonts w:cstheme="minorHAnsi"/>
        </w:rPr>
        <w:t xml:space="preserve">This </w:t>
      </w:r>
      <w:r w:rsidR="0081699F">
        <w:rPr>
          <w:rFonts w:cstheme="minorHAnsi"/>
        </w:rPr>
        <w:t>is a continuous variable that refers to total annual household expenditure on other solid fuels such as agricultural residue</w:t>
      </w:r>
      <w:r w:rsidR="00EE27C8">
        <w:rPr>
          <w:rFonts w:cstheme="minorHAnsi"/>
        </w:rPr>
        <w:t xml:space="preserve"> and charcoal</w:t>
      </w:r>
      <w:r w:rsidR="0081699F">
        <w:rPr>
          <w:rFonts w:cstheme="minorHAnsi"/>
        </w:rPr>
        <w:t>.</w:t>
      </w:r>
    </w:p>
    <w:p w14:paraId="0FDEFB55" w14:textId="77777777" w:rsidR="009426C1" w:rsidRPr="00860D96" w:rsidRDefault="009426C1" w:rsidP="00860D96">
      <w:pPr>
        <w:spacing w:after="0"/>
        <w:jc w:val="both"/>
        <w:rPr>
          <w:rFonts w:cstheme="minorHAnsi"/>
        </w:rPr>
      </w:pPr>
    </w:p>
    <w:p w14:paraId="270E0890" w14:textId="13D962BE" w:rsidR="00660FA1" w:rsidRPr="006C23C9" w:rsidRDefault="00660FA1" w:rsidP="00E66A32">
      <w:pPr>
        <w:pStyle w:val="varname"/>
      </w:pPr>
      <w:r w:rsidRPr="006C23C9">
        <w:t>solid_exp</w:t>
      </w:r>
    </w:p>
    <w:p w14:paraId="063D1B57" w14:textId="0FFC8AF4" w:rsidR="003977BB" w:rsidRDefault="00D317A4" w:rsidP="00CA3C4D">
      <w:pPr>
        <w:spacing w:after="0"/>
        <w:jc w:val="both"/>
        <w:rPr>
          <w:rFonts w:cstheme="minorHAnsi"/>
        </w:rPr>
      </w:pPr>
      <w:r>
        <w:rPr>
          <w:rFonts w:cstheme="minorHAnsi"/>
        </w:rPr>
        <w:t>This</w:t>
      </w:r>
      <w:r w:rsidR="00660FA1" w:rsidRPr="006C23C9">
        <w:rPr>
          <w:rFonts w:cstheme="minorHAnsi"/>
        </w:rPr>
        <w:t xml:space="preserve"> is a continuous aggregate variable comprised of total annual household expenditures on all solid fuels. </w:t>
      </w:r>
    </w:p>
    <w:p w14:paraId="6F54FCCC" w14:textId="77777777" w:rsidR="003977BB" w:rsidRDefault="003977BB" w:rsidP="00CA3C4D">
      <w:pPr>
        <w:spacing w:after="0"/>
        <w:jc w:val="both"/>
        <w:rPr>
          <w:rFonts w:cstheme="minorHAnsi"/>
        </w:rPr>
      </w:pPr>
    </w:p>
    <w:p w14:paraId="2100F40F" w14:textId="77777777" w:rsidR="003977BB" w:rsidRDefault="00660FA1" w:rsidP="00CA3C4D">
      <w:pPr>
        <w:spacing w:after="0"/>
        <w:jc w:val="both"/>
        <w:rPr>
          <w:rFonts w:cstheme="minorHAnsi"/>
        </w:rPr>
      </w:pPr>
      <w:r w:rsidRPr="006C23C9">
        <w:rPr>
          <w:rFonts w:cstheme="minorHAnsi"/>
        </w:rPr>
        <w:t xml:space="preserve">Solid energy is subcategorized into expenditures on </w:t>
      </w:r>
    </w:p>
    <w:p w14:paraId="5564861E" w14:textId="6AD966C2" w:rsidR="003977BB" w:rsidRPr="003977BB" w:rsidRDefault="00660FA1" w:rsidP="00065F24">
      <w:pPr>
        <w:pStyle w:val="ListParagraph"/>
        <w:numPr>
          <w:ilvl w:val="0"/>
          <w:numId w:val="42"/>
        </w:numPr>
        <w:spacing w:after="0"/>
        <w:jc w:val="both"/>
        <w:rPr>
          <w:rFonts w:cstheme="minorHAnsi"/>
        </w:rPr>
      </w:pPr>
      <w:r w:rsidRPr="003977BB">
        <w:rPr>
          <w:rFonts w:cstheme="minorHAnsi"/>
        </w:rPr>
        <w:t>coal (</w:t>
      </w:r>
      <w:r w:rsidR="003977BB">
        <w:rPr>
          <w:rFonts w:cstheme="minorHAnsi"/>
        </w:rPr>
        <w:t>COAL_EXP</w:t>
      </w:r>
      <w:r w:rsidRPr="003977BB">
        <w:rPr>
          <w:rFonts w:cstheme="minorHAnsi"/>
        </w:rPr>
        <w:t>)</w:t>
      </w:r>
    </w:p>
    <w:p w14:paraId="4708FC63" w14:textId="0F0804FD" w:rsidR="003977BB" w:rsidRPr="003977BB" w:rsidRDefault="00660FA1" w:rsidP="00065F24">
      <w:pPr>
        <w:pStyle w:val="ListParagraph"/>
        <w:numPr>
          <w:ilvl w:val="0"/>
          <w:numId w:val="42"/>
        </w:numPr>
        <w:spacing w:after="0"/>
        <w:jc w:val="both"/>
        <w:rPr>
          <w:rFonts w:cstheme="minorHAnsi"/>
        </w:rPr>
      </w:pPr>
      <w:r w:rsidRPr="003977BB">
        <w:rPr>
          <w:rFonts w:cstheme="minorHAnsi"/>
        </w:rPr>
        <w:t>firewood (</w:t>
      </w:r>
      <w:r w:rsidR="003977BB">
        <w:rPr>
          <w:rFonts w:cstheme="minorHAnsi"/>
        </w:rPr>
        <w:t>WOOD_EXP</w:t>
      </w:r>
      <w:r w:rsidRPr="003977BB">
        <w:rPr>
          <w:rFonts w:cstheme="minorHAnsi"/>
        </w:rPr>
        <w:t>)</w:t>
      </w:r>
    </w:p>
    <w:p w14:paraId="349BEA55" w14:textId="4E3E4054" w:rsidR="003977BB" w:rsidRPr="003977BB" w:rsidRDefault="00660FA1" w:rsidP="00065F24">
      <w:pPr>
        <w:pStyle w:val="ListParagraph"/>
        <w:numPr>
          <w:ilvl w:val="0"/>
          <w:numId w:val="42"/>
        </w:numPr>
        <w:spacing w:after="0"/>
        <w:jc w:val="both"/>
        <w:rPr>
          <w:rFonts w:cstheme="minorHAnsi"/>
        </w:rPr>
      </w:pPr>
      <w:r w:rsidRPr="003977BB">
        <w:rPr>
          <w:rFonts w:cstheme="minorHAnsi"/>
        </w:rPr>
        <w:t>peat (</w:t>
      </w:r>
      <w:r w:rsidR="003977BB">
        <w:rPr>
          <w:rFonts w:cstheme="minorHAnsi"/>
        </w:rPr>
        <w:t>PEAT_EXP</w:t>
      </w:r>
      <w:r w:rsidRPr="003977BB">
        <w:rPr>
          <w:rFonts w:cstheme="minorHAnsi"/>
        </w:rPr>
        <w:t>)</w:t>
      </w:r>
    </w:p>
    <w:p w14:paraId="606B327C" w14:textId="6F3B46F8" w:rsidR="00660FA1" w:rsidRPr="003977BB" w:rsidRDefault="00660FA1" w:rsidP="00065F24">
      <w:pPr>
        <w:pStyle w:val="ListParagraph"/>
        <w:numPr>
          <w:ilvl w:val="0"/>
          <w:numId w:val="42"/>
        </w:numPr>
        <w:spacing w:after="0"/>
        <w:jc w:val="both"/>
        <w:rPr>
          <w:rFonts w:cstheme="minorHAnsi"/>
        </w:rPr>
      </w:pPr>
      <w:r w:rsidRPr="003977BB">
        <w:rPr>
          <w:rFonts w:cstheme="minorHAnsi"/>
        </w:rPr>
        <w:t>other solid fuels (</w:t>
      </w:r>
      <w:r w:rsidR="003977BB">
        <w:rPr>
          <w:rFonts w:cstheme="minorHAnsi"/>
        </w:rPr>
        <w:t>OTHSOL_EXP</w:t>
      </w:r>
      <w:r w:rsidRPr="003977BB">
        <w:rPr>
          <w:rFonts w:cstheme="minorHAnsi"/>
        </w:rPr>
        <w:t xml:space="preserve">). Other solid fuels category includes all other solid fuels not included in the </w:t>
      </w:r>
      <w:r w:rsidR="00EB4088" w:rsidRPr="003977BB">
        <w:rPr>
          <w:rFonts w:cstheme="minorHAnsi"/>
        </w:rPr>
        <w:t xml:space="preserve">above </w:t>
      </w:r>
      <w:r w:rsidRPr="003977BB">
        <w:rPr>
          <w:rFonts w:cstheme="minorHAnsi"/>
        </w:rPr>
        <w:t xml:space="preserve">three categories. Examples include “pressed dung, corn brans, brushwood”, and “other solid”. </w:t>
      </w:r>
    </w:p>
    <w:p w14:paraId="0CB10C9C" w14:textId="77777777" w:rsidR="00704F21" w:rsidRDefault="00704F21" w:rsidP="00704F21">
      <w:pPr>
        <w:spacing w:after="0"/>
        <w:jc w:val="both"/>
        <w:rPr>
          <w:rFonts w:cstheme="minorHAnsi"/>
        </w:rPr>
      </w:pPr>
    </w:p>
    <w:tbl>
      <w:tblPr>
        <w:tblStyle w:val="TableGrid"/>
        <w:tblW w:w="0" w:type="auto"/>
        <w:tblInd w:w="895" w:type="dxa"/>
        <w:shd w:val="clear" w:color="auto" w:fill="BFBFBF" w:themeFill="background1" w:themeFillShade="BF"/>
        <w:tblLook w:val="04A0" w:firstRow="1" w:lastRow="0" w:firstColumn="1" w:lastColumn="0" w:noHBand="0" w:noVBand="1"/>
      </w:tblPr>
      <w:tblGrid>
        <w:gridCol w:w="9059"/>
      </w:tblGrid>
      <w:tr w:rsidR="00704F21" w:rsidRPr="008F483D" w14:paraId="71F5FFA1" w14:textId="77777777">
        <w:tc>
          <w:tcPr>
            <w:tcW w:w="9059" w:type="dxa"/>
            <w:shd w:val="clear" w:color="auto" w:fill="BFBFBF" w:themeFill="background1" w:themeFillShade="BF"/>
          </w:tcPr>
          <w:p w14:paraId="7F3D691A" w14:textId="4B57ADE2" w:rsidR="00704F21" w:rsidRPr="008F483D" w:rsidRDefault="003C57E9" w:rsidP="00C613DF">
            <w:pPr>
              <w:spacing w:before="60" w:after="60"/>
              <w:jc w:val="both"/>
              <w:rPr>
                <w:rFonts w:ascii="Courier New" w:hAnsi="Courier New" w:cs="Courier New"/>
                <w:b/>
                <w:bCs/>
                <w:color w:val="0000FF"/>
              </w:rPr>
            </w:pPr>
            <w:r w:rsidRPr="008F483D">
              <w:rPr>
                <w:rFonts w:ascii="Courier New" w:eastAsia="Times New Roman" w:hAnsi="Courier New" w:cs="Courier New"/>
                <w:b/>
                <w:bCs/>
                <w:color w:val="0000FF"/>
                <w:lang w:eastAsia="en-US"/>
              </w:rPr>
              <w:t>e</w:t>
            </w:r>
            <w:r w:rsidR="00704F21" w:rsidRPr="008F483D">
              <w:rPr>
                <w:rFonts w:ascii="Courier New" w:eastAsia="Times New Roman" w:hAnsi="Courier New" w:cs="Courier New"/>
                <w:b/>
                <w:bCs/>
                <w:color w:val="0000FF"/>
                <w:lang w:eastAsia="en-US"/>
              </w:rPr>
              <w:t>gen solid_exp=rsum(coal_exp wood_exp peat_exp)</w:t>
            </w:r>
          </w:p>
        </w:tc>
      </w:tr>
    </w:tbl>
    <w:p w14:paraId="055CC6FE" w14:textId="77777777" w:rsidR="00704F21" w:rsidRDefault="00704F21" w:rsidP="00704F21">
      <w:pPr>
        <w:spacing w:after="0"/>
        <w:jc w:val="both"/>
        <w:rPr>
          <w:rFonts w:cstheme="minorHAnsi"/>
        </w:rPr>
      </w:pPr>
    </w:p>
    <w:p w14:paraId="77F78EC8" w14:textId="418682FA" w:rsidR="009426C1" w:rsidRDefault="009426C1" w:rsidP="00E66A32">
      <w:pPr>
        <w:pStyle w:val="varname"/>
      </w:pPr>
      <w:r>
        <w:t>o</w:t>
      </w:r>
      <w:r w:rsidRPr="005F4986">
        <w:t>thfuel_exp</w:t>
      </w:r>
    </w:p>
    <w:p w14:paraId="08BC29AE" w14:textId="54FF79BB" w:rsidR="00502657" w:rsidRDefault="00D317A4" w:rsidP="00DD5C43">
      <w:pPr>
        <w:spacing w:after="0"/>
        <w:jc w:val="both"/>
        <w:rPr>
          <w:rFonts w:cstheme="minorHAnsi"/>
        </w:rPr>
      </w:pPr>
      <w:r>
        <w:rPr>
          <w:rFonts w:cstheme="minorHAnsi"/>
        </w:rPr>
        <w:t xml:space="preserve">This </w:t>
      </w:r>
      <w:r w:rsidR="009426C1">
        <w:rPr>
          <w:rFonts w:cstheme="minorHAnsi"/>
        </w:rPr>
        <w:t xml:space="preserve">is a continuous variable that refers to total annual household expenditure on other fuels that are not captured under </w:t>
      </w:r>
      <w:r w:rsidR="003977BB">
        <w:rPr>
          <w:rFonts w:cstheme="minorHAnsi"/>
        </w:rPr>
        <w:t>OTHLIQ_EXP</w:t>
      </w:r>
      <w:r w:rsidR="009426C1">
        <w:rPr>
          <w:rFonts w:cstheme="minorHAnsi"/>
        </w:rPr>
        <w:t xml:space="preserve"> and </w:t>
      </w:r>
      <w:r w:rsidR="003977BB">
        <w:rPr>
          <w:rFonts w:cstheme="minorHAnsi"/>
        </w:rPr>
        <w:t>OTHSOL_EXP</w:t>
      </w:r>
      <w:r w:rsidR="009426C1">
        <w:rPr>
          <w:rFonts w:cstheme="minorHAnsi"/>
        </w:rPr>
        <w:t>.</w:t>
      </w:r>
    </w:p>
    <w:p w14:paraId="34CA78DD" w14:textId="568B8A47" w:rsidR="0025106D" w:rsidRDefault="0025106D" w:rsidP="00DD5C43">
      <w:pPr>
        <w:spacing w:after="0"/>
        <w:jc w:val="both"/>
        <w:rPr>
          <w:rFonts w:cstheme="minorHAnsi"/>
        </w:rPr>
      </w:pPr>
    </w:p>
    <w:p w14:paraId="4244B762" w14:textId="012177B2" w:rsidR="0025106D" w:rsidRDefault="0025106D" w:rsidP="00E66A32">
      <w:pPr>
        <w:pStyle w:val="varname"/>
      </w:pPr>
      <w:r w:rsidRPr="0025106D">
        <w:t>central_exp</w:t>
      </w:r>
    </w:p>
    <w:p w14:paraId="7BF99C1C" w14:textId="5C2F0F39" w:rsidR="0025106D" w:rsidRDefault="00D317A4" w:rsidP="00DD5C43">
      <w:pPr>
        <w:spacing w:after="0"/>
        <w:jc w:val="both"/>
        <w:rPr>
          <w:rFonts w:cstheme="minorHAnsi"/>
        </w:rPr>
      </w:pPr>
      <w:r>
        <w:rPr>
          <w:rFonts w:cstheme="minorHAnsi"/>
        </w:rPr>
        <w:t>This</w:t>
      </w:r>
      <w:r w:rsidR="0025106D">
        <w:rPr>
          <w:rFonts w:cstheme="minorHAnsi"/>
        </w:rPr>
        <w:t xml:space="preserve"> is a continuous variable that refers to total annual household expenditure on central heating.</w:t>
      </w:r>
    </w:p>
    <w:p w14:paraId="3DEABB29" w14:textId="711AE231" w:rsidR="0025106D" w:rsidRDefault="0025106D" w:rsidP="00DD5C43">
      <w:pPr>
        <w:spacing w:after="0"/>
        <w:jc w:val="both"/>
        <w:rPr>
          <w:rFonts w:cstheme="minorHAnsi"/>
        </w:rPr>
      </w:pPr>
    </w:p>
    <w:p w14:paraId="01DC122F" w14:textId="1467E4F6" w:rsidR="00AB78AA" w:rsidRDefault="00660FA1" w:rsidP="00E66A32">
      <w:pPr>
        <w:pStyle w:val="varname"/>
      </w:pPr>
      <w:r w:rsidRPr="006C23C9">
        <w:t>heating_exp</w:t>
      </w:r>
    </w:p>
    <w:p w14:paraId="53672BC3" w14:textId="224DBE48" w:rsidR="00EB2C26" w:rsidRDefault="00D317A4" w:rsidP="00AB78AA">
      <w:pPr>
        <w:pStyle w:val="NoSpacing"/>
        <w:jc w:val="both"/>
        <w:rPr>
          <w:rFonts w:asciiTheme="minorHAnsi" w:eastAsiaTheme="minorEastAsia" w:hAnsiTheme="minorHAnsi" w:cstheme="minorHAnsi"/>
          <w:color w:val="auto"/>
          <w:szCs w:val="22"/>
          <w:lang w:eastAsia="ko-KR"/>
        </w:rPr>
      </w:pPr>
      <w:r>
        <w:rPr>
          <w:rFonts w:asciiTheme="minorHAnsi" w:eastAsiaTheme="minorEastAsia" w:hAnsiTheme="minorHAnsi" w:cstheme="minorHAnsi"/>
          <w:color w:val="auto"/>
          <w:szCs w:val="22"/>
          <w:lang w:eastAsia="ko-KR"/>
        </w:rPr>
        <w:t xml:space="preserve">This </w:t>
      </w:r>
      <w:r w:rsidR="00660FA1" w:rsidRPr="00AB78AA">
        <w:rPr>
          <w:rFonts w:asciiTheme="minorHAnsi" w:eastAsiaTheme="minorEastAsia" w:hAnsiTheme="minorHAnsi" w:cstheme="minorHAnsi"/>
          <w:color w:val="auto"/>
          <w:szCs w:val="22"/>
          <w:lang w:eastAsia="ko-KR"/>
        </w:rPr>
        <w:t>is a continuous aggregate variable comprised of total annual household expenditures on heating. These expenditures can be subcategorized into expenditures on central heating (</w:t>
      </w:r>
      <w:r w:rsidR="003977BB">
        <w:rPr>
          <w:rFonts w:asciiTheme="minorHAnsi" w:eastAsiaTheme="minorEastAsia" w:hAnsiTheme="minorHAnsi" w:cstheme="minorHAnsi"/>
          <w:color w:val="auto"/>
          <w:szCs w:val="22"/>
          <w:lang w:eastAsia="ko-KR"/>
        </w:rPr>
        <w:t>CENTRAL_EXP</w:t>
      </w:r>
      <w:r w:rsidR="00660FA1" w:rsidRPr="00AB78AA">
        <w:rPr>
          <w:rFonts w:asciiTheme="minorHAnsi" w:eastAsiaTheme="minorEastAsia" w:hAnsiTheme="minorHAnsi" w:cstheme="minorHAnsi"/>
          <w:color w:val="auto"/>
          <w:szCs w:val="22"/>
          <w:lang w:eastAsia="ko-KR"/>
        </w:rPr>
        <w:t>) and hot water (</w:t>
      </w:r>
      <w:r w:rsidR="003977BB">
        <w:rPr>
          <w:rFonts w:asciiTheme="minorHAnsi" w:eastAsiaTheme="minorEastAsia" w:hAnsiTheme="minorHAnsi" w:cstheme="minorHAnsi"/>
          <w:color w:val="auto"/>
          <w:szCs w:val="22"/>
          <w:lang w:eastAsia="ko-KR"/>
        </w:rPr>
        <w:t>HWATER_EXP</w:t>
      </w:r>
      <w:r w:rsidR="00660FA1" w:rsidRPr="00AB78AA">
        <w:rPr>
          <w:rFonts w:asciiTheme="minorHAnsi" w:eastAsiaTheme="minorEastAsia" w:hAnsiTheme="minorHAnsi" w:cstheme="minorHAnsi"/>
          <w:color w:val="auto"/>
          <w:szCs w:val="22"/>
          <w:lang w:eastAsia="ko-KR"/>
        </w:rPr>
        <w:t xml:space="preserve">). </w:t>
      </w:r>
    </w:p>
    <w:p w14:paraId="72E3FD01" w14:textId="77777777" w:rsidR="00EB2C26" w:rsidRDefault="00EB2C26" w:rsidP="00AB78AA">
      <w:pPr>
        <w:pStyle w:val="NoSpacing"/>
        <w:jc w:val="both"/>
        <w:rPr>
          <w:rFonts w:asciiTheme="minorHAnsi" w:eastAsiaTheme="minorEastAsia" w:hAnsiTheme="minorHAnsi" w:cstheme="minorHAnsi"/>
          <w:color w:val="auto"/>
          <w:szCs w:val="22"/>
          <w:lang w:eastAsia="ko-KR"/>
        </w:rPr>
      </w:pPr>
    </w:p>
    <w:p w14:paraId="343A2B07" w14:textId="3FBE3771" w:rsidR="00EB2C26" w:rsidRDefault="00660FA1" w:rsidP="00AB78AA">
      <w:pPr>
        <w:pStyle w:val="NoSpacing"/>
        <w:jc w:val="both"/>
        <w:rPr>
          <w:rFonts w:asciiTheme="minorHAnsi" w:eastAsiaTheme="minorEastAsia" w:hAnsiTheme="minorHAnsi" w:cstheme="minorHAnsi"/>
          <w:color w:val="auto"/>
          <w:szCs w:val="22"/>
          <w:lang w:eastAsia="ko-KR"/>
        </w:rPr>
      </w:pPr>
      <w:r w:rsidRPr="00AB78AA">
        <w:rPr>
          <w:rFonts w:asciiTheme="minorHAnsi" w:eastAsiaTheme="minorEastAsia" w:hAnsiTheme="minorHAnsi" w:cstheme="minorHAnsi"/>
          <w:color w:val="auto"/>
          <w:szCs w:val="22"/>
          <w:lang w:eastAsia="ko-KR"/>
        </w:rPr>
        <w:t xml:space="preserve">It is worth to note that COICOP narrowly defines heat energy to purchase from district heating plant only, but GMD includes </w:t>
      </w:r>
      <w:r w:rsidR="00DE34E6">
        <w:rPr>
          <w:rFonts w:asciiTheme="minorHAnsi" w:eastAsiaTheme="minorEastAsia" w:hAnsiTheme="minorHAnsi" w:cstheme="minorHAnsi"/>
          <w:color w:val="auto"/>
          <w:szCs w:val="22"/>
          <w:lang w:eastAsia="ko-KR"/>
        </w:rPr>
        <w:t xml:space="preserve">all </w:t>
      </w:r>
      <w:r w:rsidRPr="00AB78AA">
        <w:rPr>
          <w:rFonts w:asciiTheme="minorHAnsi" w:eastAsiaTheme="minorEastAsia" w:hAnsiTheme="minorHAnsi" w:cstheme="minorHAnsi"/>
          <w:color w:val="auto"/>
          <w:szCs w:val="22"/>
          <w:lang w:eastAsia="ko-KR"/>
        </w:rPr>
        <w:t xml:space="preserve">heat energy from building or other sources. </w:t>
      </w:r>
    </w:p>
    <w:p w14:paraId="07AE32AA" w14:textId="77777777" w:rsidR="00EB2C26" w:rsidRDefault="00EB2C26" w:rsidP="00AB78AA">
      <w:pPr>
        <w:pStyle w:val="NoSpacing"/>
        <w:jc w:val="both"/>
        <w:rPr>
          <w:rFonts w:asciiTheme="minorHAnsi" w:eastAsiaTheme="minorEastAsia" w:hAnsiTheme="minorHAnsi" w:cstheme="minorHAnsi"/>
          <w:color w:val="auto"/>
          <w:szCs w:val="22"/>
          <w:lang w:eastAsia="ko-KR"/>
        </w:rPr>
      </w:pPr>
    </w:p>
    <w:p w14:paraId="3861BECC" w14:textId="77777777" w:rsidR="00A17BB9" w:rsidRDefault="00660FA1" w:rsidP="00AB78AA">
      <w:pPr>
        <w:pStyle w:val="NoSpacing"/>
        <w:jc w:val="both"/>
        <w:rPr>
          <w:rFonts w:asciiTheme="minorHAnsi" w:eastAsiaTheme="minorEastAsia" w:hAnsiTheme="minorHAnsi" w:cstheme="minorHAnsi"/>
          <w:color w:val="auto"/>
          <w:szCs w:val="22"/>
          <w:lang w:eastAsia="ko-KR"/>
        </w:rPr>
      </w:pPr>
      <w:r w:rsidRPr="00AB78AA">
        <w:rPr>
          <w:rFonts w:asciiTheme="minorHAnsi" w:eastAsiaTheme="minorEastAsia" w:hAnsiTheme="minorHAnsi" w:cstheme="minorHAnsi"/>
          <w:color w:val="auto"/>
          <w:szCs w:val="22"/>
          <w:lang w:eastAsia="ko-KR"/>
        </w:rPr>
        <w:t>Note</w:t>
      </w:r>
      <w:r w:rsidR="00EB2C26">
        <w:rPr>
          <w:rFonts w:asciiTheme="minorHAnsi" w:eastAsiaTheme="minorEastAsia" w:hAnsiTheme="minorHAnsi" w:cstheme="minorHAnsi"/>
          <w:color w:val="auto"/>
          <w:szCs w:val="22"/>
          <w:lang w:eastAsia="ko-KR"/>
        </w:rPr>
        <w:t xml:space="preserve">: </w:t>
      </w:r>
    </w:p>
    <w:p w14:paraId="6DC5CD85" w14:textId="2DA54556" w:rsidR="00C613DF" w:rsidRDefault="00EB2C26" w:rsidP="00A17BB9">
      <w:pPr>
        <w:pStyle w:val="NoSpacing"/>
        <w:numPr>
          <w:ilvl w:val="0"/>
          <w:numId w:val="71"/>
        </w:numPr>
        <w:jc w:val="both"/>
        <w:rPr>
          <w:rFonts w:asciiTheme="minorHAnsi" w:eastAsiaTheme="minorEastAsia" w:hAnsiTheme="minorHAnsi" w:cstheme="minorHAnsi"/>
          <w:color w:val="auto"/>
          <w:szCs w:val="22"/>
          <w:u w:val="single"/>
          <w:lang w:eastAsia="ko-KR"/>
        </w:rPr>
      </w:pPr>
      <w:r w:rsidRPr="00EB2C26">
        <w:rPr>
          <w:rFonts w:asciiTheme="minorHAnsi" w:eastAsiaTheme="minorEastAsia" w:hAnsiTheme="minorHAnsi" w:cstheme="minorHAnsi"/>
          <w:color w:val="auto"/>
          <w:szCs w:val="22"/>
          <w:u w:val="single"/>
          <w:lang w:eastAsia="ko-KR"/>
        </w:rPr>
        <w:t>The</w:t>
      </w:r>
      <w:r w:rsidR="00660FA1" w:rsidRPr="00EB2C26">
        <w:rPr>
          <w:rFonts w:asciiTheme="minorHAnsi" w:eastAsiaTheme="minorEastAsia" w:hAnsiTheme="minorHAnsi" w:cstheme="minorHAnsi"/>
          <w:color w:val="auto"/>
          <w:szCs w:val="22"/>
          <w:u w:val="single"/>
          <w:lang w:eastAsia="ko-KR"/>
        </w:rPr>
        <w:t xml:space="preserve"> expenditure for central heating is frequently combined either with expenditures </w:t>
      </w:r>
      <w:r w:rsidR="00C613DF">
        <w:rPr>
          <w:rFonts w:asciiTheme="minorHAnsi" w:eastAsiaTheme="minorEastAsia" w:hAnsiTheme="minorHAnsi" w:cstheme="minorHAnsi"/>
          <w:color w:val="auto"/>
          <w:szCs w:val="22"/>
          <w:u w:val="single"/>
          <w:lang w:eastAsia="ko-KR"/>
        </w:rPr>
        <w:t>under</w:t>
      </w:r>
      <w:r w:rsidR="00660FA1" w:rsidRPr="00EB2C26">
        <w:rPr>
          <w:rFonts w:asciiTheme="minorHAnsi" w:eastAsiaTheme="minorEastAsia" w:hAnsiTheme="minorHAnsi" w:cstheme="minorHAnsi"/>
          <w:color w:val="auto"/>
          <w:szCs w:val="22"/>
          <w:u w:val="single"/>
          <w:lang w:eastAsia="ko-KR"/>
        </w:rPr>
        <w:t xml:space="preserve"> hot water or rent. Hot water is also often combined with cold water. Also note that COICOP categorizes hot water under 4.5.5 Heat energy, while cold water is reflected under 4.4.1 Water supply</w:t>
      </w:r>
      <w:r w:rsidR="00C613DF">
        <w:rPr>
          <w:rFonts w:asciiTheme="minorHAnsi" w:eastAsiaTheme="minorEastAsia" w:hAnsiTheme="minorHAnsi" w:cstheme="minorHAnsi"/>
          <w:color w:val="auto"/>
          <w:szCs w:val="22"/>
          <w:u w:val="single"/>
          <w:lang w:eastAsia="ko-KR"/>
        </w:rPr>
        <w:t>.</w:t>
      </w:r>
    </w:p>
    <w:p w14:paraId="47E2188A" w14:textId="20A43750" w:rsidR="00660FA1" w:rsidRPr="00AB78AA" w:rsidRDefault="00C613DF" w:rsidP="00A17BB9">
      <w:pPr>
        <w:pStyle w:val="NoSpacing"/>
        <w:numPr>
          <w:ilvl w:val="0"/>
          <w:numId w:val="71"/>
        </w:numPr>
        <w:jc w:val="both"/>
        <w:rPr>
          <w:rFonts w:asciiTheme="minorHAnsi" w:eastAsiaTheme="minorEastAsia" w:hAnsiTheme="minorHAnsi" w:cstheme="minorHAnsi"/>
          <w:color w:val="auto"/>
          <w:szCs w:val="22"/>
          <w:lang w:eastAsia="ko-KR"/>
        </w:rPr>
      </w:pPr>
      <w:r>
        <w:rPr>
          <w:rFonts w:asciiTheme="minorHAnsi" w:eastAsiaTheme="minorEastAsia" w:hAnsiTheme="minorHAnsi" w:cstheme="minorHAnsi"/>
          <w:color w:val="auto"/>
          <w:szCs w:val="22"/>
          <w:u w:val="single"/>
          <w:lang w:eastAsia="ko-KR"/>
        </w:rPr>
        <w:t>Be careful when aggregating this variable to avoid double counting</w:t>
      </w:r>
      <w:r w:rsidR="00660FA1" w:rsidRPr="00EB2C26">
        <w:rPr>
          <w:rFonts w:asciiTheme="minorHAnsi" w:eastAsiaTheme="minorEastAsia" w:hAnsiTheme="minorHAnsi" w:cstheme="minorHAnsi"/>
          <w:color w:val="auto"/>
          <w:szCs w:val="22"/>
          <w:u w:val="single"/>
          <w:lang w:eastAsia="ko-KR"/>
        </w:rPr>
        <w:t>.</w:t>
      </w:r>
      <w:r w:rsidR="00660FA1" w:rsidRPr="00AB78AA">
        <w:rPr>
          <w:rFonts w:asciiTheme="minorHAnsi" w:eastAsiaTheme="minorEastAsia" w:hAnsiTheme="minorHAnsi" w:cstheme="minorHAnsi"/>
          <w:color w:val="auto"/>
          <w:szCs w:val="22"/>
          <w:lang w:eastAsia="ko-KR"/>
        </w:rPr>
        <w:t xml:space="preserve">     </w:t>
      </w:r>
    </w:p>
    <w:p w14:paraId="0434AA4E" w14:textId="77777777" w:rsidR="00624941" w:rsidRDefault="00624941" w:rsidP="00071B25">
      <w:pPr>
        <w:spacing w:after="0"/>
        <w:rPr>
          <w:rFonts w:cstheme="minorHAnsi"/>
        </w:rPr>
      </w:pPr>
    </w:p>
    <w:p w14:paraId="08C72CAC" w14:textId="0EF7895D" w:rsidR="003E7FD8" w:rsidRDefault="00856D98" w:rsidP="00E66A32">
      <w:pPr>
        <w:pStyle w:val="varname"/>
      </w:pPr>
      <w:r w:rsidRPr="00856D98">
        <w:t>u</w:t>
      </w:r>
      <w:r w:rsidR="003E7FD8" w:rsidRPr="00856D98">
        <w:t>tl_exp</w:t>
      </w:r>
    </w:p>
    <w:p w14:paraId="0FE6A869" w14:textId="517EB44E" w:rsidR="00553DB9" w:rsidRDefault="00D317A4" w:rsidP="00CA3C4D">
      <w:pPr>
        <w:spacing w:after="0"/>
        <w:jc w:val="both"/>
        <w:rPr>
          <w:rFonts w:cstheme="minorHAnsi"/>
        </w:rPr>
      </w:pPr>
      <w:r>
        <w:rPr>
          <w:rFonts w:cstheme="minorHAnsi"/>
        </w:rPr>
        <w:t xml:space="preserve">This </w:t>
      </w:r>
      <w:r w:rsidR="007B0BC3">
        <w:rPr>
          <w:rFonts w:cstheme="minorHAnsi"/>
        </w:rPr>
        <w:t xml:space="preserve">is a continuous aggregate </w:t>
      </w:r>
      <w:r w:rsidR="00204D25">
        <w:rPr>
          <w:rFonts w:cstheme="minorHAnsi"/>
        </w:rPr>
        <w:t xml:space="preserve">variable comprised of total annual household expenditure on all utilities excluding telecom and other housing expenses. Utilities expenditure in this case is sum of the following variables: </w:t>
      </w:r>
    </w:p>
    <w:p w14:paraId="5934B4FC" w14:textId="1A489E95" w:rsidR="00553DB9" w:rsidRPr="00553DB9" w:rsidRDefault="00204D25" w:rsidP="00065F24">
      <w:pPr>
        <w:pStyle w:val="ListParagraph"/>
        <w:numPr>
          <w:ilvl w:val="0"/>
          <w:numId w:val="41"/>
        </w:numPr>
        <w:spacing w:after="0"/>
        <w:jc w:val="both"/>
        <w:rPr>
          <w:rFonts w:cstheme="minorHAnsi"/>
        </w:rPr>
      </w:pPr>
      <w:r w:rsidRPr="00553DB9">
        <w:rPr>
          <w:rFonts w:cstheme="minorHAnsi"/>
        </w:rPr>
        <w:t>electricity (</w:t>
      </w:r>
      <w:r w:rsidR="00553DB9">
        <w:rPr>
          <w:rFonts w:cstheme="minorHAnsi"/>
        </w:rPr>
        <w:t>ELEC_EXP</w:t>
      </w:r>
      <w:r w:rsidRPr="00553DB9">
        <w:rPr>
          <w:rFonts w:cstheme="minorHAnsi"/>
        </w:rPr>
        <w:t>)</w:t>
      </w:r>
    </w:p>
    <w:p w14:paraId="1BBC3E43" w14:textId="6F3F6221" w:rsidR="00553DB9" w:rsidRPr="00553DB9" w:rsidRDefault="00204D25" w:rsidP="00065F24">
      <w:pPr>
        <w:pStyle w:val="ListParagraph"/>
        <w:numPr>
          <w:ilvl w:val="0"/>
          <w:numId w:val="41"/>
        </w:numPr>
        <w:spacing w:after="0"/>
        <w:jc w:val="both"/>
        <w:rPr>
          <w:rFonts w:cstheme="minorHAnsi"/>
        </w:rPr>
      </w:pPr>
      <w:r w:rsidRPr="00553DB9">
        <w:rPr>
          <w:rFonts w:cstheme="minorHAnsi"/>
        </w:rPr>
        <w:t>gas (</w:t>
      </w:r>
      <w:r w:rsidR="00553DB9">
        <w:rPr>
          <w:rFonts w:cstheme="minorHAnsi"/>
        </w:rPr>
        <w:t>GAS_EXP</w:t>
      </w:r>
      <w:r w:rsidRPr="00553DB9">
        <w:rPr>
          <w:rFonts w:cstheme="minorHAnsi"/>
        </w:rPr>
        <w:t>)</w:t>
      </w:r>
    </w:p>
    <w:p w14:paraId="54A173D8" w14:textId="26D8AD0F" w:rsidR="00553DB9" w:rsidRPr="00553DB9" w:rsidRDefault="00204D25" w:rsidP="00065F24">
      <w:pPr>
        <w:pStyle w:val="ListParagraph"/>
        <w:numPr>
          <w:ilvl w:val="0"/>
          <w:numId w:val="41"/>
        </w:numPr>
        <w:spacing w:after="0"/>
        <w:jc w:val="both"/>
        <w:rPr>
          <w:rFonts w:cstheme="minorHAnsi"/>
        </w:rPr>
      </w:pPr>
      <w:r w:rsidRPr="00553DB9">
        <w:rPr>
          <w:rFonts w:cstheme="minorHAnsi"/>
        </w:rPr>
        <w:t>liquid fuels (</w:t>
      </w:r>
      <w:r w:rsidR="00553DB9">
        <w:rPr>
          <w:rFonts w:cstheme="minorHAnsi"/>
        </w:rPr>
        <w:t>LIQUID_EXP</w:t>
      </w:r>
      <w:r w:rsidRPr="00553DB9">
        <w:rPr>
          <w:rFonts w:cstheme="minorHAnsi"/>
        </w:rPr>
        <w:t>)</w:t>
      </w:r>
    </w:p>
    <w:p w14:paraId="31B8C7A1" w14:textId="4E6798BF" w:rsidR="00553DB9" w:rsidRPr="00553DB9" w:rsidRDefault="00204D25" w:rsidP="00065F24">
      <w:pPr>
        <w:pStyle w:val="ListParagraph"/>
        <w:numPr>
          <w:ilvl w:val="0"/>
          <w:numId w:val="41"/>
        </w:numPr>
        <w:spacing w:after="0"/>
        <w:jc w:val="both"/>
        <w:rPr>
          <w:rFonts w:cstheme="minorHAnsi"/>
        </w:rPr>
      </w:pPr>
      <w:r w:rsidRPr="00553DB9">
        <w:rPr>
          <w:rFonts w:cstheme="minorHAnsi"/>
        </w:rPr>
        <w:t>solid fuels (</w:t>
      </w:r>
      <w:r w:rsidR="00553DB9">
        <w:rPr>
          <w:rFonts w:cstheme="minorHAnsi"/>
        </w:rPr>
        <w:t>SOLID_EXP</w:t>
      </w:r>
      <w:r w:rsidRPr="00553DB9">
        <w:rPr>
          <w:rFonts w:cstheme="minorHAnsi"/>
        </w:rPr>
        <w:t>)</w:t>
      </w:r>
    </w:p>
    <w:p w14:paraId="7485211D" w14:textId="6E12E3F6" w:rsidR="00553DB9" w:rsidRPr="00553DB9" w:rsidRDefault="00204D25" w:rsidP="00065F24">
      <w:pPr>
        <w:pStyle w:val="ListParagraph"/>
        <w:numPr>
          <w:ilvl w:val="0"/>
          <w:numId w:val="41"/>
        </w:numPr>
        <w:spacing w:after="0"/>
        <w:jc w:val="both"/>
        <w:rPr>
          <w:rFonts w:cstheme="minorHAnsi"/>
        </w:rPr>
      </w:pPr>
      <w:r w:rsidRPr="00553DB9">
        <w:rPr>
          <w:rFonts w:cstheme="minorHAnsi"/>
        </w:rPr>
        <w:t>central heating (</w:t>
      </w:r>
      <w:r w:rsidR="00553DB9">
        <w:rPr>
          <w:rFonts w:cstheme="minorHAnsi"/>
        </w:rPr>
        <w:t>CENTRAL_EXP</w:t>
      </w:r>
      <w:r w:rsidRPr="00553DB9">
        <w:rPr>
          <w:rFonts w:cstheme="minorHAnsi"/>
        </w:rPr>
        <w:t>)</w:t>
      </w:r>
    </w:p>
    <w:p w14:paraId="13913956" w14:textId="6FF1EF81" w:rsidR="00553DB9" w:rsidRPr="00553DB9" w:rsidRDefault="00204D25" w:rsidP="00065F24">
      <w:pPr>
        <w:pStyle w:val="ListParagraph"/>
        <w:numPr>
          <w:ilvl w:val="0"/>
          <w:numId w:val="41"/>
        </w:numPr>
        <w:spacing w:after="0"/>
        <w:jc w:val="both"/>
        <w:rPr>
          <w:rFonts w:cstheme="minorHAnsi"/>
        </w:rPr>
      </w:pPr>
      <w:r w:rsidRPr="00553DB9">
        <w:rPr>
          <w:rFonts w:cstheme="minorHAnsi"/>
        </w:rPr>
        <w:t>water (</w:t>
      </w:r>
      <w:r w:rsidR="00553DB9">
        <w:rPr>
          <w:rFonts w:cstheme="minorHAnsi"/>
        </w:rPr>
        <w:t>WATER_EXP</w:t>
      </w:r>
      <w:r w:rsidRPr="00553DB9">
        <w:rPr>
          <w:rFonts w:cstheme="minorHAnsi"/>
        </w:rPr>
        <w:t>)</w:t>
      </w:r>
    </w:p>
    <w:p w14:paraId="11F6DE61" w14:textId="77777777" w:rsidR="00553DB9" w:rsidRDefault="00204D25" w:rsidP="00065F24">
      <w:pPr>
        <w:pStyle w:val="ListParagraph"/>
        <w:numPr>
          <w:ilvl w:val="0"/>
          <w:numId w:val="41"/>
        </w:numPr>
        <w:spacing w:after="0"/>
        <w:jc w:val="both"/>
        <w:rPr>
          <w:rFonts w:cstheme="minorHAnsi"/>
        </w:rPr>
      </w:pPr>
      <w:r w:rsidRPr="00553DB9">
        <w:rPr>
          <w:rFonts w:cstheme="minorHAnsi"/>
        </w:rPr>
        <w:t>waste (</w:t>
      </w:r>
      <w:r w:rsidR="00553DB9">
        <w:rPr>
          <w:rFonts w:cstheme="minorHAnsi"/>
        </w:rPr>
        <w:t>WASTE_EXP</w:t>
      </w:r>
      <w:r w:rsidRPr="00553DB9">
        <w:rPr>
          <w:rFonts w:cstheme="minorHAnsi"/>
        </w:rPr>
        <w:t xml:space="preserve"> and </w:t>
      </w:r>
    </w:p>
    <w:p w14:paraId="23462BBA" w14:textId="028234E9" w:rsidR="00553DB9" w:rsidRPr="00553DB9" w:rsidRDefault="00204D25" w:rsidP="00065F24">
      <w:pPr>
        <w:pStyle w:val="ListParagraph"/>
        <w:numPr>
          <w:ilvl w:val="0"/>
          <w:numId w:val="41"/>
        </w:numPr>
        <w:spacing w:after="0"/>
        <w:jc w:val="both"/>
        <w:rPr>
          <w:rFonts w:cstheme="minorHAnsi"/>
        </w:rPr>
      </w:pPr>
      <w:r w:rsidRPr="00553DB9">
        <w:rPr>
          <w:rFonts w:cstheme="minorHAnsi"/>
        </w:rPr>
        <w:t>other fuels (</w:t>
      </w:r>
      <w:r w:rsidR="00553DB9">
        <w:rPr>
          <w:rFonts w:cstheme="minorHAnsi"/>
        </w:rPr>
        <w:t>OTHFUEL</w:t>
      </w:r>
      <w:r w:rsidRPr="00553DB9">
        <w:rPr>
          <w:rFonts w:cstheme="minorHAnsi"/>
        </w:rPr>
        <w:t>_</w:t>
      </w:r>
      <w:r w:rsidR="00553DB9">
        <w:rPr>
          <w:rFonts w:cstheme="minorHAnsi"/>
        </w:rPr>
        <w:t>EXP</w:t>
      </w:r>
      <w:r w:rsidRPr="00553DB9">
        <w:rPr>
          <w:rFonts w:cstheme="minorHAnsi"/>
        </w:rPr>
        <w:t xml:space="preserve">). </w:t>
      </w:r>
    </w:p>
    <w:p w14:paraId="15BF2DA7" w14:textId="77777777" w:rsidR="00553DB9" w:rsidRDefault="00553DB9" w:rsidP="00CA3C4D">
      <w:pPr>
        <w:spacing w:after="0"/>
        <w:jc w:val="both"/>
        <w:rPr>
          <w:rFonts w:cstheme="minorHAnsi"/>
        </w:rPr>
      </w:pPr>
    </w:p>
    <w:p w14:paraId="2FD9236A" w14:textId="64DDEDB6" w:rsidR="007B0BC3" w:rsidRDefault="00204D25" w:rsidP="00CA3C4D">
      <w:pPr>
        <w:spacing w:after="0"/>
        <w:jc w:val="both"/>
        <w:rPr>
          <w:rFonts w:cstheme="minorHAnsi"/>
        </w:rPr>
      </w:pPr>
      <w:r w:rsidRPr="00204D25">
        <w:rPr>
          <w:rFonts w:cstheme="minorHAnsi"/>
        </w:rPr>
        <w:t>Excludes expenditures for other housing (</w:t>
      </w:r>
      <w:r w:rsidR="00553DB9">
        <w:rPr>
          <w:rFonts w:cstheme="minorHAnsi"/>
        </w:rPr>
        <w:t>OTHHOUSING_EXP</w:t>
      </w:r>
      <w:r w:rsidRPr="00204D25">
        <w:rPr>
          <w:rFonts w:cstheme="minorHAnsi"/>
        </w:rPr>
        <w:t>), fuel for transportation (</w:t>
      </w:r>
      <w:r w:rsidR="00553DB9">
        <w:rPr>
          <w:rFonts w:cstheme="minorHAnsi"/>
        </w:rPr>
        <w:t>TRANSFUEL_EXP</w:t>
      </w:r>
      <w:r w:rsidRPr="00204D25">
        <w:rPr>
          <w:rFonts w:cstheme="minorHAnsi"/>
        </w:rPr>
        <w:t>), telecommunication services (</w:t>
      </w:r>
      <w:r w:rsidR="00553DB9">
        <w:rPr>
          <w:rFonts w:cstheme="minorHAnsi"/>
        </w:rPr>
        <w:t>COMM_EXP</w:t>
      </w:r>
      <w:r w:rsidRPr="00204D25">
        <w:rPr>
          <w:rFonts w:cstheme="minorHAnsi"/>
        </w:rPr>
        <w:t xml:space="preserve">) and </w:t>
      </w:r>
      <w:r w:rsidR="00246E4E">
        <w:rPr>
          <w:rFonts w:cstheme="minorHAnsi"/>
        </w:rPr>
        <w:t>television</w:t>
      </w:r>
      <w:r w:rsidRPr="00204D25">
        <w:rPr>
          <w:rFonts w:cstheme="minorHAnsi"/>
        </w:rPr>
        <w:t xml:space="preserve"> services (</w:t>
      </w:r>
      <w:r w:rsidR="00553DB9">
        <w:rPr>
          <w:rFonts w:cstheme="minorHAnsi"/>
        </w:rPr>
        <w:t>TV_EXP</w:t>
      </w:r>
      <w:r w:rsidRPr="00204D25">
        <w:rPr>
          <w:rFonts w:cstheme="minorHAnsi"/>
        </w:rPr>
        <w:t>)</w:t>
      </w:r>
      <w:r w:rsidR="008F3F05">
        <w:rPr>
          <w:rFonts w:cstheme="minorHAnsi"/>
        </w:rPr>
        <w:t>.</w:t>
      </w:r>
    </w:p>
    <w:p w14:paraId="6B899174" w14:textId="77777777" w:rsidR="00704F21" w:rsidRDefault="00704F21" w:rsidP="00704F21">
      <w:pPr>
        <w:spacing w:after="0"/>
        <w:jc w:val="both"/>
        <w:rPr>
          <w:rFonts w:cstheme="minorHAnsi"/>
        </w:rPr>
      </w:pPr>
    </w:p>
    <w:tbl>
      <w:tblPr>
        <w:tblStyle w:val="TableGrid"/>
        <w:tblW w:w="8208" w:type="dxa"/>
        <w:tblInd w:w="607" w:type="dxa"/>
        <w:shd w:val="clear" w:color="auto" w:fill="BFBFBF" w:themeFill="background1" w:themeFillShade="BF"/>
        <w:tblLook w:val="04A0" w:firstRow="1" w:lastRow="0" w:firstColumn="1" w:lastColumn="0" w:noHBand="0" w:noVBand="1"/>
      </w:tblPr>
      <w:tblGrid>
        <w:gridCol w:w="8208"/>
      </w:tblGrid>
      <w:tr w:rsidR="00704F21" w14:paraId="2266DB42" w14:textId="77777777" w:rsidTr="00517893">
        <w:tc>
          <w:tcPr>
            <w:tcW w:w="8208" w:type="dxa"/>
            <w:shd w:val="clear" w:color="auto" w:fill="BFBFBF" w:themeFill="background1" w:themeFillShade="BF"/>
          </w:tcPr>
          <w:p w14:paraId="179DF904" w14:textId="36A74D92" w:rsidR="00704F21" w:rsidRPr="008F483D" w:rsidRDefault="003C57E9" w:rsidP="00624941">
            <w:pPr>
              <w:spacing w:before="60" w:after="60"/>
              <w:jc w:val="both"/>
              <w:rPr>
                <w:rFonts w:ascii="Courier New" w:hAnsi="Courier New" w:cs="Courier New"/>
                <w:b/>
                <w:bCs/>
                <w:color w:val="0000FF"/>
              </w:rPr>
            </w:pPr>
            <w:r w:rsidRPr="008F483D">
              <w:rPr>
                <w:rFonts w:ascii="Courier New" w:eastAsia="Times New Roman" w:hAnsi="Courier New" w:cs="Courier New"/>
                <w:b/>
                <w:bCs/>
                <w:color w:val="0000FF"/>
                <w:sz w:val="20"/>
                <w:szCs w:val="20"/>
                <w:lang w:eastAsia="en-US"/>
              </w:rPr>
              <w:t>e</w:t>
            </w:r>
            <w:r w:rsidR="00704F21" w:rsidRPr="008F483D">
              <w:rPr>
                <w:rFonts w:ascii="Courier New" w:eastAsia="Times New Roman" w:hAnsi="Courier New" w:cs="Courier New"/>
                <w:b/>
                <w:bCs/>
                <w:color w:val="0000FF"/>
                <w:sz w:val="20"/>
                <w:szCs w:val="20"/>
                <w:lang w:eastAsia="en-US"/>
              </w:rPr>
              <w:t>gen utl_exp=rsum(water_exp waste_exp</w:t>
            </w:r>
            <w:r w:rsidR="00C613DF" w:rsidRPr="008F483D">
              <w:rPr>
                <w:rFonts w:ascii="Courier New" w:eastAsia="Times New Roman" w:hAnsi="Courier New" w:cs="Courier New"/>
                <w:b/>
                <w:bCs/>
                <w:color w:val="0000FF"/>
                <w:sz w:val="20"/>
                <w:szCs w:val="20"/>
                <w:lang w:eastAsia="en-US"/>
              </w:rPr>
              <w:t xml:space="preserve"> </w:t>
            </w:r>
            <w:r w:rsidR="00704F21" w:rsidRPr="008F483D">
              <w:rPr>
                <w:rFonts w:ascii="Courier New" w:eastAsia="Times New Roman" w:hAnsi="Courier New" w:cs="Courier New"/>
                <w:b/>
                <w:bCs/>
                <w:color w:val="0000FF"/>
                <w:sz w:val="20"/>
                <w:szCs w:val="20"/>
                <w:lang w:eastAsia="en-US"/>
              </w:rPr>
              <w:t xml:space="preserve">elec_exp gas_exp liquid_exp solid_exp central_exp </w:t>
            </w:r>
            <w:r w:rsidR="00C613DF" w:rsidRPr="008F483D">
              <w:rPr>
                <w:rFonts w:ascii="Courier New" w:eastAsia="Times New Roman" w:hAnsi="Courier New" w:cs="Courier New"/>
                <w:b/>
                <w:bCs/>
                <w:color w:val="0000FF"/>
                <w:sz w:val="20"/>
                <w:szCs w:val="20"/>
                <w:lang w:eastAsia="en-US"/>
              </w:rPr>
              <w:t>othfuel</w:t>
            </w:r>
            <w:r w:rsidR="00704F21" w:rsidRPr="008F483D">
              <w:rPr>
                <w:rFonts w:ascii="Courier New" w:eastAsia="Times New Roman" w:hAnsi="Courier New" w:cs="Courier New"/>
                <w:b/>
                <w:bCs/>
                <w:color w:val="0000FF"/>
                <w:sz w:val="20"/>
                <w:szCs w:val="20"/>
                <w:lang w:eastAsia="en-US"/>
              </w:rPr>
              <w:t>_exp)</w:t>
            </w:r>
          </w:p>
        </w:tc>
      </w:tr>
    </w:tbl>
    <w:p w14:paraId="5EF62D6B" w14:textId="77777777" w:rsidR="00704F21" w:rsidRDefault="00704F21" w:rsidP="00704F21">
      <w:pPr>
        <w:spacing w:after="0"/>
        <w:jc w:val="both"/>
        <w:rPr>
          <w:rFonts w:cstheme="minorHAnsi"/>
        </w:rPr>
      </w:pPr>
    </w:p>
    <w:p w14:paraId="45C29D63" w14:textId="6F790CB1" w:rsidR="00DF3489" w:rsidRPr="00DF3489" w:rsidRDefault="00DF3489" w:rsidP="00DF3489">
      <w:pPr>
        <w:spacing w:after="60"/>
        <w:jc w:val="center"/>
        <w:rPr>
          <w:rFonts w:cstheme="minorHAnsi"/>
          <w:b/>
          <w:bCs/>
        </w:rPr>
      </w:pPr>
      <w:r w:rsidRPr="00DF3489">
        <w:rPr>
          <w:rFonts w:cstheme="minorHAnsi"/>
          <w:b/>
          <w:bCs/>
        </w:rPr>
        <w:t>Table 6.4: Utilities Module-Energy Expenditure Variables</w:t>
      </w:r>
    </w:p>
    <w:tbl>
      <w:tblPr>
        <w:tblStyle w:val="TableGrid"/>
        <w:tblW w:w="0" w:type="auto"/>
        <w:tblLook w:val="04A0" w:firstRow="1" w:lastRow="0" w:firstColumn="1" w:lastColumn="0" w:noHBand="0" w:noVBand="1"/>
      </w:tblPr>
      <w:tblGrid>
        <w:gridCol w:w="523"/>
        <w:gridCol w:w="1092"/>
        <w:gridCol w:w="1875"/>
        <w:gridCol w:w="5827"/>
        <w:gridCol w:w="625"/>
      </w:tblGrid>
      <w:tr w:rsidR="007747B6" w:rsidRPr="001656EE" w14:paraId="7A1FE39F" w14:textId="77777777" w:rsidTr="007747B6">
        <w:tc>
          <w:tcPr>
            <w:tcW w:w="523" w:type="dxa"/>
            <w:tcBorders>
              <w:bottom w:val="single" w:sz="4" w:space="0" w:color="auto"/>
            </w:tcBorders>
            <w:shd w:val="clear" w:color="auto" w:fill="4472C4" w:themeFill="accent1"/>
          </w:tcPr>
          <w:p w14:paraId="1CAAD4F7" w14:textId="77777777" w:rsidR="007747B6" w:rsidRDefault="007747B6" w:rsidP="007747B6">
            <w:pPr>
              <w:spacing w:before="60" w:after="60"/>
              <w:jc w:val="right"/>
              <w:rPr>
                <w:rFonts w:cstheme="minorHAnsi"/>
                <w:b/>
                <w:bCs/>
                <w:color w:val="FFFFFF" w:themeColor="background1"/>
              </w:rPr>
            </w:pPr>
          </w:p>
        </w:tc>
        <w:tc>
          <w:tcPr>
            <w:tcW w:w="1092" w:type="dxa"/>
            <w:tcBorders>
              <w:bottom w:val="single" w:sz="4" w:space="0" w:color="auto"/>
            </w:tcBorders>
            <w:shd w:val="clear" w:color="auto" w:fill="4472C4" w:themeFill="accent1"/>
          </w:tcPr>
          <w:p w14:paraId="3B5C1D02" w14:textId="717E7DBE" w:rsidR="007747B6" w:rsidRPr="001656EE" w:rsidRDefault="007747B6" w:rsidP="003C6551">
            <w:pPr>
              <w:spacing w:before="60" w:after="60" w:line="259" w:lineRule="auto"/>
              <w:rPr>
                <w:rFonts w:cstheme="minorHAnsi"/>
                <w:b/>
                <w:bCs/>
                <w:color w:val="FFFFFF" w:themeColor="background1"/>
              </w:rPr>
            </w:pPr>
            <w:r>
              <w:rPr>
                <w:rFonts w:cstheme="minorHAnsi"/>
                <w:b/>
                <w:bCs/>
                <w:color w:val="FFFFFF" w:themeColor="background1"/>
              </w:rPr>
              <w:t>Module code</w:t>
            </w:r>
          </w:p>
        </w:tc>
        <w:tc>
          <w:tcPr>
            <w:tcW w:w="1875" w:type="dxa"/>
            <w:tcBorders>
              <w:bottom w:val="single" w:sz="4" w:space="0" w:color="auto"/>
            </w:tcBorders>
            <w:shd w:val="clear" w:color="auto" w:fill="4472C4" w:themeFill="accent1"/>
          </w:tcPr>
          <w:p w14:paraId="57D1A48D" w14:textId="04AEF310" w:rsidR="007747B6" w:rsidRPr="008F483D" w:rsidRDefault="007747B6" w:rsidP="003C6551">
            <w:pPr>
              <w:spacing w:before="60" w:after="60" w:line="259" w:lineRule="auto"/>
              <w:rPr>
                <w:rFonts w:cstheme="minorHAnsi"/>
                <w:b/>
                <w:bCs/>
                <w:color w:val="FFFFFF" w:themeColor="background1"/>
              </w:rPr>
            </w:pPr>
            <w:r w:rsidRPr="008F483D">
              <w:rPr>
                <w:rFonts w:cstheme="minorHAnsi"/>
                <w:b/>
                <w:bCs/>
                <w:color w:val="FFFFFF" w:themeColor="background1"/>
              </w:rPr>
              <w:t>Variable name</w:t>
            </w:r>
          </w:p>
        </w:tc>
        <w:tc>
          <w:tcPr>
            <w:tcW w:w="5827" w:type="dxa"/>
            <w:tcBorders>
              <w:bottom w:val="single" w:sz="4" w:space="0" w:color="auto"/>
            </w:tcBorders>
            <w:shd w:val="clear" w:color="auto" w:fill="4472C4" w:themeFill="accent1"/>
          </w:tcPr>
          <w:p w14:paraId="20A2925C" w14:textId="059CAB67" w:rsidR="007747B6" w:rsidRPr="008F483D" w:rsidRDefault="007747B6" w:rsidP="003C6551">
            <w:pPr>
              <w:spacing w:before="60" w:after="60" w:line="259" w:lineRule="auto"/>
              <w:rPr>
                <w:rFonts w:cstheme="minorHAnsi"/>
                <w:b/>
                <w:bCs/>
                <w:color w:val="FFFFFF" w:themeColor="background1"/>
              </w:rPr>
            </w:pPr>
            <w:r w:rsidRPr="008F483D">
              <w:rPr>
                <w:rFonts w:cstheme="minorHAnsi"/>
                <w:b/>
                <w:bCs/>
                <w:color w:val="FFFFFF" w:themeColor="background1"/>
              </w:rPr>
              <w:t>Variable label</w:t>
            </w:r>
          </w:p>
        </w:tc>
        <w:tc>
          <w:tcPr>
            <w:tcW w:w="625" w:type="dxa"/>
            <w:tcBorders>
              <w:bottom w:val="single" w:sz="4" w:space="0" w:color="auto"/>
            </w:tcBorders>
            <w:shd w:val="clear" w:color="auto" w:fill="4472C4" w:themeFill="accent1"/>
          </w:tcPr>
          <w:p w14:paraId="17D5A4CC" w14:textId="7CD87982" w:rsidR="007747B6" w:rsidRPr="001656EE" w:rsidRDefault="007747B6" w:rsidP="003C6551">
            <w:pPr>
              <w:spacing w:before="60" w:after="60" w:line="259" w:lineRule="auto"/>
              <w:jc w:val="center"/>
              <w:rPr>
                <w:rFonts w:cstheme="minorHAnsi"/>
                <w:b/>
                <w:bCs/>
                <w:color w:val="FFFFFF" w:themeColor="background1"/>
              </w:rPr>
            </w:pPr>
            <w:r w:rsidRPr="001656EE">
              <w:rPr>
                <w:rFonts w:cstheme="minorHAnsi"/>
                <w:b/>
                <w:bCs/>
                <w:color w:val="FFFFFF" w:themeColor="background1"/>
              </w:rPr>
              <w:t>Tier</w:t>
            </w:r>
          </w:p>
        </w:tc>
      </w:tr>
      <w:tr w:rsidR="007747B6" w:rsidRPr="00DF3489" w14:paraId="301D9256" w14:textId="77777777" w:rsidTr="007747B6">
        <w:tc>
          <w:tcPr>
            <w:tcW w:w="523" w:type="dxa"/>
            <w:shd w:val="clear" w:color="auto" w:fill="FFFFFF" w:themeFill="background1"/>
          </w:tcPr>
          <w:p w14:paraId="0E800E25" w14:textId="336CD1B8" w:rsidR="007747B6" w:rsidRPr="003C6551" w:rsidRDefault="007747B6" w:rsidP="007747B6">
            <w:pPr>
              <w:spacing w:before="60" w:after="60"/>
              <w:jc w:val="right"/>
              <w:rPr>
                <w:rFonts w:cstheme="minorHAnsi"/>
                <w:sz w:val="20"/>
                <w:szCs w:val="20"/>
              </w:rPr>
            </w:pPr>
            <w:r>
              <w:rPr>
                <w:rFonts w:cstheme="minorHAnsi"/>
                <w:sz w:val="20"/>
                <w:szCs w:val="20"/>
              </w:rPr>
              <w:t>1</w:t>
            </w:r>
          </w:p>
        </w:tc>
        <w:tc>
          <w:tcPr>
            <w:tcW w:w="1092" w:type="dxa"/>
            <w:shd w:val="clear" w:color="auto" w:fill="FFFFFF" w:themeFill="background1"/>
          </w:tcPr>
          <w:p w14:paraId="346C4FD6" w14:textId="28D856A0" w:rsidR="007747B6" w:rsidRPr="003C6551" w:rsidRDefault="007747B6" w:rsidP="003C6551">
            <w:pPr>
              <w:spacing w:before="60" w:after="60" w:line="259" w:lineRule="auto"/>
              <w:rPr>
                <w:rFonts w:cstheme="minorHAnsi"/>
                <w:sz w:val="20"/>
                <w:szCs w:val="20"/>
              </w:rPr>
            </w:pPr>
            <w:r w:rsidRPr="003C6551">
              <w:rPr>
                <w:rFonts w:cstheme="minorHAnsi"/>
                <w:sz w:val="20"/>
                <w:szCs w:val="20"/>
              </w:rPr>
              <w:t>Utilities</w:t>
            </w:r>
          </w:p>
        </w:tc>
        <w:tc>
          <w:tcPr>
            <w:tcW w:w="1875" w:type="dxa"/>
            <w:shd w:val="clear" w:color="auto" w:fill="FFFFFF" w:themeFill="background1"/>
          </w:tcPr>
          <w:p w14:paraId="3A3F8EFF" w14:textId="77777777"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elec_exp</w:t>
            </w:r>
          </w:p>
        </w:tc>
        <w:tc>
          <w:tcPr>
            <w:tcW w:w="5827" w:type="dxa"/>
            <w:shd w:val="clear" w:color="auto" w:fill="FFFFFF" w:themeFill="background1"/>
          </w:tcPr>
          <w:p w14:paraId="335DA6B4" w14:textId="77777777"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Total annual consumption of electricity</w:t>
            </w:r>
          </w:p>
        </w:tc>
        <w:tc>
          <w:tcPr>
            <w:tcW w:w="625" w:type="dxa"/>
            <w:shd w:val="clear" w:color="auto" w:fill="FFFFFF" w:themeFill="background1"/>
          </w:tcPr>
          <w:p w14:paraId="2AD1079B" w14:textId="2B721665" w:rsidR="007747B6" w:rsidRPr="003C6551" w:rsidRDefault="007747B6" w:rsidP="003C6551">
            <w:pPr>
              <w:spacing w:before="60" w:after="60" w:line="259" w:lineRule="auto"/>
              <w:jc w:val="center"/>
              <w:rPr>
                <w:rFonts w:cstheme="minorHAnsi"/>
                <w:sz w:val="20"/>
                <w:szCs w:val="20"/>
              </w:rPr>
            </w:pPr>
            <w:r w:rsidRPr="003C6551">
              <w:rPr>
                <w:rFonts w:cstheme="minorHAnsi"/>
                <w:sz w:val="20"/>
                <w:szCs w:val="20"/>
              </w:rPr>
              <w:t>1</w:t>
            </w:r>
          </w:p>
        </w:tc>
      </w:tr>
      <w:tr w:rsidR="007747B6" w:rsidRPr="00DF3489" w14:paraId="7BBA55F6" w14:textId="77777777" w:rsidTr="007747B6">
        <w:tc>
          <w:tcPr>
            <w:tcW w:w="523" w:type="dxa"/>
            <w:shd w:val="clear" w:color="auto" w:fill="FFFFFF" w:themeFill="background1"/>
          </w:tcPr>
          <w:p w14:paraId="0E727289" w14:textId="70B6405B" w:rsidR="007747B6" w:rsidRPr="003C6551" w:rsidRDefault="007747B6" w:rsidP="007747B6">
            <w:pPr>
              <w:spacing w:before="60" w:after="60"/>
              <w:jc w:val="right"/>
              <w:rPr>
                <w:rFonts w:cstheme="minorHAnsi"/>
                <w:sz w:val="20"/>
                <w:szCs w:val="20"/>
              </w:rPr>
            </w:pPr>
            <w:r>
              <w:rPr>
                <w:rFonts w:cstheme="minorHAnsi"/>
                <w:sz w:val="20"/>
                <w:szCs w:val="20"/>
              </w:rPr>
              <w:t>2</w:t>
            </w:r>
          </w:p>
        </w:tc>
        <w:tc>
          <w:tcPr>
            <w:tcW w:w="1092" w:type="dxa"/>
            <w:shd w:val="clear" w:color="auto" w:fill="FFFFFF" w:themeFill="background1"/>
          </w:tcPr>
          <w:p w14:paraId="7983BC97" w14:textId="67179315" w:rsidR="007747B6" w:rsidRPr="003C6551" w:rsidRDefault="007747B6" w:rsidP="003C6551">
            <w:pPr>
              <w:spacing w:before="60" w:after="60" w:line="259" w:lineRule="auto"/>
              <w:rPr>
                <w:rFonts w:cstheme="minorHAnsi"/>
                <w:sz w:val="20"/>
                <w:szCs w:val="20"/>
              </w:rPr>
            </w:pPr>
            <w:r w:rsidRPr="003C6551">
              <w:rPr>
                <w:rFonts w:cstheme="minorHAnsi"/>
                <w:sz w:val="20"/>
                <w:szCs w:val="20"/>
              </w:rPr>
              <w:t>Utilities</w:t>
            </w:r>
          </w:p>
        </w:tc>
        <w:tc>
          <w:tcPr>
            <w:tcW w:w="1875" w:type="dxa"/>
            <w:shd w:val="clear" w:color="auto" w:fill="FFFFFF" w:themeFill="background1"/>
          </w:tcPr>
          <w:p w14:paraId="4DE6D468" w14:textId="77777777"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ngas_exp</w:t>
            </w:r>
          </w:p>
        </w:tc>
        <w:tc>
          <w:tcPr>
            <w:tcW w:w="5827" w:type="dxa"/>
            <w:shd w:val="clear" w:color="auto" w:fill="FFFFFF" w:themeFill="background1"/>
          </w:tcPr>
          <w:p w14:paraId="2B6F74D2" w14:textId="77777777"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Total annual consumption of network/natural gas</w:t>
            </w:r>
          </w:p>
        </w:tc>
        <w:tc>
          <w:tcPr>
            <w:tcW w:w="625" w:type="dxa"/>
            <w:shd w:val="clear" w:color="auto" w:fill="FFFFFF" w:themeFill="background1"/>
          </w:tcPr>
          <w:p w14:paraId="6DE16A5D" w14:textId="52D1FCB4" w:rsidR="007747B6" w:rsidRPr="003C6551" w:rsidRDefault="007747B6" w:rsidP="003C6551">
            <w:pPr>
              <w:spacing w:before="60" w:after="60" w:line="259" w:lineRule="auto"/>
              <w:jc w:val="center"/>
              <w:rPr>
                <w:rFonts w:cstheme="minorHAnsi"/>
                <w:sz w:val="20"/>
                <w:szCs w:val="20"/>
              </w:rPr>
            </w:pPr>
            <w:r w:rsidRPr="003C6551">
              <w:rPr>
                <w:rFonts w:cstheme="minorHAnsi"/>
                <w:sz w:val="20"/>
                <w:szCs w:val="20"/>
              </w:rPr>
              <w:t>1</w:t>
            </w:r>
          </w:p>
        </w:tc>
      </w:tr>
      <w:tr w:rsidR="007747B6" w:rsidRPr="00DF3489" w14:paraId="502AC7CB" w14:textId="77777777" w:rsidTr="007747B6">
        <w:tc>
          <w:tcPr>
            <w:tcW w:w="523" w:type="dxa"/>
            <w:shd w:val="clear" w:color="auto" w:fill="FFFFFF" w:themeFill="background1"/>
          </w:tcPr>
          <w:p w14:paraId="691BB113" w14:textId="1ACFCBF6" w:rsidR="007747B6" w:rsidRPr="003C6551" w:rsidRDefault="007747B6" w:rsidP="007747B6">
            <w:pPr>
              <w:spacing w:before="60" w:after="60"/>
              <w:jc w:val="right"/>
              <w:rPr>
                <w:rFonts w:cstheme="minorHAnsi"/>
                <w:sz w:val="20"/>
                <w:szCs w:val="20"/>
              </w:rPr>
            </w:pPr>
            <w:r>
              <w:rPr>
                <w:rFonts w:cstheme="minorHAnsi"/>
                <w:sz w:val="20"/>
                <w:szCs w:val="20"/>
              </w:rPr>
              <w:t>3</w:t>
            </w:r>
          </w:p>
        </w:tc>
        <w:tc>
          <w:tcPr>
            <w:tcW w:w="1092" w:type="dxa"/>
            <w:shd w:val="clear" w:color="auto" w:fill="FFFFFF" w:themeFill="background1"/>
          </w:tcPr>
          <w:p w14:paraId="3680B907" w14:textId="265D6C97" w:rsidR="007747B6" w:rsidRPr="003C6551" w:rsidRDefault="007747B6" w:rsidP="003C6551">
            <w:pPr>
              <w:spacing w:before="60" w:after="60" w:line="259" w:lineRule="auto"/>
              <w:rPr>
                <w:rFonts w:cstheme="minorHAnsi"/>
                <w:sz w:val="20"/>
                <w:szCs w:val="20"/>
              </w:rPr>
            </w:pPr>
            <w:r w:rsidRPr="003C6551">
              <w:rPr>
                <w:rFonts w:cstheme="minorHAnsi"/>
                <w:sz w:val="20"/>
                <w:szCs w:val="20"/>
              </w:rPr>
              <w:t>Utilities</w:t>
            </w:r>
          </w:p>
        </w:tc>
        <w:tc>
          <w:tcPr>
            <w:tcW w:w="1875" w:type="dxa"/>
            <w:shd w:val="clear" w:color="auto" w:fill="FFFFFF" w:themeFill="background1"/>
          </w:tcPr>
          <w:p w14:paraId="0347025C" w14:textId="77777777"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LPG_exp</w:t>
            </w:r>
          </w:p>
        </w:tc>
        <w:tc>
          <w:tcPr>
            <w:tcW w:w="5827" w:type="dxa"/>
            <w:shd w:val="clear" w:color="auto" w:fill="FFFFFF" w:themeFill="background1"/>
          </w:tcPr>
          <w:p w14:paraId="56323B78" w14:textId="77777777"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Total annual consumption of liquefied gas</w:t>
            </w:r>
          </w:p>
        </w:tc>
        <w:tc>
          <w:tcPr>
            <w:tcW w:w="625" w:type="dxa"/>
            <w:shd w:val="clear" w:color="auto" w:fill="FFFFFF" w:themeFill="background1"/>
          </w:tcPr>
          <w:p w14:paraId="60203F57" w14:textId="5CD86154" w:rsidR="007747B6" w:rsidRPr="003C6551" w:rsidRDefault="007747B6" w:rsidP="003C6551">
            <w:pPr>
              <w:spacing w:before="60" w:after="60" w:line="259" w:lineRule="auto"/>
              <w:jc w:val="center"/>
              <w:rPr>
                <w:rFonts w:cstheme="minorHAnsi"/>
                <w:sz w:val="20"/>
                <w:szCs w:val="20"/>
              </w:rPr>
            </w:pPr>
            <w:r w:rsidRPr="003C6551">
              <w:rPr>
                <w:rFonts w:cstheme="minorHAnsi"/>
                <w:sz w:val="20"/>
                <w:szCs w:val="20"/>
              </w:rPr>
              <w:t>1</w:t>
            </w:r>
          </w:p>
        </w:tc>
      </w:tr>
      <w:tr w:rsidR="007747B6" w:rsidRPr="00DF3489" w14:paraId="695E18EF" w14:textId="77777777" w:rsidTr="007747B6">
        <w:tc>
          <w:tcPr>
            <w:tcW w:w="523" w:type="dxa"/>
            <w:shd w:val="clear" w:color="auto" w:fill="FFFFFF" w:themeFill="background1"/>
          </w:tcPr>
          <w:p w14:paraId="0496FB59" w14:textId="30D05B3C" w:rsidR="007747B6" w:rsidRPr="003C6551" w:rsidRDefault="007747B6" w:rsidP="007747B6">
            <w:pPr>
              <w:spacing w:before="60" w:after="60"/>
              <w:jc w:val="right"/>
              <w:rPr>
                <w:rFonts w:cstheme="minorHAnsi"/>
                <w:sz w:val="20"/>
                <w:szCs w:val="20"/>
              </w:rPr>
            </w:pPr>
            <w:r>
              <w:rPr>
                <w:rFonts w:cstheme="minorHAnsi"/>
                <w:sz w:val="20"/>
                <w:szCs w:val="20"/>
              </w:rPr>
              <w:t>4</w:t>
            </w:r>
          </w:p>
        </w:tc>
        <w:tc>
          <w:tcPr>
            <w:tcW w:w="1092" w:type="dxa"/>
            <w:shd w:val="clear" w:color="auto" w:fill="FFFFFF" w:themeFill="background1"/>
          </w:tcPr>
          <w:p w14:paraId="143F92C3" w14:textId="7FCD5DDE" w:rsidR="007747B6" w:rsidRPr="003C6551" w:rsidRDefault="007747B6" w:rsidP="003C6551">
            <w:pPr>
              <w:spacing w:before="60" w:after="60" w:line="259" w:lineRule="auto"/>
              <w:rPr>
                <w:rFonts w:cstheme="minorHAnsi"/>
                <w:sz w:val="20"/>
                <w:szCs w:val="20"/>
              </w:rPr>
            </w:pPr>
            <w:r w:rsidRPr="003C6551">
              <w:rPr>
                <w:rFonts w:cstheme="minorHAnsi"/>
                <w:sz w:val="20"/>
                <w:szCs w:val="20"/>
              </w:rPr>
              <w:t>Utilities</w:t>
            </w:r>
          </w:p>
        </w:tc>
        <w:tc>
          <w:tcPr>
            <w:tcW w:w="1875" w:type="dxa"/>
            <w:shd w:val="clear" w:color="auto" w:fill="FFFFFF" w:themeFill="background1"/>
          </w:tcPr>
          <w:p w14:paraId="65EDF869" w14:textId="4D47E661"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gas_exp*</w:t>
            </w:r>
          </w:p>
        </w:tc>
        <w:tc>
          <w:tcPr>
            <w:tcW w:w="5827" w:type="dxa"/>
            <w:shd w:val="clear" w:color="auto" w:fill="FFFFFF" w:themeFill="background1"/>
          </w:tcPr>
          <w:p w14:paraId="755FCF79" w14:textId="77777777"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Total annual consumption of network/natural and liquefied gas</w:t>
            </w:r>
          </w:p>
        </w:tc>
        <w:tc>
          <w:tcPr>
            <w:tcW w:w="625" w:type="dxa"/>
            <w:shd w:val="clear" w:color="auto" w:fill="FFFFFF" w:themeFill="background1"/>
          </w:tcPr>
          <w:p w14:paraId="77A75468" w14:textId="741AA87B" w:rsidR="007747B6" w:rsidRPr="003C6551" w:rsidRDefault="007747B6" w:rsidP="003C6551">
            <w:pPr>
              <w:spacing w:before="60" w:after="60" w:line="259" w:lineRule="auto"/>
              <w:jc w:val="center"/>
              <w:rPr>
                <w:rFonts w:cstheme="minorHAnsi"/>
                <w:sz w:val="20"/>
                <w:szCs w:val="20"/>
              </w:rPr>
            </w:pPr>
            <w:r w:rsidRPr="003C6551">
              <w:rPr>
                <w:rFonts w:cstheme="minorHAnsi"/>
                <w:sz w:val="20"/>
                <w:szCs w:val="20"/>
              </w:rPr>
              <w:t>1</w:t>
            </w:r>
          </w:p>
        </w:tc>
      </w:tr>
      <w:tr w:rsidR="007747B6" w:rsidRPr="00DF3489" w14:paraId="3AE041FB" w14:textId="77777777" w:rsidTr="007747B6">
        <w:tc>
          <w:tcPr>
            <w:tcW w:w="523" w:type="dxa"/>
            <w:shd w:val="clear" w:color="auto" w:fill="FFFFFF" w:themeFill="background1"/>
          </w:tcPr>
          <w:p w14:paraId="59498788" w14:textId="4448CF7C" w:rsidR="007747B6" w:rsidRPr="003C6551" w:rsidRDefault="007747B6" w:rsidP="007747B6">
            <w:pPr>
              <w:spacing w:before="60" w:after="60"/>
              <w:jc w:val="right"/>
              <w:rPr>
                <w:rFonts w:cstheme="minorHAnsi"/>
                <w:sz w:val="20"/>
                <w:szCs w:val="20"/>
              </w:rPr>
            </w:pPr>
            <w:r>
              <w:rPr>
                <w:rFonts w:cstheme="minorHAnsi"/>
                <w:sz w:val="20"/>
                <w:szCs w:val="20"/>
              </w:rPr>
              <w:t>5</w:t>
            </w:r>
          </w:p>
        </w:tc>
        <w:tc>
          <w:tcPr>
            <w:tcW w:w="1092" w:type="dxa"/>
            <w:shd w:val="clear" w:color="auto" w:fill="FFFFFF" w:themeFill="background1"/>
          </w:tcPr>
          <w:p w14:paraId="59EF6C1A" w14:textId="63FF6EC6" w:rsidR="007747B6" w:rsidRPr="003C6551" w:rsidRDefault="007747B6" w:rsidP="003C6551">
            <w:pPr>
              <w:spacing w:before="60" w:after="60" w:line="259" w:lineRule="auto"/>
              <w:rPr>
                <w:rFonts w:cstheme="minorHAnsi"/>
                <w:sz w:val="20"/>
                <w:szCs w:val="20"/>
              </w:rPr>
            </w:pPr>
            <w:r w:rsidRPr="003C6551">
              <w:rPr>
                <w:rFonts w:cstheme="minorHAnsi"/>
                <w:sz w:val="20"/>
                <w:szCs w:val="20"/>
              </w:rPr>
              <w:t>Utilities</w:t>
            </w:r>
          </w:p>
        </w:tc>
        <w:tc>
          <w:tcPr>
            <w:tcW w:w="1875" w:type="dxa"/>
            <w:shd w:val="clear" w:color="auto" w:fill="FFFFFF" w:themeFill="background1"/>
          </w:tcPr>
          <w:p w14:paraId="51131522" w14:textId="77777777"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gasoline_exp</w:t>
            </w:r>
          </w:p>
        </w:tc>
        <w:tc>
          <w:tcPr>
            <w:tcW w:w="5827" w:type="dxa"/>
            <w:shd w:val="clear" w:color="auto" w:fill="FFFFFF" w:themeFill="background1"/>
          </w:tcPr>
          <w:p w14:paraId="641EA492" w14:textId="77777777"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Total annual consumption of gasoline</w:t>
            </w:r>
          </w:p>
        </w:tc>
        <w:tc>
          <w:tcPr>
            <w:tcW w:w="625" w:type="dxa"/>
            <w:shd w:val="clear" w:color="auto" w:fill="FFFFFF" w:themeFill="background1"/>
          </w:tcPr>
          <w:p w14:paraId="069C7279" w14:textId="3DBE7623" w:rsidR="007747B6" w:rsidRPr="003C6551" w:rsidRDefault="007747B6" w:rsidP="003C6551">
            <w:pPr>
              <w:spacing w:before="60" w:after="60" w:line="259" w:lineRule="auto"/>
              <w:jc w:val="center"/>
              <w:rPr>
                <w:rFonts w:cstheme="minorHAnsi"/>
                <w:sz w:val="20"/>
                <w:szCs w:val="20"/>
              </w:rPr>
            </w:pPr>
            <w:r w:rsidRPr="003C6551">
              <w:rPr>
                <w:rFonts w:cstheme="minorHAnsi"/>
                <w:sz w:val="20"/>
                <w:szCs w:val="20"/>
              </w:rPr>
              <w:t>1</w:t>
            </w:r>
          </w:p>
        </w:tc>
      </w:tr>
      <w:tr w:rsidR="007747B6" w:rsidRPr="00DF3489" w14:paraId="77931595" w14:textId="77777777" w:rsidTr="007747B6">
        <w:tc>
          <w:tcPr>
            <w:tcW w:w="523" w:type="dxa"/>
            <w:shd w:val="clear" w:color="auto" w:fill="FFFFFF" w:themeFill="background1"/>
          </w:tcPr>
          <w:p w14:paraId="79E87234" w14:textId="384C94D9" w:rsidR="007747B6" w:rsidRPr="003C6551" w:rsidRDefault="007747B6" w:rsidP="007747B6">
            <w:pPr>
              <w:spacing w:before="60" w:after="60"/>
              <w:jc w:val="right"/>
              <w:rPr>
                <w:rFonts w:cstheme="minorHAnsi"/>
                <w:sz w:val="20"/>
                <w:szCs w:val="20"/>
              </w:rPr>
            </w:pPr>
            <w:r>
              <w:rPr>
                <w:rFonts w:cstheme="minorHAnsi"/>
                <w:sz w:val="20"/>
                <w:szCs w:val="20"/>
              </w:rPr>
              <w:t>6</w:t>
            </w:r>
          </w:p>
        </w:tc>
        <w:tc>
          <w:tcPr>
            <w:tcW w:w="1092" w:type="dxa"/>
            <w:shd w:val="clear" w:color="auto" w:fill="FFFFFF" w:themeFill="background1"/>
          </w:tcPr>
          <w:p w14:paraId="48501299" w14:textId="427ABE6F" w:rsidR="007747B6" w:rsidRPr="003C6551" w:rsidRDefault="007747B6" w:rsidP="003C6551">
            <w:pPr>
              <w:spacing w:before="60" w:after="60" w:line="259" w:lineRule="auto"/>
              <w:rPr>
                <w:rFonts w:cstheme="minorHAnsi"/>
                <w:sz w:val="20"/>
                <w:szCs w:val="20"/>
              </w:rPr>
            </w:pPr>
            <w:r w:rsidRPr="003C6551">
              <w:rPr>
                <w:rFonts w:cstheme="minorHAnsi"/>
                <w:sz w:val="20"/>
                <w:szCs w:val="20"/>
              </w:rPr>
              <w:t>Utilities</w:t>
            </w:r>
          </w:p>
        </w:tc>
        <w:tc>
          <w:tcPr>
            <w:tcW w:w="1875" w:type="dxa"/>
            <w:shd w:val="clear" w:color="auto" w:fill="FFFFFF" w:themeFill="background1"/>
          </w:tcPr>
          <w:p w14:paraId="42E65E4F" w14:textId="77777777"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diesel_exp</w:t>
            </w:r>
          </w:p>
        </w:tc>
        <w:tc>
          <w:tcPr>
            <w:tcW w:w="5827" w:type="dxa"/>
            <w:shd w:val="clear" w:color="auto" w:fill="FFFFFF" w:themeFill="background1"/>
          </w:tcPr>
          <w:p w14:paraId="1ABCD7AA" w14:textId="77777777"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Total annual consumption of diesel</w:t>
            </w:r>
          </w:p>
        </w:tc>
        <w:tc>
          <w:tcPr>
            <w:tcW w:w="625" w:type="dxa"/>
            <w:shd w:val="clear" w:color="auto" w:fill="FFFFFF" w:themeFill="background1"/>
          </w:tcPr>
          <w:p w14:paraId="59AA5BDD" w14:textId="4EC6F581" w:rsidR="007747B6" w:rsidRPr="003C6551" w:rsidRDefault="007747B6" w:rsidP="003C6551">
            <w:pPr>
              <w:spacing w:before="60" w:after="60" w:line="259" w:lineRule="auto"/>
              <w:jc w:val="center"/>
              <w:rPr>
                <w:rFonts w:cstheme="minorHAnsi"/>
                <w:sz w:val="20"/>
                <w:szCs w:val="20"/>
              </w:rPr>
            </w:pPr>
            <w:r w:rsidRPr="003C6551">
              <w:rPr>
                <w:rFonts w:cstheme="minorHAnsi"/>
                <w:sz w:val="20"/>
                <w:szCs w:val="20"/>
              </w:rPr>
              <w:t>1</w:t>
            </w:r>
          </w:p>
        </w:tc>
      </w:tr>
      <w:tr w:rsidR="007747B6" w:rsidRPr="00DF3489" w14:paraId="19D9CEC7" w14:textId="77777777" w:rsidTr="007747B6">
        <w:tc>
          <w:tcPr>
            <w:tcW w:w="523" w:type="dxa"/>
            <w:shd w:val="clear" w:color="auto" w:fill="FFFFFF" w:themeFill="background1"/>
          </w:tcPr>
          <w:p w14:paraId="6E7675A3" w14:textId="6CF729A3" w:rsidR="007747B6" w:rsidRPr="003C6551" w:rsidRDefault="007747B6" w:rsidP="007747B6">
            <w:pPr>
              <w:spacing w:before="60" w:after="60"/>
              <w:jc w:val="right"/>
              <w:rPr>
                <w:rFonts w:cstheme="minorHAnsi"/>
                <w:sz w:val="20"/>
                <w:szCs w:val="20"/>
              </w:rPr>
            </w:pPr>
            <w:r>
              <w:rPr>
                <w:rFonts w:cstheme="minorHAnsi"/>
                <w:sz w:val="20"/>
                <w:szCs w:val="20"/>
              </w:rPr>
              <w:t>7</w:t>
            </w:r>
          </w:p>
        </w:tc>
        <w:tc>
          <w:tcPr>
            <w:tcW w:w="1092" w:type="dxa"/>
            <w:shd w:val="clear" w:color="auto" w:fill="FFFFFF" w:themeFill="background1"/>
          </w:tcPr>
          <w:p w14:paraId="60AFEF56" w14:textId="1DF8D7AB" w:rsidR="007747B6" w:rsidRPr="003C6551" w:rsidRDefault="007747B6" w:rsidP="003C6551">
            <w:pPr>
              <w:spacing w:before="60" w:after="60" w:line="259" w:lineRule="auto"/>
              <w:rPr>
                <w:rFonts w:cstheme="minorHAnsi"/>
                <w:sz w:val="20"/>
                <w:szCs w:val="20"/>
              </w:rPr>
            </w:pPr>
            <w:r w:rsidRPr="003C6551">
              <w:rPr>
                <w:rFonts w:cstheme="minorHAnsi"/>
                <w:sz w:val="20"/>
                <w:szCs w:val="20"/>
              </w:rPr>
              <w:t>Utilities</w:t>
            </w:r>
          </w:p>
        </w:tc>
        <w:tc>
          <w:tcPr>
            <w:tcW w:w="1875" w:type="dxa"/>
            <w:shd w:val="clear" w:color="auto" w:fill="FFFFFF" w:themeFill="background1"/>
          </w:tcPr>
          <w:p w14:paraId="587D99F8" w14:textId="77777777"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kerosene_exp</w:t>
            </w:r>
          </w:p>
        </w:tc>
        <w:tc>
          <w:tcPr>
            <w:tcW w:w="5827" w:type="dxa"/>
            <w:shd w:val="clear" w:color="auto" w:fill="FFFFFF" w:themeFill="background1"/>
          </w:tcPr>
          <w:p w14:paraId="6588B63A" w14:textId="77777777"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Total annual consumption of kerosene</w:t>
            </w:r>
          </w:p>
        </w:tc>
        <w:tc>
          <w:tcPr>
            <w:tcW w:w="625" w:type="dxa"/>
            <w:shd w:val="clear" w:color="auto" w:fill="FFFFFF" w:themeFill="background1"/>
          </w:tcPr>
          <w:p w14:paraId="48C3C7EE" w14:textId="41C53912" w:rsidR="007747B6" w:rsidRPr="003C6551" w:rsidRDefault="007747B6" w:rsidP="003C6551">
            <w:pPr>
              <w:spacing w:before="60" w:after="60" w:line="259" w:lineRule="auto"/>
              <w:jc w:val="center"/>
              <w:rPr>
                <w:rFonts w:cstheme="minorHAnsi"/>
                <w:sz w:val="20"/>
                <w:szCs w:val="20"/>
              </w:rPr>
            </w:pPr>
            <w:r w:rsidRPr="003C6551">
              <w:rPr>
                <w:rFonts w:cstheme="minorHAnsi"/>
                <w:sz w:val="20"/>
                <w:szCs w:val="20"/>
              </w:rPr>
              <w:t>1</w:t>
            </w:r>
          </w:p>
        </w:tc>
      </w:tr>
      <w:tr w:rsidR="007747B6" w:rsidRPr="00DF3489" w14:paraId="38C796F2" w14:textId="77777777" w:rsidTr="007747B6">
        <w:tc>
          <w:tcPr>
            <w:tcW w:w="523" w:type="dxa"/>
            <w:shd w:val="clear" w:color="auto" w:fill="FFFFFF" w:themeFill="background1"/>
          </w:tcPr>
          <w:p w14:paraId="5C333D71" w14:textId="61054621" w:rsidR="007747B6" w:rsidRPr="003C6551" w:rsidRDefault="007747B6" w:rsidP="007747B6">
            <w:pPr>
              <w:spacing w:before="60" w:after="60"/>
              <w:jc w:val="right"/>
              <w:rPr>
                <w:rFonts w:cstheme="minorHAnsi"/>
                <w:sz w:val="20"/>
                <w:szCs w:val="20"/>
              </w:rPr>
            </w:pPr>
            <w:r>
              <w:rPr>
                <w:rFonts w:cstheme="minorHAnsi"/>
                <w:sz w:val="20"/>
                <w:szCs w:val="20"/>
              </w:rPr>
              <w:t>8</w:t>
            </w:r>
          </w:p>
        </w:tc>
        <w:tc>
          <w:tcPr>
            <w:tcW w:w="1092" w:type="dxa"/>
            <w:shd w:val="clear" w:color="auto" w:fill="FFFFFF" w:themeFill="background1"/>
          </w:tcPr>
          <w:p w14:paraId="53DE6F8D" w14:textId="0F055FA7" w:rsidR="007747B6" w:rsidRPr="003C6551" w:rsidRDefault="007747B6" w:rsidP="003C6551">
            <w:pPr>
              <w:spacing w:before="60" w:after="60" w:line="259" w:lineRule="auto"/>
              <w:rPr>
                <w:rFonts w:cstheme="minorHAnsi"/>
                <w:sz w:val="20"/>
                <w:szCs w:val="20"/>
              </w:rPr>
            </w:pPr>
            <w:r w:rsidRPr="003C6551">
              <w:rPr>
                <w:rFonts w:cstheme="minorHAnsi"/>
                <w:sz w:val="20"/>
                <w:szCs w:val="20"/>
              </w:rPr>
              <w:t>Utilities</w:t>
            </w:r>
          </w:p>
        </w:tc>
        <w:tc>
          <w:tcPr>
            <w:tcW w:w="1875" w:type="dxa"/>
            <w:shd w:val="clear" w:color="auto" w:fill="FFFFFF" w:themeFill="background1"/>
          </w:tcPr>
          <w:p w14:paraId="176A4419" w14:textId="77777777"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othliq_exp</w:t>
            </w:r>
          </w:p>
        </w:tc>
        <w:tc>
          <w:tcPr>
            <w:tcW w:w="5827" w:type="dxa"/>
            <w:shd w:val="clear" w:color="auto" w:fill="FFFFFF" w:themeFill="background1"/>
          </w:tcPr>
          <w:p w14:paraId="62C33EAF" w14:textId="77777777"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Total annual consumption of other liquid fuels</w:t>
            </w:r>
          </w:p>
        </w:tc>
        <w:tc>
          <w:tcPr>
            <w:tcW w:w="625" w:type="dxa"/>
            <w:shd w:val="clear" w:color="auto" w:fill="FFFFFF" w:themeFill="background1"/>
          </w:tcPr>
          <w:p w14:paraId="7748A3FA" w14:textId="462B2DE6" w:rsidR="007747B6" w:rsidRPr="003C6551" w:rsidRDefault="007747B6" w:rsidP="003C6551">
            <w:pPr>
              <w:spacing w:before="60" w:after="60" w:line="259" w:lineRule="auto"/>
              <w:jc w:val="center"/>
              <w:rPr>
                <w:rFonts w:cstheme="minorHAnsi"/>
                <w:sz w:val="20"/>
                <w:szCs w:val="20"/>
              </w:rPr>
            </w:pPr>
            <w:r w:rsidRPr="003C6551">
              <w:rPr>
                <w:rFonts w:cstheme="minorHAnsi"/>
                <w:sz w:val="20"/>
                <w:szCs w:val="20"/>
              </w:rPr>
              <w:t>1</w:t>
            </w:r>
          </w:p>
        </w:tc>
      </w:tr>
      <w:tr w:rsidR="007747B6" w:rsidRPr="00DF3489" w14:paraId="4BB0D0BF" w14:textId="77777777" w:rsidTr="007747B6">
        <w:tc>
          <w:tcPr>
            <w:tcW w:w="523" w:type="dxa"/>
            <w:shd w:val="clear" w:color="auto" w:fill="FFFFFF" w:themeFill="background1"/>
          </w:tcPr>
          <w:p w14:paraId="4D667A61" w14:textId="226039D4" w:rsidR="007747B6" w:rsidRPr="003C6551" w:rsidRDefault="007747B6" w:rsidP="007747B6">
            <w:pPr>
              <w:spacing w:before="60" w:after="60"/>
              <w:jc w:val="right"/>
              <w:rPr>
                <w:rFonts w:cstheme="minorHAnsi"/>
                <w:sz w:val="20"/>
                <w:szCs w:val="20"/>
              </w:rPr>
            </w:pPr>
            <w:r>
              <w:rPr>
                <w:rFonts w:cstheme="minorHAnsi"/>
                <w:sz w:val="20"/>
                <w:szCs w:val="20"/>
              </w:rPr>
              <w:t>9</w:t>
            </w:r>
          </w:p>
        </w:tc>
        <w:tc>
          <w:tcPr>
            <w:tcW w:w="1092" w:type="dxa"/>
            <w:shd w:val="clear" w:color="auto" w:fill="FFFFFF" w:themeFill="background1"/>
          </w:tcPr>
          <w:p w14:paraId="5BF695C2" w14:textId="59A29622" w:rsidR="007747B6" w:rsidRPr="003C6551" w:rsidRDefault="007747B6" w:rsidP="003C6551">
            <w:pPr>
              <w:spacing w:before="60" w:after="60" w:line="259" w:lineRule="auto"/>
              <w:rPr>
                <w:rFonts w:cstheme="minorHAnsi"/>
                <w:sz w:val="20"/>
                <w:szCs w:val="20"/>
              </w:rPr>
            </w:pPr>
            <w:r w:rsidRPr="003C6551">
              <w:rPr>
                <w:rFonts w:cstheme="minorHAnsi"/>
                <w:sz w:val="20"/>
                <w:szCs w:val="20"/>
              </w:rPr>
              <w:t>Utilities</w:t>
            </w:r>
          </w:p>
        </w:tc>
        <w:tc>
          <w:tcPr>
            <w:tcW w:w="1875" w:type="dxa"/>
            <w:shd w:val="clear" w:color="auto" w:fill="FFFFFF" w:themeFill="background1"/>
          </w:tcPr>
          <w:p w14:paraId="1DDC1722" w14:textId="5A5DFCC4"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liquid_exp*</w:t>
            </w:r>
          </w:p>
        </w:tc>
        <w:tc>
          <w:tcPr>
            <w:tcW w:w="5827" w:type="dxa"/>
            <w:shd w:val="clear" w:color="auto" w:fill="FFFFFF" w:themeFill="background1"/>
          </w:tcPr>
          <w:p w14:paraId="1F703D29" w14:textId="77777777"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Total annual consumption of all liquid fuels</w:t>
            </w:r>
          </w:p>
        </w:tc>
        <w:tc>
          <w:tcPr>
            <w:tcW w:w="625" w:type="dxa"/>
            <w:shd w:val="clear" w:color="auto" w:fill="FFFFFF" w:themeFill="background1"/>
          </w:tcPr>
          <w:p w14:paraId="2FE6FE26" w14:textId="018C998A" w:rsidR="007747B6" w:rsidRPr="003C6551" w:rsidRDefault="007747B6" w:rsidP="003C6551">
            <w:pPr>
              <w:spacing w:before="60" w:after="60" w:line="259" w:lineRule="auto"/>
              <w:jc w:val="center"/>
              <w:rPr>
                <w:rFonts w:cstheme="minorHAnsi"/>
                <w:sz w:val="20"/>
                <w:szCs w:val="20"/>
              </w:rPr>
            </w:pPr>
            <w:r w:rsidRPr="003C6551">
              <w:rPr>
                <w:rFonts w:cstheme="minorHAnsi"/>
                <w:sz w:val="20"/>
                <w:szCs w:val="20"/>
              </w:rPr>
              <w:t>1</w:t>
            </w:r>
          </w:p>
        </w:tc>
      </w:tr>
      <w:tr w:rsidR="007747B6" w:rsidRPr="00DF3489" w14:paraId="485E13E2" w14:textId="77777777" w:rsidTr="007747B6">
        <w:tc>
          <w:tcPr>
            <w:tcW w:w="523" w:type="dxa"/>
            <w:shd w:val="clear" w:color="auto" w:fill="FFFFFF" w:themeFill="background1"/>
          </w:tcPr>
          <w:p w14:paraId="442EE7D5" w14:textId="273F7854" w:rsidR="007747B6" w:rsidRPr="003C6551" w:rsidRDefault="007747B6" w:rsidP="007747B6">
            <w:pPr>
              <w:spacing w:before="60" w:after="60"/>
              <w:jc w:val="right"/>
              <w:rPr>
                <w:rFonts w:cstheme="minorHAnsi"/>
                <w:sz w:val="20"/>
                <w:szCs w:val="20"/>
              </w:rPr>
            </w:pPr>
            <w:r>
              <w:rPr>
                <w:rFonts w:cstheme="minorHAnsi"/>
                <w:sz w:val="20"/>
                <w:szCs w:val="20"/>
              </w:rPr>
              <w:t>10</w:t>
            </w:r>
          </w:p>
        </w:tc>
        <w:tc>
          <w:tcPr>
            <w:tcW w:w="1092" w:type="dxa"/>
            <w:shd w:val="clear" w:color="auto" w:fill="FFFFFF" w:themeFill="background1"/>
          </w:tcPr>
          <w:p w14:paraId="5944FA2A" w14:textId="65C15035" w:rsidR="007747B6" w:rsidRPr="003C6551" w:rsidRDefault="007747B6" w:rsidP="003C6551">
            <w:pPr>
              <w:spacing w:before="60" w:after="60" w:line="259" w:lineRule="auto"/>
              <w:rPr>
                <w:rFonts w:cstheme="minorHAnsi"/>
                <w:sz w:val="20"/>
                <w:szCs w:val="20"/>
              </w:rPr>
            </w:pPr>
            <w:r w:rsidRPr="003C6551">
              <w:rPr>
                <w:rFonts w:cstheme="minorHAnsi"/>
                <w:sz w:val="20"/>
                <w:szCs w:val="20"/>
              </w:rPr>
              <w:t>Utilities</w:t>
            </w:r>
          </w:p>
        </w:tc>
        <w:tc>
          <w:tcPr>
            <w:tcW w:w="1875" w:type="dxa"/>
            <w:shd w:val="clear" w:color="auto" w:fill="FFFFFF" w:themeFill="background1"/>
          </w:tcPr>
          <w:p w14:paraId="463E01BD" w14:textId="77777777"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wood_exp</w:t>
            </w:r>
          </w:p>
        </w:tc>
        <w:tc>
          <w:tcPr>
            <w:tcW w:w="5827" w:type="dxa"/>
            <w:shd w:val="clear" w:color="auto" w:fill="FFFFFF" w:themeFill="background1"/>
          </w:tcPr>
          <w:p w14:paraId="53D57964" w14:textId="77777777"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Total annual consumption of firewood</w:t>
            </w:r>
          </w:p>
        </w:tc>
        <w:tc>
          <w:tcPr>
            <w:tcW w:w="625" w:type="dxa"/>
            <w:shd w:val="clear" w:color="auto" w:fill="FFFFFF" w:themeFill="background1"/>
          </w:tcPr>
          <w:p w14:paraId="3F9EC0FA" w14:textId="09EAF377" w:rsidR="007747B6" w:rsidRPr="003C6551" w:rsidRDefault="007747B6" w:rsidP="003C6551">
            <w:pPr>
              <w:spacing w:before="60" w:after="60" w:line="259" w:lineRule="auto"/>
              <w:jc w:val="center"/>
              <w:rPr>
                <w:rFonts w:cstheme="minorHAnsi"/>
                <w:sz w:val="20"/>
                <w:szCs w:val="20"/>
              </w:rPr>
            </w:pPr>
            <w:r w:rsidRPr="003C6551">
              <w:rPr>
                <w:rFonts w:cstheme="minorHAnsi"/>
                <w:sz w:val="20"/>
                <w:szCs w:val="20"/>
              </w:rPr>
              <w:t>1</w:t>
            </w:r>
          </w:p>
        </w:tc>
      </w:tr>
      <w:tr w:rsidR="007747B6" w:rsidRPr="00DF3489" w14:paraId="55B8BA96" w14:textId="77777777" w:rsidTr="007747B6">
        <w:tc>
          <w:tcPr>
            <w:tcW w:w="523" w:type="dxa"/>
            <w:shd w:val="clear" w:color="auto" w:fill="FFFFFF" w:themeFill="background1"/>
          </w:tcPr>
          <w:p w14:paraId="3A8ADA06" w14:textId="6CA7D0C6" w:rsidR="007747B6" w:rsidRPr="003C6551" w:rsidRDefault="007747B6" w:rsidP="007747B6">
            <w:pPr>
              <w:spacing w:before="60" w:after="60"/>
              <w:jc w:val="right"/>
              <w:rPr>
                <w:rFonts w:cstheme="minorHAnsi"/>
                <w:sz w:val="20"/>
                <w:szCs w:val="20"/>
              </w:rPr>
            </w:pPr>
            <w:r>
              <w:rPr>
                <w:rFonts w:cstheme="minorHAnsi"/>
                <w:sz w:val="20"/>
                <w:szCs w:val="20"/>
              </w:rPr>
              <w:t>11</w:t>
            </w:r>
          </w:p>
        </w:tc>
        <w:tc>
          <w:tcPr>
            <w:tcW w:w="1092" w:type="dxa"/>
            <w:shd w:val="clear" w:color="auto" w:fill="FFFFFF" w:themeFill="background1"/>
          </w:tcPr>
          <w:p w14:paraId="5C2D8F81" w14:textId="2BB7858A" w:rsidR="007747B6" w:rsidRPr="003C6551" w:rsidRDefault="007747B6" w:rsidP="003C6551">
            <w:pPr>
              <w:spacing w:before="60" w:after="60" w:line="259" w:lineRule="auto"/>
              <w:rPr>
                <w:rFonts w:cstheme="minorHAnsi"/>
                <w:sz w:val="20"/>
                <w:szCs w:val="20"/>
              </w:rPr>
            </w:pPr>
            <w:r w:rsidRPr="003C6551">
              <w:rPr>
                <w:rFonts w:cstheme="minorHAnsi"/>
                <w:sz w:val="20"/>
                <w:szCs w:val="20"/>
              </w:rPr>
              <w:t>Utilities</w:t>
            </w:r>
          </w:p>
        </w:tc>
        <w:tc>
          <w:tcPr>
            <w:tcW w:w="1875" w:type="dxa"/>
            <w:shd w:val="clear" w:color="auto" w:fill="FFFFFF" w:themeFill="background1"/>
          </w:tcPr>
          <w:p w14:paraId="5AE72FDD" w14:textId="77777777"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coal_exp</w:t>
            </w:r>
          </w:p>
        </w:tc>
        <w:tc>
          <w:tcPr>
            <w:tcW w:w="5827" w:type="dxa"/>
            <w:shd w:val="clear" w:color="auto" w:fill="FFFFFF" w:themeFill="background1"/>
          </w:tcPr>
          <w:p w14:paraId="72240F9E" w14:textId="77777777"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Total annual consumption of coal</w:t>
            </w:r>
          </w:p>
        </w:tc>
        <w:tc>
          <w:tcPr>
            <w:tcW w:w="625" w:type="dxa"/>
            <w:shd w:val="clear" w:color="auto" w:fill="FFFFFF" w:themeFill="background1"/>
          </w:tcPr>
          <w:p w14:paraId="6C781489" w14:textId="158AD5C8" w:rsidR="007747B6" w:rsidRPr="003C6551" w:rsidRDefault="007747B6" w:rsidP="003C6551">
            <w:pPr>
              <w:spacing w:before="60" w:after="60" w:line="259" w:lineRule="auto"/>
              <w:jc w:val="center"/>
              <w:rPr>
                <w:rFonts w:cstheme="minorHAnsi"/>
                <w:sz w:val="20"/>
                <w:szCs w:val="20"/>
              </w:rPr>
            </w:pPr>
            <w:r w:rsidRPr="003C6551">
              <w:rPr>
                <w:rFonts w:cstheme="minorHAnsi"/>
                <w:sz w:val="20"/>
                <w:szCs w:val="20"/>
              </w:rPr>
              <w:t>1</w:t>
            </w:r>
          </w:p>
        </w:tc>
      </w:tr>
      <w:tr w:rsidR="007747B6" w:rsidRPr="00DF3489" w14:paraId="356DDB9A" w14:textId="77777777" w:rsidTr="007747B6">
        <w:tc>
          <w:tcPr>
            <w:tcW w:w="523" w:type="dxa"/>
            <w:shd w:val="clear" w:color="auto" w:fill="FFFFFF" w:themeFill="background1"/>
          </w:tcPr>
          <w:p w14:paraId="196A4806" w14:textId="3158EE1A" w:rsidR="007747B6" w:rsidRPr="003C6551" w:rsidRDefault="007747B6" w:rsidP="007747B6">
            <w:pPr>
              <w:spacing w:before="60" w:after="60"/>
              <w:jc w:val="right"/>
              <w:rPr>
                <w:rFonts w:cstheme="minorHAnsi"/>
                <w:sz w:val="20"/>
                <w:szCs w:val="20"/>
              </w:rPr>
            </w:pPr>
            <w:r>
              <w:rPr>
                <w:rFonts w:cstheme="minorHAnsi"/>
                <w:sz w:val="20"/>
                <w:szCs w:val="20"/>
              </w:rPr>
              <w:t>12</w:t>
            </w:r>
          </w:p>
        </w:tc>
        <w:tc>
          <w:tcPr>
            <w:tcW w:w="1092" w:type="dxa"/>
            <w:shd w:val="clear" w:color="auto" w:fill="FFFFFF" w:themeFill="background1"/>
          </w:tcPr>
          <w:p w14:paraId="2ADAFF36" w14:textId="23CD6361" w:rsidR="007747B6" w:rsidRPr="003C6551" w:rsidRDefault="007747B6" w:rsidP="003C6551">
            <w:pPr>
              <w:spacing w:before="60" w:after="60" w:line="259" w:lineRule="auto"/>
              <w:rPr>
                <w:rFonts w:cstheme="minorHAnsi"/>
                <w:sz w:val="20"/>
                <w:szCs w:val="20"/>
              </w:rPr>
            </w:pPr>
            <w:r w:rsidRPr="003C6551">
              <w:rPr>
                <w:rFonts w:cstheme="minorHAnsi"/>
                <w:sz w:val="20"/>
                <w:szCs w:val="20"/>
              </w:rPr>
              <w:t>Utilities</w:t>
            </w:r>
          </w:p>
        </w:tc>
        <w:tc>
          <w:tcPr>
            <w:tcW w:w="1875" w:type="dxa"/>
            <w:shd w:val="clear" w:color="auto" w:fill="FFFFFF" w:themeFill="background1"/>
          </w:tcPr>
          <w:p w14:paraId="2E7D719E" w14:textId="77777777"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peat_exp</w:t>
            </w:r>
          </w:p>
        </w:tc>
        <w:tc>
          <w:tcPr>
            <w:tcW w:w="5827" w:type="dxa"/>
            <w:shd w:val="clear" w:color="auto" w:fill="FFFFFF" w:themeFill="background1"/>
          </w:tcPr>
          <w:p w14:paraId="1D7C7A51" w14:textId="77777777"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Total annual consumption of peat</w:t>
            </w:r>
          </w:p>
        </w:tc>
        <w:tc>
          <w:tcPr>
            <w:tcW w:w="625" w:type="dxa"/>
            <w:shd w:val="clear" w:color="auto" w:fill="FFFFFF" w:themeFill="background1"/>
          </w:tcPr>
          <w:p w14:paraId="4B6D2694" w14:textId="0A380575" w:rsidR="007747B6" w:rsidRPr="003C6551" w:rsidRDefault="007747B6" w:rsidP="003C6551">
            <w:pPr>
              <w:spacing w:before="60" w:after="60" w:line="259" w:lineRule="auto"/>
              <w:jc w:val="center"/>
              <w:rPr>
                <w:rFonts w:cstheme="minorHAnsi"/>
                <w:sz w:val="20"/>
                <w:szCs w:val="20"/>
              </w:rPr>
            </w:pPr>
            <w:r w:rsidRPr="003C6551">
              <w:rPr>
                <w:rFonts w:cstheme="minorHAnsi"/>
                <w:sz w:val="20"/>
                <w:szCs w:val="20"/>
              </w:rPr>
              <w:t>1</w:t>
            </w:r>
          </w:p>
        </w:tc>
      </w:tr>
      <w:tr w:rsidR="007747B6" w:rsidRPr="00DF3489" w14:paraId="27377205" w14:textId="77777777" w:rsidTr="007747B6">
        <w:tc>
          <w:tcPr>
            <w:tcW w:w="523" w:type="dxa"/>
            <w:shd w:val="clear" w:color="auto" w:fill="FFFFFF" w:themeFill="background1"/>
          </w:tcPr>
          <w:p w14:paraId="197B251A" w14:textId="609DB667" w:rsidR="007747B6" w:rsidRPr="003C6551" w:rsidRDefault="007747B6" w:rsidP="007747B6">
            <w:pPr>
              <w:spacing w:before="60" w:after="60"/>
              <w:jc w:val="right"/>
              <w:rPr>
                <w:rFonts w:cstheme="minorHAnsi"/>
                <w:sz w:val="20"/>
                <w:szCs w:val="20"/>
              </w:rPr>
            </w:pPr>
            <w:r>
              <w:rPr>
                <w:rFonts w:cstheme="minorHAnsi"/>
                <w:sz w:val="20"/>
                <w:szCs w:val="20"/>
              </w:rPr>
              <w:t>13</w:t>
            </w:r>
          </w:p>
        </w:tc>
        <w:tc>
          <w:tcPr>
            <w:tcW w:w="1092" w:type="dxa"/>
            <w:shd w:val="clear" w:color="auto" w:fill="FFFFFF" w:themeFill="background1"/>
          </w:tcPr>
          <w:p w14:paraId="528E62A2" w14:textId="7F451D1F" w:rsidR="007747B6" w:rsidRPr="003C6551" w:rsidRDefault="007747B6" w:rsidP="003C6551">
            <w:pPr>
              <w:spacing w:before="60" w:after="60" w:line="259" w:lineRule="auto"/>
              <w:rPr>
                <w:rFonts w:cstheme="minorHAnsi"/>
                <w:sz w:val="20"/>
                <w:szCs w:val="20"/>
              </w:rPr>
            </w:pPr>
            <w:r w:rsidRPr="003C6551">
              <w:rPr>
                <w:rFonts w:cstheme="minorHAnsi"/>
                <w:sz w:val="20"/>
                <w:szCs w:val="20"/>
              </w:rPr>
              <w:t>Utilities</w:t>
            </w:r>
          </w:p>
        </w:tc>
        <w:tc>
          <w:tcPr>
            <w:tcW w:w="1875" w:type="dxa"/>
            <w:shd w:val="clear" w:color="auto" w:fill="FFFFFF" w:themeFill="background1"/>
          </w:tcPr>
          <w:p w14:paraId="3B6AC9D4" w14:textId="77777777"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othsol_exp</w:t>
            </w:r>
          </w:p>
        </w:tc>
        <w:tc>
          <w:tcPr>
            <w:tcW w:w="5827" w:type="dxa"/>
            <w:shd w:val="clear" w:color="auto" w:fill="FFFFFF" w:themeFill="background1"/>
          </w:tcPr>
          <w:p w14:paraId="0ACD8FDA" w14:textId="77777777"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Total annual consumption of other solid fuels</w:t>
            </w:r>
          </w:p>
        </w:tc>
        <w:tc>
          <w:tcPr>
            <w:tcW w:w="625" w:type="dxa"/>
            <w:shd w:val="clear" w:color="auto" w:fill="FFFFFF" w:themeFill="background1"/>
          </w:tcPr>
          <w:p w14:paraId="0B145CC4" w14:textId="22360048" w:rsidR="007747B6" w:rsidRPr="003C6551" w:rsidRDefault="007747B6" w:rsidP="003C6551">
            <w:pPr>
              <w:spacing w:before="60" w:after="60" w:line="259" w:lineRule="auto"/>
              <w:jc w:val="center"/>
              <w:rPr>
                <w:rFonts w:cstheme="minorHAnsi"/>
                <w:sz w:val="20"/>
                <w:szCs w:val="20"/>
              </w:rPr>
            </w:pPr>
            <w:r w:rsidRPr="003C6551">
              <w:rPr>
                <w:rFonts w:cstheme="minorHAnsi"/>
                <w:sz w:val="20"/>
                <w:szCs w:val="20"/>
              </w:rPr>
              <w:t>1</w:t>
            </w:r>
          </w:p>
        </w:tc>
      </w:tr>
      <w:tr w:rsidR="007747B6" w:rsidRPr="00DF3489" w14:paraId="6985D8E6" w14:textId="77777777" w:rsidTr="007747B6">
        <w:tc>
          <w:tcPr>
            <w:tcW w:w="523" w:type="dxa"/>
            <w:shd w:val="clear" w:color="auto" w:fill="FFFFFF" w:themeFill="background1"/>
          </w:tcPr>
          <w:p w14:paraId="7A069634" w14:textId="3F6D3DBB" w:rsidR="007747B6" w:rsidRPr="003C6551" w:rsidRDefault="007747B6" w:rsidP="007747B6">
            <w:pPr>
              <w:spacing w:before="60" w:after="60"/>
              <w:jc w:val="right"/>
              <w:rPr>
                <w:rFonts w:cstheme="minorHAnsi"/>
                <w:sz w:val="20"/>
                <w:szCs w:val="20"/>
              </w:rPr>
            </w:pPr>
            <w:r>
              <w:rPr>
                <w:rFonts w:cstheme="minorHAnsi"/>
                <w:sz w:val="20"/>
                <w:szCs w:val="20"/>
              </w:rPr>
              <w:t>14</w:t>
            </w:r>
          </w:p>
        </w:tc>
        <w:tc>
          <w:tcPr>
            <w:tcW w:w="1092" w:type="dxa"/>
            <w:shd w:val="clear" w:color="auto" w:fill="FFFFFF" w:themeFill="background1"/>
          </w:tcPr>
          <w:p w14:paraId="151DE0BE" w14:textId="3240C65C" w:rsidR="007747B6" w:rsidRPr="003C6551" w:rsidRDefault="007747B6" w:rsidP="003C6551">
            <w:pPr>
              <w:spacing w:before="60" w:after="60" w:line="259" w:lineRule="auto"/>
              <w:rPr>
                <w:rFonts w:cstheme="minorHAnsi"/>
                <w:sz w:val="20"/>
                <w:szCs w:val="20"/>
              </w:rPr>
            </w:pPr>
            <w:r w:rsidRPr="003C6551">
              <w:rPr>
                <w:rFonts w:cstheme="minorHAnsi"/>
                <w:sz w:val="20"/>
                <w:szCs w:val="20"/>
              </w:rPr>
              <w:t>Utilities</w:t>
            </w:r>
          </w:p>
        </w:tc>
        <w:tc>
          <w:tcPr>
            <w:tcW w:w="1875" w:type="dxa"/>
            <w:shd w:val="clear" w:color="auto" w:fill="FFFFFF" w:themeFill="background1"/>
          </w:tcPr>
          <w:p w14:paraId="364391F8" w14:textId="62B6C9C3"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solid_exp*</w:t>
            </w:r>
          </w:p>
        </w:tc>
        <w:tc>
          <w:tcPr>
            <w:tcW w:w="5827" w:type="dxa"/>
            <w:shd w:val="clear" w:color="auto" w:fill="FFFFFF" w:themeFill="background1"/>
          </w:tcPr>
          <w:p w14:paraId="5943B2BB" w14:textId="77777777"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Total annual consumption of all solid fuels</w:t>
            </w:r>
          </w:p>
        </w:tc>
        <w:tc>
          <w:tcPr>
            <w:tcW w:w="625" w:type="dxa"/>
            <w:shd w:val="clear" w:color="auto" w:fill="FFFFFF" w:themeFill="background1"/>
          </w:tcPr>
          <w:p w14:paraId="152C8F65" w14:textId="0CB590C8" w:rsidR="007747B6" w:rsidRPr="003C6551" w:rsidRDefault="007747B6" w:rsidP="003C6551">
            <w:pPr>
              <w:spacing w:before="60" w:after="60" w:line="259" w:lineRule="auto"/>
              <w:jc w:val="center"/>
              <w:rPr>
                <w:rFonts w:cstheme="minorHAnsi"/>
                <w:sz w:val="20"/>
                <w:szCs w:val="20"/>
              </w:rPr>
            </w:pPr>
            <w:r w:rsidRPr="003C6551">
              <w:rPr>
                <w:rFonts w:cstheme="minorHAnsi"/>
                <w:sz w:val="20"/>
                <w:szCs w:val="20"/>
              </w:rPr>
              <w:t>1</w:t>
            </w:r>
          </w:p>
        </w:tc>
      </w:tr>
      <w:tr w:rsidR="007747B6" w:rsidRPr="00DF3489" w14:paraId="580FA83D" w14:textId="77777777" w:rsidTr="007747B6">
        <w:tc>
          <w:tcPr>
            <w:tcW w:w="523" w:type="dxa"/>
            <w:shd w:val="clear" w:color="auto" w:fill="FFFFFF" w:themeFill="background1"/>
          </w:tcPr>
          <w:p w14:paraId="2B7A61C1" w14:textId="7FD466A2" w:rsidR="007747B6" w:rsidRPr="003C6551" w:rsidRDefault="007747B6" w:rsidP="007747B6">
            <w:pPr>
              <w:spacing w:before="60" w:after="60"/>
              <w:jc w:val="right"/>
              <w:rPr>
                <w:rFonts w:cstheme="minorHAnsi"/>
                <w:sz w:val="20"/>
                <w:szCs w:val="20"/>
              </w:rPr>
            </w:pPr>
            <w:r>
              <w:rPr>
                <w:rFonts w:cstheme="minorHAnsi"/>
                <w:sz w:val="20"/>
                <w:szCs w:val="20"/>
              </w:rPr>
              <w:t>15</w:t>
            </w:r>
          </w:p>
        </w:tc>
        <w:tc>
          <w:tcPr>
            <w:tcW w:w="1092" w:type="dxa"/>
            <w:shd w:val="clear" w:color="auto" w:fill="FFFFFF" w:themeFill="background1"/>
          </w:tcPr>
          <w:p w14:paraId="4EDEED22" w14:textId="11B0174B" w:rsidR="007747B6" w:rsidRPr="003C6551" w:rsidRDefault="007747B6" w:rsidP="003C6551">
            <w:pPr>
              <w:spacing w:before="60" w:after="60" w:line="259" w:lineRule="auto"/>
              <w:rPr>
                <w:rFonts w:cstheme="minorHAnsi"/>
                <w:sz w:val="20"/>
                <w:szCs w:val="20"/>
              </w:rPr>
            </w:pPr>
            <w:r w:rsidRPr="003C6551">
              <w:rPr>
                <w:rFonts w:cstheme="minorHAnsi"/>
                <w:sz w:val="20"/>
                <w:szCs w:val="20"/>
              </w:rPr>
              <w:t>Utilities</w:t>
            </w:r>
          </w:p>
        </w:tc>
        <w:tc>
          <w:tcPr>
            <w:tcW w:w="1875" w:type="dxa"/>
            <w:shd w:val="clear" w:color="auto" w:fill="FFFFFF" w:themeFill="background1"/>
          </w:tcPr>
          <w:p w14:paraId="593C1BAC" w14:textId="77777777"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othfuel_exp</w:t>
            </w:r>
          </w:p>
        </w:tc>
        <w:tc>
          <w:tcPr>
            <w:tcW w:w="5827" w:type="dxa"/>
            <w:shd w:val="clear" w:color="auto" w:fill="FFFFFF" w:themeFill="background1"/>
          </w:tcPr>
          <w:p w14:paraId="71FE8C05" w14:textId="77777777"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Total annual consumption of all other fuels</w:t>
            </w:r>
          </w:p>
        </w:tc>
        <w:tc>
          <w:tcPr>
            <w:tcW w:w="625" w:type="dxa"/>
            <w:shd w:val="clear" w:color="auto" w:fill="FFFFFF" w:themeFill="background1"/>
          </w:tcPr>
          <w:p w14:paraId="4D4E834B" w14:textId="2C7FF07B" w:rsidR="007747B6" w:rsidRPr="003C6551" w:rsidRDefault="007747B6" w:rsidP="003C6551">
            <w:pPr>
              <w:spacing w:before="60" w:after="60" w:line="259" w:lineRule="auto"/>
              <w:jc w:val="center"/>
              <w:rPr>
                <w:rFonts w:cstheme="minorHAnsi"/>
                <w:sz w:val="20"/>
                <w:szCs w:val="20"/>
              </w:rPr>
            </w:pPr>
            <w:r w:rsidRPr="003C6551">
              <w:rPr>
                <w:rFonts w:cstheme="minorHAnsi"/>
                <w:sz w:val="20"/>
                <w:szCs w:val="20"/>
              </w:rPr>
              <w:t>1</w:t>
            </w:r>
          </w:p>
        </w:tc>
      </w:tr>
      <w:tr w:rsidR="007747B6" w:rsidRPr="00DF3489" w14:paraId="2FCA4E90" w14:textId="77777777" w:rsidTr="007747B6">
        <w:tc>
          <w:tcPr>
            <w:tcW w:w="523" w:type="dxa"/>
            <w:shd w:val="clear" w:color="auto" w:fill="FFFFFF" w:themeFill="background1"/>
          </w:tcPr>
          <w:p w14:paraId="1BFAE638" w14:textId="465595EC" w:rsidR="007747B6" w:rsidRPr="003C6551" w:rsidRDefault="007747B6" w:rsidP="007747B6">
            <w:pPr>
              <w:spacing w:before="60" w:after="60"/>
              <w:jc w:val="right"/>
              <w:rPr>
                <w:rFonts w:cstheme="minorHAnsi"/>
                <w:sz w:val="20"/>
                <w:szCs w:val="20"/>
              </w:rPr>
            </w:pPr>
            <w:r>
              <w:rPr>
                <w:rFonts w:cstheme="minorHAnsi"/>
                <w:sz w:val="20"/>
                <w:szCs w:val="20"/>
              </w:rPr>
              <w:t>16</w:t>
            </w:r>
          </w:p>
        </w:tc>
        <w:tc>
          <w:tcPr>
            <w:tcW w:w="1092" w:type="dxa"/>
            <w:shd w:val="clear" w:color="auto" w:fill="FFFFFF" w:themeFill="background1"/>
          </w:tcPr>
          <w:p w14:paraId="6BB61DC0" w14:textId="19D859D4" w:rsidR="007747B6" w:rsidRPr="003C6551" w:rsidRDefault="007747B6" w:rsidP="003C6551">
            <w:pPr>
              <w:spacing w:before="60" w:after="60" w:line="259" w:lineRule="auto"/>
              <w:rPr>
                <w:rFonts w:cstheme="minorHAnsi"/>
                <w:sz w:val="20"/>
                <w:szCs w:val="20"/>
              </w:rPr>
            </w:pPr>
            <w:r w:rsidRPr="003C6551">
              <w:rPr>
                <w:rFonts w:cstheme="minorHAnsi"/>
                <w:sz w:val="20"/>
                <w:szCs w:val="20"/>
              </w:rPr>
              <w:t>Utilities</w:t>
            </w:r>
          </w:p>
        </w:tc>
        <w:tc>
          <w:tcPr>
            <w:tcW w:w="1875" w:type="dxa"/>
            <w:shd w:val="clear" w:color="auto" w:fill="FFFFFF" w:themeFill="background1"/>
          </w:tcPr>
          <w:p w14:paraId="44A036AD" w14:textId="77777777"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central_exp</w:t>
            </w:r>
          </w:p>
        </w:tc>
        <w:tc>
          <w:tcPr>
            <w:tcW w:w="5827" w:type="dxa"/>
            <w:shd w:val="clear" w:color="auto" w:fill="FFFFFF" w:themeFill="background1"/>
          </w:tcPr>
          <w:p w14:paraId="515E624A" w14:textId="77777777"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Total annual consumption of central heating</w:t>
            </w:r>
          </w:p>
        </w:tc>
        <w:tc>
          <w:tcPr>
            <w:tcW w:w="625" w:type="dxa"/>
            <w:shd w:val="clear" w:color="auto" w:fill="FFFFFF" w:themeFill="background1"/>
          </w:tcPr>
          <w:p w14:paraId="2CED89C0" w14:textId="43397A22" w:rsidR="007747B6" w:rsidRPr="003C6551" w:rsidRDefault="007747B6" w:rsidP="003C6551">
            <w:pPr>
              <w:spacing w:before="60" w:after="60" w:line="259" w:lineRule="auto"/>
              <w:jc w:val="center"/>
              <w:rPr>
                <w:rFonts w:cstheme="minorHAnsi"/>
                <w:sz w:val="20"/>
                <w:szCs w:val="20"/>
              </w:rPr>
            </w:pPr>
            <w:r w:rsidRPr="003C6551">
              <w:rPr>
                <w:rFonts w:cstheme="minorHAnsi"/>
                <w:sz w:val="20"/>
                <w:szCs w:val="20"/>
              </w:rPr>
              <w:t>1</w:t>
            </w:r>
          </w:p>
        </w:tc>
      </w:tr>
      <w:tr w:rsidR="007747B6" w:rsidRPr="00DF3489" w14:paraId="0B822E43" w14:textId="77777777" w:rsidTr="007747B6">
        <w:tc>
          <w:tcPr>
            <w:tcW w:w="523" w:type="dxa"/>
            <w:shd w:val="clear" w:color="auto" w:fill="FFFFFF" w:themeFill="background1"/>
          </w:tcPr>
          <w:p w14:paraId="2AD96456" w14:textId="346BCEF3" w:rsidR="007747B6" w:rsidRPr="003C6551" w:rsidRDefault="007747B6" w:rsidP="007747B6">
            <w:pPr>
              <w:spacing w:before="60" w:after="60"/>
              <w:jc w:val="right"/>
              <w:rPr>
                <w:rFonts w:cstheme="minorHAnsi"/>
                <w:sz w:val="20"/>
                <w:szCs w:val="20"/>
              </w:rPr>
            </w:pPr>
            <w:r>
              <w:rPr>
                <w:rFonts w:cstheme="minorHAnsi"/>
                <w:sz w:val="20"/>
                <w:szCs w:val="20"/>
              </w:rPr>
              <w:t>17</w:t>
            </w:r>
          </w:p>
        </w:tc>
        <w:tc>
          <w:tcPr>
            <w:tcW w:w="1092" w:type="dxa"/>
            <w:shd w:val="clear" w:color="auto" w:fill="FFFFFF" w:themeFill="background1"/>
          </w:tcPr>
          <w:p w14:paraId="083C2DDD" w14:textId="59D711F9" w:rsidR="007747B6" w:rsidRPr="003C6551" w:rsidRDefault="007747B6" w:rsidP="003C6551">
            <w:pPr>
              <w:spacing w:before="60" w:after="60" w:line="259" w:lineRule="auto"/>
              <w:rPr>
                <w:rFonts w:cstheme="minorHAnsi"/>
                <w:sz w:val="20"/>
                <w:szCs w:val="20"/>
              </w:rPr>
            </w:pPr>
            <w:r w:rsidRPr="003C6551">
              <w:rPr>
                <w:rFonts w:cstheme="minorHAnsi"/>
                <w:sz w:val="20"/>
                <w:szCs w:val="20"/>
              </w:rPr>
              <w:t>Utilities</w:t>
            </w:r>
          </w:p>
        </w:tc>
        <w:tc>
          <w:tcPr>
            <w:tcW w:w="1875" w:type="dxa"/>
            <w:shd w:val="clear" w:color="auto" w:fill="FFFFFF" w:themeFill="background1"/>
          </w:tcPr>
          <w:p w14:paraId="07B826A5" w14:textId="0A7F5D29"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heating_exp</w:t>
            </w:r>
          </w:p>
        </w:tc>
        <w:tc>
          <w:tcPr>
            <w:tcW w:w="5827" w:type="dxa"/>
            <w:shd w:val="clear" w:color="auto" w:fill="FFFFFF" w:themeFill="background1"/>
          </w:tcPr>
          <w:p w14:paraId="3EAF33A0" w14:textId="77777777"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Total annual consumption of hot and cold water</w:t>
            </w:r>
          </w:p>
        </w:tc>
        <w:tc>
          <w:tcPr>
            <w:tcW w:w="625" w:type="dxa"/>
            <w:shd w:val="clear" w:color="auto" w:fill="FFFFFF" w:themeFill="background1"/>
          </w:tcPr>
          <w:p w14:paraId="625C56FE" w14:textId="0F0F4B93" w:rsidR="007747B6" w:rsidRPr="003C6551" w:rsidRDefault="007747B6" w:rsidP="003C6551">
            <w:pPr>
              <w:spacing w:before="60" w:after="60" w:line="259" w:lineRule="auto"/>
              <w:jc w:val="center"/>
              <w:rPr>
                <w:rFonts w:cstheme="minorHAnsi"/>
                <w:sz w:val="20"/>
                <w:szCs w:val="20"/>
              </w:rPr>
            </w:pPr>
            <w:r w:rsidRPr="003C6551">
              <w:rPr>
                <w:rFonts w:cstheme="minorHAnsi"/>
                <w:sz w:val="20"/>
                <w:szCs w:val="20"/>
              </w:rPr>
              <w:t>1</w:t>
            </w:r>
          </w:p>
        </w:tc>
      </w:tr>
      <w:tr w:rsidR="007747B6" w:rsidRPr="00DF3489" w14:paraId="4CD0C807" w14:textId="77777777" w:rsidTr="007747B6">
        <w:tc>
          <w:tcPr>
            <w:tcW w:w="523" w:type="dxa"/>
            <w:shd w:val="clear" w:color="auto" w:fill="FFFFFF" w:themeFill="background1"/>
          </w:tcPr>
          <w:p w14:paraId="3EB969D2" w14:textId="3CA76FA2" w:rsidR="007747B6" w:rsidRPr="003C6551" w:rsidRDefault="007747B6" w:rsidP="007747B6">
            <w:pPr>
              <w:spacing w:before="60" w:after="60"/>
              <w:jc w:val="right"/>
              <w:rPr>
                <w:rFonts w:cstheme="minorHAnsi"/>
                <w:sz w:val="20"/>
                <w:szCs w:val="20"/>
              </w:rPr>
            </w:pPr>
            <w:r>
              <w:rPr>
                <w:rFonts w:cstheme="minorHAnsi"/>
                <w:sz w:val="20"/>
                <w:szCs w:val="20"/>
              </w:rPr>
              <w:t>18</w:t>
            </w:r>
          </w:p>
        </w:tc>
        <w:tc>
          <w:tcPr>
            <w:tcW w:w="1092" w:type="dxa"/>
            <w:shd w:val="clear" w:color="auto" w:fill="FFFFFF" w:themeFill="background1"/>
          </w:tcPr>
          <w:p w14:paraId="7A8A65F0" w14:textId="3A21D371" w:rsidR="007747B6" w:rsidRPr="003C6551" w:rsidRDefault="007747B6" w:rsidP="003C6551">
            <w:pPr>
              <w:spacing w:before="60" w:after="60" w:line="259" w:lineRule="auto"/>
              <w:rPr>
                <w:rFonts w:cstheme="minorHAnsi"/>
                <w:sz w:val="20"/>
                <w:szCs w:val="20"/>
              </w:rPr>
            </w:pPr>
            <w:r w:rsidRPr="003C6551">
              <w:rPr>
                <w:rFonts w:cstheme="minorHAnsi"/>
                <w:sz w:val="20"/>
                <w:szCs w:val="20"/>
              </w:rPr>
              <w:t>Utilities</w:t>
            </w:r>
          </w:p>
        </w:tc>
        <w:tc>
          <w:tcPr>
            <w:tcW w:w="1875" w:type="dxa"/>
            <w:shd w:val="clear" w:color="auto" w:fill="FFFFFF" w:themeFill="background1"/>
          </w:tcPr>
          <w:p w14:paraId="2A759C07" w14:textId="49886997"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utl_exp*</w:t>
            </w:r>
          </w:p>
        </w:tc>
        <w:tc>
          <w:tcPr>
            <w:tcW w:w="5827" w:type="dxa"/>
            <w:shd w:val="clear" w:color="auto" w:fill="FFFFFF" w:themeFill="background1"/>
          </w:tcPr>
          <w:p w14:paraId="7CEF8B7C" w14:textId="77777777" w:rsidR="007747B6" w:rsidRPr="008F483D" w:rsidRDefault="007747B6" w:rsidP="003C6551">
            <w:pPr>
              <w:spacing w:before="60" w:after="60" w:line="259" w:lineRule="auto"/>
              <w:rPr>
                <w:rFonts w:cstheme="minorHAnsi"/>
                <w:b/>
                <w:bCs/>
                <w:sz w:val="20"/>
                <w:szCs w:val="20"/>
              </w:rPr>
            </w:pPr>
            <w:r w:rsidRPr="008F483D">
              <w:rPr>
                <w:rFonts w:cstheme="minorHAnsi"/>
                <w:b/>
                <w:bCs/>
                <w:sz w:val="20"/>
                <w:szCs w:val="20"/>
              </w:rPr>
              <w:t>Total annual consumption of all utilities excluding telecom and other housing, current year prices</w:t>
            </w:r>
          </w:p>
        </w:tc>
        <w:tc>
          <w:tcPr>
            <w:tcW w:w="625" w:type="dxa"/>
            <w:shd w:val="clear" w:color="auto" w:fill="FFFFFF" w:themeFill="background1"/>
          </w:tcPr>
          <w:p w14:paraId="0CC7172D" w14:textId="58D300B2" w:rsidR="007747B6" w:rsidRPr="003C6551" w:rsidRDefault="007747B6" w:rsidP="003C6551">
            <w:pPr>
              <w:spacing w:before="60" w:after="60" w:line="259" w:lineRule="auto"/>
              <w:jc w:val="center"/>
              <w:rPr>
                <w:rFonts w:cstheme="minorHAnsi"/>
                <w:sz w:val="20"/>
                <w:szCs w:val="20"/>
              </w:rPr>
            </w:pPr>
            <w:r w:rsidRPr="003C6551">
              <w:rPr>
                <w:rFonts w:cstheme="minorHAnsi"/>
                <w:sz w:val="20"/>
                <w:szCs w:val="20"/>
              </w:rPr>
              <w:t>2</w:t>
            </w:r>
          </w:p>
        </w:tc>
      </w:tr>
    </w:tbl>
    <w:p w14:paraId="4AB60DC5" w14:textId="7E726D78" w:rsidR="003C6551" w:rsidRDefault="003C6551" w:rsidP="003C6551">
      <w:pPr>
        <w:spacing w:before="60" w:after="0"/>
        <w:ind w:left="144" w:hanging="144"/>
        <w:jc w:val="both"/>
        <w:rPr>
          <w:rFonts w:cstheme="minorHAnsi"/>
          <w:sz w:val="18"/>
          <w:szCs w:val="18"/>
        </w:rPr>
      </w:pPr>
      <w:bookmarkStart w:id="248" w:name="_Hlk133140906"/>
      <w:r w:rsidRPr="00DE34E6">
        <w:rPr>
          <w:sz w:val="24"/>
          <w:szCs w:val="24"/>
        </w:rPr>
        <w:t>*</w:t>
      </w:r>
      <w:r>
        <w:rPr>
          <w:sz w:val="24"/>
          <w:szCs w:val="24"/>
        </w:rPr>
        <w:t xml:space="preserve"> </w:t>
      </w:r>
      <w:r w:rsidRPr="005D62D9">
        <w:rPr>
          <w:rFonts w:cstheme="minorHAnsi"/>
          <w:sz w:val="18"/>
          <w:szCs w:val="18"/>
        </w:rPr>
        <w:t xml:space="preserve">These are aggregated derived secondary variables that are aggregated using primary variables. However, there might be surveys that report expenditures on secondary level only. </w:t>
      </w:r>
    </w:p>
    <w:p w14:paraId="06DE89B6" w14:textId="17B9AAD7" w:rsidR="007747B6" w:rsidRPr="007747B6" w:rsidRDefault="007747B6" w:rsidP="007747B6">
      <w:pPr>
        <w:spacing w:after="0"/>
        <w:ind w:left="144" w:hanging="144"/>
        <w:jc w:val="both"/>
        <w:rPr>
          <w:rFonts w:cstheme="minorHAnsi"/>
        </w:rPr>
      </w:pPr>
    </w:p>
    <w:bookmarkEnd w:id="248"/>
    <w:p w14:paraId="4227BA93" w14:textId="77777777" w:rsidR="009B00A6" w:rsidRDefault="009B00A6">
      <w:pPr>
        <w:rPr>
          <w:rFonts w:eastAsiaTheme="majorEastAsia" w:cstheme="minorHAnsi"/>
          <w:iCs/>
          <w:color w:val="2F5496" w:themeColor="accent1" w:themeShade="BF"/>
        </w:rPr>
      </w:pPr>
      <w:r>
        <w:rPr>
          <w:rFonts w:cstheme="minorHAnsi"/>
          <w:i/>
        </w:rPr>
        <w:br w:type="page"/>
      </w:r>
    </w:p>
    <w:p w14:paraId="47D441D8" w14:textId="7C50C879" w:rsidR="00660FA1" w:rsidRPr="006C23C9" w:rsidRDefault="00660FA1" w:rsidP="00D317A4">
      <w:pPr>
        <w:pStyle w:val="Heading4"/>
        <w:spacing w:before="0" w:after="0"/>
        <w:jc w:val="both"/>
        <w:rPr>
          <w:rFonts w:asciiTheme="minorHAnsi" w:hAnsiTheme="minorHAnsi" w:cstheme="minorHAnsi"/>
          <w:i w:val="0"/>
        </w:rPr>
      </w:pPr>
      <w:r w:rsidRPr="006C23C9">
        <w:rPr>
          <w:rFonts w:asciiTheme="minorHAnsi" w:hAnsiTheme="minorHAnsi" w:cstheme="minorHAnsi"/>
          <w:i w:val="0"/>
        </w:rPr>
        <w:t>Additional variables</w:t>
      </w:r>
    </w:p>
    <w:p w14:paraId="25E887CB" w14:textId="77777777" w:rsidR="00246E4E" w:rsidRDefault="00246E4E" w:rsidP="00D317A4">
      <w:pPr>
        <w:pStyle w:val="varname"/>
        <w:spacing w:line="259" w:lineRule="auto"/>
      </w:pPr>
    </w:p>
    <w:p w14:paraId="34EEE1E6" w14:textId="18699792" w:rsidR="00660FA1" w:rsidRPr="006C23C9" w:rsidRDefault="00660FA1" w:rsidP="00D317A4">
      <w:pPr>
        <w:pStyle w:val="varname"/>
        <w:spacing w:line="259" w:lineRule="auto"/>
      </w:pPr>
      <w:r w:rsidRPr="006C23C9">
        <w:t>dwelmat_exp</w:t>
      </w:r>
    </w:p>
    <w:p w14:paraId="64F59842" w14:textId="77777777" w:rsidR="005F7B9F" w:rsidRDefault="005F7B9F" w:rsidP="00D317A4">
      <w:pPr>
        <w:spacing w:after="0"/>
        <w:jc w:val="both"/>
        <w:rPr>
          <w:rFonts w:cstheme="minorHAnsi"/>
        </w:rPr>
      </w:pPr>
      <w:r>
        <w:rPr>
          <w:rFonts w:cstheme="minorHAnsi"/>
        </w:rPr>
        <w:t>This</w:t>
      </w:r>
      <w:r w:rsidR="00660FA1" w:rsidRPr="006C23C9">
        <w:rPr>
          <w:rFonts w:cstheme="minorHAnsi"/>
        </w:rPr>
        <w:t xml:space="preserve"> is a continuous variable that refers to total annual household expenditures on product and materials for maintenance and repair of the dwelling. </w:t>
      </w:r>
    </w:p>
    <w:p w14:paraId="5177B9DD" w14:textId="77777777" w:rsidR="005F7B9F" w:rsidRDefault="005F7B9F" w:rsidP="00D317A4">
      <w:pPr>
        <w:spacing w:after="0"/>
        <w:jc w:val="both"/>
        <w:rPr>
          <w:rFonts w:cstheme="minorHAnsi"/>
        </w:rPr>
      </w:pPr>
    </w:p>
    <w:p w14:paraId="4B5CF3A5" w14:textId="3CDEFC09" w:rsidR="00660FA1" w:rsidRPr="006C23C9" w:rsidRDefault="00660FA1" w:rsidP="00D317A4">
      <w:pPr>
        <w:spacing w:after="0"/>
        <w:jc w:val="both"/>
        <w:rPr>
          <w:rFonts w:cstheme="minorHAnsi"/>
        </w:rPr>
      </w:pPr>
      <w:r w:rsidRPr="006C23C9">
        <w:rPr>
          <w:rFonts w:cstheme="minorHAnsi"/>
        </w:rPr>
        <w:t xml:space="preserve">Products and materials for minor maintenance and repair typically include expenditures on paints and varnishes, renderings, wallpapers, fabric wall coverings, </w:t>
      </w:r>
      <w:r w:rsidR="005F7B9F" w:rsidRPr="006C23C9">
        <w:rPr>
          <w:rFonts w:cstheme="minorHAnsi"/>
        </w:rPr>
        <w:t>windowpanes</w:t>
      </w:r>
      <w:r w:rsidRPr="006C23C9">
        <w:rPr>
          <w:rFonts w:cstheme="minorHAnsi"/>
        </w:rPr>
        <w:t xml:space="preserve">, plaster, cement, putty, wallpaper pastes. </w:t>
      </w:r>
      <w:r w:rsidR="00EB4088" w:rsidRPr="006C23C9">
        <w:rPr>
          <w:rFonts w:cstheme="minorHAnsi"/>
        </w:rPr>
        <w:t>F</w:t>
      </w:r>
      <w:r w:rsidRPr="006C23C9">
        <w:rPr>
          <w:rFonts w:cstheme="minorHAnsi"/>
        </w:rPr>
        <w:t>itted carpets and linoleum (5.1.2); hand tools, door fittings, power sockets, wiring flex and lamp bulbs (5.5.2); brooms, scrubbing brushes, dusting brushes and cleaning products (5.6.1); products, materials and fixtures used for major maintenance and repair (intermediate consumption) or for extension and conversion of the dwelling (capital formation) are excluded.</w:t>
      </w:r>
    </w:p>
    <w:p w14:paraId="17EF2228" w14:textId="77777777" w:rsidR="00DF2271" w:rsidRPr="006C23C9" w:rsidRDefault="00DF2271" w:rsidP="00D317A4">
      <w:pPr>
        <w:pStyle w:val="NoSpacing"/>
        <w:spacing w:line="259" w:lineRule="auto"/>
        <w:jc w:val="both"/>
        <w:rPr>
          <w:rFonts w:asciiTheme="minorHAnsi" w:hAnsiTheme="minorHAnsi" w:cstheme="minorHAnsi"/>
          <w:b/>
        </w:rPr>
      </w:pPr>
    </w:p>
    <w:p w14:paraId="47FBD888" w14:textId="773A7032" w:rsidR="00660FA1" w:rsidRPr="006C23C9" w:rsidRDefault="00660FA1" w:rsidP="00D317A4">
      <w:pPr>
        <w:pStyle w:val="varname"/>
        <w:spacing w:line="259" w:lineRule="auto"/>
      </w:pPr>
      <w:r w:rsidRPr="006C23C9">
        <w:t>dwelsvc_exp</w:t>
      </w:r>
    </w:p>
    <w:p w14:paraId="2F945183" w14:textId="423E2C13" w:rsidR="005F7B9F" w:rsidRDefault="005F7B9F" w:rsidP="00D317A4">
      <w:pPr>
        <w:spacing w:after="0"/>
        <w:jc w:val="both"/>
        <w:rPr>
          <w:rFonts w:cstheme="minorHAnsi"/>
        </w:rPr>
      </w:pPr>
      <w:r>
        <w:rPr>
          <w:rFonts w:cstheme="minorHAnsi"/>
        </w:rPr>
        <w:t>This</w:t>
      </w:r>
      <w:r w:rsidR="00660FA1" w:rsidRPr="006C23C9">
        <w:rPr>
          <w:rFonts w:cstheme="minorHAnsi"/>
        </w:rPr>
        <w:t xml:space="preserve"> is a continuous variable that refers to total annual household expenditures on services for minor maintenance and repair of the dwelling. </w:t>
      </w:r>
    </w:p>
    <w:p w14:paraId="1283949A" w14:textId="77777777" w:rsidR="005F7B9F" w:rsidRDefault="005F7B9F" w:rsidP="00D317A4">
      <w:pPr>
        <w:spacing w:after="0"/>
        <w:jc w:val="both"/>
        <w:rPr>
          <w:rFonts w:cstheme="minorHAnsi"/>
        </w:rPr>
      </w:pPr>
    </w:p>
    <w:p w14:paraId="23AEC036" w14:textId="6807E907" w:rsidR="00660FA1" w:rsidRPr="006C23C9" w:rsidRDefault="00660FA1" w:rsidP="00D317A4">
      <w:pPr>
        <w:spacing w:after="0"/>
        <w:jc w:val="both"/>
        <w:rPr>
          <w:rFonts w:cstheme="minorHAnsi"/>
        </w:rPr>
      </w:pPr>
      <w:r w:rsidRPr="006C23C9">
        <w:rPr>
          <w:rFonts w:cstheme="minorHAnsi"/>
        </w:rPr>
        <w:t>This variable generally includes expenditures on services of plumbers, electricians, carpenters, glaziers, painters, decorators, floor polishers, etc as well as total value of the service (that is, both the cost of labor and the cost of materials are covered). It excludes separate purchases of materials made by the household with the intention of undertaking the maintenance or repair by themselves (4.3.1); services engaged for major maintenance and repair (intermediate consumption) or for the extension and conversion of the dwelling (capital formation).</w:t>
      </w:r>
    </w:p>
    <w:p w14:paraId="793FEDBF" w14:textId="77777777" w:rsidR="00DF2271" w:rsidRPr="006C23C9" w:rsidRDefault="00DF2271" w:rsidP="00D317A4">
      <w:pPr>
        <w:spacing w:after="0"/>
        <w:jc w:val="both"/>
        <w:rPr>
          <w:rFonts w:cstheme="minorHAnsi"/>
          <w:b/>
        </w:rPr>
      </w:pPr>
    </w:p>
    <w:p w14:paraId="02109330" w14:textId="75B343E0" w:rsidR="00660FA1" w:rsidRPr="006C23C9" w:rsidRDefault="00660FA1" w:rsidP="00D317A4">
      <w:pPr>
        <w:pStyle w:val="varname"/>
        <w:spacing w:line="259" w:lineRule="auto"/>
      </w:pPr>
      <w:r w:rsidRPr="006C23C9">
        <w:t xml:space="preserve">othhousing_exp </w:t>
      </w:r>
    </w:p>
    <w:p w14:paraId="50EB5B6C" w14:textId="1F7941F2" w:rsidR="00660FA1" w:rsidRPr="006C23C9" w:rsidRDefault="005C06B2" w:rsidP="00D317A4">
      <w:pPr>
        <w:spacing w:after="0"/>
        <w:jc w:val="both"/>
        <w:rPr>
          <w:rFonts w:cstheme="minorHAnsi"/>
        </w:rPr>
      </w:pPr>
      <w:r>
        <w:rPr>
          <w:rFonts w:cstheme="minorHAnsi"/>
        </w:rPr>
        <w:t xml:space="preserve">This </w:t>
      </w:r>
      <w:r w:rsidR="00660FA1" w:rsidRPr="006C23C9">
        <w:rPr>
          <w:rFonts w:cstheme="minorHAnsi"/>
        </w:rPr>
        <w:t>is a continuous variable that refers to total annual household expenditures on other materials and services for minor maintenance and repair of the dwelling.</w:t>
      </w:r>
    </w:p>
    <w:p w14:paraId="11D56823" w14:textId="77777777" w:rsidR="00C613DF" w:rsidRDefault="00C613DF" w:rsidP="00C613DF">
      <w:pPr>
        <w:spacing w:after="0"/>
        <w:jc w:val="both"/>
        <w:rPr>
          <w:rFonts w:cstheme="minorHAnsi"/>
        </w:rPr>
      </w:pPr>
    </w:p>
    <w:tbl>
      <w:tblPr>
        <w:tblStyle w:val="TableGrid"/>
        <w:tblW w:w="0" w:type="auto"/>
        <w:tblInd w:w="895" w:type="dxa"/>
        <w:shd w:val="clear" w:color="auto" w:fill="BFBFBF" w:themeFill="background1" w:themeFillShade="BF"/>
        <w:tblLook w:val="04A0" w:firstRow="1" w:lastRow="0" w:firstColumn="1" w:lastColumn="0" w:noHBand="0" w:noVBand="1"/>
      </w:tblPr>
      <w:tblGrid>
        <w:gridCol w:w="9059"/>
      </w:tblGrid>
      <w:tr w:rsidR="008F483D" w:rsidRPr="008F483D" w14:paraId="409C7E51" w14:textId="77777777">
        <w:tc>
          <w:tcPr>
            <w:tcW w:w="9059" w:type="dxa"/>
            <w:shd w:val="clear" w:color="auto" w:fill="BFBFBF" w:themeFill="background1" w:themeFillShade="BF"/>
          </w:tcPr>
          <w:p w14:paraId="4308B88B" w14:textId="14D47C0A" w:rsidR="00C613DF" w:rsidRPr="008F483D" w:rsidRDefault="003C57E9" w:rsidP="00C613DF">
            <w:pPr>
              <w:pStyle w:val="varname"/>
              <w:spacing w:before="60" w:after="60" w:line="259" w:lineRule="auto"/>
              <w:rPr>
                <w:rFonts w:ascii="Courier New" w:hAnsi="Courier New" w:cs="Courier New"/>
                <w:color w:val="0000FF"/>
                <w:szCs w:val="22"/>
              </w:rPr>
            </w:pPr>
            <w:r w:rsidRPr="008F483D">
              <w:rPr>
                <w:rFonts w:ascii="Courier New" w:hAnsi="Courier New" w:cs="Courier New"/>
                <w:color w:val="0000FF"/>
                <w:szCs w:val="22"/>
                <w:lang w:eastAsia="en-US"/>
              </w:rPr>
              <w:t>e</w:t>
            </w:r>
            <w:r w:rsidR="00C613DF" w:rsidRPr="008F483D">
              <w:rPr>
                <w:rFonts w:ascii="Courier New" w:hAnsi="Courier New" w:cs="Courier New"/>
                <w:color w:val="0000FF"/>
                <w:szCs w:val="22"/>
                <w:lang w:eastAsia="en-US"/>
              </w:rPr>
              <w:t>gen othhousing_exp=rsum(</w:t>
            </w:r>
            <w:r w:rsidR="00C613DF" w:rsidRPr="008F483D">
              <w:rPr>
                <w:color w:val="0000FF"/>
                <w:szCs w:val="22"/>
              </w:rPr>
              <w:t xml:space="preserve">dwelmat_exp </w:t>
            </w:r>
            <w:r w:rsidR="00C613DF" w:rsidRPr="008F483D">
              <w:rPr>
                <w:rFonts w:ascii="Courier New" w:hAnsi="Courier New" w:cs="Courier New"/>
                <w:color w:val="0000FF"/>
                <w:szCs w:val="22"/>
                <w:lang w:eastAsia="en-US"/>
              </w:rPr>
              <w:t xml:space="preserve"> </w:t>
            </w:r>
            <w:r w:rsidR="00C613DF" w:rsidRPr="008F483D">
              <w:rPr>
                <w:color w:val="0000FF"/>
                <w:szCs w:val="22"/>
              </w:rPr>
              <w:t>dwelsvc_exp</w:t>
            </w:r>
            <w:r w:rsidR="00C613DF" w:rsidRPr="008F483D">
              <w:rPr>
                <w:rFonts w:ascii="Courier New" w:hAnsi="Courier New" w:cs="Courier New"/>
                <w:color w:val="0000FF"/>
                <w:szCs w:val="22"/>
                <w:lang w:eastAsia="en-US"/>
              </w:rPr>
              <w:t>)</w:t>
            </w:r>
          </w:p>
        </w:tc>
      </w:tr>
    </w:tbl>
    <w:p w14:paraId="4EA6D0C0" w14:textId="77777777" w:rsidR="00C613DF" w:rsidRDefault="00C613DF" w:rsidP="00C613DF">
      <w:pPr>
        <w:spacing w:after="0"/>
        <w:jc w:val="both"/>
        <w:rPr>
          <w:rFonts w:cstheme="minorHAnsi"/>
        </w:rPr>
      </w:pPr>
    </w:p>
    <w:p w14:paraId="701F26E9" w14:textId="1FED241C" w:rsidR="00660FA1" w:rsidRPr="006C23C9" w:rsidRDefault="00660FA1" w:rsidP="00D317A4">
      <w:pPr>
        <w:pStyle w:val="varname"/>
        <w:spacing w:line="259" w:lineRule="auto"/>
      </w:pPr>
      <w:r w:rsidRPr="006C23C9">
        <w:t>transfuel_exp</w:t>
      </w:r>
    </w:p>
    <w:p w14:paraId="74348808" w14:textId="77777777" w:rsidR="005C06B2" w:rsidRDefault="005C06B2" w:rsidP="00D317A4">
      <w:pPr>
        <w:spacing w:after="0"/>
        <w:jc w:val="both"/>
        <w:rPr>
          <w:rFonts w:cstheme="minorHAnsi"/>
        </w:rPr>
      </w:pPr>
      <w:r>
        <w:rPr>
          <w:rFonts w:cstheme="minorHAnsi"/>
        </w:rPr>
        <w:t>This</w:t>
      </w:r>
      <w:r w:rsidR="00660FA1" w:rsidRPr="006C23C9">
        <w:rPr>
          <w:rFonts w:cstheme="minorHAnsi"/>
        </w:rPr>
        <w:t xml:space="preserve"> is a continuous variable that refers to total annual household expenditures on fuels for personal transportation. </w:t>
      </w:r>
    </w:p>
    <w:p w14:paraId="0561964E" w14:textId="77777777" w:rsidR="005C06B2" w:rsidRDefault="005C06B2" w:rsidP="00D317A4">
      <w:pPr>
        <w:spacing w:after="0"/>
        <w:jc w:val="both"/>
        <w:rPr>
          <w:rFonts w:cstheme="minorHAnsi"/>
        </w:rPr>
      </w:pPr>
    </w:p>
    <w:p w14:paraId="76249FF8" w14:textId="1E5386A8" w:rsidR="00660FA1" w:rsidRPr="006C23C9" w:rsidRDefault="00660FA1" w:rsidP="00D317A4">
      <w:pPr>
        <w:spacing w:after="0"/>
        <w:jc w:val="both"/>
        <w:rPr>
          <w:rFonts w:cstheme="minorHAnsi"/>
        </w:rPr>
      </w:pPr>
      <w:r w:rsidRPr="006C23C9">
        <w:rPr>
          <w:rFonts w:cstheme="minorHAnsi"/>
        </w:rPr>
        <w:t xml:space="preserve">According to COICOP, fuels use for transportation purposes are classified under Fuels and lubricants for personal transport equipment (COICOP 7.2.2). COICOP 7.2.2 also includes lubricants, which are excluded from this GMD indicator.  </w:t>
      </w:r>
    </w:p>
    <w:p w14:paraId="0E6DA115" w14:textId="77777777" w:rsidR="0042612C" w:rsidRDefault="0042612C" w:rsidP="00D317A4">
      <w:pPr>
        <w:spacing w:after="0"/>
        <w:jc w:val="both"/>
        <w:rPr>
          <w:rFonts w:cstheme="minorHAnsi"/>
          <w:b/>
        </w:rPr>
      </w:pPr>
    </w:p>
    <w:p w14:paraId="41138A1C" w14:textId="60E0A09C" w:rsidR="00DF2271" w:rsidRDefault="0042612C" w:rsidP="00D317A4">
      <w:pPr>
        <w:pStyle w:val="varname"/>
        <w:spacing w:line="259" w:lineRule="auto"/>
      </w:pPr>
      <w:r>
        <w:t>landphone_exp</w:t>
      </w:r>
    </w:p>
    <w:p w14:paraId="3F3C6F93" w14:textId="35AA4366" w:rsidR="005C06B2" w:rsidRDefault="005C06B2" w:rsidP="00D317A4">
      <w:pPr>
        <w:spacing w:after="0"/>
        <w:jc w:val="both"/>
        <w:rPr>
          <w:rFonts w:cstheme="minorHAnsi"/>
        </w:rPr>
      </w:pPr>
      <w:r>
        <w:rPr>
          <w:rFonts w:cstheme="minorHAnsi"/>
        </w:rPr>
        <w:t xml:space="preserve">This </w:t>
      </w:r>
      <w:r w:rsidR="0042612C" w:rsidRPr="0042612C">
        <w:rPr>
          <w:rFonts w:cstheme="minorHAnsi"/>
        </w:rPr>
        <w:t>is a</w:t>
      </w:r>
      <w:r w:rsidR="0042612C" w:rsidRPr="006C23C9">
        <w:rPr>
          <w:rFonts w:cstheme="minorHAnsi"/>
        </w:rPr>
        <w:t xml:space="preserve"> continuous variable that refers to total annual household expenditures on</w:t>
      </w:r>
      <w:r w:rsidR="0042612C">
        <w:rPr>
          <w:rFonts w:cstheme="minorHAnsi"/>
        </w:rPr>
        <w:t xml:space="preserve"> land</w:t>
      </w:r>
      <w:r>
        <w:rPr>
          <w:rFonts w:cstheme="minorHAnsi"/>
        </w:rPr>
        <w:t xml:space="preserve"> </w:t>
      </w:r>
      <w:r w:rsidR="0042612C">
        <w:rPr>
          <w:rFonts w:cstheme="minorHAnsi"/>
        </w:rPr>
        <w:t xml:space="preserve">phone. </w:t>
      </w:r>
    </w:p>
    <w:p w14:paraId="37E77335" w14:textId="77777777" w:rsidR="005C06B2" w:rsidRDefault="005C06B2" w:rsidP="00D317A4">
      <w:pPr>
        <w:spacing w:after="0"/>
        <w:jc w:val="both"/>
        <w:rPr>
          <w:rFonts w:cstheme="minorHAnsi"/>
        </w:rPr>
      </w:pPr>
    </w:p>
    <w:p w14:paraId="3A588679" w14:textId="2FB662AE" w:rsidR="0042612C" w:rsidRDefault="0042612C" w:rsidP="00D317A4">
      <w:pPr>
        <w:spacing w:after="0"/>
        <w:jc w:val="both"/>
        <w:rPr>
          <w:rFonts w:cstheme="minorHAnsi"/>
        </w:rPr>
      </w:pPr>
      <w:r>
        <w:rPr>
          <w:rFonts w:cstheme="minorHAnsi"/>
        </w:rPr>
        <w:t>This includes installation, subscription</w:t>
      </w:r>
      <w:r w:rsidR="005C06B2">
        <w:rPr>
          <w:rFonts w:cstheme="minorHAnsi"/>
        </w:rPr>
        <w:t>,</w:t>
      </w:r>
      <w:r>
        <w:rPr>
          <w:rFonts w:cstheme="minorHAnsi"/>
        </w:rPr>
        <w:t xml:space="preserve"> and service usage fees. Expenditure on equipment </w:t>
      </w:r>
      <w:r w:rsidR="009B00A6">
        <w:rPr>
          <w:rFonts w:cstheme="minorHAnsi"/>
        </w:rPr>
        <w:t>is</w:t>
      </w:r>
      <w:r>
        <w:rPr>
          <w:rFonts w:cstheme="minorHAnsi"/>
        </w:rPr>
        <w:t xml:space="preserve"> not included.</w:t>
      </w:r>
    </w:p>
    <w:p w14:paraId="605A59E4" w14:textId="77777777" w:rsidR="005F7B9F" w:rsidRDefault="005F7B9F" w:rsidP="00D317A4">
      <w:pPr>
        <w:spacing w:after="0"/>
        <w:jc w:val="both"/>
        <w:rPr>
          <w:rFonts w:cstheme="minorHAnsi"/>
        </w:rPr>
      </w:pPr>
    </w:p>
    <w:p w14:paraId="730CC278" w14:textId="77777777" w:rsidR="00A17BB9" w:rsidRDefault="00A17BB9">
      <w:pPr>
        <w:rPr>
          <w:rFonts w:eastAsia="Times New Roman" w:cstheme="minorHAnsi"/>
          <w:b/>
          <w:color w:val="000000"/>
          <w:szCs w:val="20"/>
          <w:lang w:eastAsia="es-ES"/>
        </w:rPr>
      </w:pPr>
      <w:r>
        <w:br w:type="page"/>
      </w:r>
    </w:p>
    <w:p w14:paraId="1792D0A0" w14:textId="60D8AA5E" w:rsidR="00A644D1" w:rsidRDefault="00A644D1" w:rsidP="00D317A4">
      <w:pPr>
        <w:pStyle w:val="varname"/>
        <w:spacing w:line="259" w:lineRule="auto"/>
      </w:pPr>
      <w:r w:rsidRPr="00A644D1">
        <w:t>cellphone_exp</w:t>
      </w:r>
    </w:p>
    <w:p w14:paraId="31B68D33" w14:textId="700D25D9" w:rsidR="005C06B2" w:rsidRDefault="005C06B2" w:rsidP="00D317A4">
      <w:pPr>
        <w:spacing w:after="0"/>
        <w:jc w:val="both"/>
        <w:rPr>
          <w:rFonts w:cstheme="minorHAnsi"/>
        </w:rPr>
      </w:pPr>
      <w:r>
        <w:rPr>
          <w:rFonts w:cstheme="minorHAnsi"/>
        </w:rPr>
        <w:t xml:space="preserve">This </w:t>
      </w:r>
      <w:r w:rsidR="00A644D1" w:rsidRPr="0042612C">
        <w:rPr>
          <w:rFonts w:cstheme="minorHAnsi"/>
        </w:rPr>
        <w:t>is a</w:t>
      </w:r>
      <w:r w:rsidR="00A644D1" w:rsidRPr="006C23C9">
        <w:rPr>
          <w:rFonts w:cstheme="minorHAnsi"/>
        </w:rPr>
        <w:t xml:space="preserve"> continuous variable that refers to total annual household expenditures on</w:t>
      </w:r>
      <w:r w:rsidR="00A644D1">
        <w:rPr>
          <w:rFonts w:cstheme="minorHAnsi"/>
        </w:rPr>
        <w:t xml:space="preserve"> </w:t>
      </w:r>
      <w:r w:rsidR="00EB42C9">
        <w:rPr>
          <w:rFonts w:cstheme="minorHAnsi"/>
        </w:rPr>
        <w:t>cellphone</w:t>
      </w:r>
      <w:r w:rsidR="00A644D1">
        <w:rPr>
          <w:rFonts w:cstheme="minorHAnsi"/>
        </w:rPr>
        <w:t xml:space="preserve">. </w:t>
      </w:r>
    </w:p>
    <w:p w14:paraId="2083A3AE" w14:textId="372C10F0" w:rsidR="00A644D1" w:rsidRDefault="00A644D1" w:rsidP="00D317A4">
      <w:pPr>
        <w:spacing w:after="0"/>
        <w:jc w:val="both"/>
        <w:rPr>
          <w:rFonts w:cstheme="minorHAnsi"/>
        </w:rPr>
      </w:pPr>
      <w:r>
        <w:rPr>
          <w:rFonts w:cstheme="minorHAnsi"/>
        </w:rPr>
        <w:t xml:space="preserve">This includes installation, </w:t>
      </w:r>
      <w:r w:rsidR="00071B25">
        <w:rPr>
          <w:rFonts w:cstheme="minorHAnsi"/>
        </w:rPr>
        <w:t>subscription,</w:t>
      </w:r>
      <w:r>
        <w:rPr>
          <w:rFonts w:cstheme="minorHAnsi"/>
        </w:rPr>
        <w:t xml:space="preserve"> and service usage fees. Expenditure on equipment </w:t>
      </w:r>
      <w:r w:rsidR="005C06B2">
        <w:rPr>
          <w:rFonts w:cstheme="minorHAnsi"/>
        </w:rPr>
        <w:t>is</w:t>
      </w:r>
      <w:r>
        <w:rPr>
          <w:rFonts w:cstheme="minorHAnsi"/>
        </w:rPr>
        <w:t xml:space="preserve"> not included.</w:t>
      </w:r>
    </w:p>
    <w:p w14:paraId="756B3297" w14:textId="77777777" w:rsidR="005F7B9F" w:rsidRDefault="005F7B9F" w:rsidP="00D317A4">
      <w:pPr>
        <w:spacing w:after="0"/>
        <w:jc w:val="both"/>
        <w:rPr>
          <w:rFonts w:cstheme="minorHAnsi"/>
        </w:rPr>
      </w:pPr>
    </w:p>
    <w:p w14:paraId="7619D983" w14:textId="4A768D32" w:rsidR="00660FA1" w:rsidRPr="006C23C9" w:rsidRDefault="00660FA1" w:rsidP="00D317A4">
      <w:pPr>
        <w:pStyle w:val="varname"/>
        <w:spacing w:line="259" w:lineRule="auto"/>
      </w:pPr>
      <w:r w:rsidRPr="006C23C9">
        <w:t>tel_exp</w:t>
      </w:r>
    </w:p>
    <w:p w14:paraId="1C432832" w14:textId="77777777" w:rsidR="00A76DD1" w:rsidRDefault="005C06B2" w:rsidP="00D317A4">
      <w:pPr>
        <w:spacing w:after="0"/>
        <w:jc w:val="both"/>
        <w:rPr>
          <w:rFonts w:cstheme="minorHAnsi"/>
        </w:rPr>
      </w:pPr>
      <w:r>
        <w:rPr>
          <w:rFonts w:cstheme="minorHAnsi"/>
        </w:rPr>
        <w:t xml:space="preserve">This </w:t>
      </w:r>
      <w:r w:rsidR="00660FA1" w:rsidRPr="006C23C9">
        <w:rPr>
          <w:rFonts w:cstheme="minorHAnsi"/>
        </w:rPr>
        <w:t>is a continuous aggregate variable comprised of total annual household expenditures on landline phone (</w:t>
      </w:r>
      <w:r>
        <w:rPr>
          <w:rFonts w:cstheme="minorHAnsi"/>
        </w:rPr>
        <w:t>LANDPHONE_EXP</w:t>
      </w:r>
      <w:r w:rsidR="00660FA1" w:rsidRPr="006C23C9">
        <w:rPr>
          <w:rFonts w:cstheme="minorHAnsi"/>
        </w:rPr>
        <w:t>) and cell phone (</w:t>
      </w:r>
      <w:r>
        <w:rPr>
          <w:rFonts w:cstheme="minorHAnsi"/>
        </w:rPr>
        <w:t>CELLPHONE_EXP</w:t>
      </w:r>
      <w:r w:rsidR="00660FA1" w:rsidRPr="006C23C9">
        <w:rPr>
          <w:rFonts w:cstheme="minorHAnsi"/>
        </w:rPr>
        <w:t xml:space="preserve">) which may include </w:t>
      </w:r>
    </w:p>
    <w:p w14:paraId="1425466D" w14:textId="750B7160" w:rsidR="00A76DD1" w:rsidRPr="00A76DD1" w:rsidRDefault="00660FA1" w:rsidP="00065F24">
      <w:pPr>
        <w:pStyle w:val="ListParagraph"/>
        <w:numPr>
          <w:ilvl w:val="0"/>
          <w:numId w:val="44"/>
        </w:numPr>
        <w:spacing w:after="0"/>
        <w:contextualSpacing w:val="0"/>
        <w:jc w:val="both"/>
        <w:rPr>
          <w:rFonts w:cstheme="minorHAnsi"/>
        </w:rPr>
      </w:pPr>
      <w:r w:rsidRPr="00A76DD1">
        <w:rPr>
          <w:rFonts w:cstheme="minorHAnsi"/>
        </w:rPr>
        <w:t>Installation and subscription costs of personal telephone equipment</w:t>
      </w:r>
    </w:p>
    <w:p w14:paraId="5471B192" w14:textId="177DEAEC" w:rsidR="00A76DD1" w:rsidRDefault="00660FA1" w:rsidP="00065F24">
      <w:pPr>
        <w:pStyle w:val="ListParagraph"/>
        <w:numPr>
          <w:ilvl w:val="0"/>
          <w:numId w:val="44"/>
        </w:numPr>
        <w:spacing w:after="0"/>
        <w:contextualSpacing w:val="0"/>
        <w:jc w:val="both"/>
        <w:rPr>
          <w:rFonts w:cstheme="minorHAnsi"/>
        </w:rPr>
      </w:pPr>
      <w:r w:rsidRPr="00A76DD1">
        <w:rPr>
          <w:rFonts w:cstheme="minorHAnsi"/>
        </w:rPr>
        <w:t>telephone calls from a private line or from a public line (public telephone box, post office cabin, etc.); telephone calls from hotels, cafés, restaurants</w:t>
      </w:r>
      <w:r w:rsidR="00A17BB9">
        <w:rPr>
          <w:rFonts w:cstheme="minorHAnsi"/>
        </w:rPr>
        <w:t>,</w:t>
      </w:r>
      <w:r w:rsidRPr="00A76DD1">
        <w:rPr>
          <w:rFonts w:cstheme="minorHAnsi"/>
        </w:rPr>
        <w:t xml:space="preserve"> and the like, </w:t>
      </w:r>
    </w:p>
    <w:p w14:paraId="58BA707F" w14:textId="362AB150" w:rsidR="00660FA1" w:rsidRPr="00A76DD1" w:rsidRDefault="00660FA1" w:rsidP="00065F24">
      <w:pPr>
        <w:pStyle w:val="ListParagraph"/>
        <w:numPr>
          <w:ilvl w:val="0"/>
          <w:numId w:val="44"/>
        </w:numPr>
        <w:spacing w:after="0"/>
        <w:contextualSpacing w:val="0"/>
        <w:jc w:val="both"/>
        <w:rPr>
          <w:rFonts w:cstheme="minorHAnsi"/>
        </w:rPr>
      </w:pPr>
      <w:r w:rsidRPr="00A76DD1">
        <w:rPr>
          <w:rFonts w:cstheme="minorHAnsi"/>
        </w:rPr>
        <w:t>hire of telephones, telefax machines, telephone-answering machines</w:t>
      </w:r>
      <w:r w:rsidR="00A17BB9">
        <w:rPr>
          <w:rFonts w:cstheme="minorHAnsi"/>
        </w:rPr>
        <w:t>,</w:t>
      </w:r>
      <w:r w:rsidRPr="00A76DD1">
        <w:rPr>
          <w:rFonts w:cstheme="minorHAnsi"/>
        </w:rPr>
        <w:t xml:space="preserve"> and telephone loudspeakers. Expenditures on relevant equipment are not included. </w:t>
      </w:r>
    </w:p>
    <w:p w14:paraId="2A551E61" w14:textId="77777777" w:rsidR="005F7B9F" w:rsidRDefault="005F7B9F" w:rsidP="00D317A4">
      <w:pPr>
        <w:spacing w:after="0"/>
        <w:jc w:val="both"/>
        <w:rPr>
          <w:rFonts w:cstheme="minorHAnsi"/>
        </w:rPr>
      </w:pPr>
    </w:p>
    <w:p w14:paraId="037AA65C" w14:textId="41DA6C42" w:rsidR="00660FA1" w:rsidRDefault="00660FA1" w:rsidP="00D317A4">
      <w:pPr>
        <w:spacing w:after="0"/>
        <w:jc w:val="both"/>
        <w:rPr>
          <w:rFonts w:cstheme="minorHAnsi"/>
        </w:rPr>
      </w:pPr>
      <w:r w:rsidRPr="006C23C9">
        <w:rPr>
          <w:rFonts w:cstheme="minorHAnsi"/>
        </w:rPr>
        <w:t xml:space="preserve">Telephone and telefax services (COICOP 8.3.0) are subcategorized into 4 categories: landline phone, cell phone, internet and telefax services. </w:t>
      </w:r>
    </w:p>
    <w:p w14:paraId="7377EB80" w14:textId="77777777" w:rsidR="008F483D" w:rsidRDefault="008F483D" w:rsidP="00D317A4">
      <w:pPr>
        <w:spacing w:after="0"/>
        <w:jc w:val="both"/>
        <w:rPr>
          <w:rFonts w:cstheme="minorHAnsi"/>
        </w:rPr>
      </w:pPr>
    </w:p>
    <w:tbl>
      <w:tblPr>
        <w:tblStyle w:val="TableGrid"/>
        <w:tblW w:w="0" w:type="auto"/>
        <w:tblInd w:w="895" w:type="dxa"/>
        <w:shd w:val="clear" w:color="auto" w:fill="BFBFBF" w:themeFill="background1" w:themeFillShade="BF"/>
        <w:tblLook w:val="04A0" w:firstRow="1" w:lastRow="0" w:firstColumn="1" w:lastColumn="0" w:noHBand="0" w:noVBand="1"/>
      </w:tblPr>
      <w:tblGrid>
        <w:gridCol w:w="9059"/>
      </w:tblGrid>
      <w:tr w:rsidR="008F483D" w:rsidRPr="008F483D" w14:paraId="2FD0CCD3" w14:textId="77777777">
        <w:tc>
          <w:tcPr>
            <w:tcW w:w="9059" w:type="dxa"/>
            <w:shd w:val="clear" w:color="auto" w:fill="BFBFBF" w:themeFill="background1" w:themeFillShade="BF"/>
          </w:tcPr>
          <w:p w14:paraId="10BFF96F" w14:textId="227F9DC6" w:rsidR="00762F69" w:rsidRPr="008F483D" w:rsidRDefault="003C57E9" w:rsidP="003C57E9">
            <w:pPr>
              <w:pStyle w:val="varname"/>
              <w:spacing w:before="60" w:after="60" w:line="259" w:lineRule="auto"/>
              <w:rPr>
                <w:rFonts w:ascii="Courier New" w:hAnsi="Courier New" w:cs="Courier New"/>
                <w:color w:val="0000FF"/>
                <w:szCs w:val="22"/>
              </w:rPr>
            </w:pPr>
            <w:r w:rsidRPr="008F483D">
              <w:rPr>
                <w:rFonts w:ascii="Courier New" w:hAnsi="Courier New" w:cs="Courier New"/>
                <w:color w:val="0000FF"/>
                <w:szCs w:val="22"/>
                <w:lang w:eastAsia="en-US"/>
              </w:rPr>
              <w:t>e</w:t>
            </w:r>
            <w:r w:rsidR="00762F69" w:rsidRPr="008F483D">
              <w:rPr>
                <w:rFonts w:ascii="Courier New" w:hAnsi="Courier New" w:cs="Courier New"/>
                <w:color w:val="0000FF"/>
                <w:szCs w:val="22"/>
                <w:lang w:eastAsia="en-US"/>
              </w:rPr>
              <w:t xml:space="preserve">gen </w:t>
            </w:r>
            <w:r w:rsidRPr="008F483D">
              <w:rPr>
                <w:rFonts w:ascii="Courier New" w:hAnsi="Courier New" w:cs="Courier New"/>
                <w:color w:val="0000FF"/>
                <w:szCs w:val="22"/>
                <w:lang w:eastAsia="en-US"/>
              </w:rPr>
              <w:t>tel</w:t>
            </w:r>
            <w:r w:rsidR="00762F69" w:rsidRPr="008F483D">
              <w:rPr>
                <w:rFonts w:ascii="Courier New" w:hAnsi="Courier New" w:cs="Courier New"/>
                <w:color w:val="0000FF"/>
                <w:szCs w:val="22"/>
                <w:lang w:eastAsia="en-US"/>
              </w:rPr>
              <w:t>_exp=rsum(</w:t>
            </w:r>
            <w:r w:rsidRPr="008F483D">
              <w:rPr>
                <w:rFonts w:ascii="Courier New" w:hAnsi="Courier New" w:cs="Courier New"/>
                <w:color w:val="0000FF"/>
                <w:szCs w:val="22"/>
                <w:lang w:eastAsia="en-US"/>
              </w:rPr>
              <w:t>landphone cellphone</w:t>
            </w:r>
            <w:r w:rsidR="00762F69" w:rsidRPr="008F483D">
              <w:rPr>
                <w:rFonts w:ascii="Courier New" w:hAnsi="Courier New" w:cs="Courier New"/>
                <w:color w:val="0000FF"/>
                <w:szCs w:val="22"/>
                <w:lang w:eastAsia="en-US"/>
              </w:rPr>
              <w:t>)</w:t>
            </w:r>
          </w:p>
        </w:tc>
      </w:tr>
    </w:tbl>
    <w:p w14:paraId="784E88A6" w14:textId="77777777" w:rsidR="00762F69" w:rsidRDefault="00762F69" w:rsidP="00762F69">
      <w:pPr>
        <w:spacing w:after="0"/>
        <w:jc w:val="both"/>
        <w:rPr>
          <w:rFonts w:cstheme="minorHAnsi"/>
        </w:rPr>
      </w:pPr>
    </w:p>
    <w:p w14:paraId="134CD252" w14:textId="77777777" w:rsidR="00660FA1" w:rsidRPr="006C23C9" w:rsidRDefault="00660FA1" w:rsidP="00D317A4">
      <w:pPr>
        <w:pStyle w:val="varname"/>
        <w:spacing w:line="259" w:lineRule="auto"/>
      </w:pPr>
      <w:r w:rsidRPr="006C23C9">
        <w:t>internet_exp</w:t>
      </w:r>
    </w:p>
    <w:p w14:paraId="052D3E6D" w14:textId="10976C88" w:rsidR="00660FA1" w:rsidRDefault="005C06B2" w:rsidP="00D317A4">
      <w:pPr>
        <w:spacing w:after="0"/>
        <w:jc w:val="both"/>
        <w:rPr>
          <w:rFonts w:cstheme="minorHAnsi"/>
        </w:rPr>
      </w:pPr>
      <w:r>
        <w:rPr>
          <w:rFonts w:cstheme="minorHAnsi"/>
        </w:rPr>
        <w:t xml:space="preserve">This </w:t>
      </w:r>
      <w:r w:rsidR="00660FA1" w:rsidRPr="006C23C9">
        <w:rPr>
          <w:rFonts w:cstheme="minorHAnsi"/>
        </w:rPr>
        <w:t>is a continuous variable that refers to total annual household expenditures on information transmission and Internet connection services. This variable also includes installation, subscription</w:t>
      </w:r>
      <w:r w:rsidR="00640118" w:rsidRPr="006C23C9">
        <w:rPr>
          <w:rFonts w:cstheme="minorHAnsi"/>
        </w:rPr>
        <w:t>,</w:t>
      </w:r>
      <w:r w:rsidR="00660FA1" w:rsidRPr="006C23C9">
        <w:rPr>
          <w:rFonts w:cstheme="minorHAnsi"/>
        </w:rPr>
        <w:t xml:space="preserve"> and service usage fees and costs, but excludes consumption for equipment. Telefax services (</w:t>
      </w:r>
      <w:r>
        <w:rPr>
          <w:rFonts w:cstheme="minorHAnsi"/>
        </w:rPr>
        <w:t>TELEFAX_EXP</w:t>
      </w:r>
      <w:r w:rsidR="00660FA1" w:rsidRPr="006C23C9">
        <w:rPr>
          <w:rFonts w:cstheme="minorHAnsi"/>
        </w:rPr>
        <w:t xml:space="preserve">) includes telegraphy, telex and telefax services, as well as </w:t>
      </w:r>
      <w:r w:rsidR="00543EA5" w:rsidRPr="006C23C9">
        <w:rPr>
          <w:rFonts w:cstheme="minorHAnsi"/>
        </w:rPr>
        <w:t>radiotelephony</w:t>
      </w:r>
      <w:r w:rsidR="00660FA1" w:rsidRPr="006C23C9">
        <w:rPr>
          <w:rFonts w:cstheme="minorHAnsi"/>
        </w:rPr>
        <w:t xml:space="preserve">, </w:t>
      </w:r>
      <w:r w:rsidR="00543EA5" w:rsidRPr="006C23C9">
        <w:rPr>
          <w:rFonts w:cstheme="minorHAnsi"/>
        </w:rPr>
        <w:t>radiotelegraphy</w:t>
      </w:r>
      <w:r w:rsidR="00A17BB9">
        <w:rPr>
          <w:rFonts w:cstheme="minorHAnsi"/>
        </w:rPr>
        <w:t>,</w:t>
      </w:r>
      <w:r w:rsidR="00660FA1" w:rsidRPr="006C23C9">
        <w:rPr>
          <w:rFonts w:cstheme="minorHAnsi"/>
        </w:rPr>
        <w:t xml:space="preserve"> and radio</w:t>
      </w:r>
      <w:r>
        <w:rPr>
          <w:rFonts w:cstheme="minorHAnsi"/>
        </w:rPr>
        <w:t>-</w:t>
      </w:r>
      <w:r w:rsidR="00660FA1" w:rsidRPr="006C23C9">
        <w:rPr>
          <w:rFonts w:cstheme="minorHAnsi"/>
        </w:rPr>
        <w:t>telex services. Expenditures on relevant equipment are not included</w:t>
      </w:r>
      <w:r w:rsidR="00543EA5">
        <w:rPr>
          <w:rStyle w:val="FootnoteReference"/>
          <w:rFonts w:cstheme="minorHAnsi"/>
        </w:rPr>
        <w:footnoteReference w:id="23"/>
      </w:r>
      <w:r w:rsidR="00660FA1" w:rsidRPr="006C23C9">
        <w:rPr>
          <w:rFonts w:cstheme="minorHAnsi"/>
        </w:rPr>
        <w:t>.</w:t>
      </w:r>
    </w:p>
    <w:p w14:paraId="289B3CD8" w14:textId="77777777" w:rsidR="004B12B8" w:rsidRDefault="004B12B8" w:rsidP="00D317A4">
      <w:pPr>
        <w:spacing w:after="0"/>
        <w:jc w:val="both"/>
        <w:rPr>
          <w:rFonts w:cstheme="minorHAnsi"/>
          <w:b/>
        </w:rPr>
      </w:pPr>
    </w:p>
    <w:p w14:paraId="58944737" w14:textId="1307AD97" w:rsidR="004B12B8" w:rsidRDefault="004B12B8" w:rsidP="00D317A4">
      <w:pPr>
        <w:pStyle w:val="varname"/>
        <w:spacing w:line="259" w:lineRule="auto"/>
      </w:pPr>
      <w:r w:rsidRPr="00D81996">
        <w:t>telefax_exp</w:t>
      </w:r>
    </w:p>
    <w:p w14:paraId="1651682A" w14:textId="6205D086" w:rsidR="00DF2271" w:rsidRDefault="00A76DD1" w:rsidP="00D317A4">
      <w:pPr>
        <w:spacing w:after="0"/>
        <w:jc w:val="both"/>
        <w:rPr>
          <w:rFonts w:cstheme="minorHAnsi"/>
        </w:rPr>
      </w:pPr>
      <w:r>
        <w:rPr>
          <w:rFonts w:cstheme="minorHAnsi"/>
        </w:rPr>
        <w:t xml:space="preserve">This </w:t>
      </w:r>
      <w:r w:rsidR="004B12B8" w:rsidRPr="006C23C9">
        <w:rPr>
          <w:rFonts w:cstheme="minorHAnsi"/>
        </w:rPr>
        <w:t>is a continuous variable that refers to total annual household expenditures on</w:t>
      </w:r>
      <w:r w:rsidR="004B12B8">
        <w:rPr>
          <w:rFonts w:cstheme="minorHAnsi"/>
        </w:rPr>
        <w:t xml:space="preserve"> telegraphy, telex and telefax services. This </w:t>
      </w:r>
      <w:r>
        <w:rPr>
          <w:rFonts w:cstheme="minorHAnsi"/>
        </w:rPr>
        <w:t>includes</w:t>
      </w:r>
      <w:r w:rsidR="004B12B8" w:rsidRPr="00DD54BC">
        <w:rPr>
          <w:rFonts w:cstheme="minorHAnsi"/>
        </w:rPr>
        <w:t xml:space="preserve"> </w:t>
      </w:r>
      <w:r w:rsidR="00543EA5" w:rsidRPr="00DD54BC">
        <w:rPr>
          <w:rFonts w:cstheme="minorHAnsi"/>
        </w:rPr>
        <w:t>radiotelephony</w:t>
      </w:r>
      <w:r w:rsidR="004B12B8" w:rsidRPr="00DD54BC">
        <w:rPr>
          <w:rFonts w:cstheme="minorHAnsi"/>
        </w:rPr>
        <w:t xml:space="preserve">, </w:t>
      </w:r>
      <w:r w:rsidR="00543EA5" w:rsidRPr="00DD54BC">
        <w:rPr>
          <w:rFonts w:cstheme="minorHAnsi"/>
        </w:rPr>
        <w:t>radiotelegraphy</w:t>
      </w:r>
      <w:r w:rsidR="00A17BB9">
        <w:rPr>
          <w:rFonts w:cstheme="minorHAnsi"/>
        </w:rPr>
        <w:t>,</w:t>
      </w:r>
      <w:r w:rsidR="004B12B8" w:rsidRPr="00DD54BC">
        <w:rPr>
          <w:rFonts w:cstheme="minorHAnsi"/>
        </w:rPr>
        <w:t xml:space="preserve"> and radio</w:t>
      </w:r>
      <w:r>
        <w:rPr>
          <w:rFonts w:cstheme="minorHAnsi"/>
        </w:rPr>
        <w:t xml:space="preserve"> </w:t>
      </w:r>
      <w:r w:rsidR="004B12B8" w:rsidRPr="00DD54BC">
        <w:rPr>
          <w:rFonts w:cstheme="minorHAnsi"/>
        </w:rPr>
        <w:t>telex services.</w:t>
      </w:r>
    </w:p>
    <w:p w14:paraId="5ED8F34F" w14:textId="77777777" w:rsidR="00007AFE" w:rsidRPr="006C23C9" w:rsidRDefault="00007AFE" w:rsidP="00D317A4">
      <w:pPr>
        <w:spacing w:after="0"/>
        <w:jc w:val="both"/>
        <w:rPr>
          <w:rFonts w:cstheme="minorHAnsi"/>
          <w:b/>
        </w:rPr>
      </w:pPr>
    </w:p>
    <w:p w14:paraId="33C09CA3" w14:textId="49B09503" w:rsidR="00660FA1" w:rsidRPr="006C23C9" w:rsidRDefault="00660FA1" w:rsidP="00D317A4">
      <w:pPr>
        <w:pStyle w:val="varname"/>
        <w:spacing w:line="259" w:lineRule="auto"/>
      </w:pPr>
      <w:r w:rsidRPr="006C23C9">
        <w:t>comm_exp</w:t>
      </w:r>
    </w:p>
    <w:p w14:paraId="5E0CA259" w14:textId="23E2B72B" w:rsidR="0096390A" w:rsidRDefault="00A76DD1" w:rsidP="00D317A4">
      <w:pPr>
        <w:spacing w:after="0"/>
        <w:jc w:val="both"/>
      </w:pPr>
      <w:r>
        <w:t xml:space="preserve">This </w:t>
      </w:r>
      <w:r w:rsidR="00660FA1" w:rsidRPr="006C23C9">
        <w:t>is a continuous variable comprised of total annual household expenditures on all telephone and telefax services, including expenditures on landline phone</w:t>
      </w:r>
      <w:r>
        <w:t xml:space="preserve"> (LANPHONE_EXP</w:t>
      </w:r>
      <w:r w:rsidR="00660FA1" w:rsidRPr="006C23C9">
        <w:t>), cell phone (</w:t>
      </w:r>
      <w:r>
        <w:t>CELLPHONE_EXP</w:t>
      </w:r>
      <w:r w:rsidR="00660FA1" w:rsidRPr="006C23C9">
        <w:t>), internet (</w:t>
      </w:r>
      <w:r>
        <w:t>INTERNET_EXP</w:t>
      </w:r>
      <w:r w:rsidR="00660FA1" w:rsidRPr="006C23C9">
        <w:t>) and telefax services (</w:t>
      </w:r>
      <w:r>
        <w:t>TELEFAX_EXP</w:t>
      </w:r>
      <w:r w:rsidR="00660FA1" w:rsidRPr="006C23C9">
        <w:t xml:space="preserve">). </w:t>
      </w:r>
    </w:p>
    <w:p w14:paraId="4114FE04" w14:textId="77777777" w:rsidR="003C57E9" w:rsidRDefault="003C57E9" w:rsidP="003C57E9">
      <w:pPr>
        <w:spacing w:after="0"/>
        <w:jc w:val="both"/>
        <w:rPr>
          <w:rFonts w:cstheme="minorHAnsi"/>
        </w:rPr>
      </w:pPr>
    </w:p>
    <w:tbl>
      <w:tblPr>
        <w:tblStyle w:val="TableGrid"/>
        <w:tblW w:w="0" w:type="auto"/>
        <w:tblInd w:w="895" w:type="dxa"/>
        <w:shd w:val="clear" w:color="auto" w:fill="BFBFBF" w:themeFill="background1" w:themeFillShade="BF"/>
        <w:tblLook w:val="04A0" w:firstRow="1" w:lastRow="0" w:firstColumn="1" w:lastColumn="0" w:noHBand="0" w:noVBand="1"/>
      </w:tblPr>
      <w:tblGrid>
        <w:gridCol w:w="9059"/>
      </w:tblGrid>
      <w:tr w:rsidR="003C57E9" w:rsidRPr="00C613DF" w14:paraId="092B02A1" w14:textId="77777777">
        <w:tc>
          <w:tcPr>
            <w:tcW w:w="9059" w:type="dxa"/>
            <w:shd w:val="clear" w:color="auto" w:fill="BFBFBF" w:themeFill="background1" w:themeFillShade="BF"/>
          </w:tcPr>
          <w:p w14:paraId="5D61BA0A" w14:textId="7B5784A2" w:rsidR="003C57E9" w:rsidRPr="008F483D" w:rsidRDefault="005518B6">
            <w:pPr>
              <w:pStyle w:val="varname"/>
              <w:spacing w:before="60" w:after="60" w:line="259" w:lineRule="auto"/>
              <w:rPr>
                <w:rFonts w:ascii="Courier New" w:hAnsi="Courier New" w:cs="Courier New"/>
                <w:color w:val="0000FF"/>
                <w:szCs w:val="22"/>
              </w:rPr>
            </w:pPr>
            <w:r w:rsidRPr="008F483D">
              <w:rPr>
                <w:rFonts w:ascii="Courier New" w:hAnsi="Courier New" w:cs="Courier New"/>
                <w:color w:val="0000FF"/>
                <w:szCs w:val="22"/>
                <w:lang w:eastAsia="en-US"/>
              </w:rPr>
              <w:t>egen comm_exp=rsum(tel_exp internet_exp telefax_exp)</w:t>
            </w:r>
          </w:p>
        </w:tc>
      </w:tr>
    </w:tbl>
    <w:p w14:paraId="6381BC85" w14:textId="77777777" w:rsidR="007F6B69" w:rsidRDefault="007F6B69" w:rsidP="00D317A4">
      <w:pPr>
        <w:pStyle w:val="varname"/>
        <w:spacing w:line="259" w:lineRule="auto"/>
      </w:pPr>
    </w:p>
    <w:p w14:paraId="379BC801" w14:textId="032A1CA0" w:rsidR="00660FA1" w:rsidRPr="0096390A" w:rsidRDefault="00660FA1" w:rsidP="00D317A4">
      <w:pPr>
        <w:pStyle w:val="varname"/>
        <w:spacing w:line="259" w:lineRule="auto"/>
      </w:pPr>
      <w:r w:rsidRPr="006C23C9">
        <w:t xml:space="preserve">tv_exp </w:t>
      </w:r>
    </w:p>
    <w:p w14:paraId="6E5493D2" w14:textId="0356EB7C" w:rsidR="00660FA1" w:rsidRPr="006C23C9" w:rsidRDefault="00A76DD1" w:rsidP="00D317A4">
      <w:pPr>
        <w:spacing w:after="0"/>
        <w:jc w:val="both"/>
      </w:pPr>
      <w:r>
        <w:t xml:space="preserve">This </w:t>
      </w:r>
      <w:r w:rsidR="00660FA1" w:rsidRPr="006C23C9">
        <w:t>is a continuous variable that refers to total annual household expenditures on television broadcasting services, license fees for television equipment and subscriptions to television networks. This variable is compatible with COICOP 9.4.2 Cultural services but does not include spending on such services as theatres, museums</w:t>
      </w:r>
      <w:r>
        <w:t>,</w:t>
      </w:r>
      <w:r w:rsidR="00660FA1" w:rsidRPr="006C23C9">
        <w:t xml:space="preserve"> and historic monuments. </w:t>
      </w:r>
    </w:p>
    <w:p w14:paraId="3DB7C7BD" w14:textId="61C3F322" w:rsidR="00660FA1" w:rsidRPr="006C23C9" w:rsidRDefault="00660FA1" w:rsidP="00D317A4">
      <w:pPr>
        <w:pStyle w:val="varname"/>
        <w:spacing w:line="259" w:lineRule="auto"/>
      </w:pPr>
      <w:r w:rsidRPr="006C23C9">
        <w:t>tvintph_exp</w:t>
      </w:r>
    </w:p>
    <w:p w14:paraId="4E767F97" w14:textId="5F9F381D" w:rsidR="00660FA1" w:rsidRDefault="00A76DD1" w:rsidP="00D317A4">
      <w:pPr>
        <w:spacing w:after="0"/>
        <w:jc w:val="both"/>
      </w:pPr>
      <w:r>
        <w:t xml:space="preserve">This </w:t>
      </w:r>
      <w:r w:rsidR="00660FA1" w:rsidRPr="006C23C9">
        <w:t>is a continuous aggregate variable comprised of total annual household expenditures on internet (</w:t>
      </w:r>
      <w:r>
        <w:t>INTERNET_EXP</w:t>
      </w:r>
      <w:r w:rsidR="00660FA1" w:rsidRPr="006C23C9">
        <w:t>), telephone (</w:t>
      </w:r>
      <w:r>
        <w:t>TEL_EXP</w:t>
      </w:r>
      <w:r w:rsidR="00660FA1" w:rsidRPr="006C23C9">
        <w:t>) and television broadcasting services (</w:t>
      </w:r>
      <w:r>
        <w:t>TV_EXP</w:t>
      </w:r>
      <w:r w:rsidR="00660FA1" w:rsidRPr="006C23C9">
        <w:t xml:space="preserve">). </w:t>
      </w:r>
    </w:p>
    <w:p w14:paraId="2D1E2424" w14:textId="785D4487" w:rsidR="00642773" w:rsidRDefault="00642773" w:rsidP="00D317A4">
      <w:pPr>
        <w:spacing w:after="0"/>
        <w:jc w:val="both"/>
      </w:pPr>
    </w:p>
    <w:p w14:paraId="2D1AEBE0" w14:textId="352CAA72" w:rsidR="00642773" w:rsidRDefault="00642773" w:rsidP="00D317A4">
      <w:pPr>
        <w:spacing w:after="0"/>
        <w:jc w:val="both"/>
      </w:pPr>
      <w:bookmarkStart w:id="249" w:name="_Hlk133145215"/>
      <w:r>
        <w:t>Table</w:t>
      </w:r>
      <w:r w:rsidR="00F7200E">
        <w:t xml:space="preserve"> </w:t>
      </w:r>
      <w:r w:rsidR="009B00A6">
        <w:t>6.5</w:t>
      </w:r>
      <w:r>
        <w:t xml:space="preserve"> below provides the summary of all the utilities expense variables. The variables highlighted in yellow are secondary variables that are aggregat</w:t>
      </w:r>
      <w:r w:rsidR="00243027">
        <w:t xml:space="preserve">ed using primary variables. </w:t>
      </w:r>
      <w:r w:rsidR="001955B3">
        <w:t xml:space="preserve">However, there might be surveys that report expenditures on secondary level only. </w:t>
      </w:r>
      <w:r w:rsidR="00243027">
        <w:t xml:space="preserve">For </w:t>
      </w:r>
      <w:r w:rsidR="001955B3">
        <w:t>example:</w:t>
      </w:r>
      <w:r w:rsidR="00243027">
        <w:t xml:space="preserve"> waste expenditure (</w:t>
      </w:r>
      <w:r w:rsidR="00A76DD1">
        <w:t>WASTE_EXP</w:t>
      </w:r>
      <w:r w:rsidR="001955B3">
        <w:t>)</w:t>
      </w:r>
      <w:r w:rsidR="00243027">
        <w:t xml:space="preserve"> is sum of garbage expenditure (</w:t>
      </w:r>
      <w:r w:rsidR="00A76DD1">
        <w:t>GARBAGE_EXP</w:t>
      </w:r>
      <w:r w:rsidR="00243027">
        <w:t>) and sewage expenditure (</w:t>
      </w:r>
      <w:r w:rsidR="00A76DD1">
        <w:t>SEWAGE_EXP</w:t>
      </w:r>
      <w:r w:rsidR="00243027">
        <w:t>)</w:t>
      </w:r>
      <w:r w:rsidR="00104B0D">
        <w:t>.</w:t>
      </w:r>
      <w:r w:rsidR="001955B3">
        <w:t xml:space="preserve"> In surveys where expenditures are reported on disaggregated level will include values for garbage expenditure</w:t>
      </w:r>
      <w:r w:rsidR="001955B3" w:rsidRPr="001955B3">
        <w:t xml:space="preserve"> </w:t>
      </w:r>
      <w:r w:rsidR="001955B3">
        <w:t>and sewage expenditure</w:t>
      </w:r>
      <w:r w:rsidR="00731B61">
        <w:t xml:space="preserve"> and then </w:t>
      </w:r>
      <w:r w:rsidR="00A76DD1">
        <w:t>WASTE_EXP</w:t>
      </w:r>
      <w:r w:rsidR="00731B61">
        <w:t xml:space="preserve"> is created by adding garba</w:t>
      </w:r>
      <w:r w:rsidR="009371D6">
        <w:t>g</w:t>
      </w:r>
      <w:r w:rsidR="00731B61">
        <w:t>e and sewage expenditures</w:t>
      </w:r>
      <w:r w:rsidR="001955B3">
        <w:t>. However</w:t>
      </w:r>
      <w:r w:rsidR="00731B61">
        <w:t>,</w:t>
      </w:r>
      <w:r w:rsidR="001955B3">
        <w:t xml:space="preserve"> some surveys will report expenditure only for total waste</w:t>
      </w:r>
      <w:r w:rsidR="00ED2AA2">
        <w:t xml:space="preserve"> </w:t>
      </w:r>
      <w:r w:rsidR="00A17BB9">
        <w:t>i.e.,</w:t>
      </w:r>
      <w:r w:rsidR="00ED2AA2">
        <w:t xml:space="preserve"> </w:t>
      </w:r>
      <w:r w:rsidR="00A76DD1">
        <w:t>WASTE_EXP</w:t>
      </w:r>
      <w:r w:rsidR="001955B3">
        <w:t xml:space="preserve">, leading to missing values for </w:t>
      </w:r>
      <w:r w:rsidR="00A76DD1">
        <w:t>GARBAGE_EXP</w:t>
      </w:r>
      <w:r w:rsidR="001955B3">
        <w:t xml:space="preserve"> and </w:t>
      </w:r>
      <w:r w:rsidR="00A76DD1">
        <w:t>SEWAGE_EXP</w:t>
      </w:r>
      <w:r w:rsidR="00F808D7">
        <w:t>.</w:t>
      </w:r>
      <w:r w:rsidR="001955B3">
        <w:t xml:space="preserve"> </w:t>
      </w:r>
    </w:p>
    <w:p w14:paraId="0A52D5E9" w14:textId="77777777" w:rsidR="005518B6" w:rsidRDefault="005518B6" w:rsidP="005518B6">
      <w:pPr>
        <w:spacing w:after="0"/>
        <w:jc w:val="both"/>
        <w:rPr>
          <w:rFonts w:cstheme="minorHAnsi"/>
        </w:rPr>
      </w:pPr>
    </w:p>
    <w:tbl>
      <w:tblPr>
        <w:tblStyle w:val="TableGrid"/>
        <w:tblW w:w="0" w:type="auto"/>
        <w:tblInd w:w="895" w:type="dxa"/>
        <w:shd w:val="clear" w:color="auto" w:fill="BFBFBF" w:themeFill="background1" w:themeFillShade="BF"/>
        <w:tblLook w:val="04A0" w:firstRow="1" w:lastRow="0" w:firstColumn="1" w:lastColumn="0" w:noHBand="0" w:noVBand="1"/>
      </w:tblPr>
      <w:tblGrid>
        <w:gridCol w:w="9059"/>
      </w:tblGrid>
      <w:tr w:rsidR="008F483D" w:rsidRPr="008F483D" w14:paraId="3C7D7E84" w14:textId="77777777">
        <w:tc>
          <w:tcPr>
            <w:tcW w:w="9059" w:type="dxa"/>
            <w:shd w:val="clear" w:color="auto" w:fill="BFBFBF" w:themeFill="background1" w:themeFillShade="BF"/>
          </w:tcPr>
          <w:p w14:paraId="26E50F02" w14:textId="3087AFE6" w:rsidR="005518B6" w:rsidRPr="008F483D" w:rsidRDefault="005518B6">
            <w:pPr>
              <w:pStyle w:val="varname"/>
              <w:spacing w:before="60" w:after="60" w:line="259" w:lineRule="auto"/>
              <w:rPr>
                <w:rFonts w:ascii="Courier New" w:hAnsi="Courier New" w:cs="Courier New"/>
                <w:b w:val="0"/>
                <w:bCs/>
                <w:color w:val="0000FF"/>
                <w:szCs w:val="22"/>
              </w:rPr>
            </w:pPr>
            <w:r w:rsidRPr="008F483D">
              <w:rPr>
                <w:rFonts w:ascii="Courier New" w:hAnsi="Courier New" w:cs="Courier New"/>
                <w:color w:val="0000FF"/>
                <w:szCs w:val="22"/>
                <w:lang w:eastAsia="en-US"/>
              </w:rPr>
              <w:t>egen tvintph_exp=rsum(tel_exp internet_exp tv_exp)</w:t>
            </w:r>
          </w:p>
        </w:tc>
      </w:tr>
      <w:bookmarkEnd w:id="249"/>
    </w:tbl>
    <w:p w14:paraId="5E122B52" w14:textId="30463544" w:rsidR="00E2195D" w:rsidRDefault="00E2195D" w:rsidP="00D317A4">
      <w:pPr>
        <w:spacing w:after="0"/>
        <w:jc w:val="both"/>
      </w:pPr>
    </w:p>
    <w:p w14:paraId="3B46371D" w14:textId="53354989" w:rsidR="00D317A4" w:rsidRPr="00DF3489" w:rsidRDefault="00D317A4" w:rsidP="00D317A4">
      <w:pPr>
        <w:spacing w:after="60"/>
        <w:jc w:val="center"/>
        <w:rPr>
          <w:rFonts w:cstheme="minorHAnsi"/>
          <w:b/>
          <w:bCs/>
        </w:rPr>
      </w:pPr>
      <w:r w:rsidRPr="00DF3489">
        <w:rPr>
          <w:rFonts w:cstheme="minorHAnsi"/>
          <w:b/>
          <w:bCs/>
        </w:rPr>
        <w:t>Table 6.</w:t>
      </w:r>
      <w:r>
        <w:rPr>
          <w:rFonts w:cstheme="minorHAnsi"/>
          <w:b/>
          <w:bCs/>
        </w:rPr>
        <w:t>5</w:t>
      </w:r>
      <w:r w:rsidRPr="00DF3489">
        <w:rPr>
          <w:rFonts w:cstheme="minorHAnsi"/>
          <w:b/>
          <w:bCs/>
        </w:rPr>
        <w:t>: Utilities Module-</w:t>
      </w:r>
      <w:r>
        <w:rPr>
          <w:rFonts w:cstheme="minorHAnsi"/>
          <w:b/>
          <w:bCs/>
        </w:rPr>
        <w:t xml:space="preserve">Additional </w:t>
      </w:r>
      <w:r w:rsidRPr="00DF3489">
        <w:rPr>
          <w:rFonts w:cstheme="minorHAnsi"/>
          <w:b/>
          <w:bCs/>
        </w:rPr>
        <w:t>Expenditure Variables</w:t>
      </w:r>
    </w:p>
    <w:tbl>
      <w:tblPr>
        <w:tblStyle w:val="TableGrid"/>
        <w:tblW w:w="9985" w:type="dxa"/>
        <w:tblLook w:val="04A0" w:firstRow="1" w:lastRow="0" w:firstColumn="1" w:lastColumn="0" w:noHBand="0" w:noVBand="1"/>
      </w:tblPr>
      <w:tblGrid>
        <w:gridCol w:w="519"/>
        <w:gridCol w:w="928"/>
        <w:gridCol w:w="1653"/>
        <w:gridCol w:w="5985"/>
        <w:gridCol w:w="900"/>
      </w:tblGrid>
      <w:tr w:rsidR="00A369E6" w:rsidRPr="00DF3489" w14:paraId="22027676" w14:textId="77777777" w:rsidTr="0005424F">
        <w:tc>
          <w:tcPr>
            <w:tcW w:w="519" w:type="dxa"/>
            <w:tcBorders>
              <w:bottom w:val="single" w:sz="4" w:space="0" w:color="auto"/>
            </w:tcBorders>
            <w:shd w:val="clear" w:color="auto" w:fill="4472C4" w:themeFill="accent1"/>
          </w:tcPr>
          <w:p w14:paraId="41496200" w14:textId="77777777" w:rsidR="00A369E6" w:rsidRPr="00163B59" w:rsidRDefault="00A369E6" w:rsidP="009B00A6">
            <w:pPr>
              <w:spacing w:before="60" w:after="60" w:line="259" w:lineRule="auto"/>
              <w:jc w:val="right"/>
              <w:rPr>
                <w:rFonts w:cstheme="minorHAnsi"/>
                <w:b/>
                <w:bCs/>
                <w:color w:val="FFFFFF" w:themeColor="background1"/>
              </w:rPr>
            </w:pPr>
            <w:bookmarkStart w:id="250" w:name="_Hlk133746710"/>
          </w:p>
        </w:tc>
        <w:tc>
          <w:tcPr>
            <w:tcW w:w="928" w:type="dxa"/>
            <w:tcBorders>
              <w:bottom w:val="single" w:sz="4" w:space="0" w:color="auto"/>
            </w:tcBorders>
            <w:shd w:val="clear" w:color="auto" w:fill="4472C4" w:themeFill="accent1"/>
          </w:tcPr>
          <w:p w14:paraId="39BC6EA0" w14:textId="7BE5FDE0" w:rsidR="00A369E6" w:rsidRPr="00163B59" w:rsidRDefault="00A369E6" w:rsidP="009B00A6">
            <w:pPr>
              <w:spacing w:before="60" w:after="60" w:line="259" w:lineRule="auto"/>
              <w:rPr>
                <w:rFonts w:cstheme="minorHAnsi"/>
                <w:b/>
                <w:bCs/>
                <w:color w:val="FFFFFF" w:themeColor="background1"/>
              </w:rPr>
            </w:pPr>
            <w:r w:rsidRPr="00163B59">
              <w:rPr>
                <w:rFonts w:cstheme="minorHAnsi"/>
                <w:b/>
                <w:bCs/>
                <w:color w:val="FFFFFF" w:themeColor="background1"/>
              </w:rPr>
              <w:t>Module code</w:t>
            </w:r>
          </w:p>
        </w:tc>
        <w:tc>
          <w:tcPr>
            <w:tcW w:w="1653" w:type="dxa"/>
            <w:tcBorders>
              <w:bottom w:val="single" w:sz="4" w:space="0" w:color="auto"/>
            </w:tcBorders>
            <w:shd w:val="clear" w:color="auto" w:fill="4472C4" w:themeFill="accent1"/>
          </w:tcPr>
          <w:p w14:paraId="0CECB896" w14:textId="77777777" w:rsidR="00A369E6" w:rsidRPr="008F483D" w:rsidRDefault="00A369E6" w:rsidP="009B00A6">
            <w:pPr>
              <w:spacing w:before="60" w:after="60" w:line="259" w:lineRule="auto"/>
              <w:rPr>
                <w:rFonts w:cstheme="minorHAnsi"/>
                <w:b/>
                <w:bCs/>
                <w:color w:val="FFFFFF" w:themeColor="background1"/>
              </w:rPr>
            </w:pPr>
            <w:r w:rsidRPr="008F483D">
              <w:rPr>
                <w:rFonts w:cstheme="minorHAnsi"/>
                <w:b/>
                <w:bCs/>
                <w:color w:val="FFFFFF" w:themeColor="background1"/>
              </w:rPr>
              <w:t>Variable name</w:t>
            </w:r>
          </w:p>
        </w:tc>
        <w:tc>
          <w:tcPr>
            <w:tcW w:w="5985" w:type="dxa"/>
            <w:tcBorders>
              <w:bottom w:val="single" w:sz="4" w:space="0" w:color="auto"/>
            </w:tcBorders>
            <w:shd w:val="clear" w:color="auto" w:fill="4472C4" w:themeFill="accent1"/>
          </w:tcPr>
          <w:p w14:paraId="7071F867" w14:textId="77777777" w:rsidR="00A369E6" w:rsidRPr="008F483D" w:rsidRDefault="00A369E6" w:rsidP="009B00A6">
            <w:pPr>
              <w:spacing w:before="60" w:after="60" w:line="259" w:lineRule="auto"/>
              <w:rPr>
                <w:rFonts w:cstheme="minorHAnsi"/>
                <w:b/>
                <w:bCs/>
                <w:color w:val="FFFFFF" w:themeColor="background1"/>
              </w:rPr>
            </w:pPr>
            <w:r w:rsidRPr="008F483D">
              <w:rPr>
                <w:rFonts w:cstheme="minorHAnsi"/>
                <w:b/>
                <w:bCs/>
                <w:color w:val="FFFFFF" w:themeColor="background1"/>
              </w:rPr>
              <w:t>Variabel label</w:t>
            </w:r>
          </w:p>
        </w:tc>
        <w:tc>
          <w:tcPr>
            <w:tcW w:w="900" w:type="dxa"/>
            <w:tcBorders>
              <w:bottom w:val="single" w:sz="4" w:space="0" w:color="auto"/>
            </w:tcBorders>
            <w:shd w:val="clear" w:color="auto" w:fill="4472C4" w:themeFill="accent1"/>
          </w:tcPr>
          <w:p w14:paraId="5F53842C" w14:textId="77777777" w:rsidR="00A369E6" w:rsidRPr="00163B59" w:rsidRDefault="00A369E6" w:rsidP="009B00A6">
            <w:pPr>
              <w:spacing w:before="60" w:after="60" w:line="259" w:lineRule="auto"/>
              <w:jc w:val="center"/>
              <w:rPr>
                <w:rFonts w:cstheme="minorHAnsi"/>
                <w:b/>
                <w:bCs/>
                <w:color w:val="FFFFFF" w:themeColor="background1"/>
              </w:rPr>
            </w:pPr>
            <w:r w:rsidRPr="00163B59">
              <w:rPr>
                <w:rFonts w:cstheme="minorHAnsi"/>
                <w:b/>
                <w:bCs/>
                <w:color w:val="FFFFFF" w:themeColor="background1"/>
              </w:rPr>
              <w:t>Tier</w:t>
            </w:r>
          </w:p>
        </w:tc>
      </w:tr>
      <w:tr w:rsidR="00A369E6" w:rsidRPr="00DF3489" w14:paraId="776FF966" w14:textId="77777777" w:rsidTr="0005424F">
        <w:tc>
          <w:tcPr>
            <w:tcW w:w="519" w:type="dxa"/>
            <w:shd w:val="clear" w:color="auto" w:fill="FFFFFF" w:themeFill="background1"/>
          </w:tcPr>
          <w:p w14:paraId="7F5B4CB2" w14:textId="3EA1E92D" w:rsidR="00A369E6" w:rsidRDefault="00A369E6" w:rsidP="009B00A6">
            <w:pPr>
              <w:spacing w:before="60" w:after="60" w:line="259" w:lineRule="auto"/>
              <w:jc w:val="right"/>
              <w:rPr>
                <w:rFonts w:cstheme="minorHAnsi"/>
                <w:sz w:val="20"/>
                <w:szCs w:val="20"/>
              </w:rPr>
            </w:pPr>
            <w:r>
              <w:rPr>
                <w:rFonts w:cstheme="minorHAnsi"/>
                <w:sz w:val="20"/>
                <w:szCs w:val="20"/>
              </w:rPr>
              <w:t>1</w:t>
            </w:r>
          </w:p>
        </w:tc>
        <w:tc>
          <w:tcPr>
            <w:tcW w:w="928" w:type="dxa"/>
            <w:shd w:val="clear" w:color="auto" w:fill="FFFFFF" w:themeFill="background1"/>
          </w:tcPr>
          <w:p w14:paraId="3B952BC6" w14:textId="30DBE7E0" w:rsidR="00A369E6" w:rsidRPr="00DF3489" w:rsidRDefault="00A369E6" w:rsidP="009B00A6">
            <w:pPr>
              <w:spacing w:before="60" w:after="60" w:line="259" w:lineRule="auto"/>
              <w:rPr>
                <w:rFonts w:cstheme="minorHAnsi"/>
                <w:sz w:val="20"/>
                <w:szCs w:val="20"/>
              </w:rPr>
            </w:pPr>
            <w:r>
              <w:rPr>
                <w:rFonts w:cstheme="minorHAnsi"/>
                <w:sz w:val="20"/>
                <w:szCs w:val="20"/>
              </w:rPr>
              <w:t>Utilities</w:t>
            </w:r>
          </w:p>
        </w:tc>
        <w:tc>
          <w:tcPr>
            <w:tcW w:w="1653" w:type="dxa"/>
            <w:shd w:val="clear" w:color="auto" w:fill="FFFFFF" w:themeFill="background1"/>
          </w:tcPr>
          <w:p w14:paraId="64BD1E19" w14:textId="77777777" w:rsidR="00A369E6" w:rsidRPr="008F483D" w:rsidRDefault="00A369E6" w:rsidP="009B00A6">
            <w:pPr>
              <w:spacing w:before="60" w:after="60" w:line="259" w:lineRule="auto"/>
              <w:rPr>
                <w:rFonts w:cstheme="minorHAnsi"/>
                <w:b/>
                <w:bCs/>
                <w:sz w:val="20"/>
                <w:szCs w:val="20"/>
              </w:rPr>
            </w:pPr>
            <w:r w:rsidRPr="008F483D">
              <w:rPr>
                <w:rFonts w:cstheme="minorHAnsi"/>
                <w:b/>
                <w:bCs/>
                <w:sz w:val="20"/>
                <w:szCs w:val="20"/>
              </w:rPr>
              <w:t>dwelmat_exp</w:t>
            </w:r>
          </w:p>
        </w:tc>
        <w:tc>
          <w:tcPr>
            <w:tcW w:w="5985" w:type="dxa"/>
            <w:shd w:val="clear" w:color="auto" w:fill="FFFFFF" w:themeFill="background1"/>
          </w:tcPr>
          <w:p w14:paraId="463896C0" w14:textId="77777777" w:rsidR="00A369E6" w:rsidRPr="008F483D" w:rsidRDefault="00A369E6" w:rsidP="009B00A6">
            <w:pPr>
              <w:spacing w:before="60" w:after="60" w:line="259" w:lineRule="auto"/>
              <w:rPr>
                <w:rFonts w:cstheme="minorHAnsi"/>
                <w:b/>
                <w:bCs/>
                <w:sz w:val="20"/>
                <w:szCs w:val="20"/>
              </w:rPr>
            </w:pPr>
            <w:r w:rsidRPr="008F483D">
              <w:rPr>
                <w:rFonts w:cstheme="minorHAnsi"/>
                <w:b/>
                <w:bCs/>
                <w:sz w:val="20"/>
                <w:szCs w:val="20"/>
              </w:rPr>
              <w:t>Total annual consumption of materials for the maintenance and repair of the dwelling</w:t>
            </w:r>
          </w:p>
        </w:tc>
        <w:tc>
          <w:tcPr>
            <w:tcW w:w="900" w:type="dxa"/>
            <w:shd w:val="clear" w:color="auto" w:fill="FFFFFF" w:themeFill="background1"/>
          </w:tcPr>
          <w:p w14:paraId="03FC0C49" w14:textId="3205131E" w:rsidR="00A369E6" w:rsidRPr="00DF3489" w:rsidRDefault="00A369E6" w:rsidP="009B00A6">
            <w:pPr>
              <w:spacing w:before="60" w:after="60" w:line="259" w:lineRule="auto"/>
              <w:jc w:val="center"/>
              <w:rPr>
                <w:rFonts w:cstheme="minorHAnsi"/>
                <w:sz w:val="20"/>
                <w:szCs w:val="20"/>
              </w:rPr>
            </w:pPr>
            <w:r>
              <w:rPr>
                <w:rFonts w:cstheme="minorHAnsi"/>
                <w:sz w:val="20"/>
                <w:szCs w:val="20"/>
              </w:rPr>
              <w:t>2</w:t>
            </w:r>
          </w:p>
        </w:tc>
      </w:tr>
      <w:tr w:rsidR="00A369E6" w:rsidRPr="00DF3489" w14:paraId="11CED8CC" w14:textId="77777777" w:rsidTr="0005424F">
        <w:tc>
          <w:tcPr>
            <w:tcW w:w="519" w:type="dxa"/>
            <w:shd w:val="clear" w:color="auto" w:fill="FFFFFF" w:themeFill="background1"/>
          </w:tcPr>
          <w:p w14:paraId="08744494" w14:textId="647B30F9" w:rsidR="00A369E6" w:rsidRPr="00EA0ACD" w:rsidRDefault="00A369E6" w:rsidP="009B00A6">
            <w:pPr>
              <w:spacing w:before="60" w:after="60" w:line="259" w:lineRule="auto"/>
              <w:jc w:val="right"/>
              <w:rPr>
                <w:rFonts w:cstheme="minorHAnsi"/>
                <w:sz w:val="20"/>
                <w:szCs w:val="20"/>
              </w:rPr>
            </w:pPr>
            <w:r>
              <w:rPr>
                <w:rFonts w:cstheme="minorHAnsi"/>
                <w:sz w:val="20"/>
                <w:szCs w:val="20"/>
              </w:rPr>
              <w:t>2</w:t>
            </w:r>
          </w:p>
        </w:tc>
        <w:tc>
          <w:tcPr>
            <w:tcW w:w="928" w:type="dxa"/>
            <w:shd w:val="clear" w:color="auto" w:fill="FFFFFF" w:themeFill="background1"/>
          </w:tcPr>
          <w:p w14:paraId="1DBFB6B1" w14:textId="2ECCF8DF" w:rsidR="00A369E6" w:rsidRPr="00DF3489" w:rsidRDefault="00A369E6" w:rsidP="009B00A6">
            <w:pPr>
              <w:spacing w:before="60" w:after="60" w:line="259" w:lineRule="auto"/>
              <w:rPr>
                <w:rFonts w:cstheme="minorHAnsi"/>
                <w:sz w:val="20"/>
                <w:szCs w:val="20"/>
              </w:rPr>
            </w:pPr>
            <w:r w:rsidRPr="00EA0ACD">
              <w:rPr>
                <w:rFonts w:cstheme="minorHAnsi"/>
                <w:sz w:val="20"/>
                <w:szCs w:val="20"/>
              </w:rPr>
              <w:t>Utilities</w:t>
            </w:r>
          </w:p>
        </w:tc>
        <w:tc>
          <w:tcPr>
            <w:tcW w:w="1653" w:type="dxa"/>
            <w:shd w:val="clear" w:color="auto" w:fill="FFFFFF" w:themeFill="background1"/>
          </w:tcPr>
          <w:p w14:paraId="5ED068DC" w14:textId="77777777" w:rsidR="00A369E6" w:rsidRPr="008F483D" w:rsidRDefault="00A369E6" w:rsidP="009B00A6">
            <w:pPr>
              <w:spacing w:before="60" w:after="60" w:line="259" w:lineRule="auto"/>
              <w:rPr>
                <w:rFonts w:cstheme="minorHAnsi"/>
                <w:b/>
                <w:bCs/>
                <w:sz w:val="20"/>
                <w:szCs w:val="20"/>
              </w:rPr>
            </w:pPr>
            <w:r w:rsidRPr="008F483D">
              <w:rPr>
                <w:rFonts w:cstheme="minorHAnsi"/>
                <w:b/>
                <w:bCs/>
                <w:sz w:val="20"/>
                <w:szCs w:val="20"/>
              </w:rPr>
              <w:t>dwelsvc_exp</w:t>
            </w:r>
          </w:p>
        </w:tc>
        <w:tc>
          <w:tcPr>
            <w:tcW w:w="5985" w:type="dxa"/>
            <w:shd w:val="clear" w:color="auto" w:fill="FFFFFF" w:themeFill="background1"/>
          </w:tcPr>
          <w:p w14:paraId="7C53A17A" w14:textId="77777777" w:rsidR="00A369E6" w:rsidRPr="008F483D" w:rsidRDefault="00A369E6" w:rsidP="009B00A6">
            <w:pPr>
              <w:spacing w:before="60" w:after="60" w:line="259" w:lineRule="auto"/>
              <w:rPr>
                <w:rFonts w:cstheme="minorHAnsi"/>
                <w:b/>
                <w:bCs/>
                <w:sz w:val="20"/>
                <w:szCs w:val="20"/>
              </w:rPr>
            </w:pPr>
            <w:r w:rsidRPr="008F483D">
              <w:rPr>
                <w:rFonts w:cstheme="minorHAnsi"/>
                <w:b/>
                <w:bCs/>
                <w:sz w:val="20"/>
                <w:szCs w:val="20"/>
              </w:rPr>
              <w:t>Total annual consumption of services for the maintenance and repair of the dwelling</w:t>
            </w:r>
          </w:p>
        </w:tc>
        <w:tc>
          <w:tcPr>
            <w:tcW w:w="900" w:type="dxa"/>
            <w:shd w:val="clear" w:color="auto" w:fill="FFFFFF" w:themeFill="background1"/>
          </w:tcPr>
          <w:p w14:paraId="2F66B231" w14:textId="07BB2F68" w:rsidR="00A369E6" w:rsidRPr="00DF3489" w:rsidRDefault="00A369E6" w:rsidP="009B00A6">
            <w:pPr>
              <w:spacing w:before="60" w:after="60" w:line="259" w:lineRule="auto"/>
              <w:jc w:val="center"/>
              <w:rPr>
                <w:rFonts w:cstheme="minorHAnsi"/>
                <w:sz w:val="20"/>
                <w:szCs w:val="20"/>
              </w:rPr>
            </w:pPr>
            <w:r>
              <w:rPr>
                <w:rFonts w:cstheme="minorHAnsi"/>
                <w:sz w:val="20"/>
                <w:szCs w:val="20"/>
              </w:rPr>
              <w:t>2</w:t>
            </w:r>
          </w:p>
        </w:tc>
      </w:tr>
      <w:tr w:rsidR="00A369E6" w:rsidRPr="00DF3489" w14:paraId="7173CD63" w14:textId="77777777" w:rsidTr="0005424F">
        <w:tc>
          <w:tcPr>
            <w:tcW w:w="519" w:type="dxa"/>
            <w:shd w:val="clear" w:color="auto" w:fill="FFFFFF" w:themeFill="background1"/>
          </w:tcPr>
          <w:p w14:paraId="6D621EFD" w14:textId="6512A130" w:rsidR="00A369E6" w:rsidRPr="00EA0ACD" w:rsidRDefault="00A369E6" w:rsidP="009B00A6">
            <w:pPr>
              <w:spacing w:before="60" w:after="60" w:line="259" w:lineRule="auto"/>
              <w:jc w:val="right"/>
              <w:rPr>
                <w:rFonts w:cstheme="minorHAnsi"/>
                <w:sz w:val="20"/>
                <w:szCs w:val="20"/>
              </w:rPr>
            </w:pPr>
            <w:r>
              <w:rPr>
                <w:rFonts w:cstheme="minorHAnsi"/>
                <w:sz w:val="20"/>
                <w:szCs w:val="20"/>
              </w:rPr>
              <w:t>3</w:t>
            </w:r>
          </w:p>
        </w:tc>
        <w:tc>
          <w:tcPr>
            <w:tcW w:w="928" w:type="dxa"/>
            <w:shd w:val="clear" w:color="auto" w:fill="FFFFFF" w:themeFill="background1"/>
          </w:tcPr>
          <w:p w14:paraId="475FB92A" w14:textId="7C15DA3C" w:rsidR="00A369E6" w:rsidRPr="00DF3489" w:rsidRDefault="00A369E6" w:rsidP="009B00A6">
            <w:pPr>
              <w:spacing w:before="60" w:after="60" w:line="259" w:lineRule="auto"/>
              <w:rPr>
                <w:rFonts w:cstheme="minorHAnsi"/>
                <w:sz w:val="20"/>
                <w:szCs w:val="20"/>
              </w:rPr>
            </w:pPr>
            <w:r w:rsidRPr="00EA0ACD">
              <w:rPr>
                <w:rFonts w:cstheme="minorHAnsi"/>
                <w:sz w:val="20"/>
                <w:szCs w:val="20"/>
              </w:rPr>
              <w:t>Utilities</w:t>
            </w:r>
          </w:p>
        </w:tc>
        <w:tc>
          <w:tcPr>
            <w:tcW w:w="1653" w:type="dxa"/>
            <w:shd w:val="clear" w:color="auto" w:fill="FFFFFF" w:themeFill="background1"/>
          </w:tcPr>
          <w:p w14:paraId="3E4F5CCB" w14:textId="6E3B6AAE" w:rsidR="00A369E6" w:rsidRPr="008F483D" w:rsidRDefault="00A369E6" w:rsidP="009B00A6">
            <w:pPr>
              <w:spacing w:before="60" w:after="60" w:line="259" w:lineRule="auto"/>
              <w:rPr>
                <w:rFonts w:cstheme="minorHAnsi"/>
                <w:b/>
                <w:bCs/>
                <w:sz w:val="20"/>
                <w:szCs w:val="20"/>
              </w:rPr>
            </w:pPr>
            <w:r w:rsidRPr="008F483D">
              <w:rPr>
                <w:rFonts w:cstheme="minorHAnsi"/>
                <w:b/>
                <w:bCs/>
                <w:sz w:val="20"/>
                <w:szCs w:val="20"/>
              </w:rPr>
              <w:t>othhousing_exp*</w:t>
            </w:r>
          </w:p>
        </w:tc>
        <w:tc>
          <w:tcPr>
            <w:tcW w:w="5985" w:type="dxa"/>
            <w:shd w:val="clear" w:color="auto" w:fill="FFFFFF" w:themeFill="background1"/>
          </w:tcPr>
          <w:p w14:paraId="05A7BE1A" w14:textId="77777777" w:rsidR="00A369E6" w:rsidRPr="008F483D" w:rsidRDefault="00A369E6" w:rsidP="009B00A6">
            <w:pPr>
              <w:spacing w:before="60" w:after="60" w:line="259" w:lineRule="auto"/>
              <w:rPr>
                <w:rFonts w:cstheme="minorHAnsi"/>
                <w:b/>
                <w:bCs/>
                <w:sz w:val="20"/>
                <w:szCs w:val="20"/>
              </w:rPr>
            </w:pPr>
            <w:r w:rsidRPr="008F483D">
              <w:rPr>
                <w:rFonts w:cstheme="minorHAnsi"/>
                <w:b/>
                <w:bCs/>
                <w:sz w:val="20"/>
                <w:szCs w:val="20"/>
              </w:rPr>
              <w:t>Total annual consumption of maintenance and repair of the dwelling</w:t>
            </w:r>
          </w:p>
        </w:tc>
        <w:tc>
          <w:tcPr>
            <w:tcW w:w="900" w:type="dxa"/>
            <w:shd w:val="clear" w:color="auto" w:fill="FFFFFF" w:themeFill="background1"/>
          </w:tcPr>
          <w:p w14:paraId="0F34A392" w14:textId="33166387" w:rsidR="00A369E6" w:rsidRPr="00DF3489" w:rsidRDefault="00A369E6" w:rsidP="009B00A6">
            <w:pPr>
              <w:spacing w:before="60" w:after="60" w:line="259" w:lineRule="auto"/>
              <w:jc w:val="center"/>
              <w:rPr>
                <w:rFonts w:cstheme="minorHAnsi"/>
                <w:sz w:val="20"/>
                <w:szCs w:val="20"/>
              </w:rPr>
            </w:pPr>
            <w:r>
              <w:rPr>
                <w:rFonts w:cstheme="minorHAnsi"/>
                <w:sz w:val="20"/>
                <w:szCs w:val="20"/>
              </w:rPr>
              <w:t>2</w:t>
            </w:r>
          </w:p>
        </w:tc>
      </w:tr>
      <w:tr w:rsidR="00A369E6" w:rsidRPr="00DF3489" w14:paraId="5F779F5E" w14:textId="77777777" w:rsidTr="0005424F">
        <w:tc>
          <w:tcPr>
            <w:tcW w:w="519" w:type="dxa"/>
            <w:shd w:val="clear" w:color="auto" w:fill="FFFFFF" w:themeFill="background1"/>
          </w:tcPr>
          <w:p w14:paraId="7C74EFD3" w14:textId="16BE9B63" w:rsidR="00A369E6" w:rsidRPr="00EA0ACD" w:rsidRDefault="00A369E6" w:rsidP="009B00A6">
            <w:pPr>
              <w:spacing w:before="60" w:after="60" w:line="259" w:lineRule="auto"/>
              <w:jc w:val="right"/>
              <w:rPr>
                <w:rFonts w:cstheme="minorHAnsi"/>
                <w:sz w:val="20"/>
                <w:szCs w:val="20"/>
              </w:rPr>
            </w:pPr>
            <w:r>
              <w:rPr>
                <w:rFonts w:cstheme="minorHAnsi"/>
                <w:sz w:val="20"/>
                <w:szCs w:val="20"/>
              </w:rPr>
              <w:t>4</w:t>
            </w:r>
          </w:p>
        </w:tc>
        <w:tc>
          <w:tcPr>
            <w:tcW w:w="928" w:type="dxa"/>
            <w:shd w:val="clear" w:color="auto" w:fill="FFFFFF" w:themeFill="background1"/>
          </w:tcPr>
          <w:p w14:paraId="029B3565" w14:textId="51EFED71" w:rsidR="00A369E6" w:rsidRPr="00DF3489" w:rsidRDefault="00A369E6" w:rsidP="009B00A6">
            <w:pPr>
              <w:spacing w:before="60" w:after="60" w:line="259" w:lineRule="auto"/>
              <w:rPr>
                <w:rFonts w:cstheme="minorHAnsi"/>
                <w:sz w:val="20"/>
                <w:szCs w:val="20"/>
              </w:rPr>
            </w:pPr>
            <w:r w:rsidRPr="00EA0ACD">
              <w:rPr>
                <w:rFonts w:cstheme="minorHAnsi"/>
                <w:sz w:val="20"/>
                <w:szCs w:val="20"/>
              </w:rPr>
              <w:t>Utilities</w:t>
            </w:r>
          </w:p>
        </w:tc>
        <w:tc>
          <w:tcPr>
            <w:tcW w:w="1653" w:type="dxa"/>
            <w:shd w:val="clear" w:color="auto" w:fill="FFFFFF" w:themeFill="background1"/>
          </w:tcPr>
          <w:p w14:paraId="175C22DC" w14:textId="77777777" w:rsidR="00A369E6" w:rsidRPr="008F483D" w:rsidRDefault="00A369E6" w:rsidP="009B00A6">
            <w:pPr>
              <w:spacing w:before="60" w:after="60" w:line="259" w:lineRule="auto"/>
              <w:rPr>
                <w:rFonts w:cstheme="minorHAnsi"/>
                <w:b/>
                <w:bCs/>
                <w:sz w:val="20"/>
                <w:szCs w:val="20"/>
              </w:rPr>
            </w:pPr>
            <w:r w:rsidRPr="008F483D">
              <w:rPr>
                <w:rFonts w:cstheme="minorHAnsi"/>
                <w:b/>
                <w:bCs/>
                <w:sz w:val="20"/>
                <w:szCs w:val="20"/>
              </w:rPr>
              <w:t>transfuel_exp</w:t>
            </w:r>
          </w:p>
        </w:tc>
        <w:tc>
          <w:tcPr>
            <w:tcW w:w="5985" w:type="dxa"/>
            <w:shd w:val="clear" w:color="auto" w:fill="FFFFFF" w:themeFill="background1"/>
          </w:tcPr>
          <w:p w14:paraId="44B20A1F" w14:textId="77777777" w:rsidR="00A369E6" w:rsidRPr="008F483D" w:rsidRDefault="00A369E6" w:rsidP="009B00A6">
            <w:pPr>
              <w:spacing w:before="60" w:after="60" w:line="259" w:lineRule="auto"/>
              <w:rPr>
                <w:rFonts w:cstheme="minorHAnsi"/>
                <w:b/>
                <w:bCs/>
                <w:sz w:val="20"/>
                <w:szCs w:val="20"/>
              </w:rPr>
            </w:pPr>
            <w:r w:rsidRPr="008F483D">
              <w:rPr>
                <w:rFonts w:cstheme="minorHAnsi"/>
                <w:b/>
                <w:bCs/>
                <w:sz w:val="20"/>
                <w:szCs w:val="20"/>
              </w:rPr>
              <w:t>Total annual consumption of fuels for personal transportation</w:t>
            </w:r>
          </w:p>
        </w:tc>
        <w:tc>
          <w:tcPr>
            <w:tcW w:w="900" w:type="dxa"/>
            <w:shd w:val="clear" w:color="auto" w:fill="FFFFFF" w:themeFill="background1"/>
          </w:tcPr>
          <w:p w14:paraId="7D3B1A94" w14:textId="7CF4F51A" w:rsidR="00A369E6" w:rsidRPr="00DF3489" w:rsidRDefault="00A369E6" w:rsidP="009B00A6">
            <w:pPr>
              <w:spacing w:before="60" w:after="60" w:line="259" w:lineRule="auto"/>
              <w:jc w:val="center"/>
              <w:rPr>
                <w:rFonts w:cstheme="minorHAnsi"/>
                <w:sz w:val="20"/>
                <w:szCs w:val="20"/>
              </w:rPr>
            </w:pPr>
            <w:r>
              <w:rPr>
                <w:rFonts w:cstheme="minorHAnsi"/>
                <w:sz w:val="20"/>
                <w:szCs w:val="20"/>
              </w:rPr>
              <w:t>2</w:t>
            </w:r>
          </w:p>
        </w:tc>
      </w:tr>
      <w:tr w:rsidR="00A369E6" w:rsidRPr="00DF3489" w14:paraId="0E93EDB8" w14:textId="77777777" w:rsidTr="0005424F">
        <w:tc>
          <w:tcPr>
            <w:tcW w:w="519" w:type="dxa"/>
            <w:shd w:val="clear" w:color="auto" w:fill="FFFFFF" w:themeFill="background1"/>
          </w:tcPr>
          <w:p w14:paraId="21FFF0A0" w14:textId="295BDC7D" w:rsidR="00A369E6" w:rsidRPr="00EA0ACD" w:rsidRDefault="00A369E6" w:rsidP="009B00A6">
            <w:pPr>
              <w:spacing w:before="60" w:after="60" w:line="259" w:lineRule="auto"/>
              <w:jc w:val="right"/>
              <w:rPr>
                <w:rFonts w:cstheme="minorHAnsi"/>
                <w:sz w:val="20"/>
                <w:szCs w:val="20"/>
              </w:rPr>
            </w:pPr>
            <w:r>
              <w:rPr>
                <w:rFonts w:cstheme="minorHAnsi"/>
                <w:sz w:val="20"/>
                <w:szCs w:val="20"/>
              </w:rPr>
              <w:t>5</w:t>
            </w:r>
          </w:p>
        </w:tc>
        <w:tc>
          <w:tcPr>
            <w:tcW w:w="928" w:type="dxa"/>
            <w:shd w:val="clear" w:color="auto" w:fill="FFFFFF" w:themeFill="background1"/>
          </w:tcPr>
          <w:p w14:paraId="0B29BFE1" w14:textId="594E0AC4" w:rsidR="00A369E6" w:rsidRPr="00DF3489" w:rsidRDefault="00A369E6" w:rsidP="009B00A6">
            <w:pPr>
              <w:spacing w:before="60" w:after="60" w:line="259" w:lineRule="auto"/>
              <w:rPr>
                <w:rFonts w:cstheme="minorHAnsi"/>
                <w:sz w:val="20"/>
                <w:szCs w:val="20"/>
              </w:rPr>
            </w:pPr>
            <w:r w:rsidRPr="00EA0ACD">
              <w:rPr>
                <w:rFonts w:cstheme="minorHAnsi"/>
                <w:sz w:val="20"/>
                <w:szCs w:val="20"/>
              </w:rPr>
              <w:t>Utilities</w:t>
            </w:r>
          </w:p>
        </w:tc>
        <w:tc>
          <w:tcPr>
            <w:tcW w:w="1653" w:type="dxa"/>
            <w:shd w:val="clear" w:color="auto" w:fill="FFFFFF" w:themeFill="background1"/>
          </w:tcPr>
          <w:p w14:paraId="5BB2CF56" w14:textId="77777777" w:rsidR="00A369E6" w:rsidRPr="008F483D" w:rsidRDefault="00A369E6" w:rsidP="009B00A6">
            <w:pPr>
              <w:spacing w:before="60" w:after="60" w:line="259" w:lineRule="auto"/>
              <w:rPr>
                <w:rFonts w:cstheme="minorHAnsi"/>
                <w:b/>
                <w:bCs/>
                <w:sz w:val="20"/>
                <w:szCs w:val="20"/>
              </w:rPr>
            </w:pPr>
            <w:r w:rsidRPr="008F483D">
              <w:rPr>
                <w:rFonts w:cstheme="minorHAnsi"/>
                <w:b/>
                <w:bCs/>
                <w:sz w:val="20"/>
                <w:szCs w:val="20"/>
              </w:rPr>
              <w:t>landphone_exp</w:t>
            </w:r>
          </w:p>
        </w:tc>
        <w:tc>
          <w:tcPr>
            <w:tcW w:w="5985" w:type="dxa"/>
            <w:shd w:val="clear" w:color="auto" w:fill="FFFFFF" w:themeFill="background1"/>
          </w:tcPr>
          <w:p w14:paraId="75C903B6" w14:textId="77777777" w:rsidR="00A369E6" w:rsidRPr="008F483D" w:rsidRDefault="00A369E6" w:rsidP="009B00A6">
            <w:pPr>
              <w:spacing w:before="60" w:after="60" w:line="259" w:lineRule="auto"/>
              <w:rPr>
                <w:rFonts w:cstheme="minorHAnsi"/>
                <w:b/>
                <w:bCs/>
                <w:sz w:val="20"/>
                <w:szCs w:val="20"/>
              </w:rPr>
            </w:pPr>
            <w:r w:rsidRPr="008F483D">
              <w:rPr>
                <w:rFonts w:cstheme="minorHAnsi"/>
                <w:b/>
                <w:bCs/>
                <w:sz w:val="20"/>
                <w:szCs w:val="20"/>
              </w:rPr>
              <w:t>Total annual consumption of landline phones</w:t>
            </w:r>
          </w:p>
        </w:tc>
        <w:tc>
          <w:tcPr>
            <w:tcW w:w="900" w:type="dxa"/>
            <w:shd w:val="clear" w:color="auto" w:fill="FFFFFF" w:themeFill="background1"/>
          </w:tcPr>
          <w:p w14:paraId="3BA0456B" w14:textId="5C6BD616" w:rsidR="00A369E6" w:rsidRPr="00DF3489" w:rsidRDefault="00A369E6" w:rsidP="009B00A6">
            <w:pPr>
              <w:spacing w:before="60" w:after="60" w:line="259" w:lineRule="auto"/>
              <w:jc w:val="center"/>
              <w:rPr>
                <w:rFonts w:cstheme="minorHAnsi"/>
                <w:sz w:val="20"/>
                <w:szCs w:val="20"/>
              </w:rPr>
            </w:pPr>
            <w:r>
              <w:rPr>
                <w:rFonts w:cstheme="minorHAnsi"/>
                <w:sz w:val="20"/>
                <w:szCs w:val="20"/>
              </w:rPr>
              <w:t>2</w:t>
            </w:r>
          </w:p>
        </w:tc>
      </w:tr>
      <w:tr w:rsidR="00A369E6" w:rsidRPr="00DF3489" w14:paraId="3F0D53FB" w14:textId="77777777" w:rsidTr="0005424F">
        <w:tc>
          <w:tcPr>
            <w:tcW w:w="519" w:type="dxa"/>
            <w:shd w:val="clear" w:color="auto" w:fill="FFFFFF" w:themeFill="background1"/>
          </w:tcPr>
          <w:p w14:paraId="372CB9D2" w14:textId="442671BD" w:rsidR="00A369E6" w:rsidRPr="00EA0ACD" w:rsidRDefault="00A369E6" w:rsidP="009B00A6">
            <w:pPr>
              <w:spacing w:before="60" w:after="60" w:line="259" w:lineRule="auto"/>
              <w:jc w:val="right"/>
              <w:rPr>
                <w:rFonts w:cstheme="minorHAnsi"/>
                <w:sz w:val="20"/>
                <w:szCs w:val="20"/>
              </w:rPr>
            </w:pPr>
            <w:r>
              <w:rPr>
                <w:rFonts w:cstheme="minorHAnsi"/>
                <w:sz w:val="20"/>
                <w:szCs w:val="20"/>
              </w:rPr>
              <w:t>6</w:t>
            </w:r>
          </w:p>
        </w:tc>
        <w:tc>
          <w:tcPr>
            <w:tcW w:w="928" w:type="dxa"/>
            <w:shd w:val="clear" w:color="auto" w:fill="FFFFFF" w:themeFill="background1"/>
          </w:tcPr>
          <w:p w14:paraId="5C136922" w14:textId="2738554A" w:rsidR="00A369E6" w:rsidRPr="00DF3489" w:rsidRDefault="00A369E6" w:rsidP="009B00A6">
            <w:pPr>
              <w:spacing w:before="60" w:after="60" w:line="259" w:lineRule="auto"/>
              <w:rPr>
                <w:rFonts w:cstheme="minorHAnsi"/>
                <w:sz w:val="20"/>
                <w:szCs w:val="20"/>
              </w:rPr>
            </w:pPr>
            <w:r w:rsidRPr="00EA0ACD">
              <w:rPr>
                <w:rFonts w:cstheme="minorHAnsi"/>
                <w:sz w:val="20"/>
                <w:szCs w:val="20"/>
              </w:rPr>
              <w:t>Utilities</w:t>
            </w:r>
          </w:p>
        </w:tc>
        <w:tc>
          <w:tcPr>
            <w:tcW w:w="1653" w:type="dxa"/>
            <w:shd w:val="clear" w:color="auto" w:fill="FFFFFF" w:themeFill="background1"/>
          </w:tcPr>
          <w:p w14:paraId="6FB52D84" w14:textId="77777777" w:rsidR="00A369E6" w:rsidRPr="008F483D" w:rsidRDefault="00A369E6" w:rsidP="009B00A6">
            <w:pPr>
              <w:spacing w:before="60" w:after="60" w:line="259" w:lineRule="auto"/>
              <w:rPr>
                <w:rFonts w:cstheme="minorHAnsi"/>
                <w:b/>
                <w:bCs/>
                <w:sz w:val="20"/>
                <w:szCs w:val="20"/>
              </w:rPr>
            </w:pPr>
            <w:r w:rsidRPr="008F483D">
              <w:rPr>
                <w:rFonts w:cstheme="minorHAnsi"/>
                <w:b/>
                <w:bCs/>
                <w:sz w:val="20"/>
                <w:szCs w:val="20"/>
              </w:rPr>
              <w:t>cellphone_exp</w:t>
            </w:r>
          </w:p>
        </w:tc>
        <w:tc>
          <w:tcPr>
            <w:tcW w:w="5985" w:type="dxa"/>
            <w:shd w:val="clear" w:color="auto" w:fill="FFFFFF" w:themeFill="background1"/>
          </w:tcPr>
          <w:p w14:paraId="14A01DF0" w14:textId="77777777" w:rsidR="00A369E6" w:rsidRPr="008F483D" w:rsidRDefault="00A369E6" w:rsidP="009B00A6">
            <w:pPr>
              <w:spacing w:before="60" w:after="60" w:line="259" w:lineRule="auto"/>
              <w:rPr>
                <w:rFonts w:cstheme="minorHAnsi"/>
                <w:b/>
                <w:bCs/>
                <w:sz w:val="20"/>
                <w:szCs w:val="20"/>
              </w:rPr>
            </w:pPr>
            <w:r w:rsidRPr="008F483D">
              <w:rPr>
                <w:rFonts w:cstheme="minorHAnsi"/>
                <w:b/>
                <w:bCs/>
                <w:sz w:val="20"/>
                <w:szCs w:val="20"/>
              </w:rPr>
              <w:t>Total annual consumption of cell phones</w:t>
            </w:r>
          </w:p>
        </w:tc>
        <w:tc>
          <w:tcPr>
            <w:tcW w:w="900" w:type="dxa"/>
            <w:shd w:val="clear" w:color="auto" w:fill="FFFFFF" w:themeFill="background1"/>
          </w:tcPr>
          <w:p w14:paraId="5DA932C3" w14:textId="3000FCB5" w:rsidR="00A369E6" w:rsidRPr="00DF3489" w:rsidRDefault="00A369E6" w:rsidP="009B00A6">
            <w:pPr>
              <w:spacing w:before="60" w:after="60" w:line="259" w:lineRule="auto"/>
              <w:jc w:val="center"/>
              <w:rPr>
                <w:rFonts w:cstheme="minorHAnsi"/>
                <w:sz w:val="20"/>
                <w:szCs w:val="20"/>
              </w:rPr>
            </w:pPr>
            <w:r>
              <w:rPr>
                <w:rFonts w:cstheme="minorHAnsi"/>
                <w:sz w:val="20"/>
                <w:szCs w:val="20"/>
              </w:rPr>
              <w:t>1</w:t>
            </w:r>
          </w:p>
        </w:tc>
      </w:tr>
      <w:tr w:rsidR="00A369E6" w:rsidRPr="00DF3489" w14:paraId="55AC31FE" w14:textId="77777777" w:rsidTr="0005424F">
        <w:tc>
          <w:tcPr>
            <w:tcW w:w="519" w:type="dxa"/>
            <w:shd w:val="clear" w:color="auto" w:fill="FFFFFF" w:themeFill="background1"/>
          </w:tcPr>
          <w:p w14:paraId="5D809719" w14:textId="11E640B2" w:rsidR="00A369E6" w:rsidRPr="00EA0ACD" w:rsidRDefault="00A369E6" w:rsidP="009B00A6">
            <w:pPr>
              <w:spacing w:before="60" w:after="60" w:line="259" w:lineRule="auto"/>
              <w:jc w:val="right"/>
              <w:rPr>
                <w:rFonts w:cstheme="minorHAnsi"/>
                <w:sz w:val="20"/>
                <w:szCs w:val="20"/>
              </w:rPr>
            </w:pPr>
            <w:r>
              <w:rPr>
                <w:rFonts w:cstheme="minorHAnsi"/>
                <w:sz w:val="20"/>
                <w:szCs w:val="20"/>
              </w:rPr>
              <w:t>7</w:t>
            </w:r>
          </w:p>
        </w:tc>
        <w:tc>
          <w:tcPr>
            <w:tcW w:w="928" w:type="dxa"/>
            <w:shd w:val="clear" w:color="auto" w:fill="FFFFFF" w:themeFill="background1"/>
          </w:tcPr>
          <w:p w14:paraId="7D5BA8A9" w14:textId="5948EB88" w:rsidR="00A369E6" w:rsidRPr="00DF3489" w:rsidRDefault="00A369E6" w:rsidP="009B00A6">
            <w:pPr>
              <w:spacing w:before="60" w:after="60" w:line="259" w:lineRule="auto"/>
              <w:rPr>
                <w:rFonts w:cstheme="minorHAnsi"/>
                <w:sz w:val="20"/>
                <w:szCs w:val="20"/>
              </w:rPr>
            </w:pPr>
            <w:r w:rsidRPr="00EA0ACD">
              <w:rPr>
                <w:rFonts w:cstheme="minorHAnsi"/>
                <w:sz w:val="20"/>
                <w:szCs w:val="20"/>
              </w:rPr>
              <w:t>Utilities</w:t>
            </w:r>
          </w:p>
        </w:tc>
        <w:tc>
          <w:tcPr>
            <w:tcW w:w="1653" w:type="dxa"/>
            <w:shd w:val="clear" w:color="auto" w:fill="FFFFFF" w:themeFill="background1"/>
          </w:tcPr>
          <w:p w14:paraId="40624B7D" w14:textId="7878775D" w:rsidR="00A369E6" w:rsidRPr="008F483D" w:rsidRDefault="00A369E6" w:rsidP="009B00A6">
            <w:pPr>
              <w:spacing w:before="60" w:after="60" w:line="259" w:lineRule="auto"/>
              <w:rPr>
                <w:rFonts w:cstheme="minorHAnsi"/>
                <w:b/>
                <w:bCs/>
                <w:sz w:val="20"/>
                <w:szCs w:val="20"/>
              </w:rPr>
            </w:pPr>
            <w:r w:rsidRPr="008F483D">
              <w:rPr>
                <w:rFonts w:cstheme="minorHAnsi"/>
                <w:b/>
                <w:bCs/>
                <w:sz w:val="20"/>
                <w:szCs w:val="20"/>
              </w:rPr>
              <w:t>tel_exp*</w:t>
            </w:r>
          </w:p>
        </w:tc>
        <w:tc>
          <w:tcPr>
            <w:tcW w:w="5985" w:type="dxa"/>
            <w:shd w:val="clear" w:color="auto" w:fill="FFFFFF" w:themeFill="background1"/>
          </w:tcPr>
          <w:p w14:paraId="15F6CA10" w14:textId="77777777" w:rsidR="00A369E6" w:rsidRPr="008F483D" w:rsidRDefault="00A369E6" w:rsidP="009B00A6">
            <w:pPr>
              <w:spacing w:before="60" w:after="60" w:line="259" w:lineRule="auto"/>
              <w:rPr>
                <w:rFonts w:cstheme="minorHAnsi"/>
                <w:b/>
                <w:bCs/>
                <w:sz w:val="20"/>
                <w:szCs w:val="20"/>
              </w:rPr>
            </w:pPr>
            <w:r w:rsidRPr="008F483D">
              <w:rPr>
                <w:rFonts w:cstheme="minorHAnsi"/>
                <w:b/>
                <w:bCs/>
                <w:sz w:val="20"/>
                <w:szCs w:val="20"/>
              </w:rPr>
              <w:t>Total annual consumption of all phones</w:t>
            </w:r>
          </w:p>
        </w:tc>
        <w:tc>
          <w:tcPr>
            <w:tcW w:w="900" w:type="dxa"/>
            <w:shd w:val="clear" w:color="auto" w:fill="FFFFFF" w:themeFill="background1"/>
          </w:tcPr>
          <w:p w14:paraId="37B27E83" w14:textId="30EB891E" w:rsidR="00A369E6" w:rsidRPr="00DF3489" w:rsidRDefault="00A369E6" w:rsidP="009B00A6">
            <w:pPr>
              <w:spacing w:before="60" w:after="60" w:line="259" w:lineRule="auto"/>
              <w:jc w:val="center"/>
              <w:rPr>
                <w:rFonts w:cstheme="minorHAnsi"/>
                <w:sz w:val="20"/>
                <w:szCs w:val="20"/>
              </w:rPr>
            </w:pPr>
            <w:r>
              <w:rPr>
                <w:rFonts w:cstheme="minorHAnsi"/>
                <w:sz w:val="20"/>
                <w:szCs w:val="20"/>
              </w:rPr>
              <w:t>2</w:t>
            </w:r>
          </w:p>
        </w:tc>
      </w:tr>
      <w:tr w:rsidR="00A369E6" w:rsidRPr="00DF3489" w14:paraId="525B849C" w14:textId="77777777" w:rsidTr="0005424F">
        <w:tc>
          <w:tcPr>
            <w:tcW w:w="519" w:type="dxa"/>
            <w:shd w:val="clear" w:color="auto" w:fill="FFFFFF" w:themeFill="background1"/>
          </w:tcPr>
          <w:p w14:paraId="6D5E3FA2" w14:textId="494CA8C2" w:rsidR="00A369E6" w:rsidRPr="00EA0ACD" w:rsidRDefault="00A369E6" w:rsidP="009B00A6">
            <w:pPr>
              <w:spacing w:before="60" w:after="60" w:line="259" w:lineRule="auto"/>
              <w:jc w:val="right"/>
              <w:rPr>
                <w:rFonts w:cstheme="minorHAnsi"/>
                <w:sz w:val="20"/>
                <w:szCs w:val="20"/>
              </w:rPr>
            </w:pPr>
            <w:r>
              <w:rPr>
                <w:rFonts w:cstheme="minorHAnsi"/>
                <w:sz w:val="20"/>
                <w:szCs w:val="20"/>
              </w:rPr>
              <w:t>8</w:t>
            </w:r>
          </w:p>
        </w:tc>
        <w:tc>
          <w:tcPr>
            <w:tcW w:w="928" w:type="dxa"/>
            <w:shd w:val="clear" w:color="auto" w:fill="FFFFFF" w:themeFill="background1"/>
          </w:tcPr>
          <w:p w14:paraId="4A06C546" w14:textId="2D994E51" w:rsidR="00A369E6" w:rsidRPr="00DF3489" w:rsidRDefault="00A369E6" w:rsidP="009B00A6">
            <w:pPr>
              <w:spacing w:before="60" w:after="60" w:line="259" w:lineRule="auto"/>
              <w:rPr>
                <w:rFonts w:cstheme="minorHAnsi"/>
                <w:sz w:val="20"/>
                <w:szCs w:val="20"/>
              </w:rPr>
            </w:pPr>
            <w:r w:rsidRPr="00EA0ACD">
              <w:rPr>
                <w:rFonts w:cstheme="minorHAnsi"/>
                <w:sz w:val="20"/>
                <w:szCs w:val="20"/>
              </w:rPr>
              <w:t>Utilities</w:t>
            </w:r>
          </w:p>
        </w:tc>
        <w:tc>
          <w:tcPr>
            <w:tcW w:w="1653" w:type="dxa"/>
            <w:shd w:val="clear" w:color="auto" w:fill="FFFFFF" w:themeFill="background1"/>
          </w:tcPr>
          <w:p w14:paraId="00CAECC5" w14:textId="77777777" w:rsidR="00A369E6" w:rsidRPr="008F483D" w:rsidRDefault="00A369E6" w:rsidP="009B00A6">
            <w:pPr>
              <w:spacing w:before="60" w:after="60" w:line="259" w:lineRule="auto"/>
              <w:rPr>
                <w:rFonts w:cstheme="minorHAnsi"/>
                <w:b/>
                <w:bCs/>
                <w:sz w:val="20"/>
                <w:szCs w:val="20"/>
              </w:rPr>
            </w:pPr>
            <w:r w:rsidRPr="008F483D">
              <w:rPr>
                <w:rFonts w:cstheme="minorHAnsi"/>
                <w:b/>
                <w:bCs/>
                <w:sz w:val="20"/>
                <w:szCs w:val="20"/>
              </w:rPr>
              <w:t>internet_exp</w:t>
            </w:r>
          </w:p>
        </w:tc>
        <w:tc>
          <w:tcPr>
            <w:tcW w:w="5985" w:type="dxa"/>
            <w:shd w:val="clear" w:color="auto" w:fill="FFFFFF" w:themeFill="background1"/>
          </w:tcPr>
          <w:p w14:paraId="03E9E8FC" w14:textId="77777777" w:rsidR="00A369E6" w:rsidRPr="008F483D" w:rsidRDefault="00A369E6" w:rsidP="009B00A6">
            <w:pPr>
              <w:spacing w:before="60" w:after="60" w:line="259" w:lineRule="auto"/>
              <w:rPr>
                <w:rFonts w:cstheme="minorHAnsi"/>
                <w:b/>
                <w:bCs/>
                <w:sz w:val="20"/>
                <w:szCs w:val="20"/>
              </w:rPr>
            </w:pPr>
            <w:r w:rsidRPr="008F483D">
              <w:rPr>
                <w:rFonts w:cstheme="minorHAnsi"/>
                <w:b/>
                <w:bCs/>
                <w:sz w:val="20"/>
                <w:szCs w:val="20"/>
              </w:rPr>
              <w:t>Total annual consumption of internet</w:t>
            </w:r>
          </w:p>
        </w:tc>
        <w:tc>
          <w:tcPr>
            <w:tcW w:w="900" w:type="dxa"/>
            <w:shd w:val="clear" w:color="auto" w:fill="FFFFFF" w:themeFill="background1"/>
          </w:tcPr>
          <w:p w14:paraId="3F9BAD7E" w14:textId="1A9CD505" w:rsidR="00A369E6" w:rsidRPr="00DF3489" w:rsidRDefault="00A369E6" w:rsidP="009B00A6">
            <w:pPr>
              <w:spacing w:before="60" w:after="60" w:line="259" w:lineRule="auto"/>
              <w:jc w:val="center"/>
              <w:rPr>
                <w:rFonts w:cstheme="minorHAnsi"/>
                <w:sz w:val="20"/>
                <w:szCs w:val="20"/>
              </w:rPr>
            </w:pPr>
            <w:r>
              <w:rPr>
                <w:rFonts w:cstheme="minorHAnsi"/>
                <w:sz w:val="20"/>
                <w:szCs w:val="20"/>
              </w:rPr>
              <w:t>1</w:t>
            </w:r>
          </w:p>
        </w:tc>
      </w:tr>
      <w:tr w:rsidR="00A369E6" w:rsidRPr="00DF3489" w14:paraId="7940E8F2" w14:textId="77777777" w:rsidTr="0005424F">
        <w:tc>
          <w:tcPr>
            <w:tcW w:w="519" w:type="dxa"/>
            <w:shd w:val="clear" w:color="auto" w:fill="FFFFFF" w:themeFill="background1"/>
          </w:tcPr>
          <w:p w14:paraId="7FBA3AAF" w14:textId="1CF2E7E1" w:rsidR="00A369E6" w:rsidRPr="00EA0ACD" w:rsidRDefault="00A369E6" w:rsidP="009B00A6">
            <w:pPr>
              <w:spacing w:before="60" w:after="60" w:line="259" w:lineRule="auto"/>
              <w:jc w:val="right"/>
              <w:rPr>
                <w:rFonts w:cstheme="minorHAnsi"/>
                <w:sz w:val="20"/>
                <w:szCs w:val="20"/>
              </w:rPr>
            </w:pPr>
            <w:r>
              <w:rPr>
                <w:rFonts w:cstheme="minorHAnsi"/>
                <w:sz w:val="20"/>
                <w:szCs w:val="20"/>
              </w:rPr>
              <w:t>9</w:t>
            </w:r>
          </w:p>
        </w:tc>
        <w:tc>
          <w:tcPr>
            <w:tcW w:w="928" w:type="dxa"/>
            <w:shd w:val="clear" w:color="auto" w:fill="FFFFFF" w:themeFill="background1"/>
          </w:tcPr>
          <w:p w14:paraId="1BFB3A5A" w14:textId="1B03E6CE" w:rsidR="00A369E6" w:rsidRPr="00DF3489" w:rsidRDefault="00A369E6" w:rsidP="009B00A6">
            <w:pPr>
              <w:spacing w:before="60" w:after="60" w:line="259" w:lineRule="auto"/>
              <w:rPr>
                <w:rFonts w:cstheme="minorHAnsi"/>
                <w:sz w:val="20"/>
                <w:szCs w:val="20"/>
              </w:rPr>
            </w:pPr>
            <w:r w:rsidRPr="00EA0ACD">
              <w:rPr>
                <w:rFonts w:cstheme="minorHAnsi"/>
                <w:sz w:val="20"/>
                <w:szCs w:val="20"/>
              </w:rPr>
              <w:t>Utilities</w:t>
            </w:r>
          </w:p>
        </w:tc>
        <w:tc>
          <w:tcPr>
            <w:tcW w:w="1653" w:type="dxa"/>
            <w:shd w:val="clear" w:color="auto" w:fill="FFFFFF" w:themeFill="background1"/>
          </w:tcPr>
          <w:p w14:paraId="0FFA54D5" w14:textId="77777777" w:rsidR="00A369E6" w:rsidRPr="008F483D" w:rsidRDefault="00A369E6" w:rsidP="009B00A6">
            <w:pPr>
              <w:spacing w:before="60" w:after="60" w:line="259" w:lineRule="auto"/>
              <w:rPr>
                <w:rFonts w:cstheme="minorHAnsi"/>
                <w:b/>
                <w:bCs/>
                <w:sz w:val="20"/>
                <w:szCs w:val="20"/>
              </w:rPr>
            </w:pPr>
            <w:r w:rsidRPr="008F483D">
              <w:rPr>
                <w:rFonts w:cstheme="minorHAnsi"/>
                <w:b/>
                <w:bCs/>
                <w:sz w:val="20"/>
                <w:szCs w:val="20"/>
              </w:rPr>
              <w:t>telefax_exp</w:t>
            </w:r>
          </w:p>
        </w:tc>
        <w:tc>
          <w:tcPr>
            <w:tcW w:w="5985" w:type="dxa"/>
            <w:shd w:val="clear" w:color="auto" w:fill="FFFFFF" w:themeFill="background1"/>
          </w:tcPr>
          <w:p w14:paraId="11952375" w14:textId="77777777" w:rsidR="00A369E6" w:rsidRPr="008F483D" w:rsidRDefault="00A369E6" w:rsidP="009B00A6">
            <w:pPr>
              <w:spacing w:before="60" w:after="60" w:line="259" w:lineRule="auto"/>
              <w:rPr>
                <w:rFonts w:cstheme="minorHAnsi"/>
                <w:b/>
                <w:bCs/>
                <w:sz w:val="20"/>
                <w:szCs w:val="20"/>
              </w:rPr>
            </w:pPr>
            <w:r w:rsidRPr="008F483D">
              <w:rPr>
                <w:rFonts w:cstheme="minorHAnsi"/>
                <w:b/>
                <w:bCs/>
                <w:sz w:val="20"/>
                <w:szCs w:val="20"/>
              </w:rPr>
              <w:t>Total annual consumption of other telefax services</w:t>
            </w:r>
          </w:p>
        </w:tc>
        <w:tc>
          <w:tcPr>
            <w:tcW w:w="900" w:type="dxa"/>
            <w:shd w:val="clear" w:color="auto" w:fill="FFFFFF" w:themeFill="background1"/>
          </w:tcPr>
          <w:p w14:paraId="217DFC33" w14:textId="03B71A15" w:rsidR="00A369E6" w:rsidRPr="00DF3489" w:rsidRDefault="00A369E6" w:rsidP="009B00A6">
            <w:pPr>
              <w:spacing w:before="60" w:after="60" w:line="259" w:lineRule="auto"/>
              <w:jc w:val="center"/>
              <w:rPr>
                <w:rFonts w:cstheme="minorHAnsi"/>
                <w:sz w:val="20"/>
                <w:szCs w:val="20"/>
              </w:rPr>
            </w:pPr>
            <w:r>
              <w:rPr>
                <w:rFonts w:cstheme="minorHAnsi"/>
                <w:sz w:val="20"/>
                <w:szCs w:val="20"/>
              </w:rPr>
              <w:t>2</w:t>
            </w:r>
          </w:p>
        </w:tc>
      </w:tr>
      <w:tr w:rsidR="00A369E6" w:rsidRPr="00DF3489" w14:paraId="29EB1CC3" w14:textId="77777777" w:rsidTr="0005424F">
        <w:tc>
          <w:tcPr>
            <w:tcW w:w="519" w:type="dxa"/>
            <w:shd w:val="clear" w:color="auto" w:fill="FFFFFF" w:themeFill="background1"/>
          </w:tcPr>
          <w:p w14:paraId="75FDD5AD" w14:textId="4ABC839F" w:rsidR="00A369E6" w:rsidRPr="00EA0ACD" w:rsidRDefault="00A369E6" w:rsidP="009B00A6">
            <w:pPr>
              <w:spacing w:before="60" w:after="60" w:line="259" w:lineRule="auto"/>
              <w:jc w:val="right"/>
              <w:rPr>
                <w:rFonts w:cstheme="minorHAnsi"/>
                <w:sz w:val="20"/>
                <w:szCs w:val="20"/>
              </w:rPr>
            </w:pPr>
            <w:r>
              <w:rPr>
                <w:rFonts w:cstheme="minorHAnsi"/>
                <w:sz w:val="20"/>
                <w:szCs w:val="20"/>
              </w:rPr>
              <w:t>10</w:t>
            </w:r>
          </w:p>
        </w:tc>
        <w:tc>
          <w:tcPr>
            <w:tcW w:w="928" w:type="dxa"/>
            <w:shd w:val="clear" w:color="auto" w:fill="FFFFFF" w:themeFill="background1"/>
          </w:tcPr>
          <w:p w14:paraId="4A358380" w14:textId="28F26448" w:rsidR="00A369E6" w:rsidRPr="00DF3489" w:rsidRDefault="00A369E6" w:rsidP="009B00A6">
            <w:pPr>
              <w:spacing w:before="60" w:after="60" w:line="259" w:lineRule="auto"/>
              <w:rPr>
                <w:rFonts w:cstheme="minorHAnsi"/>
                <w:sz w:val="20"/>
                <w:szCs w:val="20"/>
              </w:rPr>
            </w:pPr>
            <w:r w:rsidRPr="00EA0ACD">
              <w:rPr>
                <w:rFonts w:cstheme="minorHAnsi"/>
                <w:sz w:val="20"/>
                <w:szCs w:val="20"/>
              </w:rPr>
              <w:t>Utilities</w:t>
            </w:r>
          </w:p>
        </w:tc>
        <w:tc>
          <w:tcPr>
            <w:tcW w:w="1653" w:type="dxa"/>
            <w:shd w:val="clear" w:color="auto" w:fill="FFFFFF" w:themeFill="background1"/>
          </w:tcPr>
          <w:p w14:paraId="02029B72" w14:textId="40882931" w:rsidR="00A369E6" w:rsidRPr="008F483D" w:rsidRDefault="00A369E6" w:rsidP="009B00A6">
            <w:pPr>
              <w:spacing w:before="60" w:after="60" w:line="259" w:lineRule="auto"/>
              <w:rPr>
                <w:rFonts w:cstheme="minorHAnsi"/>
                <w:b/>
                <w:bCs/>
                <w:sz w:val="20"/>
                <w:szCs w:val="20"/>
              </w:rPr>
            </w:pPr>
            <w:r w:rsidRPr="008F483D">
              <w:rPr>
                <w:rFonts w:cstheme="minorHAnsi"/>
                <w:b/>
                <w:bCs/>
                <w:sz w:val="20"/>
                <w:szCs w:val="20"/>
              </w:rPr>
              <w:t>comm_exp*</w:t>
            </w:r>
          </w:p>
        </w:tc>
        <w:tc>
          <w:tcPr>
            <w:tcW w:w="5985" w:type="dxa"/>
            <w:shd w:val="clear" w:color="auto" w:fill="FFFFFF" w:themeFill="background1"/>
          </w:tcPr>
          <w:p w14:paraId="39122501" w14:textId="77777777" w:rsidR="00A369E6" w:rsidRPr="008F483D" w:rsidRDefault="00A369E6" w:rsidP="009B00A6">
            <w:pPr>
              <w:spacing w:before="60" w:after="60" w:line="259" w:lineRule="auto"/>
              <w:rPr>
                <w:rFonts w:cstheme="minorHAnsi"/>
                <w:b/>
                <w:bCs/>
                <w:sz w:val="20"/>
                <w:szCs w:val="20"/>
              </w:rPr>
            </w:pPr>
            <w:r w:rsidRPr="008F483D">
              <w:rPr>
                <w:rFonts w:cstheme="minorHAnsi"/>
                <w:b/>
                <w:bCs/>
                <w:sz w:val="20"/>
                <w:szCs w:val="20"/>
              </w:rPr>
              <w:t>Total annual consumption of telecommunication services</w:t>
            </w:r>
          </w:p>
        </w:tc>
        <w:tc>
          <w:tcPr>
            <w:tcW w:w="900" w:type="dxa"/>
            <w:shd w:val="clear" w:color="auto" w:fill="FFFFFF" w:themeFill="background1"/>
          </w:tcPr>
          <w:p w14:paraId="082260E0" w14:textId="2270511A" w:rsidR="00A369E6" w:rsidRPr="00DF3489" w:rsidRDefault="00A369E6" w:rsidP="009B00A6">
            <w:pPr>
              <w:spacing w:before="60" w:after="60" w:line="259" w:lineRule="auto"/>
              <w:jc w:val="center"/>
              <w:rPr>
                <w:rFonts w:cstheme="minorHAnsi"/>
                <w:sz w:val="20"/>
                <w:szCs w:val="20"/>
              </w:rPr>
            </w:pPr>
            <w:r>
              <w:rPr>
                <w:rFonts w:cstheme="minorHAnsi"/>
                <w:sz w:val="20"/>
                <w:szCs w:val="20"/>
              </w:rPr>
              <w:t>2</w:t>
            </w:r>
          </w:p>
        </w:tc>
      </w:tr>
      <w:tr w:rsidR="00A369E6" w:rsidRPr="00DF3489" w14:paraId="3624F0EE" w14:textId="77777777" w:rsidTr="0005424F">
        <w:tc>
          <w:tcPr>
            <w:tcW w:w="519" w:type="dxa"/>
            <w:shd w:val="clear" w:color="auto" w:fill="FFFFFF" w:themeFill="background1"/>
          </w:tcPr>
          <w:p w14:paraId="2F120FE2" w14:textId="014EB494" w:rsidR="00A369E6" w:rsidRPr="00EA0ACD" w:rsidRDefault="00A369E6" w:rsidP="009B00A6">
            <w:pPr>
              <w:spacing w:before="60" w:after="60" w:line="259" w:lineRule="auto"/>
              <w:jc w:val="right"/>
              <w:rPr>
                <w:rFonts w:cstheme="minorHAnsi"/>
                <w:sz w:val="20"/>
                <w:szCs w:val="20"/>
              </w:rPr>
            </w:pPr>
            <w:r>
              <w:rPr>
                <w:rFonts w:cstheme="minorHAnsi"/>
                <w:sz w:val="20"/>
                <w:szCs w:val="20"/>
              </w:rPr>
              <w:t>11</w:t>
            </w:r>
          </w:p>
        </w:tc>
        <w:tc>
          <w:tcPr>
            <w:tcW w:w="928" w:type="dxa"/>
            <w:shd w:val="clear" w:color="auto" w:fill="FFFFFF" w:themeFill="background1"/>
          </w:tcPr>
          <w:p w14:paraId="3BBB1ED6" w14:textId="0287CEB8" w:rsidR="00A369E6" w:rsidRPr="00DF3489" w:rsidRDefault="00A369E6" w:rsidP="009B00A6">
            <w:pPr>
              <w:spacing w:before="60" w:after="60" w:line="259" w:lineRule="auto"/>
              <w:rPr>
                <w:rFonts w:cstheme="minorHAnsi"/>
                <w:sz w:val="20"/>
                <w:szCs w:val="20"/>
              </w:rPr>
            </w:pPr>
            <w:r w:rsidRPr="00EA0ACD">
              <w:rPr>
                <w:rFonts w:cstheme="minorHAnsi"/>
                <w:sz w:val="20"/>
                <w:szCs w:val="20"/>
              </w:rPr>
              <w:t>Utilities</w:t>
            </w:r>
          </w:p>
        </w:tc>
        <w:tc>
          <w:tcPr>
            <w:tcW w:w="1653" w:type="dxa"/>
            <w:shd w:val="clear" w:color="auto" w:fill="FFFFFF" w:themeFill="background1"/>
          </w:tcPr>
          <w:p w14:paraId="149AC1D9" w14:textId="77777777" w:rsidR="00A369E6" w:rsidRPr="008F483D" w:rsidRDefault="00A369E6" w:rsidP="009B00A6">
            <w:pPr>
              <w:spacing w:before="60" w:after="60" w:line="259" w:lineRule="auto"/>
              <w:rPr>
                <w:rFonts w:cstheme="minorHAnsi"/>
                <w:b/>
                <w:bCs/>
                <w:sz w:val="20"/>
                <w:szCs w:val="20"/>
              </w:rPr>
            </w:pPr>
            <w:r w:rsidRPr="008F483D">
              <w:rPr>
                <w:rFonts w:cstheme="minorHAnsi"/>
                <w:b/>
                <w:bCs/>
                <w:sz w:val="20"/>
                <w:szCs w:val="20"/>
              </w:rPr>
              <w:t>tv_exp</w:t>
            </w:r>
          </w:p>
        </w:tc>
        <w:tc>
          <w:tcPr>
            <w:tcW w:w="5985" w:type="dxa"/>
            <w:shd w:val="clear" w:color="auto" w:fill="FFFFFF" w:themeFill="background1"/>
          </w:tcPr>
          <w:p w14:paraId="100B6DF6" w14:textId="206EB867" w:rsidR="00A369E6" w:rsidRPr="008F483D" w:rsidRDefault="00A369E6" w:rsidP="009B00A6">
            <w:pPr>
              <w:spacing w:before="60" w:after="60" w:line="259" w:lineRule="auto"/>
              <w:rPr>
                <w:rFonts w:cstheme="minorHAnsi"/>
                <w:b/>
                <w:bCs/>
                <w:sz w:val="20"/>
                <w:szCs w:val="20"/>
              </w:rPr>
            </w:pPr>
            <w:r w:rsidRPr="008F483D">
              <w:rPr>
                <w:rFonts w:cstheme="minorHAnsi"/>
                <w:b/>
                <w:bCs/>
                <w:sz w:val="20"/>
                <w:szCs w:val="20"/>
              </w:rPr>
              <w:t xml:space="preserve">Total annual consumption of </w:t>
            </w:r>
            <w:r w:rsidR="0005424F">
              <w:rPr>
                <w:rFonts w:cstheme="minorHAnsi"/>
                <w:b/>
                <w:bCs/>
                <w:sz w:val="20"/>
                <w:szCs w:val="20"/>
              </w:rPr>
              <w:t>television</w:t>
            </w:r>
            <w:r w:rsidRPr="008F483D">
              <w:rPr>
                <w:rFonts w:cstheme="minorHAnsi"/>
                <w:b/>
                <w:bCs/>
                <w:sz w:val="20"/>
                <w:szCs w:val="20"/>
              </w:rPr>
              <w:t xml:space="preserve"> broadcasting services</w:t>
            </w:r>
          </w:p>
        </w:tc>
        <w:tc>
          <w:tcPr>
            <w:tcW w:w="900" w:type="dxa"/>
            <w:shd w:val="clear" w:color="auto" w:fill="FFFFFF" w:themeFill="background1"/>
          </w:tcPr>
          <w:p w14:paraId="21863ED3" w14:textId="49E41222" w:rsidR="00A369E6" w:rsidRPr="00DF3489" w:rsidRDefault="00A369E6" w:rsidP="009B00A6">
            <w:pPr>
              <w:spacing w:before="60" w:after="60" w:line="259" w:lineRule="auto"/>
              <w:jc w:val="center"/>
              <w:rPr>
                <w:rFonts w:cstheme="minorHAnsi"/>
                <w:sz w:val="20"/>
                <w:szCs w:val="20"/>
              </w:rPr>
            </w:pPr>
            <w:r>
              <w:rPr>
                <w:rFonts w:cstheme="minorHAnsi"/>
                <w:sz w:val="20"/>
                <w:szCs w:val="20"/>
              </w:rPr>
              <w:t>2</w:t>
            </w:r>
          </w:p>
        </w:tc>
      </w:tr>
      <w:tr w:rsidR="00A369E6" w:rsidRPr="00DF3489" w14:paraId="6FD6C996" w14:textId="77777777" w:rsidTr="0005424F">
        <w:tc>
          <w:tcPr>
            <w:tcW w:w="519" w:type="dxa"/>
            <w:shd w:val="clear" w:color="auto" w:fill="FFFFFF" w:themeFill="background1"/>
          </w:tcPr>
          <w:p w14:paraId="2CE7C0D3" w14:textId="10AF1A85" w:rsidR="00A369E6" w:rsidRPr="00EA0ACD" w:rsidRDefault="00A369E6" w:rsidP="009B00A6">
            <w:pPr>
              <w:spacing w:before="60" w:after="60" w:line="259" w:lineRule="auto"/>
              <w:jc w:val="right"/>
              <w:rPr>
                <w:rFonts w:cstheme="minorHAnsi"/>
                <w:sz w:val="20"/>
                <w:szCs w:val="20"/>
              </w:rPr>
            </w:pPr>
            <w:r>
              <w:rPr>
                <w:rFonts w:cstheme="minorHAnsi"/>
                <w:sz w:val="20"/>
                <w:szCs w:val="20"/>
              </w:rPr>
              <w:t>12</w:t>
            </w:r>
          </w:p>
        </w:tc>
        <w:tc>
          <w:tcPr>
            <w:tcW w:w="928" w:type="dxa"/>
            <w:shd w:val="clear" w:color="auto" w:fill="FFFFFF" w:themeFill="background1"/>
          </w:tcPr>
          <w:p w14:paraId="423BB0DA" w14:textId="77344FD6" w:rsidR="00A369E6" w:rsidRPr="00DF3489" w:rsidRDefault="00A369E6" w:rsidP="009B00A6">
            <w:pPr>
              <w:spacing w:before="60" w:after="60" w:line="259" w:lineRule="auto"/>
              <w:rPr>
                <w:rFonts w:cstheme="minorHAnsi"/>
                <w:sz w:val="20"/>
                <w:szCs w:val="20"/>
              </w:rPr>
            </w:pPr>
            <w:r w:rsidRPr="00EA0ACD">
              <w:rPr>
                <w:rFonts w:cstheme="minorHAnsi"/>
                <w:sz w:val="20"/>
                <w:szCs w:val="20"/>
              </w:rPr>
              <w:t>Utilities</w:t>
            </w:r>
          </w:p>
        </w:tc>
        <w:tc>
          <w:tcPr>
            <w:tcW w:w="1653" w:type="dxa"/>
            <w:shd w:val="clear" w:color="auto" w:fill="FFFFFF" w:themeFill="background1"/>
          </w:tcPr>
          <w:p w14:paraId="06FC8599" w14:textId="42A100C3" w:rsidR="00A369E6" w:rsidRPr="008F483D" w:rsidRDefault="00A369E6" w:rsidP="009B00A6">
            <w:pPr>
              <w:spacing w:before="60" w:after="60" w:line="259" w:lineRule="auto"/>
              <w:rPr>
                <w:rFonts w:cstheme="minorHAnsi"/>
                <w:b/>
                <w:bCs/>
                <w:sz w:val="20"/>
                <w:szCs w:val="20"/>
              </w:rPr>
            </w:pPr>
            <w:r w:rsidRPr="008F483D">
              <w:rPr>
                <w:rFonts w:cstheme="minorHAnsi"/>
                <w:b/>
                <w:bCs/>
                <w:sz w:val="20"/>
                <w:szCs w:val="20"/>
              </w:rPr>
              <w:t>tvintph_exp*</w:t>
            </w:r>
          </w:p>
        </w:tc>
        <w:tc>
          <w:tcPr>
            <w:tcW w:w="5985" w:type="dxa"/>
            <w:shd w:val="clear" w:color="auto" w:fill="FFFFFF" w:themeFill="background1"/>
          </w:tcPr>
          <w:p w14:paraId="209DEF5D" w14:textId="4B793D16" w:rsidR="00A369E6" w:rsidRPr="008F483D" w:rsidRDefault="00A369E6" w:rsidP="009B00A6">
            <w:pPr>
              <w:spacing w:before="60" w:after="60" w:line="259" w:lineRule="auto"/>
              <w:rPr>
                <w:rFonts w:cstheme="minorHAnsi"/>
                <w:b/>
                <w:bCs/>
                <w:sz w:val="20"/>
                <w:szCs w:val="20"/>
              </w:rPr>
            </w:pPr>
            <w:r w:rsidRPr="008F483D">
              <w:rPr>
                <w:rFonts w:cstheme="minorHAnsi"/>
                <w:b/>
                <w:bCs/>
                <w:sz w:val="20"/>
                <w:szCs w:val="20"/>
              </w:rPr>
              <w:t>Total annual consumption of t</w:t>
            </w:r>
            <w:r w:rsidR="0005424F">
              <w:rPr>
                <w:rFonts w:cstheme="minorHAnsi"/>
                <w:b/>
                <w:bCs/>
                <w:sz w:val="20"/>
                <w:szCs w:val="20"/>
              </w:rPr>
              <w:t>elevision</w:t>
            </w:r>
            <w:r w:rsidRPr="008F483D">
              <w:rPr>
                <w:rFonts w:cstheme="minorHAnsi"/>
                <w:b/>
                <w:bCs/>
                <w:sz w:val="20"/>
                <w:szCs w:val="20"/>
              </w:rPr>
              <w:t xml:space="preserve">, internet and telephone services </w:t>
            </w:r>
          </w:p>
        </w:tc>
        <w:tc>
          <w:tcPr>
            <w:tcW w:w="900" w:type="dxa"/>
            <w:shd w:val="clear" w:color="auto" w:fill="FFFFFF" w:themeFill="background1"/>
          </w:tcPr>
          <w:p w14:paraId="65F47FC6" w14:textId="4D988B53" w:rsidR="00A369E6" w:rsidRPr="00DF3489" w:rsidRDefault="00A369E6" w:rsidP="009B00A6">
            <w:pPr>
              <w:spacing w:before="60" w:after="60" w:line="259" w:lineRule="auto"/>
              <w:jc w:val="center"/>
              <w:rPr>
                <w:rFonts w:cstheme="minorHAnsi"/>
                <w:sz w:val="20"/>
                <w:szCs w:val="20"/>
              </w:rPr>
            </w:pPr>
            <w:r>
              <w:rPr>
                <w:rFonts w:cstheme="minorHAnsi"/>
                <w:sz w:val="20"/>
                <w:szCs w:val="20"/>
              </w:rPr>
              <w:t>2</w:t>
            </w:r>
          </w:p>
        </w:tc>
      </w:tr>
    </w:tbl>
    <w:bookmarkEnd w:id="250"/>
    <w:p w14:paraId="4FE47718" w14:textId="77777777" w:rsidR="003C6551" w:rsidRDefault="003C6551" w:rsidP="003C6551">
      <w:pPr>
        <w:spacing w:before="60" w:after="0"/>
        <w:ind w:left="144" w:hanging="144"/>
        <w:jc w:val="both"/>
        <w:rPr>
          <w:sz w:val="20"/>
          <w:szCs w:val="20"/>
        </w:rPr>
      </w:pPr>
      <w:r w:rsidRPr="00DE34E6">
        <w:rPr>
          <w:sz w:val="24"/>
          <w:szCs w:val="24"/>
        </w:rPr>
        <w:t>*</w:t>
      </w:r>
      <w:r>
        <w:rPr>
          <w:sz w:val="24"/>
          <w:szCs w:val="24"/>
        </w:rPr>
        <w:t xml:space="preserve"> </w:t>
      </w:r>
      <w:r w:rsidRPr="005D62D9">
        <w:rPr>
          <w:rFonts w:cstheme="minorHAnsi"/>
          <w:sz w:val="18"/>
          <w:szCs w:val="18"/>
        </w:rPr>
        <w:t xml:space="preserve">These are aggregated derived secondary variables that are aggregated using primary variables. However, there might be surveys that report expenditures on secondary level only. </w:t>
      </w:r>
    </w:p>
    <w:p w14:paraId="18C463D2" w14:textId="2C1477B4" w:rsidR="00375726" w:rsidRDefault="00375726" w:rsidP="00DF2271">
      <w:pPr>
        <w:spacing w:after="0"/>
        <w:jc w:val="both"/>
      </w:pPr>
    </w:p>
    <w:p w14:paraId="07464428" w14:textId="77777777" w:rsidR="003B4423" w:rsidRDefault="003B4423" w:rsidP="008F483D">
      <w:pPr>
        <w:spacing w:after="0"/>
      </w:pPr>
      <w:bookmarkStart w:id="251" w:name="_Ref480967973"/>
      <w:bookmarkStart w:id="252" w:name="_Toc514150804"/>
      <w:bookmarkStart w:id="253" w:name="_Toc7198650"/>
      <w:bookmarkStart w:id="254" w:name="_Toc7198814"/>
    </w:p>
    <w:p w14:paraId="64492F4F" w14:textId="77777777" w:rsidR="00154E96" w:rsidRDefault="00154E96">
      <w:pPr>
        <w:rPr>
          <w:rFonts w:eastAsiaTheme="majorEastAsia" w:cstheme="minorHAnsi"/>
          <w:b/>
          <w:bCs/>
          <w:color w:val="2F5496" w:themeColor="accent1" w:themeShade="BF"/>
          <w:sz w:val="26"/>
          <w:szCs w:val="26"/>
        </w:rPr>
      </w:pPr>
      <w:r>
        <w:rPr>
          <w:rFonts w:cstheme="minorHAnsi"/>
          <w:b/>
          <w:bCs/>
        </w:rPr>
        <w:br w:type="page"/>
      </w:r>
    </w:p>
    <w:p w14:paraId="3309AD35" w14:textId="180DCB9E" w:rsidR="00660FA1" w:rsidRPr="007F6B69" w:rsidRDefault="00071B25" w:rsidP="008F483D">
      <w:pPr>
        <w:pStyle w:val="Heading2"/>
        <w:spacing w:before="0" w:after="0"/>
        <w:jc w:val="both"/>
        <w:rPr>
          <w:rFonts w:asciiTheme="minorHAnsi" w:hAnsiTheme="minorHAnsi" w:cstheme="minorHAnsi"/>
          <w:b/>
          <w:bCs/>
        </w:rPr>
      </w:pPr>
      <w:bookmarkStart w:id="255" w:name="_Toc176262717"/>
      <w:r>
        <w:rPr>
          <w:rFonts w:asciiTheme="minorHAnsi" w:hAnsiTheme="minorHAnsi" w:cstheme="minorHAnsi"/>
          <w:b/>
          <w:bCs/>
        </w:rPr>
        <w:t>C</w:t>
      </w:r>
      <w:r w:rsidR="00660FA1" w:rsidRPr="007F6B69">
        <w:rPr>
          <w:rFonts w:asciiTheme="minorHAnsi" w:hAnsiTheme="minorHAnsi" w:cstheme="minorHAnsi"/>
          <w:b/>
          <w:bCs/>
        </w:rPr>
        <w:t>hallenges</w:t>
      </w:r>
      <w:bookmarkEnd w:id="251"/>
      <w:bookmarkEnd w:id="252"/>
      <w:r w:rsidR="006F619E">
        <w:rPr>
          <w:rFonts w:asciiTheme="minorHAnsi" w:hAnsiTheme="minorHAnsi" w:cstheme="minorHAnsi"/>
          <w:b/>
          <w:bCs/>
        </w:rPr>
        <w:t xml:space="preserve"> and C</w:t>
      </w:r>
      <w:r w:rsidR="00660FA1" w:rsidRPr="007F6B69">
        <w:rPr>
          <w:rFonts w:asciiTheme="minorHAnsi" w:hAnsiTheme="minorHAnsi" w:cstheme="minorHAnsi"/>
          <w:b/>
          <w:bCs/>
        </w:rPr>
        <w:t xml:space="preserve">ommon </w:t>
      </w:r>
      <w:bookmarkEnd w:id="253"/>
      <w:bookmarkEnd w:id="254"/>
      <w:r w:rsidR="006F619E">
        <w:rPr>
          <w:rFonts w:asciiTheme="minorHAnsi" w:hAnsiTheme="minorHAnsi" w:cstheme="minorHAnsi"/>
          <w:b/>
          <w:bCs/>
        </w:rPr>
        <w:t>M</w:t>
      </w:r>
      <w:r w:rsidR="006F619E" w:rsidRPr="007F6B69">
        <w:rPr>
          <w:rFonts w:asciiTheme="minorHAnsi" w:hAnsiTheme="minorHAnsi" w:cstheme="minorHAnsi"/>
          <w:b/>
          <w:bCs/>
        </w:rPr>
        <w:t>istakes</w:t>
      </w:r>
      <w:bookmarkEnd w:id="255"/>
    </w:p>
    <w:p w14:paraId="0855D6DC" w14:textId="77777777" w:rsidR="008F483D" w:rsidRDefault="008F483D" w:rsidP="008F483D">
      <w:pPr>
        <w:pStyle w:val="NoSpacing"/>
      </w:pPr>
      <w:bookmarkStart w:id="256" w:name="_Toc514150806"/>
      <w:bookmarkStart w:id="257" w:name="_Toc7198652"/>
      <w:bookmarkStart w:id="258" w:name="_Toc7198816"/>
    </w:p>
    <w:p w14:paraId="54FB3A0C" w14:textId="73E3E1AE" w:rsidR="00660FA1" w:rsidRPr="006C23C9" w:rsidRDefault="00660FA1" w:rsidP="007C288C">
      <w:pPr>
        <w:pStyle w:val="Heading3"/>
        <w:spacing w:before="0" w:after="0" w:line="259" w:lineRule="auto"/>
      </w:pPr>
      <w:bookmarkStart w:id="259" w:name="_Toc176262718"/>
      <w:r w:rsidRPr="006C23C9">
        <w:t>Data harmonization</w:t>
      </w:r>
      <w:bookmarkEnd w:id="256"/>
      <w:bookmarkEnd w:id="257"/>
      <w:bookmarkEnd w:id="258"/>
      <w:bookmarkEnd w:id="259"/>
      <w:r w:rsidRPr="006C23C9">
        <w:t xml:space="preserve"> </w:t>
      </w:r>
    </w:p>
    <w:p w14:paraId="316DE2F3" w14:textId="77777777" w:rsidR="007C288C" w:rsidRDefault="007C288C" w:rsidP="007C288C">
      <w:pPr>
        <w:spacing w:after="0"/>
        <w:jc w:val="both"/>
      </w:pPr>
    </w:p>
    <w:p w14:paraId="44EED066" w14:textId="38F53137" w:rsidR="00660FA1" w:rsidRDefault="00DD3704" w:rsidP="007C288C">
      <w:pPr>
        <w:spacing w:after="0"/>
        <w:jc w:val="both"/>
      </w:pPr>
      <w:r w:rsidRPr="006C23C9">
        <w:t>The main challenge in this module is i</w:t>
      </w:r>
      <w:r w:rsidR="00660FA1" w:rsidRPr="006C23C9">
        <w:t>nconsistency between what is available in the survey and variable and allowed codes of the harmonization</w:t>
      </w:r>
      <w:r w:rsidRPr="006C23C9">
        <w:t xml:space="preserve">. This needs to be considered carefully </w:t>
      </w:r>
      <w:r w:rsidR="00660FA1" w:rsidRPr="006C23C9">
        <w:t xml:space="preserve">in the harmonization </w:t>
      </w:r>
      <w:r w:rsidR="0022754A" w:rsidRPr="006C23C9">
        <w:t>process and</w:t>
      </w:r>
      <w:r w:rsidRPr="006C23C9">
        <w:t xml:space="preserve"> will differ between the affordability and access </w:t>
      </w:r>
      <w:r w:rsidR="00660FA1" w:rsidRPr="006C23C9">
        <w:t>submodule</w:t>
      </w:r>
      <w:r w:rsidRPr="006C23C9">
        <w:t>s</w:t>
      </w:r>
      <w:r w:rsidR="00660FA1" w:rsidRPr="006C23C9">
        <w:t xml:space="preserve">.   </w:t>
      </w:r>
    </w:p>
    <w:p w14:paraId="30561DD8" w14:textId="77777777" w:rsidR="007C288C" w:rsidRPr="006C23C9" w:rsidRDefault="007C288C" w:rsidP="007C288C">
      <w:pPr>
        <w:spacing w:after="0"/>
        <w:jc w:val="both"/>
      </w:pPr>
    </w:p>
    <w:p w14:paraId="18BDC46E" w14:textId="785695CE" w:rsidR="00660FA1" w:rsidRDefault="00660FA1" w:rsidP="007C288C">
      <w:pPr>
        <w:spacing w:after="0"/>
        <w:jc w:val="both"/>
      </w:pPr>
      <w:r w:rsidRPr="006C23C9">
        <w:t xml:space="preserve">Distinguishing missing, value 0 and skip patterns also needs </w:t>
      </w:r>
      <w:r w:rsidR="00DD3704" w:rsidRPr="006C23C9">
        <w:t xml:space="preserve">careful </w:t>
      </w:r>
      <w:r w:rsidRPr="006C23C9">
        <w:t xml:space="preserve">attention. Some variables or questionnaires </w:t>
      </w:r>
      <w:r w:rsidR="00DD3704" w:rsidRPr="006C23C9">
        <w:t xml:space="preserve">may contain </w:t>
      </w:r>
      <w:r w:rsidRPr="006C23C9">
        <w:t xml:space="preserve">0 </w:t>
      </w:r>
      <w:r w:rsidR="00DD3704" w:rsidRPr="006C23C9">
        <w:t xml:space="preserve">in the raw data </w:t>
      </w:r>
      <w:r w:rsidRPr="006C23C9">
        <w:t xml:space="preserve">when the value </w:t>
      </w:r>
      <w:r w:rsidR="00DD3704" w:rsidRPr="006C23C9">
        <w:t xml:space="preserve">should be missing. </w:t>
      </w:r>
      <w:r w:rsidR="00DD3704" w:rsidRPr="006C23C9" w:rsidDel="00DD3704">
        <w:t xml:space="preserve"> </w:t>
      </w:r>
      <w:r w:rsidRPr="006C23C9">
        <w:t>y. This could lead to underestimation of the variable for the survey, distorting the snapshot of energy</w:t>
      </w:r>
      <w:r w:rsidR="00640118" w:rsidRPr="006C23C9">
        <w:t>-</w:t>
      </w:r>
      <w:r w:rsidRPr="006C23C9">
        <w:t xml:space="preserve">related information. Skip patterns should also be distinguished from both missing and value 0. </w:t>
      </w:r>
    </w:p>
    <w:p w14:paraId="2CBE086F" w14:textId="0B586EFB" w:rsidR="005C7350" w:rsidRDefault="005C7350" w:rsidP="007C288C">
      <w:pPr>
        <w:spacing w:after="0"/>
        <w:jc w:val="both"/>
      </w:pPr>
    </w:p>
    <w:p w14:paraId="7D2ED986" w14:textId="77777777" w:rsidR="005C7350" w:rsidRPr="00E60AC7" w:rsidRDefault="005C7350" w:rsidP="007C288C">
      <w:pPr>
        <w:spacing w:after="0"/>
        <w:jc w:val="both"/>
        <w:rPr>
          <w:b/>
          <w:bCs/>
        </w:rPr>
      </w:pPr>
      <w:r w:rsidRPr="00E60AC7">
        <w:rPr>
          <w:b/>
          <w:bCs/>
        </w:rPr>
        <w:t>Water</w:t>
      </w:r>
    </w:p>
    <w:p w14:paraId="095BDAE6" w14:textId="26150DB2" w:rsidR="005C7350" w:rsidRDefault="005C7350" w:rsidP="005C7350">
      <w:pPr>
        <w:spacing w:after="0"/>
        <w:jc w:val="both"/>
      </w:pPr>
      <w:r w:rsidRPr="00897CF4">
        <w:t xml:space="preserve">This variable is created with the help of the WASH team </w:t>
      </w:r>
      <w:r w:rsidRPr="00897CF4">
        <w:rPr>
          <w:highlight w:val="red"/>
        </w:rPr>
        <w:t xml:space="preserve">(Luis Alberto Andres </w:t>
      </w:r>
      <w:commentRangeStart w:id="260"/>
      <w:r>
        <w:fldChar w:fldCharType="begin"/>
      </w:r>
      <w:r>
        <w:instrText>HYPERLINK "mailto:landres@worldbank.org"</w:instrText>
      </w:r>
      <w:r>
        <w:fldChar w:fldCharType="separate"/>
      </w:r>
      <w:r w:rsidRPr="00897CF4">
        <w:rPr>
          <w:rStyle w:val="Hyperlink"/>
          <w:highlight w:val="red"/>
        </w:rPr>
        <w:t>landres@worldbank.org</w:t>
      </w:r>
      <w:r>
        <w:rPr>
          <w:rStyle w:val="Hyperlink"/>
          <w:highlight w:val="red"/>
        </w:rPr>
        <w:fldChar w:fldCharType="end"/>
      </w:r>
      <w:commentRangeEnd w:id="260"/>
      <w:r w:rsidR="00154E96">
        <w:rPr>
          <w:rStyle w:val="CommentReference"/>
        </w:rPr>
        <w:commentReference w:id="260"/>
      </w:r>
      <w:r w:rsidRPr="00897CF4">
        <w:rPr>
          <w:highlight w:val="red"/>
        </w:rPr>
        <w:t>)</w:t>
      </w:r>
      <w:r w:rsidRPr="00897CF4">
        <w:t>, the poverty GP is in charge of proposing the classification of the categories, the WASH team will be in charge of reviewing th</w:t>
      </w:r>
      <w:r>
        <w:t>e proposal, then approved it or recommend another classification following the next work flow.</w:t>
      </w:r>
    </w:p>
    <w:p w14:paraId="10BB1DB7" w14:textId="77777777" w:rsidR="009B00A6" w:rsidRDefault="009B00A6" w:rsidP="005C7350">
      <w:pPr>
        <w:spacing w:after="0"/>
        <w:jc w:val="both"/>
      </w:pPr>
    </w:p>
    <w:p w14:paraId="23E96EB7" w14:textId="77777777" w:rsidR="005C7350" w:rsidRDefault="005C7350" w:rsidP="00065F24">
      <w:pPr>
        <w:pStyle w:val="ListParagraph"/>
        <w:numPr>
          <w:ilvl w:val="0"/>
          <w:numId w:val="38"/>
        </w:numPr>
        <w:spacing w:after="0"/>
        <w:contextualSpacing w:val="0"/>
        <w:jc w:val="both"/>
      </w:pPr>
      <w:r>
        <w:t>The Regional TSD will fill out the excel template including all categories for water access and the actual question in the questionnaire as it is shown below, each country year must be submitted in a separate worksheet.</w:t>
      </w:r>
    </w:p>
    <w:p w14:paraId="4D492F0F" w14:textId="77777777" w:rsidR="005C7350" w:rsidRDefault="005C7350" w:rsidP="005C7350">
      <w:pPr>
        <w:pStyle w:val="ListParagraph"/>
        <w:spacing w:after="0"/>
        <w:ind w:left="0"/>
      </w:pPr>
      <w:r w:rsidRPr="00441D9F">
        <w:rPr>
          <w:noProof/>
        </w:rPr>
        <w:drawing>
          <wp:inline distT="0" distB="0" distL="0" distR="0" wp14:anchorId="330AEEC3" wp14:editId="45768CCD">
            <wp:extent cx="6327140" cy="2592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27140" cy="2592705"/>
                    </a:xfrm>
                    <a:prstGeom prst="rect">
                      <a:avLst/>
                    </a:prstGeom>
                    <a:noFill/>
                    <a:ln>
                      <a:noFill/>
                    </a:ln>
                  </pic:spPr>
                </pic:pic>
              </a:graphicData>
            </a:graphic>
          </wp:inline>
        </w:drawing>
      </w:r>
    </w:p>
    <w:p w14:paraId="0B9F1E5B" w14:textId="08E719E3" w:rsidR="005C7350" w:rsidRDefault="005C7350" w:rsidP="005C7350">
      <w:pPr>
        <w:spacing w:after="0"/>
      </w:pPr>
    </w:p>
    <w:p w14:paraId="77642C9E" w14:textId="77777777" w:rsidR="009B00A6" w:rsidRDefault="009B00A6">
      <w:r>
        <w:br w:type="page"/>
      </w:r>
    </w:p>
    <w:p w14:paraId="725C3C9B" w14:textId="02F4761F" w:rsidR="005C7350" w:rsidRDefault="005C7350" w:rsidP="00065F24">
      <w:pPr>
        <w:pStyle w:val="ListParagraph"/>
        <w:numPr>
          <w:ilvl w:val="0"/>
          <w:numId w:val="38"/>
        </w:numPr>
        <w:spacing w:after="0"/>
      </w:pPr>
      <w:r>
        <w:t>The WASH team reviews and proposes a classification in the section “Water GP review”</w:t>
      </w:r>
    </w:p>
    <w:p w14:paraId="578E0550" w14:textId="77777777" w:rsidR="005C7350" w:rsidRDefault="005C7350" w:rsidP="005C7350">
      <w:pPr>
        <w:spacing w:after="0"/>
      </w:pPr>
      <w:r w:rsidRPr="004A085D">
        <w:rPr>
          <w:noProof/>
        </w:rPr>
        <w:drawing>
          <wp:inline distT="0" distB="0" distL="0" distR="0" wp14:anchorId="700465C4" wp14:editId="73C1137A">
            <wp:extent cx="6327140" cy="2592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27140" cy="2592705"/>
                    </a:xfrm>
                    <a:prstGeom prst="rect">
                      <a:avLst/>
                    </a:prstGeom>
                    <a:noFill/>
                    <a:ln>
                      <a:noFill/>
                    </a:ln>
                  </pic:spPr>
                </pic:pic>
              </a:graphicData>
            </a:graphic>
          </wp:inline>
        </w:drawing>
      </w:r>
    </w:p>
    <w:p w14:paraId="7E6EA367" w14:textId="77777777" w:rsidR="005C7350" w:rsidRDefault="005C7350" w:rsidP="00065F24">
      <w:pPr>
        <w:pStyle w:val="ListParagraph"/>
        <w:numPr>
          <w:ilvl w:val="0"/>
          <w:numId w:val="38"/>
        </w:numPr>
        <w:spacing w:after="0"/>
      </w:pPr>
      <w:r>
        <w:t>Regional TSD will create the harmonized variables based on the recommendation of WASH team (based on “Water GP review”).</w:t>
      </w:r>
    </w:p>
    <w:p w14:paraId="757FA259" w14:textId="77777777" w:rsidR="005C7350" w:rsidRDefault="005C7350" w:rsidP="005C7350">
      <w:pPr>
        <w:jc w:val="both"/>
      </w:pPr>
    </w:p>
    <w:p w14:paraId="0D7E6179" w14:textId="77191A31" w:rsidR="005C7350" w:rsidRPr="007C288C" w:rsidRDefault="005C7350" w:rsidP="007C288C">
      <w:pPr>
        <w:spacing w:after="0"/>
        <w:jc w:val="both"/>
        <w:rPr>
          <w:b/>
          <w:bCs/>
        </w:rPr>
      </w:pPr>
      <w:bookmarkStart w:id="261" w:name="_Hlk132888251"/>
      <w:r w:rsidRPr="007C288C">
        <w:rPr>
          <w:b/>
          <w:bCs/>
        </w:rPr>
        <w:t>Sanitation</w:t>
      </w:r>
    </w:p>
    <w:p w14:paraId="3FA28A47" w14:textId="77777777" w:rsidR="005C7350" w:rsidRDefault="005C7350" w:rsidP="007C288C">
      <w:pPr>
        <w:spacing w:after="0"/>
        <w:jc w:val="both"/>
      </w:pPr>
      <w:r>
        <w:t xml:space="preserve">This variable is created with the help of the WASH team </w:t>
      </w:r>
      <w:r w:rsidRPr="00B95BD9">
        <w:rPr>
          <w:highlight w:val="red"/>
        </w:rPr>
        <w:t xml:space="preserve">(Luis Alberto Andres </w:t>
      </w:r>
      <w:hyperlink r:id="rId33" w:history="1">
        <w:r w:rsidRPr="00B95BD9">
          <w:rPr>
            <w:rStyle w:val="Hyperlink"/>
            <w:highlight w:val="red"/>
          </w:rPr>
          <w:t>landres@worldbank.org</w:t>
        </w:r>
      </w:hyperlink>
      <w:r w:rsidRPr="00B95BD9">
        <w:rPr>
          <w:highlight w:val="red"/>
        </w:rPr>
        <w:t>)</w:t>
      </w:r>
      <w:r>
        <w:t>, the poverty GP is in charge of proposing the classification of the categories, the WASH team will be in charge of reviewing the proposal, then approved it or recommend another classification following the next work flow.</w:t>
      </w:r>
    </w:p>
    <w:p w14:paraId="599F91B2" w14:textId="77777777" w:rsidR="005C7350" w:rsidRPr="006C23C9" w:rsidRDefault="005C7350" w:rsidP="007C288C">
      <w:pPr>
        <w:spacing w:after="0"/>
        <w:jc w:val="both"/>
      </w:pPr>
    </w:p>
    <w:p w14:paraId="59A53394" w14:textId="77777777" w:rsidR="005C7350" w:rsidRDefault="005C7350" w:rsidP="007C288C">
      <w:pPr>
        <w:pStyle w:val="ListParagraph"/>
        <w:numPr>
          <w:ilvl w:val="0"/>
          <w:numId w:val="27"/>
        </w:numPr>
        <w:spacing w:after="0"/>
        <w:contextualSpacing w:val="0"/>
        <w:jc w:val="both"/>
      </w:pPr>
      <w:r>
        <w:t>The Regional TSD will fill out the excel template including all categories for access to sanitation and the actual question in the questionnaire as it is shown below, each country year must be submitted in a separate worksheet.</w:t>
      </w:r>
    </w:p>
    <w:p w14:paraId="31B88D68" w14:textId="77777777" w:rsidR="005C7350" w:rsidRDefault="005C7350" w:rsidP="005C7350">
      <w:pPr>
        <w:pStyle w:val="ListParagraph"/>
        <w:spacing w:after="0"/>
      </w:pPr>
    </w:p>
    <w:p w14:paraId="1015A40E" w14:textId="77777777" w:rsidR="005C7350" w:rsidRDefault="005C7350" w:rsidP="005C7350">
      <w:pPr>
        <w:pStyle w:val="ListParagraph"/>
        <w:spacing w:after="0"/>
        <w:ind w:left="0"/>
      </w:pPr>
      <w:r w:rsidRPr="00441D9F">
        <w:rPr>
          <w:noProof/>
        </w:rPr>
        <w:drawing>
          <wp:inline distT="0" distB="0" distL="0" distR="0" wp14:anchorId="3E83DF24" wp14:editId="641436C0">
            <wp:extent cx="6327140" cy="2535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27140" cy="2535555"/>
                    </a:xfrm>
                    <a:prstGeom prst="rect">
                      <a:avLst/>
                    </a:prstGeom>
                    <a:noFill/>
                    <a:ln>
                      <a:noFill/>
                    </a:ln>
                  </pic:spPr>
                </pic:pic>
              </a:graphicData>
            </a:graphic>
          </wp:inline>
        </w:drawing>
      </w:r>
    </w:p>
    <w:p w14:paraId="29435553" w14:textId="77777777" w:rsidR="005C7350" w:rsidRDefault="005C7350" w:rsidP="005C7350">
      <w:pPr>
        <w:pStyle w:val="ListParagraph"/>
        <w:spacing w:after="0"/>
      </w:pPr>
    </w:p>
    <w:p w14:paraId="192502B5" w14:textId="3BE594DF" w:rsidR="008F483D" w:rsidRDefault="008F483D">
      <w:r>
        <w:br w:type="page"/>
      </w:r>
    </w:p>
    <w:p w14:paraId="172D1963" w14:textId="720A888A" w:rsidR="005C7350" w:rsidRDefault="005C7350" w:rsidP="005D1EEA">
      <w:pPr>
        <w:pStyle w:val="ListParagraph"/>
        <w:numPr>
          <w:ilvl w:val="0"/>
          <w:numId w:val="27"/>
        </w:numPr>
        <w:spacing w:after="0"/>
      </w:pPr>
      <w:r>
        <w:t>The WASH team reviews and proposes a classification in the section “Water GP review”</w:t>
      </w:r>
    </w:p>
    <w:p w14:paraId="3833A256" w14:textId="77777777" w:rsidR="005C7350" w:rsidRDefault="005C7350" w:rsidP="005C7350">
      <w:pPr>
        <w:spacing w:after="0"/>
      </w:pPr>
    </w:p>
    <w:p w14:paraId="2FE7A000" w14:textId="77777777" w:rsidR="005C7350" w:rsidRDefault="005C7350" w:rsidP="005C7350">
      <w:pPr>
        <w:spacing w:after="0"/>
      </w:pPr>
      <w:r w:rsidRPr="00441D9F">
        <w:rPr>
          <w:noProof/>
        </w:rPr>
        <w:drawing>
          <wp:inline distT="0" distB="0" distL="0" distR="0" wp14:anchorId="7685594F" wp14:editId="74C02BAD">
            <wp:extent cx="6327140" cy="2535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27140" cy="2535555"/>
                    </a:xfrm>
                    <a:prstGeom prst="rect">
                      <a:avLst/>
                    </a:prstGeom>
                    <a:noFill/>
                    <a:ln>
                      <a:noFill/>
                    </a:ln>
                  </pic:spPr>
                </pic:pic>
              </a:graphicData>
            </a:graphic>
          </wp:inline>
        </w:drawing>
      </w:r>
    </w:p>
    <w:p w14:paraId="63F1E2E9" w14:textId="77777777" w:rsidR="005C7350" w:rsidRDefault="005C7350" w:rsidP="005C7350">
      <w:pPr>
        <w:spacing w:after="0"/>
      </w:pPr>
    </w:p>
    <w:p w14:paraId="519AE65A" w14:textId="77777777" w:rsidR="005C7350" w:rsidRDefault="005C7350" w:rsidP="005D1EEA">
      <w:pPr>
        <w:pStyle w:val="ListParagraph"/>
        <w:numPr>
          <w:ilvl w:val="0"/>
          <w:numId w:val="27"/>
        </w:numPr>
        <w:spacing w:after="0"/>
      </w:pPr>
      <w:r>
        <w:t>Regional TSD will create the harmonized variables based on the recommendation of WASH team (based on “Water GP review”).</w:t>
      </w:r>
    </w:p>
    <w:bookmarkEnd w:id="261"/>
    <w:p w14:paraId="190EB9AC" w14:textId="6513DF5B" w:rsidR="005C7350" w:rsidRDefault="005C7350" w:rsidP="007C288C">
      <w:pPr>
        <w:spacing w:after="0"/>
        <w:jc w:val="both"/>
      </w:pPr>
    </w:p>
    <w:p w14:paraId="6C854155" w14:textId="0A9BE90F" w:rsidR="00421C8D" w:rsidRDefault="00421C8D" w:rsidP="00D1018B">
      <w:pPr>
        <w:spacing w:after="60"/>
      </w:pPr>
      <w:r>
        <w:t>P</w:t>
      </w:r>
      <w:r w:rsidR="008F483D">
        <w:t>IPED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954"/>
      </w:tblGrid>
      <w:tr w:rsidR="00421C8D" w:rsidRPr="00CD5403" w14:paraId="577127B1" w14:textId="77777777">
        <w:tc>
          <w:tcPr>
            <w:tcW w:w="9954" w:type="dxa"/>
            <w:shd w:val="clear" w:color="auto" w:fill="D9D9D9" w:themeFill="background1" w:themeFillShade="D9"/>
          </w:tcPr>
          <w:p w14:paraId="4F284879" w14:textId="77777777" w:rsidR="00421C8D" w:rsidRPr="00CD5403" w:rsidRDefault="00421C8D">
            <w:pPr>
              <w:spacing w:before="60" w:after="60"/>
              <w:rPr>
                <w:rFonts w:ascii="Courier New" w:hAnsi="Courier New" w:cs="Courier New"/>
                <w:sz w:val="20"/>
                <w:szCs w:val="20"/>
              </w:rPr>
            </w:pPr>
            <w:r w:rsidRPr="00CD5403">
              <w:rPr>
                <w:rFonts w:ascii="Courier New" w:hAnsi="Courier New" w:cs="Courier New"/>
                <w:sz w:val="20"/>
                <w:szCs w:val="20"/>
              </w:rPr>
              <w:t>recode water</w:t>
            </w:r>
            <w:r>
              <w:rPr>
                <w:rFonts w:ascii="Courier New" w:hAnsi="Courier New" w:cs="Courier New"/>
                <w:sz w:val="20"/>
                <w:szCs w:val="20"/>
              </w:rPr>
              <w:t>_source</w:t>
            </w:r>
            <w:r w:rsidRPr="00CD5403">
              <w:rPr>
                <w:rFonts w:ascii="Courier New" w:hAnsi="Courier New" w:cs="Courier New"/>
                <w:sz w:val="20"/>
                <w:szCs w:val="20"/>
              </w:rPr>
              <w:t xml:space="preserve"> (1/3=1) (4/14=0), gen(piped)</w:t>
            </w:r>
          </w:p>
        </w:tc>
      </w:tr>
    </w:tbl>
    <w:p w14:paraId="2B0C940F" w14:textId="77777777" w:rsidR="00421C8D" w:rsidRDefault="00421C8D" w:rsidP="00421C8D">
      <w:pPr>
        <w:spacing w:after="0"/>
      </w:pPr>
    </w:p>
    <w:p w14:paraId="1C98C65D" w14:textId="5DBD25C3" w:rsidR="00421C8D" w:rsidRDefault="00421C8D" w:rsidP="00D1018B">
      <w:pPr>
        <w:spacing w:after="60"/>
      </w:pPr>
      <w:r>
        <w:t>P</w:t>
      </w:r>
      <w:r w:rsidR="008F483D">
        <w:t>IPED_TO_</w:t>
      </w:r>
      <w:r w:rsidR="00D1018B">
        <w:t>PERM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954"/>
      </w:tblGrid>
      <w:tr w:rsidR="00421C8D" w:rsidRPr="00512DDD" w14:paraId="61455B6E" w14:textId="77777777">
        <w:tc>
          <w:tcPr>
            <w:tcW w:w="9954" w:type="dxa"/>
            <w:shd w:val="clear" w:color="auto" w:fill="D9D9D9" w:themeFill="background1" w:themeFillShade="D9"/>
          </w:tcPr>
          <w:p w14:paraId="2BFE9921" w14:textId="77777777" w:rsidR="00421C8D" w:rsidRPr="00512DDD" w:rsidRDefault="00421C8D">
            <w:pPr>
              <w:spacing w:before="60" w:after="60"/>
              <w:rPr>
                <w:rFonts w:ascii="Courier New" w:hAnsi="Courier New" w:cs="Courier New"/>
              </w:rPr>
            </w:pPr>
            <w:r w:rsidRPr="00512DDD">
              <w:rPr>
                <w:rFonts w:ascii="Courier New" w:hAnsi="Courier New" w:cs="Courier New"/>
              </w:rPr>
              <w:t>recode water</w:t>
            </w:r>
            <w:r>
              <w:rPr>
                <w:rFonts w:ascii="Courier New" w:hAnsi="Courier New" w:cs="Courier New"/>
              </w:rPr>
              <w:t>_source</w:t>
            </w:r>
            <w:r w:rsidRPr="00512DDD">
              <w:rPr>
                <w:rFonts w:ascii="Courier New" w:hAnsi="Courier New" w:cs="Courier New"/>
              </w:rPr>
              <w:t xml:space="preserve"> (1/2=1) (3/14=0), gen(piped_to_perm)</w:t>
            </w:r>
          </w:p>
        </w:tc>
      </w:tr>
    </w:tbl>
    <w:p w14:paraId="3CD18000" w14:textId="77777777" w:rsidR="00421C8D" w:rsidRDefault="00421C8D" w:rsidP="00421C8D">
      <w:pPr>
        <w:spacing w:after="0"/>
      </w:pPr>
    </w:p>
    <w:p w14:paraId="4C284F33" w14:textId="63DF67E2" w:rsidR="00421C8D" w:rsidRDefault="00D1018B" w:rsidP="00D1018B">
      <w:pPr>
        <w:spacing w:after="60"/>
      </w:pPr>
      <w:r>
        <w:t>IMP_WAT_REC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954"/>
      </w:tblGrid>
      <w:tr w:rsidR="00421C8D" w:rsidRPr="00512DDD" w14:paraId="7B311534" w14:textId="77777777" w:rsidTr="00D1018B">
        <w:tc>
          <w:tcPr>
            <w:tcW w:w="9954" w:type="dxa"/>
            <w:shd w:val="clear" w:color="auto" w:fill="D9D9D9" w:themeFill="background1" w:themeFillShade="D9"/>
          </w:tcPr>
          <w:p w14:paraId="41733124" w14:textId="77777777" w:rsidR="00421C8D" w:rsidRPr="00512DDD" w:rsidRDefault="00421C8D">
            <w:pPr>
              <w:spacing w:before="60" w:after="60"/>
              <w:rPr>
                <w:rFonts w:ascii="Courier New" w:hAnsi="Courier New" w:cs="Courier New"/>
              </w:rPr>
            </w:pPr>
            <w:r w:rsidRPr="00512DDD">
              <w:rPr>
                <w:rFonts w:ascii="Courier New" w:hAnsi="Courier New" w:cs="Courier New"/>
              </w:rPr>
              <w:t>recode water</w:t>
            </w:r>
            <w:r>
              <w:rPr>
                <w:rFonts w:ascii="Courier New" w:hAnsi="Courier New" w:cs="Courier New"/>
              </w:rPr>
              <w:t>_source</w:t>
            </w:r>
            <w:r w:rsidRPr="00512DDD">
              <w:rPr>
                <w:rFonts w:ascii="Courier New" w:hAnsi="Courier New" w:cs="Courier New"/>
              </w:rPr>
              <w:t xml:space="preserve"> (1/8=1) (9/14=0),gen(imp_wat_rec)</w:t>
            </w:r>
          </w:p>
        </w:tc>
      </w:tr>
    </w:tbl>
    <w:p w14:paraId="25077802" w14:textId="77777777" w:rsidR="00421C8D" w:rsidRDefault="00421C8D" w:rsidP="00421C8D">
      <w:pPr>
        <w:spacing w:after="0"/>
      </w:pPr>
    </w:p>
    <w:p w14:paraId="2A93B1FB" w14:textId="24ABEB95" w:rsidR="00421C8D" w:rsidRDefault="00D1018B" w:rsidP="00421C8D">
      <w:pPr>
        <w:spacing w:after="0"/>
      </w:pPr>
      <w:r>
        <w:t>OPEN_DEF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954"/>
      </w:tblGrid>
      <w:tr w:rsidR="00421C8D" w:rsidRPr="00762542" w14:paraId="7C7FBC16" w14:textId="77777777">
        <w:tc>
          <w:tcPr>
            <w:tcW w:w="9954" w:type="dxa"/>
            <w:shd w:val="clear" w:color="auto" w:fill="D9D9D9" w:themeFill="background1" w:themeFillShade="D9"/>
          </w:tcPr>
          <w:p w14:paraId="7F1FA812" w14:textId="77777777" w:rsidR="00421C8D" w:rsidRPr="00762542" w:rsidRDefault="00421C8D">
            <w:pPr>
              <w:spacing w:before="60" w:after="60"/>
              <w:rPr>
                <w:rFonts w:ascii="Courier New" w:hAnsi="Courier New" w:cs="Courier New"/>
              </w:rPr>
            </w:pPr>
            <w:r w:rsidRPr="00762542">
              <w:rPr>
                <w:rFonts w:ascii="Courier New" w:hAnsi="Courier New" w:cs="Courier New"/>
              </w:rPr>
              <w:t>recode toilet6 (1/4 9=0) (5=1), gen(open_def)</w:t>
            </w:r>
          </w:p>
        </w:tc>
      </w:tr>
    </w:tbl>
    <w:p w14:paraId="4B5F9A71" w14:textId="77777777" w:rsidR="00421C8D" w:rsidRDefault="00421C8D" w:rsidP="00421C8D">
      <w:pPr>
        <w:spacing w:after="0"/>
      </w:pPr>
    </w:p>
    <w:p w14:paraId="2DB4C408" w14:textId="77777777" w:rsidR="00421C8D" w:rsidRDefault="00421C8D" w:rsidP="00D1018B">
      <w:pPr>
        <w:spacing w:after="60"/>
      </w:pPr>
      <w:r>
        <w:t>W</w:t>
      </w:r>
      <w:r w:rsidRPr="00852EDA">
        <w:t xml:space="preserve">hen </w:t>
      </w:r>
      <w:r>
        <w:t>COOKSOURCE</w:t>
      </w:r>
      <w:r w:rsidRPr="00852EDA">
        <w:t xml:space="preserve"> and </w:t>
      </w:r>
      <w:r>
        <w:t>LIGHTSOURCE</w:t>
      </w:r>
      <w:r w:rsidRPr="00852EDA">
        <w:t xml:space="preserve"> are</w:t>
      </w:r>
      <w:r>
        <w:t xml:space="preserve"> available, ELECTYP can be created using the following code:</w:t>
      </w:r>
    </w:p>
    <w:p w14:paraId="0AD13EBA" w14:textId="77777777" w:rsidR="00421C8D" w:rsidRDefault="00421C8D" w:rsidP="00421C8D">
      <w:pPr>
        <w:spacing w:after="0"/>
      </w:pPr>
      <w:r w:rsidRPr="00752AB3">
        <w:rPr>
          <w:rFonts w:cstheme="minorHAnsi"/>
          <w:b/>
          <w:noProof/>
        </w:rPr>
        <mc:AlternateContent>
          <mc:Choice Requires="wps">
            <w:drawing>
              <wp:inline distT="0" distB="0" distL="0" distR="0" wp14:anchorId="1AE846BB" wp14:editId="5BEE3126">
                <wp:extent cx="6305550" cy="1117600"/>
                <wp:effectExtent l="0" t="0" r="0" b="825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1117600"/>
                        </a:xfrm>
                        <a:prstGeom prst="rect">
                          <a:avLst/>
                        </a:prstGeom>
                        <a:solidFill>
                          <a:schemeClr val="bg1">
                            <a:lumMod val="85000"/>
                          </a:schemeClr>
                        </a:solidFill>
                        <a:ln w="9525">
                          <a:noFill/>
                          <a:miter lim="800000"/>
                          <a:headEnd/>
                          <a:tailEnd/>
                        </a:ln>
                      </wps:spPr>
                      <wps:txbx>
                        <w:txbxContent>
                          <w:p w14:paraId="13A7594A" w14:textId="77777777" w:rsidR="00421C8D" w:rsidRPr="00367899" w:rsidRDefault="00421C8D" w:rsidP="00421C8D">
                            <w:pPr>
                              <w:spacing w:after="0"/>
                              <w:rPr>
                                <w:rFonts w:ascii="Courier New" w:hAnsi="Courier New" w:cs="Courier New"/>
                              </w:rPr>
                            </w:pPr>
                            <w:r w:rsidRPr="00367899">
                              <w:rPr>
                                <w:rFonts w:ascii="Courier New" w:hAnsi="Courier New" w:cs="Courier New"/>
                              </w:rPr>
                              <w:t>gen electyp=.</w:t>
                            </w:r>
                          </w:p>
                          <w:p w14:paraId="1619274E" w14:textId="77777777" w:rsidR="00421C8D" w:rsidRPr="00367899" w:rsidRDefault="00421C8D" w:rsidP="00421C8D">
                            <w:pPr>
                              <w:spacing w:after="0"/>
                              <w:rPr>
                                <w:rFonts w:ascii="Courier New" w:hAnsi="Courier New" w:cs="Courier New"/>
                              </w:rPr>
                            </w:pPr>
                            <w:r w:rsidRPr="00367899">
                              <w:rPr>
                                <w:rFonts w:ascii="Courier New" w:hAnsi="Courier New" w:cs="Courier New"/>
                              </w:rPr>
                              <w:t>replace electyp=1 if cooksource==4 | lightsource==1</w:t>
                            </w:r>
                          </w:p>
                          <w:p w14:paraId="5E059062" w14:textId="77777777" w:rsidR="00421C8D" w:rsidRPr="00367899" w:rsidRDefault="00421C8D" w:rsidP="00421C8D">
                            <w:pPr>
                              <w:spacing w:after="0"/>
                              <w:rPr>
                                <w:rFonts w:ascii="Courier New" w:hAnsi="Courier New" w:cs="Courier New"/>
                              </w:rPr>
                            </w:pPr>
                            <w:r w:rsidRPr="00367899">
                              <w:rPr>
                                <w:rFonts w:ascii="Courier New" w:hAnsi="Courier New" w:cs="Courier New"/>
                              </w:rPr>
                              <w:t>replace electyp=2 if (cooksource==5 | lightsource==4) &amp; mi(electyp)</w:t>
                            </w:r>
                          </w:p>
                          <w:p w14:paraId="1680F085" w14:textId="77777777" w:rsidR="00421C8D" w:rsidRPr="00367899" w:rsidRDefault="00421C8D" w:rsidP="00421C8D">
                            <w:pPr>
                              <w:spacing w:after="0"/>
                              <w:rPr>
                                <w:rFonts w:ascii="Courier New" w:hAnsi="Courier New" w:cs="Courier New"/>
                              </w:rPr>
                            </w:pPr>
                            <w:r w:rsidRPr="00367899">
                              <w:rPr>
                                <w:rFonts w:ascii="Courier New" w:hAnsi="Courier New" w:cs="Courier New"/>
                              </w:rPr>
                              <w:t>replace electyp=3 if (cooksource==2 | inlist(lightsource,2,3)) &amp; mi(electyp)</w:t>
                            </w:r>
                          </w:p>
                          <w:p w14:paraId="6B97EDE3" w14:textId="77777777" w:rsidR="00421C8D" w:rsidRPr="00367899" w:rsidRDefault="00421C8D" w:rsidP="00421C8D">
                            <w:pPr>
                              <w:spacing w:after="0"/>
                              <w:rPr>
                                <w:rFonts w:ascii="Courier New" w:hAnsi="Courier New" w:cs="Courier New"/>
                              </w:rPr>
                            </w:pPr>
                            <w:r w:rsidRPr="00367899">
                              <w:rPr>
                                <w:rFonts w:ascii="Courier New" w:hAnsi="Courier New" w:cs="Courier New"/>
                              </w:rPr>
                              <w:t>replace electyp=4 if inlist(cooksource,1,3,9) | lightsource==9) &amp; mi(electyp)</w:t>
                            </w:r>
                          </w:p>
                        </w:txbxContent>
                      </wps:txbx>
                      <wps:bodyPr rot="0" vert="horz" wrap="square" lIns="91440" tIns="45720" rIns="91440" bIns="45720" anchor="t" anchorCtr="0">
                        <a:spAutoFit/>
                      </wps:bodyPr>
                    </wps:wsp>
                  </a:graphicData>
                </a:graphic>
              </wp:inline>
            </w:drawing>
          </mc:Choice>
          <mc:Fallback>
            <w:pict>
              <v:shape w14:anchorId="1AE846BB" id="Text Box 13" o:spid="_x0000_s1030" type="#_x0000_t202" style="width:496.5pt;height: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" fillcolor="#d8d8d8 [2732]" stroked="f">
                <v:textbox style="mso-fit-shape-to-text:t">
                  <w:txbxContent>
                    <w:p w14:paraId="13A7594A" w14:textId="77777777" w:rsidR="00421C8D" w:rsidRPr="00367899" w:rsidRDefault="00421C8D" w:rsidP="00421C8D">
                      <w:pPr>
                        <w:spacing w:after="0"/>
                        <w:rPr>
                          <w:rFonts w:ascii="Courier New" w:hAnsi="Courier New" w:cs="Courier New"/>
                        </w:rPr>
                      </w:pPr>
                      <w:r w:rsidRPr="00367899">
                        <w:rPr>
                          <w:rFonts w:ascii="Courier New" w:hAnsi="Courier New" w:cs="Courier New"/>
                        </w:rPr>
                        <w:t>gen electyp=.</w:t>
                      </w:r>
                    </w:p>
                    <w:p w14:paraId="1619274E" w14:textId="77777777" w:rsidR="00421C8D" w:rsidRPr="00367899" w:rsidRDefault="00421C8D" w:rsidP="00421C8D">
                      <w:pPr>
                        <w:spacing w:after="0"/>
                        <w:rPr>
                          <w:rFonts w:ascii="Courier New" w:hAnsi="Courier New" w:cs="Courier New"/>
                        </w:rPr>
                      </w:pPr>
                      <w:r w:rsidRPr="00367899">
                        <w:rPr>
                          <w:rFonts w:ascii="Courier New" w:hAnsi="Courier New" w:cs="Courier New"/>
                        </w:rPr>
                        <w:t>replace electyp=1 if cooksource==4 | lightsource==1</w:t>
                      </w:r>
                    </w:p>
                    <w:p w14:paraId="5E059062" w14:textId="77777777" w:rsidR="00421C8D" w:rsidRPr="00367899" w:rsidRDefault="00421C8D" w:rsidP="00421C8D">
                      <w:pPr>
                        <w:spacing w:after="0"/>
                        <w:rPr>
                          <w:rFonts w:ascii="Courier New" w:hAnsi="Courier New" w:cs="Courier New"/>
                        </w:rPr>
                      </w:pPr>
                      <w:r w:rsidRPr="00367899">
                        <w:rPr>
                          <w:rFonts w:ascii="Courier New" w:hAnsi="Courier New" w:cs="Courier New"/>
                        </w:rPr>
                        <w:t>replace electyp=2 if (cooksource==5 | lightsource==4) &amp; mi(electyp)</w:t>
                      </w:r>
                    </w:p>
                    <w:p w14:paraId="1680F085" w14:textId="77777777" w:rsidR="00421C8D" w:rsidRPr="00367899" w:rsidRDefault="00421C8D" w:rsidP="00421C8D">
                      <w:pPr>
                        <w:spacing w:after="0"/>
                        <w:rPr>
                          <w:rFonts w:ascii="Courier New" w:hAnsi="Courier New" w:cs="Courier New"/>
                        </w:rPr>
                      </w:pPr>
                      <w:r w:rsidRPr="00367899">
                        <w:rPr>
                          <w:rFonts w:ascii="Courier New" w:hAnsi="Courier New" w:cs="Courier New"/>
                        </w:rPr>
                        <w:t>replace electyp=3 if (cooksource==2 | inlist(lightsource,2,3)) &amp; mi(electyp)</w:t>
                      </w:r>
                    </w:p>
                    <w:p w14:paraId="6B97EDE3" w14:textId="77777777" w:rsidR="00421C8D" w:rsidRPr="00367899" w:rsidRDefault="00421C8D" w:rsidP="00421C8D">
                      <w:pPr>
                        <w:spacing w:after="0"/>
                        <w:rPr>
                          <w:rFonts w:ascii="Courier New" w:hAnsi="Courier New" w:cs="Courier New"/>
                        </w:rPr>
                      </w:pPr>
                      <w:r w:rsidRPr="00367899">
                        <w:rPr>
                          <w:rFonts w:ascii="Courier New" w:hAnsi="Courier New" w:cs="Courier New"/>
                        </w:rPr>
                        <w:t>replace electyp=4 if inlist(cooksource,1,3,9) | lightsource==9) &amp; mi(electyp)</w:t>
                      </w:r>
                    </w:p>
                  </w:txbxContent>
                </v:textbox>
                <w10:anchorlock/>
              </v:shape>
            </w:pict>
          </mc:Fallback>
        </mc:AlternateContent>
      </w:r>
    </w:p>
    <w:p w14:paraId="1860148E" w14:textId="77777777" w:rsidR="00421C8D" w:rsidRDefault="00421C8D" w:rsidP="00421C8D">
      <w:pPr>
        <w:pStyle w:val="NoSpacing"/>
        <w:spacing w:line="259"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954"/>
      </w:tblGrid>
      <w:tr w:rsidR="00421C8D" w:rsidRPr="00446F65" w14:paraId="7F3941DA" w14:textId="77777777">
        <w:tc>
          <w:tcPr>
            <w:tcW w:w="9954" w:type="dxa"/>
            <w:shd w:val="clear" w:color="auto" w:fill="D9D9D9" w:themeFill="background1" w:themeFillShade="D9"/>
          </w:tcPr>
          <w:p w14:paraId="39013ACB" w14:textId="77777777" w:rsidR="00421C8D" w:rsidRPr="00446F65" w:rsidRDefault="00421C8D">
            <w:pPr>
              <w:pStyle w:val="NoSpacing"/>
              <w:spacing w:line="259" w:lineRule="auto"/>
              <w:rPr>
                <w:rFonts w:ascii="Courier New" w:hAnsi="Courier New" w:cs="Courier New"/>
              </w:rPr>
            </w:pPr>
            <w:r w:rsidRPr="00446F65">
              <w:rPr>
                <w:rFonts w:ascii="Courier New" w:hAnsi="Courier New" w:cs="Courier New"/>
              </w:rPr>
              <w:t>ta electricity elecsource</w:t>
            </w:r>
          </w:p>
        </w:tc>
      </w:tr>
    </w:tbl>
    <w:p w14:paraId="114FA2F6" w14:textId="77777777" w:rsidR="007C288C" w:rsidRPr="006C23C9" w:rsidRDefault="007C288C" w:rsidP="007C288C">
      <w:pPr>
        <w:pStyle w:val="Heading3"/>
        <w:spacing w:before="0" w:after="0" w:line="259" w:lineRule="auto"/>
      </w:pPr>
      <w:bookmarkStart w:id="262" w:name="_Ref482090157"/>
      <w:bookmarkStart w:id="263" w:name="_Toc176262719"/>
      <w:r w:rsidRPr="006C23C9">
        <w:t>Affordability</w:t>
      </w:r>
      <w:bookmarkEnd w:id="262"/>
      <w:bookmarkEnd w:id="263"/>
      <w:r w:rsidRPr="006C23C9">
        <w:t xml:space="preserve"> </w:t>
      </w:r>
    </w:p>
    <w:p w14:paraId="372B6573" w14:textId="77777777" w:rsidR="007C288C" w:rsidRDefault="007C288C" w:rsidP="007C288C">
      <w:pPr>
        <w:spacing w:after="0"/>
        <w:jc w:val="both"/>
      </w:pPr>
    </w:p>
    <w:p w14:paraId="16DFBB74" w14:textId="77777777" w:rsidR="007C288C" w:rsidRPr="006C23C9" w:rsidRDefault="007C288C" w:rsidP="007C288C">
      <w:pPr>
        <w:spacing w:after="0"/>
        <w:jc w:val="both"/>
      </w:pPr>
      <w:r w:rsidRPr="006C23C9">
        <w:t xml:space="preserve">The harmonization process must carefully consider Inconsistencies between what is available in the survey and variable and the codes specified in the harmonization. To solve this problem, the affordability submodule includes several variables that are defined as a sum of other variables. For instance, some surveys provide separate expenditures for solid fuels such as wood or coal, while others provide total expenditure on solid fuels only. The GMD provides both levels of expenditures variables such as solid fuel, wood and coal, so that surveys with more detailed information retains their information in the harmonization and also can be easily compared with other surveys without the information. </w:t>
      </w:r>
    </w:p>
    <w:p w14:paraId="20272058" w14:textId="77777777" w:rsidR="007C288C" w:rsidRDefault="007C288C" w:rsidP="007C288C">
      <w:pPr>
        <w:spacing w:after="0"/>
        <w:jc w:val="both"/>
      </w:pPr>
    </w:p>
    <w:p w14:paraId="18108339" w14:textId="77777777" w:rsidR="007C288C" w:rsidRPr="006C23C9" w:rsidRDefault="007C288C" w:rsidP="007C288C">
      <w:pPr>
        <w:spacing w:after="0"/>
        <w:jc w:val="both"/>
      </w:pPr>
      <w:r w:rsidRPr="006C23C9">
        <w:t xml:space="preserve">How to annualize monthly or quarterly expenditures while taking seasonality into account is also a point of discussion. GMD annualizes variables by annualizing expenditures.  For example, if the value is from 3 months recall, it will be annualized by multiplying 4. Though this is unlikely to cause when the surveyed month is evenly distributed across the year. But it could cause biases when considering households interviewed at a particular time. When analyzing these variables, it is typically useful to interpret them in the context of the interview month.   </w:t>
      </w:r>
    </w:p>
    <w:p w14:paraId="4C86DE79" w14:textId="77777777" w:rsidR="007C288C" w:rsidRDefault="007C288C" w:rsidP="007C288C">
      <w:pPr>
        <w:spacing w:after="0"/>
        <w:jc w:val="both"/>
      </w:pPr>
    </w:p>
    <w:p w14:paraId="6D11ADB5" w14:textId="77777777" w:rsidR="007C288C" w:rsidRDefault="007C288C" w:rsidP="007C288C">
      <w:pPr>
        <w:spacing w:after="0"/>
        <w:jc w:val="both"/>
      </w:pPr>
      <w:r w:rsidRPr="006C23C9">
        <w:t xml:space="preserve">Valuing items that were not purchased – such as collected, received as gift or in-kind – is also challenging. GMD adds the value of purchased items and non-purchased items for the expenditure for the item when the value of non-purchased item is given. However, when only other measures, such as quantity, weight, or volume is given for non-purchased items, it is not calculated as a part of the expenditure. </w:t>
      </w:r>
    </w:p>
    <w:p w14:paraId="5A41EC38" w14:textId="77777777" w:rsidR="007C288C" w:rsidRPr="006C23C9" w:rsidRDefault="007C288C" w:rsidP="007C288C">
      <w:pPr>
        <w:spacing w:after="0"/>
        <w:jc w:val="both"/>
      </w:pPr>
    </w:p>
    <w:p w14:paraId="2E0FF6BD" w14:textId="77777777" w:rsidR="007C288C" w:rsidRPr="006C23C9" w:rsidRDefault="007C288C" w:rsidP="007C288C">
      <w:pPr>
        <w:pStyle w:val="Heading4"/>
        <w:spacing w:before="0" w:after="0"/>
        <w:jc w:val="both"/>
        <w:rPr>
          <w:rFonts w:asciiTheme="minorHAnsi" w:hAnsiTheme="minorHAnsi" w:cstheme="minorHAnsi"/>
          <w:i w:val="0"/>
          <w:szCs w:val="24"/>
        </w:rPr>
      </w:pPr>
      <w:bookmarkStart w:id="264" w:name="_Recommended_Access_to"/>
      <w:bookmarkEnd w:id="264"/>
      <w:r w:rsidRPr="006C23C9">
        <w:rPr>
          <w:rFonts w:asciiTheme="minorHAnsi" w:hAnsiTheme="minorHAnsi" w:cstheme="minorHAnsi"/>
          <w:i w:val="0"/>
          <w:szCs w:val="24"/>
        </w:rPr>
        <w:t xml:space="preserve">Access to Services </w:t>
      </w:r>
    </w:p>
    <w:p w14:paraId="357974B2" w14:textId="77777777" w:rsidR="007C288C" w:rsidRDefault="007C288C" w:rsidP="007C288C">
      <w:pPr>
        <w:spacing w:after="0"/>
        <w:jc w:val="both"/>
      </w:pPr>
    </w:p>
    <w:p w14:paraId="0F7EA7CF" w14:textId="77777777" w:rsidR="007C288C" w:rsidRPr="006C23C9" w:rsidRDefault="007C288C" w:rsidP="007C288C">
      <w:pPr>
        <w:spacing w:after="0"/>
        <w:jc w:val="both"/>
      </w:pPr>
      <w:r w:rsidRPr="006C23C9">
        <w:t xml:space="preserve">Recommendations or framework for utilities access to variables distinguishes access to services within and outside the premise, though many existing surveys do not provide the item. GMD allowed codes include a third category that “unstated” the raw data do not provide the location of the access point for the utility. </w:t>
      </w:r>
    </w:p>
    <w:p w14:paraId="08F86D32" w14:textId="77777777" w:rsidR="007C288C" w:rsidRDefault="007C288C" w:rsidP="007C288C">
      <w:pPr>
        <w:spacing w:after="0"/>
      </w:pPr>
      <w:bookmarkStart w:id="265" w:name="_Toc7198653"/>
      <w:bookmarkStart w:id="266" w:name="_Toc7198817"/>
    </w:p>
    <w:p w14:paraId="3D81C518" w14:textId="77777777" w:rsidR="007C288C" w:rsidRPr="00BA1761" w:rsidRDefault="007C288C" w:rsidP="007C288C">
      <w:pPr>
        <w:spacing w:after="60"/>
        <w:jc w:val="center"/>
        <w:rPr>
          <w:b/>
          <w:bCs/>
        </w:rPr>
      </w:pPr>
      <w:r w:rsidRPr="00BA1761">
        <w:rPr>
          <w:b/>
          <w:bCs/>
        </w:rPr>
        <w:t xml:space="preserve">Box </w:t>
      </w:r>
      <w:r w:rsidRPr="00BA1761">
        <w:rPr>
          <w:b/>
          <w:bCs/>
        </w:rPr>
        <w:fldChar w:fldCharType="begin"/>
      </w:r>
      <w:r w:rsidRPr="00BA1761">
        <w:rPr>
          <w:b/>
          <w:bCs/>
        </w:rPr>
        <w:instrText xml:space="preserve"> SEQ Box \* ARABIC </w:instrText>
      </w:r>
      <w:r w:rsidRPr="00BA1761">
        <w:rPr>
          <w:b/>
          <w:bCs/>
        </w:rPr>
        <w:fldChar w:fldCharType="separate"/>
      </w:r>
      <w:r w:rsidRPr="00BA1761">
        <w:rPr>
          <w:b/>
          <w:bCs/>
          <w:noProof/>
        </w:rPr>
        <w:t>2</w:t>
      </w:r>
      <w:r w:rsidRPr="00BA1761">
        <w:rPr>
          <w:b/>
          <w:bCs/>
          <w:noProof/>
        </w:rPr>
        <w:fldChar w:fldCharType="end"/>
      </w:r>
      <w:r w:rsidRPr="00BA1761">
        <w:rPr>
          <w:b/>
          <w:bCs/>
          <w:noProof/>
        </w:rPr>
        <w:t>:</w:t>
      </w:r>
      <w:r w:rsidRPr="00BA1761">
        <w:rPr>
          <w:b/>
          <w:bCs/>
        </w:rPr>
        <w:t xml:space="preserve"> Countries with extreme seasonality in utilities consumption</w:t>
      </w:r>
      <w:bookmarkEnd w:id="265"/>
      <w:bookmarkEnd w:id="266"/>
    </w:p>
    <w:p w14:paraId="367310D2" w14:textId="77777777" w:rsidR="007C288C" w:rsidRPr="006C23C9" w:rsidRDefault="007C288C" w:rsidP="007C288C">
      <w:pPr>
        <w:spacing w:after="0"/>
        <w:ind w:left="720"/>
      </w:pPr>
      <w:r w:rsidRPr="006C23C9">
        <w:rPr>
          <w:rFonts w:ascii="Cambria" w:hAnsi="Cambria" w:cs="Times New Roman"/>
          <w:noProof/>
          <w:szCs w:val="24"/>
          <w:lang w:eastAsia="en-US"/>
        </w:rPr>
        <mc:AlternateContent>
          <mc:Choice Requires="wps">
            <w:drawing>
              <wp:inline distT="0" distB="0" distL="0" distR="0" wp14:anchorId="78EADA1A" wp14:editId="253BFAC6">
                <wp:extent cx="5495925" cy="1404620"/>
                <wp:effectExtent l="0" t="0" r="28575" b="2159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1404620"/>
                        </a:xfrm>
                        <a:prstGeom prst="rect">
                          <a:avLst/>
                        </a:prstGeom>
                        <a:solidFill>
                          <a:srgbClr val="FFFFFF"/>
                        </a:solidFill>
                        <a:ln w="9525">
                          <a:solidFill>
                            <a:srgbClr val="000000"/>
                          </a:solidFill>
                          <a:miter lim="800000"/>
                          <a:headEnd/>
                          <a:tailEnd/>
                        </a:ln>
                      </wps:spPr>
                      <wps:txbx>
                        <w:txbxContent>
                          <w:p w14:paraId="49433E0D" w14:textId="77777777" w:rsidR="007C288C" w:rsidRPr="007C288C" w:rsidRDefault="007C288C" w:rsidP="007C288C">
                            <w:pPr>
                              <w:autoSpaceDE w:val="0"/>
                              <w:autoSpaceDN w:val="0"/>
                              <w:adjustRightInd w:val="0"/>
                              <w:spacing w:after="0" w:line="240" w:lineRule="auto"/>
                              <w:jc w:val="both"/>
                              <w:rPr>
                                <w:rFonts w:ascii="Calibri" w:hAnsi="Calibri" w:cs="Calibri"/>
                                <w:color w:val="000000"/>
                              </w:rPr>
                            </w:pPr>
                            <w:r w:rsidRPr="007C288C">
                              <w:rPr>
                                <w:rFonts w:ascii="Calibri" w:hAnsi="Calibri" w:cs="Calibri"/>
                                <w:color w:val="000000"/>
                              </w:rPr>
                              <w:t xml:space="preserve">Notice that the consumption aggregate should reflect the </w:t>
                            </w:r>
                            <w:r w:rsidRPr="007C288C">
                              <w:rPr>
                                <w:rFonts w:ascii="Calibri" w:hAnsi="Calibri" w:cs="Calibri"/>
                                <w:i/>
                                <w:iCs/>
                                <w:color w:val="000000"/>
                              </w:rPr>
                              <w:t xml:space="preserve">normal </w:t>
                            </w:r>
                            <w:r w:rsidRPr="007C288C">
                              <w:rPr>
                                <w:rFonts w:ascii="Calibri" w:hAnsi="Calibri" w:cs="Calibri"/>
                                <w:color w:val="000000"/>
                              </w:rPr>
                              <w:t xml:space="preserve">consumption of a household over the period considered (in our case, one year). In some countries, and particularly in the ECA region, there is an extreme fluctuation of energy consumption between winter and summer. Beware that households interviewed over the summer months might have a very different consumption than households interviewed during winter months (for example, in Tajikistan). Nevertheless, under the assumption that households are interviewed throughout the year and assuming that there is no sample bias, this should not be an issue. </w:t>
                            </w:r>
                          </w:p>
                        </w:txbxContent>
                      </wps:txbx>
                      <wps:bodyPr rot="0" vert="horz" wrap="square" lIns="91440" tIns="45720" rIns="91440" bIns="45720" anchor="t" anchorCtr="0">
                        <a:spAutoFit/>
                      </wps:bodyPr>
                    </wps:wsp>
                  </a:graphicData>
                </a:graphic>
              </wp:inline>
            </w:drawing>
          </mc:Choice>
          <mc:Fallback>
            <w:pict>
              <v:shape w14:anchorId="78EADA1A" id="Text Box 19" o:spid="_x0000_s1031" type="#_x0000_t202" style="width:43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">
                <v:textbox style="mso-fit-shape-to-text:t">
                  <w:txbxContent>
                    <w:p w14:paraId="49433E0D" w14:textId="77777777" w:rsidR="007C288C" w:rsidRPr="007C288C" w:rsidRDefault="007C288C" w:rsidP="007C288C">
                      <w:pPr>
                        <w:autoSpaceDE w:val="0"/>
                        <w:autoSpaceDN w:val="0"/>
                        <w:adjustRightInd w:val="0"/>
                        <w:spacing w:after="0" w:line="240" w:lineRule="auto"/>
                        <w:jc w:val="both"/>
                        <w:rPr>
                          <w:rFonts w:ascii="Calibri" w:hAnsi="Calibri" w:cs="Calibri"/>
                          <w:color w:val="000000"/>
                        </w:rPr>
                      </w:pPr>
                      <w:r w:rsidRPr="007C288C">
                        <w:rPr>
                          <w:rFonts w:ascii="Calibri" w:hAnsi="Calibri" w:cs="Calibri"/>
                          <w:color w:val="000000"/>
                        </w:rPr>
                        <w:t xml:space="preserve">Notice that the consumption aggregate should reflect the </w:t>
                      </w:r>
                      <w:r w:rsidRPr="007C288C">
                        <w:rPr>
                          <w:rFonts w:ascii="Calibri" w:hAnsi="Calibri" w:cs="Calibri"/>
                          <w:i/>
                          <w:iCs/>
                          <w:color w:val="000000"/>
                        </w:rPr>
                        <w:t xml:space="preserve">normal </w:t>
                      </w:r>
                      <w:r w:rsidRPr="007C288C">
                        <w:rPr>
                          <w:rFonts w:ascii="Calibri" w:hAnsi="Calibri" w:cs="Calibri"/>
                          <w:color w:val="000000"/>
                        </w:rPr>
                        <w:t xml:space="preserve">consumption of a household over the period considered (in our case, one year). In some countries, and particularly in the ECA region, there is an extreme fluctuation of energy consumption between winter and summer. Beware that households interviewed over the summer months might have a very different consumption than households interviewed during winter months (for example, in Tajikistan). Nevertheless, under the assumption that households are interviewed throughout the year and assuming that there is no sample bias, this should not be an issue. </w:t>
                      </w:r>
                    </w:p>
                  </w:txbxContent>
                </v:textbox>
                <w10:anchorlock/>
              </v:shape>
            </w:pict>
          </mc:Fallback>
        </mc:AlternateContent>
      </w:r>
    </w:p>
    <w:p w14:paraId="77591FBA" w14:textId="77777777" w:rsidR="007C288C" w:rsidRDefault="007C288C" w:rsidP="007C288C">
      <w:pPr>
        <w:spacing w:after="0"/>
      </w:pPr>
      <w:bookmarkStart w:id="267" w:name="_Toc7198654"/>
      <w:bookmarkStart w:id="268" w:name="_Toc7198818"/>
    </w:p>
    <w:p w14:paraId="50DB0F70" w14:textId="77777777" w:rsidR="00D1018B" w:rsidRDefault="00D1018B">
      <w:pPr>
        <w:rPr>
          <w:b/>
          <w:bCs/>
        </w:rPr>
      </w:pPr>
      <w:r>
        <w:rPr>
          <w:b/>
          <w:bCs/>
        </w:rPr>
        <w:br w:type="page"/>
      </w:r>
    </w:p>
    <w:p w14:paraId="312321CD" w14:textId="4F24C65F" w:rsidR="007C288C" w:rsidRPr="00BA1761" w:rsidRDefault="007C288C" w:rsidP="007C288C">
      <w:pPr>
        <w:spacing w:after="60"/>
        <w:jc w:val="center"/>
        <w:rPr>
          <w:b/>
          <w:bCs/>
        </w:rPr>
      </w:pPr>
      <w:r w:rsidRPr="00BA1761">
        <w:rPr>
          <w:b/>
          <w:bCs/>
        </w:rPr>
        <w:t xml:space="preserve">Box </w:t>
      </w:r>
      <w:r w:rsidRPr="00BA1761">
        <w:rPr>
          <w:b/>
          <w:bCs/>
        </w:rPr>
        <w:fldChar w:fldCharType="begin"/>
      </w:r>
      <w:r w:rsidRPr="00BA1761">
        <w:rPr>
          <w:b/>
          <w:bCs/>
        </w:rPr>
        <w:instrText xml:space="preserve"> SEQ Box \* ARABIC </w:instrText>
      </w:r>
      <w:r w:rsidRPr="00BA1761">
        <w:rPr>
          <w:b/>
          <w:bCs/>
        </w:rPr>
        <w:fldChar w:fldCharType="separate"/>
      </w:r>
      <w:r w:rsidRPr="00BA1761">
        <w:rPr>
          <w:b/>
          <w:bCs/>
          <w:noProof/>
        </w:rPr>
        <w:t>3</w:t>
      </w:r>
      <w:r w:rsidRPr="00BA1761">
        <w:rPr>
          <w:b/>
          <w:bCs/>
          <w:noProof/>
        </w:rPr>
        <w:fldChar w:fldCharType="end"/>
      </w:r>
      <w:r w:rsidRPr="00BA1761">
        <w:rPr>
          <w:b/>
          <w:bCs/>
        </w:rPr>
        <w:t xml:space="preserve"> Inclusion of self-collected or received in-kind items as a part of consumption</w:t>
      </w:r>
      <w:bookmarkEnd w:id="267"/>
      <w:bookmarkEnd w:id="268"/>
    </w:p>
    <w:p w14:paraId="2BD4796F" w14:textId="77777777" w:rsidR="007C288C" w:rsidRPr="006C23C9" w:rsidRDefault="007C288C" w:rsidP="007C288C">
      <w:pPr>
        <w:spacing w:after="0"/>
        <w:ind w:left="720"/>
      </w:pPr>
      <w:r w:rsidRPr="006C23C9">
        <w:rPr>
          <w:rFonts w:ascii="Cambria" w:hAnsi="Cambria" w:cs="Times New Roman"/>
          <w:noProof/>
          <w:szCs w:val="24"/>
          <w:lang w:eastAsia="en-US"/>
        </w:rPr>
        <mc:AlternateContent>
          <mc:Choice Requires="wps">
            <w:drawing>
              <wp:inline distT="0" distB="0" distL="0" distR="0" wp14:anchorId="6D0B1CB3" wp14:editId="591E5BAA">
                <wp:extent cx="5495925" cy="1404620"/>
                <wp:effectExtent l="0" t="0" r="28575" b="20320"/>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1404620"/>
                        </a:xfrm>
                        <a:prstGeom prst="rect">
                          <a:avLst/>
                        </a:prstGeom>
                        <a:solidFill>
                          <a:srgbClr val="FFFFFF"/>
                        </a:solidFill>
                        <a:ln w="9525">
                          <a:solidFill>
                            <a:srgbClr val="000000"/>
                          </a:solidFill>
                          <a:miter lim="800000"/>
                          <a:headEnd/>
                          <a:tailEnd/>
                        </a:ln>
                      </wps:spPr>
                      <wps:txbx>
                        <w:txbxContent>
                          <w:p w14:paraId="33B05676" w14:textId="77777777" w:rsidR="007C288C" w:rsidRPr="007C288C" w:rsidRDefault="007C288C" w:rsidP="007C288C">
                            <w:pPr>
                              <w:autoSpaceDE w:val="0"/>
                              <w:autoSpaceDN w:val="0"/>
                              <w:adjustRightInd w:val="0"/>
                              <w:spacing w:after="0" w:line="240" w:lineRule="auto"/>
                              <w:jc w:val="both"/>
                              <w:rPr>
                                <w:rFonts w:ascii="Calibri" w:hAnsi="Calibri" w:cs="Calibri"/>
                                <w:color w:val="000000"/>
                              </w:rPr>
                            </w:pPr>
                            <w:r w:rsidRPr="007C288C">
                              <w:rPr>
                                <w:rFonts w:ascii="Calibri" w:hAnsi="Calibri" w:cs="Calibri"/>
                                <w:color w:val="000000"/>
                              </w:rPr>
                              <w:t>Energy expenditures include both purchased items and also self-collected or received in-kind items when they are available and are reported in monetary terms. Non-purchased items that are only reported in quantity, volume or any other non-monetary terms are not valued in monetary terms to be added as a part of energy consumption. Estimating value per unit for monetary conversion can be biased, even if value per unit purchased for the same item for the same household is given, due to differences in quality, inaccuracy in unit measurement, and other factors not listed here.</w:t>
                            </w:r>
                          </w:p>
                        </w:txbxContent>
                      </wps:txbx>
                      <wps:bodyPr rot="0" vert="horz" wrap="square" lIns="91440" tIns="45720" rIns="91440" bIns="45720" anchor="t" anchorCtr="0">
                        <a:spAutoFit/>
                      </wps:bodyPr>
                    </wps:wsp>
                  </a:graphicData>
                </a:graphic>
              </wp:inline>
            </w:drawing>
          </mc:Choice>
          <mc:Fallback>
            <w:pict>
              <v:shape w14:anchorId="6D0B1CB3" id="Text Box 25" o:spid="_x0000_s1032" type="#_x0000_t202" style="width:43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">
                <v:textbox style="mso-fit-shape-to-text:t">
                  <w:txbxContent>
                    <w:p w14:paraId="33B05676" w14:textId="77777777" w:rsidR="007C288C" w:rsidRPr="007C288C" w:rsidRDefault="007C288C" w:rsidP="007C288C">
                      <w:pPr>
                        <w:autoSpaceDE w:val="0"/>
                        <w:autoSpaceDN w:val="0"/>
                        <w:adjustRightInd w:val="0"/>
                        <w:spacing w:after="0" w:line="240" w:lineRule="auto"/>
                        <w:jc w:val="both"/>
                        <w:rPr>
                          <w:rFonts w:ascii="Calibri" w:hAnsi="Calibri" w:cs="Calibri"/>
                          <w:color w:val="000000"/>
                        </w:rPr>
                      </w:pPr>
                      <w:r w:rsidRPr="007C288C">
                        <w:rPr>
                          <w:rFonts w:ascii="Calibri" w:hAnsi="Calibri" w:cs="Calibri"/>
                          <w:color w:val="000000"/>
                        </w:rPr>
                        <w:t>Energy expenditures include both purchased items and also self-collected or received in-kind items when they are available and are reported in monetary terms. Non-purchased items that are only reported in quantity, volume or any other non-monetary terms are not valued in monetary terms to be added as a part of energy consumption. Estimating value per unit for monetary conversion can be biased, even if value per unit purchased for the same item for the same household is given, due to differences in quality, inaccuracy in unit measurement, and other factors not listed here.</w:t>
                      </w:r>
                    </w:p>
                  </w:txbxContent>
                </v:textbox>
                <w10:anchorlock/>
              </v:shape>
            </w:pict>
          </mc:Fallback>
        </mc:AlternateContent>
      </w:r>
    </w:p>
    <w:p w14:paraId="11436780" w14:textId="77777777" w:rsidR="007C288C" w:rsidRDefault="007C288C" w:rsidP="007C288C">
      <w:pPr>
        <w:spacing w:after="0"/>
      </w:pPr>
      <w:bookmarkStart w:id="269" w:name="_Toc7198655"/>
      <w:bookmarkStart w:id="270" w:name="_Toc7198819"/>
    </w:p>
    <w:p w14:paraId="61E65A9C" w14:textId="77777777" w:rsidR="007C288C" w:rsidRPr="00BA1761" w:rsidRDefault="007C288C" w:rsidP="007C288C">
      <w:pPr>
        <w:spacing w:after="60"/>
        <w:jc w:val="center"/>
        <w:rPr>
          <w:b/>
          <w:bCs/>
        </w:rPr>
      </w:pPr>
      <w:r w:rsidRPr="00BA1761">
        <w:rPr>
          <w:b/>
          <w:bCs/>
        </w:rPr>
        <w:t xml:space="preserve">Box </w:t>
      </w:r>
      <w:r w:rsidRPr="00BA1761">
        <w:rPr>
          <w:b/>
          <w:bCs/>
        </w:rPr>
        <w:fldChar w:fldCharType="begin"/>
      </w:r>
      <w:r w:rsidRPr="00BA1761">
        <w:rPr>
          <w:b/>
          <w:bCs/>
        </w:rPr>
        <w:instrText xml:space="preserve"> SEQ Box \* ARABIC </w:instrText>
      </w:r>
      <w:r w:rsidRPr="00BA1761">
        <w:rPr>
          <w:b/>
          <w:bCs/>
        </w:rPr>
        <w:fldChar w:fldCharType="separate"/>
      </w:r>
      <w:r w:rsidRPr="00BA1761">
        <w:rPr>
          <w:b/>
          <w:bCs/>
          <w:noProof/>
        </w:rPr>
        <w:t>4</w:t>
      </w:r>
      <w:r w:rsidRPr="00BA1761">
        <w:rPr>
          <w:b/>
          <w:bCs/>
          <w:noProof/>
        </w:rPr>
        <w:fldChar w:fldCharType="end"/>
      </w:r>
      <w:r w:rsidRPr="00BA1761">
        <w:rPr>
          <w:b/>
          <w:bCs/>
        </w:rPr>
        <w:t xml:space="preserve"> Note on access to services inferred from expenditures</w:t>
      </w:r>
      <w:bookmarkEnd w:id="269"/>
      <w:bookmarkEnd w:id="270"/>
    </w:p>
    <w:p w14:paraId="5D2F0CF4" w14:textId="77777777" w:rsidR="007C288C" w:rsidRPr="006C23C9" w:rsidRDefault="007C288C" w:rsidP="007C288C">
      <w:pPr>
        <w:spacing w:after="0"/>
        <w:ind w:left="720"/>
      </w:pPr>
      <w:r w:rsidRPr="006C23C9">
        <w:rPr>
          <w:rFonts w:ascii="Cambria" w:hAnsi="Cambria" w:cs="Times New Roman"/>
          <w:noProof/>
          <w:szCs w:val="24"/>
          <w:lang w:eastAsia="en-US"/>
        </w:rPr>
        <mc:AlternateContent>
          <mc:Choice Requires="wps">
            <w:drawing>
              <wp:inline distT="0" distB="0" distL="0" distR="0" wp14:anchorId="1597FF87" wp14:editId="03329F3C">
                <wp:extent cx="5486400" cy="968399"/>
                <wp:effectExtent l="0" t="0" r="19050" b="14605"/>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968399"/>
                        </a:xfrm>
                        <a:prstGeom prst="rect">
                          <a:avLst/>
                        </a:prstGeom>
                        <a:solidFill>
                          <a:srgbClr val="FFFFFF"/>
                        </a:solidFill>
                        <a:ln w="9525">
                          <a:solidFill>
                            <a:srgbClr val="000000"/>
                          </a:solidFill>
                          <a:miter lim="800000"/>
                          <a:headEnd/>
                          <a:tailEnd/>
                        </a:ln>
                      </wps:spPr>
                      <wps:txbx>
                        <w:txbxContent>
                          <w:p w14:paraId="0EF1A943" w14:textId="77777777" w:rsidR="007C288C" w:rsidRPr="007C288C" w:rsidRDefault="007C288C" w:rsidP="007C288C">
                            <w:pPr>
                              <w:autoSpaceDE w:val="0"/>
                              <w:autoSpaceDN w:val="0"/>
                              <w:adjustRightInd w:val="0"/>
                              <w:spacing w:after="0" w:line="240" w:lineRule="auto"/>
                              <w:jc w:val="both"/>
                              <w:rPr>
                                <w:rFonts w:ascii="Calibri" w:hAnsi="Calibri" w:cs="Calibri"/>
                                <w:color w:val="000000"/>
                              </w:rPr>
                            </w:pPr>
                            <w:r w:rsidRPr="007C288C">
                              <w:rPr>
                                <w:rFonts w:ascii="Calibri" w:hAnsi="Calibri" w:cs="Calibri"/>
                                <w:color w:val="000000"/>
                              </w:rPr>
                              <w:t xml:space="preserve">When there is no direct question on access to services, expenditure on the item if often used as a proxy for the access. However, it should be noted that access inferred from expenditure generally underestimates actual access, because it leaves out cases such as when the household do not pay for the item due to the subsidy, or the expense is charged along with other expenditure such as rent. </w:t>
                            </w:r>
                          </w:p>
                        </w:txbxContent>
                      </wps:txbx>
                      <wps:bodyPr rot="0" vert="horz" wrap="square" lIns="91440" tIns="45720" rIns="91440" bIns="45720" anchor="t" anchorCtr="0">
                        <a:spAutoFit/>
                      </wps:bodyPr>
                    </wps:wsp>
                  </a:graphicData>
                </a:graphic>
              </wp:inline>
            </w:drawing>
          </mc:Choice>
          <mc:Fallback>
            <w:pict>
              <v:shape w14:anchorId="1597FF87" id="Text Box 29" o:spid="_x0000_s1033" type="#_x0000_t202" style="width:6in;height:7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">
                <v:textbox style="mso-fit-shape-to-text:t">
                  <w:txbxContent>
                    <w:p w14:paraId="0EF1A943" w14:textId="77777777" w:rsidR="007C288C" w:rsidRPr="007C288C" w:rsidRDefault="007C288C" w:rsidP="007C288C">
                      <w:pPr>
                        <w:autoSpaceDE w:val="0"/>
                        <w:autoSpaceDN w:val="0"/>
                        <w:adjustRightInd w:val="0"/>
                        <w:spacing w:after="0" w:line="240" w:lineRule="auto"/>
                        <w:jc w:val="both"/>
                        <w:rPr>
                          <w:rFonts w:ascii="Calibri" w:hAnsi="Calibri" w:cs="Calibri"/>
                          <w:color w:val="000000"/>
                        </w:rPr>
                      </w:pPr>
                      <w:r w:rsidRPr="007C288C">
                        <w:rPr>
                          <w:rFonts w:ascii="Calibri" w:hAnsi="Calibri" w:cs="Calibri"/>
                          <w:color w:val="000000"/>
                        </w:rPr>
                        <w:t xml:space="preserve">When there is no direct question on access to services, expenditure on the item if often used as a proxy for the access. However, it should be noted that access inferred from expenditure generally underestimates actual access, because it leaves out cases such as when the household do not pay for the item due to the subsidy, or the expense is charged along with other expenditure such as rent. </w:t>
                      </w:r>
                    </w:p>
                  </w:txbxContent>
                </v:textbox>
                <w10:anchorlock/>
              </v:shape>
            </w:pict>
          </mc:Fallback>
        </mc:AlternateContent>
      </w:r>
    </w:p>
    <w:p w14:paraId="7110D743" w14:textId="77777777" w:rsidR="007C288C" w:rsidRDefault="007C288C" w:rsidP="007C288C">
      <w:pPr>
        <w:spacing w:after="0"/>
        <w:jc w:val="both"/>
      </w:pPr>
    </w:p>
    <w:p w14:paraId="2E1F1163" w14:textId="77777777" w:rsidR="007C288C" w:rsidRPr="006C23C9" w:rsidRDefault="007C288C" w:rsidP="007C288C">
      <w:pPr>
        <w:spacing w:after="0"/>
        <w:jc w:val="both"/>
      </w:pPr>
      <w:r w:rsidRPr="006C23C9">
        <w:t>Not all surveys have detailed information that would allow for better understanding of access to water and sanitation. For example, round trip collection time and location for water and whether facilities are shared and if there is safe disposal of excreta for sanitation faculties, would allow for better understanding of the service levels.</w:t>
      </w:r>
    </w:p>
    <w:p w14:paraId="4C85E25C" w14:textId="77777777" w:rsidR="00D1018B" w:rsidRDefault="00D1018B" w:rsidP="00660FA1">
      <w:pPr>
        <w:jc w:val="both"/>
      </w:pPr>
    </w:p>
    <w:p w14:paraId="4749BCD0" w14:textId="77777777" w:rsidR="00D1018B" w:rsidRPr="00A16F5C" w:rsidRDefault="00D1018B" w:rsidP="00D1018B">
      <w:pPr>
        <w:pStyle w:val="Heading1"/>
        <w:numPr>
          <w:ilvl w:val="0"/>
          <w:numId w:val="0"/>
        </w:numPr>
        <w:ind w:left="432" w:hanging="432"/>
        <w:rPr>
          <w:rFonts w:ascii="Calibri" w:eastAsia="Times New Roman" w:hAnsi="Calibri" w:cs="Calibri"/>
          <w:color w:val="000000"/>
          <w:sz w:val="22"/>
          <w:szCs w:val="22"/>
        </w:rPr>
        <w:sectPr w:rsidR="00D1018B" w:rsidRPr="00A16F5C">
          <w:footerReference w:type="default" r:id="rId36"/>
          <w:type w:val="continuous"/>
          <w:pgSz w:w="12240" w:h="15840"/>
          <w:pgMar w:top="1411" w:right="1138" w:bottom="1138" w:left="1138" w:header="720" w:footer="720" w:gutter="0"/>
          <w:cols w:space="720"/>
          <w:docGrid w:linePitch="299"/>
        </w:sectPr>
      </w:pPr>
    </w:p>
    <w:p w14:paraId="72DD45C9" w14:textId="77777777" w:rsidR="00D1018B" w:rsidRPr="00A16F5C" w:rsidRDefault="00D1018B" w:rsidP="00D1018B">
      <w:pPr>
        <w:spacing w:after="0"/>
        <w:jc w:val="both"/>
        <w:rPr>
          <w:rFonts w:cstheme="minorHAnsi"/>
        </w:rPr>
      </w:pPr>
      <w:r w:rsidRPr="00A16F5C">
        <w:t xml:space="preserve">Combine all </w:t>
      </w:r>
      <w:r>
        <w:t>S</w:t>
      </w:r>
      <w:r w:rsidRPr="00A16F5C">
        <w:t xml:space="preserve">ections </w:t>
      </w:r>
      <w:r>
        <w:t xml:space="preserve">6 </w:t>
      </w:r>
      <w:r w:rsidRPr="00A16F5C">
        <w:t>and r</w:t>
      </w:r>
      <w:r w:rsidRPr="00A16F5C">
        <w:rPr>
          <w:rFonts w:cstheme="minorHAnsi"/>
        </w:rPr>
        <w:t xml:space="preserve">un the dofile </w:t>
      </w:r>
      <w:r w:rsidRPr="00A16F5C">
        <w:rPr>
          <w:rFonts w:cstheme="minorHAnsi"/>
          <w:b/>
          <w:bCs/>
          <w:i/>
          <w:iCs/>
        </w:rPr>
        <w:t>MODULE_0</w:t>
      </w:r>
      <w:r>
        <w:rPr>
          <w:rFonts w:cstheme="minorHAnsi"/>
          <w:b/>
          <w:bCs/>
          <w:i/>
          <w:iCs/>
        </w:rPr>
        <w:t>6</w:t>
      </w:r>
      <w:r w:rsidRPr="00A16F5C">
        <w:rPr>
          <w:rFonts w:cstheme="minorHAnsi"/>
          <w:b/>
          <w:bCs/>
          <w:i/>
          <w:iCs/>
        </w:rPr>
        <w:t>_</w:t>
      </w:r>
      <w:r>
        <w:rPr>
          <w:rFonts w:cstheme="minorHAnsi"/>
          <w:b/>
          <w:bCs/>
          <w:i/>
          <w:iCs/>
        </w:rPr>
        <w:t>Utilities</w:t>
      </w:r>
      <w:r w:rsidRPr="00A16F5C">
        <w:rPr>
          <w:rFonts w:cstheme="minorHAnsi"/>
          <w:b/>
          <w:i/>
        </w:rPr>
        <w:t>.do</w:t>
      </w:r>
      <w:r w:rsidRPr="00A16F5C">
        <w:rPr>
          <w:rFonts w:cstheme="minorHAnsi"/>
        </w:rPr>
        <w:t xml:space="preserve"> which labels (variable and value) and order variables </w:t>
      </w:r>
    </w:p>
    <w:p w14:paraId="2DCB2223" w14:textId="77777777" w:rsidR="00D1018B" w:rsidRPr="00A16F5C" w:rsidRDefault="00D1018B" w:rsidP="00D1018B">
      <w:pPr>
        <w:pStyle w:val="ListParagraph"/>
        <w:numPr>
          <w:ilvl w:val="1"/>
          <w:numId w:val="33"/>
        </w:numPr>
        <w:spacing w:after="0"/>
        <w:contextualSpacing w:val="0"/>
        <w:jc w:val="both"/>
        <w:rPr>
          <w:rFonts w:cstheme="minorHAnsi"/>
        </w:rPr>
      </w:pPr>
      <w:r w:rsidRPr="00A16F5C">
        <w:rPr>
          <w:rFonts w:cstheme="minorHAnsi"/>
        </w:rPr>
        <w:t xml:space="preserve">This is a must process with no exception. </w:t>
      </w:r>
    </w:p>
    <w:p w14:paraId="64E964C4" w14:textId="77777777" w:rsidR="00D1018B" w:rsidRPr="00935994" w:rsidRDefault="00D1018B" w:rsidP="00D1018B">
      <w:pPr>
        <w:rPr>
          <w:rFonts w:cstheme="minorHAnsi"/>
        </w:rPr>
      </w:pPr>
    </w:p>
    <w:p w14:paraId="2F942EF4" w14:textId="16F4E871" w:rsidR="00660FA1" w:rsidRPr="006C23C9" w:rsidRDefault="00660FA1" w:rsidP="00660FA1">
      <w:pPr>
        <w:jc w:val="both"/>
      </w:pPr>
      <w:r w:rsidRPr="006C23C9">
        <w:tab/>
      </w:r>
    </w:p>
    <w:p w14:paraId="62DA1889" w14:textId="77777777" w:rsidR="00660FA1" w:rsidRPr="006C23C9" w:rsidRDefault="00660FA1" w:rsidP="00660FA1"/>
    <w:p w14:paraId="633F9DA8" w14:textId="77777777" w:rsidR="002F357C" w:rsidRPr="00935994" w:rsidRDefault="002F357C" w:rsidP="002F357C">
      <w:pPr>
        <w:rPr>
          <w:rFonts w:cstheme="minorHAnsi"/>
        </w:rPr>
      </w:pPr>
    </w:p>
    <w:p w14:paraId="63EC2E10" w14:textId="721FB909" w:rsidR="00660FA1" w:rsidRPr="006C23C9" w:rsidRDefault="00660FA1" w:rsidP="00660FA1">
      <w:pPr>
        <w:rPr>
          <w:b/>
          <w:color w:val="538135" w:themeColor="accent6" w:themeShade="BF"/>
          <w:sz w:val="28"/>
        </w:rPr>
      </w:pPr>
      <w:r w:rsidRPr="006C23C9">
        <w:rPr>
          <w:b/>
          <w:color w:val="538135" w:themeColor="accent6" w:themeShade="BF"/>
          <w:sz w:val="28"/>
        </w:rPr>
        <w:br w:type="page"/>
      </w:r>
    </w:p>
    <w:p w14:paraId="76B00409" w14:textId="77777777" w:rsidR="00660FA1" w:rsidRPr="006C23C9" w:rsidRDefault="00660FA1" w:rsidP="00660FA1">
      <w:pPr>
        <w:rPr>
          <w:b/>
          <w:color w:val="538135" w:themeColor="accent6" w:themeShade="BF"/>
          <w:sz w:val="28"/>
        </w:rPr>
        <w:sectPr w:rsidR="00660FA1" w:rsidRPr="006C23C9" w:rsidSect="00C604CC">
          <w:footerReference w:type="even" r:id="rId37"/>
          <w:footerReference w:type="default" r:id="rId38"/>
          <w:footerReference w:type="first" r:id="rId39"/>
          <w:type w:val="continuous"/>
          <w:pgSz w:w="12240" w:h="15840"/>
          <w:pgMar w:top="1411" w:right="1138" w:bottom="1138" w:left="1138" w:header="720" w:footer="313" w:gutter="0"/>
          <w:cols w:space="720"/>
          <w:docGrid w:linePitch="299"/>
        </w:sectPr>
      </w:pPr>
    </w:p>
    <w:p w14:paraId="1B13068C" w14:textId="77777777" w:rsidR="002C73A8" w:rsidRPr="006C23C9" w:rsidRDefault="002C73A8" w:rsidP="002C73A8">
      <w:pPr>
        <w:pStyle w:val="Heading1"/>
        <w:spacing w:before="0" w:after="0"/>
        <w:jc w:val="center"/>
        <w:rPr>
          <w:rFonts w:asciiTheme="minorHAnsi" w:hAnsiTheme="minorHAnsi" w:cstheme="minorHAnsi"/>
        </w:rPr>
      </w:pPr>
      <w:bookmarkStart w:id="271" w:name="_Toc24476582"/>
      <w:bookmarkStart w:id="272" w:name="_Toc24482159"/>
      <w:bookmarkStart w:id="273" w:name="_Toc24482874"/>
      <w:bookmarkStart w:id="274" w:name="_Toc24483588"/>
      <w:bookmarkStart w:id="275" w:name="_Toc7198657"/>
      <w:bookmarkStart w:id="276" w:name="_Toc7198821"/>
      <w:bookmarkStart w:id="277" w:name="_Toc176262720"/>
      <w:bookmarkStart w:id="278" w:name="_Toc514150811"/>
      <w:bookmarkStart w:id="279" w:name="_Toc7198662"/>
      <w:bookmarkStart w:id="280" w:name="_Toc7198826"/>
      <w:bookmarkEnd w:id="223"/>
      <w:bookmarkEnd w:id="224"/>
      <w:bookmarkEnd w:id="271"/>
      <w:bookmarkEnd w:id="272"/>
      <w:bookmarkEnd w:id="273"/>
      <w:bookmarkEnd w:id="274"/>
      <w:r w:rsidRPr="006C23C9">
        <w:rPr>
          <w:rFonts w:asciiTheme="minorHAnsi" w:hAnsiTheme="minorHAnsi" w:cstheme="minorHAnsi"/>
        </w:rPr>
        <w:t>Assets and Dwellings (DWL)</w:t>
      </w:r>
      <w:bookmarkEnd w:id="275"/>
      <w:bookmarkEnd w:id="276"/>
      <w:bookmarkEnd w:id="277"/>
    </w:p>
    <w:p w14:paraId="43EEF450" w14:textId="77777777" w:rsidR="002C73A8" w:rsidRDefault="002C73A8" w:rsidP="002C73A8">
      <w:pPr>
        <w:pStyle w:val="NoSpacing"/>
      </w:pPr>
      <w:bookmarkStart w:id="281" w:name="_Toc514150808"/>
      <w:bookmarkStart w:id="282" w:name="_Toc7198658"/>
      <w:bookmarkStart w:id="283" w:name="_Toc7198822"/>
    </w:p>
    <w:p w14:paraId="411F7788" w14:textId="77777777" w:rsidR="002C73A8" w:rsidRPr="005C635E" w:rsidRDefault="002C73A8" w:rsidP="002C73A8">
      <w:pPr>
        <w:pStyle w:val="Heading2"/>
        <w:spacing w:before="0" w:after="0"/>
        <w:jc w:val="both"/>
        <w:rPr>
          <w:rFonts w:asciiTheme="minorHAnsi" w:hAnsiTheme="minorHAnsi" w:cstheme="minorHAnsi"/>
          <w:b/>
          <w:bCs/>
        </w:rPr>
      </w:pPr>
      <w:bookmarkStart w:id="284" w:name="_Toc176262721"/>
      <w:r w:rsidRPr="005C635E">
        <w:rPr>
          <w:rFonts w:asciiTheme="minorHAnsi" w:hAnsiTheme="minorHAnsi" w:cstheme="minorHAnsi"/>
          <w:b/>
          <w:bCs/>
        </w:rPr>
        <w:t>Framework for Harmonization</w:t>
      </w:r>
      <w:bookmarkEnd w:id="281"/>
      <w:bookmarkEnd w:id="282"/>
      <w:bookmarkEnd w:id="283"/>
      <w:bookmarkEnd w:id="284"/>
    </w:p>
    <w:p w14:paraId="6F396768" w14:textId="77777777" w:rsidR="002C73A8" w:rsidRDefault="002C73A8" w:rsidP="002C73A8">
      <w:pPr>
        <w:spacing w:after="0"/>
        <w:jc w:val="both"/>
      </w:pPr>
    </w:p>
    <w:p w14:paraId="0840FA2B" w14:textId="2B693D61" w:rsidR="002C73A8" w:rsidRDefault="002C73A8" w:rsidP="002C73A8">
      <w:pPr>
        <w:spacing w:after="0"/>
        <w:jc w:val="both"/>
        <w:rPr>
          <w:lang w:eastAsia="en-US"/>
        </w:rPr>
      </w:pPr>
      <w:r w:rsidRPr="006C23C9">
        <w:t xml:space="preserve">The Assets and Dwellings module contains information on housing conditions and asset ownership. The chapter introduces the concepts, </w:t>
      </w:r>
      <w:r w:rsidR="00D01EA4" w:rsidRPr="006C23C9">
        <w:t>definitions,</w:t>
      </w:r>
      <w:r w:rsidRPr="006C23C9">
        <w:t xml:space="preserve"> and data requirements for examining asset/dwelling ownership and condition and provide guidance for producing statistics on housing indicators that are commonly derived from household survey data sets or that can be constructed using existing variables. </w:t>
      </w:r>
      <w:r w:rsidRPr="006C23C9">
        <w:rPr>
          <w:lang w:eastAsia="en-US"/>
        </w:rPr>
        <w:t xml:space="preserve">The overall objective of this indicator harmonization is to generate a unified data source of globally comparable indicators for assets and dwellings to support routine analytical and corporate business functions of the World Bank. </w:t>
      </w:r>
    </w:p>
    <w:p w14:paraId="3FCA00FD" w14:textId="77777777" w:rsidR="002C73A8" w:rsidRPr="006C23C9" w:rsidRDefault="002C73A8" w:rsidP="002C73A8">
      <w:pPr>
        <w:spacing w:after="0"/>
        <w:jc w:val="both"/>
        <w:rPr>
          <w:lang w:eastAsia="en-US"/>
        </w:rPr>
      </w:pPr>
    </w:p>
    <w:p w14:paraId="4394BAAF" w14:textId="77777777" w:rsidR="002C73A8" w:rsidRDefault="002C73A8" w:rsidP="002C73A8">
      <w:pPr>
        <w:spacing w:after="0"/>
        <w:jc w:val="both"/>
      </w:pPr>
      <w:r w:rsidRPr="006C23C9">
        <w:t xml:space="preserve">Since there is no commonly agreed-upon framework for assets and dwellings survey indicators, these guidelines draw on various major projects and internationally accepted principles for the collection and production of assets and dwellings statistical indicators based on household survey data. The mentioned harmonization projects include United Nations Principles and Recommendations for Population and Housing Censuses Revision 3 (2015), World Bank Living Standards Measurement Study (LSMS), International Income Distribution Database (I2D2) and other relevant regional and global harmonization efforts of the World Bank are referenced as appropriate.   </w:t>
      </w:r>
    </w:p>
    <w:p w14:paraId="3BCA9E12" w14:textId="77777777" w:rsidR="002C73A8" w:rsidRPr="006C23C9" w:rsidRDefault="002C73A8" w:rsidP="002C73A8">
      <w:pPr>
        <w:spacing w:after="0"/>
        <w:jc w:val="both"/>
      </w:pPr>
    </w:p>
    <w:p w14:paraId="671EF1DA" w14:textId="77777777" w:rsidR="002C73A8" w:rsidRDefault="002C73A8" w:rsidP="002C73A8">
      <w:pPr>
        <w:spacing w:after="0"/>
        <w:jc w:val="both"/>
      </w:pPr>
      <w:r w:rsidRPr="006C23C9">
        <w:t xml:space="preserve">Note that the GMD Dwellings and Assets module adopts narrow definition of Housing/Dwelling, and only include dwelling description and ownership variables in the dwellings module among the following five categories commonly used by UN, WB and Eurostat: 1) Description of Dwellings 2) Dwelling services 3) Dwelling expenditures 4) Assets in their Housing/Dwellings module and 5) Others. </w:t>
      </w:r>
    </w:p>
    <w:p w14:paraId="293125D1" w14:textId="77777777" w:rsidR="002C73A8" w:rsidRPr="006C23C9" w:rsidRDefault="002C73A8" w:rsidP="002C73A8">
      <w:pPr>
        <w:spacing w:after="0"/>
        <w:jc w:val="both"/>
      </w:pPr>
    </w:p>
    <w:p w14:paraId="5D8492CC" w14:textId="77777777" w:rsidR="002C73A8" w:rsidRDefault="002C73A8" w:rsidP="002C73A8">
      <w:pPr>
        <w:spacing w:after="0"/>
        <w:jc w:val="both"/>
      </w:pPr>
      <w:r w:rsidRPr="006C23C9">
        <w:t>This module consists of Dwellings and Assets subsections. The Dwellings section covers variables that describe dwelling condition and ownership, which can be categorized into three groups covering (i) materials, (ii) facilities and characteristics and (iii) ownership.</w:t>
      </w:r>
      <w:r w:rsidRPr="006C23C9">
        <w:rPr>
          <w:rStyle w:val="FootnoteReference"/>
        </w:rPr>
        <w:footnoteReference w:id="24"/>
      </w:r>
      <w:r w:rsidRPr="006C23C9">
        <w:t xml:space="preserve"> The Assets section is sub-divided into three parts: (i) household appliances, (ii) means of transportation and (iii) household animals. </w:t>
      </w:r>
    </w:p>
    <w:p w14:paraId="42008E13" w14:textId="77777777" w:rsidR="002C73A8" w:rsidRPr="006C23C9" w:rsidRDefault="002C73A8" w:rsidP="002C73A8">
      <w:pPr>
        <w:spacing w:after="0"/>
        <w:jc w:val="both"/>
      </w:pPr>
    </w:p>
    <w:p w14:paraId="2A57534F" w14:textId="77777777" w:rsidR="002C73A8" w:rsidRDefault="002C73A8" w:rsidP="002C73A8">
      <w:pPr>
        <w:spacing w:after="0"/>
        <w:jc w:val="both"/>
      </w:pPr>
      <w:r w:rsidRPr="006C23C9">
        <w:t xml:space="preserve">Assets serve multiple functions. In their productive capacity, they generate income and facilitate access to capital and credit. They also strengthen a household’s capacity to cope with and respond to shocks by enhancing its ability to diversify income and ease liquidity constraints. Moreover, assets comprise a store of wealth that can be sold to generate income or passed on to future generations. Finally, assets may provide status and security to individuals or households. Assets are therefore an important indicator of economic welfare that is complementary to consumption or income.  </w:t>
      </w:r>
    </w:p>
    <w:p w14:paraId="7323C075" w14:textId="77777777" w:rsidR="002C73A8" w:rsidRPr="006C23C9" w:rsidRDefault="002C73A8" w:rsidP="002C73A8">
      <w:pPr>
        <w:spacing w:after="0"/>
        <w:jc w:val="both"/>
      </w:pPr>
    </w:p>
    <w:p w14:paraId="3D9B42A3" w14:textId="77777777" w:rsidR="002C73A8" w:rsidRDefault="002C73A8" w:rsidP="002C73A8">
      <w:pPr>
        <w:spacing w:after="0"/>
        <w:jc w:val="both"/>
      </w:pPr>
      <w:r w:rsidRPr="006C23C9">
        <w:t xml:space="preserve">Understanding assets and dwellings is also critical to forming indicators under the </w:t>
      </w:r>
      <w:r>
        <w:t>SDG</w:t>
      </w:r>
      <w:r w:rsidRPr="006C23C9">
        <w:t xml:space="preserve">s. </w:t>
      </w:r>
      <w:r>
        <w:t>SDG</w:t>
      </w:r>
      <w:r w:rsidRPr="006C23C9">
        <w:t xml:space="preserve"> 1 and 5, poverty and gender respectively, both require data on land access and ownership. For example, SDG 1.4 is requires knowing the proportion of total adult population with secure tenure rights to land, with legally recognized documentation and who perceive their rights to land as secure, by sex and by type of tenure. Indicator 5.a.1 requires further information, including the proportion of total agricultural population with ownership or secure rights over agricultural land, disaggregated by sex. Proxies for these indicators can be created using harmonized data in this module.  </w:t>
      </w:r>
    </w:p>
    <w:p w14:paraId="0858440E" w14:textId="77777777" w:rsidR="002C73A8" w:rsidRPr="006C23C9" w:rsidRDefault="002C73A8" w:rsidP="002C73A8">
      <w:pPr>
        <w:spacing w:after="0"/>
        <w:jc w:val="both"/>
      </w:pPr>
    </w:p>
    <w:p w14:paraId="3D378296" w14:textId="77777777" w:rsidR="002C73A8" w:rsidRPr="00146D8D" w:rsidRDefault="002C73A8" w:rsidP="002C73A8">
      <w:pPr>
        <w:pStyle w:val="Heading2"/>
        <w:spacing w:before="0" w:after="0"/>
        <w:jc w:val="both"/>
        <w:rPr>
          <w:rFonts w:asciiTheme="minorHAnsi" w:hAnsiTheme="minorHAnsi" w:cstheme="minorHAnsi"/>
          <w:b/>
          <w:bCs/>
        </w:rPr>
      </w:pPr>
      <w:bookmarkStart w:id="285" w:name="_Toc514150809"/>
      <w:bookmarkStart w:id="286" w:name="_Toc7198659"/>
      <w:bookmarkStart w:id="287" w:name="_Toc7198823"/>
      <w:bookmarkStart w:id="288" w:name="_Toc176262722"/>
      <w:r w:rsidRPr="00146D8D">
        <w:rPr>
          <w:rFonts w:asciiTheme="minorHAnsi" w:hAnsiTheme="minorHAnsi" w:cstheme="minorHAnsi"/>
          <w:b/>
          <w:bCs/>
        </w:rPr>
        <w:t>Mapping and Description of Variables</w:t>
      </w:r>
      <w:bookmarkEnd w:id="285"/>
      <w:bookmarkEnd w:id="286"/>
      <w:bookmarkEnd w:id="287"/>
      <w:bookmarkEnd w:id="288"/>
    </w:p>
    <w:p w14:paraId="1599827F" w14:textId="77777777" w:rsidR="002C73A8" w:rsidRDefault="002C73A8" w:rsidP="002C73A8">
      <w:pPr>
        <w:spacing w:after="0"/>
        <w:jc w:val="both"/>
        <w:rPr>
          <w:rFonts w:ascii="Calibri" w:hAnsi="Calibri" w:cs="Calibri"/>
          <w:color w:val="000000"/>
        </w:rPr>
      </w:pPr>
    </w:p>
    <w:p w14:paraId="3D2FF8FC" w14:textId="3DB846F4" w:rsidR="002C73A8" w:rsidRDefault="002C73A8" w:rsidP="00D1018B">
      <w:pPr>
        <w:spacing w:after="0"/>
        <w:jc w:val="both"/>
        <w:rPr>
          <w:rFonts w:ascii="Calibri" w:hAnsi="Calibri" w:cs="Calibri"/>
          <w:color w:val="000000"/>
        </w:rPr>
      </w:pPr>
      <w:r w:rsidRPr="006C23C9">
        <w:rPr>
          <w:rFonts w:ascii="Calibri" w:hAnsi="Calibri" w:cs="Calibri"/>
          <w:color w:val="000000"/>
        </w:rPr>
        <w:t xml:space="preserve">GMD Assets and Dwellings module contains a large </w:t>
      </w:r>
      <w:r w:rsidR="003B4423" w:rsidRPr="006C23C9">
        <w:rPr>
          <w:rFonts w:ascii="Calibri" w:hAnsi="Calibri" w:cs="Calibri"/>
          <w:color w:val="000000"/>
        </w:rPr>
        <w:t>number</w:t>
      </w:r>
      <w:r w:rsidRPr="006C23C9">
        <w:rPr>
          <w:rFonts w:ascii="Calibri" w:hAnsi="Calibri" w:cs="Calibri"/>
          <w:color w:val="000000"/>
        </w:rPr>
        <w:t xml:space="preserve"> of metadata that provides a wealth of information about variables, including their types, descriptions, and sources. </w:t>
      </w:r>
      <w:r>
        <w:rPr>
          <w:rFonts w:ascii="Calibri" w:hAnsi="Calibri" w:cs="Calibri"/>
          <w:color w:val="000000"/>
        </w:rPr>
        <w:t>T</w:t>
      </w:r>
      <w:r w:rsidRPr="006C23C9">
        <w:rPr>
          <w:rFonts w:ascii="Calibri" w:hAnsi="Calibri" w:cs="Calibri"/>
          <w:color w:val="000000"/>
        </w:rPr>
        <w:t xml:space="preserve">o improve readability, only the most significant information has been included in this section. </w:t>
      </w:r>
    </w:p>
    <w:p w14:paraId="746FB3E2" w14:textId="77777777" w:rsidR="002C73A8" w:rsidRDefault="002C73A8" w:rsidP="00D1018B">
      <w:pPr>
        <w:spacing w:after="0"/>
        <w:jc w:val="both"/>
        <w:rPr>
          <w:rFonts w:ascii="Calibri" w:hAnsi="Calibri" w:cs="Calibri"/>
          <w:color w:val="000000"/>
        </w:rPr>
      </w:pPr>
      <w:bookmarkStart w:id="289" w:name="_Hlk133226551"/>
    </w:p>
    <w:p w14:paraId="7C54EB38" w14:textId="77777777" w:rsidR="002C73A8" w:rsidRDefault="002C73A8" w:rsidP="00D1018B">
      <w:pPr>
        <w:spacing w:after="0"/>
        <w:jc w:val="both"/>
        <w:rPr>
          <w:lang w:eastAsia="en-US"/>
        </w:rPr>
      </w:pPr>
      <w:r w:rsidRPr="006C23C9">
        <w:rPr>
          <w:lang w:eastAsia="en-US"/>
        </w:rPr>
        <w:t xml:space="preserve">In this module, the primary unit of analysis is the level of household. </w:t>
      </w:r>
    </w:p>
    <w:p w14:paraId="60D0C8F0" w14:textId="77777777" w:rsidR="002C73A8" w:rsidRPr="006C23C9" w:rsidRDefault="002C73A8" w:rsidP="00D1018B">
      <w:pPr>
        <w:spacing w:after="0"/>
        <w:jc w:val="both"/>
        <w:rPr>
          <w:rFonts w:ascii="Calibri" w:hAnsi="Calibri" w:cs="Calibri"/>
          <w:color w:val="000000"/>
        </w:rPr>
      </w:pPr>
    </w:p>
    <w:p w14:paraId="44B99A4B" w14:textId="77777777" w:rsidR="002C73A8" w:rsidRPr="00146D8D" w:rsidRDefault="002C73A8" w:rsidP="00D1018B">
      <w:pPr>
        <w:pStyle w:val="Heading3"/>
        <w:spacing w:before="0" w:after="0" w:line="259" w:lineRule="auto"/>
      </w:pPr>
      <w:bookmarkStart w:id="290" w:name="_Toc514150810"/>
      <w:bookmarkStart w:id="291" w:name="_Toc7198660"/>
      <w:bookmarkStart w:id="292" w:name="_Toc7198824"/>
      <w:bookmarkStart w:id="293" w:name="_Toc176262723"/>
      <w:r w:rsidRPr="00146D8D">
        <w:t>Assets</w:t>
      </w:r>
      <w:bookmarkEnd w:id="290"/>
      <w:bookmarkEnd w:id="291"/>
      <w:bookmarkEnd w:id="292"/>
      <w:bookmarkEnd w:id="293"/>
    </w:p>
    <w:p w14:paraId="1F6119CC" w14:textId="77777777" w:rsidR="002C73A8" w:rsidRDefault="002C73A8" w:rsidP="00D1018B">
      <w:pPr>
        <w:spacing w:after="0"/>
        <w:jc w:val="both"/>
      </w:pPr>
    </w:p>
    <w:p w14:paraId="6B2765D2" w14:textId="77777777" w:rsidR="002C73A8" w:rsidRDefault="002C73A8" w:rsidP="00D1018B">
      <w:pPr>
        <w:spacing w:after="0"/>
        <w:jc w:val="both"/>
      </w:pPr>
      <w:r w:rsidRPr="006C23C9">
        <w:t xml:space="preserve">Assets consist of household appliances and means of transportation assessed at the household level. Household animals are tier 3 indicators and are not included in this version. </w:t>
      </w:r>
    </w:p>
    <w:p w14:paraId="617A2AC3" w14:textId="77777777" w:rsidR="002C73A8" w:rsidRPr="006C23C9" w:rsidRDefault="002C73A8" w:rsidP="00D1018B">
      <w:pPr>
        <w:spacing w:after="0"/>
        <w:jc w:val="both"/>
      </w:pPr>
    </w:p>
    <w:p w14:paraId="26C77640" w14:textId="77777777" w:rsidR="002C73A8" w:rsidRPr="009B00A6" w:rsidRDefault="002C73A8" w:rsidP="00D1018B">
      <w:pPr>
        <w:pStyle w:val="Heading4"/>
        <w:spacing w:before="0" w:after="0"/>
        <w:rPr>
          <w:rFonts w:asciiTheme="minorHAnsi" w:hAnsiTheme="minorHAnsi" w:cstheme="minorHAnsi"/>
        </w:rPr>
      </w:pPr>
      <w:r w:rsidRPr="009B00A6">
        <w:rPr>
          <w:rFonts w:asciiTheme="minorHAnsi" w:hAnsiTheme="minorHAnsi" w:cstheme="minorHAnsi"/>
        </w:rPr>
        <w:t xml:space="preserve">Appliances </w:t>
      </w:r>
    </w:p>
    <w:p w14:paraId="4D102EF2" w14:textId="77777777" w:rsidR="002C73A8" w:rsidRDefault="002C73A8" w:rsidP="00D1018B">
      <w:pPr>
        <w:spacing w:after="0"/>
        <w:jc w:val="both"/>
      </w:pPr>
    </w:p>
    <w:p w14:paraId="00E5CE83" w14:textId="5DB85809" w:rsidR="002C73A8" w:rsidRPr="006C23C9" w:rsidRDefault="00AF7A5F" w:rsidP="00D1018B">
      <w:pPr>
        <w:spacing w:after="0"/>
        <w:jc w:val="both"/>
      </w:pPr>
      <w:r>
        <w:t>This section refers to the p</w:t>
      </w:r>
      <w:r w:rsidRPr="00AF7A5F">
        <w:t xml:space="preserve">resence of a functioning </w:t>
      </w:r>
      <w:r>
        <w:t xml:space="preserve">appliance </w:t>
      </w:r>
      <w:r w:rsidRPr="00AF7A5F">
        <w:t>irrespective of who owns it within the household</w:t>
      </w:r>
      <w:r>
        <w:t xml:space="preserve">. It also </w:t>
      </w:r>
      <w:r w:rsidRPr="006C23C9">
        <w:t>does not take the number of items into account</w:t>
      </w:r>
      <w:r>
        <w:t xml:space="preserve"> within the household. </w:t>
      </w:r>
      <w:r w:rsidR="00417AAE">
        <w:t>Do not guestimate that appliance exists within household based on other information such as expenditure.</w:t>
      </w:r>
    </w:p>
    <w:bookmarkEnd w:id="289"/>
    <w:p w14:paraId="76872E8B" w14:textId="77777777" w:rsidR="002C73A8" w:rsidRDefault="002C73A8" w:rsidP="00D1018B">
      <w:pPr>
        <w:pStyle w:val="varname"/>
        <w:spacing w:line="259" w:lineRule="auto"/>
      </w:pPr>
    </w:p>
    <w:p w14:paraId="3B117D83" w14:textId="77777777" w:rsidR="002C73A8" w:rsidRPr="006C23C9" w:rsidRDefault="002C73A8" w:rsidP="00D1018B">
      <w:pPr>
        <w:pStyle w:val="varname"/>
        <w:spacing w:line="259" w:lineRule="auto"/>
      </w:pPr>
      <w:r w:rsidRPr="006C23C9">
        <w:t xml:space="preserve">landphone </w:t>
      </w:r>
    </w:p>
    <w:p w14:paraId="5427AD88" w14:textId="7A954424" w:rsidR="002C73A8" w:rsidRDefault="00AF7A5F" w:rsidP="00D1018B">
      <w:pPr>
        <w:spacing w:after="0"/>
        <w:jc w:val="both"/>
      </w:pPr>
      <w:r>
        <w:t xml:space="preserve">This </w:t>
      </w:r>
      <w:r w:rsidR="002C73A8" w:rsidRPr="006C23C9">
        <w:t xml:space="preserve">is a dummy variable indicating whether the household owns a landline phone. It is generally defined as landline phone, home telephone, or fixed phone. </w:t>
      </w:r>
      <w:r w:rsidR="002C73A8">
        <w:t>Two categories after harmonization:</w:t>
      </w:r>
      <w:r w:rsidR="002C73A8">
        <w:tab/>
      </w:r>
    </w:p>
    <w:p w14:paraId="11390F4E" w14:textId="3A4B933B" w:rsidR="002C73A8" w:rsidRPr="00D1018B" w:rsidRDefault="002C73A8" w:rsidP="00D1018B">
      <w:pPr>
        <w:spacing w:after="0"/>
        <w:ind w:left="720"/>
        <w:rPr>
          <w:i/>
          <w:iCs/>
        </w:rPr>
      </w:pPr>
      <w:r w:rsidRPr="00D1018B">
        <w:rPr>
          <w:i/>
          <w:iCs/>
        </w:rPr>
        <w:t xml:space="preserve">0 = No </w:t>
      </w:r>
      <w:r w:rsidRPr="00D1018B">
        <w:rPr>
          <w:i/>
          <w:iCs/>
        </w:rPr>
        <w:br/>
        <w:t>1 = Yes</w:t>
      </w:r>
    </w:p>
    <w:p w14:paraId="005C1E92" w14:textId="77777777" w:rsidR="002C73A8" w:rsidRPr="006C23C9" w:rsidRDefault="002C73A8" w:rsidP="00D1018B">
      <w:pPr>
        <w:spacing w:after="0"/>
      </w:pPr>
    </w:p>
    <w:p w14:paraId="550CCF18" w14:textId="77777777" w:rsidR="002C73A8" w:rsidRPr="006C23C9" w:rsidRDefault="002C73A8" w:rsidP="00D1018B">
      <w:pPr>
        <w:pStyle w:val="varname"/>
        <w:spacing w:line="259" w:lineRule="auto"/>
      </w:pPr>
      <w:r w:rsidRPr="006C23C9">
        <w:t xml:space="preserve">cellphone </w:t>
      </w:r>
    </w:p>
    <w:p w14:paraId="6771A88E" w14:textId="4B6414B6" w:rsidR="002C73A8" w:rsidRDefault="00AF7A5F" w:rsidP="00D1018B">
      <w:pPr>
        <w:spacing w:after="0"/>
        <w:jc w:val="both"/>
      </w:pPr>
      <w:r>
        <w:t>This</w:t>
      </w:r>
      <w:r w:rsidR="002C73A8" w:rsidRPr="006C23C9">
        <w:t xml:space="preserve"> is a dummy variable indicating whether anyone in the household owns a cell phone. </w:t>
      </w:r>
      <w:r w:rsidR="002C73A8">
        <w:t>Two categories after harmonization:</w:t>
      </w:r>
      <w:r w:rsidR="002C73A8">
        <w:tab/>
      </w:r>
    </w:p>
    <w:p w14:paraId="0E5C2B74" w14:textId="690D7C3C" w:rsidR="002C73A8" w:rsidRPr="00D1018B" w:rsidRDefault="002C73A8" w:rsidP="00D1018B">
      <w:pPr>
        <w:spacing w:after="0"/>
        <w:ind w:left="720"/>
        <w:rPr>
          <w:i/>
          <w:iCs/>
        </w:rPr>
      </w:pPr>
      <w:r w:rsidRPr="00D1018B">
        <w:rPr>
          <w:i/>
          <w:iCs/>
        </w:rPr>
        <w:t xml:space="preserve">0 = No </w:t>
      </w:r>
      <w:r w:rsidRPr="00D1018B">
        <w:rPr>
          <w:i/>
          <w:iCs/>
        </w:rPr>
        <w:br/>
        <w:t>1 = Yes</w:t>
      </w:r>
    </w:p>
    <w:p w14:paraId="456408A7" w14:textId="77777777" w:rsidR="002C73A8" w:rsidRPr="006C23C9" w:rsidRDefault="002C73A8" w:rsidP="00D1018B">
      <w:pPr>
        <w:spacing w:after="0"/>
        <w:ind w:left="720"/>
      </w:pPr>
    </w:p>
    <w:p w14:paraId="00FBA8C8" w14:textId="77777777" w:rsidR="002C73A8" w:rsidRPr="006C23C9" w:rsidRDefault="002C73A8" w:rsidP="00D1018B">
      <w:pPr>
        <w:pStyle w:val="varname"/>
        <w:spacing w:line="259" w:lineRule="auto"/>
      </w:pPr>
      <w:r w:rsidRPr="006C23C9">
        <w:t xml:space="preserve">phone </w:t>
      </w:r>
    </w:p>
    <w:p w14:paraId="5186B781" w14:textId="597B6FCB" w:rsidR="002C73A8" w:rsidRDefault="00AF7A5F" w:rsidP="00D1018B">
      <w:pPr>
        <w:spacing w:after="0"/>
        <w:jc w:val="both"/>
      </w:pPr>
      <w:r>
        <w:t xml:space="preserve">This </w:t>
      </w:r>
      <w:r w:rsidR="002C73A8" w:rsidRPr="006C23C9">
        <w:t xml:space="preserve">is a dummy variable indicating whether the household owns </w:t>
      </w:r>
      <w:r w:rsidR="002C73A8" w:rsidRPr="00895F7B">
        <w:rPr>
          <w:i/>
        </w:rPr>
        <w:t>either a land phone or a cell phone</w:t>
      </w:r>
      <w:r w:rsidR="002C73A8" w:rsidRPr="006C23C9">
        <w:t xml:space="preserve">. It should only be coded in cases where the survey does not distinguish between ownership of landline and cell phones. In other cases, it may be coded as missing. </w:t>
      </w:r>
      <w:r w:rsidR="002C73A8">
        <w:t>Two categories after harmonization:</w:t>
      </w:r>
      <w:r w:rsidR="002C73A8">
        <w:tab/>
      </w:r>
    </w:p>
    <w:p w14:paraId="383AA835" w14:textId="50AB30EA" w:rsidR="002C73A8" w:rsidRPr="00D1018B" w:rsidRDefault="002C73A8" w:rsidP="00D1018B">
      <w:pPr>
        <w:spacing w:after="0"/>
        <w:ind w:left="720"/>
        <w:rPr>
          <w:i/>
          <w:iCs/>
        </w:rPr>
      </w:pPr>
      <w:r w:rsidRPr="00D1018B">
        <w:rPr>
          <w:i/>
          <w:iCs/>
        </w:rPr>
        <w:t xml:space="preserve">0 = No </w:t>
      </w:r>
      <w:r w:rsidRPr="00D1018B">
        <w:rPr>
          <w:i/>
          <w:iCs/>
        </w:rPr>
        <w:br/>
        <w:t>1 = Yes</w:t>
      </w:r>
    </w:p>
    <w:p w14:paraId="52806868" w14:textId="77777777" w:rsidR="00417AAE" w:rsidRDefault="00417AAE" w:rsidP="00D1018B">
      <w:pPr>
        <w:spacing w:after="0"/>
        <w:ind w:left="720"/>
      </w:pPr>
    </w:p>
    <w:p w14:paraId="728647E9" w14:textId="77777777" w:rsidR="003B4423" w:rsidRDefault="003B4423">
      <w:pPr>
        <w:rPr>
          <w:rFonts w:eastAsia="Times New Roman" w:cstheme="minorHAnsi"/>
          <w:b/>
          <w:color w:val="000000"/>
          <w:szCs w:val="20"/>
          <w:lang w:eastAsia="es-ES"/>
        </w:rPr>
      </w:pPr>
      <w:r>
        <w:br w:type="page"/>
      </w:r>
    </w:p>
    <w:p w14:paraId="50B1359A" w14:textId="49BF507B" w:rsidR="002C73A8" w:rsidRPr="006C23C9" w:rsidRDefault="002C73A8" w:rsidP="00D1018B">
      <w:pPr>
        <w:pStyle w:val="varname"/>
        <w:spacing w:line="259" w:lineRule="auto"/>
      </w:pPr>
      <w:r w:rsidRPr="006C23C9">
        <w:t>computer</w:t>
      </w:r>
    </w:p>
    <w:p w14:paraId="39623155" w14:textId="0B5C3A88" w:rsidR="002C73A8" w:rsidRDefault="00417AAE" w:rsidP="00D1018B">
      <w:pPr>
        <w:spacing w:after="0"/>
        <w:jc w:val="both"/>
      </w:pPr>
      <w:r>
        <w:t xml:space="preserve">This </w:t>
      </w:r>
      <w:r w:rsidR="002C73A8" w:rsidRPr="006C23C9">
        <w:t xml:space="preserve">is a dummy variable indicating whether the household owns a computer, including desktop and laptop computer. </w:t>
      </w:r>
      <w:r w:rsidR="002C73A8">
        <w:t>Two categories after harmonization:</w:t>
      </w:r>
      <w:r w:rsidR="002C73A8">
        <w:tab/>
      </w:r>
    </w:p>
    <w:p w14:paraId="070B624C" w14:textId="77777777" w:rsidR="002C73A8" w:rsidRPr="00D1018B" w:rsidRDefault="002C73A8" w:rsidP="00D1018B">
      <w:pPr>
        <w:spacing w:after="0"/>
        <w:ind w:left="720"/>
        <w:rPr>
          <w:i/>
          <w:iCs/>
        </w:rPr>
      </w:pPr>
      <w:r w:rsidRPr="00D1018B">
        <w:rPr>
          <w:i/>
          <w:iCs/>
        </w:rPr>
        <w:t xml:space="preserve">0 = No </w:t>
      </w:r>
      <w:r w:rsidRPr="00D1018B">
        <w:rPr>
          <w:i/>
          <w:iCs/>
        </w:rPr>
        <w:br/>
        <w:t>1 = Yes</w:t>
      </w:r>
    </w:p>
    <w:p w14:paraId="5AC6BDF9" w14:textId="77777777" w:rsidR="002C73A8" w:rsidRDefault="002C73A8" w:rsidP="00D1018B">
      <w:pPr>
        <w:spacing w:after="0"/>
        <w:jc w:val="both"/>
      </w:pPr>
    </w:p>
    <w:p w14:paraId="1572D46C" w14:textId="77777777" w:rsidR="002C73A8" w:rsidRDefault="002C73A8" w:rsidP="00D1018B">
      <w:pPr>
        <w:pStyle w:val="varname"/>
        <w:spacing w:line="259" w:lineRule="auto"/>
      </w:pPr>
      <w:r>
        <w:t>e</w:t>
      </w:r>
      <w:r w:rsidRPr="00095EB5">
        <w:t>tablet</w:t>
      </w:r>
    </w:p>
    <w:p w14:paraId="714BFA57" w14:textId="21FA33C7" w:rsidR="002C73A8" w:rsidRDefault="00417AAE" w:rsidP="00D1018B">
      <w:pPr>
        <w:spacing w:after="0"/>
        <w:jc w:val="both"/>
      </w:pPr>
      <w:r>
        <w:t xml:space="preserve">This </w:t>
      </w:r>
      <w:r w:rsidR="002C73A8">
        <w:t>is a dummy variable indicating the o</w:t>
      </w:r>
      <w:r w:rsidR="002C73A8" w:rsidRPr="006C23C9">
        <w:t>wnership of a</w:t>
      </w:r>
      <w:r w:rsidR="002C73A8">
        <w:t>n</w:t>
      </w:r>
      <w:r w:rsidR="002C73A8" w:rsidRPr="006C23C9">
        <w:t xml:space="preserve"> electronic tablet</w:t>
      </w:r>
      <w:r w:rsidR="002C73A8">
        <w:t>.</w:t>
      </w:r>
      <w:r w:rsidR="002C73A8" w:rsidRPr="00FC6E1A">
        <w:t xml:space="preserve"> </w:t>
      </w:r>
      <w:r w:rsidR="002C73A8">
        <w:t>Two categories after harmonization:</w:t>
      </w:r>
      <w:r w:rsidR="002C73A8">
        <w:tab/>
      </w:r>
    </w:p>
    <w:p w14:paraId="0ACFC3E9" w14:textId="77777777" w:rsidR="002C73A8" w:rsidRPr="00D1018B" w:rsidRDefault="002C73A8" w:rsidP="00D1018B">
      <w:pPr>
        <w:spacing w:after="0"/>
        <w:ind w:left="720"/>
        <w:rPr>
          <w:i/>
          <w:iCs/>
        </w:rPr>
      </w:pPr>
      <w:r w:rsidRPr="00D1018B">
        <w:rPr>
          <w:i/>
          <w:iCs/>
        </w:rPr>
        <w:t xml:space="preserve">0 = No </w:t>
      </w:r>
      <w:r w:rsidRPr="00D1018B">
        <w:rPr>
          <w:i/>
          <w:iCs/>
        </w:rPr>
        <w:br/>
        <w:t>1 = Yes</w:t>
      </w:r>
    </w:p>
    <w:p w14:paraId="5F9B6F20" w14:textId="77777777" w:rsidR="002C73A8" w:rsidRDefault="002C73A8" w:rsidP="00D1018B">
      <w:pPr>
        <w:spacing w:after="0"/>
        <w:jc w:val="both"/>
      </w:pPr>
    </w:p>
    <w:p w14:paraId="69030247" w14:textId="77777777" w:rsidR="002C73A8" w:rsidRDefault="002C73A8" w:rsidP="00D1018B">
      <w:pPr>
        <w:pStyle w:val="varname"/>
        <w:spacing w:line="259" w:lineRule="auto"/>
      </w:pPr>
      <w:r w:rsidRPr="006C23C9">
        <w:t xml:space="preserve">internet </w:t>
      </w:r>
    </w:p>
    <w:p w14:paraId="337B4DF6" w14:textId="4F094BB5" w:rsidR="002C73A8" w:rsidRDefault="00417AAE" w:rsidP="00D1018B">
      <w:pPr>
        <w:spacing w:after="0"/>
        <w:jc w:val="both"/>
      </w:pPr>
      <w:r>
        <w:t>This</w:t>
      </w:r>
      <w:r w:rsidR="002C73A8" w:rsidRPr="006C23C9">
        <w:t xml:space="preserve"> is a </w:t>
      </w:r>
      <w:r w:rsidR="002C73A8">
        <w:t>categorical</w:t>
      </w:r>
      <w:r w:rsidR="002C73A8" w:rsidRPr="006C23C9">
        <w:t xml:space="preserve"> variable indicating whether anyone in the household can use a device that is connected to the </w:t>
      </w:r>
      <w:r w:rsidR="002C73A8">
        <w:t>i</w:t>
      </w:r>
      <w:r w:rsidR="002C73A8" w:rsidRPr="006C23C9">
        <w:t>nternet within the home</w:t>
      </w:r>
      <w:r w:rsidR="002C73A8">
        <w:t xml:space="preserve"> or have access to internet outside the house</w:t>
      </w:r>
      <w:r w:rsidR="002C73A8" w:rsidRPr="006C23C9">
        <w:t xml:space="preserve">.  Connection to the Internet can be both wired and wireless and does not depend on who manages it within the household. </w:t>
      </w:r>
      <w:r w:rsidR="002C73A8">
        <w:t>Four categories after harmonization:</w:t>
      </w:r>
      <w:r w:rsidR="002C73A8">
        <w:tab/>
      </w:r>
    </w:p>
    <w:p w14:paraId="437B187D" w14:textId="77777777" w:rsidR="002C73A8" w:rsidRPr="00D1018B" w:rsidRDefault="002C73A8" w:rsidP="00D1018B">
      <w:pPr>
        <w:spacing w:after="0"/>
        <w:ind w:left="720"/>
        <w:jc w:val="both"/>
        <w:rPr>
          <w:i/>
          <w:iCs/>
        </w:rPr>
      </w:pPr>
      <w:r w:rsidRPr="00D1018B">
        <w:rPr>
          <w:i/>
          <w:iCs/>
        </w:rPr>
        <w:t>1 = Subscribed in the house</w:t>
      </w:r>
    </w:p>
    <w:p w14:paraId="64673E30" w14:textId="77777777" w:rsidR="002C73A8" w:rsidRPr="00D1018B" w:rsidRDefault="002C73A8" w:rsidP="00D1018B">
      <w:pPr>
        <w:spacing w:after="0"/>
        <w:ind w:left="720"/>
        <w:jc w:val="both"/>
        <w:rPr>
          <w:i/>
          <w:iCs/>
        </w:rPr>
      </w:pPr>
      <w:r w:rsidRPr="00D1018B">
        <w:rPr>
          <w:i/>
          <w:iCs/>
        </w:rPr>
        <w:t>2 = Accessible outside the house (includes internet cafes and smartphones with internet access)</w:t>
      </w:r>
    </w:p>
    <w:p w14:paraId="67C99BEA" w14:textId="77777777" w:rsidR="002C73A8" w:rsidRPr="00D1018B" w:rsidRDefault="002C73A8" w:rsidP="00D1018B">
      <w:pPr>
        <w:spacing w:after="0"/>
        <w:ind w:left="1170" w:hanging="450"/>
        <w:jc w:val="both"/>
        <w:rPr>
          <w:i/>
          <w:iCs/>
        </w:rPr>
      </w:pPr>
      <w:r w:rsidRPr="00D1018B">
        <w:rPr>
          <w:i/>
          <w:iCs/>
        </w:rPr>
        <w:t>3 = Either (Use this category when the questionnaire does not specify whether the access is in the house or outside the house)</w:t>
      </w:r>
    </w:p>
    <w:p w14:paraId="3C6F501A" w14:textId="77777777" w:rsidR="002C73A8" w:rsidRPr="00D1018B" w:rsidRDefault="002C73A8" w:rsidP="00D1018B">
      <w:pPr>
        <w:spacing w:after="0"/>
        <w:ind w:left="720"/>
        <w:jc w:val="both"/>
        <w:rPr>
          <w:i/>
          <w:iCs/>
        </w:rPr>
      </w:pPr>
      <w:r w:rsidRPr="00D1018B">
        <w:rPr>
          <w:i/>
          <w:iCs/>
        </w:rPr>
        <w:t>4 = No internet</w:t>
      </w:r>
    </w:p>
    <w:p w14:paraId="1560C519" w14:textId="77777777" w:rsidR="002C73A8" w:rsidRPr="009C501F" w:rsidRDefault="002C73A8" w:rsidP="00D1018B">
      <w:pPr>
        <w:spacing w:after="0"/>
        <w:jc w:val="both"/>
        <w:rPr>
          <w:b/>
        </w:rPr>
      </w:pPr>
    </w:p>
    <w:p w14:paraId="3C7606C8" w14:textId="77777777" w:rsidR="002C73A8" w:rsidRPr="006C23C9" w:rsidRDefault="002C73A8" w:rsidP="00D1018B">
      <w:pPr>
        <w:pStyle w:val="varname"/>
        <w:spacing w:line="259" w:lineRule="auto"/>
      </w:pPr>
      <w:r w:rsidRPr="006C23C9">
        <w:t xml:space="preserve">radio </w:t>
      </w:r>
    </w:p>
    <w:p w14:paraId="16EEF110" w14:textId="2E862F13" w:rsidR="002C73A8" w:rsidRDefault="00417AAE" w:rsidP="00D1018B">
      <w:pPr>
        <w:spacing w:after="0"/>
        <w:jc w:val="both"/>
      </w:pPr>
      <w:r>
        <w:t>This</w:t>
      </w:r>
      <w:r w:rsidR="002C73A8" w:rsidRPr="006C23C9">
        <w:t xml:space="preserve"> is a dummy variable indicating whether the household owns a radio (i.e. radio, radio cassette, and 3-in-1 radio cassette player). </w:t>
      </w:r>
      <w:r w:rsidR="002C73A8">
        <w:t>Two categories after harmonization:</w:t>
      </w:r>
      <w:r w:rsidR="002C73A8">
        <w:tab/>
      </w:r>
    </w:p>
    <w:p w14:paraId="67A2B473" w14:textId="77777777" w:rsidR="002C73A8" w:rsidRPr="00D1018B" w:rsidRDefault="002C73A8" w:rsidP="00D1018B">
      <w:pPr>
        <w:spacing w:after="0"/>
        <w:ind w:left="720"/>
        <w:rPr>
          <w:i/>
          <w:iCs/>
        </w:rPr>
      </w:pPr>
      <w:r w:rsidRPr="00D1018B">
        <w:rPr>
          <w:i/>
          <w:iCs/>
        </w:rPr>
        <w:t xml:space="preserve">0 = No </w:t>
      </w:r>
      <w:r w:rsidRPr="00D1018B">
        <w:rPr>
          <w:i/>
          <w:iCs/>
        </w:rPr>
        <w:br/>
        <w:t>1 = Yes</w:t>
      </w:r>
    </w:p>
    <w:p w14:paraId="67F17E1C" w14:textId="77777777" w:rsidR="002C73A8" w:rsidRDefault="002C73A8" w:rsidP="00D1018B">
      <w:pPr>
        <w:spacing w:after="0"/>
        <w:jc w:val="both"/>
        <w:rPr>
          <w:b/>
        </w:rPr>
      </w:pPr>
    </w:p>
    <w:p w14:paraId="367FEC50" w14:textId="77777777" w:rsidR="002C73A8" w:rsidRPr="006C23C9" w:rsidRDefault="002C73A8" w:rsidP="00D1018B">
      <w:pPr>
        <w:pStyle w:val="varname"/>
        <w:spacing w:line="259" w:lineRule="auto"/>
      </w:pPr>
      <w:r w:rsidRPr="006C23C9">
        <w:t xml:space="preserve">tv </w:t>
      </w:r>
    </w:p>
    <w:p w14:paraId="6499815E" w14:textId="5B8B243D" w:rsidR="002C73A8" w:rsidRDefault="00417AAE" w:rsidP="00D1018B">
      <w:pPr>
        <w:spacing w:after="0"/>
        <w:jc w:val="both"/>
      </w:pPr>
      <w:r>
        <w:t xml:space="preserve">This </w:t>
      </w:r>
      <w:r w:rsidR="002C73A8" w:rsidRPr="006C23C9">
        <w:t xml:space="preserve">is a dummy variable indicating whether the household owns a TV set. This includes both color and black and white TVs. </w:t>
      </w:r>
      <w:r w:rsidR="002C73A8">
        <w:t>Two categories after harmonization:</w:t>
      </w:r>
      <w:r w:rsidR="002C73A8">
        <w:tab/>
      </w:r>
    </w:p>
    <w:p w14:paraId="7004D7D9" w14:textId="77777777" w:rsidR="002C73A8" w:rsidRPr="00D1018B" w:rsidRDefault="002C73A8" w:rsidP="00D1018B">
      <w:pPr>
        <w:spacing w:after="0"/>
        <w:ind w:left="720"/>
        <w:rPr>
          <w:i/>
          <w:iCs/>
        </w:rPr>
      </w:pPr>
      <w:r w:rsidRPr="00D1018B">
        <w:rPr>
          <w:i/>
          <w:iCs/>
        </w:rPr>
        <w:t xml:space="preserve">0 = No </w:t>
      </w:r>
      <w:r w:rsidRPr="00D1018B">
        <w:rPr>
          <w:i/>
          <w:iCs/>
        </w:rPr>
        <w:br/>
        <w:t>1 = Yes</w:t>
      </w:r>
    </w:p>
    <w:p w14:paraId="04D9A4D5" w14:textId="77777777" w:rsidR="002C73A8" w:rsidRPr="006C23C9" w:rsidRDefault="002C73A8" w:rsidP="00D1018B">
      <w:pPr>
        <w:spacing w:after="0"/>
        <w:jc w:val="both"/>
      </w:pPr>
    </w:p>
    <w:p w14:paraId="2C9542BE" w14:textId="77777777" w:rsidR="002C73A8" w:rsidRPr="006C23C9" w:rsidRDefault="002C73A8" w:rsidP="00D1018B">
      <w:pPr>
        <w:pStyle w:val="varname"/>
        <w:spacing w:line="259" w:lineRule="auto"/>
      </w:pPr>
      <w:r w:rsidRPr="006C23C9">
        <w:t xml:space="preserve">tv_cable </w:t>
      </w:r>
    </w:p>
    <w:p w14:paraId="0839DAA6" w14:textId="561031C4" w:rsidR="002C73A8" w:rsidRDefault="00417AAE" w:rsidP="00D1018B">
      <w:pPr>
        <w:spacing w:after="0"/>
        <w:jc w:val="both"/>
      </w:pPr>
      <w:r>
        <w:t xml:space="preserve">This </w:t>
      </w:r>
      <w:r w:rsidR="002C73A8" w:rsidRPr="006C23C9">
        <w:t xml:space="preserve">is a dummy variable indicating whether the household owns a cable </w:t>
      </w:r>
      <w:r w:rsidR="002C73A8">
        <w:t>or dish antenna services</w:t>
      </w:r>
      <w:r w:rsidR="002C73A8" w:rsidRPr="006C23C9">
        <w:t xml:space="preserve">. </w:t>
      </w:r>
      <w:r w:rsidR="002C73A8">
        <w:t xml:space="preserve">Only for households that reported having a </w:t>
      </w:r>
      <w:r>
        <w:t>television</w:t>
      </w:r>
      <w:r w:rsidR="002C73A8">
        <w:t xml:space="preserve"> (TV=1).</w:t>
      </w:r>
      <w:r>
        <w:t xml:space="preserve"> </w:t>
      </w:r>
      <w:r w:rsidR="002C73A8">
        <w:t>Two categories after harmonization:</w:t>
      </w:r>
      <w:r w:rsidR="002C73A8">
        <w:tab/>
      </w:r>
    </w:p>
    <w:p w14:paraId="2E85BCF1" w14:textId="77777777" w:rsidR="002C73A8" w:rsidRPr="00D1018B" w:rsidRDefault="002C73A8" w:rsidP="00D1018B">
      <w:pPr>
        <w:spacing w:after="0"/>
        <w:ind w:left="720"/>
        <w:rPr>
          <w:i/>
          <w:iCs/>
        </w:rPr>
      </w:pPr>
      <w:r w:rsidRPr="00D1018B">
        <w:rPr>
          <w:i/>
          <w:iCs/>
        </w:rPr>
        <w:t xml:space="preserve">0 = No </w:t>
      </w:r>
      <w:r w:rsidRPr="00D1018B">
        <w:rPr>
          <w:i/>
          <w:iCs/>
        </w:rPr>
        <w:br/>
        <w:t>1 = Yes</w:t>
      </w:r>
    </w:p>
    <w:p w14:paraId="5BAE2A96" w14:textId="77777777" w:rsidR="002C73A8" w:rsidRPr="006C23C9" w:rsidRDefault="002C73A8" w:rsidP="00D1018B">
      <w:pPr>
        <w:spacing w:after="0"/>
        <w:jc w:val="both"/>
      </w:pPr>
    </w:p>
    <w:p w14:paraId="052A38F3" w14:textId="77777777" w:rsidR="00562B2F" w:rsidRDefault="00562B2F">
      <w:pPr>
        <w:rPr>
          <w:rFonts w:eastAsia="Times New Roman" w:cstheme="minorHAnsi"/>
          <w:b/>
          <w:color w:val="000000"/>
          <w:szCs w:val="20"/>
          <w:lang w:eastAsia="es-ES"/>
        </w:rPr>
      </w:pPr>
      <w:r>
        <w:br w:type="page"/>
      </w:r>
    </w:p>
    <w:p w14:paraId="43A4AFCF" w14:textId="7BB2606D" w:rsidR="002C73A8" w:rsidRPr="006C23C9" w:rsidRDefault="002C73A8" w:rsidP="00D1018B">
      <w:pPr>
        <w:pStyle w:val="varname"/>
        <w:spacing w:line="259" w:lineRule="auto"/>
      </w:pPr>
      <w:r w:rsidRPr="006C23C9">
        <w:t xml:space="preserve">video </w:t>
      </w:r>
    </w:p>
    <w:p w14:paraId="1FF96095" w14:textId="6CD68987" w:rsidR="002C73A8" w:rsidRDefault="001E564E" w:rsidP="00D1018B">
      <w:pPr>
        <w:spacing w:after="0"/>
        <w:jc w:val="both"/>
      </w:pPr>
      <w:r w:rsidRPr="001E564E">
        <w:t>This is a dummy variable indicating whether the household owns a video cassette player and/or video cassette recorder (VCR). It also digital video disc (DVD) player</w:t>
      </w:r>
      <w:r>
        <w:t xml:space="preserve">. </w:t>
      </w:r>
      <w:r w:rsidR="002C73A8">
        <w:t>Two categories after harmonization:</w:t>
      </w:r>
      <w:r w:rsidR="002C73A8">
        <w:tab/>
      </w:r>
    </w:p>
    <w:p w14:paraId="3CFAF970" w14:textId="77777777" w:rsidR="002C73A8" w:rsidRPr="00D1018B" w:rsidRDefault="002C73A8" w:rsidP="00D1018B">
      <w:pPr>
        <w:spacing w:after="0"/>
        <w:ind w:left="720"/>
        <w:rPr>
          <w:i/>
          <w:iCs/>
        </w:rPr>
      </w:pPr>
      <w:r w:rsidRPr="00D1018B">
        <w:rPr>
          <w:i/>
          <w:iCs/>
        </w:rPr>
        <w:t xml:space="preserve">0 = No </w:t>
      </w:r>
      <w:r w:rsidRPr="00D1018B">
        <w:rPr>
          <w:i/>
          <w:iCs/>
        </w:rPr>
        <w:br/>
        <w:t>1 = Yes</w:t>
      </w:r>
    </w:p>
    <w:p w14:paraId="03401834" w14:textId="77777777" w:rsidR="002C73A8" w:rsidRPr="006C23C9" w:rsidRDefault="002C73A8" w:rsidP="00D1018B">
      <w:pPr>
        <w:spacing w:after="0"/>
        <w:jc w:val="both"/>
      </w:pPr>
    </w:p>
    <w:p w14:paraId="4CED468D" w14:textId="77777777" w:rsidR="002C73A8" w:rsidRPr="006C23C9" w:rsidRDefault="002C73A8" w:rsidP="00D1018B">
      <w:pPr>
        <w:pStyle w:val="varname"/>
        <w:spacing w:line="259" w:lineRule="auto"/>
      </w:pPr>
      <w:r w:rsidRPr="006C23C9">
        <w:t xml:space="preserve">fridge </w:t>
      </w:r>
    </w:p>
    <w:p w14:paraId="45B869E3" w14:textId="3BB6A03C" w:rsidR="002C73A8" w:rsidRDefault="001E564E" w:rsidP="00D1018B">
      <w:pPr>
        <w:spacing w:after="0"/>
        <w:jc w:val="both"/>
      </w:pPr>
      <w:r>
        <w:t>This</w:t>
      </w:r>
      <w:r w:rsidR="002C73A8" w:rsidRPr="006C23C9">
        <w:t xml:space="preserve"> is a dummy variable indicating whether the household owns a refrigerator (i.e. refrigerator or freezer). It does not include cooler, </w:t>
      </w:r>
      <w:r w:rsidR="003B4423" w:rsidRPr="006C23C9">
        <w:t>icebox,</w:t>
      </w:r>
      <w:r w:rsidR="002C73A8" w:rsidRPr="006C23C9">
        <w:t xml:space="preserve"> or ice chest. </w:t>
      </w:r>
      <w:r w:rsidR="002C73A8">
        <w:t>Two categories after harmonization:</w:t>
      </w:r>
      <w:r w:rsidR="002C73A8">
        <w:tab/>
      </w:r>
    </w:p>
    <w:p w14:paraId="4EC31210" w14:textId="77777777" w:rsidR="002C73A8" w:rsidRPr="00D1018B" w:rsidRDefault="002C73A8" w:rsidP="00D1018B">
      <w:pPr>
        <w:spacing w:after="0"/>
        <w:ind w:left="720"/>
        <w:rPr>
          <w:i/>
          <w:iCs/>
        </w:rPr>
      </w:pPr>
      <w:r w:rsidRPr="00D1018B">
        <w:rPr>
          <w:i/>
          <w:iCs/>
        </w:rPr>
        <w:t xml:space="preserve">0 = No </w:t>
      </w:r>
      <w:r w:rsidRPr="00D1018B">
        <w:rPr>
          <w:i/>
          <w:iCs/>
        </w:rPr>
        <w:br/>
        <w:t>1 = Yes</w:t>
      </w:r>
    </w:p>
    <w:p w14:paraId="2C98DF88" w14:textId="77777777" w:rsidR="002C73A8" w:rsidRPr="006C23C9" w:rsidRDefault="002C73A8" w:rsidP="00D1018B">
      <w:pPr>
        <w:spacing w:after="0"/>
        <w:jc w:val="both"/>
      </w:pPr>
    </w:p>
    <w:p w14:paraId="7FC43793" w14:textId="77777777" w:rsidR="002C73A8" w:rsidRPr="006C23C9" w:rsidRDefault="002C73A8" w:rsidP="00D1018B">
      <w:pPr>
        <w:pStyle w:val="varname"/>
        <w:spacing w:line="259" w:lineRule="auto"/>
      </w:pPr>
      <w:r w:rsidRPr="006C23C9">
        <w:t>sewmach</w:t>
      </w:r>
    </w:p>
    <w:p w14:paraId="2594F412" w14:textId="36EFF6A1" w:rsidR="002C73A8" w:rsidRDefault="001E564E" w:rsidP="00D1018B">
      <w:pPr>
        <w:spacing w:after="0"/>
        <w:jc w:val="both"/>
      </w:pPr>
      <w:r>
        <w:t xml:space="preserve">This </w:t>
      </w:r>
      <w:r w:rsidR="002C73A8" w:rsidRPr="006C23C9">
        <w:t xml:space="preserve">is a dummy variable indicating whether the household owns a sewing machine. </w:t>
      </w:r>
      <w:r w:rsidR="002C73A8">
        <w:t>Two categories after harmonization:</w:t>
      </w:r>
      <w:r w:rsidR="002C73A8">
        <w:tab/>
      </w:r>
    </w:p>
    <w:p w14:paraId="5E641F25" w14:textId="77777777" w:rsidR="002C73A8" w:rsidRPr="00D1018B" w:rsidRDefault="002C73A8" w:rsidP="00D1018B">
      <w:pPr>
        <w:spacing w:after="0"/>
        <w:ind w:left="720"/>
        <w:rPr>
          <w:i/>
          <w:iCs/>
        </w:rPr>
      </w:pPr>
      <w:r w:rsidRPr="00D1018B">
        <w:rPr>
          <w:i/>
          <w:iCs/>
        </w:rPr>
        <w:t xml:space="preserve">0 = No </w:t>
      </w:r>
      <w:r w:rsidRPr="00D1018B">
        <w:rPr>
          <w:i/>
          <w:iCs/>
        </w:rPr>
        <w:br/>
        <w:t>1 = Yes</w:t>
      </w:r>
    </w:p>
    <w:p w14:paraId="420BA8A8" w14:textId="77777777" w:rsidR="002C73A8" w:rsidRPr="006C23C9" w:rsidRDefault="002C73A8" w:rsidP="00D1018B">
      <w:pPr>
        <w:spacing w:after="0"/>
        <w:jc w:val="both"/>
      </w:pPr>
    </w:p>
    <w:p w14:paraId="5452032E" w14:textId="77777777" w:rsidR="002C73A8" w:rsidRPr="006C23C9" w:rsidRDefault="002C73A8" w:rsidP="00D1018B">
      <w:pPr>
        <w:pStyle w:val="varname"/>
        <w:spacing w:line="259" w:lineRule="auto"/>
      </w:pPr>
      <w:r w:rsidRPr="006C23C9">
        <w:t xml:space="preserve">washmach </w:t>
      </w:r>
    </w:p>
    <w:p w14:paraId="6950E6DB" w14:textId="0F0A4566" w:rsidR="002C73A8" w:rsidRDefault="001E564E" w:rsidP="00D1018B">
      <w:pPr>
        <w:spacing w:after="0"/>
        <w:jc w:val="both"/>
      </w:pPr>
      <w:r>
        <w:t>This</w:t>
      </w:r>
      <w:r w:rsidR="002C73A8" w:rsidRPr="006C23C9">
        <w:t xml:space="preserve"> is a dummy variable indicating whether the household owns a machine for washing clothes and household linen</w:t>
      </w:r>
      <w:r w:rsidR="002C73A8">
        <w:t>;</w:t>
      </w:r>
      <w:r w:rsidR="002C73A8" w:rsidRPr="006C23C9">
        <w:t xml:space="preserve"> but does not include non-electric washing machine. </w:t>
      </w:r>
      <w:r w:rsidR="002C73A8">
        <w:t>Two categories after harmonization:</w:t>
      </w:r>
    </w:p>
    <w:p w14:paraId="5FB55605" w14:textId="77777777" w:rsidR="002C73A8" w:rsidRPr="00D1018B" w:rsidRDefault="002C73A8" w:rsidP="00D1018B">
      <w:pPr>
        <w:spacing w:after="0"/>
        <w:ind w:left="720"/>
        <w:rPr>
          <w:i/>
          <w:iCs/>
        </w:rPr>
      </w:pPr>
      <w:r w:rsidRPr="00D1018B">
        <w:rPr>
          <w:i/>
          <w:iCs/>
        </w:rPr>
        <w:t>0 = No</w:t>
      </w:r>
      <w:r w:rsidRPr="00D1018B">
        <w:rPr>
          <w:i/>
          <w:iCs/>
        </w:rPr>
        <w:br/>
        <w:t>1 = Yes</w:t>
      </w:r>
    </w:p>
    <w:p w14:paraId="4AB1DE53" w14:textId="77777777" w:rsidR="002C73A8" w:rsidRPr="006C23C9" w:rsidRDefault="002C73A8" w:rsidP="00D1018B">
      <w:pPr>
        <w:spacing w:after="0"/>
        <w:jc w:val="both"/>
      </w:pPr>
    </w:p>
    <w:p w14:paraId="24AAEE32" w14:textId="77777777" w:rsidR="002C73A8" w:rsidRPr="006C23C9" w:rsidRDefault="002C73A8" w:rsidP="00D1018B">
      <w:pPr>
        <w:pStyle w:val="varname"/>
        <w:spacing w:line="259" w:lineRule="auto"/>
      </w:pPr>
      <w:r w:rsidRPr="006C23C9">
        <w:t>stove</w:t>
      </w:r>
    </w:p>
    <w:p w14:paraId="4C80B80C" w14:textId="7B7A143F" w:rsidR="002C73A8" w:rsidRDefault="001E564E" w:rsidP="00D1018B">
      <w:pPr>
        <w:spacing w:after="0"/>
        <w:jc w:val="both"/>
      </w:pPr>
      <w:r>
        <w:t>This</w:t>
      </w:r>
      <w:r w:rsidR="002C73A8" w:rsidRPr="006C23C9">
        <w:t xml:space="preserve"> is a dummy variable indicating whether the household owns a stove. Stove generally refers to a portable or fixed apparatus that burns fuel or uses electricity to provide heat for cooking or heating purposes and includes a cooker (stove). </w:t>
      </w:r>
      <w:r w:rsidR="002C73A8">
        <w:t>Two categories after harmonization:</w:t>
      </w:r>
    </w:p>
    <w:p w14:paraId="012193EF" w14:textId="77777777" w:rsidR="002C73A8" w:rsidRPr="00D1018B" w:rsidRDefault="002C73A8" w:rsidP="00D1018B">
      <w:pPr>
        <w:spacing w:after="0"/>
        <w:ind w:left="720"/>
        <w:rPr>
          <w:i/>
          <w:iCs/>
        </w:rPr>
      </w:pPr>
      <w:r w:rsidRPr="00D1018B">
        <w:rPr>
          <w:i/>
          <w:iCs/>
        </w:rPr>
        <w:t>0 = No</w:t>
      </w:r>
      <w:r w:rsidRPr="00D1018B">
        <w:rPr>
          <w:i/>
          <w:iCs/>
        </w:rPr>
        <w:br/>
        <w:t>1 = Yes</w:t>
      </w:r>
    </w:p>
    <w:p w14:paraId="0034D6B3" w14:textId="77777777" w:rsidR="002C73A8" w:rsidRPr="006C23C9" w:rsidRDefault="002C73A8" w:rsidP="00D1018B">
      <w:pPr>
        <w:spacing w:after="0"/>
        <w:jc w:val="both"/>
      </w:pPr>
    </w:p>
    <w:p w14:paraId="061D3E37" w14:textId="77777777" w:rsidR="002C73A8" w:rsidRPr="006C23C9" w:rsidRDefault="002C73A8" w:rsidP="00D1018B">
      <w:pPr>
        <w:pStyle w:val="varname"/>
        <w:spacing w:line="259" w:lineRule="auto"/>
      </w:pPr>
      <w:r w:rsidRPr="006C23C9">
        <w:t xml:space="preserve">ricecook </w:t>
      </w:r>
    </w:p>
    <w:p w14:paraId="2AE870E6" w14:textId="02909033" w:rsidR="002C73A8" w:rsidRDefault="001E564E" w:rsidP="00D1018B">
      <w:pPr>
        <w:spacing w:after="0"/>
        <w:jc w:val="both"/>
      </w:pPr>
      <w:r>
        <w:t xml:space="preserve">This </w:t>
      </w:r>
      <w:r w:rsidR="002C73A8" w:rsidRPr="006C23C9">
        <w:t xml:space="preserve">is a dummy variable indicating whether the household owns a rice cooker. </w:t>
      </w:r>
      <w:r w:rsidR="002C73A8">
        <w:t>Two categories after harmonization:</w:t>
      </w:r>
    </w:p>
    <w:p w14:paraId="2F75FBC4" w14:textId="77777777" w:rsidR="00D1018B" w:rsidRPr="00D1018B" w:rsidRDefault="00D1018B" w:rsidP="00D1018B">
      <w:pPr>
        <w:spacing w:after="0"/>
        <w:ind w:left="720"/>
        <w:rPr>
          <w:i/>
          <w:iCs/>
        </w:rPr>
      </w:pPr>
      <w:r w:rsidRPr="00D1018B">
        <w:rPr>
          <w:i/>
          <w:iCs/>
        </w:rPr>
        <w:t>0 = No</w:t>
      </w:r>
      <w:r w:rsidRPr="00D1018B">
        <w:rPr>
          <w:i/>
          <w:iCs/>
        </w:rPr>
        <w:br/>
        <w:t>1 = Yes</w:t>
      </w:r>
    </w:p>
    <w:p w14:paraId="5BC18C05" w14:textId="77777777" w:rsidR="002C73A8" w:rsidRPr="006C23C9" w:rsidRDefault="002C73A8" w:rsidP="00D1018B">
      <w:pPr>
        <w:spacing w:after="0"/>
        <w:jc w:val="both"/>
      </w:pPr>
      <w:r w:rsidRPr="006C23C9">
        <w:t xml:space="preserve"> </w:t>
      </w:r>
    </w:p>
    <w:p w14:paraId="2B258EE8" w14:textId="77777777" w:rsidR="002C73A8" w:rsidRPr="006C23C9" w:rsidRDefault="002C73A8" w:rsidP="00D1018B">
      <w:pPr>
        <w:pStyle w:val="varname"/>
        <w:spacing w:line="259" w:lineRule="auto"/>
      </w:pPr>
      <w:r w:rsidRPr="006C23C9">
        <w:t>fan</w:t>
      </w:r>
    </w:p>
    <w:p w14:paraId="5AE8341E" w14:textId="7F11A13D" w:rsidR="002C73A8" w:rsidRDefault="001E564E" w:rsidP="00D1018B">
      <w:pPr>
        <w:spacing w:after="0"/>
        <w:jc w:val="both"/>
      </w:pPr>
      <w:r>
        <w:t xml:space="preserve">This </w:t>
      </w:r>
      <w:r w:rsidR="002C73A8" w:rsidRPr="006C23C9">
        <w:t xml:space="preserve">is a dummy variable indicating whether the household owns a fan operated by electricity. </w:t>
      </w:r>
      <w:r w:rsidR="002C73A8">
        <w:t>Two categories after harmonization:</w:t>
      </w:r>
      <w:r w:rsidR="002C73A8">
        <w:tab/>
      </w:r>
    </w:p>
    <w:p w14:paraId="68342F3A" w14:textId="77777777" w:rsidR="00D1018B" w:rsidRPr="00D1018B" w:rsidRDefault="00D1018B" w:rsidP="00D1018B">
      <w:pPr>
        <w:spacing w:after="0"/>
        <w:ind w:left="720"/>
        <w:rPr>
          <w:i/>
          <w:iCs/>
        </w:rPr>
      </w:pPr>
      <w:r w:rsidRPr="00D1018B">
        <w:rPr>
          <w:i/>
          <w:iCs/>
        </w:rPr>
        <w:t>0 = No</w:t>
      </w:r>
      <w:r w:rsidRPr="00D1018B">
        <w:rPr>
          <w:i/>
          <w:iCs/>
        </w:rPr>
        <w:br/>
        <w:t>1 = Yes</w:t>
      </w:r>
    </w:p>
    <w:p w14:paraId="22C15C37" w14:textId="77777777" w:rsidR="002C73A8" w:rsidRPr="006C23C9" w:rsidRDefault="002C73A8" w:rsidP="00D1018B">
      <w:pPr>
        <w:spacing w:after="0"/>
        <w:jc w:val="both"/>
      </w:pPr>
    </w:p>
    <w:p w14:paraId="7714CF63" w14:textId="77777777" w:rsidR="00A17BB9" w:rsidRDefault="00A17BB9">
      <w:pPr>
        <w:rPr>
          <w:rFonts w:eastAsia="Times New Roman" w:cstheme="minorHAnsi"/>
          <w:b/>
          <w:color w:val="000000"/>
          <w:szCs w:val="20"/>
          <w:lang w:eastAsia="es-ES"/>
        </w:rPr>
      </w:pPr>
      <w:r>
        <w:br w:type="page"/>
      </w:r>
    </w:p>
    <w:p w14:paraId="6EFB7834" w14:textId="262F13BC" w:rsidR="002C73A8" w:rsidRPr="006C23C9" w:rsidRDefault="002C73A8" w:rsidP="00D1018B">
      <w:pPr>
        <w:pStyle w:val="varname"/>
        <w:spacing w:line="259" w:lineRule="auto"/>
      </w:pPr>
      <w:r w:rsidRPr="006C23C9">
        <w:t>ac</w:t>
      </w:r>
    </w:p>
    <w:p w14:paraId="403F5502" w14:textId="1AB78C18" w:rsidR="002C73A8" w:rsidRDefault="001E564E" w:rsidP="00D1018B">
      <w:pPr>
        <w:spacing w:after="0"/>
        <w:jc w:val="both"/>
      </w:pPr>
      <w:r>
        <w:t xml:space="preserve">This </w:t>
      </w:r>
      <w:r w:rsidR="002C73A8" w:rsidRPr="006C23C9">
        <w:t xml:space="preserve">is a dummy variable indicating whether the household owns a central or wall air conditioner. </w:t>
      </w:r>
      <w:r>
        <w:t xml:space="preserve"> It includes both air conditioners (both wall and central ACs) and air coolers. Air coolers use simple water to cool the air while air conditioners use a chemical coolant to cool the air as it is drawn into the device </w:t>
      </w:r>
      <w:r w:rsidR="002C73A8">
        <w:t>Two categories after harmonization:</w:t>
      </w:r>
      <w:r w:rsidR="002C73A8">
        <w:tab/>
      </w:r>
    </w:p>
    <w:p w14:paraId="4FE57674" w14:textId="77777777" w:rsidR="00D1018B" w:rsidRPr="00D1018B" w:rsidRDefault="00D1018B" w:rsidP="00D1018B">
      <w:pPr>
        <w:spacing w:after="0"/>
        <w:ind w:left="720"/>
        <w:rPr>
          <w:i/>
          <w:iCs/>
        </w:rPr>
      </w:pPr>
      <w:r w:rsidRPr="00D1018B">
        <w:rPr>
          <w:i/>
          <w:iCs/>
        </w:rPr>
        <w:t>0 = No</w:t>
      </w:r>
      <w:r w:rsidRPr="00D1018B">
        <w:rPr>
          <w:i/>
          <w:iCs/>
        </w:rPr>
        <w:br/>
        <w:t>1 = Yes</w:t>
      </w:r>
    </w:p>
    <w:p w14:paraId="7EF72F24" w14:textId="77777777" w:rsidR="002C73A8" w:rsidRDefault="002C73A8" w:rsidP="00D1018B">
      <w:pPr>
        <w:spacing w:after="0"/>
        <w:jc w:val="both"/>
        <w:rPr>
          <w:b/>
        </w:rPr>
      </w:pPr>
    </w:p>
    <w:p w14:paraId="6BD86ED6" w14:textId="77777777" w:rsidR="002C73A8" w:rsidRDefault="002C73A8" w:rsidP="00D1018B">
      <w:pPr>
        <w:pStyle w:val="varname"/>
        <w:spacing w:line="259" w:lineRule="auto"/>
      </w:pPr>
      <w:r>
        <w:t>ewpump</w:t>
      </w:r>
    </w:p>
    <w:p w14:paraId="69210432" w14:textId="0A357B1D" w:rsidR="002C73A8" w:rsidRDefault="001E564E" w:rsidP="00D1018B">
      <w:pPr>
        <w:spacing w:after="0"/>
        <w:jc w:val="both"/>
      </w:pPr>
      <w:r>
        <w:t xml:space="preserve">This </w:t>
      </w:r>
      <w:r w:rsidR="002C73A8">
        <w:t>is a dummy variable indicating the o</w:t>
      </w:r>
      <w:r w:rsidR="002C73A8" w:rsidRPr="006C23C9">
        <w:t>wnership of a</w:t>
      </w:r>
      <w:r w:rsidR="002C73A8">
        <w:t>n</w:t>
      </w:r>
      <w:r w:rsidR="002C73A8" w:rsidRPr="006C23C9">
        <w:t xml:space="preserve"> </w:t>
      </w:r>
      <w:r w:rsidR="002C73A8">
        <w:t>electric water pump.</w:t>
      </w:r>
      <w:r w:rsidR="002C73A8" w:rsidRPr="00FC6E1A">
        <w:t xml:space="preserve"> </w:t>
      </w:r>
      <w:r w:rsidR="002C73A8">
        <w:t>Two categories after harmonization:</w:t>
      </w:r>
      <w:r w:rsidR="002C73A8">
        <w:tab/>
      </w:r>
    </w:p>
    <w:p w14:paraId="23C55808" w14:textId="77777777" w:rsidR="00D1018B" w:rsidRPr="00D1018B" w:rsidRDefault="00D1018B" w:rsidP="00D1018B">
      <w:pPr>
        <w:spacing w:after="0"/>
        <w:ind w:left="720"/>
        <w:rPr>
          <w:i/>
          <w:iCs/>
        </w:rPr>
      </w:pPr>
      <w:r w:rsidRPr="00D1018B">
        <w:rPr>
          <w:i/>
          <w:iCs/>
        </w:rPr>
        <w:t>0 = No</w:t>
      </w:r>
      <w:r w:rsidRPr="00D1018B">
        <w:rPr>
          <w:i/>
          <w:iCs/>
        </w:rPr>
        <w:br/>
        <w:t>1 = Yes</w:t>
      </w:r>
    </w:p>
    <w:p w14:paraId="4A65BC27" w14:textId="3A3B3702" w:rsidR="0061790A" w:rsidRDefault="0061790A" w:rsidP="00D01EA4">
      <w:pPr>
        <w:spacing w:after="0"/>
      </w:pPr>
    </w:p>
    <w:p w14:paraId="2042D1EE" w14:textId="26145708" w:rsidR="001E564E" w:rsidRPr="001E564E" w:rsidRDefault="001E564E" w:rsidP="001E564E">
      <w:pPr>
        <w:spacing w:before="60" w:after="60"/>
        <w:jc w:val="center"/>
        <w:rPr>
          <w:b/>
          <w:bCs/>
        </w:rPr>
      </w:pPr>
      <w:r w:rsidRPr="001E564E">
        <w:rPr>
          <w:b/>
          <w:bCs/>
        </w:rPr>
        <w:t xml:space="preserve">Table 7.1: </w:t>
      </w:r>
      <w:r w:rsidR="00C918FA">
        <w:rPr>
          <w:b/>
          <w:bCs/>
        </w:rPr>
        <w:t xml:space="preserve">Asset </w:t>
      </w:r>
      <w:r w:rsidR="00C918FA" w:rsidRPr="001E564E">
        <w:rPr>
          <w:b/>
          <w:bCs/>
        </w:rPr>
        <w:t>ownership</w:t>
      </w:r>
      <w:r w:rsidR="00C918FA">
        <w:rPr>
          <w:b/>
          <w:bCs/>
        </w:rPr>
        <w:t>--appliances</w:t>
      </w:r>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2"/>
        <w:gridCol w:w="1171"/>
        <w:gridCol w:w="1438"/>
        <w:gridCol w:w="2515"/>
        <w:gridCol w:w="2898"/>
        <w:gridCol w:w="822"/>
      </w:tblGrid>
      <w:tr w:rsidR="007F6B69" w:rsidRPr="00D1018B" w14:paraId="689CB53B" w14:textId="7C10B6B2" w:rsidTr="007F6B69">
        <w:trPr>
          <w:cantSplit/>
        </w:trPr>
        <w:tc>
          <w:tcPr>
            <w:tcW w:w="288" w:type="pct"/>
            <w:shd w:val="clear" w:color="auto" w:fill="4472C4" w:themeFill="accent1"/>
          </w:tcPr>
          <w:p w14:paraId="0ED937FF" w14:textId="77777777" w:rsidR="007F6B69" w:rsidRPr="00D1018B" w:rsidRDefault="007F6B69" w:rsidP="007F6B69">
            <w:pPr>
              <w:pStyle w:val="NoSpacing"/>
              <w:spacing w:before="60" w:line="259" w:lineRule="auto"/>
              <w:jc w:val="right"/>
              <w:rPr>
                <w:rFonts w:asciiTheme="minorHAnsi" w:hAnsiTheme="minorHAnsi" w:cstheme="minorHAnsi"/>
                <w:b/>
                <w:bCs/>
                <w:color w:val="FFFFFF" w:themeColor="background1"/>
                <w:szCs w:val="22"/>
              </w:rPr>
            </w:pPr>
          </w:p>
        </w:tc>
        <w:tc>
          <w:tcPr>
            <w:tcW w:w="624" w:type="pct"/>
            <w:shd w:val="clear" w:color="auto" w:fill="4472C4" w:themeFill="accent1"/>
            <w:hideMark/>
          </w:tcPr>
          <w:p w14:paraId="289202E3" w14:textId="3A4BF3EA" w:rsidR="007F6B69" w:rsidRPr="00D1018B" w:rsidRDefault="007F6B69" w:rsidP="007F6B69">
            <w:pPr>
              <w:pStyle w:val="NoSpacing"/>
              <w:spacing w:before="60" w:after="60" w:line="259" w:lineRule="auto"/>
              <w:rPr>
                <w:rFonts w:asciiTheme="minorHAnsi" w:hAnsiTheme="minorHAnsi" w:cstheme="minorHAnsi"/>
                <w:b/>
                <w:bCs/>
                <w:color w:val="FFFFFF" w:themeColor="background1"/>
                <w:szCs w:val="22"/>
              </w:rPr>
            </w:pPr>
            <w:r w:rsidRPr="00D1018B">
              <w:rPr>
                <w:rFonts w:asciiTheme="minorHAnsi" w:hAnsiTheme="minorHAnsi" w:cstheme="minorHAnsi"/>
                <w:b/>
                <w:bCs/>
                <w:color w:val="FFFFFF" w:themeColor="background1"/>
                <w:szCs w:val="22"/>
              </w:rPr>
              <w:t>Module Code</w:t>
            </w:r>
          </w:p>
        </w:tc>
        <w:tc>
          <w:tcPr>
            <w:tcW w:w="766" w:type="pct"/>
            <w:shd w:val="clear" w:color="auto" w:fill="4472C4" w:themeFill="accent1"/>
          </w:tcPr>
          <w:p w14:paraId="04857AC9" w14:textId="77777777" w:rsidR="007F6B69" w:rsidRPr="00D1018B" w:rsidRDefault="007F6B69" w:rsidP="007F6B69">
            <w:pPr>
              <w:pStyle w:val="NoSpacing"/>
              <w:spacing w:before="60" w:after="60" w:line="259" w:lineRule="auto"/>
              <w:rPr>
                <w:rFonts w:asciiTheme="minorHAnsi" w:hAnsiTheme="minorHAnsi" w:cstheme="minorHAnsi"/>
                <w:b/>
                <w:bCs/>
                <w:color w:val="FFFFFF" w:themeColor="background1"/>
                <w:szCs w:val="22"/>
              </w:rPr>
            </w:pPr>
            <w:r w:rsidRPr="00D1018B">
              <w:rPr>
                <w:rFonts w:asciiTheme="minorHAnsi" w:hAnsiTheme="minorHAnsi" w:cstheme="minorHAnsi"/>
                <w:b/>
                <w:bCs/>
                <w:color w:val="FFFFFF" w:themeColor="background1"/>
                <w:szCs w:val="22"/>
              </w:rPr>
              <w:t>Variable name</w:t>
            </w:r>
          </w:p>
        </w:tc>
        <w:tc>
          <w:tcPr>
            <w:tcW w:w="1340" w:type="pct"/>
            <w:shd w:val="clear" w:color="auto" w:fill="4472C4" w:themeFill="accent1"/>
            <w:hideMark/>
          </w:tcPr>
          <w:p w14:paraId="0FC42CF7" w14:textId="77777777" w:rsidR="007F6B69" w:rsidRPr="00D1018B" w:rsidRDefault="007F6B69" w:rsidP="007F6B69">
            <w:pPr>
              <w:pStyle w:val="NoSpacing"/>
              <w:spacing w:before="60" w:after="60" w:line="259" w:lineRule="auto"/>
              <w:rPr>
                <w:rFonts w:asciiTheme="minorHAnsi" w:hAnsiTheme="minorHAnsi" w:cstheme="minorHAnsi"/>
                <w:b/>
                <w:bCs/>
                <w:color w:val="FFFFFF" w:themeColor="background1"/>
                <w:szCs w:val="22"/>
              </w:rPr>
            </w:pPr>
            <w:r w:rsidRPr="00D1018B">
              <w:rPr>
                <w:rFonts w:asciiTheme="minorHAnsi" w:hAnsiTheme="minorHAnsi" w:cstheme="minorHAnsi"/>
                <w:b/>
                <w:bCs/>
                <w:color w:val="FFFFFF" w:themeColor="background1"/>
                <w:szCs w:val="22"/>
              </w:rPr>
              <w:t>Variable label</w:t>
            </w:r>
          </w:p>
        </w:tc>
        <w:tc>
          <w:tcPr>
            <w:tcW w:w="1544" w:type="pct"/>
            <w:shd w:val="clear" w:color="auto" w:fill="4472C4" w:themeFill="accent1"/>
            <w:hideMark/>
          </w:tcPr>
          <w:p w14:paraId="73FDBF31" w14:textId="77777777" w:rsidR="007F6B69" w:rsidRPr="00D1018B" w:rsidRDefault="007F6B69" w:rsidP="00D1018B">
            <w:pPr>
              <w:pStyle w:val="NoSpacing"/>
              <w:spacing w:before="60" w:line="259" w:lineRule="auto"/>
              <w:rPr>
                <w:rFonts w:asciiTheme="minorHAnsi" w:hAnsiTheme="minorHAnsi" w:cstheme="minorHAnsi"/>
                <w:b/>
                <w:bCs/>
                <w:color w:val="FFFFFF" w:themeColor="background1"/>
                <w:szCs w:val="22"/>
              </w:rPr>
            </w:pPr>
            <w:r w:rsidRPr="00D1018B">
              <w:rPr>
                <w:rFonts w:asciiTheme="minorHAnsi" w:hAnsiTheme="minorHAnsi" w:cstheme="minorHAnsi"/>
                <w:b/>
                <w:bCs/>
                <w:color w:val="FFFFFF" w:themeColor="background1"/>
                <w:szCs w:val="22"/>
              </w:rPr>
              <w:t>Allowed codes after standardization</w:t>
            </w:r>
          </w:p>
        </w:tc>
        <w:tc>
          <w:tcPr>
            <w:tcW w:w="438" w:type="pct"/>
            <w:shd w:val="clear" w:color="auto" w:fill="4472C4" w:themeFill="accent1"/>
          </w:tcPr>
          <w:p w14:paraId="283DB823" w14:textId="64DF7C1E" w:rsidR="007F6B69" w:rsidRPr="00D1018B" w:rsidRDefault="007F6B69" w:rsidP="00D1018B">
            <w:pPr>
              <w:pStyle w:val="NoSpacing"/>
              <w:spacing w:before="60" w:line="259" w:lineRule="auto"/>
              <w:jc w:val="center"/>
              <w:rPr>
                <w:rFonts w:asciiTheme="minorHAnsi" w:hAnsiTheme="minorHAnsi" w:cstheme="minorHAnsi"/>
                <w:b/>
                <w:bCs/>
                <w:color w:val="FFFFFF" w:themeColor="background1"/>
                <w:szCs w:val="22"/>
              </w:rPr>
            </w:pPr>
            <w:r w:rsidRPr="00D1018B">
              <w:rPr>
                <w:rFonts w:asciiTheme="minorHAnsi" w:hAnsiTheme="minorHAnsi" w:cstheme="minorHAnsi"/>
                <w:b/>
                <w:bCs/>
                <w:color w:val="FFFFFF" w:themeColor="background1"/>
                <w:szCs w:val="22"/>
              </w:rPr>
              <w:t>Tier</w:t>
            </w:r>
          </w:p>
        </w:tc>
      </w:tr>
      <w:tr w:rsidR="007F6B69" w:rsidRPr="00D1018B" w14:paraId="71F75FDF" w14:textId="3899B923" w:rsidTr="007F6B69">
        <w:trPr>
          <w:cantSplit/>
        </w:trPr>
        <w:tc>
          <w:tcPr>
            <w:tcW w:w="288" w:type="pct"/>
            <w:shd w:val="clear" w:color="auto" w:fill="FFFFFF" w:themeFill="background1"/>
          </w:tcPr>
          <w:p w14:paraId="41D94C1E" w14:textId="6F36D84E" w:rsidR="007F6B69" w:rsidRPr="00D1018B" w:rsidRDefault="007F6B69" w:rsidP="007F6B69">
            <w:pPr>
              <w:pStyle w:val="NoSpacing"/>
              <w:spacing w:before="60" w:line="259" w:lineRule="auto"/>
              <w:jc w:val="right"/>
              <w:rPr>
                <w:rFonts w:asciiTheme="minorHAnsi" w:hAnsiTheme="minorHAnsi" w:cstheme="minorHAnsi"/>
                <w:sz w:val="20"/>
              </w:rPr>
            </w:pPr>
            <w:r>
              <w:rPr>
                <w:rFonts w:asciiTheme="minorHAnsi" w:hAnsiTheme="minorHAnsi" w:cstheme="minorHAnsi"/>
                <w:sz w:val="20"/>
              </w:rPr>
              <w:t>1</w:t>
            </w:r>
          </w:p>
        </w:tc>
        <w:tc>
          <w:tcPr>
            <w:tcW w:w="624" w:type="pct"/>
            <w:shd w:val="clear" w:color="auto" w:fill="FFFFFF" w:themeFill="background1"/>
            <w:hideMark/>
          </w:tcPr>
          <w:p w14:paraId="5EE19124" w14:textId="1FA96D78"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ID</w:t>
            </w:r>
          </w:p>
        </w:tc>
        <w:tc>
          <w:tcPr>
            <w:tcW w:w="766" w:type="pct"/>
            <w:shd w:val="clear" w:color="auto" w:fill="FFFFFF" w:themeFill="background1"/>
          </w:tcPr>
          <w:p w14:paraId="0E8A03D3"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countrycode</w:t>
            </w:r>
          </w:p>
        </w:tc>
        <w:tc>
          <w:tcPr>
            <w:tcW w:w="1340" w:type="pct"/>
            <w:shd w:val="clear" w:color="auto" w:fill="FFFFFF" w:themeFill="background1"/>
            <w:hideMark/>
          </w:tcPr>
          <w:p w14:paraId="5FC15EC9"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country code</w:t>
            </w:r>
          </w:p>
        </w:tc>
        <w:tc>
          <w:tcPr>
            <w:tcW w:w="1544" w:type="pct"/>
            <w:shd w:val="clear" w:color="auto" w:fill="FFFFFF" w:themeFill="background1"/>
            <w:hideMark/>
          </w:tcPr>
          <w:p w14:paraId="3F57E3BE" w14:textId="77777777" w:rsidR="007F6B69" w:rsidRDefault="007F6B69" w:rsidP="007F6B69">
            <w:pPr>
              <w:pStyle w:val="NoSpacing"/>
              <w:spacing w:before="60" w:after="60" w:line="259" w:lineRule="auto"/>
              <w:rPr>
                <w:rFonts w:asciiTheme="minorHAnsi" w:hAnsiTheme="minorHAnsi" w:cstheme="minorHAnsi"/>
                <w:sz w:val="20"/>
              </w:rPr>
            </w:pPr>
            <w:r>
              <w:rPr>
                <w:rFonts w:asciiTheme="minorHAnsi" w:hAnsiTheme="minorHAnsi" w:cstheme="minorHAnsi"/>
                <w:sz w:val="20"/>
              </w:rPr>
              <w:t>S</w:t>
            </w:r>
            <w:r w:rsidRPr="00D1018B">
              <w:rPr>
                <w:rFonts w:asciiTheme="minorHAnsi" w:hAnsiTheme="minorHAnsi" w:cstheme="minorHAnsi"/>
                <w:sz w:val="20"/>
              </w:rPr>
              <w:t>tring</w:t>
            </w:r>
          </w:p>
          <w:p w14:paraId="185E3A83" w14:textId="562C4BF8" w:rsidR="007F6B69" w:rsidRPr="00D1018B" w:rsidRDefault="007F6B69" w:rsidP="007F6B69">
            <w:pPr>
              <w:pStyle w:val="NoSpacing"/>
              <w:spacing w:before="60" w:after="60" w:line="259" w:lineRule="auto"/>
              <w:rPr>
                <w:rFonts w:asciiTheme="minorHAnsi" w:hAnsiTheme="minorHAnsi" w:cstheme="minorHAnsi"/>
                <w:sz w:val="20"/>
              </w:rPr>
            </w:pPr>
            <w:r>
              <w:rPr>
                <w:rFonts w:asciiTheme="minorHAnsi" w:hAnsiTheme="minorHAnsi" w:cstheme="minorHAnsi"/>
                <w:sz w:val="20"/>
              </w:rPr>
              <w:t>See Table 2.1</w:t>
            </w:r>
          </w:p>
        </w:tc>
        <w:tc>
          <w:tcPr>
            <w:tcW w:w="438" w:type="pct"/>
            <w:shd w:val="clear" w:color="auto" w:fill="FFFFFF" w:themeFill="background1"/>
          </w:tcPr>
          <w:p w14:paraId="7C603DE4" w14:textId="79161C98" w:rsidR="007F6B69" w:rsidRPr="00D1018B" w:rsidRDefault="007F6B69" w:rsidP="00D1018B">
            <w:pPr>
              <w:pStyle w:val="NoSpacing"/>
              <w:spacing w:before="60" w:line="259" w:lineRule="auto"/>
              <w:jc w:val="center"/>
              <w:rPr>
                <w:rFonts w:asciiTheme="minorHAnsi" w:hAnsiTheme="minorHAnsi" w:cstheme="minorHAnsi"/>
                <w:sz w:val="20"/>
              </w:rPr>
            </w:pPr>
            <w:r w:rsidRPr="00D1018B">
              <w:rPr>
                <w:rFonts w:asciiTheme="minorHAnsi" w:hAnsiTheme="minorHAnsi" w:cstheme="minorHAnsi"/>
                <w:sz w:val="20"/>
              </w:rPr>
              <w:t>1</w:t>
            </w:r>
          </w:p>
        </w:tc>
      </w:tr>
      <w:tr w:rsidR="007F6B69" w:rsidRPr="00D1018B" w14:paraId="4DE46521" w14:textId="636514DD" w:rsidTr="007F6B69">
        <w:trPr>
          <w:cantSplit/>
        </w:trPr>
        <w:tc>
          <w:tcPr>
            <w:tcW w:w="288" w:type="pct"/>
            <w:shd w:val="clear" w:color="auto" w:fill="FFFFFF" w:themeFill="background1"/>
          </w:tcPr>
          <w:p w14:paraId="6FE4D151" w14:textId="26152791" w:rsidR="007F6B69" w:rsidRPr="00D1018B" w:rsidRDefault="007F6B69" w:rsidP="007F6B69">
            <w:pPr>
              <w:pStyle w:val="NoSpacing"/>
              <w:spacing w:before="60" w:line="259" w:lineRule="auto"/>
              <w:jc w:val="right"/>
              <w:rPr>
                <w:rFonts w:asciiTheme="minorHAnsi" w:hAnsiTheme="minorHAnsi" w:cstheme="minorHAnsi"/>
                <w:sz w:val="20"/>
              </w:rPr>
            </w:pPr>
            <w:r>
              <w:rPr>
                <w:rFonts w:asciiTheme="minorHAnsi" w:hAnsiTheme="minorHAnsi" w:cstheme="minorHAnsi"/>
                <w:sz w:val="20"/>
              </w:rPr>
              <w:t>2</w:t>
            </w:r>
          </w:p>
        </w:tc>
        <w:tc>
          <w:tcPr>
            <w:tcW w:w="624" w:type="pct"/>
            <w:shd w:val="clear" w:color="auto" w:fill="FFFFFF" w:themeFill="background1"/>
            <w:hideMark/>
          </w:tcPr>
          <w:p w14:paraId="3A25D543" w14:textId="50A89EE7"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ID</w:t>
            </w:r>
          </w:p>
        </w:tc>
        <w:tc>
          <w:tcPr>
            <w:tcW w:w="766" w:type="pct"/>
            <w:shd w:val="clear" w:color="auto" w:fill="FFFFFF" w:themeFill="background1"/>
          </w:tcPr>
          <w:p w14:paraId="587350DE"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year</w:t>
            </w:r>
          </w:p>
        </w:tc>
        <w:tc>
          <w:tcPr>
            <w:tcW w:w="1340" w:type="pct"/>
            <w:shd w:val="clear" w:color="auto" w:fill="FFFFFF" w:themeFill="background1"/>
            <w:hideMark/>
          </w:tcPr>
          <w:p w14:paraId="5AF23335"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Year</w:t>
            </w:r>
          </w:p>
        </w:tc>
        <w:tc>
          <w:tcPr>
            <w:tcW w:w="1544" w:type="pct"/>
            <w:shd w:val="clear" w:color="auto" w:fill="FFFFFF" w:themeFill="background1"/>
            <w:hideMark/>
          </w:tcPr>
          <w:p w14:paraId="38D9E92C" w14:textId="77777777" w:rsidR="007F6B69" w:rsidRDefault="007F6B69" w:rsidP="007F6B69">
            <w:pPr>
              <w:pStyle w:val="NoSpacing"/>
              <w:spacing w:before="60" w:after="60" w:line="259" w:lineRule="auto"/>
              <w:rPr>
                <w:rFonts w:asciiTheme="minorHAnsi" w:hAnsiTheme="minorHAnsi" w:cstheme="minorHAnsi"/>
                <w:sz w:val="20"/>
              </w:rPr>
            </w:pPr>
            <w:r>
              <w:rPr>
                <w:rFonts w:asciiTheme="minorHAnsi" w:hAnsiTheme="minorHAnsi" w:cstheme="minorHAnsi"/>
                <w:sz w:val="20"/>
              </w:rPr>
              <w:t>N</w:t>
            </w:r>
            <w:r w:rsidRPr="00D1018B">
              <w:rPr>
                <w:rFonts w:asciiTheme="minorHAnsi" w:hAnsiTheme="minorHAnsi" w:cstheme="minorHAnsi"/>
                <w:sz w:val="20"/>
              </w:rPr>
              <w:t>umeric</w:t>
            </w:r>
          </w:p>
          <w:p w14:paraId="18A35AF0" w14:textId="2B585078" w:rsidR="007F6B69" w:rsidRPr="00D1018B" w:rsidRDefault="007F6B69" w:rsidP="007F6B69">
            <w:pPr>
              <w:pStyle w:val="NoSpacing"/>
              <w:spacing w:before="60" w:after="60" w:line="259" w:lineRule="auto"/>
              <w:rPr>
                <w:rFonts w:asciiTheme="minorHAnsi" w:hAnsiTheme="minorHAnsi" w:cstheme="minorHAnsi"/>
                <w:sz w:val="20"/>
              </w:rPr>
            </w:pPr>
            <w:r>
              <w:rPr>
                <w:rFonts w:asciiTheme="minorHAnsi" w:hAnsiTheme="minorHAnsi" w:cstheme="minorHAnsi"/>
                <w:sz w:val="20"/>
              </w:rPr>
              <w:t>See Table 2.1</w:t>
            </w:r>
          </w:p>
        </w:tc>
        <w:tc>
          <w:tcPr>
            <w:tcW w:w="438" w:type="pct"/>
            <w:shd w:val="clear" w:color="auto" w:fill="FFFFFF" w:themeFill="background1"/>
          </w:tcPr>
          <w:p w14:paraId="37DE5766" w14:textId="6053FD89" w:rsidR="007F6B69" w:rsidRPr="00D1018B" w:rsidRDefault="007F6B69" w:rsidP="00D1018B">
            <w:pPr>
              <w:pStyle w:val="NoSpacing"/>
              <w:spacing w:before="60" w:line="259" w:lineRule="auto"/>
              <w:jc w:val="center"/>
              <w:rPr>
                <w:rFonts w:asciiTheme="minorHAnsi" w:hAnsiTheme="minorHAnsi" w:cstheme="minorHAnsi"/>
                <w:sz w:val="20"/>
              </w:rPr>
            </w:pPr>
            <w:r w:rsidRPr="00D1018B">
              <w:rPr>
                <w:rFonts w:asciiTheme="minorHAnsi" w:hAnsiTheme="minorHAnsi" w:cstheme="minorHAnsi"/>
                <w:sz w:val="20"/>
              </w:rPr>
              <w:t>1</w:t>
            </w:r>
          </w:p>
        </w:tc>
      </w:tr>
      <w:tr w:rsidR="007F6B69" w:rsidRPr="00D1018B" w14:paraId="48821ED1" w14:textId="4B5F7208" w:rsidTr="007F6B69">
        <w:trPr>
          <w:cantSplit/>
        </w:trPr>
        <w:tc>
          <w:tcPr>
            <w:tcW w:w="288" w:type="pct"/>
            <w:shd w:val="clear" w:color="auto" w:fill="FFFFFF" w:themeFill="background1"/>
          </w:tcPr>
          <w:p w14:paraId="0C5AC0D5" w14:textId="149BA9A4" w:rsidR="007F6B69" w:rsidRPr="00D1018B" w:rsidRDefault="007F6B69" w:rsidP="007F6B69">
            <w:pPr>
              <w:pStyle w:val="NoSpacing"/>
              <w:spacing w:before="60" w:line="259" w:lineRule="auto"/>
              <w:jc w:val="right"/>
              <w:rPr>
                <w:rFonts w:asciiTheme="minorHAnsi" w:hAnsiTheme="minorHAnsi" w:cstheme="minorHAnsi"/>
                <w:sz w:val="20"/>
              </w:rPr>
            </w:pPr>
            <w:r>
              <w:rPr>
                <w:rFonts w:asciiTheme="minorHAnsi" w:hAnsiTheme="minorHAnsi" w:cstheme="minorHAnsi"/>
                <w:sz w:val="20"/>
              </w:rPr>
              <w:t>3</w:t>
            </w:r>
          </w:p>
        </w:tc>
        <w:tc>
          <w:tcPr>
            <w:tcW w:w="624" w:type="pct"/>
            <w:shd w:val="clear" w:color="auto" w:fill="FFFFFF" w:themeFill="background1"/>
            <w:hideMark/>
          </w:tcPr>
          <w:p w14:paraId="4E0888D1" w14:textId="0E4F1EBC"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ID</w:t>
            </w:r>
          </w:p>
        </w:tc>
        <w:tc>
          <w:tcPr>
            <w:tcW w:w="766" w:type="pct"/>
            <w:shd w:val="clear" w:color="auto" w:fill="FFFFFF" w:themeFill="background1"/>
          </w:tcPr>
          <w:p w14:paraId="38758DFF"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hhid</w:t>
            </w:r>
          </w:p>
        </w:tc>
        <w:tc>
          <w:tcPr>
            <w:tcW w:w="1340" w:type="pct"/>
            <w:shd w:val="clear" w:color="auto" w:fill="FFFFFF" w:themeFill="background1"/>
            <w:hideMark/>
          </w:tcPr>
          <w:p w14:paraId="10D541D6"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Household identifier</w:t>
            </w:r>
          </w:p>
        </w:tc>
        <w:tc>
          <w:tcPr>
            <w:tcW w:w="1544" w:type="pct"/>
            <w:shd w:val="clear" w:color="auto" w:fill="FFFFFF" w:themeFill="background1"/>
            <w:hideMark/>
          </w:tcPr>
          <w:p w14:paraId="7061D284" w14:textId="77777777" w:rsidR="007F6B69" w:rsidRDefault="007F6B69" w:rsidP="007F6B69">
            <w:pPr>
              <w:pStyle w:val="NoSpacing"/>
              <w:spacing w:before="60" w:after="60" w:line="259" w:lineRule="auto"/>
              <w:rPr>
                <w:rFonts w:asciiTheme="minorHAnsi" w:hAnsiTheme="minorHAnsi" w:cstheme="minorHAnsi"/>
                <w:sz w:val="20"/>
              </w:rPr>
            </w:pPr>
            <w:r>
              <w:rPr>
                <w:rFonts w:asciiTheme="minorHAnsi" w:hAnsiTheme="minorHAnsi" w:cstheme="minorHAnsi"/>
                <w:sz w:val="20"/>
              </w:rPr>
              <w:t>S</w:t>
            </w:r>
            <w:r w:rsidRPr="00D1018B">
              <w:rPr>
                <w:rFonts w:asciiTheme="minorHAnsi" w:hAnsiTheme="minorHAnsi" w:cstheme="minorHAnsi"/>
                <w:sz w:val="20"/>
              </w:rPr>
              <w:t>tring or numeric</w:t>
            </w:r>
          </w:p>
          <w:p w14:paraId="604B6C2F" w14:textId="08B33468" w:rsidR="007F6B69" w:rsidRPr="00D1018B" w:rsidRDefault="007F6B69" w:rsidP="007F6B69">
            <w:pPr>
              <w:pStyle w:val="NoSpacing"/>
              <w:spacing w:before="60" w:after="60" w:line="259" w:lineRule="auto"/>
              <w:rPr>
                <w:rFonts w:asciiTheme="minorHAnsi" w:hAnsiTheme="minorHAnsi" w:cstheme="minorHAnsi"/>
                <w:sz w:val="20"/>
              </w:rPr>
            </w:pPr>
            <w:r>
              <w:rPr>
                <w:rFonts w:asciiTheme="minorHAnsi" w:hAnsiTheme="minorHAnsi" w:cstheme="minorHAnsi"/>
                <w:sz w:val="20"/>
              </w:rPr>
              <w:t>See Table 2.1</w:t>
            </w:r>
          </w:p>
        </w:tc>
        <w:tc>
          <w:tcPr>
            <w:tcW w:w="438" w:type="pct"/>
            <w:shd w:val="clear" w:color="auto" w:fill="FFFFFF" w:themeFill="background1"/>
          </w:tcPr>
          <w:p w14:paraId="27A67F24" w14:textId="1132569A" w:rsidR="007F6B69" w:rsidRPr="00D1018B" w:rsidRDefault="007F6B69" w:rsidP="00D1018B">
            <w:pPr>
              <w:pStyle w:val="NoSpacing"/>
              <w:spacing w:before="60" w:line="259" w:lineRule="auto"/>
              <w:jc w:val="center"/>
              <w:rPr>
                <w:rFonts w:asciiTheme="minorHAnsi" w:hAnsiTheme="minorHAnsi" w:cstheme="minorHAnsi"/>
                <w:sz w:val="20"/>
              </w:rPr>
            </w:pPr>
            <w:r w:rsidRPr="00D1018B">
              <w:rPr>
                <w:rFonts w:asciiTheme="minorHAnsi" w:hAnsiTheme="minorHAnsi" w:cstheme="minorHAnsi"/>
                <w:sz w:val="20"/>
              </w:rPr>
              <w:t>1</w:t>
            </w:r>
          </w:p>
        </w:tc>
      </w:tr>
      <w:tr w:rsidR="007F6B69" w:rsidRPr="00D1018B" w14:paraId="6BDCF441" w14:textId="6E02DC0A" w:rsidTr="007F6B69">
        <w:trPr>
          <w:cantSplit/>
        </w:trPr>
        <w:tc>
          <w:tcPr>
            <w:tcW w:w="288" w:type="pct"/>
            <w:shd w:val="clear" w:color="auto" w:fill="FFFFFF" w:themeFill="background1"/>
          </w:tcPr>
          <w:p w14:paraId="324AE8FE" w14:textId="32C7A264" w:rsidR="007F6B69" w:rsidRPr="00D1018B" w:rsidRDefault="007F6B69" w:rsidP="007F6B69">
            <w:pPr>
              <w:pStyle w:val="NoSpacing"/>
              <w:spacing w:before="60" w:line="259" w:lineRule="auto"/>
              <w:jc w:val="right"/>
              <w:rPr>
                <w:rFonts w:asciiTheme="minorHAnsi" w:hAnsiTheme="minorHAnsi" w:cstheme="minorHAnsi"/>
                <w:sz w:val="20"/>
              </w:rPr>
            </w:pPr>
            <w:r>
              <w:rPr>
                <w:rFonts w:asciiTheme="minorHAnsi" w:hAnsiTheme="minorHAnsi" w:cstheme="minorHAnsi"/>
                <w:sz w:val="20"/>
              </w:rPr>
              <w:t>4</w:t>
            </w:r>
          </w:p>
        </w:tc>
        <w:tc>
          <w:tcPr>
            <w:tcW w:w="624" w:type="pct"/>
            <w:shd w:val="clear" w:color="auto" w:fill="FFFFFF" w:themeFill="background1"/>
            <w:hideMark/>
          </w:tcPr>
          <w:p w14:paraId="42E5064D" w14:textId="6EFB1B15"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ID</w:t>
            </w:r>
          </w:p>
        </w:tc>
        <w:tc>
          <w:tcPr>
            <w:tcW w:w="766" w:type="pct"/>
            <w:shd w:val="clear" w:color="auto" w:fill="FFFFFF" w:themeFill="background1"/>
          </w:tcPr>
          <w:p w14:paraId="672F91A9"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weight</w:t>
            </w:r>
          </w:p>
        </w:tc>
        <w:tc>
          <w:tcPr>
            <w:tcW w:w="1340" w:type="pct"/>
            <w:shd w:val="clear" w:color="auto" w:fill="FFFFFF" w:themeFill="background1"/>
            <w:hideMark/>
          </w:tcPr>
          <w:p w14:paraId="26F3EA7F"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Weight</w:t>
            </w:r>
          </w:p>
        </w:tc>
        <w:tc>
          <w:tcPr>
            <w:tcW w:w="1544" w:type="pct"/>
            <w:shd w:val="clear" w:color="auto" w:fill="FFFFFF" w:themeFill="background1"/>
            <w:hideMark/>
          </w:tcPr>
          <w:p w14:paraId="14C114DC" w14:textId="77777777" w:rsidR="007F6B69" w:rsidRDefault="007F6B69" w:rsidP="00D1018B">
            <w:pPr>
              <w:pStyle w:val="NoSpacing"/>
              <w:spacing w:before="60" w:line="259" w:lineRule="auto"/>
              <w:rPr>
                <w:rFonts w:asciiTheme="minorHAnsi" w:hAnsiTheme="minorHAnsi" w:cstheme="minorHAnsi"/>
                <w:sz w:val="20"/>
              </w:rPr>
            </w:pPr>
            <w:r>
              <w:rPr>
                <w:rFonts w:asciiTheme="minorHAnsi" w:hAnsiTheme="minorHAnsi" w:cstheme="minorHAnsi"/>
                <w:sz w:val="20"/>
              </w:rPr>
              <w:t>N</w:t>
            </w:r>
            <w:r w:rsidRPr="00D1018B">
              <w:rPr>
                <w:rFonts w:asciiTheme="minorHAnsi" w:hAnsiTheme="minorHAnsi" w:cstheme="minorHAnsi"/>
                <w:sz w:val="20"/>
              </w:rPr>
              <w:t>umeric</w:t>
            </w:r>
          </w:p>
          <w:p w14:paraId="7677C567" w14:textId="104CDEED" w:rsidR="007F6B69" w:rsidRPr="00D1018B" w:rsidRDefault="007F6B69" w:rsidP="00D1018B">
            <w:pPr>
              <w:pStyle w:val="NoSpacing"/>
              <w:spacing w:before="60" w:line="259" w:lineRule="auto"/>
              <w:rPr>
                <w:rFonts w:asciiTheme="minorHAnsi" w:hAnsiTheme="minorHAnsi" w:cstheme="minorHAnsi"/>
                <w:sz w:val="20"/>
              </w:rPr>
            </w:pPr>
            <w:r>
              <w:rPr>
                <w:rFonts w:asciiTheme="minorHAnsi" w:hAnsiTheme="minorHAnsi" w:cstheme="minorHAnsi"/>
                <w:sz w:val="20"/>
              </w:rPr>
              <w:t>See Table 2.1</w:t>
            </w:r>
          </w:p>
        </w:tc>
        <w:tc>
          <w:tcPr>
            <w:tcW w:w="438" w:type="pct"/>
            <w:shd w:val="clear" w:color="auto" w:fill="FFFFFF" w:themeFill="background1"/>
          </w:tcPr>
          <w:p w14:paraId="7EC052F5" w14:textId="5330FFA7" w:rsidR="007F6B69" w:rsidRPr="00D1018B" w:rsidRDefault="007F6B69" w:rsidP="00D1018B">
            <w:pPr>
              <w:pStyle w:val="NoSpacing"/>
              <w:spacing w:before="60" w:line="259" w:lineRule="auto"/>
              <w:jc w:val="center"/>
              <w:rPr>
                <w:rFonts w:asciiTheme="minorHAnsi" w:hAnsiTheme="minorHAnsi" w:cstheme="minorHAnsi"/>
                <w:sz w:val="20"/>
              </w:rPr>
            </w:pPr>
            <w:r w:rsidRPr="00D1018B">
              <w:rPr>
                <w:rFonts w:asciiTheme="minorHAnsi" w:hAnsiTheme="minorHAnsi" w:cstheme="minorHAnsi"/>
                <w:sz w:val="20"/>
              </w:rPr>
              <w:t>1</w:t>
            </w:r>
          </w:p>
        </w:tc>
      </w:tr>
      <w:tr w:rsidR="007F6B69" w:rsidRPr="00D1018B" w14:paraId="37212B95" w14:textId="34E1CD39" w:rsidTr="007F6B69">
        <w:trPr>
          <w:cantSplit/>
        </w:trPr>
        <w:tc>
          <w:tcPr>
            <w:tcW w:w="288" w:type="pct"/>
            <w:shd w:val="clear" w:color="auto" w:fill="FFFFFF" w:themeFill="background1"/>
          </w:tcPr>
          <w:p w14:paraId="412F4792" w14:textId="2FAD9771" w:rsidR="007F6B69" w:rsidRPr="00D1018B" w:rsidRDefault="007F6B69" w:rsidP="007F6B69">
            <w:pPr>
              <w:pStyle w:val="NoSpacing"/>
              <w:spacing w:before="60" w:line="259" w:lineRule="auto"/>
              <w:jc w:val="right"/>
              <w:rPr>
                <w:rFonts w:asciiTheme="minorHAnsi" w:hAnsiTheme="minorHAnsi" w:cstheme="minorHAnsi"/>
                <w:sz w:val="20"/>
              </w:rPr>
            </w:pPr>
            <w:r>
              <w:rPr>
                <w:rFonts w:asciiTheme="minorHAnsi" w:hAnsiTheme="minorHAnsi" w:cstheme="minorHAnsi"/>
                <w:sz w:val="20"/>
              </w:rPr>
              <w:t>5</w:t>
            </w:r>
          </w:p>
        </w:tc>
        <w:tc>
          <w:tcPr>
            <w:tcW w:w="624" w:type="pct"/>
            <w:shd w:val="clear" w:color="auto" w:fill="FFFFFF" w:themeFill="background1"/>
            <w:hideMark/>
          </w:tcPr>
          <w:p w14:paraId="16935AED" w14:textId="0DA6559E"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Assets</w:t>
            </w:r>
          </w:p>
        </w:tc>
        <w:tc>
          <w:tcPr>
            <w:tcW w:w="766" w:type="pct"/>
            <w:shd w:val="clear" w:color="auto" w:fill="FFFFFF" w:themeFill="background1"/>
          </w:tcPr>
          <w:p w14:paraId="2E13EC92"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landphone</w:t>
            </w:r>
          </w:p>
        </w:tc>
        <w:tc>
          <w:tcPr>
            <w:tcW w:w="1340" w:type="pct"/>
            <w:shd w:val="clear" w:color="auto" w:fill="FFFFFF" w:themeFill="background1"/>
            <w:hideMark/>
          </w:tcPr>
          <w:p w14:paraId="4D6778E7"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Ownership of a land phone</w:t>
            </w:r>
          </w:p>
        </w:tc>
        <w:tc>
          <w:tcPr>
            <w:tcW w:w="1544" w:type="pct"/>
            <w:shd w:val="clear" w:color="auto" w:fill="FFFFFF" w:themeFill="background1"/>
            <w:hideMark/>
          </w:tcPr>
          <w:p w14:paraId="159603EC" w14:textId="77777777"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 xml:space="preserve">0 = No </w:t>
            </w:r>
            <w:r w:rsidRPr="00D1018B">
              <w:rPr>
                <w:rFonts w:asciiTheme="minorHAnsi" w:hAnsiTheme="minorHAnsi" w:cstheme="minorHAnsi"/>
                <w:sz w:val="20"/>
              </w:rPr>
              <w:br/>
              <w:t>1 = Yes</w:t>
            </w:r>
          </w:p>
        </w:tc>
        <w:tc>
          <w:tcPr>
            <w:tcW w:w="438" w:type="pct"/>
            <w:shd w:val="clear" w:color="auto" w:fill="FFFFFF" w:themeFill="background1"/>
          </w:tcPr>
          <w:p w14:paraId="558ADDFF" w14:textId="19CC7BDE" w:rsidR="007F6B69" w:rsidRPr="00D1018B" w:rsidRDefault="007F6B69" w:rsidP="00D1018B">
            <w:pPr>
              <w:pStyle w:val="NoSpacing"/>
              <w:spacing w:before="60" w:line="259" w:lineRule="auto"/>
              <w:jc w:val="center"/>
              <w:rPr>
                <w:rFonts w:asciiTheme="minorHAnsi" w:hAnsiTheme="minorHAnsi" w:cstheme="minorHAnsi"/>
                <w:sz w:val="20"/>
              </w:rPr>
            </w:pPr>
            <w:r w:rsidRPr="00D1018B">
              <w:rPr>
                <w:rFonts w:asciiTheme="minorHAnsi" w:hAnsiTheme="minorHAnsi" w:cstheme="minorHAnsi"/>
                <w:sz w:val="20"/>
              </w:rPr>
              <w:t>1</w:t>
            </w:r>
          </w:p>
        </w:tc>
      </w:tr>
      <w:tr w:rsidR="007F6B69" w:rsidRPr="00D1018B" w14:paraId="054399CA" w14:textId="3D26D08D" w:rsidTr="007F6B69">
        <w:trPr>
          <w:cantSplit/>
        </w:trPr>
        <w:tc>
          <w:tcPr>
            <w:tcW w:w="288" w:type="pct"/>
            <w:shd w:val="clear" w:color="auto" w:fill="FFFFFF" w:themeFill="background1"/>
          </w:tcPr>
          <w:p w14:paraId="7F2A269D" w14:textId="31979DF9" w:rsidR="007F6B69" w:rsidRPr="00D1018B" w:rsidRDefault="007F6B69" w:rsidP="007F6B69">
            <w:pPr>
              <w:pStyle w:val="NoSpacing"/>
              <w:spacing w:before="60" w:line="259" w:lineRule="auto"/>
              <w:jc w:val="right"/>
              <w:rPr>
                <w:rFonts w:asciiTheme="minorHAnsi" w:hAnsiTheme="minorHAnsi" w:cstheme="minorHAnsi"/>
                <w:sz w:val="20"/>
              </w:rPr>
            </w:pPr>
            <w:r>
              <w:rPr>
                <w:rFonts w:asciiTheme="minorHAnsi" w:hAnsiTheme="minorHAnsi" w:cstheme="minorHAnsi"/>
                <w:sz w:val="20"/>
              </w:rPr>
              <w:t>6</w:t>
            </w:r>
          </w:p>
        </w:tc>
        <w:tc>
          <w:tcPr>
            <w:tcW w:w="624" w:type="pct"/>
            <w:shd w:val="clear" w:color="auto" w:fill="FFFFFF" w:themeFill="background1"/>
            <w:hideMark/>
          </w:tcPr>
          <w:p w14:paraId="0E91CB79" w14:textId="4DD85463"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Assets</w:t>
            </w:r>
          </w:p>
        </w:tc>
        <w:tc>
          <w:tcPr>
            <w:tcW w:w="766" w:type="pct"/>
            <w:shd w:val="clear" w:color="auto" w:fill="FFFFFF" w:themeFill="background1"/>
          </w:tcPr>
          <w:p w14:paraId="0A379A5B"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cellphone</w:t>
            </w:r>
          </w:p>
        </w:tc>
        <w:tc>
          <w:tcPr>
            <w:tcW w:w="1340" w:type="pct"/>
            <w:shd w:val="clear" w:color="auto" w:fill="FFFFFF" w:themeFill="background1"/>
            <w:hideMark/>
          </w:tcPr>
          <w:p w14:paraId="12294DC8"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Ownership of a cell phone</w:t>
            </w:r>
          </w:p>
        </w:tc>
        <w:tc>
          <w:tcPr>
            <w:tcW w:w="1544" w:type="pct"/>
            <w:shd w:val="clear" w:color="auto" w:fill="FFFFFF" w:themeFill="background1"/>
            <w:hideMark/>
          </w:tcPr>
          <w:p w14:paraId="5599B863" w14:textId="77777777"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 xml:space="preserve">0 = No </w:t>
            </w:r>
            <w:r w:rsidRPr="00D1018B">
              <w:rPr>
                <w:rFonts w:asciiTheme="minorHAnsi" w:hAnsiTheme="minorHAnsi" w:cstheme="minorHAnsi"/>
                <w:sz w:val="20"/>
              </w:rPr>
              <w:br/>
              <w:t>1 = Yes</w:t>
            </w:r>
          </w:p>
        </w:tc>
        <w:tc>
          <w:tcPr>
            <w:tcW w:w="438" w:type="pct"/>
            <w:shd w:val="clear" w:color="auto" w:fill="FFFFFF" w:themeFill="background1"/>
          </w:tcPr>
          <w:p w14:paraId="151B8E36" w14:textId="54B8B117" w:rsidR="007F6B69" w:rsidRPr="00D1018B" w:rsidRDefault="007F6B69" w:rsidP="00D1018B">
            <w:pPr>
              <w:pStyle w:val="NoSpacing"/>
              <w:spacing w:before="60" w:line="259" w:lineRule="auto"/>
              <w:jc w:val="center"/>
              <w:rPr>
                <w:rFonts w:asciiTheme="minorHAnsi" w:hAnsiTheme="minorHAnsi" w:cstheme="minorHAnsi"/>
                <w:sz w:val="20"/>
              </w:rPr>
            </w:pPr>
            <w:r w:rsidRPr="00D1018B">
              <w:rPr>
                <w:rFonts w:asciiTheme="minorHAnsi" w:hAnsiTheme="minorHAnsi" w:cstheme="minorHAnsi"/>
                <w:sz w:val="20"/>
              </w:rPr>
              <w:t>1</w:t>
            </w:r>
          </w:p>
        </w:tc>
      </w:tr>
      <w:tr w:rsidR="007F6B69" w:rsidRPr="00D1018B" w14:paraId="507EB043" w14:textId="2D109B6E" w:rsidTr="007F6B69">
        <w:trPr>
          <w:cantSplit/>
        </w:trPr>
        <w:tc>
          <w:tcPr>
            <w:tcW w:w="288" w:type="pct"/>
            <w:shd w:val="clear" w:color="auto" w:fill="FFFFFF" w:themeFill="background1"/>
          </w:tcPr>
          <w:p w14:paraId="6B593EB7" w14:textId="20941DB8" w:rsidR="007F6B69" w:rsidRPr="00D1018B" w:rsidRDefault="007F6B69" w:rsidP="007F6B69">
            <w:pPr>
              <w:pStyle w:val="NoSpacing"/>
              <w:spacing w:before="60" w:line="259" w:lineRule="auto"/>
              <w:jc w:val="right"/>
              <w:rPr>
                <w:rFonts w:asciiTheme="minorHAnsi" w:hAnsiTheme="minorHAnsi" w:cstheme="minorHAnsi"/>
                <w:sz w:val="20"/>
              </w:rPr>
            </w:pPr>
            <w:r>
              <w:rPr>
                <w:rFonts w:asciiTheme="minorHAnsi" w:hAnsiTheme="minorHAnsi" w:cstheme="minorHAnsi"/>
                <w:sz w:val="20"/>
              </w:rPr>
              <w:t>7</w:t>
            </w:r>
          </w:p>
        </w:tc>
        <w:tc>
          <w:tcPr>
            <w:tcW w:w="624" w:type="pct"/>
            <w:shd w:val="clear" w:color="auto" w:fill="FFFFFF" w:themeFill="background1"/>
            <w:hideMark/>
          </w:tcPr>
          <w:p w14:paraId="0D6F9C79" w14:textId="60D1CAAD"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Assets</w:t>
            </w:r>
          </w:p>
        </w:tc>
        <w:tc>
          <w:tcPr>
            <w:tcW w:w="766" w:type="pct"/>
            <w:shd w:val="clear" w:color="auto" w:fill="FFFFFF" w:themeFill="background1"/>
          </w:tcPr>
          <w:p w14:paraId="0DD28961"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phone</w:t>
            </w:r>
          </w:p>
        </w:tc>
        <w:tc>
          <w:tcPr>
            <w:tcW w:w="1340" w:type="pct"/>
            <w:shd w:val="clear" w:color="auto" w:fill="FFFFFF" w:themeFill="background1"/>
            <w:hideMark/>
          </w:tcPr>
          <w:p w14:paraId="60ED0349"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Ownership of a telephone</w:t>
            </w:r>
          </w:p>
        </w:tc>
        <w:tc>
          <w:tcPr>
            <w:tcW w:w="1544" w:type="pct"/>
            <w:shd w:val="clear" w:color="auto" w:fill="FFFFFF" w:themeFill="background1"/>
            <w:hideMark/>
          </w:tcPr>
          <w:p w14:paraId="7FA3F86F" w14:textId="77777777"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 xml:space="preserve">0 = No </w:t>
            </w:r>
            <w:r w:rsidRPr="00D1018B">
              <w:rPr>
                <w:rFonts w:asciiTheme="minorHAnsi" w:hAnsiTheme="minorHAnsi" w:cstheme="minorHAnsi"/>
                <w:sz w:val="20"/>
              </w:rPr>
              <w:br/>
              <w:t>1 = Yes</w:t>
            </w:r>
          </w:p>
        </w:tc>
        <w:tc>
          <w:tcPr>
            <w:tcW w:w="438" w:type="pct"/>
            <w:shd w:val="clear" w:color="auto" w:fill="FFFFFF" w:themeFill="background1"/>
          </w:tcPr>
          <w:p w14:paraId="71279C41" w14:textId="4C6E9719" w:rsidR="007F6B69" w:rsidRPr="00D1018B" w:rsidRDefault="007F6B69" w:rsidP="00D1018B">
            <w:pPr>
              <w:pStyle w:val="NoSpacing"/>
              <w:spacing w:before="60" w:line="259" w:lineRule="auto"/>
              <w:jc w:val="center"/>
              <w:rPr>
                <w:rFonts w:asciiTheme="minorHAnsi" w:hAnsiTheme="minorHAnsi" w:cstheme="minorHAnsi"/>
                <w:sz w:val="20"/>
              </w:rPr>
            </w:pPr>
            <w:r w:rsidRPr="00D1018B">
              <w:rPr>
                <w:rFonts w:asciiTheme="minorHAnsi" w:hAnsiTheme="minorHAnsi" w:cstheme="minorHAnsi"/>
                <w:sz w:val="20"/>
              </w:rPr>
              <w:t>1</w:t>
            </w:r>
          </w:p>
        </w:tc>
      </w:tr>
      <w:tr w:rsidR="007F6B69" w:rsidRPr="00D1018B" w14:paraId="50F3A88A" w14:textId="7DAEE47C" w:rsidTr="007F6B69">
        <w:trPr>
          <w:cantSplit/>
        </w:trPr>
        <w:tc>
          <w:tcPr>
            <w:tcW w:w="288" w:type="pct"/>
            <w:shd w:val="clear" w:color="auto" w:fill="FFFFFF" w:themeFill="background1"/>
          </w:tcPr>
          <w:p w14:paraId="2E34ACDF" w14:textId="6D44E186" w:rsidR="007F6B69" w:rsidRPr="00D1018B" w:rsidRDefault="007F6B69" w:rsidP="007F6B69">
            <w:pPr>
              <w:pStyle w:val="NoSpacing"/>
              <w:spacing w:before="60" w:line="259" w:lineRule="auto"/>
              <w:jc w:val="right"/>
              <w:rPr>
                <w:rFonts w:asciiTheme="minorHAnsi" w:hAnsiTheme="minorHAnsi" w:cstheme="minorHAnsi"/>
                <w:sz w:val="20"/>
              </w:rPr>
            </w:pPr>
            <w:r>
              <w:rPr>
                <w:rFonts w:asciiTheme="minorHAnsi" w:hAnsiTheme="minorHAnsi" w:cstheme="minorHAnsi"/>
                <w:sz w:val="20"/>
              </w:rPr>
              <w:t>8</w:t>
            </w:r>
          </w:p>
        </w:tc>
        <w:tc>
          <w:tcPr>
            <w:tcW w:w="624" w:type="pct"/>
            <w:shd w:val="clear" w:color="auto" w:fill="FFFFFF" w:themeFill="background1"/>
            <w:hideMark/>
          </w:tcPr>
          <w:p w14:paraId="273CD096" w14:textId="2968A2A7"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Assets</w:t>
            </w:r>
          </w:p>
        </w:tc>
        <w:tc>
          <w:tcPr>
            <w:tcW w:w="766" w:type="pct"/>
            <w:shd w:val="clear" w:color="auto" w:fill="FFFFFF" w:themeFill="background1"/>
          </w:tcPr>
          <w:p w14:paraId="631AC097"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computer</w:t>
            </w:r>
          </w:p>
        </w:tc>
        <w:tc>
          <w:tcPr>
            <w:tcW w:w="1340" w:type="pct"/>
            <w:shd w:val="clear" w:color="auto" w:fill="FFFFFF" w:themeFill="background1"/>
            <w:hideMark/>
          </w:tcPr>
          <w:p w14:paraId="145B403E"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Ownership of a computer</w:t>
            </w:r>
          </w:p>
        </w:tc>
        <w:tc>
          <w:tcPr>
            <w:tcW w:w="1544" w:type="pct"/>
            <w:shd w:val="clear" w:color="auto" w:fill="FFFFFF" w:themeFill="background1"/>
            <w:hideMark/>
          </w:tcPr>
          <w:p w14:paraId="0BBC46C5" w14:textId="77777777"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 xml:space="preserve">0 = No </w:t>
            </w:r>
            <w:r w:rsidRPr="00D1018B">
              <w:rPr>
                <w:rFonts w:asciiTheme="minorHAnsi" w:hAnsiTheme="minorHAnsi" w:cstheme="minorHAnsi"/>
                <w:sz w:val="20"/>
              </w:rPr>
              <w:br/>
              <w:t>1 = Yes</w:t>
            </w:r>
          </w:p>
        </w:tc>
        <w:tc>
          <w:tcPr>
            <w:tcW w:w="438" w:type="pct"/>
            <w:shd w:val="clear" w:color="auto" w:fill="FFFFFF" w:themeFill="background1"/>
          </w:tcPr>
          <w:p w14:paraId="39806CFF" w14:textId="49A76875" w:rsidR="007F6B69" w:rsidRPr="00D1018B" w:rsidRDefault="007F6B69" w:rsidP="00D1018B">
            <w:pPr>
              <w:pStyle w:val="NoSpacing"/>
              <w:spacing w:before="60" w:line="259" w:lineRule="auto"/>
              <w:jc w:val="center"/>
              <w:rPr>
                <w:rFonts w:asciiTheme="minorHAnsi" w:hAnsiTheme="minorHAnsi" w:cstheme="minorHAnsi"/>
                <w:sz w:val="20"/>
              </w:rPr>
            </w:pPr>
            <w:r w:rsidRPr="00D1018B">
              <w:rPr>
                <w:rFonts w:asciiTheme="minorHAnsi" w:hAnsiTheme="minorHAnsi" w:cstheme="minorHAnsi"/>
                <w:sz w:val="20"/>
              </w:rPr>
              <w:t>1</w:t>
            </w:r>
          </w:p>
        </w:tc>
      </w:tr>
      <w:tr w:rsidR="007F6B69" w:rsidRPr="00D1018B" w14:paraId="7912698A" w14:textId="77777777" w:rsidTr="007F6B69">
        <w:trPr>
          <w:cantSplit/>
        </w:trPr>
        <w:tc>
          <w:tcPr>
            <w:tcW w:w="288" w:type="pct"/>
            <w:shd w:val="clear" w:color="auto" w:fill="FFFFFF" w:themeFill="background1"/>
          </w:tcPr>
          <w:p w14:paraId="1B51C3AD" w14:textId="068CCF0A" w:rsidR="007F6B69" w:rsidRPr="00D1018B" w:rsidRDefault="007F6B69" w:rsidP="007F6B69">
            <w:pPr>
              <w:pStyle w:val="NoSpacing"/>
              <w:spacing w:before="60" w:line="259" w:lineRule="auto"/>
              <w:jc w:val="right"/>
              <w:rPr>
                <w:rFonts w:asciiTheme="minorHAnsi" w:hAnsiTheme="minorHAnsi" w:cstheme="minorHAnsi"/>
                <w:sz w:val="20"/>
              </w:rPr>
            </w:pPr>
            <w:r>
              <w:rPr>
                <w:rFonts w:asciiTheme="minorHAnsi" w:hAnsiTheme="minorHAnsi" w:cstheme="minorHAnsi"/>
                <w:sz w:val="20"/>
              </w:rPr>
              <w:t>9</w:t>
            </w:r>
          </w:p>
        </w:tc>
        <w:tc>
          <w:tcPr>
            <w:tcW w:w="624" w:type="pct"/>
            <w:shd w:val="clear" w:color="auto" w:fill="FFFFFF" w:themeFill="background1"/>
          </w:tcPr>
          <w:p w14:paraId="273AA15C" w14:textId="67CF6B3C"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Assets</w:t>
            </w:r>
          </w:p>
        </w:tc>
        <w:tc>
          <w:tcPr>
            <w:tcW w:w="766" w:type="pct"/>
            <w:shd w:val="clear" w:color="auto" w:fill="FFFFFF" w:themeFill="background1"/>
          </w:tcPr>
          <w:p w14:paraId="0F4D1E77" w14:textId="47598C06"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etablet</w:t>
            </w:r>
          </w:p>
        </w:tc>
        <w:tc>
          <w:tcPr>
            <w:tcW w:w="1340" w:type="pct"/>
            <w:shd w:val="clear" w:color="auto" w:fill="FFFFFF" w:themeFill="background1"/>
          </w:tcPr>
          <w:p w14:paraId="1C967F1E" w14:textId="515D9D4B"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Ownership of a electronic tablet</w:t>
            </w:r>
          </w:p>
        </w:tc>
        <w:tc>
          <w:tcPr>
            <w:tcW w:w="1544" w:type="pct"/>
            <w:shd w:val="clear" w:color="auto" w:fill="FFFFFF" w:themeFill="background1"/>
          </w:tcPr>
          <w:p w14:paraId="54976B1A" w14:textId="0F681B4B" w:rsidR="007F6B69" w:rsidRPr="00D1018B" w:rsidRDefault="007F6B69" w:rsidP="00D1018B">
            <w:pPr>
              <w:pStyle w:val="NoSpacing"/>
              <w:spacing w:before="60" w:line="259" w:lineRule="auto"/>
              <w:rPr>
                <w:rFonts w:asciiTheme="minorHAnsi" w:hAnsiTheme="minorHAnsi" w:cstheme="minorHAnsi"/>
                <w:sz w:val="20"/>
                <w:lang w:eastAsia="en-US"/>
              </w:rPr>
            </w:pPr>
            <w:r w:rsidRPr="00D1018B">
              <w:rPr>
                <w:rFonts w:asciiTheme="minorHAnsi" w:hAnsiTheme="minorHAnsi" w:cstheme="minorHAnsi"/>
                <w:sz w:val="20"/>
              </w:rPr>
              <w:t xml:space="preserve">0 = No </w:t>
            </w:r>
            <w:r w:rsidRPr="00D1018B">
              <w:rPr>
                <w:rFonts w:asciiTheme="minorHAnsi" w:hAnsiTheme="minorHAnsi" w:cstheme="minorHAnsi"/>
                <w:sz w:val="20"/>
              </w:rPr>
              <w:br/>
              <w:t>1 = Yes</w:t>
            </w:r>
          </w:p>
        </w:tc>
        <w:tc>
          <w:tcPr>
            <w:tcW w:w="438" w:type="pct"/>
            <w:shd w:val="clear" w:color="auto" w:fill="FFFFFF" w:themeFill="background1"/>
          </w:tcPr>
          <w:p w14:paraId="4FF4B00B" w14:textId="365F2A32" w:rsidR="007F6B69" w:rsidRPr="00D1018B" w:rsidRDefault="007F6B69" w:rsidP="00D1018B">
            <w:pPr>
              <w:pStyle w:val="NoSpacing"/>
              <w:spacing w:before="60" w:line="259" w:lineRule="auto"/>
              <w:jc w:val="center"/>
              <w:rPr>
                <w:rFonts w:asciiTheme="minorHAnsi" w:hAnsiTheme="minorHAnsi" w:cstheme="minorHAnsi"/>
                <w:sz w:val="20"/>
                <w:lang w:eastAsia="en-US"/>
              </w:rPr>
            </w:pPr>
            <w:r w:rsidRPr="00D1018B">
              <w:rPr>
                <w:rFonts w:asciiTheme="minorHAnsi" w:hAnsiTheme="minorHAnsi" w:cstheme="minorHAnsi"/>
                <w:sz w:val="20"/>
                <w:lang w:eastAsia="en-US"/>
              </w:rPr>
              <w:t>1</w:t>
            </w:r>
          </w:p>
        </w:tc>
      </w:tr>
      <w:tr w:rsidR="007F6B69" w:rsidRPr="00D1018B" w14:paraId="3B4D0E4D" w14:textId="1AD75DE2" w:rsidTr="007F6B69">
        <w:trPr>
          <w:cantSplit/>
        </w:trPr>
        <w:tc>
          <w:tcPr>
            <w:tcW w:w="288" w:type="pct"/>
            <w:shd w:val="clear" w:color="auto" w:fill="FFFFFF" w:themeFill="background1"/>
          </w:tcPr>
          <w:p w14:paraId="3DB860FB" w14:textId="14865959" w:rsidR="007F6B69" w:rsidRPr="00D1018B" w:rsidRDefault="007F6B69" w:rsidP="007F6B69">
            <w:pPr>
              <w:pStyle w:val="NoSpacing"/>
              <w:spacing w:before="60" w:line="259" w:lineRule="auto"/>
              <w:jc w:val="right"/>
              <w:rPr>
                <w:rFonts w:asciiTheme="minorHAnsi" w:hAnsiTheme="minorHAnsi" w:cstheme="minorHAnsi"/>
                <w:sz w:val="20"/>
              </w:rPr>
            </w:pPr>
            <w:r>
              <w:rPr>
                <w:rFonts w:asciiTheme="minorHAnsi" w:hAnsiTheme="minorHAnsi" w:cstheme="minorHAnsi"/>
                <w:sz w:val="20"/>
              </w:rPr>
              <w:t>10</w:t>
            </w:r>
          </w:p>
        </w:tc>
        <w:tc>
          <w:tcPr>
            <w:tcW w:w="624" w:type="pct"/>
            <w:shd w:val="clear" w:color="auto" w:fill="FFFFFF" w:themeFill="background1"/>
            <w:hideMark/>
          </w:tcPr>
          <w:p w14:paraId="2E95A015" w14:textId="1FACA811"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Assets</w:t>
            </w:r>
          </w:p>
        </w:tc>
        <w:tc>
          <w:tcPr>
            <w:tcW w:w="766" w:type="pct"/>
            <w:shd w:val="clear" w:color="auto" w:fill="FFFFFF" w:themeFill="background1"/>
          </w:tcPr>
          <w:p w14:paraId="3D2B1953"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internet</w:t>
            </w:r>
          </w:p>
        </w:tc>
        <w:tc>
          <w:tcPr>
            <w:tcW w:w="1340" w:type="pct"/>
            <w:shd w:val="clear" w:color="auto" w:fill="FFFFFF" w:themeFill="background1"/>
            <w:hideMark/>
          </w:tcPr>
          <w:p w14:paraId="39775ADF"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internet connection</w:t>
            </w:r>
          </w:p>
        </w:tc>
        <w:tc>
          <w:tcPr>
            <w:tcW w:w="1544" w:type="pct"/>
            <w:shd w:val="clear" w:color="auto" w:fill="FFFFFF" w:themeFill="background1"/>
            <w:hideMark/>
          </w:tcPr>
          <w:p w14:paraId="32E5EF0F" w14:textId="77777777" w:rsidR="007F6B69" w:rsidRPr="00D1018B" w:rsidRDefault="007F6B69" w:rsidP="007F6B69">
            <w:pPr>
              <w:pStyle w:val="NoSpacing"/>
              <w:spacing w:before="60" w:line="259" w:lineRule="auto"/>
              <w:rPr>
                <w:rFonts w:asciiTheme="minorHAnsi" w:hAnsiTheme="minorHAnsi" w:cstheme="minorHAnsi"/>
                <w:sz w:val="20"/>
                <w:lang w:eastAsia="en-US"/>
              </w:rPr>
            </w:pPr>
            <w:r w:rsidRPr="00D1018B">
              <w:rPr>
                <w:rFonts w:asciiTheme="minorHAnsi" w:hAnsiTheme="minorHAnsi" w:cstheme="minorHAnsi"/>
                <w:sz w:val="20"/>
                <w:lang w:eastAsia="en-US"/>
              </w:rPr>
              <w:t>1 = Subscribed in the house</w:t>
            </w:r>
          </w:p>
          <w:p w14:paraId="3A10E851" w14:textId="77777777" w:rsidR="007F6B69" w:rsidRPr="00D1018B" w:rsidRDefault="007F6B69" w:rsidP="007F6B69">
            <w:pPr>
              <w:pStyle w:val="NoSpacing"/>
              <w:spacing w:line="259" w:lineRule="auto"/>
              <w:rPr>
                <w:rFonts w:asciiTheme="minorHAnsi" w:hAnsiTheme="minorHAnsi" w:cstheme="minorHAnsi"/>
                <w:sz w:val="20"/>
                <w:lang w:eastAsia="en-US"/>
              </w:rPr>
            </w:pPr>
            <w:r w:rsidRPr="00D1018B">
              <w:rPr>
                <w:rFonts w:asciiTheme="minorHAnsi" w:hAnsiTheme="minorHAnsi" w:cstheme="minorHAnsi"/>
                <w:sz w:val="20"/>
                <w:lang w:eastAsia="en-US"/>
              </w:rPr>
              <w:t>2 = Accessible outside the house</w:t>
            </w:r>
          </w:p>
          <w:p w14:paraId="35AD4B69" w14:textId="77777777" w:rsidR="007F6B69" w:rsidRPr="00D1018B" w:rsidRDefault="007F6B69" w:rsidP="007F6B69">
            <w:pPr>
              <w:pStyle w:val="NoSpacing"/>
              <w:spacing w:line="259" w:lineRule="auto"/>
              <w:rPr>
                <w:rFonts w:asciiTheme="minorHAnsi" w:hAnsiTheme="minorHAnsi" w:cstheme="minorHAnsi"/>
                <w:sz w:val="20"/>
                <w:lang w:eastAsia="en-US"/>
              </w:rPr>
            </w:pPr>
            <w:r w:rsidRPr="00D1018B">
              <w:rPr>
                <w:rFonts w:asciiTheme="minorHAnsi" w:hAnsiTheme="minorHAnsi" w:cstheme="minorHAnsi"/>
                <w:sz w:val="20"/>
                <w:lang w:eastAsia="en-US"/>
              </w:rPr>
              <w:t>3 = Either</w:t>
            </w:r>
          </w:p>
          <w:p w14:paraId="5432C8C5" w14:textId="77777777" w:rsidR="007F6B69" w:rsidRPr="00D1018B" w:rsidRDefault="007F6B69" w:rsidP="007F6B69">
            <w:pPr>
              <w:pStyle w:val="NoSpacing"/>
              <w:spacing w:after="60" w:line="259" w:lineRule="auto"/>
              <w:rPr>
                <w:rFonts w:asciiTheme="minorHAnsi" w:hAnsiTheme="minorHAnsi" w:cstheme="minorHAnsi"/>
                <w:sz w:val="20"/>
              </w:rPr>
            </w:pPr>
            <w:r w:rsidRPr="00D1018B">
              <w:rPr>
                <w:rFonts w:asciiTheme="minorHAnsi" w:hAnsiTheme="minorHAnsi" w:cstheme="minorHAnsi"/>
                <w:sz w:val="20"/>
              </w:rPr>
              <w:t>4 = No internet</w:t>
            </w:r>
          </w:p>
        </w:tc>
        <w:tc>
          <w:tcPr>
            <w:tcW w:w="438" w:type="pct"/>
            <w:shd w:val="clear" w:color="auto" w:fill="FFFFFF" w:themeFill="background1"/>
          </w:tcPr>
          <w:p w14:paraId="53395C99" w14:textId="7BE283E5" w:rsidR="007F6B69" w:rsidRPr="00D1018B" w:rsidRDefault="007F6B69" w:rsidP="00D1018B">
            <w:pPr>
              <w:pStyle w:val="NoSpacing"/>
              <w:spacing w:before="60" w:line="259" w:lineRule="auto"/>
              <w:jc w:val="center"/>
              <w:rPr>
                <w:rFonts w:asciiTheme="minorHAnsi" w:hAnsiTheme="minorHAnsi" w:cstheme="minorHAnsi"/>
                <w:sz w:val="20"/>
                <w:lang w:eastAsia="en-US"/>
              </w:rPr>
            </w:pPr>
            <w:r w:rsidRPr="00D1018B">
              <w:rPr>
                <w:rFonts w:asciiTheme="minorHAnsi" w:hAnsiTheme="minorHAnsi" w:cstheme="minorHAnsi"/>
                <w:sz w:val="20"/>
                <w:lang w:eastAsia="en-US"/>
              </w:rPr>
              <w:t>1</w:t>
            </w:r>
          </w:p>
        </w:tc>
      </w:tr>
      <w:tr w:rsidR="007F6B69" w:rsidRPr="00D1018B" w14:paraId="4A8C3BAE" w14:textId="361815F7" w:rsidTr="007F6B69">
        <w:trPr>
          <w:cantSplit/>
        </w:trPr>
        <w:tc>
          <w:tcPr>
            <w:tcW w:w="288" w:type="pct"/>
            <w:shd w:val="clear" w:color="auto" w:fill="FFFFFF" w:themeFill="background1"/>
          </w:tcPr>
          <w:p w14:paraId="2491E697" w14:textId="0669EE64" w:rsidR="007F6B69" w:rsidRPr="00D1018B" w:rsidRDefault="007F6B69" w:rsidP="007F6B69">
            <w:pPr>
              <w:pStyle w:val="NoSpacing"/>
              <w:spacing w:before="60" w:line="259" w:lineRule="auto"/>
              <w:jc w:val="right"/>
              <w:rPr>
                <w:rFonts w:asciiTheme="minorHAnsi" w:hAnsiTheme="minorHAnsi" w:cstheme="minorHAnsi"/>
                <w:sz w:val="20"/>
              </w:rPr>
            </w:pPr>
            <w:r>
              <w:rPr>
                <w:rFonts w:asciiTheme="minorHAnsi" w:hAnsiTheme="minorHAnsi" w:cstheme="minorHAnsi"/>
                <w:sz w:val="20"/>
              </w:rPr>
              <w:t>11</w:t>
            </w:r>
          </w:p>
        </w:tc>
        <w:tc>
          <w:tcPr>
            <w:tcW w:w="624" w:type="pct"/>
            <w:shd w:val="clear" w:color="auto" w:fill="FFFFFF" w:themeFill="background1"/>
            <w:hideMark/>
          </w:tcPr>
          <w:p w14:paraId="162A668F" w14:textId="526C6CAC"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Assets</w:t>
            </w:r>
          </w:p>
        </w:tc>
        <w:tc>
          <w:tcPr>
            <w:tcW w:w="766" w:type="pct"/>
            <w:shd w:val="clear" w:color="auto" w:fill="FFFFFF" w:themeFill="background1"/>
          </w:tcPr>
          <w:p w14:paraId="73AD3378"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radio</w:t>
            </w:r>
          </w:p>
        </w:tc>
        <w:tc>
          <w:tcPr>
            <w:tcW w:w="1340" w:type="pct"/>
            <w:shd w:val="clear" w:color="auto" w:fill="FFFFFF" w:themeFill="background1"/>
            <w:hideMark/>
          </w:tcPr>
          <w:p w14:paraId="569C7349"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Ownership of a radio</w:t>
            </w:r>
          </w:p>
        </w:tc>
        <w:tc>
          <w:tcPr>
            <w:tcW w:w="1544" w:type="pct"/>
            <w:shd w:val="clear" w:color="auto" w:fill="FFFFFF" w:themeFill="background1"/>
            <w:hideMark/>
          </w:tcPr>
          <w:p w14:paraId="4AFF988D" w14:textId="77777777"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 xml:space="preserve">0 = No </w:t>
            </w:r>
            <w:r w:rsidRPr="00D1018B">
              <w:rPr>
                <w:rFonts w:asciiTheme="minorHAnsi" w:hAnsiTheme="minorHAnsi" w:cstheme="minorHAnsi"/>
                <w:sz w:val="20"/>
              </w:rPr>
              <w:br/>
              <w:t>1 = Yes</w:t>
            </w:r>
          </w:p>
        </w:tc>
        <w:tc>
          <w:tcPr>
            <w:tcW w:w="438" w:type="pct"/>
            <w:shd w:val="clear" w:color="auto" w:fill="FFFFFF" w:themeFill="background1"/>
          </w:tcPr>
          <w:p w14:paraId="550F847D" w14:textId="3BEAF030" w:rsidR="007F6B69" w:rsidRPr="00D1018B" w:rsidRDefault="007F6B69" w:rsidP="00D1018B">
            <w:pPr>
              <w:pStyle w:val="NoSpacing"/>
              <w:spacing w:before="60" w:line="259" w:lineRule="auto"/>
              <w:jc w:val="center"/>
              <w:rPr>
                <w:rFonts w:asciiTheme="minorHAnsi" w:hAnsiTheme="minorHAnsi" w:cstheme="minorHAnsi"/>
                <w:sz w:val="20"/>
              </w:rPr>
            </w:pPr>
            <w:r w:rsidRPr="00D1018B">
              <w:rPr>
                <w:rFonts w:asciiTheme="minorHAnsi" w:hAnsiTheme="minorHAnsi" w:cstheme="minorHAnsi"/>
                <w:sz w:val="20"/>
              </w:rPr>
              <w:t>1</w:t>
            </w:r>
          </w:p>
        </w:tc>
      </w:tr>
      <w:tr w:rsidR="007F6B69" w:rsidRPr="00D1018B" w14:paraId="232ED546" w14:textId="493F8478" w:rsidTr="007F6B69">
        <w:trPr>
          <w:cantSplit/>
        </w:trPr>
        <w:tc>
          <w:tcPr>
            <w:tcW w:w="288" w:type="pct"/>
            <w:shd w:val="clear" w:color="auto" w:fill="FFFFFF" w:themeFill="background1"/>
          </w:tcPr>
          <w:p w14:paraId="3301D503" w14:textId="5FD6EFD9" w:rsidR="007F6B69" w:rsidRPr="00D1018B" w:rsidRDefault="007F6B69" w:rsidP="007F6B69">
            <w:pPr>
              <w:pStyle w:val="NoSpacing"/>
              <w:spacing w:before="60" w:line="259" w:lineRule="auto"/>
              <w:jc w:val="right"/>
              <w:rPr>
                <w:rFonts w:asciiTheme="minorHAnsi" w:hAnsiTheme="minorHAnsi" w:cstheme="minorHAnsi"/>
                <w:sz w:val="20"/>
              </w:rPr>
            </w:pPr>
            <w:r>
              <w:rPr>
                <w:rFonts w:asciiTheme="minorHAnsi" w:hAnsiTheme="minorHAnsi" w:cstheme="minorHAnsi"/>
                <w:sz w:val="20"/>
              </w:rPr>
              <w:t>12</w:t>
            </w:r>
          </w:p>
        </w:tc>
        <w:tc>
          <w:tcPr>
            <w:tcW w:w="624" w:type="pct"/>
            <w:shd w:val="clear" w:color="auto" w:fill="FFFFFF" w:themeFill="background1"/>
            <w:hideMark/>
          </w:tcPr>
          <w:p w14:paraId="00DA4F9E" w14:textId="41674D00"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Assets</w:t>
            </w:r>
          </w:p>
        </w:tc>
        <w:tc>
          <w:tcPr>
            <w:tcW w:w="766" w:type="pct"/>
            <w:shd w:val="clear" w:color="auto" w:fill="FFFFFF" w:themeFill="background1"/>
          </w:tcPr>
          <w:p w14:paraId="522D05DD"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tv</w:t>
            </w:r>
          </w:p>
        </w:tc>
        <w:tc>
          <w:tcPr>
            <w:tcW w:w="1340" w:type="pct"/>
            <w:shd w:val="clear" w:color="auto" w:fill="FFFFFF" w:themeFill="background1"/>
            <w:hideMark/>
          </w:tcPr>
          <w:p w14:paraId="2446C23C"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Ownership of a tv</w:t>
            </w:r>
          </w:p>
        </w:tc>
        <w:tc>
          <w:tcPr>
            <w:tcW w:w="1544" w:type="pct"/>
            <w:shd w:val="clear" w:color="auto" w:fill="FFFFFF" w:themeFill="background1"/>
            <w:hideMark/>
          </w:tcPr>
          <w:p w14:paraId="499639A9" w14:textId="77777777"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 xml:space="preserve">0 = No </w:t>
            </w:r>
            <w:r w:rsidRPr="00D1018B">
              <w:rPr>
                <w:rFonts w:asciiTheme="minorHAnsi" w:hAnsiTheme="minorHAnsi" w:cstheme="minorHAnsi"/>
                <w:sz w:val="20"/>
              </w:rPr>
              <w:br/>
              <w:t>1 = Yes</w:t>
            </w:r>
          </w:p>
        </w:tc>
        <w:tc>
          <w:tcPr>
            <w:tcW w:w="438" w:type="pct"/>
            <w:shd w:val="clear" w:color="auto" w:fill="FFFFFF" w:themeFill="background1"/>
          </w:tcPr>
          <w:p w14:paraId="24C9D80C" w14:textId="3F0D2EFD" w:rsidR="007F6B69" w:rsidRPr="00D1018B" w:rsidRDefault="007F6B69" w:rsidP="00D1018B">
            <w:pPr>
              <w:pStyle w:val="NoSpacing"/>
              <w:spacing w:before="60" w:line="259" w:lineRule="auto"/>
              <w:jc w:val="center"/>
              <w:rPr>
                <w:rFonts w:asciiTheme="minorHAnsi" w:hAnsiTheme="minorHAnsi" w:cstheme="minorHAnsi"/>
                <w:sz w:val="20"/>
              </w:rPr>
            </w:pPr>
            <w:r w:rsidRPr="00D1018B">
              <w:rPr>
                <w:rFonts w:asciiTheme="minorHAnsi" w:hAnsiTheme="minorHAnsi" w:cstheme="minorHAnsi"/>
                <w:sz w:val="20"/>
              </w:rPr>
              <w:t>1</w:t>
            </w:r>
          </w:p>
        </w:tc>
      </w:tr>
      <w:tr w:rsidR="007F6B69" w:rsidRPr="00D1018B" w14:paraId="71943FBC" w14:textId="711AFA4E" w:rsidTr="007F6B69">
        <w:trPr>
          <w:cantSplit/>
        </w:trPr>
        <w:tc>
          <w:tcPr>
            <w:tcW w:w="288" w:type="pct"/>
            <w:shd w:val="clear" w:color="auto" w:fill="FFFFFF" w:themeFill="background1"/>
          </w:tcPr>
          <w:p w14:paraId="2F3E56ED" w14:textId="78DC91D2" w:rsidR="007F6B69" w:rsidRPr="00D1018B" w:rsidRDefault="007F6B69" w:rsidP="007F6B69">
            <w:pPr>
              <w:pStyle w:val="NoSpacing"/>
              <w:spacing w:before="60" w:line="259" w:lineRule="auto"/>
              <w:jc w:val="right"/>
              <w:rPr>
                <w:rFonts w:asciiTheme="minorHAnsi" w:hAnsiTheme="minorHAnsi" w:cstheme="minorHAnsi"/>
                <w:sz w:val="20"/>
              </w:rPr>
            </w:pPr>
            <w:r>
              <w:rPr>
                <w:rFonts w:asciiTheme="minorHAnsi" w:hAnsiTheme="minorHAnsi" w:cstheme="minorHAnsi"/>
                <w:sz w:val="20"/>
              </w:rPr>
              <w:t>13</w:t>
            </w:r>
          </w:p>
        </w:tc>
        <w:tc>
          <w:tcPr>
            <w:tcW w:w="624" w:type="pct"/>
            <w:shd w:val="clear" w:color="auto" w:fill="FFFFFF" w:themeFill="background1"/>
            <w:hideMark/>
          </w:tcPr>
          <w:p w14:paraId="56B89FD7" w14:textId="7CC867AD"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Assets</w:t>
            </w:r>
          </w:p>
        </w:tc>
        <w:tc>
          <w:tcPr>
            <w:tcW w:w="766" w:type="pct"/>
            <w:shd w:val="clear" w:color="auto" w:fill="FFFFFF" w:themeFill="background1"/>
          </w:tcPr>
          <w:p w14:paraId="03D8EAE7"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tv_cable</w:t>
            </w:r>
          </w:p>
        </w:tc>
        <w:tc>
          <w:tcPr>
            <w:tcW w:w="1340" w:type="pct"/>
            <w:shd w:val="clear" w:color="auto" w:fill="FFFFFF" w:themeFill="background1"/>
            <w:hideMark/>
          </w:tcPr>
          <w:p w14:paraId="33B853B2"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Ownership of a cable tv</w:t>
            </w:r>
          </w:p>
        </w:tc>
        <w:tc>
          <w:tcPr>
            <w:tcW w:w="1544" w:type="pct"/>
            <w:shd w:val="clear" w:color="auto" w:fill="FFFFFF" w:themeFill="background1"/>
            <w:hideMark/>
          </w:tcPr>
          <w:p w14:paraId="416F9AD9" w14:textId="77777777"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 xml:space="preserve">0 = No </w:t>
            </w:r>
            <w:r w:rsidRPr="00D1018B">
              <w:rPr>
                <w:rFonts w:asciiTheme="minorHAnsi" w:hAnsiTheme="minorHAnsi" w:cstheme="minorHAnsi"/>
                <w:sz w:val="20"/>
              </w:rPr>
              <w:br/>
              <w:t>1 = Yes</w:t>
            </w:r>
          </w:p>
        </w:tc>
        <w:tc>
          <w:tcPr>
            <w:tcW w:w="438" w:type="pct"/>
            <w:shd w:val="clear" w:color="auto" w:fill="FFFFFF" w:themeFill="background1"/>
          </w:tcPr>
          <w:p w14:paraId="33017846" w14:textId="77D079AC" w:rsidR="007F6B69" w:rsidRPr="00D1018B" w:rsidRDefault="007F6B69" w:rsidP="00D1018B">
            <w:pPr>
              <w:pStyle w:val="NoSpacing"/>
              <w:spacing w:before="60" w:line="259" w:lineRule="auto"/>
              <w:jc w:val="center"/>
              <w:rPr>
                <w:rFonts w:asciiTheme="minorHAnsi" w:hAnsiTheme="minorHAnsi" w:cstheme="minorHAnsi"/>
                <w:sz w:val="20"/>
              </w:rPr>
            </w:pPr>
            <w:r w:rsidRPr="00D1018B">
              <w:rPr>
                <w:rFonts w:asciiTheme="minorHAnsi" w:hAnsiTheme="minorHAnsi" w:cstheme="minorHAnsi"/>
                <w:sz w:val="20"/>
              </w:rPr>
              <w:t>1</w:t>
            </w:r>
          </w:p>
        </w:tc>
      </w:tr>
      <w:tr w:rsidR="007F6B69" w:rsidRPr="00D1018B" w14:paraId="0589E363" w14:textId="2BA4804D" w:rsidTr="007F6B69">
        <w:trPr>
          <w:cantSplit/>
        </w:trPr>
        <w:tc>
          <w:tcPr>
            <w:tcW w:w="288" w:type="pct"/>
            <w:shd w:val="clear" w:color="auto" w:fill="FFFFFF" w:themeFill="background1"/>
          </w:tcPr>
          <w:p w14:paraId="245ACDDA" w14:textId="7D97786F" w:rsidR="007F6B69" w:rsidRPr="00D1018B" w:rsidRDefault="007F6B69" w:rsidP="007F6B69">
            <w:pPr>
              <w:pStyle w:val="NoSpacing"/>
              <w:spacing w:before="60" w:line="259" w:lineRule="auto"/>
              <w:jc w:val="right"/>
              <w:rPr>
                <w:rFonts w:asciiTheme="minorHAnsi" w:hAnsiTheme="minorHAnsi" w:cstheme="minorHAnsi"/>
                <w:sz w:val="20"/>
              </w:rPr>
            </w:pPr>
            <w:r>
              <w:rPr>
                <w:rFonts w:asciiTheme="minorHAnsi" w:hAnsiTheme="minorHAnsi" w:cstheme="minorHAnsi"/>
                <w:sz w:val="20"/>
              </w:rPr>
              <w:t>14</w:t>
            </w:r>
          </w:p>
        </w:tc>
        <w:tc>
          <w:tcPr>
            <w:tcW w:w="624" w:type="pct"/>
            <w:shd w:val="clear" w:color="auto" w:fill="FFFFFF" w:themeFill="background1"/>
            <w:hideMark/>
          </w:tcPr>
          <w:p w14:paraId="5F5E0562" w14:textId="746D68CF"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Assets</w:t>
            </w:r>
          </w:p>
        </w:tc>
        <w:tc>
          <w:tcPr>
            <w:tcW w:w="766" w:type="pct"/>
            <w:shd w:val="clear" w:color="auto" w:fill="FFFFFF" w:themeFill="background1"/>
          </w:tcPr>
          <w:p w14:paraId="350164A2"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video</w:t>
            </w:r>
          </w:p>
        </w:tc>
        <w:tc>
          <w:tcPr>
            <w:tcW w:w="1340" w:type="pct"/>
            <w:shd w:val="clear" w:color="auto" w:fill="FFFFFF" w:themeFill="background1"/>
            <w:hideMark/>
          </w:tcPr>
          <w:p w14:paraId="117E6123"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Ownership of a video</w:t>
            </w:r>
          </w:p>
        </w:tc>
        <w:tc>
          <w:tcPr>
            <w:tcW w:w="1544" w:type="pct"/>
            <w:shd w:val="clear" w:color="auto" w:fill="FFFFFF" w:themeFill="background1"/>
            <w:hideMark/>
          </w:tcPr>
          <w:p w14:paraId="38613DBA" w14:textId="77777777"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 xml:space="preserve">0 = No </w:t>
            </w:r>
            <w:r w:rsidRPr="00D1018B">
              <w:rPr>
                <w:rFonts w:asciiTheme="minorHAnsi" w:hAnsiTheme="minorHAnsi" w:cstheme="minorHAnsi"/>
                <w:sz w:val="20"/>
              </w:rPr>
              <w:br/>
              <w:t>1 = Yes</w:t>
            </w:r>
          </w:p>
        </w:tc>
        <w:tc>
          <w:tcPr>
            <w:tcW w:w="438" w:type="pct"/>
            <w:shd w:val="clear" w:color="auto" w:fill="FFFFFF" w:themeFill="background1"/>
          </w:tcPr>
          <w:p w14:paraId="60DAC637" w14:textId="13D8AC8E" w:rsidR="007F6B69" w:rsidRPr="00D1018B" w:rsidRDefault="007F6B69" w:rsidP="00D1018B">
            <w:pPr>
              <w:pStyle w:val="NoSpacing"/>
              <w:spacing w:before="60" w:line="259" w:lineRule="auto"/>
              <w:jc w:val="center"/>
              <w:rPr>
                <w:rFonts w:asciiTheme="minorHAnsi" w:hAnsiTheme="minorHAnsi" w:cstheme="minorHAnsi"/>
                <w:sz w:val="20"/>
              </w:rPr>
            </w:pPr>
            <w:r w:rsidRPr="00D1018B">
              <w:rPr>
                <w:rFonts w:asciiTheme="minorHAnsi" w:hAnsiTheme="minorHAnsi" w:cstheme="minorHAnsi"/>
                <w:sz w:val="20"/>
              </w:rPr>
              <w:t>1</w:t>
            </w:r>
          </w:p>
        </w:tc>
      </w:tr>
      <w:tr w:rsidR="007F6B69" w:rsidRPr="00D1018B" w14:paraId="79D711FE" w14:textId="2A1E6E92" w:rsidTr="007F6B69">
        <w:trPr>
          <w:cantSplit/>
        </w:trPr>
        <w:tc>
          <w:tcPr>
            <w:tcW w:w="288" w:type="pct"/>
            <w:shd w:val="clear" w:color="auto" w:fill="FFFFFF" w:themeFill="background1"/>
          </w:tcPr>
          <w:p w14:paraId="0A8BCD35" w14:textId="50CF91BA" w:rsidR="007F6B69" w:rsidRPr="00D1018B" w:rsidRDefault="007F6B69" w:rsidP="007F6B69">
            <w:pPr>
              <w:pStyle w:val="NoSpacing"/>
              <w:spacing w:before="60" w:line="259" w:lineRule="auto"/>
              <w:jc w:val="right"/>
              <w:rPr>
                <w:rFonts w:asciiTheme="minorHAnsi" w:hAnsiTheme="minorHAnsi" w:cstheme="minorHAnsi"/>
                <w:sz w:val="20"/>
              </w:rPr>
            </w:pPr>
            <w:r>
              <w:rPr>
                <w:rFonts w:asciiTheme="minorHAnsi" w:hAnsiTheme="minorHAnsi" w:cstheme="minorHAnsi"/>
                <w:sz w:val="20"/>
              </w:rPr>
              <w:t>15</w:t>
            </w:r>
          </w:p>
        </w:tc>
        <w:tc>
          <w:tcPr>
            <w:tcW w:w="624" w:type="pct"/>
            <w:shd w:val="clear" w:color="auto" w:fill="FFFFFF" w:themeFill="background1"/>
            <w:hideMark/>
          </w:tcPr>
          <w:p w14:paraId="15E50623" w14:textId="1E6101B9"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Assets</w:t>
            </w:r>
          </w:p>
        </w:tc>
        <w:tc>
          <w:tcPr>
            <w:tcW w:w="766" w:type="pct"/>
            <w:shd w:val="clear" w:color="auto" w:fill="FFFFFF" w:themeFill="background1"/>
          </w:tcPr>
          <w:p w14:paraId="0E2936E6"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fridge</w:t>
            </w:r>
          </w:p>
        </w:tc>
        <w:tc>
          <w:tcPr>
            <w:tcW w:w="1340" w:type="pct"/>
            <w:shd w:val="clear" w:color="auto" w:fill="FFFFFF" w:themeFill="background1"/>
            <w:hideMark/>
          </w:tcPr>
          <w:p w14:paraId="5E2BC249"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Ownership of a refrigerator</w:t>
            </w:r>
          </w:p>
        </w:tc>
        <w:tc>
          <w:tcPr>
            <w:tcW w:w="1544" w:type="pct"/>
            <w:shd w:val="clear" w:color="auto" w:fill="FFFFFF" w:themeFill="background1"/>
            <w:hideMark/>
          </w:tcPr>
          <w:p w14:paraId="4FC95537" w14:textId="77777777"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 xml:space="preserve">0 = No </w:t>
            </w:r>
            <w:r w:rsidRPr="00D1018B">
              <w:rPr>
                <w:rFonts w:asciiTheme="minorHAnsi" w:hAnsiTheme="minorHAnsi" w:cstheme="minorHAnsi"/>
                <w:sz w:val="20"/>
              </w:rPr>
              <w:br/>
              <w:t>1 = Yes</w:t>
            </w:r>
          </w:p>
        </w:tc>
        <w:tc>
          <w:tcPr>
            <w:tcW w:w="438" w:type="pct"/>
            <w:shd w:val="clear" w:color="auto" w:fill="FFFFFF" w:themeFill="background1"/>
          </w:tcPr>
          <w:p w14:paraId="6C84ACC1" w14:textId="7A607ACE" w:rsidR="007F6B69" w:rsidRPr="00D1018B" w:rsidRDefault="007F6B69" w:rsidP="00D1018B">
            <w:pPr>
              <w:pStyle w:val="NoSpacing"/>
              <w:spacing w:before="60" w:line="259" w:lineRule="auto"/>
              <w:jc w:val="center"/>
              <w:rPr>
                <w:rFonts w:asciiTheme="minorHAnsi" w:hAnsiTheme="minorHAnsi" w:cstheme="minorHAnsi"/>
                <w:sz w:val="20"/>
              </w:rPr>
            </w:pPr>
            <w:r w:rsidRPr="00D1018B">
              <w:rPr>
                <w:rFonts w:asciiTheme="minorHAnsi" w:hAnsiTheme="minorHAnsi" w:cstheme="minorHAnsi"/>
                <w:sz w:val="20"/>
              </w:rPr>
              <w:t>1</w:t>
            </w:r>
          </w:p>
        </w:tc>
      </w:tr>
      <w:tr w:rsidR="007F6B69" w:rsidRPr="00D1018B" w14:paraId="05A6F878" w14:textId="3F051CB7" w:rsidTr="007F6B69">
        <w:trPr>
          <w:cantSplit/>
        </w:trPr>
        <w:tc>
          <w:tcPr>
            <w:tcW w:w="288" w:type="pct"/>
            <w:shd w:val="clear" w:color="auto" w:fill="FFFFFF" w:themeFill="background1"/>
          </w:tcPr>
          <w:p w14:paraId="2780E9FD" w14:textId="631ECA6E" w:rsidR="007F6B69" w:rsidRPr="00D1018B" w:rsidRDefault="007F6B69" w:rsidP="007F6B69">
            <w:pPr>
              <w:pStyle w:val="NoSpacing"/>
              <w:spacing w:before="60" w:line="259" w:lineRule="auto"/>
              <w:jc w:val="right"/>
              <w:rPr>
                <w:rFonts w:asciiTheme="minorHAnsi" w:hAnsiTheme="minorHAnsi" w:cstheme="minorHAnsi"/>
                <w:sz w:val="20"/>
              </w:rPr>
            </w:pPr>
            <w:r>
              <w:rPr>
                <w:rFonts w:asciiTheme="minorHAnsi" w:hAnsiTheme="minorHAnsi" w:cstheme="minorHAnsi"/>
                <w:sz w:val="20"/>
              </w:rPr>
              <w:t>16</w:t>
            </w:r>
          </w:p>
        </w:tc>
        <w:tc>
          <w:tcPr>
            <w:tcW w:w="624" w:type="pct"/>
            <w:shd w:val="clear" w:color="auto" w:fill="FFFFFF" w:themeFill="background1"/>
            <w:hideMark/>
          </w:tcPr>
          <w:p w14:paraId="4ADA3682" w14:textId="4AB89D8C"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Assets</w:t>
            </w:r>
          </w:p>
        </w:tc>
        <w:tc>
          <w:tcPr>
            <w:tcW w:w="766" w:type="pct"/>
            <w:shd w:val="clear" w:color="auto" w:fill="FFFFFF" w:themeFill="background1"/>
          </w:tcPr>
          <w:p w14:paraId="3069EF2C"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sewmach</w:t>
            </w:r>
          </w:p>
        </w:tc>
        <w:tc>
          <w:tcPr>
            <w:tcW w:w="1340" w:type="pct"/>
            <w:shd w:val="clear" w:color="auto" w:fill="FFFFFF" w:themeFill="background1"/>
            <w:hideMark/>
          </w:tcPr>
          <w:p w14:paraId="6B092B92"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Ownership of a sewing machine</w:t>
            </w:r>
          </w:p>
        </w:tc>
        <w:tc>
          <w:tcPr>
            <w:tcW w:w="1544" w:type="pct"/>
            <w:shd w:val="clear" w:color="auto" w:fill="FFFFFF" w:themeFill="background1"/>
            <w:hideMark/>
          </w:tcPr>
          <w:p w14:paraId="59D96FE8" w14:textId="77777777"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 xml:space="preserve">0 = No </w:t>
            </w:r>
            <w:r w:rsidRPr="00D1018B">
              <w:rPr>
                <w:rFonts w:asciiTheme="minorHAnsi" w:hAnsiTheme="minorHAnsi" w:cstheme="minorHAnsi"/>
                <w:sz w:val="20"/>
              </w:rPr>
              <w:br/>
              <w:t>1 = Yes</w:t>
            </w:r>
          </w:p>
        </w:tc>
        <w:tc>
          <w:tcPr>
            <w:tcW w:w="438" w:type="pct"/>
            <w:shd w:val="clear" w:color="auto" w:fill="FFFFFF" w:themeFill="background1"/>
          </w:tcPr>
          <w:p w14:paraId="422B61FC" w14:textId="62542C04" w:rsidR="007F6B69" w:rsidRPr="00D1018B" w:rsidRDefault="007F6B69" w:rsidP="00D1018B">
            <w:pPr>
              <w:pStyle w:val="NoSpacing"/>
              <w:spacing w:before="60" w:line="259" w:lineRule="auto"/>
              <w:jc w:val="center"/>
              <w:rPr>
                <w:rFonts w:asciiTheme="minorHAnsi" w:hAnsiTheme="minorHAnsi" w:cstheme="minorHAnsi"/>
                <w:sz w:val="20"/>
              </w:rPr>
            </w:pPr>
            <w:r w:rsidRPr="00D1018B">
              <w:rPr>
                <w:rFonts w:asciiTheme="minorHAnsi" w:hAnsiTheme="minorHAnsi" w:cstheme="minorHAnsi"/>
                <w:sz w:val="20"/>
              </w:rPr>
              <w:t>1</w:t>
            </w:r>
          </w:p>
        </w:tc>
      </w:tr>
      <w:tr w:rsidR="007F6B69" w:rsidRPr="00D1018B" w14:paraId="1979F96E" w14:textId="54F03AFF" w:rsidTr="007F6B69">
        <w:trPr>
          <w:cantSplit/>
        </w:trPr>
        <w:tc>
          <w:tcPr>
            <w:tcW w:w="288" w:type="pct"/>
            <w:shd w:val="clear" w:color="auto" w:fill="FFFFFF" w:themeFill="background1"/>
          </w:tcPr>
          <w:p w14:paraId="50A64B59" w14:textId="147ADCBE" w:rsidR="007F6B69" w:rsidRPr="00D1018B" w:rsidRDefault="007F6B69" w:rsidP="007F6B69">
            <w:pPr>
              <w:pStyle w:val="NoSpacing"/>
              <w:spacing w:before="60" w:line="259" w:lineRule="auto"/>
              <w:jc w:val="right"/>
              <w:rPr>
                <w:rFonts w:asciiTheme="minorHAnsi" w:hAnsiTheme="minorHAnsi" w:cstheme="minorHAnsi"/>
                <w:sz w:val="20"/>
              </w:rPr>
            </w:pPr>
            <w:r>
              <w:rPr>
                <w:rFonts w:asciiTheme="minorHAnsi" w:hAnsiTheme="minorHAnsi" w:cstheme="minorHAnsi"/>
                <w:sz w:val="20"/>
              </w:rPr>
              <w:t>17</w:t>
            </w:r>
          </w:p>
        </w:tc>
        <w:tc>
          <w:tcPr>
            <w:tcW w:w="624" w:type="pct"/>
            <w:shd w:val="clear" w:color="auto" w:fill="FFFFFF" w:themeFill="background1"/>
            <w:hideMark/>
          </w:tcPr>
          <w:p w14:paraId="7196B742" w14:textId="0451C95B"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Assets</w:t>
            </w:r>
          </w:p>
        </w:tc>
        <w:tc>
          <w:tcPr>
            <w:tcW w:w="766" w:type="pct"/>
            <w:shd w:val="clear" w:color="auto" w:fill="FFFFFF" w:themeFill="background1"/>
          </w:tcPr>
          <w:p w14:paraId="3E014A80"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washmach</w:t>
            </w:r>
          </w:p>
        </w:tc>
        <w:tc>
          <w:tcPr>
            <w:tcW w:w="1340" w:type="pct"/>
            <w:shd w:val="clear" w:color="auto" w:fill="FFFFFF" w:themeFill="background1"/>
            <w:hideMark/>
          </w:tcPr>
          <w:p w14:paraId="5293DD27"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Ownership of a washing machine</w:t>
            </w:r>
          </w:p>
        </w:tc>
        <w:tc>
          <w:tcPr>
            <w:tcW w:w="1544" w:type="pct"/>
            <w:shd w:val="clear" w:color="auto" w:fill="FFFFFF" w:themeFill="background1"/>
            <w:hideMark/>
          </w:tcPr>
          <w:p w14:paraId="0D97F40B" w14:textId="77777777"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 xml:space="preserve">0 = No </w:t>
            </w:r>
            <w:r w:rsidRPr="00D1018B">
              <w:rPr>
                <w:rFonts w:asciiTheme="minorHAnsi" w:hAnsiTheme="minorHAnsi" w:cstheme="minorHAnsi"/>
                <w:sz w:val="20"/>
              </w:rPr>
              <w:br/>
              <w:t>1 = Yes</w:t>
            </w:r>
          </w:p>
        </w:tc>
        <w:tc>
          <w:tcPr>
            <w:tcW w:w="438" w:type="pct"/>
            <w:shd w:val="clear" w:color="auto" w:fill="FFFFFF" w:themeFill="background1"/>
          </w:tcPr>
          <w:p w14:paraId="1F143B34" w14:textId="522986F8" w:rsidR="007F6B69" w:rsidRPr="00D1018B" w:rsidRDefault="007F6B69" w:rsidP="00D1018B">
            <w:pPr>
              <w:pStyle w:val="NoSpacing"/>
              <w:spacing w:before="60" w:line="259" w:lineRule="auto"/>
              <w:jc w:val="center"/>
              <w:rPr>
                <w:rFonts w:asciiTheme="minorHAnsi" w:hAnsiTheme="minorHAnsi" w:cstheme="minorHAnsi"/>
                <w:sz w:val="20"/>
              </w:rPr>
            </w:pPr>
            <w:r w:rsidRPr="00D1018B">
              <w:rPr>
                <w:rFonts w:asciiTheme="minorHAnsi" w:hAnsiTheme="minorHAnsi" w:cstheme="minorHAnsi"/>
                <w:sz w:val="20"/>
              </w:rPr>
              <w:t>1</w:t>
            </w:r>
          </w:p>
        </w:tc>
      </w:tr>
      <w:tr w:rsidR="007F6B69" w:rsidRPr="00D1018B" w14:paraId="3362C6F8" w14:textId="0F6E9AE6" w:rsidTr="007F6B69">
        <w:trPr>
          <w:cantSplit/>
        </w:trPr>
        <w:tc>
          <w:tcPr>
            <w:tcW w:w="288" w:type="pct"/>
            <w:shd w:val="clear" w:color="auto" w:fill="FFFFFF" w:themeFill="background1"/>
          </w:tcPr>
          <w:p w14:paraId="5CE370D7" w14:textId="028857CA" w:rsidR="007F6B69" w:rsidRPr="00D1018B" w:rsidRDefault="007F6B69" w:rsidP="007F6B69">
            <w:pPr>
              <w:pStyle w:val="NoSpacing"/>
              <w:spacing w:before="60" w:line="259" w:lineRule="auto"/>
              <w:jc w:val="right"/>
              <w:rPr>
                <w:rFonts w:asciiTheme="minorHAnsi" w:hAnsiTheme="minorHAnsi" w:cstheme="minorHAnsi"/>
                <w:sz w:val="20"/>
              </w:rPr>
            </w:pPr>
            <w:r>
              <w:rPr>
                <w:rFonts w:asciiTheme="minorHAnsi" w:hAnsiTheme="minorHAnsi" w:cstheme="minorHAnsi"/>
                <w:sz w:val="20"/>
              </w:rPr>
              <w:t>18</w:t>
            </w:r>
          </w:p>
        </w:tc>
        <w:tc>
          <w:tcPr>
            <w:tcW w:w="624" w:type="pct"/>
            <w:shd w:val="clear" w:color="auto" w:fill="FFFFFF" w:themeFill="background1"/>
            <w:hideMark/>
          </w:tcPr>
          <w:p w14:paraId="7762A39C" w14:textId="7677617A"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Assets</w:t>
            </w:r>
          </w:p>
        </w:tc>
        <w:tc>
          <w:tcPr>
            <w:tcW w:w="766" w:type="pct"/>
            <w:shd w:val="clear" w:color="auto" w:fill="FFFFFF" w:themeFill="background1"/>
          </w:tcPr>
          <w:p w14:paraId="1E2B8FC9"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stove</w:t>
            </w:r>
          </w:p>
        </w:tc>
        <w:tc>
          <w:tcPr>
            <w:tcW w:w="1340" w:type="pct"/>
            <w:shd w:val="clear" w:color="auto" w:fill="FFFFFF" w:themeFill="background1"/>
            <w:hideMark/>
          </w:tcPr>
          <w:p w14:paraId="0837CC18"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Ownership of a stove</w:t>
            </w:r>
          </w:p>
        </w:tc>
        <w:tc>
          <w:tcPr>
            <w:tcW w:w="1544" w:type="pct"/>
            <w:shd w:val="clear" w:color="auto" w:fill="FFFFFF" w:themeFill="background1"/>
            <w:hideMark/>
          </w:tcPr>
          <w:p w14:paraId="5F9D5F6D" w14:textId="77777777"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 xml:space="preserve">0 = No </w:t>
            </w:r>
            <w:r w:rsidRPr="00D1018B">
              <w:rPr>
                <w:rFonts w:asciiTheme="minorHAnsi" w:hAnsiTheme="minorHAnsi" w:cstheme="minorHAnsi"/>
                <w:sz w:val="20"/>
              </w:rPr>
              <w:br/>
              <w:t>1 = Yes</w:t>
            </w:r>
          </w:p>
        </w:tc>
        <w:tc>
          <w:tcPr>
            <w:tcW w:w="438" w:type="pct"/>
            <w:shd w:val="clear" w:color="auto" w:fill="FFFFFF" w:themeFill="background1"/>
          </w:tcPr>
          <w:p w14:paraId="21392A12" w14:textId="1E2BB90E" w:rsidR="007F6B69" w:rsidRPr="00D1018B" w:rsidRDefault="007F6B69" w:rsidP="00D1018B">
            <w:pPr>
              <w:pStyle w:val="NoSpacing"/>
              <w:spacing w:before="60" w:line="259" w:lineRule="auto"/>
              <w:jc w:val="center"/>
              <w:rPr>
                <w:rFonts w:asciiTheme="minorHAnsi" w:hAnsiTheme="minorHAnsi" w:cstheme="minorHAnsi"/>
                <w:sz w:val="20"/>
              </w:rPr>
            </w:pPr>
            <w:r w:rsidRPr="00D1018B">
              <w:rPr>
                <w:rFonts w:asciiTheme="minorHAnsi" w:hAnsiTheme="minorHAnsi" w:cstheme="minorHAnsi"/>
                <w:sz w:val="20"/>
              </w:rPr>
              <w:t>1</w:t>
            </w:r>
          </w:p>
        </w:tc>
      </w:tr>
      <w:tr w:rsidR="007F6B69" w:rsidRPr="00D1018B" w14:paraId="0E9F6CF3" w14:textId="266F900A" w:rsidTr="007F6B69">
        <w:trPr>
          <w:cantSplit/>
        </w:trPr>
        <w:tc>
          <w:tcPr>
            <w:tcW w:w="288" w:type="pct"/>
            <w:shd w:val="clear" w:color="auto" w:fill="FFFFFF" w:themeFill="background1"/>
          </w:tcPr>
          <w:p w14:paraId="62715974" w14:textId="66F5A6B5" w:rsidR="007F6B69" w:rsidRPr="00D1018B" w:rsidRDefault="007F6B69" w:rsidP="007F6B69">
            <w:pPr>
              <w:pStyle w:val="NoSpacing"/>
              <w:spacing w:before="60" w:line="259" w:lineRule="auto"/>
              <w:jc w:val="right"/>
              <w:rPr>
                <w:rFonts w:asciiTheme="minorHAnsi" w:hAnsiTheme="minorHAnsi" w:cstheme="minorHAnsi"/>
                <w:sz w:val="20"/>
              </w:rPr>
            </w:pPr>
            <w:r>
              <w:rPr>
                <w:rFonts w:asciiTheme="minorHAnsi" w:hAnsiTheme="minorHAnsi" w:cstheme="minorHAnsi"/>
                <w:sz w:val="20"/>
              </w:rPr>
              <w:t>19</w:t>
            </w:r>
          </w:p>
        </w:tc>
        <w:tc>
          <w:tcPr>
            <w:tcW w:w="624" w:type="pct"/>
            <w:shd w:val="clear" w:color="auto" w:fill="FFFFFF" w:themeFill="background1"/>
            <w:hideMark/>
          </w:tcPr>
          <w:p w14:paraId="6F77E0EC" w14:textId="1C617926"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Assets</w:t>
            </w:r>
          </w:p>
        </w:tc>
        <w:tc>
          <w:tcPr>
            <w:tcW w:w="766" w:type="pct"/>
            <w:shd w:val="clear" w:color="auto" w:fill="FFFFFF" w:themeFill="background1"/>
          </w:tcPr>
          <w:p w14:paraId="64FCACDA"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ricecook</w:t>
            </w:r>
          </w:p>
        </w:tc>
        <w:tc>
          <w:tcPr>
            <w:tcW w:w="1340" w:type="pct"/>
            <w:shd w:val="clear" w:color="auto" w:fill="FFFFFF" w:themeFill="background1"/>
            <w:hideMark/>
          </w:tcPr>
          <w:p w14:paraId="4C800F6C"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Ownership of a rice cooker</w:t>
            </w:r>
          </w:p>
        </w:tc>
        <w:tc>
          <w:tcPr>
            <w:tcW w:w="1544" w:type="pct"/>
            <w:shd w:val="clear" w:color="auto" w:fill="FFFFFF" w:themeFill="background1"/>
            <w:hideMark/>
          </w:tcPr>
          <w:p w14:paraId="67DC6F1C" w14:textId="77777777"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 xml:space="preserve">0 = No </w:t>
            </w:r>
            <w:r w:rsidRPr="00D1018B">
              <w:rPr>
                <w:rFonts w:asciiTheme="minorHAnsi" w:hAnsiTheme="minorHAnsi" w:cstheme="minorHAnsi"/>
                <w:sz w:val="20"/>
              </w:rPr>
              <w:br/>
              <w:t>1 = Yes</w:t>
            </w:r>
          </w:p>
        </w:tc>
        <w:tc>
          <w:tcPr>
            <w:tcW w:w="438" w:type="pct"/>
            <w:shd w:val="clear" w:color="auto" w:fill="FFFFFF" w:themeFill="background1"/>
          </w:tcPr>
          <w:p w14:paraId="20F59C70" w14:textId="25593088" w:rsidR="007F6B69" w:rsidRPr="00D1018B" w:rsidRDefault="007F6B69" w:rsidP="00D1018B">
            <w:pPr>
              <w:pStyle w:val="NoSpacing"/>
              <w:spacing w:before="60" w:line="259" w:lineRule="auto"/>
              <w:jc w:val="center"/>
              <w:rPr>
                <w:rFonts w:asciiTheme="minorHAnsi" w:hAnsiTheme="minorHAnsi" w:cstheme="minorHAnsi"/>
                <w:sz w:val="20"/>
              </w:rPr>
            </w:pPr>
            <w:r w:rsidRPr="00D1018B">
              <w:rPr>
                <w:rFonts w:asciiTheme="minorHAnsi" w:hAnsiTheme="minorHAnsi" w:cstheme="minorHAnsi"/>
                <w:sz w:val="20"/>
              </w:rPr>
              <w:t>2</w:t>
            </w:r>
          </w:p>
        </w:tc>
      </w:tr>
      <w:tr w:rsidR="007F6B69" w:rsidRPr="00D1018B" w14:paraId="6203BB74" w14:textId="043C8FB0" w:rsidTr="007F6B69">
        <w:trPr>
          <w:cantSplit/>
        </w:trPr>
        <w:tc>
          <w:tcPr>
            <w:tcW w:w="288" w:type="pct"/>
            <w:shd w:val="clear" w:color="auto" w:fill="FFFFFF" w:themeFill="background1"/>
          </w:tcPr>
          <w:p w14:paraId="7E48BA6B" w14:textId="798CE485" w:rsidR="007F6B69" w:rsidRPr="00D1018B" w:rsidRDefault="007F6B69" w:rsidP="007F6B69">
            <w:pPr>
              <w:pStyle w:val="NoSpacing"/>
              <w:spacing w:before="60" w:line="259" w:lineRule="auto"/>
              <w:jc w:val="right"/>
              <w:rPr>
                <w:rFonts w:asciiTheme="minorHAnsi" w:hAnsiTheme="minorHAnsi" w:cstheme="minorHAnsi"/>
                <w:sz w:val="20"/>
              </w:rPr>
            </w:pPr>
            <w:r>
              <w:rPr>
                <w:rFonts w:asciiTheme="minorHAnsi" w:hAnsiTheme="minorHAnsi" w:cstheme="minorHAnsi"/>
                <w:sz w:val="20"/>
              </w:rPr>
              <w:t>20</w:t>
            </w:r>
          </w:p>
        </w:tc>
        <w:tc>
          <w:tcPr>
            <w:tcW w:w="624" w:type="pct"/>
            <w:shd w:val="clear" w:color="auto" w:fill="FFFFFF" w:themeFill="background1"/>
            <w:hideMark/>
          </w:tcPr>
          <w:p w14:paraId="15236FB6" w14:textId="75FCCCC6"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Assets</w:t>
            </w:r>
          </w:p>
        </w:tc>
        <w:tc>
          <w:tcPr>
            <w:tcW w:w="766" w:type="pct"/>
            <w:shd w:val="clear" w:color="auto" w:fill="FFFFFF" w:themeFill="background1"/>
          </w:tcPr>
          <w:p w14:paraId="0B814CE5"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fan</w:t>
            </w:r>
          </w:p>
        </w:tc>
        <w:tc>
          <w:tcPr>
            <w:tcW w:w="1340" w:type="pct"/>
            <w:shd w:val="clear" w:color="auto" w:fill="FFFFFF" w:themeFill="background1"/>
            <w:hideMark/>
          </w:tcPr>
          <w:p w14:paraId="7A6FB45F"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Ownership of an electric fan</w:t>
            </w:r>
          </w:p>
        </w:tc>
        <w:tc>
          <w:tcPr>
            <w:tcW w:w="1544" w:type="pct"/>
            <w:shd w:val="clear" w:color="auto" w:fill="FFFFFF" w:themeFill="background1"/>
            <w:hideMark/>
          </w:tcPr>
          <w:p w14:paraId="2A678FC8" w14:textId="77777777"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 xml:space="preserve">0 = No </w:t>
            </w:r>
            <w:r w:rsidRPr="00D1018B">
              <w:rPr>
                <w:rFonts w:asciiTheme="minorHAnsi" w:hAnsiTheme="minorHAnsi" w:cstheme="minorHAnsi"/>
                <w:sz w:val="20"/>
              </w:rPr>
              <w:br/>
              <w:t>1 = Yes</w:t>
            </w:r>
          </w:p>
        </w:tc>
        <w:tc>
          <w:tcPr>
            <w:tcW w:w="438" w:type="pct"/>
            <w:shd w:val="clear" w:color="auto" w:fill="FFFFFF" w:themeFill="background1"/>
          </w:tcPr>
          <w:p w14:paraId="2260F76E" w14:textId="69A7A7DF" w:rsidR="007F6B69" w:rsidRPr="00D1018B" w:rsidRDefault="007F6B69" w:rsidP="00D1018B">
            <w:pPr>
              <w:pStyle w:val="NoSpacing"/>
              <w:spacing w:before="60" w:line="259" w:lineRule="auto"/>
              <w:jc w:val="center"/>
              <w:rPr>
                <w:rFonts w:asciiTheme="minorHAnsi" w:hAnsiTheme="minorHAnsi" w:cstheme="minorHAnsi"/>
                <w:sz w:val="20"/>
              </w:rPr>
            </w:pPr>
            <w:r w:rsidRPr="00D1018B">
              <w:rPr>
                <w:rFonts w:asciiTheme="minorHAnsi" w:hAnsiTheme="minorHAnsi" w:cstheme="minorHAnsi"/>
                <w:sz w:val="20"/>
              </w:rPr>
              <w:t>2</w:t>
            </w:r>
          </w:p>
        </w:tc>
      </w:tr>
      <w:tr w:rsidR="007F6B69" w:rsidRPr="00D1018B" w14:paraId="75AE0A1D" w14:textId="7CD48330" w:rsidTr="007F6B69">
        <w:trPr>
          <w:cantSplit/>
        </w:trPr>
        <w:tc>
          <w:tcPr>
            <w:tcW w:w="288" w:type="pct"/>
            <w:shd w:val="clear" w:color="auto" w:fill="FFFFFF" w:themeFill="background1"/>
          </w:tcPr>
          <w:p w14:paraId="78D1D5D1" w14:textId="65A3E4FF" w:rsidR="007F6B69" w:rsidRPr="00D1018B" w:rsidRDefault="007F6B69" w:rsidP="007F6B69">
            <w:pPr>
              <w:pStyle w:val="NoSpacing"/>
              <w:spacing w:before="60" w:line="259" w:lineRule="auto"/>
              <w:jc w:val="right"/>
              <w:rPr>
                <w:rFonts w:asciiTheme="minorHAnsi" w:hAnsiTheme="minorHAnsi" w:cstheme="minorHAnsi"/>
                <w:sz w:val="20"/>
              </w:rPr>
            </w:pPr>
            <w:r>
              <w:rPr>
                <w:rFonts w:asciiTheme="minorHAnsi" w:hAnsiTheme="minorHAnsi" w:cstheme="minorHAnsi"/>
                <w:sz w:val="20"/>
              </w:rPr>
              <w:t>21</w:t>
            </w:r>
          </w:p>
        </w:tc>
        <w:tc>
          <w:tcPr>
            <w:tcW w:w="624" w:type="pct"/>
            <w:shd w:val="clear" w:color="auto" w:fill="FFFFFF" w:themeFill="background1"/>
            <w:hideMark/>
          </w:tcPr>
          <w:p w14:paraId="443B3C23" w14:textId="5A6F3F07"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Assets</w:t>
            </w:r>
          </w:p>
        </w:tc>
        <w:tc>
          <w:tcPr>
            <w:tcW w:w="766" w:type="pct"/>
            <w:shd w:val="clear" w:color="auto" w:fill="FFFFFF" w:themeFill="background1"/>
          </w:tcPr>
          <w:p w14:paraId="2F7EF33E"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ac</w:t>
            </w:r>
          </w:p>
        </w:tc>
        <w:tc>
          <w:tcPr>
            <w:tcW w:w="1340" w:type="pct"/>
            <w:shd w:val="clear" w:color="auto" w:fill="FFFFFF" w:themeFill="background1"/>
            <w:hideMark/>
          </w:tcPr>
          <w:p w14:paraId="344653E9"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Ownership of an air conditioner</w:t>
            </w:r>
          </w:p>
        </w:tc>
        <w:tc>
          <w:tcPr>
            <w:tcW w:w="1544" w:type="pct"/>
            <w:shd w:val="clear" w:color="auto" w:fill="FFFFFF" w:themeFill="background1"/>
            <w:hideMark/>
          </w:tcPr>
          <w:p w14:paraId="090DE8F1" w14:textId="77777777" w:rsidR="007F6B69" w:rsidRPr="00D1018B" w:rsidRDefault="007F6B69" w:rsidP="00D1018B">
            <w:pPr>
              <w:pStyle w:val="NoSpacing"/>
              <w:spacing w:before="60" w:line="259" w:lineRule="auto"/>
              <w:rPr>
                <w:rFonts w:asciiTheme="minorHAnsi" w:hAnsiTheme="minorHAnsi" w:cstheme="minorHAnsi"/>
                <w:sz w:val="20"/>
              </w:rPr>
            </w:pPr>
            <w:r w:rsidRPr="00D1018B">
              <w:rPr>
                <w:rFonts w:asciiTheme="minorHAnsi" w:hAnsiTheme="minorHAnsi" w:cstheme="minorHAnsi"/>
                <w:sz w:val="20"/>
              </w:rPr>
              <w:t xml:space="preserve">0 = No </w:t>
            </w:r>
            <w:r w:rsidRPr="00D1018B">
              <w:rPr>
                <w:rFonts w:asciiTheme="minorHAnsi" w:hAnsiTheme="minorHAnsi" w:cstheme="minorHAnsi"/>
                <w:sz w:val="20"/>
              </w:rPr>
              <w:br/>
              <w:t>1 = Yes</w:t>
            </w:r>
          </w:p>
        </w:tc>
        <w:tc>
          <w:tcPr>
            <w:tcW w:w="438" w:type="pct"/>
            <w:shd w:val="clear" w:color="auto" w:fill="FFFFFF" w:themeFill="background1"/>
          </w:tcPr>
          <w:p w14:paraId="7FB9CF4E" w14:textId="5FE00760" w:rsidR="007F6B69" w:rsidRPr="00D1018B" w:rsidRDefault="007F6B69" w:rsidP="00D1018B">
            <w:pPr>
              <w:pStyle w:val="NoSpacing"/>
              <w:spacing w:before="60" w:line="259" w:lineRule="auto"/>
              <w:jc w:val="center"/>
              <w:rPr>
                <w:rFonts w:asciiTheme="minorHAnsi" w:hAnsiTheme="minorHAnsi" w:cstheme="minorHAnsi"/>
                <w:sz w:val="20"/>
              </w:rPr>
            </w:pPr>
            <w:r w:rsidRPr="00D1018B">
              <w:rPr>
                <w:rFonts w:asciiTheme="minorHAnsi" w:hAnsiTheme="minorHAnsi" w:cstheme="minorHAnsi"/>
                <w:sz w:val="20"/>
              </w:rPr>
              <w:t>1</w:t>
            </w:r>
          </w:p>
        </w:tc>
      </w:tr>
      <w:tr w:rsidR="007F6B69" w:rsidRPr="00D1018B" w14:paraId="6FE1E0FB" w14:textId="3A8F0304" w:rsidTr="007F6B69">
        <w:trPr>
          <w:cantSplit/>
        </w:trPr>
        <w:tc>
          <w:tcPr>
            <w:tcW w:w="288" w:type="pct"/>
            <w:shd w:val="clear" w:color="auto" w:fill="FFFFFF" w:themeFill="background1"/>
          </w:tcPr>
          <w:p w14:paraId="052BCCF6" w14:textId="7ED956C4" w:rsidR="007F6B69" w:rsidRPr="00D1018B" w:rsidRDefault="007F6B69" w:rsidP="007F6B69">
            <w:pPr>
              <w:pStyle w:val="NoSpacing"/>
              <w:spacing w:before="60" w:line="259" w:lineRule="auto"/>
              <w:jc w:val="right"/>
              <w:rPr>
                <w:rFonts w:asciiTheme="minorHAnsi" w:hAnsiTheme="minorHAnsi" w:cstheme="minorHAnsi"/>
                <w:sz w:val="20"/>
              </w:rPr>
            </w:pPr>
            <w:r>
              <w:rPr>
                <w:rFonts w:asciiTheme="minorHAnsi" w:hAnsiTheme="minorHAnsi" w:cstheme="minorHAnsi"/>
                <w:sz w:val="20"/>
              </w:rPr>
              <w:t>22</w:t>
            </w:r>
          </w:p>
        </w:tc>
        <w:tc>
          <w:tcPr>
            <w:tcW w:w="624" w:type="pct"/>
            <w:shd w:val="clear" w:color="auto" w:fill="FFFFFF" w:themeFill="background1"/>
            <w:hideMark/>
          </w:tcPr>
          <w:p w14:paraId="6433FB1E" w14:textId="4EDCBC2C" w:rsidR="007F6B69" w:rsidRPr="00D1018B" w:rsidRDefault="007F6B69" w:rsidP="007F6B69">
            <w:pPr>
              <w:pStyle w:val="NoSpacing"/>
              <w:spacing w:before="60" w:after="60" w:line="259" w:lineRule="auto"/>
              <w:rPr>
                <w:rFonts w:asciiTheme="minorHAnsi" w:hAnsiTheme="minorHAnsi" w:cstheme="minorHAnsi"/>
                <w:sz w:val="20"/>
              </w:rPr>
            </w:pPr>
            <w:r w:rsidRPr="00D1018B">
              <w:rPr>
                <w:rFonts w:asciiTheme="minorHAnsi" w:hAnsiTheme="minorHAnsi" w:cstheme="minorHAnsi"/>
                <w:sz w:val="20"/>
              </w:rPr>
              <w:t>Assets</w:t>
            </w:r>
          </w:p>
        </w:tc>
        <w:tc>
          <w:tcPr>
            <w:tcW w:w="766" w:type="pct"/>
            <w:shd w:val="clear" w:color="auto" w:fill="FFFFFF" w:themeFill="background1"/>
          </w:tcPr>
          <w:p w14:paraId="39358A36"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ewpump</w:t>
            </w:r>
          </w:p>
        </w:tc>
        <w:tc>
          <w:tcPr>
            <w:tcW w:w="1340" w:type="pct"/>
            <w:shd w:val="clear" w:color="auto" w:fill="FFFFFF" w:themeFill="background1"/>
            <w:hideMark/>
          </w:tcPr>
          <w:p w14:paraId="56040B10" w14:textId="77777777" w:rsidR="007F6B69" w:rsidRPr="00D1018B" w:rsidRDefault="007F6B69" w:rsidP="007F6B69">
            <w:pPr>
              <w:pStyle w:val="NoSpacing"/>
              <w:spacing w:before="60" w:after="60" w:line="259" w:lineRule="auto"/>
              <w:rPr>
                <w:rFonts w:asciiTheme="minorHAnsi" w:hAnsiTheme="minorHAnsi" w:cstheme="minorHAnsi"/>
                <w:b/>
                <w:bCs/>
                <w:sz w:val="20"/>
              </w:rPr>
            </w:pPr>
            <w:r w:rsidRPr="00D1018B">
              <w:rPr>
                <w:rFonts w:asciiTheme="minorHAnsi" w:hAnsiTheme="minorHAnsi" w:cstheme="minorHAnsi"/>
                <w:b/>
                <w:bCs/>
                <w:sz w:val="20"/>
              </w:rPr>
              <w:t>Ownership of a electric water pump</w:t>
            </w:r>
          </w:p>
        </w:tc>
        <w:tc>
          <w:tcPr>
            <w:tcW w:w="1544" w:type="pct"/>
            <w:shd w:val="clear" w:color="auto" w:fill="FFFFFF" w:themeFill="background1"/>
            <w:hideMark/>
          </w:tcPr>
          <w:p w14:paraId="74294FA8" w14:textId="77777777" w:rsidR="007F6B69" w:rsidRPr="00D1018B" w:rsidRDefault="007F6B69" w:rsidP="00D1018B">
            <w:pPr>
              <w:pStyle w:val="NoSpacing"/>
              <w:spacing w:before="60" w:line="259" w:lineRule="auto"/>
              <w:rPr>
                <w:rFonts w:asciiTheme="minorHAnsi" w:hAnsiTheme="minorHAnsi" w:cstheme="minorHAnsi"/>
                <w:sz w:val="20"/>
              </w:rPr>
            </w:pPr>
            <w:r w:rsidRPr="00D1018B">
              <w:rPr>
                <w:rFonts w:asciiTheme="minorHAnsi" w:hAnsiTheme="minorHAnsi" w:cstheme="minorHAnsi"/>
                <w:sz w:val="20"/>
              </w:rPr>
              <w:t xml:space="preserve">0 = No </w:t>
            </w:r>
            <w:r w:rsidRPr="00D1018B">
              <w:rPr>
                <w:rFonts w:asciiTheme="minorHAnsi" w:hAnsiTheme="minorHAnsi" w:cstheme="minorHAnsi"/>
                <w:sz w:val="20"/>
              </w:rPr>
              <w:br/>
              <w:t>1 = Yes</w:t>
            </w:r>
          </w:p>
        </w:tc>
        <w:tc>
          <w:tcPr>
            <w:tcW w:w="438" w:type="pct"/>
            <w:shd w:val="clear" w:color="auto" w:fill="FFFFFF" w:themeFill="background1"/>
          </w:tcPr>
          <w:p w14:paraId="1B73948F" w14:textId="3087E743" w:rsidR="007F6B69" w:rsidRPr="00D1018B" w:rsidRDefault="007F6B69" w:rsidP="00D1018B">
            <w:pPr>
              <w:pStyle w:val="NoSpacing"/>
              <w:spacing w:before="60" w:line="259" w:lineRule="auto"/>
              <w:jc w:val="center"/>
              <w:rPr>
                <w:rFonts w:asciiTheme="minorHAnsi" w:hAnsiTheme="minorHAnsi" w:cstheme="minorHAnsi"/>
                <w:sz w:val="20"/>
              </w:rPr>
            </w:pPr>
            <w:r w:rsidRPr="00D1018B">
              <w:rPr>
                <w:rFonts w:asciiTheme="minorHAnsi" w:hAnsiTheme="minorHAnsi" w:cstheme="minorHAnsi"/>
                <w:sz w:val="20"/>
              </w:rPr>
              <w:t>2</w:t>
            </w:r>
          </w:p>
        </w:tc>
      </w:tr>
    </w:tbl>
    <w:p w14:paraId="3BC9CB0D" w14:textId="77777777" w:rsidR="001E564E" w:rsidRDefault="001E564E" w:rsidP="002C73A8">
      <w:pPr>
        <w:spacing w:after="0"/>
      </w:pPr>
    </w:p>
    <w:p w14:paraId="45E87618" w14:textId="77777777" w:rsidR="001E564E" w:rsidRDefault="001E564E" w:rsidP="002C73A8">
      <w:pPr>
        <w:spacing w:after="0"/>
      </w:pPr>
    </w:p>
    <w:p w14:paraId="5FDC3314" w14:textId="77777777" w:rsidR="002C73A8" w:rsidRPr="009B00A6" w:rsidRDefault="002C73A8" w:rsidP="0061790A">
      <w:pPr>
        <w:pStyle w:val="Heading4"/>
        <w:spacing w:before="0" w:after="0"/>
        <w:rPr>
          <w:rFonts w:asciiTheme="minorHAnsi" w:hAnsiTheme="minorHAnsi" w:cstheme="minorHAnsi"/>
        </w:rPr>
      </w:pPr>
      <w:bookmarkStart w:id="294" w:name="_Toc7198661"/>
      <w:bookmarkStart w:id="295" w:name="_Toc7198825"/>
      <w:r w:rsidRPr="009B00A6">
        <w:rPr>
          <w:rFonts w:asciiTheme="minorHAnsi" w:hAnsiTheme="minorHAnsi" w:cstheme="minorHAnsi"/>
        </w:rPr>
        <w:t>Means of transportation</w:t>
      </w:r>
      <w:bookmarkEnd w:id="294"/>
      <w:bookmarkEnd w:id="295"/>
      <w:r w:rsidRPr="009B00A6">
        <w:rPr>
          <w:rFonts w:asciiTheme="minorHAnsi" w:hAnsiTheme="minorHAnsi" w:cstheme="minorHAnsi"/>
        </w:rPr>
        <w:t xml:space="preserve"> </w:t>
      </w:r>
    </w:p>
    <w:p w14:paraId="2120B21D" w14:textId="77777777" w:rsidR="000B37E9" w:rsidRDefault="000B37E9" w:rsidP="000B37E9">
      <w:pPr>
        <w:spacing w:after="0"/>
        <w:jc w:val="both"/>
      </w:pPr>
      <w:bookmarkStart w:id="296" w:name="_Hlk133240960"/>
    </w:p>
    <w:p w14:paraId="7E5DCBD0" w14:textId="520FF9BB" w:rsidR="000B37E9" w:rsidRPr="006C23C9" w:rsidRDefault="000B37E9" w:rsidP="000B37E9">
      <w:pPr>
        <w:spacing w:after="0"/>
        <w:jc w:val="both"/>
      </w:pPr>
      <w:r>
        <w:t>This section refers to the p</w:t>
      </w:r>
      <w:r w:rsidRPr="00AF7A5F">
        <w:t xml:space="preserve">resence of a </w:t>
      </w:r>
      <w:r>
        <w:t xml:space="preserve">transport equipment that is for household use.  The transport equipment must be functioning </w:t>
      </w:r>
      <w:r w:rsidRPr="00AF7A5F">
        <w:t>irrespective of who owns it within the household</w:t>
      </w:r>
      <w:r>
        <w:t xml:space="preserve">. It also </w:t>
      </w:r>
      <w:r w:rsidRPr="006C23C9">
        <w:t>does not take the number of items into account</w:t>
      </w:r>
      <w:r>
        <w:t xml:space="preserve"> within the household. Do not guestimate that appliance exists within household based on other information such as expenditure.</w:t>
      </w:r>
    </w:p>
    <w:p w14:paraId="72100A7C" w14:textId="49EC5286" w:rsidR="000B37E9" w:rsidRDefault="000B37E9" w:rsidP="000B37E9">
      <w:pPr>
        <w:spacing w:after="0"/>
      </w:pPr>
    </w:p>
    <w:p w14:paraId="0A26C57C" w14:textId="34195318" w:rsidR="000B37E9" w:rsidRDefault="000B37E9" w:rsidP="000B37E9">
      <w:pPr>
        <w:spacing w:after="0"/>
      </w:pPr>
      <w:r>
        <w:t xml:space="preserve">Note: </w:t>
      </w:r>
      <w:r w:rsidRPr="00E60A68">
        <w:rPr>
          <w:u w:val="single"/>
        </w:rPr>
        <w:t>Any equipment used for commercial must be excluded.</w:t>
      </w:r>
    </w:p>
    <w:bookmarkEnd w:id="296"/>
    <w:p w14:paraId="4A9593DD" w14:textId="77777777" w:rsidR="000B37E9" w:rsidRDefault="000B37E9" w:rsidP="000B37E9">
      <w:pPr>
        <w:spacing w:after="0"/>
      </w:pPr>
    </w:p>
    <w:p w14:paraId="6C6F2C9B" w14:textId="77777777" w:rsidR="000B37E9" w:rsidRPr="00C918FA" w:rsidRDefault="000B37E9" w:rsidP="000B37E9">
      <w:pPr>
        <w:pStyle w:val="varname"/>
        <w:spacing w:line="259" w:lineRule="auto"/>
        <w:rPr>
          <w:szCs w:val="22"/>
        </w:rPr>
      </w:pPr>
      <w:r w:rsidRPr="006C23C9">
        <w:t xml:space="preserve">car </w:t>
      </w:r>
    </w:p>
    <w:p w14:paraId="000F365E" w14:textId="77777777" w:rsidR="000B37E9" w:rsidRPr="00C918FA" w:rsidRDefault="000B37E9" w:rsidP="000B37E9">
      <w:pPr>
        <w:spacing w:after="0"/>
        <w:jc w:val="both"/>
        <w:rPr>
          <w:rFonts w:cstheme="minorHAnsi"/>
        </w:rPr>
      </w:pPr>
      <w:r w:rsidRPr="00C918FA">
        <w:rPr>
          <w:rFonts w:cstheme="minorHAnsi"/>
        </w:rPr>
        <w:t>This is a dummy variable indicating whether the household owns a car or truck for household use. This refers to car for household use and NOT a commercial vehicle. Two categories after harmonization:</w:t>
      </w:r>
      <w:r w:rsidRPr="00C918FA">
        <w:rPr>
          <w:rFonts w:cstheme="minorHAnsi"/>
        </w:rPr>
        <w:tab/>
      </w:r>
    </w:p>
    <w:p w14:paraId="62A55198" w14:textId="77777777" w:rsidR="000B37E9" w:rsidRPr="00D1018B" w:rsidRDefault="000B37E9" w:rsidP="000B37E9">
      <w:pPr>
        <w:spacing w:after="0"/>
        <w:ind w:left="720"/>
        <w:rPr>
          <w:rFonts w:cstheme="minorHAnsi"/>
          <w:i/>
          <w:iCs/>
        </w:rPr>
      </w:pPr>
      <w:r w:rsidRPr="00D1018B">
        <w:rPr>
          <w:rFonts w:cstheme="minorHAnsi"/>
          <w:i/>
          <w:iCs/>
        </w:rPr>
        <w:t xml:space="preserve">0 = No </w:t>
      </w:r>
      <w:r w:rsidRPr="00D1018B">
        <w:rPr>
          <w:rFonts w:cstheme="minorHAnsi"/>
          <w:i/>
          <w:iCs/>
        </w:rPr>
        <w:br/>
        <w:t>1 = Yes</w:t>
      </w:r>
    </w:p>
    <w:p w14:paraId="7B381CD1" w14:textId="77777777" w:rsidR="000B37E9" w:rsidRPr="000B37E9" w:rsidRDefault="000B37E9" w:rsidP="000B37E9">
      <w:pPr>
        <w:pStyle w:val="varname"/>
        <w:spacing w:line="259" w:lineRule="auto"/>
        <w:rPr>
          <w:szCs w:val="22"/>
        </w:rPr>
      </w:pPr>
    </w:p>
    <w:p w14:paraId="32B67B48" w14:textId="77777777" w:rsidR="000B37E9" w:rsidRPr="000B37E9" w:rsidRDefault="000B37E9" w:rsidP="000B37E9">
      <w:pPr>
        <w:pStyle w:val="varname"/>
        <w:spacing w:line="259" w:lineRule="auto"/>
        <w:rPr>
          <w:szCs w:val="22"/>
        </w:rPr>
      </w:pPr>
      <w:r w:rsidRPr="000B37E9">
        <w:rPr>
          <w:szCs w:val="22"/>
        </w:rPr>
        <w:t xml:space="preserve">mcycle </w:t>
      </w:r>
    </w:p>
    <w:p w14:paraId="1DA44EA7" w14:textId="77777777" w:rsidR="000B37E9" w:rsidRPr="000B37E9" w:rsidRDefault="000B37E9" w:rsidP="000B37E9">
      <w:pPr>
        <w:spacing w:after="0"/>
        <w:jc w:val="both"/>
        <w:rPr>
          <w:rFonts w:cstheme="minorHAnsi"/>
        </w:rPr>
      </w:pPr>
      <w:r w:rsidRPr="000B37E9">
        <w:rPr>
          <w:rFonts w:cstheme="minorHAnsi"/>
        </w:rPr>
        <w:t>This is a dummy variable indicating whether the household owns a motorcycle. Motorcycle refers to an automotive vehicle with two in-line wheels, including motorbike or moped. Two categories after harmonization:</w:t>
      </w:r>
    </w:p>
    <w:p w14:paraId="715F451E" w14:textId="77777777" w:rsidR="00D1018B" w:rsidRPr="00D1018B" w:rsidRDefault="00D1018B" w:rsidP="00D1018B">
      <w:pPr>
        <w:spacing w:after="0"/>
        <w:ind w:left="720"/>
        <w:rPr>
          <w:rFonts w:cstheme="minorHAnsi"/>
          <w:i/>
          <w:iCs/>
        </w:rPr>
      </w:pPr>
      <w:r w:rsidRPr="00D1018B">
        <w:rPr>
          <w:rFonts w:cstheme="minorHAnsi"/>
          <w:i/>
          <w:iCs/>
        </w:rPr>
        <w:t xml:space="preserve">0 = No </w:t>
      </w:r>
      <w:r w:rsidRPr="00D1018B">
        <w:rPr>
          <w:rFonts w:cstheme="minorHAnsi"/>
          <w:i/>
          <w:iCs/>
        </w:rPr>
        <w:br/>
        <w:t>1 = Yes</w:t>
      </w:r>
    </w:p>
    <w:p w14:paraId="586CFC6E" w14:textId="77777777" w:rsidR="000B37E9" w:rsidRPr="000B37E9" w:rsidRDefault="000B37E9" w:rsidP="000B37E9">
      <w:pPr>
        <w:pStyle w:val="varname"/>
        <w:spacing w:line="259" w:lineRule="auto"/>
        <w:rPr>
          <w:szCs w:val="22"/>
        </w:rPr>
      </w:pPr>
    </w:p>
    <w:p w14:paraId="681CE6D1" w14:textId="77777777" w:rsidR="000B37E9" w:rsidRPr="000B37E9" w:rsidRDefault="000B37E9" w:rsidP="000B37E9">
      <w:pPr>
        <w:pStyle w:val="varname"/>
        <w:spacing w:line="259" w:lineRule="auto"/>
        <w:rPr>
          <w:szCs w:val="22"/>
        </w:rPr>
      </w:pPr>
      <w:r w:rsidRPr="000B37E9">
        <w:rPr>
          <w:szCs w:val="22"/>
        </w:rPr>
        <w:t xml:space="preserve">bcycle </w:t>
      </w:r>
    </w:p>
    <w:p w14:paraId="37CFDE7B" w14:textId="77777777" w:rsidR="000B37E9" w:rsidRPr="000B37E9" w:rsidRDefault="000B37E9" w:rsidP="000B37E9">
      <w:pPr>
        <w:spacing w:after="0"/>
        <w:jc w:val="both"/>
        <w:rPr>
          <w:rFonts w:cstheme="minorHAnsi"/>
        </w:rPr>
      </w:pPr>
      <w:r w:rsidRPr="000B37E9">
        <w:rPr>
          <w:rFonts w:cstheme="minorHAnsi"/>
        </w:rPr>
        <w:t>This is a dummy variable indicating whether the household owns a bicycle. Note that motored bicycles are classified as motorcycle regardless of motor type. Two categories after harmonization:</w:t>
      </w:r>
    </w:p>
    <w:p w14:paraId="3A68B245" w14:textId="77777777" w:rsidR="00D1018B" w:rsidRPr="00D1018B" w:rsidRDefault="00D1018B" w:rsidP="00D1018B">
      <w:pPr>
        <w:spacing w:after="0"/>
        <w:ind w:left="720"/>
        <w:rPr>
          <w:rFonts w:cstheme="minorHAnsi"/>
          <w:i/>
          <w:iCs/>
        </w:rPr>
      </w:pPr>
      <w:r w:rsidRPr="00D1018B">
        <w:rPr>
          <w:rFonts w:cstheme="minorHAnsi"/>
          <w:i/>
          <w:iCs/>
        </w:rPr>
        <w:t xml:space="preserve">0 = No </w:t>
      </w:r>
      <w:r w:rsidRPr="00D1018B">
        <w:rPr>
          <w:rFonts w:cstheme="minorHAnsi"/>
          <w:i/>
          <w:iCs/>
        </w:rPr>
        <w:br/>
        <w:t>1 = Yes</w:t>
      </w:r>
    </w:p>
    <w:p w14:paraId="0415CA32" w14:textId="77777777" w:rsidR="000B37E9" w:rsidRPr="000B37E9" w:rsidRDefault="000B37E9" w:rsidP="000B37E9">
      <w:pPr>
        <w:spacing w:after="0"/>
        <w:jc w:val="both"/>
        <w:rPr>
          <w:rFonts w:cstheme="minorHAnsi"/>
        </w:rPr>
      </w:pPr>
    </w:p>
    <w:p w14:paraId="52FA7FC8" w14:textId="77777777" w:rsidR="000B37E9" w:rsidRPr="000B37E9" w:rsidRDefault="000B37E9" w:rsidP="000B37E9">
      <w:pPr>
        <w:spacing w:after="0"/>
        <w:jc w:val="both"/>
        <w:rPr>
          <w:rFonts w:cstheme="minorHAnsi"/>
        </w:rPr>
      </w:pPr>
    </w:p>
    <w:p w14:paraId="6F050E85" w14:textId="77777777" w:rsidR="000B37E9" w:rsidRPr="000B37E9" w:rsidRDefault="000B37E9" w:rsidP="000B37E9">
      <w:pPr>
        <w:pStyle w:val="varname"/>
        <w:spacing w:line="259" w:lineRule="auto"/>
        <w:rPr>
          <w:szCs w:val="22"/>
        </w:rPr>
      </w:pPr>
      <w:r w:rsidRPr="000B37E9">
        <w:rPr>
          <w:szCs w:val="22"/>
        </w:rPr>
        <w:t xml:space="preserve">oxcart </w:t>
      </w:r>
    </w:p>
    <w:p w14:paraId="300AEF9D" w14:textId="77777777" w:rsidR="000B37E9" w:rsidRPr="000B37E9" w:rsidRDefault="000B37E9" w:rsidP="000B37E9">
      <w:pPr>
        <w:spacing w:after="0"/>
        <w:jc w:val="both"/>
        <w:rPr>
          <w:rFonts w:cstheme="minorHAnsi"/>
        </w:rPr>
      </w:pPr>
      <w:r w:rsidRPr="000B37E9">
        <w:rPr>
          <w:rFonts w:cstheme="minorHAnsi"/>
        </w:rPr>
        <w:t>oxcart is a dummy variable indicating whether the household owns an animal cart, which is used as a means of transport or a farm tool. Two categories after harmonization:</w:t>
      </w:r>
    </w:p>
    <w:p w14:paraId="40C66BB4" w14:textId="77777777" w:rsidR="00D1018B" w:rsidRPr="00D1018B" w:rsidRDefault="00D1018B" w:rsidP="00D1018B">
      <w:pPr>
        <w:spacing w:after="0"/>
        <w:ind w:left="720"/>
        <w:rPr>
          <w:rFonts w:cstheme="minorHAnsi"/>
          <w:i/>
          <w:iCs/>
        </w:rPr>
      </w:pPr>
      <w:r w:rsidRPr="00D1018B">
        <w:rPr>
          <w:rFonts w:cstheme="minorHAnsi"/>
          <w:i/>
          <w:iCs/>
        </w:rPr>
        <w:t xml:space="preserve">0 = No </w:t>
      </w:r>
      <w:r w:rsidRPr="00D1018B">
        <w:rPr>
          <w:rFonts w:cstheme="minorHAnsi"/>
          <w:i/>
          <w:iCs/>
        </w:rPr>
        <w:br/>
        <w:t>1 = Yes</w:t>
      </w:r>
    </w:p>
    <w:p w14:paraId="7A4EE2CD" w14:textId="77777777" w:rsidR="000B37E9" w:rsidRPr="000B37E9" w:rsidRDefault="000B37E9" w:rsidP="000B37E9">
      <w:pPr>
        <w:spacing w:after="0"/>
        <w:jc w:val="both"/>
        <w:rPr>
          <w:rFonts w:cstheme="minorHAnsi"/>
        </w:rPr>
      </w:pPr>
    </w:p>
    <w:p w14:paraId="3F5FD1A0" w14:textId="77777777" w:rsidR="000B37E9" w:rsidRPr="000B37E9" w:rsidRDefault="000B37E9" w:rsidP="000B37E9">
      <w:pPr>
        <w:pStyle w:val="varname"/>
        <w:spacing w:line="259" w:lineRule="auto"/>
        <w:rPr>
          <w:szCs w:val="22"/>
        </w:rPr>
      </w:pPr>
      <w:r w:rsidRPr="000B37E9">
        <w:rPr>
          <w:szCs w:val="22"/>
        </w:rPr>
        <w:t xml:space="preserve">boat  </w:t>
      </w:r>
    </w:p>
    <w:p w14:paraId="59F9CA67" w14:textId="77777777" w:rsidR="000B37E9" w:rsidRPr="000B37E9" w:rsidRDefault="000B37E9" w:rsidP="000B37E9">
      <w:pPr>
        <w:spacing w:after="0"/>
        <w:jc w:val="both"/>
        <w:rPr>
          <w:rFonts w:cstheme="minorHAnsi"/>
        </w:rPr>
      </w:pPr>
      <w:r w:rsidRPr="000B37E9">
        <w:rPr>
          <w:rFonts w:cstheme="minorHAnsi"/>
        </w:rPr>
        <w:t>This is a dummy variable indicating whether the household owns a boat. This refers to boat for household use and NOT for commercial use. Two categories after harmonization:</w:t>
      </w:r>
      <w:r w:rsidRPr="000B37E9">
        <w:rPr>
          <w:rFonts w:cstheme="minorHAnsi"/>
        </w:rPr>
        <w:tab/>
      </w:r>
    </w:p>
    <w:p w14:paraId="510B8084" w14:textId="77777777" w:rsidR="00D1018B" w:rsidRPr="00D1018B" w:rsidRDefault="00D1018B" w:rsidP="00D1018B">
      <w:pPr>
        <w:spacing w:after="0"/>
        <w:ind w:left="720"/>
        <w:rPr>
          <w:rFonts w:cstheme="minorHAnsi"/>
          <w:i/>
          <w:iCs/>
        </w:rPr>
      </w:pPr>
      <w:r w:rsidRPr="00D1018B">
        <w:rPr>
          <w:rFonts w:cstheme="minorHAnsi"/>
          <w:i/>
          <w:iCs/>
        </w:rPr>
        <w:t xml:space="preserve">0 = No </w:t>
      </w:r>
      <w:r w:rsidRPr="00D1018B">
        <w:rPr>
          <w:rFonts w:cstheme="minorHAnsi"/>
          <w:i/>
          <w:iCs/>
        </w:rPr>
        <w:br/>
        <w:t>1 = Yes</w:t>
      </w:r>
    </w:p>
    <w:p w14:paraId="70548807" w14:textId="77777777" w:rsidR="000B37E9" w:rsidRPr="000B37E9" w:rsidRDefault="000B37E9" w:rsidP="000B37E9">
      <w:pPr>
        <w:spacing w:after="0"/>
        <w:jc w:val="both"/>
        <w:rPr>
          <w:rFonts w:cstheme="minorHAnsi"/>
        </w:rPr>
      </w:pPr>
    </w:p>
    <w:p w14:paraId="75F371F8" w14:textId="77777777" w:rsidR="000B37E9" w:rsidRPr="000B37E9" w:rsidRDefault="000B37E9" w:rsidP="000B37E9">
      <w:pPr>
        <w:pStyle w:val="varname"/>
        <w:spacing w:line="259" w:lineRule="auto"/>
        <w:rPr>
          <w:szCs w:val="22"/>
        </w:rPr>
      </w:pPr>
      <w:r w:rsidRPr="000B37E9">
        <w:rPr>
          <w:szCs w:val="22"/>
        </w:rPr>
        <w:t>canoe</w:t>
      </w:r>
    </w:p>
    <w:p w14:paraId="176839FF" w14:textId="77777777" w:rsidR="000B37E9" w:rsidRPr="000B37E9" w:rsidRDefault="000B37E9" w:rsidP="000B37E9">
      <w:pPr>
        <w:spacing w:after="0"/>
        <w:jc w:val="both"/>
        <w:rPr>
          <w:rFonts w:cstheme="minorHAnsi"/>
        </w:rPr>
      </w:pPr>
      <w:r w:rsidRPr="000B37E9">
        <w:rPr>
          <w:rFonts w:cstheme="minorHAnsi"/>
        </w:rPr>
        <w:t>This is a dummy variable indicating the ownership of a canoe. This refers to canoe for household use and NOT for commercial use. Two categories after harmonization:</w:t>
      </w:r>
      <w:r w:rsidRPr="000B37E9">
        <w:rPr>
          <w:rFonts w:cstheme="minorHAnsi"/>
        </w:rPr>
        <w:tab/>
      </w:r>
    </w:p>
    <w:p w14:paraId="56AB54C9" w14:textId="77777777" w:rsidR="00D1018B" w:rsidRPr="00D1018B" w:rsidRDefault="00D1018B" w:rsidP="00D1018B">
      <w:pPr>
        <w:spacing w:after="0"/>
        <w:ind w:left="720"/>
        <w:rPr>
          <w:rFonts w:cstheme="minorHAnsi"/>
          <w:i/>
          <w:iCs/>
        </w:rPr>
      </w:pPr>
      <w:r w:rsidRPr="00D1018B">
        <w:rPr>
          <w:rFonts w:cstheme="minorHAnsi"/>
          <w:i/>
          <w:iCs/>
        </w:rPr>
        <w:t xml:space="preserve">0 = No </w:t>
      </w:r>
      <w:r w:rsidRPr="00D1018B">
        <w:rPr>
          <w:rFonts w:cstheme="minorHAnsi"/>
          <w:i/>
          <w:iCs/>
        </w:rPr>
        <w:br/>
        <w:t>1 = Yes</w:t>
      </w:r>
    </w:p>
    <w:p w14:paraId="35EF1C36" w14:textId="6718D77A" w:rsidR="0061790A" w:rsidRDefault="0061790A" w:rsidP="002C73A8">
      <w:pPr>
        <w:spacing w:after="0"/>
        <w:rPr>
          <w:b/>
        </w:rPr>
      </w:pPr>
    </w:p>
    <w:p w14:paraId="428EDAFD" w14:textId="5D0CB767" w:rsidR="00A70B29" w:rsidRPr="001E564E" w:rsidRDefault="00A70B29" w:rsidP="00A70B29">
      <w:pPr>
        <w:spacing w:before="60" w:after="60"/>
        <w:jc w:val="center"/>
        <w:rPr>
          <w:b/>
          <w:bCs/>
        </w:rPr>
      </w:pPr>
      <w:r w:rsidRPr="001E564E">
        <w:rPr>
          <w:b/>
          <w:bCs/>
        </w:rPr>
        <w:t>Table 7.</w:t>
      </w:r>
      <w:r w:rsidR="006D60A9">
        <w:rPr>
          <w:b/>
          <w:bCs/>
        </w:rPr>
        <w:t>2</w:t>
      </w:r>
      <w:r w:rsidRPr="001E564E">
        <w:rPr>
          <w:b/>
          <w:bCs/>
        </w:rPr>
        <w:t xml:space="preserve">: </w:t>
      </w:r>
      <w:r>
        <w:rPr>
          <w:b/>
          <w:bCs/>
        </w:rPr>
        <w:t xml:space="preserve">Asset </w:t>
      </w:r>
      <w:r w:rsidRPr="001E564E">
        <w:rPr>
          <w:b/>
          <w:bCs/>
        </w:rPr>
        <w:t>ownership</w:t>
      </w:r>
      <w:r>
        <w:rPr>
          <w:b/>
          <w:bCs/>
        </w:rPr>
        <w:t>—means of transport</w:t>
      </w:r>
    </w:p>
    <w:tbl>
      <w:tblPr>
        <w:tblW w:w="51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1439"/>
        <w:gridCol w:w="1621"/>
        <w:gridCol w:w="2905"/>
        <w:gridCol w:w="2412"/>
        <w:gridCol w:w="734"/>
      </w:tblGrid>
      <w:tr w:rsidR="00BC79F5" w:rsidRPr="00D1018B" w14:paraId="070380C9" w14:textId="23F5E076" w:rsidTr="00BC79F5">
        <w:trPr>
          <w:cantSplit/>
        </w:trPr>
        <w:tc>
          <w:tcPr>
            <w:tcW w:w="233" w:type="pct"/>
            <w:shd w:val="clear" w:color="auto" w:fill="4472C4" w:themeFill="accent1"/>
          </w:tcPr>
          <w:p w14:paraId="70B755E6" w14:textId="77777777" w:rsidR="00BB7944" w:rsidRPr="00D1018B" w:rsidRDefault="00BB7944" w:rsidP="00BB7944">
            <w:pPr>
              <w:pStyle w:val="NoSpacing"/>
              <w:spacing w:before="60" w:line="259" w:lineRule="auto"/>
              <w:jc w:val="right"/>
              <w:rPr>
                <w:rFonts w:asciiTheme="minorHAnsi" w:hAnsiTheme="minorHAnsi" w:cstheme="minorHAnsi"/>
                <w:b/>
                <w:bCs/>
                <w:color w:val="FFFFFF" w:themeColor="background1"/>
                <w:szCs w:val="22"/>
              </w:rPr>
            </w:pPr>
          </w:p>
        </w:tc>
        <w:tc>
          <w:tcPr>
            <w:tcW w:w="753" w:type="pct"/>
            <w:shd w:val="clear" w:color="auto" w:fill="4472C4" w:themeFill="accent1"/>
            <w:hideMark/>
          </w:tcPr>
          <w:p w14:paraId="214C4B51" w14:textId="0AD38C3A" w:rsidR="00BB7944" w:rsidRPr="00D1018B" w:rsidRDefault="00BB7944" w:rsidP="00D1018B">
            <w:pPr>
              <w:pStyle w:val="NoSpacing"/>
              <w:spacing w:before="60" w:line="259" w:lineRule="auto"/>
              <w:rPr>
                <w:rFonts w:asciiTheme="minorHAnsi" w:hAnsiTheme="minorHAnsi" w:cstheme="minorHAnsi"/>
                <w:b/>
                <w:bCs/>
                <w:color w:val="FFFFFF" w:themeColor="background1"/>
                <w:szCs w:val="22"/>
              </w:rPr>
            </w:pPr>
            <w:r w:rsidRPr="00D1018B">
              <w:rPr>
                <w:rFonts w:asciiTheme="minorHAnsi" w:hAnsiTheme="minorHAnsi" w:cstheme="minorHAnsi"/>
                <w:b/>
                <w:bCs/>
                <w:color w:val="FFFFFF" w:themeColor="background1"/>
                <w:szCs w:val="22"/>
              </w:rPr>
              <w:t>Module Code</w:t>
            </w:r>
          </w:p>
        </w:tc>
        <w:tc>
          <w:tcPr>
            <w:tcW w:w="848" w:type="pct"/>
            <w:shd w:val="clear" w:color="auto" w:fill="4472C4" w:themeFill="accent1"/>
          </w:tcPr>
          <w:p w14:paraId="06F22D6F" w14:textId="77777777" w:rsidR="00BB7944" w:rsidRPr="00D1018B" w:rsidRDefault="00BB7944" w:rsidP="00D1018B">
            <w:pPr>
              <w:pStyle w:val="NoSpacing"/>
              <w:spacing w:before="60" w:line="259" w:lineRule="auto"/>
              <w:rPr>
                <w:rFonts w:asciiTheme="minorHAnsi" w:hAnsiTheme="minorHAnsi" w:cstheme="minorHAnsi"/>
                <w:b/>
                <w:bCs/>
                <w:color w:val="FFFFFF" w:themeColor="background1"/>
                <w:szCs w:val="22"/>
              </w:rPr>
            </w:pPr>
            <w:r w:rsidRPr="00D1018B">
              <w:rPr>
                <w:rFonts w:asciiTheme="minorHAnsi" w:hAnsiTheme="minorHAnsi" w:cstheme="minorHAnsi"/>
                <w:b/>
                <w:bCs/>
                <w:color w:val="FFFFFF" w:themeColor="background1"/>
                <w:szCs w:val="22"/>
              </w:rPr>
              <w:t>Variable name</w:t>
            </w:r>
          </w:p>
        </w:tc>
        <w:tc>
          <w:tcPr>
            <w:tcW w:w="1520" w:type="pct"/>
            <w:shd w:val="clear" w:color="auto" w:fill="4472C4" w:themeFill="accent1"/>
            <w:hideMark/>
          </w:tcPr>
          <w:p w14:paraId="13C5A7FC" w14:textId="77777777" w:rsidR="00BB7944" w:rsidRPr="00D1018B" w:rsidRDefault="00BB7944" w:rsidP="00D1018B">
            <w:pPr>
              <w:pStyle w:val="NoSpacing"/>
              <w:spacing w:before="60" w:line="259" w:lineRule="auto"/>
              <w:rPr>
                <w:rFonts w:asciiTheme="minorHAnsi" w:hAnsiTheme="minorHAnsi" w:cstheme="minorHAnsi"/>
                <w:b/>
                <w:bCs/>
                <w:color w:val="FFFFFF" w:themeColor="background1"/>
                <w:szCs w:val="22"/>
              </w:rPr>
            </w:pPr>
            <w:r w:rsidRPr="00D1018B">
              <w:rPr>
                <w:rFonts w:asciiTheme="minorHAnsi" w:hAnsiTheme="minorHAnsi" w:cstheme="minorHAnsi"/>
                <w:b/>
                <w:bCs/>
                <w:color w:val="FFFFFF" w:themeColor="background1"/>
                <w:szCs w:val="22"/>
              </w:rPr>
              <w:t>Variable label</w:t>
            </w:r>
          </w:p>
        </w:tc>
        <w:tc>
          <w:tcPr>
            <w:tcW w:w="1262" w:type="pct"/>
            <w:shd w:val="clear" w:color="auto" w:fill="4472C4" w:themeFill="accent1"/>
            <w:hideMark/>
          </w:tcPr>
          <w:p w14:paraId="20CA2BEA" w14:textId="77777777" w:rsidR="00BB7944" w:rsidRPr="00D1018B" w:rsidRDefault="00BB7944" w:rsidP="00D1018B">
            <w:pPr>
              <w:pStyle w:val="NoSpacing"/>
              <w:spacing w:before="60" w:line="259" w:lineRule="auto"/>
              <w:rPr>
                <w:rFonts w:asciiTheme="minorHAnsi" w:hAnsiTheme="minorHAnsi" w:cstheme="minorHAnsi"/>
                <w:b/>
                <w:bCs/>
                <w:color w:val="FFFFFF" w:themeColor="background1"/>
                <w:szCs w:val="22"/>
              </w:rPr>
            </w:pPr>
            <w:r w:rsidRPr="00D1018B">
              <w:rPr>
                <w:rFonts w:asciiTheme="minorHAnsi" w:hAnsiTheme="minorHAnsi" w:cstheme="minorHAnsi"/>
                <w:b/>
                <w:bCs/>
                <w:color w:val="FFFFFF" w:themeColor="background1"/>
                <w:szCs w:val="22"/>
              </w:rPr>
              <w:t>Allowed codes after standardization</w:t>
            </w:r>
          </w:p>
        </w:tc>
        <w:tc>
          <w:tcPr>
            <w:tcW w:w="384" w:type="pct"/>
            <w:shd w:val="clear" w:color="auto" w:fill="4472C4" w:themeFill="accent1"/>
          </w:tcPr>
          <w:p w14:paraId="2AB0D3E1" w14:textId="78242396" w:rsidR="00BB7944" w:rsidRPr="00D1018B" w:rsidRDefault="00BB7944" w:rsidP="00BB7944">
            <w:pPr>
              <w:pStyle w:val="NoSpacing"/>
              <w:spacing w:before="60" w:line="259" w:lineRule="auto"/>
              <w:jc w:val="center"/>
              <w:rPr>
                <w:rFonts w:asciiTheme="minorHAnsi" w:hAnsiTheme="minorHAnsi" w:cstheme="minorHAnsi"/>
                <w:b/>
                <w:bCs/>
                <w:color w:val="FFFFFF" w:themeColor="background1"/>
                <w:szCs w:val="22"/>
              </w:rPr>
            </w:pPr>
            <w:r w:rsidRPr="00D1018B">
              <w:rPr>
                <w:rFonts w:asciiTheme="minorHAnsi" w:hAnsiTheme="minorHAnsi" w:cstheme="minorHAnsi"/>
                <w:b/>
                <w:bCs/>
                <w:color w:val="FFFFFF" w:themeColor="background1"/>
                <w:szCs w:val="22"/>
              </w:rPr>
              <w:t>Tier</w:t>
            </w:r>
          </w:p>
        </w:tc>
      </w:tr>
      <w:tr w:rsidR="00BC79F5" w:rsidRPr="00D1018B" w14:paraId="1F2DDFCD" w14:textId="15BF16C5" w:rsidTr="00BC79F5">
        <w:trPr>
          <w:cantSplit/>
        </w:trPr>
        <w:tc>
          <w:tcPr>
            <w:tcW w:w="233" w:type="pct"/>
            <w:shd w:val="clear" w:color="auto" w:fill="FFFFFF" w:themeFill="background1"/>
          </w:tcPr>
          <w:p w14:paraId="27BE830D" w14:textId="737115EB" w:rsidR="00BB7944" w:rsidRPr="00D1018B" w:rsidRDefault="00BB7944" w:rsidP="00BB7944">
            <w:pPr>
              <w:pStyle w:val="NoSpacing"/>
              <w:spacing w:before="60" w:line="259" w:lineRule="auto"/>
              <w:jc w:val="right"/>
              <w:rPr>
                <w:rFonts w:asciiTheme="minorHAnsi" w:hAnsiTheme="minorHAnsi" w:cstheme="minorHAnsi"/>
                <w:sz w:val="20"/>
              </w:rPr>
            </w:pPr>
            <w:r>
              <w:rPr>
                <w:rFonts w:asciiTheme="minorHAnsi" w:hAnsiTheme="minorHAnsi" w:cstheme="minorHAnsi"/>
                <w:sz w:val="20"/>
              </w:rPr>
              <w:t>1</w:t>
            </w:r>
          </w:p>
        </w:tc>
        <w:tc>
          <w:tcPr>
            <w:tcW w:w="753" w:type="pct"/>
            <w:shd w:val="clear" w:color="auto" w:fill="FFFFFF" w:themeFill="background1"/>
            <w:hideMark/>
          </w:tcPr>
          <w:p w14:paraId="1FE2F394" w14:textId="238B07FF" w:rsidR="00BB7944" w:rsidRPr="00D1018B" w:rsidRDefault="00BB7944" w:rsidP="00D1018B">
            <w:pPr>
              <w:pStyle w:val="NoSpacing"/>
              <w:spacing w:before="60" w:line="259" w:lineRule="auto"/>
              <w:rPr>
                <w:rFonts w:asciiTheme="minorHAnsi" w:hAnsiTheme="minorHAnsi" w:cstheme="minorHAnsi"/>
                <w:sz w:val="20"/>
              </w:rPr>
            </w:pPr>
            <w:r w:rsidRPr="00D1018B">
              <w:rPr>
                <w:rFonts w:asciiTheme="minorHAnsi" w:hAnsiTheme="minorHAnsi" w:cstheme="minorHAnsi"/>
                <w:sz w:val="20"/>
              </w:rPr>
              <w:t>Assets</w:t>
            </w:r>
          </w:p>
        </w:tc>
        <w:tc>
          <w:tcPr>
            <w:tcW w:w="848" w:type="pct"/>
            <w:shd w:val="clear" w:color="auto" w:fill="FFFFFF" w:themeFill="background1"/>
          </w:tcPr>
          <w:p w14:paraId="60A73820" w14:textId="5796224B" w:rsidR="00BB7944" w:rsidRPr="00D1018B" w:rsidRDefault="00BB7944" w:rsidP="00D1018B">
            <w:pPr>
              <w:pStyle w:val="NoSpacing"/>
              <w:spacing w:before="60" w:line="259" w:lineRule="auto"/>
              <w:rPr>
                <w:rFonts w:asciiTheme="minorHAnsi" w:hAnsiTheme="minorHAnsi" w:cstheme="minorHAnsi"/>
                <w:b/>
                <w:bCs/>
                <w:sz w:val="20"/>
              </w:rPr>
            </w:pPr>
            <w:r w:rsidRPr="00D1018B">
              <w:rPr>
                <w:rFonts w:asciiTheme="minorHAnsi" w:hAnsiTheme="minorHAnsi" w:cstheme="minorHAnsi"/>
                <w:b/>
                <w:bCs/>
                <w:sz w:val="20"/>
              </w:rPr>
              <w:t>car</w:t>
            </w:r>
          </w:p>
        </w:tc>
        <w:tc>
          <w:tcPr>
            <w:tcW w:w="1520" w:type="pct"/>
            <w:shd w:val="clear" w:color="auto" w:fill="FFFFFF" w:themeFill="background1"/>
            <w:hideMark/>
          </w:tcPr>
          <w:p w14:paraId="0A2108C8" w14:textId="02405321" w:rsidR="00BB7944" w:rsidRPr="00D1018B" w:rsidRDefault="00BB7944" w:rsidP="00D1018B">
            <w:pPr>
              <w:pStyle w:val="NoSpacing"/>
              <w:spacing w:before="60" w:line="259" w:lineRule="auto"/>
              <w:rPr>
                <w:rFonts w:asciiTheme="minorHAnsi" w:hAnsiTheme="minorHAnsi" w:cstheme="minorHAnsi"/>
                <w:b/>
                <w:bCs/>
                <w:sz w:val="20"/>
              </w:rPr>
            </w:pPr>
            <w:r w:rsidRPr="00D1018B">
              <w:rPr>
                <w:rFonts w:asciiTheme="minorHAnsi" w:hAnsiTheme="minorHAnsi" w:cstheme="minorHAnsi"/>
                <w:b/>
                <w:bCs/>
                <w:sz w:val="20"/>
              </w:rPr>
              <w:t>Ownership of a Car</w:t>
            </w:r>
          </w:p>
        </w:tc>
        <w:tc>
          <w:tcPr>
            <w:tcW w:w="1262" w:type="pct"/>
            <w:shd w:val="clear" w:color="auto" w:fill="FFFFFF" w:themeFill="background1"/>
            <w:hideMark/>
          </w:tcPr>
          <w:p w14:paraId="305A9C60" w14:textId="77777777" w:rsidR="00BB7944" w:rsidRPr="00D1018B" w:rsidRDefault="00BB7944" w:rsidP="00D1018B">
            <w:pPr>
              <w:pStyle w:val="NoSpacing"/>
              <w:spacing w:before="60" w:line="259" w:lineRule="auto"/>
              <w:rPr>
                <w:rFonts w:asciiTheme="minorHAnsi" w:hAnsiTheme="minorHAnsi" w:cstheme="minorHAnsi"/>
                <w:sz w:val="20"/>
              </w:rPr>
            </w:pPr>
            <w:r w:rsidRPr="00D1018B">
              <w:rPr>
                <w:rFonts w:asciiTheme="minorHAnsi" w:hAnsiTheme="minorHAnsi" w:cstheme="minorHAnsi"/>
                <w:sz w:val="20"/>
              </w:rPr>
              <w:t xml:space="preserve">0 = No </w:t>
            </w:r>
            <w:r w:rsidRPr="00D1018B">
              <w:rPr>
                <w:rFonts w:asciiTheme="minorHAnsi" w:hAnsiTheme="minorHAnsi" w:cstheme="minorHAnsi"/>
                <w:sz w:val="20"/>
              </w:rPr>
              <w:br/>
              <w:t>1 = Yes</w:t>
            </w:r>
          </w:p>
        </w:tc>
        <w:tc>
          <w:tcPr>
            <w:tcW w:w="384" w:type="pct"/>
            <w:shd w:val="clear" w:color="auto" w:fill="FFFFFF" w:themeFill="background1"/>
          </w:tcPr>
          <w:p w14:paraId="5ED93CE3" w14:textId="1D761CCB" w:rsidR="00BB7944" w:rsidRPr="00D1018B" w:rsidRDefault="00BB7944" w:rsidP="00BB7944">
            <w:pPr>
              <w:pStyle w:val="NoSpacing"/>
              <w:spacing w:before="60" w:line="259" w:lineRule="auto"/>
              <w:jc w:val="center"/>
              <w:rPr>
                <w:rFonts w:asciiTheme="minorHAnsi" w:hAnsiTheme="minorHAnsi" w:cstheme="minorHAnsi"/>
                <w:sz w:val="20"/>
              </w:rPr>
            </w:pPr>
            <w:r w:rsidRPr="00D1018B">
              <w:rPr>
                <w:rFonts w:asciiTheme="minorHAnsi" w:hAnsiTheme="minorHAnsi" w:cstheme="minorHAnsi"/>
                <w:sz w:val="20"/>
              </w:rPr>
              <w:t>1</w:t>
            </w:r>
          </w:p>
        </w:tc>
      </w:tr>
      <w:tr w:rsidR="00BC79F5" w:rsidRPr="00D1018B" w14:paraId="6D9BB08E" w14:textId="3494D095" w:rsidTr="00BC79F5">
        <w:trPr>
          <w:cantSplit/>
        </w:trPr>
        <w:tc>
          <w:tcPr>
            <w:tcW w:w="233" w:type="pct"/>
            <w:shd w:val="clear" w:color="auto" w:fill="FFFFFF" w:themeFill="background1"/>
          </w:tcPr>
          <w:p w14:paraId="6EED1101" w14:textId="5462D952" w:rsidR="00BB7944" w:rsidRPr="00D1018B" w:rsidRDefault="00BB7944" w:rsidP="00BB7944">
            <w:pPr>
              <w:pStyle w:val="NoSpacing"/>
              <w:spacing w:before="60" w:line="259" w:lineRule="auto"/>
              <w:jc w:val="right"/>
              <w:rPr>
                <w:rFonts w:asciiTheme="minorHAnsi" w:hAnsiTheme="minorHAnsi" w:cstheme="minorHAnsi"/>
                <w:sz w:val="20"/>
              </w:rPr>
            </w:pPr>
            <w:r>
              <w:rPr>
                <w:rFonts w:asciiTheme="minorHAnsi" w:hAnsiTheme="minorHAnsi" w:cstheme="minorHAnsi"/>
                <w:sz w:val="20"/>
              </w:rPr>
              <w:t>2</w:t>
            </w:r>
          </w:p>
        </w:tc>
        <w:tc>
          <w:tcPr>
            <w:tcW w:w="753" w:type="pct"/>
            <w:shd w:val="clear" w:color="auto" w:fill="FFFFFF" w:themeFill="background1"/>
          </w:tcPr>
          <w:p w14:paraId="3DEF758B" w14:textId="30BD72E2" w:rsidR="00BB7944" w:rsidRPr="00D1018B" w:rsidRDefault="00BB7944" w:rsidP="00D1018B">
            <w:pPr>
              <w:pStyle w:val="NoSpacing"/>
              <w:spacing w:before="60" w:line="259" w:lineRule="auto"/>
              <w:rPr>
                <w:rFonts w:asciiTheme="minorHAnsi" w:hAnsiTheme="minorHAnsi" w:cstheme="minorHAnsi"/>
                <w:sz w:val="20"/>
              </w:rPr>
            </w:pPr>
            <w:r w:rsidRPr="00D1018B">
              <w:rPr>
                <w:rFonts w:asciiTheme="minorHAnsi" w:hAnsiTheme="minorHAnsi" w:cstheme="minorHAnsi"/>
                <w:sz w:val="20"/>
              </w:rPr>
              <w:t>Assets</w:t>
            </w:r>
          </w:p>
        </w:tc>
        <w:tc>
          <w:tcPr>
            <w:tcW w:w="848" w:type="pct"/>
            <w:shd w:val="clear" w:color="auto" w:fill="FFFFFF" w:themeFill="background1"/>
          </w:tcPr>
          <w:p w14:paraId="267D2692" w14:textId="77777777" w:rsidR="00BB7944" w:rsidRPr="00D1018B" w:rsidRDefault="00BB7944" w:rsidP="00D1018B">
            <w:pPr>
              <w:pStyle w:val="NoSpacing"/>
              <w:spacing w:before="60" w:line="259" w:lineRule="auto"/>
              <w:rPr>
                <w:rFonts w:asciiTheme="minorHAnsi" w:hAnsiTheme="minorHAnsi" w:cstheme="minorHAnsi"/>
                <w:b/>
                <w:bCs/>
                <w:sz w:val="20"/>
              </w:rPr>
            </w:pPr>
            <w:r w:rsidRPr="00D1018B">
              <w:rPr>
                <w:rFonts w:asciiTheme="minorHAnsi" w:hAnsiTheme="minorHAnsi" w:cstheme="minorHAnsi"/>
                <w:b/>
                <w:bCs/>
                <w:sz w:val="20"/>
              </w:rPr>
              <w:t>bcycle</w:t>
            </w:r>
          </w:p>
        </w:tc>
        <w:tc>
          <w:tcPr>
            <w:tcW w:w="1520" w:type="pct"/>
            <w:shd w:val="clear" w:color="auto" w:fill="FFFFFF" w:themeFill="background1"/>
          </w:tcPr>
          <w:p w14:paraId="2A3D770C" w14:textId="77777777" w:rsidR="00BB7944" w:rsidRPr="00D1018B" w:rsidRDefault="00BB7944" w:rsidP="00D1018B">
            <w:pPr>
              <w:pStyle w:val="NoSpacing"/>
              <w:spacing w:before="60" w:line="259" w:lineRule="auto"/>
              <w:rPr>
                <w:rFonts w:asciiTheme="minorHAnsi" w:hAnsiTheme="minorHAnsi" w:cstheme="minorHAnsi"/>
                <w:b/>
                <w:bCs/>
                <w:sz w:val="20"/>
              </w:rPr>
            </w:pPr>
            <w:r w:rsidRPr="00D1018B">
              <w:rPr>
                <w:rFonts w:asciiTheme="minorHAnsi" w:hAnsiTheme="minorHAnsi" w:cstheme="minorHAnsi"/>
                <w:b/>
                <w:bCs/>
                <w:sz w:val="20"/>
              </w:rPr>
              <w:t>Ownership of a bicycle</w:t>
            </w:r>
          </w:p>
        </w:tc>
        <w:tc>
          <w:tcPr>
            <w:tcW w:w="1262" w:type="pct"/>
            <w:shd w:val="clear" w:color="auto" w:fill="FFFFFF" w:themeFill="background1"/>
          </w:tcPr>
          <w:p w14:paraId="130CD031" w14:textId="77777777" w:rsidR="00BB7944" w:rsidRPr="00D1018B" w:rsidRDefault="00BB7944" w:rsidP="00D1018B">
            <w:pPr>
              <w:pStyle w:val="NoSpacing"/>
              <w:spacing w:before="60" w:line="259" w:lineRule="auto"/>
              <w:rPr>
                <w:rFonts w:asciiTheme="minorHAnsi" w:hAnsiTheme="minorHAnsi" w:cstheme="minorHAnsi"/>
                <w:sz w:val="20"/>
              </w:rPr>
            </w:pPr>
            <w:r w:rsidRPr="00D1018B">
              <w:rPr>
                <w:rFonts w:asciiTheme="minorHAnsi" w:hAnsiTheme="minorHAnsi" w:cstheme="minorHAnsi"/>
                <w:sz w:val="20"/>
              </w:rPr>
              <w:t xml:space="preserve">0 = No </w:t>
            </w:r>
            <w:r w:rsidRPr="00D1018B">
              <w:rPr>
                <w:rFonts w:asciiTheme="minorHAnsi" w:hAnsiTheme="minorHAnsi" w:cstheme="minorHAnsi"/>
                <w:sz w:val="20"/>
              </w:rPr>
              <w:br/>
              <w:t>1 = Yes</w:t>
            </w:r>
          </w:p>
        </w:tc>
        <w:tc>
          <w:tcPr>
            <w:tcW w:w="384" w:type="pct"/>
            <w:shd w:val="clear" w:color="auto" w:fill="FFFFFF" w:themeFill="background1"/>
          </w:tcPr>
          <w:p w14:paraId="4C12B50D" w14:textId="573B4F6B" w:rsidR="00BB7944" w:rsidRPr="00D1018B" w:rsidRDefault="00BB7944" w:rsidP="00BB7944">
            <w:pPr>
              <w:pStyle w:val="NoSpacing"/>
              <w:spacing w:before="60" w:line="259" w:lineRule="auto"/>
              <w:jc w:val="center"/>
              <w:rPr>
                <w:rFonts w:asciiTheme="minorHAnsi" w:hAnsiTheme="minorHAnsi" w:cstheme="minorHAnsi"/>
                <w:sz w:val="20"/>
              </w:rPr>
            </w:pPr>
            <w:r w:rsidRPr="00D1018B">
              <w:rPr>
                <w:rFonts w:asciiTheme="minorHAnsi" w:hAnsiTheme="minorHAnsi" w:cstheme="minorHAnsi"/>
                <w:sz w:val="20"/>
              </w:rPr>
              <w:t>1</w:t>
            </w:r>
          </w:p>
        </w:tc>
      </w:tr>
      <w:tr w:rsidR="00BC79F5" w:rsidRPr="00D1018B" w14:paraId="05BFB393" w14:textId="21E36951" w:rsidTr="00BC79F5">
        <w:trPr>
          <w:cantSplit/>
        </w:trPr>
        <w:tc>
          <w:tcPr>
            <w:tcW w:w="233" w:type="pct"/>
            <w:shd w:val="clear" w:color="auto" w:fill="FFFFFF" w:themeFill="background1"/>
          </w:tcPr>
          <w:p w14:paraId="0D36DA10" w14:textId="6F380FDA" w:rsidR="00BB7944" w:rsidRPr="00D1018B" w:rsidRDefault="00BB7944" w:rsidP="00BB7944">
            <w:pPr>
              <w:pStyle w:val="NoSpacing"/>
              <w:spacing w:before="60" w:line="259" w:lineRule="auto"/>
              <w:jc w:val="right"/>
              <w:rPr>
                <w:rFonts w:asciiTheme="minorHAnsi" w:hAnsiTheme="minorHAnsi" w:cstheme="minorHAnsi"/>
                <w:sz w:val="20"/>
              </w:rPr>
            </w:pPr>
            <w:r>
              <w:rPr>
                <w:rFonts w:asciiTheme="minorHAnsi" w:hAnsiTheme="minorHAnsi" w:cstheme="minorHAnsi"/>
                <w:sz w:val="20"/>
              </w:rPr>
              <w:t>3</w:t>
            </w:r>
          </w:p>
        </w:tc>
        <w:tc>
          <w:tcPr>
            <w:tcW w:w="753" w:type="pct"/>
            <w:shd w:val="clear" w:color="auto" w:fill="FFFFFF" w:themeFill="background1"/>
          </w:tcPr>
          <w:p w14:paraId="08D11FBD" w14:textId="1F975F7C" w:rsidR="00BB7944" w:rsidRPr="00D1018B" w:rsidRDefault="00BB7944" w:rsidP="00D1018B">
            <w:pPr>
              <w:pStyle w:val="NoSpacing"/>
              <w:spacing w:before="60" w:line="259" w:lineRule="auto"/>
              <w:rPr>
                <w:rFonts w:asciiTheme="minorHAnsi" w:hAnsiTheme="minorHAnsi" w:cstheme="minorHAnsi"/>
                <w:sz w:val="20"/>
              </w:rPr>
            </w:pPr>
            <w:r w:rsidRPr="00D1018B">
              <w:rPr>
                <w:rFonts w:asciiTheme="minorHAnsi" w:hAnsiTheme="minorHAnsi" w:cstheme="minorHAnsi"/>
                <w:sz w:val="20"/>
              </w:rPr>
              <w:t>Assets</w:t>
            </w:r>
          </w:p>
        </w:tc>
        <w:tc>
          <w:tcPr>
            <w:tcW w:w="848" w:type="pct"/>
            <w:shd w:val="clear" w:color="auto" w:fill="FFFFFF" w:themeFill="background1"/>
          </w:tcPr>
          <w:p w14:paraId="59BB5BB8" w14:textId="77777777" w:rsidR="00BB7944" w:rsidRPr="00D1018B" w:rsidRDefault="00BB7944" w:rsidP="00D1018B">
            <w:pPr>
              <w:pStyle w:val="NoSpacing"/>
              <w:spacing w:before="60" w:line="259" w:lineRule="auto"/>
              <w:rPr>
                <w:rFonts w:asciiTheme="minorHAnsi" w:hAnsiTheme="minorHAnsi" w:cstheme="minorHAnsi"/>
                <w:b/>
                <w:bCs/>
                <w:sz w:val="20"/>
              </w:rPr>
            </w:pPr>
            <w:r w:rsidRPr="00D1018B">
              <w:rPr>
                <w:rFonts w:asciiTheme="minorHAnsi" w:hAnsiTheme="minorHAnsi" w:cstheme="minorHAnsi"/>
                <w:b/>
                <w:bCs/>
                <w:sz w:val="20"/>
              </w:rPr>
              <w:t>mcycle</w:t>
            </w:r>
          </w:p>
        </w:tc>
        <w:tc>
          <w:tcPr>
            <w:tcW w:w="1520" w:type="pct"/>
            <w:shd w:val="clear" w:color="auto" w:fill="FFFFFF" w:themeFill="background1"/>
          </w:tcPr>
          <w:p w14:paraId="03BA7551" w14:textId="77777777" w:rsidR="00BB7944" w:rsidRPr="00D1018B" w:rsidRDefault="00BB7944" w:rsidP="00D1018B">
            <w:pPr>
              <w:pStyle w:val="NoSpacing"/>
              <w:spacing w:before="60" w:line="259" w:lineRule="auto"/>
              <w:rPr>
                <w:rFonts w:asciiTheme="minorHAnsi" w:hAnsiTheme="minorHAnsi" w:cstheme="minorHAnsi"/>
                <w:b/>
                <w:bCs/>
                <w:sz w:val="20"/>
              </w:rPr>
            </w:pPr>
            <w:r w:rsidRPr="00D1018B">
              <w:rPr>
                <w:rFonts w:asciiTheme="minorHAnsi" w:hAnsiTheme="minorHAnsi" w:cstheme="minorHAnsi"/>
                <w:b/>
                <w:bCs/>
                <w:sz w:val="20"/>
              </w:rPr>
              <w:t>Ownership of a motorcycle</w:t>
            </w:r>
          </w:p>
        </w:tc>
        <w:tc>
          <w:tcPr>
            <w:tcW w:w="1262" w:type="pct"/>
            <w:shd w:val="clear" w:color="auto" w:fill="FFFFFF" w:themeFill="background1"/>
          </w:tcPr>
          <w:p w14:paraId="2333653E" w14:textId="77777777" w:rsidR="00BB7944" w:rsidRPr="00D1018B" w:rsidRDefault="00BB7944" w:rsidP="00D1018B">
            <w:pPr>
              <w:pStyle w:val="NoSpacing"/>
              <w:spacing w:before="60" w:line="259" w:lineRule="auto"/>
              <w:rPr>
                <w:rFonts w:asciiTheme="minorHAnsi" w:hAnsiTheme="minorHAnsi" w:cstheme="minorHAnsi"/>
                <w:sz w:val="20"/>
              </w:rPr>
            </w:pPr>
            <w:r w:rsidRPr="00D1018B">
              <w:rPr>
                <w:rFonts w:asciiTheme="minorHAnsi" w:hAnsiTheme="minorHAnsi" w:cstheme="minorHAnsi"/>
                <w:sz w:val="20"/>
              </w:rPr>
              <w:t xml:space="preserve">0 = No </w:t>
            </w:r>
            <w:r w:rsidRPr="00D1018B">
              <w:rPr>
                <w:rFonts w:asciiTheme="minorHAnsi" w:hAnsiTheme="minorHAnsi" w:cstheme="minorHAnsi"/>
                <w:sz w:val="20"/>
              </w:rPr>
              <w:br/>
              <w:t>1 = Yes</w:t>
            </w:r>
          </w:p>
        </w:tc>
        <w:tc>
          <w:tcPr>
            <w:tcW w:w="384" w:type="pct"/>
            <w:shd w:val="clear" w:color="auto" w:fill="FFFFFF" w:themeFill="background1"/>
          </w:tcPr>
          <w:p w14:paraId="2C4C1142" w14:textId="2D06627E" w:rsidR="00BB7944" w:rsidRPr="00D1018B" w:rsidRDefault="00BB7944" w:rsidP="00BB7944">
            <w:pPr>
              <w:pStyle w:val="NoSpacing"/>
              <w:spacing w:before="60" w:line="259" w:lineRule="auto"/>
              <w:jc w:val="center"/>
              <w:rPr>
                <w:rFonts w:asciiTheme="minorHAnsi" w:hAnsiTheme="minorHAnsi" w:cstheme="minorHAnsi"/>
                <w:sz w:val="20"/>
              </w:rPr>
            </w:pPr>
            <w:r w:rsidRPr="00D1018B">
              <w:rPr>
                <w:rFonts w:asciiTheme="minorHAnsi" w:hAnsiTheme="minorHAnsi" w:cstheme="minorHAnsi"/>
                <w:sz w:val="20"/>
              </w:rPr>
              <w:t>1</w:t>
            </w:r>
          </w:p>
        </w:tc>
      </w:tr>
      <w:tr w:rsidR="00BC79F5" w:rsidRPr="00D1018B" w14:paraId="26B2E94D" w14:textId="2FCFE90D" w:rsidTr="00BC79F5">
        <w:trPr>
          <w:cantSplit/>
        </w:trPr>
        <w:tc>
          <w:tcPr>
            <w:tcW w:w="233" w:type="pct"/>
            <w:shd w:val="clear" w:color="auto" w:fill="FFFFFF" w:themeFill="background1"/>
          </w:tcPr>
          <w:p w14:paraId="3F9696AF" w14:textId="54C52211" w:rsidR="00BB7944" w:rsidRPr="00D1018B" w:rsidRDefault="00BB7944" w:rsidP="00BB7944">
            <w:pPr>
              <w:pStyle w:val="NoSpacing"/>
              <w:spacing w:before="60" w:line="259" w:lineRule="auto"/>
              <w:jc w:val="right"/>
              <w:rPr>
                <w:rFonts w:asciiTheme="minorHAnsi" w:hAnsiTheme="minorHAnsi" w:cstheme="minorHAnsi"/>
                <w:sz w:val="20"/>
              </w:rPr>
            </w:pPr>
            <w:r>
              <w:rPr>
                <w:rFonts w:asciiTheme="minorHAnsi" w:hAnsiTheme="minorHAnsi" w:cstheme="minorHAnsi"/>
                <w:sz w:val="20"/>
              </w:rPr>
              <w:t>4</w:t>
            </w:r>
          </w:p>
        </w:tc>
        <w:tc>
          <w:tcPr>
            <w:tcW w:w="753" w:type="pct"/>
            <w:shd w:val="clear" w:color="auto" w:fill="FFFFFF" w:themeFill="background1"/>
          </w:tcPr>
          <w:p w14:paraId="2658BCC9" w14:textId="6E86AC8D" w:rsidR="00BB7944" w:rsidRPr="00D1018B" w:rsidRDefault="00BB7944" w:rsidP="00D1018B">
            <w:pPr>
              <w:pStyle w:val="NoSpacing"/>
              <w:spacing w:before="60" w:line="259" w:lineRule="auto"/>
              <w:rPr>
                <w:rFonts w:asciiTheme="minorHAnsi" w:hAnsiTheme="minorHAnsi" w:cstheme="minorHAnsi"/>
                <w:sz w:val="20"/>
              </w:rPr>
            </w:pPr>
            <w:r w:rsidRPr="00D1018B">
              <w:rPr>
                <w:rFonts w:asciiTheme="minorHAnsi" w:hAnsiTheme="minorHAnsi" w:cstheme="minorHAnsi"/>
                <w:sz w:val="20"/>
              </w:rPr>
              <w:t xml:space="preserve">Assets </w:t>
            </w:r>
          </w:p>
        </w:tc>
        <w:tc>
          <w:tcPr>
            <w:tcW w:w="848" w:type="pct"/>
            <w:shd w:val="clear" w:color="auto" w:fill="FFFFFF" w:themeFill="background1"/>
          </w:tcPr>
          <w:p w14:paraId="354F2F35" w14:textId="77777777" w:rsidR="00BB7944" w:rsidRPr="00D1018B" w:rsidRDefault="00BB7944" w:rsidP="00D1018B">
            <w:pPr>
              <w:pStyle w:val="NoSpacing"/>
              <w:spacing w:before="60" w:line="259" w:lineRule="auto"/>
              <w:rPr>
                <w:rFonts w:asciiTheme="minorHAnsi" w:hAnsiTheme="minorHAnsi" w:cstheme="minorHAnsi"/>
                <w:b/>
                <w:bCs/>
                <w:sz w:val="20"/>
              </w:rPr>
            </w:pPr>
            <w:r w:rsidRPr="00D1018B">
              <w:rPr>
                <w:rFonts w:asciiTheme="minorHAnsi" w:hAnsiTheme="minorHAnsi" w:cstheme="minorHAnsi"/>
                <w:b/>
                <w:bCs/>
                <w:sz w:val="20"/>
              </w:rPr>
              <w:t>oxcart</w:t>
            </w:r>
          </w:p>
        </w:tc>
        <w:tc>
          <w:tcPr>
            <w:tcW w:w="1520" w:type="pct"/>
            <w:shd w:val="clear" w:color="auto" w:fill="FFFFFF" w:themeFill="background1"/>
          </w:tcPr>
          <w:p w14:paraId="39D2C2F8" w14:textId="77777777" w:rsidR="00BB7944" w:rsidRPr="00D1018B" w:rsidRDefault="00BB7944" w:rsidP="00D1018B">
            <w:pPr>
              <w:pStyle w:val="NoSpacing"/>
              <w:spacing w:before="60" w:line="259" w:lineRule="auto"/>
              <w:rPr>
                <w:rFonts w:asciiTheme="minorHAnsi" w:hAnsiTheme="minorHAnsi" w:cstheme="minorHAnsi"/>
                <w:b/>
                <w:bCs/>
                <w:sz w:val="20"/>
              </w:rPr>
            </w:pPr>
            <w:r w:rsidRPr="00D1018B">
              <w:rPr>
                <w:rFonts w:asciiTheme="minorHAnsi" w:hAnsiTheme="minorHAnsi" w:cstheme="minorHAnsi"/>
                <w:b/>
                <w:bCs/>
                <w:sz w:val="20"/>
              </w:rPr>
              <w:t>Ownership of an oxcart</w:t>
            </w:r>
          </w:p>
        </w:tc>
        <w:tc>
          <w:tcPr>
            <w:tcW w:w="1262" w:type="pct"/>
            <w:shd w:val="clear" w:color="auto" w:fill="FFFFFF" w:themeFill="background1"/>
          </w:tcPr>
          <w:p w14:paraId="658E7F34" w14:textId="77777777" w:rsidR="00BB7944" w:rsidRPr="00D1018B" w:rsidRDefault="00BB7944" w:rsidP="00D1018B">
            <w:pPr>
              <w:pStyle w:val="NoSpacing"/>
              <w:spacing w:before="60" w:line="259" w:lineRule="auto"/>
              <w:rPr>
                <w:rFonts w:asciiTheme="minorHAnsi" w:hAnsiTheme="minorHAnsi" w:cstheme="minorHAnsi"/>
                <w:sz w:val="20"/>
              </w:rPr>
            </w:pPr>
            <w:r w:rsidRPr="00D1018B">
              <w:rPr>
                <w:rFonts w:asciiTheme="minorHAnsi" w:hAnsiTheme="minorHAnsi" w:cstheme="minorHAnsi"/>
                <w:sz w:val="20"/>
              </w:rPr>
              <w:t xml:space="preserve">0 = No </w:t>
            </w:r>
            <w:r w:rsidRPr="00D1018B">
              <w:rPr>
                <w:rFonts w:asciiTheme="minorHAnsi" w:hAnsiTheme="minorHAnsi" w:cstheme="minorHAnsi"/>
                <w:sz w:val="20"/>
              </w:rPr>
              <w:br/>
              <w:t>1 = Yes</w:t>
            </w:r>
          </w:p>
        </w:tc>
        <w:tc>
          <w:tcPr>
            <w:tcW w:w="384" w:type="pct"/>
            <w:shd w:val="clear" w:color="auto" w:fill="FFFFFF" w:themeFill="background1"/>
          </w:tcPr>
          <w:p w14:paraId="562C6B44" w14:textId="54C83363" w:rsidR="00BB7944" w:rsidRPr="00D1018B" w:rsidRDefault="00BB7944" w:rsidP="00BB7944">
            <w:pPr>
              <w:pStyle w:val="NoSpacing"/>
              <w:spacing w:before="60" w:line="259" w:lineRule="auto"/>
              <w:jc w:val="center"/>
              <w:rPr>
                <w:rFonts w:asciiTheme="minorHAnsi" w:hAnsiTheme="minorHAnsi" w:cstheme="minorHAnsi"/>
                <w:sz w:val="20"/>
              </w:rPr>
            </w:pPr>
            <w:r w:rsidRPr="00D1018B">
              <w:rPr>
                <w:rFonts w:asciiTheme="minorHAnsi" w:hAnsiTheme="minorHAnsi" w:cstheme="minorHAnsi"/>
                <w:sz w:val="20"/>
              </w:rPr>
              <w:t>1</w:t>
            </w:r>
          </w:p>
        </w:tc>
      </w:tr>
      <w:tr w:rsidR="00BC79F5" w:rsidRPr="00D1018B" w14:paraId="6A9B4749" w14:textId="0269A263" w:rsidTr="00BC79F5">
        <w:trPr>
          <w:cantSplit/>
        </w:trPr>
        <w:tc>
          <w:tcPr>
            <w:tcW w:w="233" w:type="pct"/>
            <w:shd w:val="clear" w:color="auto" w:fill="FFFFFF" w:themeFill="background1"/>
          </w:tcPr>
          <w:p w14:paraId="6E8248AD" w14:textId="29B8DA64" w:rsidR="00BB7944" w:rsidRPr="00D1018B" w:rsidRDefault="00BB7944" w:rsidP="00BB7944">
            <w:pPr>
              <w:pStyle w:val="NoSpacing"/>
              <w:spacing w:before="60" w:line="259" w:lineRule="auto"/>
              <w:jc w:val="right"/>
              <w:rPr>
                <w:rFonts w:asciiTheme="minorHAnsi" w:hAnsiTheme="minorHAnsi" w:cstheme="minorHAnsi"/>
                <w:sz w:val="20"/>
              </w:rPr>
            </w:pPr>
            <w:r>
              <w:rPr>
                <w:rFonts w:asciiTheme="minorHAnsi" w:hAnsiTheme="minorHAnsi" w:cstheme="minorHAnsi"/>
                <w:sz w:val="20"/>
              </w:rPr>
              <w:t>5</w:t>
            </w:r>
          </w:p>
        </w:tc>
        <w:tc>
          <w:tcPr>
            <w:tcW w:w="753" w:type="pct"/>
            <w:shd w:val="clear" w:color="auto" w:fill="FFFFFF" w:themeFill="background1"/>
          </w:tcPr>
          <w:p w14:paraId="38ACE8AB" w14:textId="6164AE5E" w:rsidR="00BB7944" w:rsidRPr="00D1018B" w:rsidRDefault="00BB7944" w:rsidP="00D1018B">
            <w:pPr>
              <w:pStyle w:val="NoSpacing"/>
              <w:spacing w:before="60" w:line="259" w:lineRule="auto"/>
              <w:rPr>
                <w:rFonts w:asciiTheme="minorHAnsi" w:hAnsiTheme="minorHAnsi" w:cstheme="minorHAnsi"/>
                <w:sz w:val="20"/>
              </w:rPr>
            </w:pPr>
            <w:r w:rsidRPr="00D1018B">
              <w:rPr>
                <w:rFonts w:asciiTheme="minorHAnsi" w:hAnsiTheme="minorHAnsi" w:cstheme="minorHAnsi"/>
                <w:sz w:val="20"/>
              </w:rPr>
              <w:t>Assets</w:t>
            </w:r>
          </w:p>
        </w:tc>
        <w:tc>
          <w:tcPr>
            <w:tcW w:w="848" w:type="pct"/>
            <w:shd w:val="clear" w:color="auto" w:fill="FFFFFF" w:themeFill="background1"/>
          </w:tcPr>
          <w:p w14:paraId="5C66BCB7" w14:textId="77777777" w:rsidR="00BB7944" w:rsidRPr="00D1018B" w:rsidRDefault="00BB7944" w:rsidP="00D1018B">
            <w:pPr>
              <w:pStyle w:val="NoSpacing"/>
              <w:spacing w:before="60" w:line="259" w:lineRule="auto"/>
              <w:rPr>
                <w:rFonts w:asciiTheme="minorHAnsi" w:hAnsiTheme="minorHAnsi" w:cstheme="minorHAnsi"/>
                <w:b/>
                <w:bCs/>
                <w:sz w:val="20"/>
              </w:rPr>
            </w:pPr>
            <w:r w:rsidRPr="00D1018B">
              <w:rPr>
                <w:rFonts w:asciiTheme="minorHAnsi" w:hAnsiTheme="minorHAnsi" w:cstheme="minorHAnsi"/>
                <w:b/>
                <w:bCs/>
                <w:sz w:val="20"/>
              </w:rPr>
              <w:t>boat</w:t>
            </w:r>
          </w:p>
        </w:tc>
        <w:tc>
          <w:tcPr>
            <w:tcW w:w="1520" w:type="pct"/>
            <w:shd w:val="clear" w:color="auto" w:fill="FFFFFF" w:themeFill="background1"/>
          </w:tcPr>
          <w:p w14:paraId="6C629517" w14:textId="77777777" w:rsidR="00BB7944" w:rsidRPr="00D1018B" w:rsidRDefault="00BB7944" w:rsidP="00D1018B">
            <w:pPr>
              <w:pStyle w:val="NoSpacing"/>
              <w:spacing w:before="60" w:line="259" w:lineRule="auto"/>
              <w:rPr>
                <w:rFonts w:asciiTheme="minorHAnsi" w:hAnsiTheme="minorHAnsi" w:cstheme="minorHAnsi"/>
                <w:b/>
                <w:bCs/>
                <w:sz w:val="20"/>
              </w:rPr>
            </w:pPr>
            <w:r w:rsidRPr="00D1018B">
              <w:rPr>
                <w:rFonts w:asciiTheme="minorHAnsi" w:hAnsiTheme="minorHAnsi" w:cstheme="minorHAnsi"/>
                <w:b/>
                <w:bCs/>
                <w:sz w:val="20"/>
              </w:rPr>
              <w:t>Ownership of a boat</w:t>
            </w:r>
          </w:p>
        </w:tc>
        <w:tc>
          <w:tcPr>
            <w:tcW w:w="1262" w:type="pct"/>
            <w:shd w:val="clear" w:color="auto" w:fill="FFFFFF" w:themeFill="background1"/>
          </w:tcPr>
          <w:p w14:paraId="1CFE80AE" w14:textId="77777777" w:rsidR="00BB7944" w:rsidRPr="00D1018B" w:rsidRDefault="00BB7944" w:rsidP="00D1018B">
            <w:pPr>
              <w:pStyle w:val="NoSpacing"/>
              <w:spacing w:before="60" w:line="259" w:lineRule="auto"/>
              <w:rPr>
                <w:rFonts w:asciiTheme="minorHAnsi" w:hAnsiTheme="minorHAnsi" w:cstheme="minorHAnsi"/>
                <w:sz w:val="20"/>
              </w:rPr>
            </w:pPr>
            <w:r w:rsidRPr="00D1018B">
              <w:rPr>
                <w:rFonts w:asciiTheme="minorHAnsi" w:hAnsiTheme="minorHAnsi" w:cstheme="minorHAnsi"/>
                <w:sz w:val="20"/>
              </w:rPr>
              <w:t xml:space="preserve">0 = No </w:t>
            </w:r>
            <w:r w:rsidRPr="00D1018B">
              <w:rPr>
                <w:rFonts w:asciiTheme="minorHAnsi" w:hAnsiTheme="minorHAnsi" w:cstheme="minorHAnsi"/>
                <w:sz w:val="20"/>
              </w:rPr>
              <w:br/>
              <w:t>1 = Yes</w:t>
            </w:r>
          </w:p>
        </w:tc>
        <w:tc>
          <w:tcPr>
            <w:tcW w:w="384" w:type="pct"/>
            <w:shd w:val="clear" w:color="auto" w:fill="FFFFFF" w:themeFill="background1"/>
          </w:tcPr>
          <w:p w14:paraId="298755C5" w14:textId="7B75D53B" w:rsidR="00BB7944" w:rsidRPr="00D1018B" w:rsidRDefault="00BB7944" w:rsidP="00BB7944">
            <w:pPr>
              <w:pStyle w:val="NoSpacing"/>
              <w:spacing w:before="60" w:line="259" w:lineRule="auto"/>
              <w:jc w:val="center"/>
              <w:rPr>
                <w:rFonts w:asciiTheme="minorHAnsi" w:hAnsiTheme="minorHAnsi" w:cstheme="minorHAnsi"/>
                <w:sz w:val="20"/>
              </w:rPr>
            </w:pPr>
            <w:r w:rsidRPr="00D1018B">
              <w:rPr>
                <w:rFonts w:asciiTheme="minorHAnsi" w:hAnsiTheme="minorHAnsi" w:cstheme="minorHAnsi"/>
                <w:sz w:val="20"/>
              </w:rPr>
              <w:t>1</w:t>
            </w:r>
          </w:p>
        </w:tc>
      </w:tr>
      <w:tr w:rsidR="00BC79F5" w:rsidRPr="00D1018B" w14:paraId="2F274E8C" w14:textId="67E03ECD" w:rsidTr="00BC79F5">
        <w:trPr>
          <w:cantSplit/>
        </w:trPr>
        <w:tc>
          <w:tcPr>
            <w:tcW w:w="233" w:type="pct"/>
            <w:shd w:val="clear" w:color="auto" w:fill="FFFFFF" w:themeFill="background1"/>
          </w:tcPr>
          <w:p w14:paraId="172A0AFD" w14:textId="339EFD9A" w:rsidR="00BB7944" w:rsidRPr="00D1018B" w:rsidRDefault="00BB7944" w:rsidP="00BB7944">
            <w:pPr>
              <w:pStyle w:val="NoSpacing"/>
              <w:spacing w:before="60" w:line="259" w:lineRule="auto"/>
              <w:jc w:val="right"/>
              <w:rPr>
                <w:rFonts w:asciiTheme="minorHAnsi" w:hAnsiTheme="minorHAnsi" w:cstheme="minorHAnsi"/>
                <w:sz w:val="20"/>
              </w:rPr>
            </w:pPr>
            <w:r>
              <w:rPr>
                <w:rFonts w:asciiTheme="minorHAnsi" w:hAnsiTheme="minorHAnsi" w:cstheme="minorHAnsi"/>
                <w:sz w:val="20"/>
              </w:rPr>
              <w:t>6</w:t>
            </w:r>
          </w:p>
        </w:tc>
        <w:tc>
          <w:tcPr>
            <w:tcW w:w="753" w:type="pct"/>
            <w:shd w:val="clear" w:color="auto" w:fill="FFFFFF" w:themeFill="background1"/>
            <w:hideMark/>
          </w:tcPr>
          <w:p w14:paraId="5354AFB0" w14:textId="4EF48F4B" w:rsidR="00BB7944" w:rsidRPr="00D1018B" w:rsidRDefault="00BB7944" w:rsidP="00D1018B">
            <w:pPr>
              <w:pStyle w:val="NoSpacing"/>
              <w:spacing w:before="60" w:line="259" w:lineRule="auto"/>
              <w:rPr>
                <w:rFonts w:asciiTheme="minorHAnsi" w:hAnsiTheme="minorHAnsi" w:cstheme="minorHAnsi"/>
                <w:sz w:val="20"/>
              </w:rPr>
            </w:pPr>
            <w:r w:rsidRPr="00D1018B">
              <w:rPr>
                <w:rFonts w:asciiTheme="minorHAnsi" w:hAnsiTheme="minorHAnsi" w:cstheme="minorHAnsi"/>
                <w:sz w:val="20"/>
              </w:rPr>
              <w:t>Assets</w:t>
            </w:r>
          </w:p>
        </w:tc>
        <w:tc>
          <w:tcPr>
            <w:tcW w:w="848" w:type="pct"/>
            <w:shd w:val="clear" w:color="auto" w:fill="FFFFFF" w:themeFill="background1"/>
          </w:tcPr>
          <w:p w14:paraId="72E4DCBC" w14:textId="77777777" w:rsidR="00BB7944" w:rsidRPr="00D1018B" w:rsidRDefault="00BB7944" w:rsidP="00D1018B">
            <w:pPr>
              <w:pStyle w:val="NoSpacing"/>
              <w:spacing w:before="60" w:line="259" w:lineRule="auto"/>
              <w:rPr>
                <w:rFonts w:asciiTheme="minorHAnsi" w:hAnsiTheme="minorHAnsi" w:cstheme="minorHAnsi"/>
                <w:b/>
                <w:bCs/>
                <w:sz w:val="20"/>
              </w:rPr>
            </w:pPr>
            <w:r w:rsidRPr="00D1018B">
              <w:rPr>
                <w:rFonts w:asciiTheme="minorHAnsi" w:hAnsiTheme="minorHAnsi" w:cstheme="minorHAnsi"/>
                <w:b/>
                <w:bCs/>
                <w:sz w:val="20"/>
              </w:rPr>
              <w:t>canoe</w:t>
            </w:r>
          </w:p>
        </w:tc>
        <w:tc>
          <w:tcPr>
            <w:tcW w:w="1520" w:type="pct"/>
            <w:shd w:val="clear" w:color="auto" w:fill="FFFFFF" w:themeFill="background1"/>
            <w:hideMark/>
          </w:tcPr>
          <w:p w14:paraId="50F5046B" w14:textId="77777777" w:rsidR="00BB7944" w:rsidRPr="00D1018B" w:rsidRDefault="00BB7944" w:rsidP="00D1018B">
            <w:pPr>
              <w:pStyle w:val="NoSpacing"/>
              <w:spacing w:before="60" w:line="259" w:lineRule="auto"/>
              <w:rPr>
                <w:rFonts w:asciiTheme="minorHAnsi" w:hAnsiTheme="minorHAnsi" w:cstheme="minorHAnsi"/>
                <w:b/>
                <w:bCs/>
                <w:sz w:val="20"/>
              </w:rPr>
            </w:pPr>
            <w:r w:rsidRPr="00D1018B">
              <w:rPr>
                <w:rFonts w:asciiTheme="minorHAnsi" w:hAnsiTheme="minorHAnsi" w:cstheme="minorHAnsi"/>
                <w:b/>
                <w:bCs/>
                <w:sz w:val="20"/>
              </w:rPr>
              <w:t>Ownership of a canoes</w:t>
            </w:r>
          </w:p>
        </w:tc>
        <w:tc>
          <w:tcPr>
            <w:tcW w:w="1262" w:type="pct"/>
            <w:shd w:val="clear" w:color="auto" w:fill="FFFFFF" w:themeFill="background1"/>
            <w:hideMark/>
          </w:tcPr>
          <w:p w14:paraId="62B75AE8" w14:textId="77777777" w:rsidR="00BB7944" w:rsidRPr="00D1018B" w:rsidRDefault="00BB7944" w:rsidP="00D1018B">
            <w:pPr>
              <w:pStyle w:val="NoSpacing"/>
              <w:spacing w:before="60" w:line="259" w:lineRule="auto"/>
              <w:rPr>
                <w:rFonts w:asciiTheme="minorHAnsi" w:hAnsiTheme="minorHAnsi" w:cstheme="minorHAnsi"/>
                <w:sz w:val="20"/>
              </w:rPr>
            </w:pPr>
            <w:r w:rsidRPr="00D1018B">
              <w:rPr>
                <w:rFonts w:asciiTheme="minorHAnsi" w:hAnsiTheme="minorHAnsi" w:cstheme="minorHAnsi"/>
                <w:sz w:val="20"/>
              </w:rPr>
              <w:t xml:space="preserve">0 = No </w:t>
            </w:r>
            <w:r w:rsidRPr="00D1018B">
              <w:rPr>
                <w:rFonts w:asciiTheme="minorHAnsi" w:hAnsiTheme="minorHAnsi" w:cstheme="minorHAnsi"/>
                <w:sz w:val="20"/>
              </w:rPr>
              <w:br/>
              <w:t>1 = Yes</w:t>
            </w:r>
          </w:p>
        </w:tc>
        <w:tc>
          <w:tcPr>
            <w:tcW w:w="384" w:type="pct"/>
            <w:shd w:val="clear" w:color="auto" w:fill="FFFFFF" w:themeFill="background1"/>
          </w:tcPr>
          <w:p w14:paraId="20D6225B" w14:textId="0650F329" w:rsidR="00BB7944" w:rsidRPr="00D1018B" w:rsidRDefault="00BB7944" w:rsidP="00BB7944">
            <w:pPr>
              <w:pStyle w:val="NoSpacing"/>
              <w:spacing w:before="60" w:line="259" w:lineRule="auto"/>
              <w:jc w:val="center"/>
              <w:rPr>
                <w:rFonts w:asciiTheme="minorHAnsi" w:hAnsiTheme="minorHAnsi" w:cstheme="minorHAnsi"/>
                <w:sz w:val="20"/>
              </w:rPr>
            </w:pPr>
            <w:r w:rsidRPr="00D1018B">
              <w:rPr>
                <w:rFonts w:asciiTheme="minorHAnsi" w:hAnsiTheme="minorHAnsi" w:cstheme="minorHAnsi"/>
                <w:sz w:val="20"/>
              </w:rPr>
              <w:t>1</w:t>
            </w:r>
          </w:p>
        </w:tc>
      </w:tr>
    </w:tbl>
    <w:p w14:paraId="62B6A662" w14:textId="76429AA5" w:rsidR="005A5AF7" w:rsidRDefault="005A5AF7" w:rsidP="005A5AF7">
      <w:pPr>
        <w:pStyle w:val="NoSpacing"/>
        <w:spacing w:line="259" w:lineRule="auto"/>
      </w:pPr>
    </w:p>
    <w:p w14:paraId="7433A0C0" w14:textId="77777777" w:rsidR="007020E4" w:rsidRDefault="007020E4" w:rsidP="005A5AF7">
      <w:pPr>
        <w:pStyle w:val="NoSpacing"/>
        <w:spacing w:line="259" w:lineRule="auto"/>
      </w:pPr>
    </w:p>
    <w:p w14:paraId="04F9D0BF" w14:textId="64246153" w:rsidR="00660FA1" w:rsidRPr="006C23C9" w:rsidRDefault="00341679" w:rsidP="005A5AF7">
      <w:pPr>
        <w:pStyle w:val="Heading3"/>
        <w:spacing w:before="0" w:after="0" w:line="259" w:lineRule="auto"/>
      </w:pPr>
      <w:bookmarkStart w:id="297" w:name="_Toc176262724"/>
      <w:r>
        <w:t xml:space="preserve">Main </w:t>
      </w:r>
      <w:r w:rsidR="00660FA1" w:rsidRPr="006C23C9">
        <w:t>Dwelling</w:t>
      </w:r>
      <w:bookmarkEnd w:id="278"/>
      <w:bookmarkEnd w:id="279"/>
      <w:bookmarkEnd w:id="280"/>
      <w:bookmarkEnd w:id="297"/>
    </w:p>
    <w:p w14:paraId="04BF202E" w14:textId="77777777" w:rsidR="0061790A" w:rsidRDefault="0061790A" w:rsidP="005A5AF7">
      <w:pPr>
        <w:spacing w:after="0"/>
        <w:jc w:val="both"/>
      </w:pPr>
    </w:p>
    <w:p w14:paraId="7EC9F331" w14:textId="2B01805E" w:rsidR="00660FA1" w:rsidRDefault="00660FA1" w:rsidP="005A5AF7">
      <w:pPr>
        <w:spacing w:after="0"/>
        <w:jc w:val="both"/>
      </w:pPr>
      <w:r w:rsidRPr="006C23C9">
        <w:t xml:space="preserve">Dwellings variables are mapped into three sections: Materials; Facilities and Characteristics; and Ownership. Materials, characteristics, ownership variables are categorical variables, and most facility variables are </w:t>
      </w:r>
      <w:r w:rsidR="00F75258">
        <w:t>YES/NO</w:t>
      </w:r>
      <w:r w:rsidRPr="006C23C9">
        <w:t xml:space="preserve"> dummies. All variables are assessed at household level. </w:t>
      </w:r>
    </w:p>
    <w:p w14:paraId="31632687" w14:textId="3163BB97" w:rsidR="00D1018B" w:rsidRDefault="00D1018B" w:rsidP="005A5AF7">
      <w:pPr>
        <w:pStyle w:val="NoSpacing"/>
        <w:spacing w:line="259" w:lineRule="auto"/>
        <w:rPr>
          <w:rFonts w:asciiTheme="majorHAnsi" w:eastAsiaTheme="majorEastAsia" w:hAnsiTheme="majorHAnsi" w:cstheme="majorBidi"/>
          <w:color w:val="2F5496" w:themeColor="accent1" w:themeShade="BF"/>
        </w:rPr>
      </w:pPr>
    </w:p>
    <w:p w14:paraId="2483ADC4" w14:textId="4C74A177" w:rsidR="00660FA1" w:rsidRPr="009B00A6" w:rsidRDefault="00660FA1" w:rsidP="0061790A">
      <w:pPr>
        <w:pStyle w:val="Heading4"/>
        <w:spacing w:before="0" w:after="0"/>
        <w:rPr>
          <w:rFonts w:asciiTheme="minorHAnsi" w:hAnsiTheme="minorHAnsi" w:cstheme="minorHAnsi"/>
        </w:rPr>
      </w:pPr>
      <w:r w:rsidRPr="009B00A6">
        <w:rPr>
          <w:rFonts w:asciiTheme="minorHAnsi" w:hAnsiTheme="minorHAnsi" w:cstheme="minorHAnsi"/>
        </w:rPr>
        <w:t xml:space="preserve">Materials </w:t>
      </w:r>
    </w:p>
    <w:p w14:paraId="72D61E50" w14:textId="349941B9" w:rsidR="0061790A" w:rsidRPr="00793BB7" w:rsidRDefault="0061790A" w:rsidP="00793BB7">
      <w:pPr>
        <w:pStyle w:val="varname"/>
        <w:spacing w:line="259" w:lineRule="auto"/>
        <w:rPr>
          <w:szCs w:val="22"/>
        </w:rPr>
      </w:pPr>
      <w:bookmarkStart w:id="298" w:name="_Hlk133242235"/>
    </w:p>
    <w:p w14:paraId="6B3D5894" w14:textId="39274935" w:rsidR="00793BB7" w:rsidRPr="00793BB7" w:rsidRDefault="00793BB7" w:rsidP="00E2628D">
      <w:pPr>
        <w:pStyle w:val="FootnoteText"/>
        <w:spacing w:line="259" w:lineRule="auto"/>
        <w:jc w:val="both"/>
        <w:rPr>
          <w:sz w:val="22"/>
          <w:szCs w:val="22"/>
        </w:rPr>
      </w:pPr>
      <w:r w:rsidRPr="00793BB7">
        <w:rPr>
          <w:sz w:val="22"/>
          <w:szCs w:val="22"/>
        </w:rPr>
        <w:t>The best possible match is sought, but in many cases the correspondence between country-specific values and these standardized codes is imperfect. If a perfect match is not found, users could classify the type of roofs as Natural-Other, Rudimentary-Other, Finished-Other or ultimately as Other – “Specific”.</w:t>
      </w:r>
      <w:ins w:id="299" w:author="Gabriel Lara Ibarra" w:date="2024-01-10T10:16:00Z">
        <w:r w:rsidR="00301EC6">
          <w:rPr>
            <w:rStyle w:val="FootnoteReference"/>
            <w:sz w:val="22"/>
            <w:szCs w:val="22"/>
          </w:rPr>
          <w:footnoteReference w:id="25"/>
        </w:r>
      </w:ins>
    </w:p>
    <w:p w14:paraId="767B1764" w14:textId="6681E408" w:rsidR="00793BB7" w:rsidRDefault="00793BB7" w:rsidP="00E2628D">
      <w:pPr>
        <w:pStyle w:val="varname"/>
        <w:spacing w:line="259" w:lineRule="auto"/>
        <w:rPr>
          <w:szCs w:val="22"/>
        </w:rPr>
      </w:pPr>
    </w:p>
    <w:p w14:paraId="17B2A393" w14:textId="77777777" w:rsidR="00793BB7" w:rsidRPr="00A44BCC" w:rsidRDefault="00793BB7" w:rsidP="00E2628D">
      <w:pPr>
        <w:pStyle w:val="varname"/>
        <w:spacing w:line="259" w:lineRule="auto"/>
        <w:rPr>
          <w:b w:val="0"/>
          <w:bCs/>
        </w:rPr>
      </w:pPr>
      <w:r w:rsidRPr="00A44BCC">
        <w:rPr>
          <w:b w:val="0"/>
          <w:bCs/>
        </w:rPr>
        <w:t>All variables are assessed at household level.</w:t>
      </w:r>
    </w:p>
    <w:p w14:paraId="74637357" w14:textId="4BF501DA" w:rsidR="00793BB7" w:rsidRDefault="00793BB7" w:rsidP="00E2628D">
      <w:pPr>
        <w:pStyle w:val="varname"/>
        <w:spacing w:line="259" w:lineRule="auto"/>
        <w:rPr>
          <w:szCs w:val="22"/>
        </w:rPr>
      </w:pPr>
    </w:p>
    <w:p w14:paraId="1154E46F" w14:textId="6F35B6A7" w:rsidR="00E2628D" w:rsidRDefault="00E2628D" w:rsidP="00E2628D">
      <w:pPr>
        <w:pStyle w:val="varname"/>
        <w:spacing w:line="259" w:lineRule="auto"/>
        <w:rPr>
          <w:szCs w:val="22"/>
        </w:rPr>
      </w:pPr>
      <w:r>
        <w:rPr>
          <w:szCs w:val="22"/>
        </w:rPr>
        <w:t xml:space="preserve">roofcs </w:t>
      </w:r>
    </w:p>
    <w:p w14:paraId="4995C538" w14:textId="2CFC6632" w:rsidR="00E2628D" w:rsidRPr="00E2628D" w:rsidRDefault="00375726" w:rsidP="00E2628D">
      <w:pPr>
        <w:pStyle w:val="varname"/>
        <w:spacing w:line="259" w:lineRule="auto"/>
        <w:rPr>
          <w:b w:val="0"/>
          <w:bCs/>
          <w:szCs w:val="22"/>
        </w:rPr>
      </w:pPr>
      <w:r>
        <w:rPr>
          <w:b w:val="0"/>
          <w:bCs/>
          <w:szCs w:val="22"/>
        </w:rPr>
        <w:t>T</w:t>
      </w:r>
      <w:r w:rsidR="00E2628D">
        <w:rPr>
          <w:b w:val="0"/>
          <w:bCs/>
          <w:szCs w:val="22"/>
        </w:rPr>
        <w:t>his is a s</w:t>
      </w:r>
      <w:r w:rsidR="00E2628D" w:rsidRPr="00E2628D">
        <w:rPr>
          <w:b w:val="0"/>
          <w:bCs/>
          <w:szCs w:val="22"/>
        </w:rPr>
        <w:t>tring</w:t>
      </w:r>
      <w:r w:rsidR="00E2628D">
        <w:rPr>
          <w:b w:val="0"/>
          <w:bCs/>
          <w:szCs w:val="22"/>
        </w:rPr>
        <w:t xml:space="preserve"> variable. </w:t>
      </w:r>
      <w:r w:rsidR="00E2628D" w:rsidRPr="00E2628D">
        <w:rPr>
          <w:b w:val="0"/>
          <w:bCs/>
          <w:szCs w:val="22"/>
        </w:rPr>
        <w:t>If more than one material is used for structure, the dominant material is the information required. Variables must be translated into English.</w:t>
      </w:r>
      <w:r w:rsidR="00E2628D">
        <w:rPr>
          <w:b w:val="0"/>
          <w:bCs/>
          <w:szCs w:val="22"/>
        </w:rPr>
        <w:t xml:space="preserve"> </w:t>
      </w:r>
      <w:r w:rsidR="00E2628D" w:rsidRPr="00E2628D">
        <w:rPr>
          <w:b w:val="0"/>
          <w:bCs/>
          <w:szCs w:val="22"/>
        </w:rPr>
        <w:t>Labels must be translated to English.  Make sure translation is correct from a language expert.</w:t>
      </w:r>
      <w:r w:rsidR="00E2628D">
        <w:rPr>
          <w:b w:val="0"/>
          <w:bCs/>
          <w:szCs w:val="22"/>
        </w:rPr>
        <w:t xml:space="preserve"> </w:t>
      </w:r>
      <w:r w:rsidR="00E2628D" w:rsidRPr="00E2628D">
        <w:rPr>
          <w:b w:val="0"/>
          <w:bCs/>
          <w:szCs w:val="22"/>
        </w:rPr>
        <w:t>For each value label, there should be a space between the hyphen.</w:t>
      </w:r>
      <w:r w:rsidR="00E2628D">
        <w:rPr>
          <w:b w:val="0"/>
          <w:bCs/>
          <w:szCs w:val="22"/>
        </w:rPr>
        <w:t xml:space="preserve"> </w:t>
      </w:r>
      <w:r w:rsidR="00E2628D" w:rsidRPr="00E2628D">
        <w:rPr>
          <w:b w:val="0"/>
          <w:bCs/>
          <w:szCs w:val="22"/>
        </w:rPr>
        <w:t>Format should be code and value label.  For example, “1 - Stone”; “2 - Mud”; etc.</w:t>
      </w:r>
    </w:p>
    <w:p w14:paraId="5F4D6E51" w14:textId="77777777" w:rsidR="00E2628D" w:rsidRPr="00793BB7" w:rsidRDefault="00E2628D" w:rsidP="00E2628D">
      <w:pPr>
        <w:pStyle w:val="varname"/>
        <w:spacing w:line="259" w:lineRule="auto"/>
        <w:rPr>
          <w:szCs w:val="22"/>
        </w:rPr>
      </w:pPr>
    </w:p>
    <w:bookmarkEnd w:id="298"/>
    <w:p w14:paraId="6AAE018E" w14:textId="3762AE40" w:rsidR="00660FA1" w:rsidRPr="00793BB7" w:rsidRDefault="00660FA1" w:rsidP="00E2628D">
      <w:pPr>
        <w:pStyle w:val="varname"/>
        <w:spacing w:line="259" w:lineRule="auto"/>
        <w:rPr>
          <w:szCs w:val="22"/>
        </w:rPr>
      </w:pPr>
      <w:r w:rsidRPr="00793BB7">
        <w:rPr>
          <w:szCs w:val="22"/>
        </w:rPr>
        <w:t>roof</w:t>
      </w:r>
    </w:p>
    <w:p w14:paraId="307E9E1F" w14:textId="6A9B12E1" w:rsidR="00660FA1" w:rsidRPr="006C23C9" w:rsidRDefault="006F7786" w:rsidP="00E2628D">
      <w:pPr>
        <w:spacing w:after="0"/>
        <w:jc w:val="both"/>
        <w:rPr>
          <w:rFonts w:cstheme="minorHAnsi"/>
        </w:rPr>
      </w:pPr>
      <w:r w:rsidRPr="00793BB7">
        <w:rPr>
          <w:rFonts w:cstheme="minorHAnsi"/>
        </w:rPr>
        <w:t xml:space="preserve">This </w:t>
      </w:r>
      <w:r w:rsidR="00660FA1" w:rsidRPr="00793BB7">
        <w:rPr>
          <w:rFonts w:cstheme="minorHAnsi"/>
        </w:rPr>
        <w:t xml:space="preserve">is a categorical variable that indicates </w:t>
      </w:r>
      <w:r w:rsidR="00660FA1" w:rsidRPr="00793BB7">
        <w:rPr>
          <w:rFonts w:cstheme="minorHAnsi"/>
          <w:b/>
          <w:i/>
        </w:rPr>
        <w:t>type of material used for roof</w:t>
      </w:r>
      <w:r w:rsidR="00660FA1" w:rsidRPr="00793BB7">
        <w:rPr>
          <w:rFonts w:cstheme="minorHAnsi"/>
        </w:rPr>
        <w:t xml:space="preserve">, such as adobe, thatch, iron, and tiles. </w:t>
      </w:r>
      <w:r w:rsidR="00F12968" w:rsidRPr="00793BB7">
        <w:rPr>
          <w:rFonts w:cstheme="minorHAnsi"/>
        </w:rPr>
        <w:t xml:space="preserve">The roof material is categorized into 3 broad categories namely: Natural, </w:t>
      </w:r>
      <w:r w:rsidR="00375726" w:rsidRPr="00793BB7">
        <w:rPr>
          <w:rFonts w:cstheme="minorHAnsi"/>
        </w:rPr>
        <w:t>rudimentary,</w:t>
      </w:r>
      <w:r w:rsidR="00F12968" w:rsidRPr="00793BB7">
        <w:rPr>
          <w:rFonts w:cstheme="minorHAnsi"/>
        </w:rPr>
        <w:t xml:space="preserve"> and finished. For cases that cannot be cover</w:t>
      </w:r>
      <w:r w:rsidR="00F12968">
        <w:rPr>
          <w:rFonts w:cstheme="minorHAnsi"/>
        </w:rPr>
        <w:t xml:space="preserve">ed in the above three categories, please use </w:t>
      </w:r>
      <w:r w:rsidR="00822D7C">
        <w:rPr>
          <w:rFonts w:cstheme="minorHAnsi"/>
        </w:rPr>
        <w:t xml:space="preserve">code </w:t>
      </w:r>
      <w:r w:rsidR="00847E17">
        <w:rPr>
          <w:rFonts w:cstheme="minorHAnsi"/>
        </w:rPr>
        <w:t>96</w:t>
      </w:r>
      <w:r w:rsidR="00822D7C">
        <w:rPr>
          <w:rFonts w:cstheme="minorHAnsi"/>
        </w:rPr>
        <w:t xml:space="preserve"> = Other – “Specific”</w:t>
      </w:r>
      <w:r w:rsidR="00F12968">
        <w:rPr>
          <w:rFonts w:cstheme="minorHAnsi"/>
        </w:rPr>
        <w:t>.</w:t>
      </w:r>
    </w:p>
    <w:p w14:paraId="0484D692" w14:textId="11215A69" w:rsidR="00660FA1" w:rsidRPr="006C23C9" w:rsidRDefault="00660FA1" w:rsidP="00E2628D">
      <w:pPr>
        <w:spacing w:after="0"/>
        <w:jc w:val="both"/>
        <w:rPr>
          <w:rFonts w:cstheme="minorHAnsi"/>
        </w:rPr>
      </w:pPr>
      <w:r w:rsidRPr="006C23C9">
        <w:rPr>
          <w:rFonts w:eastAsia="Times New Roman" w:cstheme="minorHAnsi"/>
          <w:color w:val="000000"/>
        </w:rPr>
        <w:t>Main source of material used for roof</w:t>
      </w:r>
      <w:r w:rsidRPr="006C23C9">
        <w:rPr>
          <w:rFonts w:cstheme="minorHAnsi"/>
        </w:rPr>
        <w:t>:</w:t>
      </w:r>
    </w:p>
    <w:p w14:paraId="003D0073" w14:textId="77777777" w:rsidR="00793BB7" w:rsidRPr="00E54C0B" w:rsidRDefault="00793BB7" w:rsidP="00E2628D">
      <w:pPr>
        <w:spacing w:after="0"/>
        <w:ind w:left="720"/>
        <w:rPr>
          <w:rFonts w:cstheme="minorHAnsi"/>
          <w:i/>
          <w:iCs/>
        </w:rPr>
      </w:pPr>
      <w:r w:rsidRPr="00E54C0B">
        <w:rPr>
          <w:rFonts w:cstheme="minorHAnsi"/>
          <w:i/>
          <w:iCs/>
        </w:rPr>
        <w:t>11 = Natural - No roof</w:t>
      </w:r>
    </w:p>
    <w:p w14:paraId="3F46E883" w14:textId="77777777" w:rsidR="00793BB7" w:rsidRPr="00E54C0B" w:rsidRDefault="00793BB7" w:rsidP="00E2628D">
      <w:pPr>
        <w:spacing w:after="0"/>
        <w:ind w:left="720"/>
        <w:rPr>
          <w:rFonts w:cstheme="minorHAnsi"/>
          <w:i/>
          <w:iCs/>
        </w:rPr>
      </w:pPr>
      <w:r w:rsidRPr="00E54C0B">
        <w:rPr>
          <w:rFonts w:cstheme="minorHAnsi"/>
          <w:i/>
          <w:iCs/>
        </w:rPr>
        <w:t>12 = Natural - Thatch/palm leaf</w:t>
      </w:r>
    </w:p>
    <w:p w14:paraId="1E52ADEE" w14:textId="77777777" w:rsidR="00793BB7" w:rsidRPr="00E54C0B" w:rsidRDefault="00793BB7" w:rsidP="00E2628D">
      <w:pPr>
        <w:spacing w:after="0"/>
        <w:ind w:left="720"/>
        <w:rPr>
          <w:rFonts w:cstheme="minorHAnsi"/>
          <w:i/>
          <w:iCs/>
        </w:rPr>
      </w:pPr>
      <w:r w:rsidRPr="00E54C0B">
        <w:rPr>
          <w:rFonts w:cstheme="minorHAnsi"/>
          <w:i/>
          <w:iCs/>
        </w:rPr>
        <w:t>13 = Natural - Sod</w:t>
      </w:r>
    </w:p>
    <w:p w14:paraId="64E73822" w14:textId="77777777" w:rsidR="00793BB7" w:rsidRPr="00E54C0B" w:rsidRDefault="00793BB7" w:rsidP="00E2628D">
      <w:pPr>
        <w:spacing w:after="0"/>
        <w:ind w:left="720"/>
        <w:rPr>
          <w:rFonts w:cstheme="minorHAnsi"/>
          <w:i/>
          <w:iCs/>
        </w:rPr>
      </w:pPr>
      <w:r w:rsidRPr="00E54C0B">
        <w:rPr>
          <w:rFonts w:cstheme="minorHAnsi"/>
          <w:i/>
          <w:iCs/>
        </w:rPr>
        <w:t>14 = Natural - Other</w:t>
      </w:r>
    </w:p>
    <w:p w14:paraId="156164CB" w14:textId="77777777" w:rsidR="00793BB7" w:rsidRPr="00E54C0B" w:rsidRDefault="00793BB7" w:rsidP="00E2628D">
      <w:pPr>
        <w:spacing w:after="0"/>
        <w:ind w:left="720"/>
        <w:rPr>
          <w:rFonts w:cstheme="minorHAnsi"/>
          <w:i/>
          <w:iCs/>
        </w:rPr>
      </w:pPr>
      <w:r w:rsidRPr="00E54C0B">
        <w:rPr>
          <w:rFonts w:cstheme="minorHAnsi"/>
          <w:i/>
          <w:iCs/>
        </w:rPr>
        <w:t>21 = Rudimentary - Rustic mat</w:t>
      </w:r>
    </w:p>
    <w:p w14:paraId="54647D90" w14:textId="77777777" w:rsidR="00793BB7" w:rsidRPr="00E54C0B" w:rsidRDefault="00793BB7" w:rsidP="00E2628D">
      <w:pPr>
        <w:spacing w:after="0"/>
        <w:ind w:left="720"/>
        <w:rPr>
          <w:rFonts w:cstheme="minorHAnsi"/>
          <w:i/>
          <w:iCs/>
        </w:rPr>
      </w:pPr>
      <w:r w:rsidRPr="00E54C0B">
        <w:rPr>
          <w:rFonts w:cstheme="minorHAnsi"/>
          <w:i/>
          <w:iCs/>
        </w:rPr>
        <w:t>22 = Rudimentary - Palm/bamboo</w:t>
      </w:r>
    </w:p>
    <w:p w14:paraId="2E31D189" w14:textId="77777777" w:rsidR="00793BB7" w:rsidRPr="00E54C0B" w:rsidRDefault="00793BB7" w:rsidP="00E2628D">
      <w:pPr>
        <w:spacing w:after="0"/>
        <w:ind w:left="720"/>
        <w:rPr>
          <w:rFonts w:cstheme="minorHAnsi"/>
          <w:i/>
          <w:iCs/>
        </w:rPr>
      </w:pPr>
      <w:r w:rsidRPr="00E54C0B">
        <w:rPr>
          <w:rFonts w:cstheme="minorHAnsi"/>
          <w:i/>
          <w:iCs/>
        </w:rPr>
        <w:t>23 = Rudimentary - Wood planks</w:t>
      </w:r>
    </w:p>
    <w:p w14:paraId="48402E8A" w14:textId="77777777" w:rsidR="00793BB7" w:rsidRPr="00E54C0B" w:rsidRDefault="00793BB7" w:rsidP="00E2628D">
      <w:pPr>
        <w:spacing w:after="0"/>
        <w:ind w:left="720"/>
        <w:rPr>
          <w:rFonts w:cstheme="minorHAnsi"/>
          <w:i/>
          <w:iCs/>
        </w:rPr>
      </w:pPr>
      <w:r w:rsidRPr="00E54C0B">
        <w:rPr>
          <w:rFonts w:cstheme="minorHAnsi"/>
          <w:i/>
          <w:iCs/>
        </w:rPr>
        <w:t>24 = Rudimentary - Other</w:t>
      </w:r>
    </w:p>
    <w:p w14:paraId="61463FB2" w14:textId="77777777" w:rsidR="00793BB7" w:rsidRPr="00E54C0B" w:rsidRDefault="00793BB7" w:rsidP="00E2628D">
      <w:pPr>
        <w:spacing w:after="0"/>
        <w:ind w:left="720"/>
        <w:rPr>
          <w:rFonts w:cstheme="minorHAnsi"/>
          <w:i/>
          <w:iCs/>
        </w:rPr>
      </w:pPr>
      <w:r w:rsidRPr="00E54C0B">
        <w:rPr>
          <w:rFonts w:cstheme="minorHAnsi"/>
          <w:i/>
          <w:iCs/>
        </w:rPr>
        <w:t>31 = Finished - Wood</w:t>
      </w:r>
    </w:p>
    <w:p w14:paraId="5F066827" w14:textId="77777777" w:rsidR="00793BB7" w:rsidRPr="00E54C0B" w:rsidRDefault="00793BB7" w:rsidP="00E2628D">
      <w:pPr>
        <w:spacing w:after="0"/>
        <w:ind w:left="720"/>
        <w:rPr>
          <w:rFonts w:cstheme="minorHAnsi"/>
          <w:i/>
          <w:iCs/>
        </w:rPr>
      </w:pPr>
      <w:r w:rsidRPr="00E54C0B">
        <w:rPr>
          <w:rFonts w:cstheme="minorHAnsi"/>
          <w:i/>
          <w:iCs/>
        </w:rPr>
        <w:t>32 = Finished - Asbestos</w:t>
      </w:r>
    </w:p>
    <w:p w14:paraId="13D68DDE" w14:textId="77777777" w:rsidR="00793BB7" w:rsidRPr="00E54C0B" w:rsidRDefault="00793BB7" w:rsidP="00E2628D">
      <w:pPr>
        <w:spacing w:after="0"/>
        <w:ind w:left="720"/>
        <w:rPr>
          <w:rFonts w:cstheme="minorHAnsi"/>
          <w:i/>
          <w:iCs/>
        </w:rPr>
      </w:pPr>
      <w:r w:rsidRPr="00E54C0B">
        <w:rPr>
          <w:rFonts w:cstheme="minorHAnsi"/>
          <w:i/>
          <w:iCs/>
        </w:rPr>
        <w:t>33 = Finished - Ceramic tile</w:t>
      </w:r>
    </w:p>
    <w:p w14:paraId="290D2E21" w14:textId="77777777" w:rsidR="00793BB7" w:rsidRPr="00E54C0B" w:rsidRDefault="00793BB7" w:rsidP="00E2628D">
      <w:pPr>
        <w:spacing w:after="0"/>
        <w:ind w:left="720"/>
        <w:rPr>
          <w:rFonts w:cstheme="minorHAnsi"/>
          <w:i/>
          <w:iCs/>
        </w:rPr>
      </w:pPr>
      <w:r w:rsidRPr="00E54C0B">
        <w:rPr>
          <w:rFonts w:cstheme="minorHAnsi"/>
          <w:i/>
          <w:iCs/>
        </w:rPr>
        <w:t>34 = Finished - Cement</w:t>
      </w:r>
    </w:p>
    <w:p w14:paraId="79AF6F77" w14:textId="77777777" w:rsidR="00793BB7" w:rsidRPr="00E54C0B" w:rsidRDefault="00793BB7" w:rsidP="00E2628D">
      <w:pPr>
        <w:spacing w:after="0"/>
        <w:ind w:left="720"/>
        <w:rPr>
          <w:rFonts w:cstheme="minorHAnsi"/>
          <w:i/>
          <w:iCs/>
        </w:rPr>
      </w:pPr>
      <w:r w:rsidRPr="00E54C0B">
        <w:rPr>
          <w:rFonts w:cstheme="minorHAnsi"/>
          <w:i/>
          <w:iCs/>
        </w:rPr>
        <w:t>35 = Finished - Metal tile</w:t>
      </w:r>
    </w:p>
    <w:p w14:paraId="5A54335F" w14:textId="77777777" w:rsidR="00793BB7" w:rsidRPr="00E54C0B" w:rsidRDefault="00793BB7" w:rsidP="00E2628D">
      <w:pPr>
        <w:spacing w:after="0"/>
        <w:ind w:left="720"/>
        <w:rPr>
          <w:rFonts w:cstheme="minorHAnsi"/>
          <w:i/>
          <w:iCs/>
        </w:rPr>
      </w:pPr>
      <w:r w:rsidRPr="00E54C0B">
        <w:rPr>
          <w:rFonts w:cstheme="minorHAnsi"/>
          <w:i/>
          <w:iCs/>
        </w:rPr>
        <w:t>36 = Finished - Roofing shingles</w:t>
      </w:r>
    </w:p>
    <w:p w14:paraId="6B43A930" w14:textId="77777777" w:rsidR="00793BB7" w:rsidRPr="00E54C0B" w:rsidRDefault="00793BB7" w:rsidP="00E2628D">
      <w:pPr>
        <w:spacing w:after="0"/>
        <w:ind w:left="720"/>
        <w:rPr>
          <w:rFonts w:cstheme="minorHAnsi"/>
          <w:i/>
          <w:iCs/>
        </w:rPr>
      </w:pPr>
      <w:r w:rsidRPr="00E54C0B">
        <w:rPr>
          <w:rFonts w:cstheme="minorHAnsi"/>
          <w:i/>
          <w:iCs/>
        </w:rPr>
        <w:t>37 = Finished - Other</w:t>
      </w:r>
    </w:p>
    <w:p w14:paraId="2C314DC0" w14:textId="1DBE82F0" w:rsidR="0061790A" w:rsidRPr="00E54C0B" w:rsidRDefault="00793BB7" w:rsidP="00E2628D">
      <w:pPr>
        <w:spacing w:after="0"/>
        <w:ind w:left="720"/>
        <w:rPr>
          <w:i/>
          <w:iCs/>
        </w:rPr>
      </w:pPr>
      <w:r w:rsidRPr="00E54C0B">
        <w:rPr>
          <w:rFonts w:cstheme="minorHAnsi"/>
          <w:i/>
          <w:iCs/>
        </w:rPr>
        <w:t>96 = Other</w:t>
      </w:r>
    </w:p>
    <w:p w14:paraId="33B51E65" w14:textId="46A31FB3" w:rsidR="00793BB7" w:rsidRDefault="00793BB7" w:rsidP="00E2628D">
      <w:pPr>
        <w:spacing w:after="0"/>
      </w:pPr>
    </w:p>
    <w:p w14:paraId="607AB04D" w14:textId="77777777" w:rsidR="00793BB7" w:rsidRPr="00083A43" w:rsidRDefault="00793BB7" w:rsidP="00065F24">
      <w:pPr>
        <w:pStyle w:val="ListParagraph"/>
        <w:numPr>
          <w:ilvl w:val="0"/>
          <w:numId w:val="45"/>
        </w:numPr>
        <w:tabs>
          <w:tab w:val="left" w:pos="360"/>
        </w:tabs>
        <w:spacing w:after="0"/>
        <w:contextualSpacing w:val="0"/>
        <w:jc w:val="both"/>
        <w:rPr>
          <w:rFonts w:cstheme="minorHAnsi"/>
        </w:rPr>
      </w:pPr>
      <w:r w:rsidRPr="00083A43">
        <w:rPr>
          <w:rFonts w:cstheme="minorHAnsi"/>
          <w:i/>
          <w:iCs/>
        </w:rPr>
        <w:t>Adobe, wattle, mud</w:t>
      </w:r>
      <w:r w:rsidRPr="00083A43">
        <w:rPr>
          <w:rFonts w:cstheme="minorHAnsi"/>
        </w:rPr>
        <w:t xml:space="preserve"> includes all building techniques that rely on earth or mud put over a frame or mixed with other materials for strength. </w:t>
      </w:r>
    </w:p>
    <w:p w14:paraId="5DCA7215" w14:textId="77777777" w:rsidR="00793BB7" w:rsidRPr="00083A43" w:rsidRDefault="00793BB7" w:rsidP="00065F24">
      <w:pPr>
        <w:pStyle w:val="ListParagraph"/>
        <w:numPr>
          <w:ilvl w:val="0"/>
          <w:numId w:val="45"/>
        </w:numPr>
        <w:tabs>
          <w:tab w:val="left" w:pos="360"/>
        </w:tabs>
        <w:spacing w:after="0"/>
        <w:contextualSpacing w:val="0"/>
        <w:jc w:val="both"/>
        <w:rPr>
          <w:rFonts w:cstheme="minorHAnsi"/>
        </w:rPr>
      </w:pPr>
      <w:r w:rsidRPr="00083A43">
        <w:rPr>
          <w:rFonts w:cstheme="minorHAnsi"/>
          <w:i/>
          <w:iCs/>
        </w:rPr>
        <w:t>Thatch</w:t>
      </w:r>
      <w:r w:rsidRPr="00083A43">
        <w:rPr>
          <w:rFonts w:cstheme="minorHAnsi"/>
        </w:rPr>
        <w:t xml:space="preserve"> includes grass or any form of natural vegetation for roofing.</w:t>
      </w:r>
    </w:p>
    <w:p w14:paraId="3A876FFD" w14:textId="77777777" w:rsidR="00793BB7" w:rsidRPr="00083A43" w:rsidRDefault="00793BB7" w:rsidP="00065F24">
      <w:pPr>
        <w:pStyle w:val="ListParagraph"/>
        <w:numPr>
          <w:ilvl w:val="0"/>
          <w:numId w:val="45"/>
        </w:numPr>
        <w:tabs>
          <w:tab w:val="left" w:pos="360"/>
        </w:tabs>
        <w:spacing w:after="0"/>
        <w:contextualSpacing w:val="0"/>
        <w:jc w:val="both"/>
        <w:rPr>
          <w:rFonts w:cstheme="minorHAnsi"/>
        </w:rPr>
      </w:pPr>
      <w:r w:rsidRPr="00083A43">
        <w:rPr>
          <w:rFonts w:cstheme="minorHAnsi"/>
          <w:i/>
          <w:iCs/>
        </w:rPr>
        <w:t>Iron or metal sheets</w:t>
      </w:r>
      <w:r w:rsidRPr="00083A43">
        <w:rPr>
          <w:rFonts w:cstheme="minorHAnsi"/>
        </w:rPr>
        <w:t xml:space="preserve"> are processed tin, zinc, and the like</w:t>
      </w:r>
    </w:p>
    <w:p w14:paraId="78E00703" w14:textId="77777777" w:rsidR="00793BB7" w:rsidRPr="00083A43" w:rsidRDefault="00793BB7" w:rsidP="00065F24">
      <w:pPr>
        <w:pStyle w:val="ListParagraph"/>
        <w:numPr>
          <w:ilvl w:val="0"/>
          <w:numId w:val="45"/>
        </w:numPr>
        <w:tabs>
          <w:tab w:val="left" w:pos="360"/>
        </w:tabs>
        <w:spacing w:after="0"/>
        <w:contextualSpacing w:val="0"/>
        <w:jc w:val="both"/>
        <w:rPr>
          <w:rFonts w:cstheme="minorHAnsi"/>
        </w:rPr>
      </w:pPr>
      <w:r w:rsidRPr="00083A43">
        <w:rPr>
          <w:rFonts w:cstheme="minorHAnsi"/>
          <w:i/>
          <w:iCs/>
        </w:rPr>
        <w:t>Cement</w:t>
      </w:r>
      <w:r w:rsidRPr="00083A43">
        <w:rPr>
          <w:rFonts w:cstheme="minorHAnsi"/>
        </w:rPr>
        <w:t xml:space="preserve"> includes concrete and stone and cement blocks.</w:t>
      </w:r>
    </w:p>
    <w:p w14:paraId="4579F095" w14:textId="77777777" w:rsidR="00793BB7" w:rsidRPr="00083A43" w:rsidRDefault="00793BB7" w:rsidP="00065F24">
      <w:pPr>
        <w:pStyle w:val="ListParagraph"/>
        <w:numPr>
          <w:ilvl w:val="0"/>
          <w:numId w:val="45"/>
        </w:numPr>
        <w:tabs>
          <w:tab w:val="left" w:pos="360"/>
        </w:tabs>
        <w:spacing w:after="0"/>
        <w:contextualSpacing w:val="0"/>
        <w:jc w:val="both"/>
        <w:rPr>
          <w:rFonts w:cstheme="minorHAnsi"/>
        </w:rPr>
      </w:pPr>
      <w:r w:rsidRPr="00083A43">
        <w:rPr>
          <w:rFonts w:cstheme="minorHAnsi"/>
          <w:i/>
          <w:iCs/>
        </w:rPr>
        <w:t>Tiles/bricks</w:t>
      </w:r>
      <w:r w:rsidRPr="00083A43">
        <w:rPr>
          <w:rFonts w:cstheme="minorHAnsi"/>
        </w:rPr>
        <w:t xml:space="preserve"> include baked bricks.</w:t>
      </w:r>
    </w:p>
    <w:p w14:paraId="720F4C95" w14:textId="77777777" w:rsidR="00793BB7" w:rsidRPr="00083A43" w:rsidRDefault="00793BB7" w:rsidP="00065F24">
      <w:pPr>
        <w:pStyle w:val="ListParagraph"/>
        <w:numPr>
          <w:ilvl w:val="0"/>
          <w:numId w:val="45"/>
        </w:numPr>
        <w:tabs>
          <w:tab w:val="left" w:pos="360"/>
        </w:tabs>
        <w:spacing w:after="0"/>
        <w:contextualSpacing w:val="0"/>
        <w:jc w:val="both"/>
        <w:rPr>
          <w:rFonts w:cstheme="minorHAnsi"/>
        </w:rPr>
      </w:pPr>
      <w:r w:rsidRPr="00083A43">
        <w:rPr>
          <w:rFonts w:cstheme="minorHAnsi"/>
          <w:i/>
          <w:iCs/>
        </w:rPr>
        <w:t>Other</w:t>
      </w:r>
      <w:r w:rsidRPr="00083A43">
        <w:rPr>
          <w:rFonts w:cstheme="minorHAnsi"/>
        </w:rPr>
        <w:t xml:space="preserve"> includes tin, cardboard among others.</w:t>
      </w:r>
    </w:p>
    <w:p w14:paraId="164E42AF" w14:textId="77777777" w:rsidR="00E2628D" w:rsidRDefault="00E2628D" w:rsidP="00E2628D">
      <w:pPr>
        <w:pStyle w:val="varname"/>
        <w:spacing w:line="259" w:lineRule="auto"/>
        <w:rPr>
          <w:szCs w:val="22"/>
        </w:rPr>
      </w:pPr>
    </w:p>
    <w:p w14:paraId="53610326" w14:textId="6BF7E268" w:rsidR="00E2628D" w:rsidRDefault="00E2628D" w:rsidP="00E2628D">
      <w:pPr>
        <w:pStyle w:val="varname"/>
        <w:spacing w:line="259" w:lineRule="auto"/>
        <w:rPr>
          <w:szCs w:val="22"/>
        </w:rPr>
      </w:pPr>
      <w:r>
        <w:rPr>
          <w:szCs w:val="22"/>
        </w:rPr>
        <w:t xml:space="preserve">wallcs </w:t>
      </w:r>
    </w:p>
    <w:p w14:paraId="4BC29EE6" w14:textId="5DBBE9FC" w:rsidR="00E2628D" w:rsidRPr="00E2628D" w:rsidRDefault="00E2628D" w:rsidP="00E2628D">
      <w:pPr>
        <w:pStyle w:val="varname"/>
        <w:spacing w:line="259" w:lineRule="auto"/>
        <w:rPr>
          <w:b w:val="0"/>
          <w:bCs/>
          <w:szCs w:val="22"/>
        </w:rPr>
      </w:pPr>
      <w:r>
        <w:rPr>
          <w:b w:val="0"/>
          <w:bCs/>
          <w:szCs w:val="22"/>
        </w:rPr>
        <w:t>This is a s</w:t>
      </w:r>
      <w:r w:rsidRPr="00E2628D">
        <w:rPr>
          <w:b w:val="0"/>
          <w:bCs/>
          <w:szCs w:val="22"/>
        </w:rPr>
        <w:t>tring</w:t>
      </w:r>
      <w:r>
        <w:rPr>
          <w:b w:val="0"/>
          <w:bCs/>
          <w:szCs w:val="22"/>
        </w:rPr>
        <w:t xml:space="preserve"> variable. </w:t>
      </w:r>
      <w:r w:rsidRPr="00E2628D">
        <w:rPr>
          <w:b w:val="0"/>
          <w:bCs/>
          <w:szCs w:val="22"/>
        </w:rPr>
        <w:t>If more than one material is used for structure, the dominant material is the information required. Variables must be translated into English.</w:t>
      </w:r>
      <w:r>
        <w:rPr>
          <w:b w:val="0"/>
          <w:bCs/>
          <w:szCs w:val="22"/>
        </w:rPr>
        <w:t xml:space="preserve"> </w:t>
      </w:r>
      <w:r w:rsidRPr="00E2628D">
        <w:rPr>
          <w:b w:val="0"/>
          <w:bCs/>
          <w:szCs w:val="22"/>
        </w:rPr>
        <w:t>Labels must be translated to English.  Make sure translation is correct from a language expert.</w:t>
      </w:r>
      <w:r>
        <w:rPr>
          <w:b w:val="0"/>
          <w:bCs/>
          <w:szCs w:val="22"/>
        </w:rPr>
        <w:t xml:space="preserve"> </w:t>
      </w:r>
      <w:r w:rsidRPr="00E2628D">
        <w:rPr>
          <w:b w:val="0"/>
          <w:bCs/>
          <w:szCs w:val="22"/>
        </w:rPr>
        <w:t xml:space="preserve">For each value label, there should be a space between the </w:t>
      </w:r>
      <w:r w:rsidR="005A5AF7" w:rsidRPr="00E2628D">
        <w:rPr>
          <w:b w:val="0"/>
          <w:bCs/>
          <w:szCs w:val="22"/>
        </w:rPr>
        <w:t>hyphens</w:t>
      </w:r>
      <w:r w:rsidRPr="00E2628D">
        <w:rPr>
          <w:b w:val="0"/>
          <w:bCs/>
          <w:szCs w:val="22"/>
        </w:rPr>
        <w:t>.</w:t>
      </w:r>
      <w:r>
        <w:rPr>
          <w:b w:val="0"/>
          <w:bCs/>
          <w:szCs w:val="22"/>
        </w:rPr>
        <w:t xml:space="preserve"> </w:t>
      </w:r>
      <w:r w:rsidRPr="00E2628D">
        <w:rPr>
          <w:b w:val="0"/>
          <w:bCs/>
          <w:szCs w:val="22"/>
        </w:rPr>
        <w:t>Format should be code and value label.  For example, “1 - Stone”; “2 - Mud”; etc.</w:t>
      </w:r>
    </w:p>
    <w:p w14:paraId="0456AC15" w14:textId="77777777" w:rsidR="00E2628D" w:rsidRPr="00793BB7" w:rsidRDefault="00E2628D" w:rsidP="00E2628D">
      <w:pPr>
        <w:pStyle w:val="varname"/>
        <w:spacing w:line="259" w:lineRule="auto"/>
        <w:rPr>
          <w:szCs w:val="22"/>
        </w:rPr>
      </w:pPr>
    </w:p>
    <w:p w14:paraId="0F2B6E4D" w14:textId="56985722" w:rsidR="00660FA1" w:rsidRPr="000D455C" w:rsidRDefault="00660FA1" w:rsidP="00E2628D">
      <w:pPr>
        <w:pStyle w:val="varname"/>
        <w:spacing w:line="259" w:lineRule="auto"/>
      </w:pPr>
      <w:commentRangeStart w:id="302"/>
      <w:r w:rsidRPr="006C23C9">
        <w:t>wall</w:t>
      </w:r>
    </w:p>
    <w:p w14:paraId="15E8045C" w14:textId="2A0C2E9E" w:rsidR="00660FA1" w:rsidRDefault="006F7786" w:rsidP="00E2628D">
      <w:pPr>
        <w:spacing w:after="0"/>
        <w:jc w:val="both"/>
        <w:rPr>
          <w:rFonts w:cstheme="minorHAnsi"/>
        </w:rPr>
      </w:pPr>
      <w:r>
        <w:rPr>
          <w:rFonts w:cstheme="minorHAnsi"/>
        </w:rPr>
        <w:t xml:space="preserve">This </w:t>
      </w:r>
      <w:r w:rsidR="00660FA1" w:rsidRPr="006C23C9">
        <w:rPr>
          <w:rFonts w:cstheme="minorHAnsi"/>
        </w:rPr>
        <w:t xml:space="preserve">is a categorical variable that indicates </w:t>
      </w:r>
      <w:r w:rsidR="00660FA1" w:rsidRPr="008A2F33">
        <w:rPr>
          <w:rFonts w:cstheme="minorHAnsi"/>
          <w:b/>
          <w:i/>
        </w:rPr>
        <w:t>type of material used for walls</w:t>
      </w:r>
      <w:r w:rsidR="00660FA1" w:rsidRPr="006C23C9">
        <w:rPr>
          <w:rFonts w:cstheme="minorHAnsi"/>
        </w:rPr>
        <w:t>.</w:t>
      </w:r>
      <w:r w:rsidR="00091270">
        <w:rPr>
          <w:rFonts w:cstheme="minorHAnsi"/>
        </w:rPr>
        <w:t xml:space="preserve"> The </w:t>
      </w:r>
      <w:r w:rsidR="00F12968">
        <w:rPr>
          <w:rFonts w:cstheme="minorHAnsi"/>
        </w:rPr>
        <w:t>wall</w:t>
      </w:r>
      <w:r w:rsidR="00091270">
        <w:rPr>
          <w:rFonts w:cstheme="minorHAnsi"/>
        </w:rPr>
        <w:t xml:space="preserve"> material is categorized into 3 broad categories namely: Natural, </w:t>
      </w:r>
      <w:r w:rsidR="00375726">
        <w:rPr>
          <w:rFonts w:cstheme="minorHAnsi"/>
        </w:rPr>
        <w:t>rudimentary,</w:t>
      </w:r>
      <w:r w:rsidR="00091270">
        <w:rPr>
          <w:rFonts w:cstheme="minorHAnsi"/>
        </w:rPr>
        <w:t xml:space="preserve"> and finished. For cases that cannot be covered in the above three categories, please use </w:t>
      </w:r>
      <w:r w:rsidR="00822D7C">
        <w:rPr>
          <w:rFonts w:cstheme="minorHAnsi"/>
        </w:rPr>
        <w:t xml:space="preserve">code </w:t>
      </w:r>
      <w:r w:rsidR="00847E17">
        <w:rPr>
          <w:rFonts w:cstheme="minorHAnsi"/>
        </w:rPr>
        <w:t>96</w:t>
      </w:r>
      <w:r w:rsidR="00822D7C">
        <w:rPr>
          <w:rFonts w:cstheme="minorHAnsi"/>
        </w:rPr>
        <w:t xml:space="preserve"> = Other – “Specific”</w:t>
      </w:r>
      <w:r w:rsidR="00091270">
        <w:rPr>
          <w:rFonts w:cstheme="minorHAnsi"/>
        </w:rPr>
        <w:t xml:space="preserve">. </w:t>
      </w:r>
      <w:r w:rsidR="00660FA1" w:rsidRPr="006C23C9">
        <w:rPr>
          <w:rFonts w:eastAsia="Times New Roman" w:cstheme="minorHAnsi"/>
          <w:color w:val="000000"/>
        </w:rPr>
        <w:t xml:space="preserve">Main source of material used for walls, </w:t>
      </w:r>
      <w:r w:rsidR="00083A43">
        <w:rPr>
          <w:rFonts w:eastAsia="Times New Roman" w:cstheme="minorHAnsi"/>
          <w:color w:val="000000"/>
        </w:rPr>
        <w:t>21</w:t>
      </w:r>
      <w:r w:rsidR="00660FA1" w:rsidRPr="006C23C9">
        <w:rPr>
          <w:rFonts w:cstheme="minorHAnsi"/>
        </w:rPr>
        <w:t xml:space="preserve"> categories after harmonization:</w:t>
      </w:r>
    </w:p>
    <w:p w14:paraId="0A369347" w14:textId="77777777" w:rsidR="00083A43" w:rsidRPr="00E54C0B" w:rsidRDefault="00083A43" w:rsidP="00E2628D">
      <w:pPr>
        <w:tabs>
          <w:tab w:val="left" w:pos="576"/>
        </w:tabs>
        <w:spacing w:after="0"/>
        <w:ind w:left="720"/>
        <w:rPr>
          <w:rFonts w:cstheme="minorHAnsi"/>
          <w:i/>
        </w:rPr>
      </w:pPr>
      <w:bookmarkStart w:id="303" w:name="_Hlk24910868"/>
      <w:r w:rsidRPr="00E54C0B">
        <w:rPr>
          <w:rFonts w:cstheme="minorHAnsi"/>
          <w:i/>
        </w:rPr>
        <w:t>11 = Natural - No wall</w:t>
      </w:r>
    </w:p>
    <w:p w14:paraId="6ABCB247" w14:textId="77777777" w:rsidR="00083A43" w:rsidRPr="00E54C0B" w:rsidRDefault="00083A43" w:rsidP="00E2628D">
      <w:pPr>
        <w:tabs>
          <w:tab w:val="left" w:pos="576"/>
        </w:tabs>
        <w:spacing w:after="0"/>
        <w:ind w:left="720"/>
        <w:rPr>
          <w:rFonts w:cstheme="minorHAnsi"/>
          <w:i/>
        </w:rPr>
      </w:pPr>
      <w:r w:rsidRPr="00E54C0B">
        <w:rPr>
          <w:rFonts w:cstheme="minorHAnsi"/>
          <w:i/>
        </w:rPr>
        <w:t>12 = Natural - Cane/palm/trunks</w:t>
      </w:r>
    </w:p>
    <w:p w14:paraId="6410436E" w14:textId="77777777" w:rsidR="00083A43" w:rsidRPr="00E54C0B" w:rsidRDefault="00083A43" w:rsidP="00083A43">
      <w:pPr>
        <w:tabs>
          <w:tab w:val="left" w:pos="576"/>
        </w:tabs>
        <w:spacing w:after="0"/>
        <w:ind w:left="720"/>
        <w:rPr>
          <w:rFonts w:cstheme="minorHAnsi"/>
          <w:i/>
        </w:rPr>
      </w:pPr>
      <w:r w:rsidRPr="00E54C0B">
        <w:rPr>
          <w:rFonts w:cstheme="minorHAnsi"/>
          <w:i/>
        </w:rPr>
        <w:t>13 = Natural - Dirt</w:t>
      </w:r>
    </w:p>
    <w:p w14:paraId="5EF7B38B" w14:textId="77777777" w:rsidR="00083A43" w:rsidRPr="00E54C0B" w:rsidRDefault="00083A43" w:rsidP="00083A43">
      <w:pPr>
        <w:tabs>
          <w:tab w:val="left" w:pos="576"/>
        </w:tabs>
        <w:spacing w:after="0"/>
        <w:ind w:left="720"/>
        <w:rPr>
          <w:rFonts w:cstheme="minorHAnsi"/>
          <w:i/>
        </w:rPr>
      </w:pPr>
      <w:r w:rsidRPr="00E54C0B">
        <w:rPr>
          <w:rFonts w:cstheme="minorHAnsi"/>
          <w:i/>
        </w:rPr>
        <w:t>14 = Natural - Other</w:t>
      </w:r>
    </w:p>
    <w:p w14:paraId="5FAFBA81" w14:textId="77777777" w:rsidR="00083A43" w:rsidRPr="00E54C0B" w:rsidRDefault="00083A43" w:rsidP="00083A43">
      <w:pPr>
        <w:tabs>
          <w:tab w:val="left" w:pos="576"/>
        </w:tabs>
        <w:spacing w:after="0"/>
        <w:ind w:left="720"/>
        <w:rPr>
          <w:rFonts w:cstheme="minorHAnsi"/>
          <w:i/>
        </w:rPr>
      </w:pPr>
      <w:r w:rsidRPr="00E54C0B">
        <w:rPr>
          <w:rFonts w:cstheme="minorHAnsi"/>
          <w:i/>
        </w:rPr>
        <w:t>21 = Rudimentary - Bamboo with mud</w:t>
      </w:r>
    </w:p>
    <w:p w14:paraId="7392CCFD" w14:textId="77777777" w:rsidR="00083A43" w:rsidRPr="00E54C0B" w:rsidRDefault="00083A43" w:rsidP="00083A43">
      <w:pPr>
        <w:tabs>
          <w:tab w:val="left" w:pos="576"/>
        </w:tabs>
        <w:spacing w:after="0"/>
        <w:ind w:left="720"/>
        <w:rPr>
          <w:rFonts w:cstheme="minorHAnsi"/>
          <w:i/>
        </w:rPr>
      </w:pPr>
      <w:r w:rsidRPr="00E54C0B">
        <w:rPr>
          <w:rFonts w:cstheme="minorHAnsi"/>
          <w:i/>
        </w:rPr>
        <w:t>22 = Rudimentary - Stone with mud</w:t>
      </w:r>
    </w:p>
    <w:p w14:paraId="61CEF5DA" w14:textId="77777777" w:rsidR="00083A43" w:rsidRPr="00E54C0B" w:rsidRDefault="00083A43" w:rsidP="00083A43">
      <w:pPr>
        <w:tabs>
          <w:tab w:val="left" w:pos="576"/>
        </w:tabs>
        <w:spacing w:after="0"/>
        <w:ind w:left="720"/>
        <w:rPr>
          <w:rFonts w:cstheme="minorHAnsi"/>
          <w:i/>
        </w:rPr>
      </w:pPr>
      <w:r w:rsidRPr="00E54C0B">
        <w:rPr>
          <w:rFonts w:cstheme="minorHAnsi"/>
          <w:i/>
        </w:rPr>
        <w:t>23 = Rudimentary - Uncovered adobe</w:t>
      </w:r>
    </w:p>
    <w:p w14:paraId="5BBA946B" w14:textId="77777777" w:rsidR="00083A43" w:rsidRPr="00E54C0B" w:rsidRDefault="00083A43" w:rsidP="00083A43">
      <w:pPr>
        <w:tabs>
          <w:tab w:val="left" w:pos="576"/>
        </w:tabs>
        <w:spacing w:after="0"/>
        <w:ind w:left="720"/>
        <w:rPr>
          <w:rFonts w:cstheme="minorHAnsi"/>
          <w:i/>
        </w:rPr>
      </w:pPr>
      <w:r w:rsidRPr="00E54C0B">
        <w:rPr>
          <w:rFonts w:cstheme="minorHAnsi"/>
          <w:i/>
        </w:rPr>
        <w:t>24 = Rudimentary - Plywood</w:t>
      </w:r>
    </w:p>
    <w:p w14:paraId="1FDCC01D" w14:textId="77777777" w:rsidR="00083A43" w:rsidRPr="00E54C0B" w:rsidRDefault="00083A43" w:rsidP="00083A43">
      <w:pPr>
        <w:tabs>
          <w:tab w:val="left" w:pos="576"/>
        </w:tabs>
        <w:spacing w:after="0"/>
        <w:ind w:left="720"/>
        <w:rPr>
          <w:rFonts w:cstheme="minorHAnsi"/>
          <w:i/>
        </w:rPr>
      </w:pPr>
      <w:r w:rsidRPr="00E54C0B">
        <w:rPr>
          <w:rFonts w:cstheme="minorHAnsi"/>
          <w:i/>
        </w:rPr>
        <w:t>25 = Rudimentary - Cardboard</w:t>
      </w:r>
    </w:p>
    <w:p w14:paraId="72C2D9F2" w14:textId="77777777" w:rsidR="00083A43" w:rsidRPr="00E54C0B" w:rsidRDefault="00083A43" w:rsidP="00083A43">
      <w:pPr>
        <w:tabs>
          <w:tab w:val="left" w:pos="576"/>
        </w:tabs>
        <w:spacing w:after="0"/>
        <w:ind w:left="720"/>
        <w:rPr>
          <w:rFonts w:cstheme="minorHAnsi"/>
          <w:i/>
        </w:rPr>
      </w:pPr>
      <w:r w:rsidRPr="00E54C0B">
        <w:rPr>
          <w:rFonts w:cstheme="minorHAnsi"/>
          <w:i/>
        </w:rPr>
        <w:t>26 = Rudimentary - Reused wood</w:t>
      </w:r>
    </w:p>
    <w:p w14:paraId="383008B5" w14:textId="77777777" w:rsidR="00083A43" w:rsidRPr="00E54C0B" w:rsidRDefault="00083A43" w:rsidP="00083A43">
      <w:pPr>
        <w:tabs>
          <w:tab w:val="left" w:pos="576"/>
        </w:tabs>
        <w:spacing w:after="0"/>
        <w:ind w:left="720"/>
        <w:rPr>
          <w:rFonts w:cstheme="minorHAnsi"/>
          <w:i/>
        </w:rPr>
      </w:pPr>
      <w:r w:rsidRPr="00E54C0B">
        <w:rPr>
          <w:rFonts w:cstheme="minorHAnsi"/>
          <w:i/>
        </w:rPr>
        <w:t>27 = Rudimentary - Other</w:t>
      </w:r>
    </w:p>
    <w:p w14:paraId="25CAE1E5" w14:textId="77777777" w:rsidR="00083A43" w:rsidRPr="00E54C0B" w:rsidRDefault="00083A43" w:rsidP="00083A43">
      <w:pPr>
        <w:tabs>
          <w:tab w:val="left" w:pos="576"/>
        </w:tabs>
        <w:spacing w:after="0"/>
        <w:ind w:left="720"/>
        <w:rPr>
          <w:rFonts w:cstheme="minorHAnsi"/>
          <w:i/>
        </w:rPr>
      </w:pPr>
      <w:r w:rsidRPr="00E54C0B">
        <w:rPr>
          <w:rFonts w:cstheme="minorHAnsi"/>
          <w:i/>
        </w:rPr>
        <w:t>31 = Finished - Woven Bamboo</w:t>
      </w:r>
    </w:p>
    <w:p w14:paraId="7348D55F" w14:textId="77777777" w:rsidR="00083A43" w:rsidRPr="00E54C0B" w:rsidRDefault="00083A43" w:rsidP="00083A43">
      <w:pPr>
        <w:tabs>
          <w:tab w:val="left" w:pos="576"/>
        </w:tabs>
        <w:spacing w:after="0"/>
        <w:ind w:left="720"/>
        <w:rPr>
          <w:rFonts w:cstheme="minorHAnsi"/>
          <w:i/>
        </w:rPr>
      </w:pPr>
      <w:r w:rsidRPr="00E54C0B">
        <w:rPr>
          <w:rFonts w:cstheme="minorHAnsi"/>
          <w:i/>
        </w:rPr>
        <w:t>32 = Finished - Stone with lime/cement</w:t>
      </w:r>
    </w:p>
    <w:p w14:paraId="4C2E8CC8" w14:textId="77777777" w:rsidR="00083A43" w:rsidRPr="00E54C0B" w:rsidRDefault="00083A43" w:rsidP="00083A43">
      <w:pPr>
        <w:tabs>
          <w:tab w:val="left" w:pos="576"/>
        </w:tabs>
        <w:spacing w:after="0"/>
        <w:ind w:left="720"/>
        <w:rPr>
          <w:rFonts w:cstheme="minorHAnsi"/>
          <w:i/>
        </w:rPr>
      </w:pPr>
      <w:r w:rsidRPr="00E54C0B">
        <w:rPr>
          <w:rFonts w:cstheme="minorHAnsi"/>
          <w:i/>
        </w:rPr>
        <w:t>33 = Finished - Cement blocks</w:t>
      </w:r>
    </w:p>
    <w:p w14:paraId="30DBA475" w14:textId="77777777" w:rsidR="00083A43" w:rsidRPr="00E54C0B" w:rsidRDefault="00083A43" w:rsidP="00083A43">
      <w:pPr>
        <w:tabs>
          <w:tab w:val="left" w:pos="576"/>
        </w:tabs>
        <w:spacing w:after="0"/>
        <w:ind w:left="720"/>
        <w:rPr>
          <w:rFonts w:cstheme="minorHAnsi"/>
          <w:i/>
        </w:rPr>
      </w:pPr>
      <w:r w:rsidRPr="00E54C0B">
        <w:rPr>
          <w:rFonts w:cstheme="minorHAnsi"/>
          <w:i/>
        </w:rPr>
        <w:t>34 = Finished - Covered adobe</w:t>
      </w:r>
    </w:p>
    <w:p w14:paraId="7540E123" w14:textId="77777777" w:rsidR="00083A43" w:rsidRPr="00E54C0B" w:rsidRDefault="00083A43" w:rsidP="00083A43">
      <w:pPr>
        <w:tabs>
          <w:tab w:val="left" w:pos="576"/>
        </w:tabs>
        <w:spacing w:after="0"/>
        <w:ind w:left="720"/>
        <w:rPr>
          <w:rFonts w:cstheme="minorHAnsi"/>
          <w:i/>
        </w:rPr>
      </w:pPr>
      <w:r w:rsidRPr="00E54C0B">
        <w:rPr>
          <w:rFonts w:cstheme="minorHAnsi"/>
          <w:i/>
        </w:rPr>
        <w:t>35 = Finished - Wood planks/shingles</w:t>
      </w:r>
    </w:p>
    <w:p w14:paraId="5509E43D" w14:textId="77777777" w:rsidR="00083A43" w:rsidRPr="00E54C0B" w:rsidRDefault="00083A43" w:rsidP="00083A43">
      <w:pPr>
        <w:tabs>
          <w:tab w:val="left" w:pos="576"/>
        </w:tabs>
        <w:spacing w:after="0"/>
        <w:ind w:left="720"/>
        <w:rPr>
          <w:rFonts w:cstheme="minorHAnsi"/>
          <w:i/>
        </w:rPr>
      </w:pPr>
      <w:r w:rsidRPr="00E54C0B">
        <w:rPr>
          <w:rFonts w:cstheme="minorHAnsi"/>
          <w:i/>
        </w:rPr>
        <w:t>36 = Finished - Plaster wire</w:t>
      </w:r>
    </w:p>
    <w:p w14:paraId="7785E0FB" w14:textId="77777777" w:rsidR="00083A43" w:rsidRPr="00E54C0B" w:rsidRDefault="00083A43" w:rsidP="00083A43">
      <w:pPr>
        <w:tabs>
          <w:tab w:val="left" w:pos="576"/>
        </w:tabs>
        <w:spacing w:after="0"/>
        <w:ind w:left="720"/>
        <w:rPr>
          <w:rFonts w:cstheme="minorHAnsi"/>
          <w:i/>
        </w:rPr>
      </w:pPr>
      <w:r w:rsidRPr="00E54C0B">
        <w:rPr>
          <w:rFonts w:cstheme="minorHAnsi"/>
          <w:i/>
        </w:rPr>
        <w:t>37 = Finished - GRC/Gypsum/Asbestos</w:t>
      </w:r>
    </w:p>
    <w:p w14:paraId="661501CE" w14:textId="77777777" w:rsidR="00083A43" w:rsidRPr="00E54C0B" w:rsidRDefault="00083A43" w:rsidP="00083A43">
      <w:pPr>
        <w:tabs>
          <w:tab w:val="left" w:pos="576"/>
        </w:tabs>
        <w:spacing w:after="0"/>
        <w:ind w:left="720"/>
        <w:rPr>
          <w:rFonts w:cstheme="minorHAnsi"/>
          <w:i/>
        </w:rPr>
      </w:pPr>
      <w:r w:rsidRPr="00E54C0B">
        <w:rPr>
          <w:rFonts w:cstheme="minorHAnsi"/>
          <w:i/>
        </w:rPr>
        <w:t>38 = Finished - Other</w:t>
      </w:r>
    </w:p>
    <w:p w14:paraId="1FF509FB" w14:textId="6A056545" w:rsidR="00A81588" w:rsidRPr="00E54C0B" w:rsidRDefault="00083A43" w:rsidP="00083A43">
      <w:pPr>
        <w:pStyle w:val="NoSpacing"/>
        <w:spacing w:line="259" w:lineRule="auto"/>
        <w:ind w:left="720"/>
        <w:jc w:val="both"/>
        <w:rPr>
          <w:rFonts w:asciiTheme="minorHAnsi" w:hAnsiTheme="minorHAnsi" w:cstheme="minorHAnsi"/>
          <w:i/>
          <w:szCs w:val="22"/>
        </w:rPr>
      </w:pPr>
      <w:r w:rsidRPr="00E54C0B">
        <w:rPr>
          <w:rFonts w:asciiTheme="minorHAnsi" w:hAnsiTheme="minorHAnsi" w:cstheme="minorHAnsi"/>
          <w:i/>
          <w:szCs w:val="22"/>
        </w:rPr>
        <w:t>96 = Other</w:t>
      </w:r>
      <w:bookmarkEnd w:id="303"/>
      <w:commentRangeEnd w:id="302"/>
      <w:r w:rsidR="00B536CF">
        <w:rPr>
          <w:rStyle w:val="CommentReference"/>
          <w:rFonts w:asciiTheme="minorHAnsi" w:eastAsiaTheme="minorEastAsia" w:hAnsiTheme="minorHAnsi" w:cstheme="minorBidi"/>
          <w:color w:val="auto"/>
          <w:lang w:eastAsia="ko-KR"/>
        </w:rPr>
        <w:commentReference w:id="302"/>
      </w:r>
    </w:p>
    <w:p w14:paraId="6ECA0940" w14:textId="77777777" w:rsidR="00341679" w:rsidRPr="00341679" w:rsidRDefault="00341679" w:rsidP="00E2628D">
      <w:pPr>
        <w:tabs>
          <w:tab w:val="left" w:pos="576"/>
        </w:tabs>
        <w:spacing w:after="0"/>
        <w:rPr>
          <w:rFonts w:cstheme="minorHAnsi"/>
        </w:rPr>
      </w:pPr>
    </w:p>
    <w:p w14:paraId="57D1C539" w14:textId="77777777" w:rsidR="00341679" w:rsidRPr="00341679" w:rsidRDefault="00341679" w:rsidP="00065F24">
      <w:pPr>
        <w:pStyle w:val="ListParagraph"/>
        <w:numPr>
          <w:ilvl w:val="0"/>
          <w:numId w:val="46"/>
        </w:numPr>
        <w:tabs>
          <w:tab w:val="left" w:pos="360"/>
        </w:tabs>
        <w:spacing w:after="0"/>
        <w:ind w:left="720"/>
        <w:contextualSpacing w:val="0"/>
        <w:jc w:val="both"/>
        <w:rPr>
          <w:rFonts w:cstheme="minorHAnsi"/>
        </w:rPr>
      </w:pPr>
      <w:r w:rsidRPr="001B4A92">
        <w:rPr>
          <w:rFonts w:cstheme="minorHAnsi"/>
          <w:i/>
          <w:iCs/>
        </w:rPr>
        <w:t>Adobe, wattle, mud</w:t>
      </w:r>
      <w:r w:rsidRPr="00341679">
        <w:rPr>
          <w:rFonts w:cstheme="minorHAnsi"/>
        </w:rPr>
        <w:t xml:space="preserve"> includes all building techniques that rely on earth or mud put over a frame or mixed with other materials for strength. </w:t>
      </w:r>
    </w:p>
    <w:p w14:paraId="258807FB" w14:textId="77777777" w:rsidR="00341679" w:rsidRPr="00341679" w:rsidRDefault="00341679" w:rsidP="00065F24">
      <w:pPr>
        <w:pStyle w:val="ListParagraph"/>
        <w:numPr>
          <w:ilvl w:val="0"/>
          <w:numId w:val="46"/>
        </w:numPr>
        <w:tabs>
          <w:tab w:val="left" w:pos="360"/>
        </w:tabs>
        <w:spacing w:after="0"/>
        <w:ind w:left="720"/>
        <w:contextualSpacing w:val="0"/>
        <w:jc w:val="both"/>
        <w:rPr>
          <w:rFonts w:cstheme="minorHAnsi"/>
        </w:rPr>
      </w:pPr>
      <w:r w:rsidRPr="00341679">
        <w:rPr>
          <w:rFonts w:cstheme="minorHAnsi"/>
          <w:i/>
          <w:iCs/>
        </w:rPr>
        <w:t>Bricks</w:t>
      </w:r>
      <w:r w:rsidRPr="00341679">
        <w:rPr>
          <w:rFonts w:cstheme="minorHAnsi"/>
        </w:rPr>
        <w:t xml:space="preserve"> include baked bricks.</w:t>
      </w:r>
    </w:p>
    <w:p w14:paraId="6EA6EDB7" w14:textId="77777777" w:rsidR="00341679" w:rsidRPr="00341679" w:rsidRDefault="00341679" w:rsidP="00065F24">
      <w:pPr>
        <w:pStyle w:val="ListParagraph"/>
        <w:numPr>
          <w:ilvl w:val="0"/>
          <w:numId w:val="46"/>
        </w:numPr>
        <w:tabs>
          <w:tab w:val="left" w:pos="360"/>
        </w:tabs>
        <w:spacing w:after="0"/>
        <w:ind w:left="720"/>
        <w:contextualSpacing w:val="0"/>
        <w:jc w:val="both"/>
        <w:rPr>
          <w:rFonts w:cstheme="minorHAnsi"/>
        </w:rPr>
      </w:pPr>
      <w:r w:rsidRPr="00341679">
        <w:rPr>
          <w:rFonts w:cstheme="minorHAnsi"/>
          <w:i/>
          <w:iCs/>
        </w:rPr>
        <w:t>Wood</w:t>
      </w:r>
      <w:r w:rsidRPr="00341679">
        <w:rPr>
          <w:rFonts w:cstheme="minorHAnsi"/>
        </w:rPr>
        <w:t xml:space="preserve"> includes timber and wood planks, unfinished.</w:t>
      </w:r>
    </w:p>
    <w:p w14:paraId="14FA74E7" w14:textId="23C23A2F" w:rsidR="00341679" w:rsidRPr="00341679" w:rsidRDefault="00341679" w:rsidP="00065F24">
      <w:pPr>
        <w:pStyle w:val="ListParagraph"/>
        <w:numPr>
          <w:ilvl w:val="0"/>
          <w:numId w:val="46"/>
        </w:numPr>
        <w:tabs>
          <w:tab w:val="left" w:pos="360"/>
        </w:tabs>
        <w:spacing w:after="0"/>
        <w:ind w:left="720"/>
        <w:contextualSpacing w:val="0"/>
        <w:jc w:val="both"/>
        <w:rPr>
          <w:rFonts w:cstheme="minorHAnsi"/>
        </w:rPr>
      </w:pPr>
      <w:r w:rsidRPr="00341679">
        <w:rPr>
          <w:rFonts w:cstheme="minorHAnsi"/>
          <w:i/>
          <w:iCs/>
        </w:rPr>
        <w:t>Iron /metal sheets</w:t>
      </w:r>
      <w:r w:rsidRPr="00341679">
        <w:rPr>
          <w:rFonts w:cstheme="minorHAnsi"/>
        </w:rPr>
        <w:t xml:space="preserve"> are processed tin, zinc and the like.</w:t>
      </w:r>
    </w:p>
    <w:p w14:paraId="6763794A" w14:textId="77777777" w:rsidR="00341679" w:rsidRPr="00341679" w:rsidRDefault="00341679" w:rsidP="00065F24">
      <w:pPr>
        <w:pStyle w:val="ListParagraph"/>
        <w:numPr>
          <w:ilvl w:val="0"/>
          <w:numId w:val="46"/>
        </w:numPr>
        <w:tabs>
          <w:tab w:val="left" w:pos="360"/>
        </w:tabs>
        <w:spacing w:after="0"/>
        <w:ind w:left="720"/>
        <w:contextualSpacing w:val="0"/>
        <w:jc w:val="both"/>
        <w:rPr>
          <w:rFonts w:cstheme="minorHAnsi"/>
        </w:rPr>
      </w:pPr>
      <w:r w:rsidRPr="00341679">
        <w:rPr>
          <w:rFonts w:cstheme="minorHAnsi"/>
          <w:i/>
          <w:iCs/>
        </w:rPr>
        <w:t>Cement</w:t>
      </w:r>
      <w:r w:rsidRPr="00341679">
        <w:rPr>
          <w:rFonts w:cstheme="minorHAnsi"/>
        </w:rPr>
        <w:t xml:space="preserve"> includes concrete and stone and cement block.</w:t>
      </w:r>
    </w:p>
    <w:p w14:paraId="6E30EEA3" w14:textId="77777777" w:rsidR="00341679" w:rsidRPr="00341679" w:rsidRDefault="00341679" w:rsidP="00065F24">
      <w:pPr>
        <w:pStyle w:val="ListParagraph"/>
        <w:numPr>
          <w:ilvl w:val="0"/>
          <w:numId w:val="46"/>
        </w:numPr>
        <w:tabs>
          <w:tab w:val="left" w:pos="360"/>
        </w:tabs>
        <w:spacing w:after="0"/>
        <w:ind w:left="720"/>
        <w:contextualSpacing w:val="0"/>
        <w:jc w:val="both"/>
        <w:rPr>
          <w:rFonts w:cstheme="minorHAnsi"/>
        </w:rPr>
      </w:pPr>
      <w:r w:rsidRPr="00341679">
        <w:rPr>
          <w:rFonts w:cstheme="minorHAnsi"/>
          <w:i/>
          <w:iCs/>
        </w:rPr>
        <w:t>Other</w:t>
      </w:r>
      <w:r w:rsidRPr="00341679">
        <w:rPr>
          <w:rFonts w:cstheme="minorHAnsi"/>
        </w:rPr>
        <w:t xml:space="preserve"> includes tin, cardboard among others.</w:t>
      </w:r>
    </w:p>
    <w:p w14:paraId="6438B6CF" w14:textId="6E2B8FF4" w:rsidR="00341679" w:rsidRDefault="00341679" w:rsidP="00E2628D">
      <w:pPr>
        <w:pStyle w:val="NoSpacing"/>
        <w:spacing w:line="259" w:lineRule="auto"/>
        <w:jc w:val="both"/>
        <w:rPr>
          <w:rFonts w:asciiTheme="minorHAnsi" w:hAnsiTheme="minorHAnsi" w:cstheme="minorHAnsi"/>
          <w:b/>
          <w:szCs w:val="22"/>
        </w:rPr>
      </w:pPr>
    </w:p>
    <w:p w14:paraId="33F8C8BF" w14:textId="41EE8950" w:rsidR="00E2628D" w:rsidRDefault="00E2628D" w:rsidP="00E2628D">
      <w:pPr>
        <w:pStyle w:val="varname"/>
        <w:spacing w:line="259" w:lineRule="auto"/>
        <w:rPr>
          <w:szCs w:val="22"/>
        </w:rPr>
      </w:pPr>
      <w:r>
        <w:rPr>
          <w:szCs w:val="22"/>
        </w:rPr>
        <w:t xml:space="preserve">floorcs </w:t>
      </w:r>
    </w:p>
    <w:p w14:paraId="6A3A2139" w14:textId="750D2ACF" w:rsidR="00E2628D" w:rsidRPr="00E2628D" w:rsidRDefault="00E2628D" w:rsidP="00E2628D">
      <w:pPr>
        <w:pStyle w:val="varname"/>
        <w:spacing w:line="259" w:lineRule="auto"/>
        <w:rPr>
          <w:b w:val="0"/>
          <w:bCs/>
          <w:szCs w:val="22"/>
        </w:rPr>
      </w:pPr>
      <w:r>
        <w:rPr>
          <w:b w:val="0"/>
          <w:bCs/>
          <w:szCs w:val="22"/>
        </w:rPr>
        <w:t>this is a s</w:t>
      </w:r>
      <w:r w:rsidRPr="00E2628D">
        <w:rPr>
          <w:b w:val="0"/>
          <w:bCs/>
          <w:szCs w:val="22"/>
        </w:rPr>
        <w:t>tring</w:t>
      </w:r>
      <w:r>
        <w:rPr>
          <w:b w:val="0"/>
          <w:bCs/>
          <w:szCs w:val="22"/>
        </w:rPr>
        <w:t xml:space="preserve"> variable. </w:t>
      </w:r>
      <w:r w:rsidRPr="00E2628D">
        <w:rPr>
          <w:b w:val="0"/>
          <w:bCs/>
          <w:szCs w:val="22"/>
        </w:rPr>
        <w:t>If more than one material is used for structure, the dominant material is the information required. Variables must be translated into English.</w:t>
      </w:r>
      <w:r>
        <w:rPr>
          <w:b w:val="0"/>
          <w:bCs/>
          <w:szCs w:val="22"/>
        </w:rPr>
        <w:t xml:space="preserve"> </w:t>
      </w:r>
      <w:r w:rsidRPr="00E2628D">
        <w:rPr>
          <w:b w:val="0"/>
          <w:bCs/>
          <w:szCs w:val="22"/>
        </w:rPr>
        <w:t>Labels must be translated to English.  Make sure translation is correct from a language expert.</w:t>
      </w:r>
      <w:r>
        <w:rPr>
          <w:b w:val="0"/>
          <w:bCs/>
          <w:szCs w:val="22"/>
        </w:rPr>
        <w:t xml:space="preserve"> </w:t>
      </w:r>
      <w:r w:rsidRPr="00E2628D">
        <w:rPr>
          <w:b w:val="0"/>
          <w:bCs/>
          <w:szCs w:val="22"/>
        </w:rPr>
        <w:t xml:space="preserve">For each value label, there should be a space between the </w:t>
      </w:r>
      <w:r w:rsidR="00562B2F" w:rsidRPr="00E2628D">
        <w:rPr>
          <w:b w:val="0"/>
          <w:bCs/>
          <w:szCs w:val="22"/>
        </w:rPr>
        <w:t>hyphens</w:t>
      </w:r>
      <w:r w:rsidRPr="00E2628D">
        <w:rPr>
          <w:b w:val="0"/>
          <w:bCs/>
          <w:szCs w:val="22"/>
        </w:rPr>
        <w:t>.</w:t>
      </w:r>
      <w:r>
        <w:rPr>
          <w:b w:val="0"/>
          <w:bCs/>
          <w:szCs w:val="22"/>
        </w:rPr>
        <w:t xml:space="preserve"> </w:t>
      </w:r>
      <w:r w:rsidRPr="00E2628D">
        <w:rPr>
          <w:b w:val="0"/>
          <w:bCs/>
          <w:szCs w:val="22"/>
        </w:rPr>
        <w:t>Format should be code and value label.  For example, “1 - Stone”; “2 - Mud”; etc.</w:t>
      </w:r>
    </w:p>
    <w:p w14:paraId="53197FBE" w14:textId="77777777" w:rsidR="00E2628D" w:rsidRPr="00793BB7" w:rsidRDefault="00E2628D" w:rsidP="00E2628D">
      <w:pPr>
        <w:pStyle w:val="varname"/>
        <w:spacing w:line="259" w:lineRule="auto"/>
        <w:rPr>
          <w:szCs w:val="22"/>
        </w:rPr>
      </w:pPr>
    </w:p>
    <w:p w14:paraId="5D7D8BE8" w14:textId="0A41F8DE" w:rsidR="00660FA1" w:rsidRPr="00341679" w:rsidRDefault="00660FA1" w:rsidP="00E2628D">
      <w:pPr>
        <w:pStyle w:val="varname"/>
        <w:spacing w:line="259" w:lineRule="auto"/>
        <w:rPr>
          <w:szCs w:val="22"/>
        </w:rPr>
      </w:pPr>
      <w:r w:rsidRPr="00341679">
        <w:rPr>
          <w:szCs w:val="22"/>
        </w:rPr>
        <w:t xml:space="preserve">floor </w:t>
      </w:r>
    </w:p>
    <w:p w14:paraId="5892F071" w14:textId="3065257D" w:rsidR="00660FA1" w:rsidRPr="00341679" w:rsidRDefault="00847E17" w:rsidP="00E2628D">
      <w:pPr>
        <w:spacing w:after="0"/>
        <w:jc w:val="both"/>
        <w:rPr>
          <w:rFonts w:cstheme="minorHAnsi"/>
        </w:rPr>
      </w:pPr>
      <w:r w:rsidRPr="00341679">
        <w:rPr>
          <w:rFonts w:cstheme="minorHAnsi"/>
        </w:rPr>
        <w:t xml:space="preserve">This </w:t>
      </w:r>
      <w:r w:rsidR="00660FA1" w:rsidRPr="00341679">
        <w:rPr>
          <w:rFonts w:cstheme="minorHAnsi"/>
        </w:rPr>
        <w:t xml:space="preserve">is a categorical variable that indicates </w:t>
      </w:r>
      <w:r w:rsidR="00660FA1" w:rsidRPr="00341679">
        <w:rPr>
          <w:rFonts w:cstheme="minorHAnsi"/>
          <w:b/>
          <w:i/>
        </w:rPr>
        <w:t>type of material used for floors</w:t>
      </w:r>
      <w:r w:rsidR="00660FA1" w:rsidRPr="00341679">
        <w:rPr>
          <w:rFonts w:cstheme="minorHAnsi"/>
        </w:rPr>
        <w:t xml:space="preserve">. </w:t>
      </w:r>
      <w:r w:rsidR="00E24D6B" w:rsidRPr="00341679">
        <w:rPr>
          <w:rFonts w:cstheme="minorHAnsi"/>
        </w:rPr>
        <w:t xml:space="preserve">The floor material is categorized into 3 broad categories namely: Natural, </w:t>
      </w:r>
      <w:r w:rsidR="00375726" w:rsidRPr="00341679">
        <w:rPr>
          <w:rFonts w:cstheme="minorHAnsi"/>
        </w:rPr>
        <w:t>rudimentary,</w:t>
      </w:r>
      <w:r w:rsidR="00E24D6B" w:rsidRPr="00341679">
        <w:rPr>
          <w:rFonts w:cstheme="minorHAnsi"/>
        </w:rPr>
        <w:t xml:space="preserve"> and finished</w:t>
      </w:r>
      <w:r w:rsidR="003763F2" w:rsidRPr="00341679">
        <w:rPr>
          <w:rFonts w:cstheme="minorHAnsi"/>
        </w:rPr>
        <w:t xml:space="preserve">. For </w:t>
      </w:r>
      <w:r w:rsidR="00D60600" w:rsidRPr="00341679">
        <w:rPr>
          <w:rFonts w:cstheme="minorHAnsi"/>
        </w:rPr>
        <w:t xml:space="preserve">cases that cannot be covered in the </w:t>
      </w:r>
      <w:r w:rsidR="00FD2388" w:rsidRPr="00341679">
        <w:rPr>
          <w:rFonts w:cstheme="minorHAnsi"/>
        </w:rPr>
        <w:t xml:space="preserve">above three categories, please use </w:t>
      </w:r>
      <w:r w:rsidR="00822D7C" w:rsidRPr="00341679">
        <w:rPr>
          <w:rFonts w:cstheme="minorHAnsi"/>
        </w:rPr>
        <w:t xml:space="preserve">code </w:t>
      </w:r>
      <w:r w:rsidRPr="00341679">
        <w:rPr>
          <w:rFonts w:cstheme="minorHAnsi"/>
        </w:rPr>
        <w:t>96</w:t>
      </w:r>
      <w:r w:rsidR="00822D7C" w:rsidRPr="00341679">
        <w:rPr>
          <w:rFonts w:cstheme="minorHAnsi"/>
        </w:rPr>
        <w:t xml:space="preserve"> = Other – “Specific”</w:t>
      </w:r>
      <w:r w:rsidR="009626E5" w:rsidRPr="00341679">
        <w:rPr>
          <w:rFonts w:cstheme="minorHAnsi"/>
        </w:rPr>
        <w:t>.</w:t>
      </w:r>
      <w:r w:rsidR="00350664" w:rsidRPr="00341679">
        <w:rPr>
          <w:rFonts w:cstheme="minorHAnsi"/>
        </w:rPr>
        <w:t xml:space="preserve"> </w:t>
      </w:r>
      <w:r w:rsidR="00660FA1" w:rsidRPr="00341679">
        <w:rPr>
          <w:rFonts w:eastAsia="Times New Roman" w:cstheme="minorHAnsi"/>
          <w:color w:val="000000"/>
        </w:rPr>
        <w:t xml:space="preserve">Main source of material used for floors, </w:t>
      </w:r>
      <w:r w:rsidR="009333B7" w:rsidRPr="00341679">
        <w:rPr>
          <w:rFonts w:eastAsia="Times New Roman" w:cstheme="minorHAnsi"/>
          <w:color w:val="000000"/>
        </w:rPr>
        <w:t>14</w:t>
      </w:r>
      <w:r w:rsidR="00660FA1" w:rsidRPr="00341679">
        <w:rPr>
          <w:rFonts w:cstheme="minorHAnsi"/>
        </w:rPr>
        <w:t xml:space="preserve"> categories after harmonization</w:t>
      </w:r>
      <w:r w:rsidR="00E24D6B" w:rsidRPr="00341679">
        <w:rPr>
          <w:rFonts w:cstheme="minorHAnsi"/>
        </w:rPr>
        <w:t xml:space="preserve"> as shown below. </w:t>
      </w:r>
    </w:p>
    <w:p w14:paraId="181EF7B2" w14:textId="73338C5F" w:rsidR="00660FA1" w:rsidRPr="00341679" w:rsidRDefault="00660FA1" w:rsidP="007020E4">
      <w:pPr>
        <w:spacing w:after="0"/>
        <w:ind w:firstLine="720"/>
        <w:jc w:val="both"/>
        <w:rPr>
          <w:rFonts w:eastAsia="Times New Roman" w:cstheme="minorHAnsi"/>
          <w:color w:val="000000"/>
        </w:rPr>
      </w:pPr>
      <w:r w:rsidRPr="00341679">
        <w:rPr>
          <w:rFonts w:eastAsia="Times New Roman" w:cstheme="minorHAnsi"/>
          <w:color w:val="000000"/>
        </w:rPr>
        <w:t>1</w:t>
      </w:r>
      <w:r w:rsidR="00847E17" w:rsidRPr="00341679">
        <w:rPr>
          <w:rFonts w:eastAsia="Times New Roman" w:cstheme="minorHAnsi"/>
          <w:color w:val="000000"/>
        </w:rPr>
        <w:t>1</w:t>
      </w:r>
      <w:r w:rsidRPr="00341679">
        <w:rPr>
          <w:rFonts w:eastAsia="Times New Roman" w:cstheme="minorHAnsi"/>
          <w:color w:val="000000"/>
        </w:rPr>
        <w:t xml:space="preserve"> = </w:t>
      </w:r>
      <w:r w:rsidR="001D1124" w:rsidRPr="00341679">
        <w:rPr>
          <w:rFonts w:eastAsia="Times New Roman" w:cstheme="minorHAnsi"/>
          <w:color w:val="000000"/>
        </w:rPr>
        <w:t>Natural – Earth/sand</w:t>
      </w:r>
    </w:p>
    <w:p w14:paraId="15B9A4CF" w14:textId="1B9D0BD4" w:rsidR="005F31EF" w:rsidRPr="00E54C0B" w:rsidRDefault="00847E17" w:rsidP="0061790A">
      <w:pPr>
        <w:spacing w:after="0"/>
        <w:ind w:left="720"/>
        <w:jc w:val="both"/>
        <w:rPr>
          <w:rFonts w:eastAsia="Times New Roman" w:cstheme="minorHAnsi"/>
          <w:i/>
          <w:iCs/>
          <w:color w:val="000000"/>
        </w:rPr>
      </w:pPr>
      <w:r w:rsidRPr="00E54C0B">
        <w:rPr>
          <w:rFonts w:eastAsia="Times New Roman" w:cstheme="minorHAnsi"/>
          <w:i/>
          <w:iCs/>
          <w:color w:val="000000"/>
        </w:rPr>
        <w:t>1</w:t>
      </w:r>
      <w:r w:rsidR="001D1124" w:rsidRPr="00E54C0B">
        <w:rPr>
          <w:rFonts w:eastAsia="Times New Roman" w:cstheme="minorHAnsi"/>
          <w:i/>
          <w:iCs/>
          <w:color w:val="000000"/>
        </w:rPr>
        <w:t xml:space="preserve">2 = Natural – </w:t>
      </w:r>
      <w:r w:rsidR="005F31EF" w:rsidRPr="00E54C0B">
        <w:rPr>
          <w:rFonts w:eastAsia="Times New Roman" w:cstheme="minorHAnsi"/>
          <w:i/>
          <w:iCs/>
          <w:color w:val="000000"/>
        </w:rPr>
        <w:t>Dung</w:t>
      </w:r>
    </w:p>
    <w:p w14:paraId="4C30FCAE" w14:textId="5A513D3C" w:rsidR="005F31EF" w:rsidRPr="00E54C0B" w:rsidRDefault="00847E17" w:rsidP="0061790A">
      <w:pPr>
        <w:spacing w:after="0"/>
        <w:ind w:left="720"/>
        <w:jc w:val="both"/>
        <w:rPr>
          <w:rFonts w:eastAsia="Times New Roman" w:cstheme="minorHAnsi"/>
          <w:i/>
          <w:iCs/>
          <w:color w:val="000000"/>
        </w:rPr>
      </w:pPr>
      <w:r w:rsidRPr="00E54C0B">
        <w:rPr>
          <w:rFonts w:eastAsia="Times New Roman" w:cstheme="minorHAnsi"/>
          <w:i/>
          <w:iCs/>
          <w:color w:val="000000"/>
        </w:rPr>
        <w:t>1</w:t>
      </w:r>
      <w:r w:rsidR="005F31EF" w:rsidRPr="00E54C0B">
        <w:rPr>
          <w:rFonts w:eastAsia="Times New Roman" w:cstheme="minorHAnsi"/>
          <w:i/>
          <w:iCs/>
          <w:color w:val="000000"/>
        </w:rPr>
        <w:t>3 = Natural –</w:t>
      </w:r>
      <w:r w:rsidR="0024381A" w:rsidRPr="00E54C0B">
        <w:rPr>
          <w:rFonts w:eastAsia="Times New Roman" w:cstheme="minorHAnsi"/>
          <w:i/>
          <w:iCs/>
          <w:color w:val="000000"/>
        </w:rPr>
        <w:softHyphen/>
      </w:r>
      <w:r w:rsidR="005F31EF" w:rsidRPr="00E54C0B">
        <w:rPr>
          <w:rFonts w:eastAsia="Times New Roman" w:cstheme="minorHAnsi"/>
          <w:i/>
          <w:iCs/>
          <w:color w:val="000000"/>
        </w:rPr>
        <w:t xml:space="preserve"> Other</w:t>
      </w:r>
    </w:p>
    <w:p w14:paraId="35FE2FDA" w14:textId="3A49CC93" w:rsidR="005F31EF" w:rsidRPr="00E54C0B" w:rsidRDefault="00847E17" w:rsidP="0061790A">
      <w:pPr>
        <w:spacing w:after="0"/>
        <w:ind w:left="720"/>
        <w:jc w:val="both"/>
        <w:rPr>
          <w:rFonts w:eastAsia="Times New Roman" w:cstheme="minorHAnsi"/>
          <w:i/>
          <w:iCs/>
          <w:color w:val="000000"/>
        </w:rPr>
      </w:pPr>
      <w:r w:rsidRPr="00E54C0B">
        <w:rPr>
          <w:rFonts w:eastAsia="Times New Roman" w:cstheme="minorHAnsi"/>
          <w:i/>
          <w:iCs/>
          <w:color w:val="000000"/>
        </w:rPr>
        <w:t>21</w:t>
      </w:r>
      <w:r w:rsidR="005F31EF" w:rsidRPr="00E54C0B">
        <w:rPr>
          <w:rFonts w:eastAsia="Times New Roman" w:cstheme="minorHAnsi"/>
          <w:i/>
          <w:iCs/>
          <w:color w:val="000000"/>
        </w:rPr>
        <w:t xml:space="preserve"> = </w:t>
      </w:r>
      <w:r w:rsidR="0024381A" w:rsidRPr="00E54C0B">
        <w:rPr>
          <w:rFonts w:eastAsia="Times New Roman" w:cstheme="minorHAnsi"/>
          <w:i/>
          <w:iCs/>
          <w:color w:val="000000"/>
        </w:rPr>
        <w:t>Rudimentary</w:t>
      </w:r>
      <w:r w:rsidR="00513E69" w:rsidRPr="00E54C0B">
        <w:rPr>
          <w:rFonts w:eastAsia="Times New Roman" w:cstheme="minorHAnsi"/>
          <w:i/>
          <w:iCs/>
          <w:color w:val="000000"/>
        </w:rPr>
        <w:t xml:space="preserve"> –</w:t>
      </w:r>
      <w:r w:rsidR="00513E69" w:rsidRPr="00E54C0B">
        <w:rPr>
          <w:rFonts w:eastAsia="Times New Roman" w:cstheme="minorHAnsi"/>
          <w:i/>
          <w:iCs/>
          <w:color w:val="000000"/>
        </w:rPr>
        <w:softHyphen/>
        <w:t xml:space="preserve"> </w:t>
      </w:r>
      <w:r w:rsidR="005F31EF" w:rsidRPr="00E54C0B">
        <w:rPr>
          <w:rFonts w:eastAsia="Times New Roman" w:cstheme="minorHAnsi"/>
          <w:i/>
          <w:iCs/>
          <w:color w:val="000000"/>
        </w:rPr>
        <w:t>Wood planks</w:t>
      </w:r>
    </w:p>
    <w:p w14:paraId="737E9C14" w14:textId="6F351719" w:rsidR="005F31EF" w:rsidRPr="00E54C0B" w:rsidRDefault="00847E17" w:rsidP="0061790A">
      <w:pPr>
        <w:spacing w:after="0"/>
        <w:ind w:left="720"/>
        <w:jc w:val="both"/>
        <w:rPr>
          <w:rFonts w:eastAsia="Times New Roman" w:cstheme="minorHAnsi"/>
          <w:i/>
          <w:iCs/>
          <w:color w:val="000000"/>
        </w:rPr>
      </w:pPr>
      <w:r w:rsidRPr="00E54C0B">
        <w:rPr>
          <w:rFonts w:eastAsia="Times New Roman" w:cstheme="minorHAnsi"/>
          <w:i/>
          <w:iCs/>
          <w:color w:val="000000"/>
        </w:rPr>
        <w:t>22</w:t>
      </w:r>
      <w:r w:rsidR="0024381A" w:rsidRPr="00E54C0B">
        <w:rPr>
          <w:rFonts w:eastAsia="Times New Roman" w:cstheme="minorHAnsi"/>
          <w:i/>
          <w:iCs/>
          <w:color w:val="000000"/>
        </w:rPr>
        <w:t xml:space="preserve"> = Rudimentary </w:t>
      </w:r>
      <w:r w:rsidR="00513E69" w:rsidRPr="00E54C0B">
        <w:rPr>
          <w:rFonts w:eastAsia="Times New Roman" w:cstheme="minorHAnsi"/>
          <w:i/>
          <w:iCs/>
          <w:color w:val="000000"/>
        </w:rPr>
        <w:t>–</w:t>
      </w:r>
      <w:r w:rsidR="00513E69" w:rsidRPr="00E54C0B">
        <w:rPr>
          <w:rFonts w:eastAsia="Times New Roman" w:cstheme="minorHAnsi"/>
          <w:i/>
          <w:iCs/>
          <w:color w:val="000000"/>
        </w:rPr>
        <w:softHyphen/>
      </w:r>
      <w:r w:rsidR="0024381A" w:rsidRPr="00E54C0B">
        <w:rPr>
          <w:rFonts w:eastAsia="Times New Roman" w:cstheme="minorHAnsi"/>
          <w:i/>
          <w:iCs/>
          <w:color w:val="000000"/>
        </w:rPr>
        <w:t xml:space="preserve"> </w:t>
      </w:r>
      <w:r w:rsidR="005F31EF" w:rsidRPr="00E54C0B">
        <w:rPr>
          <w:rFonts w:eastAsia="Times New Roman" w:cstheme="minorHAnsi"/>
          <w:i/>
          <w:iCs/>
          <w:color w:val="000000"/>
        </w:rPr>
        <w:t>Palm/bamboo</w:t>
      </w:r>
    </w:p>
    <w:p w14:paraId="4AF02B95" w14:textId="292C80BE" w:rsidR="00FE2E1F" w:rsidRPr="00E54C0B" w:rsidRDefault="00847E17" w:rsidP="0061790A">
      <w:pPr>
        <w:spacing w:after="0"/>
        <w:ind w:left="720"/>
        <w:jc w:val="both"/>
        <w:rPr>
          <w:rFonts w:eastAsia="Times New Roman" w:cstheme="minorHAnsi"/>
          <w:i/>
          <w:iCs/>
          <w:color w:val="000000"/>
        </w:rPr>
      </w:pPr>
      <w:r w:rsidRPr="00E54C0B">
        <w:rPr>
          <w:rFonts w:eastAsia="Times New Roman" w:cstheme="minorHAnsi"/>
          <w:i/>
          <w:iCs/>
          <w:color w:val="000000"/>
        </w:rPr>
        <w:t>23</w:t>
      </w:r>
      <w:r w:rsidR="00FE2E1F" w:rsidRPr="00E54C0B">
        <w:rPr>
          <w:rFonts w:eastAsia="Times New Roman" w:cstheme="minorHAnsi"/>
          <w:i/>
          <w:iCs/>
          <w:color w:val="000000"/>
        </w:rPr>
        <w:t xml:space="preserve"> = Rudimentary – Other</w:t>
      </w:r>
    </w:p>
    <w:p w14:paraId="5909E709" w14:textId="522EA28C" w:rsidR="005F31EF" w:rsidRPr="00E54C0B" w:rsidRDefault="00847E17" w:rsidP="0061790A">
      <w:pPr>
        <w:spacing w:after="0"/>
        <w:ind w:left="720"/>
        <w:jc w:val="both"/>
        <w:rPr>
          <w:rFonts w:eastAsia="Times New Roman" w:cstheme="minorHAnsi"/>
          <w:i/>
          <w:iCs/>
          <w:color w:val="000000"/>
        </w:rPr>
      </w:pPr>
      <w:r w:rsidRPr="00E54C0B">
        <w:rPr>
          <w:rFonts w:eastAsia="Times New Roman" w:cstheme="minorHAnsi"/>
          <w:i/>
          <w:iCs/>
          <w:color w:val="000000"/>
        </w:rPr>
        <w:t xml:space="preserve">31 </w:t>
      </w:r>
      <w:r w:rsidR="00513E69" w:rsidRPr="00E54C0B">
        <w:rPr>
          <w:rFonts w:eastAsia="Times New Roman" w:cstheme="minorHAnsi"/>
          <w:i/>
          <w:iCs/>
          <w:color w:val="000000"/>
        </w:rPr>
        <w:t xml:space="preserve">= Finished – </w:t>
      </w:r>
      <w:r w:rsidR="005F31EF" w:rsidRPr="00E54C0B">
        <w:rPr>
          <w:rFonts w:eastAsia="Times New Roman" w:cstheme="minorHAnsi"/>
          <w:i/>
          <w:iCs/>
          <w:color w:val="000000"/>
        </w:rPr>
        <w:t>Parquet or polished wood</w:t>
      </w:r>
    </w:p>
    <w:p w14:paraId="6BF126B9" w14:textId="3818CE23" w:rsidR="005F31EF" w:rsidRPr="00E54C0B" w:rsidRDefault="00847E17" w:rsidP="0061790A">
      <w:pPr>
        <w:spacing w:after="0"/>
        <w:ind w:left="720"/>
        <w:jc w:val="both"/>
        <w:rPr>
          <w:rFonts w:eastAsia="Times New Roman" w:cstheme="minorHAnsi"/>
          <w:i/>
          <w:iCs/>
          <w:color w:val="000000"/>
        </w:rPr>
      </w:pPr>
      <w:r w:rsidRPr="00E54C0B">
        <w:rPr>
          <w:rFonts w:eastAsia="Times New Roman" w:cstheme="minorHAnsi"/>
          <w:i/>
          <w:iCs/>
          <w:color w:val="000000"/>
        </w:rPr>
        <w:t>32</w:t>
      </w:r>
      <w:r w:rsidR="00513E69" w:rsidRPr="00E54C0B">
        <w:rPr>
          <w:rFonts w:eastAsia="Times New Roman" w:cstheme="minorHAnsi"/>
          <w:i/>
          <w:iCs/>
          <w:color w:val="000000"/>
        </w:rPr>
        <w:t xml:space="preserve"> = </w:t>
      </w:r>
      <w:r w:rsidR="00FE2E1F" w:rsidRPr="00E54C0B">
        <w:rPr>
          <w:rFonts w:eastAsia="Times New Roman" w:cstheme="minorHAnsi"/>
          <w:i/>
          <w:iCs/>
          <w:color w:val="000000"/>
        </w:rPr>
        <w:t>Finished –</w:t>
      </w:r>
      <w:r w:rsidR="0032563A" w:rsidRPr="00E54C0B">
        <w:rPr>
          <w:rFonts w:eastAsia="Times New Roman" w:cstheme="minorHAnsi"/>
          <w:i/>
          <w:iCs/>
          <w:color w:val="000000"/>
        </w:rPr>
        <w:t xml:space="preserve"> </w:t>
      </w:r>
      <w:r w:rsidR="005F31EF" w:rsidRPr="00E54C0B">
        <w:rPr>
          <w:rFonts w:eastAsia="Times New Roman" w:cstheme="minorHAnsi"/>
          <w:i/>
          <w:iCs/>
          <w:color w:val="000000"/>
        </w:rPr>
        <w:t>Vinyl or asphalt strips</w:t>
      </w:r>
    </w:p>
    <w:p w14:paraId="1D677AF9" w14:textId="4F2441E6" w:rsidR="005F31EF" w:rsidRPr="00E54C0B" w:rsidRDefault="00847E17" w:rsidP="0061790A">
      <w:pPr>
        <w:spacing w:after="0"/>
        <w:ind w:left="720"/>
        <w:jc w:val="both"/>
        <w:rPr>
          <w:rFonts w:eastAsia="Times New Roman" w:cstheme="minorHAnsi"/>
          <w:i/>
          <w:iCs/>
          <w:color w:val="000000"/>
        </w:rPr>
      </w:pPr>
      <w:r w:rsidRPr="00E54C0B">
        <w:rPr>
          <w:rFonts w:eastAsia="Times New Roman" w:cstheme="minorHAnsi"/>
          <w:i/>
          <w:iCs/>
          <w:color w:val="000000"/>
        </w:rPr>
        <w:t>33</w:t>
      </w:r>
      <w:r w:rsidR="00FE2E1F" w:rsidRPr="00E54C0B">
        <w:rPr>
          <w:rFonts w:eastAsia="Times New Roman" w:cstheme="minorHAnsi"/>
          <w:i/>
          <w:iCs/>
          <w:color w:val="000000"/>
        </w:rPr>
        <w:t xml:space="preserve"> = Finished –</w:t>
      </w:r>
      <w:r w:rsidR="0032563A" w:rsidRPr="00E54C0B">
        <w:rPr>
          <w:rFonts w:eastAsia="Times New Roman" w:cstheme="minorHAnsi"/>
          <w:i/>
          <w:iCs/>
          <w:color w:val="000000"/>
        </w:rPr>
        <w:t xml:space="preserve"> </w:t>
      </w:r>
      <w:r w:rsidR="005F31EF" w:rsidRPr="00E54C0B">
        <w:rPr>
          <w:rFonts w:eastAsia="Times New Roman" w:cstheme="minorHAnsi"/>
          <w:i/>
          <w:iCs/>
          <w:color w:val="000000"/>
        </w:rPr>
        <w:t>Ceramic/marble/granite</w:t>
      </w:r>
    </w:p>
    <w:p w14:paraId="25E56E5C" w14:textId="6E93C1FD" w:rsidR="005F31EF" w:rsidRPr="00E54C0B" w:rsidRDefault="00847E17" w:rsidP="0061790A">
      <w:pPr>
        <w:spacing w:after="0"/>
        <w:ind w:left="720"/>
        <w:jc w:val="both"/>
        <w:rPr>
          <w:rFonts w:eastAsia="Times New Roman" w:cstheme="minorHAnsi"/>
          <w:i/>
          <w:iCs/>
          <w:color w:val="000000"/>
        </w:rPr>
      </w:pPr>
      <w:r w:rsidRPr="00E54C0B">
        <w:rPr>
          <w:rFonts w:eastAsia="Times New Roman" w:cstheme="minorHAnsi"/>
          <w:i/>
          <w:iCs/>
          <w:color w:val="000000"/>
        </w:rPr>
        <w:t>34</w:t>
      </w:r>
      <w:r w:rsidR="00FE2E1F" w:rsidRPr="00E54C0B">
        <w:rPr>
          <w:rFonts w:eastAsia="Times New Roman" w:cstheme="minorHAnsi"/>
          <w:i/>
          <w:iCs/>
          <w:color w:val="000000"/>
        </w:rPr>
        <w:t xml:space="preserve"> = Finished –</w:t>
      </w:r>
      <w:r w:rsidR="0032563A" w:rsidRPr="00E54C0B">
        <w:rPr>
          <w:rFonts w:eastAsia="Times New Roman" w:cstheme="minorHAnsi"/>
          <w:i/>
          <w:iCs/>
          <w:color w:val="000000"/>
        </w:rPr>
        <w:t xml:space="preserve"> </w:t>
      </w:r>
      <w:r w:rsidR="005F31EF" w:rsidRPr="00E54C0B">
        <w:rPr>
          <w:rFonts w:eastAsia="Times New Roman" w:cstheme="minorHAnsi"/>
          <w:i/>
          <w:iCs/>
          <w:color w:val="000000"/>
        </w:rPr>
        <w:t>Floor tiles/</w:t>
      </w:r>
      <w:r w:rsidR="007B0492" w:rsidRPr="00E54C0B">
        <w:rPr>
          <w:rFonts w:eastAsia="Times New Roman" w:cstheme="minorHAnsi"/>
          <w:i/>
          <w:iCs/>
          <w:color w:val="000000"/>
        </w:rPr>
        <w:t>terrazzo</w:t>
      </w:r>
    </w:p>
    <w:p w14:paraId="6DC79955" w14:textId="1F1EC59B" w:rsidR="005F31EF" w:rsidRPr="00E54C0B" w:rsidRDefault="00847E17" w:rsidP="0061790A">
      <w:pPr>
        <w:spacing w:after="0"/>
        <w:ind w:left="720"/>
        <w:jc w:val="both"/>
        <w:rPr>
          <w:rFonts w:eastAsia="Times New Roman" w:cstheme="minorHAnsi"/>
          <w:i/>
          <w:iCs/>
          <w:color w:val="000000"/>
        </w:rPr>
      </w:pPr>
      <w:r w:rsidRPr="00E54C0B">
        <w:rPr>
          <w:rFonts w:eastAsia="Times New Roman" w:cstheme="minorHAnsi"/>
          <w:i/>
          <w:iCs/>
          <w:color w:val="000000"/>
        </w:rPr>
        <w:t>35</w:t>
      </w:r>
      <w:r w:rsidR="00FE2E1F" w:rsidRPr="00E54C0B">
        <w:rPr>
          <w:rFonts w:eastAsia="Times New Roman" w:cstheme="minorHAnsi"/>
          <w:i/>
          <w:iCs/>
          <w:color w:val="000000"/>
        </w:rPr>
        <w:t xml:space="preserve"> = Finished –</w:t>
      </w:r>
      <w:r w:rsidR="0032563A" w:rsidRPr="00E54C0B">
        <w:rPr>
          <w:rFonts w:eastAsia="Times New Roman" w:cstheme="minorHAnsi"/>
          <w:i/>
          <w:iCs/>
          <w:color w:val="000000"/>
        </w:rPr>
        <w:t xml:space="preserve"> </w:t>
      </w:r>
      <w:r w:rsidR="005F31EF" w:rsidRPr="00E54C0B">
        <w:rPr>
          <w:rFonts w:eastAsia="Times New Roman" w:cstheme="minorHAnsi"/>
          <w:i/>
          <w:iCs/>
          <w:color w:val="000000"/>
        </w:rPr>
        <w:t>Cement/red bricks</w:t>
      </w:r>
    </w:p>
    <w:p w14:paraId="1D5250E3" w14:textId="31380C75" w:rsidR="005F31EF" w:rsidRPr="00E54C0B" w:rsidRDefault="00847E17" w:rsidP="0061790A">
      <w:pPr>
        <w:spacing w:after="0"/>
        <w:ind w:left="720"/>
        <w:jc w:val="both"/>
        <w:rPr>
          <w:rFonts w:eastAsia="Times New Roman" w:cstheme="minorHAnsi"/>
          <w:i/>
          <w:iCs/>
          <w:color w:val="000000"/>
        </w:rPr>
      </w:pPr>
      <w:r w:rsidRPr="00E54C0B">
        <w:rPr>
          <w:rFonts w:eastAsia="Times New Roman" w:cstheme="minorHAnsi"/>
          <w:i/>
          <w:iCs/>
          <w:color w:val="000000"/>
        </w:rPr>
        <w:t>36</w:t>
      </w:r>
      <w:r w:rsidR="00FE2E1F" w:rsidRPr="00E54C0B">
        <w:rPr>
          <w:rFonts w:eastAsia="Times New Roman" w:cstheme="minorHAnsi"/>
          <w:i/>
          <w:iCs/>
          <w:color w:val="000000"/>
        </w:rPr>
        <w:t xml:space="preserve"> = Finished – </w:t>
      </w:r>
      <w:r w:rsidR="005F31EF" w:rsidRPr="00E54C0B">
        <w:rPr>
          <w:rFonts w:eastAsia="Times New Roman" w:cstheme="minorHAnsi"/>
          <w:i/>
          <w:iCs/>
          <w:color w:val="000000"/>
        </w:rPr>
        <w:t>Carpet</w:t>
      </w:r>
    </w:p>
    <w:p w14:paraId="04348D97" w14:textId="72815CA5" w:rsidR="00FE2E1F" w:rsidRPr="00E54C0B" w:rsidRDefault="00163708" w:rsidP="0061790A">
      <w:pPr>
        <w:spacing w:after="0"/>
        <w:ind w:left="720"/>
        <w:jc w:val="both"/>
        <w:rPr>
          <w:rFonts w:eastAsia="Times New Roman" w:cstheme="minorHAnsi"/>
          <w:i/>
          <w:iCs/>
          <w:color w:val="000000"/>
        </w:rPr>
      </w:pPr>
      <w:r w:rsidRPr="00E54C0B">
        <w:rPr>
          <w:rFonts w:eastAsia="Times New Roman" w:cstheme="minorHAnsi"/>
          <w:i/>
          <w:iCs/>
          <w:color w:val="000000"/>
        </w:rPr>
        <w:t>3</w:t>
      </w:r>
      <w:r w:rsidR="00847E17" w:rsidRPr="00E54C0B">
        <w:rPr>
          <w:rFonts w:eastAsia="Times New Roman" w:cstheme="minorHAnsi"/>
          <w:i/>
          <w:iCs/>
          <w:color w:val="000000"/>
        </w:rPr>
        <w:t>7</w:t>
      </w:r>
      <w:r w:rsidR="00FE2E1F" w:rsidRPr="00E54C0B">
        <w:rPr>
          <w:rFonts w:eastAsia="Times New Roman" w:cstheme="minorHAnsi"/>
          <w:i/>
          <w:iCs/>
          <w:color w:val="000000"/>
        </w:rPr>
        <w:t xml:space="preserve"> = Finished – Other</w:t>
      </w:r>
    </w:p>
    <w:p w14:paraId="6734C95D" w14:textId="733FD74D" w:rsidR="005F31EF" w:rsidRPr="00E54C0B" w:rsidRDefault="00847E17" w:rsidP="0061790A">
      <w:pPr>
        <w:spacing w:after="0"/>
        <w:ind w:left="720"/>
        <w:jc w:val="both"/>
        <w:rPr>
          <w:rFonts w:eastAsia="Times New Roman" w:cstheme="minorHAnsi"/>
          <w:i/>
          <w:iCs/>
          <w:color w:val="000000"/>
        </w:rPr>
      </w:pPr>
      <w:r w:rsidRPr="00E54C0B">
        <w:rPr>
          <w:rFonts w:eastAsia="Times New Roman" w:cstheme="minorHAnsi"/>
          <w:i/>
          <w:iCs/>
          <w:color w:val="000000"/>
        </w:rPr>
        <w:t>96</w:t>
      </w:r>
      <w:r w:rsidR="00A359C8" w:rsidRPr="00E54C0B">
        <w:rPr>
          <w:rFonts w:eastAsia="Times New Roman" w:cstheme="minorHAnsi"/>
          <w:i/>
          <w:iCs/>
          <w:color w:val="000000"/>
        </w:rPr>
        <w:t xml:space="preserve"> = </w:t>
      </w:r>
      <w:r w:rsidR="005F31EF" w:rsidRPr="00E54C0B">
        <w:rPr>
          <w:rFonts w:eastAsia="Times New Roman" w:cstheme="minorHAnsi"/>
          <w:i/>
          <w:iCs/>
          <w:color w:val="000000"/>
        </w:rPr>
        <w:t>Other</w:t>
      </w:r>
    </w:p>
    <w:p w14:paraId="412EF20D" w14:textId="00E6495A" w:rsidR="0061790A" w:rsidRPr="00341679" w:rsidRDefault="0061790A" w:rsidP="00341679">
      <w:pPr>
        <w:spacing w:after="0"/>
        <w:jc w:val="both"/>
        <w:rPr>
          <w:rFonts w:eastAsia="Times New Roman" w:cstheme="minorHAnsi"/>
          <w:color w:val="000000"/>
        </w:rPr>
      </w:pPr>
    </w:p>
    <w:p w14:paraId="50CE3091" w14:textId="77777777" w:rsidR="00341679" w:rsidRPr="00341679" w:rsidRDefault="00341679" w:rsidP="00065F24">
      <w:pPr>
        <w:pStyle w:val="ListParagraph"/>
        <w:numPr>
          <w:ilvl w:val="0"/>
          <w:numId w:val="47"/>
        </w:numPr>
        <w:tabs>
          <w:tab w:val="left" w:pos="360"/>
        </w:tabs>
        <w:spacing w:after="0"/>
        <w:contextualSpacing w:val="0"/>
        <w:jc w:val="both"/>
        <w:rPr>
          <w:rFonts w:cstheme="minorHAnsi"/>
          <w:iCs/>
        </w:rPr>
      </w:pPr>
      <w:r w:rsidRPr="00341679">
        <w:rPr>
          <w:rFonts w:cstheme="minorHAnsi"/>
          <w:i/>
        </w:rPr>
        <w:t>Earth</w:t>
      </w:r>
      <w:r w:rsidRPr="00341679">
        <w:rPr>
          <w:rFonts w:cstheme="minorHAnsi"/>
          <w:iCs/>
        </w:rPr>
        <w:t xml:space="preserve"> implies dirt or mud floors. </w:t>
      </w:r>
    </w:p>
    <w:p w14:paraId="112A0BDC" w14:textId="77777777" w:rsidR="00341679" w:rsidRPr="00341679" w:rsidRDefault="00341679" w:rsidP="00065F24">
      <w:pPr>
        <w:pStyle w:val="ListParagraph"/>
        <w:numPr>
          <w:ilvl w:val="0"/>
          <w:numId w:val="47"/>
        </w:numPr>
        <w:tabs>
          <w:tab w:val="left" w:pos="360"/>
        </w:tabs>
        <w:spacing w:after="0"/>
        <w:contextualSpacing w:val="0"/>
        <w:jc w:val="both"/>
        <w:rPr>
          <w:rFonts w:cstheme="minorHAnsi"/>
          <w:iCs/>
        </w:rPr>
      </w:pPr>
      <w:r w:rsidRPr="00341679">
        <w:rPr>
          <w:rFonts w:cstheme="minorHAnsi"/>
          <w:i/>
        </w:rPr>
        <w:t>Bricks</w:t>
      </w:r>
      <w:r w:rsidRPr="00341679">
        <w:rPr>
          <w:rFonts w:cstheme="minorHAnsi"/>
          <w:iCs/>
        </w:rPr>
        <w:t xml:space="preserve"> include baked bricks.</w:t>
      </w:r>
    </w:p>
    <w:p w14:paraId="1515C0F4" w14:textId="77777777" w:rsidR="00341679" w:rsidRPr="00341679" w:rsidRDefault="00341679" w:rsidP="00065F24">
      <w:pPr>
        <w:pStyle w:val="ListParagraph"/>
        <w:numPr>
          <w:ilvl w:val="0"/>
          <w:numId w:val="47"/>
        </w:numPr>
        <w:tabs>
          <w:tab w:val="left" w:pos="360"/>
        </w:tabs>
        <w:spacing w:after="0"/>
        <w:contextualSpacing w:val="0"/>
        <w:jc w:val="both"/>
        <w:rPr>
          <w:rFonts w:cstheme="minorHAnsi"/>
          <w:iCs/>
        </w:rPr>
      </w:pPr>
      <w:r w:rsidRPr="00341679">
        <w:rPr>
          <w:rFonts w:cstheme="minorHAnsi"/>
          <w:i/>
        </w:rPr>
        <w:t>Polished wood/tiles</w:t>
      </w:r>
      <w:r w:rsidRPr="00341679">
        <w:rPr>
          <w:rFonts w:cstheme="minorHAnsi"/>
          <w:iCs/>
        </w:rPr>
        <w:t xml:space="preserve"> include finished wood floors, parquet floors, as well as ceramic tiles.</w:t>
      </w:r>
    </w:p>
    <w:p w14:paraId="7E9815CC" w14:textId="7C32857F" w:rsidR="00341679" w:rsidRDefault="00341679" w:rsidP="00065F24">
      <w:pPr>
        <w:pStyle w:val="ListParagraph"/>
        <w:numPr>
          <w:ilvl w:val="0"/>
          <w:numId w:val="47"/>
        </w:numPr>
        <w:tabs>
          <w:tab w:val="left" w:pos="360"/>
        </w:tabs>
        <w:spacing w:after="0"/>
        <w:contextualSpacing w:val="0"/>
        <w:jc w:val="both"/>
        <w:rPr>
          <w:rFonts w:cstheme="minorHAnsi"/>
        </w:rPr>
      </w:pPr>
      <w:r w:rsidRPr="00341679">
        <w:rPr>
          <w:rFonts w:cstheme="minorHAnsi"/>
          <w:i/>
          <w:iCs/>
        </w:rPr>
        <w:t>Terrazzo</w:t>
      </w:r>
      <w:r w:rsidRPr="00341679">
        <w:rPr>
          <w:rFonts w:cstheme="minorHAnsi"/>
        </w:rPr>
        <w:t xml:space="preserve"> is a composite material, poured in place or precast.  It is used for floor and wall treatments and consists of chips of marble, quartz, granite, glass, or other suitable material, poured with a cementitious binder, polymeric, or a combination of both.</w:t>
      </w:r>
    </w:p>
    <w:p w14:paraId="39384C01" w14:textId="77777777" w:rsidR="00EB2E78" w:rsidRPr="00341679" w:rsidRDefault="00EB2E78" w:rsidP="00EB2E78">
      <w:pPr>
        <w:pStyle w:val="ListParagraph"/>
        <w:tabs>
          <w:tab w:val="left" w:pos="360"/>
        </w:tabs>
        <w:spacing w:after="0"/>
        <w:contextualSpacing w:val="0"/>
        <w:jc w:val="both"/>
        <w:rPr>
          <w:rFonts w:cstheme="minorHAnsi"/>
        </w:rPr>
      </w:pPr>
    </w:p>
    <w:p w14:paraId="002A58DF" w14:textId="77777777" w:rsidR="007020E4" w:rsidRDefault="007020E4">
      <w:pPr>
        <w:rPr>
          <w:b/>
          <w:bCs/>
        </w:rPr>
      </w:pPr>
      <w:r>
        <w:rPr>
          <w:b/>
          <w:bCs/>
        </w:rPr>
        <w:br w:type="page"/>
      </w:r>
    </w:p>
    <w:p w14:paraId="7AD31EDB" w14:textId="11122537" w:rsidR="00EB2E78" w:rsidRPr="001E564E" w:rsidRDefault="00EB2E78" w:rsidP="00EB2E78">
      <w:pPr>
        <w:spacing w:before="60" w:after="60"/>
        <w:jc w:val="center"/>
        <w:rPr>
          <w:b/>
          <w:bCs/>
        </w:rPr>
      </w:pPr>
      <w:r w:rsidRPr="001E564E">
        <w:rPr>
          <w:b/>
          <w:bCs/>
        </w:rPr>
        <w:t>Table 7.</w:t>
      </w:r>
      <w:r>
        <w:rPr>
          <w:b/>
          <w:bCs/>
        </w:rPr>
        <w:t>3</w:t>
      </w:r>
      <w:r w:rsidRPr="001E564E">
        <w:rPr>
          <w:b/>
          <w:bCs/>
        </w:rPr>
        <w:t xml:space="preserve">: </w:t>
      </w:r>
      <w:r>
        <w:rPr>
          <w:b/>
          <w:bCs/>
        </w:rPr>
        <w:t>Main Dwelling-Materials</w:t>
      </w: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8"/>
        <w:gridCol w:w="1180"/>
        <w:gridCol w:w="1080"/>
        <w:gridCol w:w="2338"/>
        <w:gridCol w:w="3554"/>
        <w:gridCol w:w="659"/>
      </w:tblGrid>
      <w:tr w:rsidR="009B00A6" w:rsidRPr="00E54C0B" w14:paraId="413769E3" w14:textId="697852CA" w:rsidTr="009B00A6">
        <w:tc>
          <w:tcPr>
            <w:tcW w:w="282" w:type="pct"/>
            <w:shd w:val="clear" w:color="auto" w:fill="4472C4" w:themeFill="accent1"/>
          </w:tcPr>
          <w:p w14:paraId="25455F20" w14:textId="77777777" w:rsidR="00AD7FD3" w:rsidRPr="00E54C0B" w:rsidRDefault="00AD7FD3" w:rsidP="009B00A6">
            <w:pPr>
              <w:pStyle w:val="NoSpacing"/>
              <w:spacing w:before="60" w:after="60" w:line="259" w:lineRule="auto"/>
              <w:jc w:val="right"/>
              <w:rPr>
                <w:rFonts w:asciiTheme="minorHAnsi" w:hAnsiTheme="minorHAnsi" w:cstheme="minorHAnsi"/>
                <w:b/>
                <w:bCs/>
                <w:color w:val="FFFFFF" w:themeColor="background1"/>
                <w:szCs w:val="22"/>
              </w:rPr>
            </w:pPr>
          </w:p>
        </w:tc>
        <w:tc>
          <w:tcPr>
            <w:tcW w:w="632" w:type="pct"/>
            <w:shd w:val="clear" w:color="auto" w:fill="4472C4" w:themeFill="accent1"/>
            <w:hideMark/>
          </w:tcPr>
          <w:p w14:paraId="71F7AC48" w14:textId="30C8DFFB" w:rsidR="00AD7FD3" w:rsidRPr="00E54C0B" w:rsidRDefault="00AD7FD3" w:rsidP="009B00A6">
            <w:pPr>
              <w:pStyle w:val="NoSpacing"/>
              <w:spacing w:before="60" w:after="60" w:line="259" w:lineRule="auto"/>
              <w:rPr>
                <w:rFonts w:asciiTheme="minorHAnsi" w:hAnsiTheme="minorHAnsi" w:cstheme="minorHAnsi"/>
                <w:b/>
                <w:bCs/>
                <w:color w:val="FFFFFF" w:themeColor="background1"/>
                <w:szCs w:val="22"/>
              </w:rPr>
            </w:pPr>
            <w:r w:rsidRPr="00E54C0B">
              <w:rPr>
                <w:rFonts w:asciiTheme="minorHAnsi" w:hAnsiTheme="minorHAnsi" w:cstheme="minorHAnsi"/>
                <w:b/>
                <w:bCs/>
                <w:color w:val="FFFFFF" w:themeColor="background1"/>
                <w:szCs w:val="22"/>
              </w:rPr>
              <w:t>Module Code</w:t>
            </w:r>
          </w:p>
        </w:tc>
        <w:tc>
          <w:tcPr>
            <w:tcW w:w="578" w:type="pct"/>
            <w:shd w:val="clear" w:color="auto" w:fill="4472C4" w:themeFill="accent1"/>
          </w:tcPr>
          <w:p w14:paraId="45993E7E" w14:textId="77777777" w:rsidR="00AD7FD3" w:rsidRPr="00E54C0B" w:rsidRDefault="00AD7FD3" w:rsidP="009B00A6">
            <w:pPr>
              <w:pStyle w:val="NoSpacing"/>
              <w:spacing w:before="60" w:after="60" w:line="259" w:lineRule="auto"/>
              <w:rPr>
                <w:rFonts w:asciiTheme="minorHAnsi" w:hAnsiTheme="minorHAnsi" w:cstheme="minorHAnsi"/>
                <w:b/>
                <w:bCs/>
                <w:color w:val="FFFFFF" w:themeColor="background1"/>
                <w:szCs w:val="22"/>
              </w:rPr>
            </w:pPr>
            <w:r w:rsidRPr="00E54C0B">
              <w:rPr>
                <w:rFonts w:asciiTheme="minorHAnsi" w:hAnsiTheme="minorHAnsi" w:cstheme="minorHAnsi"/>
                <w:b/>
                <w:bCs/>
                <w:color w:val="FFFFFF" w:themeColor="background1"/>
                <w:szCs w:val="22"/>
              </w:rPr>
              <w:t>Variable name</w:t>
            </w:r>
          </w:p>
        </w:tc>
        <w:tc>
          <w:tcPr>
            <w:tcW w:w="1252" w:type="pct"/>
            <w:shd w:val="clear" w:color="auto" w:fill="4472C4" w:themeFill="accent1"/>
            <w:hideMark/>
          </w:tcPr>
          <w:p w14:paraId="22FF36D3" w14:textId="77777777" w:rsidR="00AD7FD3" w:rsidRPr="00E54C0B" w:rsidRDefault="00AD7FD3" w:rsidP="009B00A6">
            <w:pPr>
              <w:pStyle w:val="NoSpacing"/>
              <w:spacing w:before="60" w:after="60" w:line="259" w:lineRule="auto"/>
              <w:rPr>
                <w:rFonts w:asciiTheme="minorHAnsi" w:hAnsiTheme="minorHAnsi" w:cstheme="minorHAnsi"/>
                <w:b/>
                <w:bCs/>
                <w:color w:val="FFFFFF" w:themeColor="background1"/>
                <w:szCs w:val="22"/>
              </w:rPr>
            </w:pPr>
            <w:r w:rsidRPr="00E54C0B">
              <w:rPr>
                <w:rFonts w:asciiTheme="minorHAnsi" w:hAnsiTheme="minorHAnsi" w:cstheme="minorHAnsi"/>
                <w:b/>
                <w:bCs/>
                <w:color w:val="FFFFFF" w:themeColor="background1"/>
                <w:szCs w:val="22"/>
              </w:rPr>
              <w:t>Variable label</w:t>
            </w:r>
          </w:p>
        </w:tc>
        <w:tc>
          <w:tcPr>
            <w:tcW w:w="1903" w:type="pct"/>
            <w:shd w:val="clear" w:color="auto" w:fill="4472C4" w:themeFill="accent1"/>
            <w:hideMark/>
          </w:tcPr>
          <w:p w14:paraId="33E70855" w14:textId="77777777" w:rsidR="00AD7FD3" w:rsidRPr="00E54C0B" w:rsidRDefault="00AD7FD3" w:rsidP="009B00A6">
            <w:pPr>
              <w:pStyle w:val="NoSpacing"/>
              <w:spacing w:before="60" w:after="60" w:line="259" w:lineRule="auto"/>
              <w:rPr>
                <w:rFonts w:asciiTheme="minorHAnsi" w:hAnsiTheme="minorHAnsi" w:cstheme="minorHAnsi"/>
                <w:b/>
                <w:bCs/>
                <w:color w:val="FFFFFF" w:themeColor="background1"/>
                <w:szCs w:val="22"/>
              </w:rPr>
            </w:pPr>
            <w:r w:rsidRPr="00E54C0B">
              <w:rPr>
                <w:rFonts w:asciiTheme="minorHAnsi" w:hAnsiTheme="minorHAnsi" w:cstheme="minorHAnsi"/>
                <w:b/>
                <w:bCs/>
                <w:color w:val="FFFFFF" w:themeColor="background1"/>
                <w:szCs w:val="22"/>
              </w:rPr>
              <w:t>Allowed codes after standardization</w:t>
            </w:r>
          </w:p>
        </w:tc>
        <w:tc>
          <w:tcPr>
            <w:tcW w:w="353" w:type="pct"/>
            <w:shd w:val="clear" w:color="auto" w:fill="4472C4" w:themeFill="accent1"/>
          </w:tcPr>
          <w:p w14:paraId="480D1069" w14:textId="3ECC3140" w:rsidR="00AD7FD3" w:rsidRPr="00E54C0B" w:rsidRDefault="00AD7FD3" w:rsidP="009B00A6">
            <w:pPr>
              <w:pStyle w:val="NoSpacing"/>
              <w:spacing w:before="60" w:after="60" w:line="259" w:lineRule="auto"/>
              <w:jc w:val="center"/>
              <w:rPr>
                <w:rFonts w:asciiTheme="minorHAnsi" w:hAnsiTheme="minorHAnsi" w:cstheme="minorHAnsi"/>
                <w:b/>
                <w:bCs/>
                <w:color w:val="FFFFFF" w:themeColor="background1"/>
                <w:szCs w:val="22"/>
              </w:rPr>
            </w:pPr>
            <w:r w:rsidRPr="00E54C0B">
              <w:rPr>
                <w:rFonts w:asciiTheme="minorHAnsi" w:hAnsiTheme="minorHAnsi" w:cstheme="minorHAnsi"/>
                <w:b/>
                <w:bCs/>
                <w:color w:val="FFFFFF" w:themeColor="background1"/>
                <w:szCs w:val="22"/>
              </w:rPr>
              <w:t>Tier</w:t>
            </w:r>
          </w:p>
        </w:tc>
      </w:tr>
      <w:tr w:rsidR="00AD7FD3" w:rsidRPr="00E54C0B" w14:paraId="05881995" w14:textId="77777777" w:rsidTr="009B00A6">
        <w:tc>
          <w:tcPr>
            <w:tcW w:w="282" w:type="pct"/>
            <w:shd w:val="clear" w:color="auto" w:fill="FFFFFF" w:themeFill="background1"/>
          </w:tcPr>
          <w:p w14:paraId="0A5D11DF" w14:textId="0D77CCED" w:rsidR="00AD7FD3" w:rsidRPr="00E54C0B" w:rsidRDefault="00AD7FD3" w:rsidP="00AD7FD3">
            <w:pPr>
              <w:pStyle w:val="NoSpacing"/>
              <w:spacing w:before="60" w:line="259" w:lineRule="auto"/>
              <w:jc w:val="right"/>
              <w:rPr>
                <w:rFonts w:asciiTheme="minorHAnsi" w:hAnsiTheme="minorHAnsi" w:cstheme="minorHAnsi"/>
                <w:sz w:val="20"/>
              </w:rPr>
            </w:pPr>
            <w:r>
              <w:rPr>
                <w:rFonts w:asciiTheme="minorHAnsi" w:hAnsiTheme="minorHAnsi" w:cstheme="minorHAnsi"/>
                <w:sz w:val="20"/>
              </w:rPr>
              <w:t>1</w:t>
            </w:r>
          </w:p>
        </w:tc>
        <w:tc>
          <w:tcPr>
            <w:tcW w:w="632" w:type="pct"/>
            <w:shd w:val="clear" w:color="auto" w:fill="FFFFFF" w:themeFill="background1"/>
          </w:tcPr>
          <w:p w14:paraId="4C02CD66" w14:textId="12CAD514" w:rsidR="00AD7FD3" w:rsidRPr="00E54C0B" w:rsidRDefault="00AD7FD3" w:rsidP="00E54C0B">
            <w:pPr>
              <w:pStyle w:val="NoSpacing"/>
              <w:spacing w:before="60" w:line="259" w:lineRule="auto"/>
              <w:rPr>
                <w:rFonts w:asciiTheme="minorHAnsi" w:hAnsiTheme="minorHAnsi" w:cstheme="minorHAnsi"/>
                <w:sz w:val="20"/>
              </w:rPr>
            </w:pPr>
            <w:r w:rsidRPr="00E54C0B">
              <w:rPr>
                <w:rFonts w:asciiTheme="minorHAnsi" w:hAnsiTheme="minorHAnsi" w:cstheme="minorHAnsi"/>
                <w:sz w:val="20"/>
              </w:rPr>
              <w:t>Dwelling</w:t>
            </w:r>
          </w:p>
        </w:tc>
        <w:tc>
          <w:tcPr>
            <w:tcW w:w="578" w:type="pct"/>
            <w:shd w:val="clear" w:color="auto" w:fill="FFFFFF" w:themeFill="background1"/>
          </w:tcPr>
          <w:p w14:paraId="228EB167" w14:textId="36986642" w:rsidR="00AD7FD3" w:rsidRPr="00E54C0B" w:rsidRDefault="00AD7FD3" w:rsidP="00E54C0B">
            <w:pPr>
              <w:pStyle w:val="NoSpacing"/>
              <w:spacing w:before="60" w:line="259" w:lineRule="auto"/>
              <w:rPr>
                <w:rFonts w:asciiTheme="minorHAnsi" w:hAnsiTheme="minorHAnsi" w:cstheme="minorHAnsi"/>
                <w:b/>
                <w:bCs/>
                <w:sz w:val="20"/>
              </w:rPr>
            </w:pPr>
            <w:r w:rsidRPr="00E54C0B">
              <w:rPr>
                <w:rFonts w:asciiTheme="minorHAnsi" w:hAnsiTheme="minorHAnsi" w:cstheme="minorHAnsi"/>
                <w:b/>
                <w:bCs/>
                <w:sz w:val="20"/>
              </w:rPr>
              <w:t>roofcs</w:t>
            </w:r>
          </w:p>
        </w:tc>
        <w:tc>
          <w:tcPr>
            <w:tcW w:w="1252" w:type="pct"/>
            <w:shd w:val="clear" w:color="auto" w:fill="FFFFFF" w:themeFill="background1"/>
          </w:tcPr>
          <w:p w14:paraId="57387836" w14:textId="3319C6AF" w:rsidR="00AD7FD3" w:rsidRPr="00E54C0B" w:rsidRDefault="00AD7FD3" w:rsidP="00E54C0B">
            <w:pPr>
              <w:pStyle w:val="NoSpacing"/>
              <w:spacing w:before="60" w:line="259" w:lineRule="auto"/>
              <w:rPr>
                <w:rFonts w:asciiTheme="minorHAnsi" w:hAnsiTheme="minorHAnsi" w:cstheme="minorHAnsi"/>
                <w:b/>
                <w:bCs/>
                <w:sz w:val="20"/>
              </w:rPr>
            </w:pPr>
            <w:r w:rsidRPr="00E54C0B">
              <w:rPr>
                <w:rFonts w:asciiTheme="minorHAnsi" w:hAnsiTheme="minorHAnsi" w:cstheme="minorHAnsi"/>
                <w:b/>
                <w:bCs/>
                <w:sz w:val="20"/>
              </w:rPr>
              <w:t>Main material used for roof (country-specific)</w:t>
            </w:r>
          </w:p>
        </w:tc>
        <w:tc>
          <w:tcPr>
            <w:tcW w:w="1903" w:type="pct"/>
            <w:shd w:val="clear" w:color="auto" w:fill="FFFFFF" w:themeFill="background1"/>
          </w:tcPr>
          <w:p w14:paraId="2C688782" w14:textId="207FB3C0" w:rsidR="00AD7FD3" w:rsidRPr="00E54C0B" w:rsidRDefault="00AD7FD3" w:rsidP="00AD7FD3">
            <w:pPr>
              <w:pStyle w:val="NoSpacing"/>
              <w:spacing w:before="60" w:line="259" w:lineRule="auto"/>
              <w:rPr>
                <w:rFonts w:asciiTheme="minorHAnsi" w:hAnsiTheme="minorHAnsi" w:cstheme="minorHAnsi"/>
                <w:sz w:val="20"/>
              </w:rPr>
            </w:pPr>
            <w:r w:rsidRPr="00E54C0B">
              <w:rPr>
                <w:rFonts w:asciiTheme="minorHAnsi" w:hAnsiTheme="minorHAnsi" w:cstheme="minorHAnsi"/>
                <w:sz w:val="20"/>
              </w:rPr>
              <w:t>String variable</w:t>
            </w:r>
          </w:p>
        </w:tc>
        <w:tc>
          <w:tcPr>
            <w:tcW w:w="353" w:type="pct"/>
            <w:shd w:val="clear" w:color="auto" w:fill="FFFFFF" w:themeFill="background1"/>
          </w:tcPr>
          <w:p w14:paraId="4123628A" w14:textId="5E1F864B" w:rsidR="00AD7FD3" w:rsidRPr="00E54C0B" w:rsidRDefault="00AD7FD3" w:rsidP="00E54C0B">
            <w:pPr>
              <w:pStyle w:val="NoSpacing"/>
              <w:spacing w:before="60" w:line="259" w:lineRule="auto"/>
              <w:jc w:val="center"/>
              <w:rPr>
                <w:rFonts w:asciiTheme="minorHAnsi" w:hAnsiTheme="minorHAnsi" w:cstheme="minorHAnsi"/>
                <w:sz w:val="20"/>
              </w:rPr>
            </w:pPr>
            <w:r w:rsidRPr="00E54C0B">
              <w:rPr>
                <w:rFonts w:asciiTheme="minorHAnsi" w:hAnsiTheme="minorHAnsi" w:cstheme="minorHAnsi"/>
                <w:sz w:val="20"/>
              </w:rPr>
              <w:t>1</w:t>
            </w:r>
          </w:p>
        </w:tc>
      </w:tr>
      <w:tr w:rsidR="00AD7FD3" w:rsidRPr="00E54C0B" w14:paraId="6D51F86A" w14:textId="77852BC2" w:rsidTr="009B00A6">
        <w:tc>
          <w:tcPr>
            <w:tcW w:w="282" w:type="pct"/>
            <w:shd w:val="clear" w:color="auto" w:fill="FFFFFF" w:themeFill="background1"/>
          </w:tcPr>
          <w:p w14:paraId="0A4DD698" w14:textId="47FD65A2" w:rsidR="00AD7FD3" w:rsidRPr="00E54C0B" w:rsidRDefault="00AD7FD3" w:rsidP="00AD7FD3">
            <w:pPr>
              <w:pStyle w:val="NoSpacing"/>
              <w:spacing w:before="60" w:line="259" w:lineRule="auto"/>
              <w:jc w:val="right"/>
              <w:rPr>
                <w:rFonts w:asciiTheme="minorHAnsi" w:hAnsiTheme="minorHAnsi" w:cstheme="minorHAnsi"/>
                <w:sz w:val="20"/>
              </w:rPr>
            </w:pPr>
            <w:r>
              <w:rPr>
                <w:rFonts w:asciiTheme="minorHAnsi" w:hAnsiTheme="minorHAnsi" w:cstheme="minorHAnsi"/>
                <w:sz w:val="20"/>
              </w:rPr>
              <w:t>2</w:t>
            </w:r>
          </w:p>
        </w:tc>
        <w:tc>
          <w:tcPr>
            <w:tcW w:w="632" w:type="pct"/>
            <w:shd w:val="clear" w:color="auto" w:fill="FFFFFF" w:themeFill="background1"/>
            <w:hideMark/>
          </w:tcPr>
          <w:p w14:paraId="05E60E79" w14:textId="1C91393F" w:rsidR="00AD7FD3" w:rsidRPr="00E54C0B" w:rsidRDefault="00AD7FD3" w:rsidP="00E54C0B">
            <w:pPr>
              <w:pStyle w:val="NoSpacing"/>
              <w:spacing w:before="60" w:line="259" w:lineRule="auto"/>
              <w:rPr>
                <w:rFonts w:asciiTheme="minorHAnsi" w:hAnsiTheme="minorHAnsi" w:cstheme="minorHAnsi"/>
                <w:sz w:val="20"/>
              </w:rPr>
            </w:pPr>
            <w:r w:rsidRPr="00E54C0B">
              <w:rPr>
                <w:rFonts w:asciiTheme="minorHAnsi" w:hAnsiTheme="minorHAnsi" w:cstheme="minorHAnsi"/>
                <w:sz w:val="20"/>
              </w:rPr>
              <w:t>Dwelling</w:t>
            </w:r>
          </w:p>
        </w:tc>
        <w:tc>
          <w:tcPr>
            <w:tcW w:w="578" w:type="pct"/>
            <w:shd w:val="clear" w:color="auto" w:fill="FFFFFF" w:themeFill="background1"/>
          </w:tcPr>
          <w:p w14:paraId="65C5E5BC" w14:textId="77777777" w:rsidR="00AD7FD3" w:rsidRPr="00E54C0B" w:rsidRDefault="00AD7FD3" w:rsidP="00E54C0B">
            <w:pPr>
              <w:pStyle w:val="NoSpacing"/>
              <w:spacing w:before="60" w:line="259" w:lineRule="auto"/>
              <w:rPr>
                <w:rFonts w:asciiTheme="minorHAnsi" w:hAnsiTheme="minorHAnsi" w:cstheme="minorHAnsi"/>
                <w:b/>
                <w:bCs/>
                <w:sz w:val="20"/>
              </w:rPr>
            </w:pPr>
            <w:r w:rsidRPr="00E54C0B">
              <w:rPr>
                <w:rFonts w:asciiTheme="minorHAnsi" w:hAnsiTheme="minorHAnsi" w:cstheme="minorHAnsi"/>
                <w:b/>
                <w:bCs/>
                <w:sz w:val="20"/>
              </w:rPr>
              <w:t>roof</w:t>
            </w:r>
          </w:p>
        </w:tc>
        <w:tc>
          <w:tcPr>
            <w:tcW w:w="1252" w:type="pct"/>
            <w:shd w:val="clear" w:color="auto" w:fill="FFFFFF" w:themeFill="background1"/>
            <w:hideMark/>
          </w:tcPr>
          <w:p w14:paraId="740B5CD2" w14:textId="77777777" w:rsidR="00AD7FD3" w:rsidRPr="00E54C0B" w:rsidRDefault="00AD7FD3" w:rsidP="00E54C0B">
            <w:pPr>
              <w:pStyle w:val="NoSpacing"/>
              <w:spacing w:before="60" w:line="259" w:lineRule="auto"/>
              <w:rPr>
                <w:rFonts w:asciiTheme="minorHAnsi" w:hAnsiTheme="minorHAnsi" w:cstheme="minorHAnsi"/>
                <w:b/>
                <w:bCs/>
                <w:sz w:val="20"/>
              </w:rPr>
            </w:pPr>
            <w:r w:rsidRPr="00E54C0B">
              <w:rPr>
                <w:rFonts w:asciiTheme="minorHAnsi" w:hAnsiTheme="minorHAnsi" w:cstheme="minorHAnsi"/>
                <w:b/>
                <w:bCs/>
                <w:sz w:val="20"/>
              </w:rPr>
              <w:t>Main material used for roof</w:t>
            </w:r>
          </w:p>
        </w:tc>
        <w:tc>
          <w:tcPr>
            <w:tcW w:w="1903" w:type="pct"/>
            <w:shd w:val="clear" w:color="auto" w:fill="FFFFFF" w:themeFill="background1"/>
            <w:hideMark/>
          </w:tcPr>
          <w:p w14:paraId="141B434E" w14:textId="77777777" w:rsidR="00AD7FD3" w:rsidRPr="00E54C0B" w:rsidRDefault="00AD7FD3" w:rsidP="00E54C0B">
            <w:pPr>
              <w:pStyle w:val="NoSpacing"/>
              <w:spacing w:before="60" w:line="259" w:lineRule="auto"/>
              <w:rPr>
                <w:rFonts w:asciiTheme="minorHAnsi" w:hAnsiTheme="minorHAnsi" w:cstheme="minorHAnsi"/>
                <w:sz w:val="20"/>
              </w:rPr>
            </w:pPr>
            <w:r w:rsidRPr="00E54C0B">
              <w:rPr>
                <w:rFonts w:asciiTheme="minorHAnsi" w:hAnsiTheme="minorHAnsi" w:cstheme="minorHAnsi"/>
                <w:sz w:val="20"/>
              </w:rPr>
              <w:t>11 = Natural - No roof</w:t>
            </w:r>
          </w:p>
          <w:p w14:paraId="74F1C380" w14:textId="77777777" w:rsidR="00AD7FD3" w:rsidRPr="00E54C0B" w:rsidRDefault="00AD7FD3" w:rsidP="00E54C0B">
            <w:pPr>
              <w:pStyle w:val="NoSpacing"/>
              <w:spacing w:line="259" w:lineRule="auto"/>
              <w:rPr>
                <w:rFonts w:asciiTheme="minorHAnsi" w:hAnsiTheme="minorHAnsi" w:cstheme="minorHAnsi"/>
                <w:sz w:val="20"/>
              </w:rPr>
            </w:pPr>
            <w:r w:rsidRPr="00E54C0B">
              <w:rPr>
                <w:rFonts w:asciiTheme="minorHAnsi" w:hAnsiTheme="minorHAnsi" w:cstheme="minorHAnsi"/>
                <w:sz w:val="20"/>
              </w:rPr>
              <w:t>12 = Natural - Thatch/palm leaf</w:t>
            </w:r>
          </w:p>
          <w:p w14:paraId="79E6003B" w14:textId="77777777" w:rsidR="00AD7FD3" w:rsidRPr="00E54C0B" w:rsidRDefault="00AD7FD3" w:rsidP="00E54C0B">
            <w:pPr>
              <w:pStyle w:val="NoSpacing"/>
              <w:spacing w:line="259" w:lineRule="auto"/>
              <w:rPr>
                <w:rFonts w:asciiTheme="minorHAnsi" w:hAnsiTheme="minorHAnsi" w:cstheme="minorHAnsi"/>
                <w:sz w:val="20"/>
              </w:rPr>
            </w:pPr>
            <w:r w:rsidRPr="00E54C0B">
              <w:rPr>
                <w:rFonts w:asciiTheme="minorHAnsi" w:hAnsiTheme="minorHAnsi" w:cstheme="minorHAnsi"/>
                <w:sz w:val="20"/>
              </w:rPr>
              <w:t>13 = Natural - Sod</w:t>
            </w:r>
          </w:p>
          <w:p w14:paraId="07A3C5A8" w14:textId="77777777" w:rsidR="00AD7FD3" w:rsidRPr="00E54C0B" w:rsidRDefault="00AD7FD3" w:rsidP="00E54C0B">
            <w:pPr>
              <w:pStyle w:val="NoSpacing"/>
              <w:spacing w:line="259" w:lineRule="auto"/>
              <w:rPr>
                <w:rFonts w:asciiTheme="minorHAnsi" w:hAnsiTheme="minorHAnsi" w:cstheme="minorHAnsi"/>
                <w:sz w:val="20"/>
              </w:rPr>
            </w:pPr>
            <w:r w:rsidRPr="00E54C0B">
              <w:rPr>
                <w:rFonts w:asciiTheme="minorHAnsi" w:hAnsiTheme="minorHAnsi" w:cstheme="minorHAnsi"/>
                <w:sz w:val="20"/>
              </w:rPr>
              <w:t>14 = Natural - Other</w:t>
            </w:r>
          </w:p>
          <w:p w14:paraId="30E27900" w14:textId="77777777" w:rsidR="00AD7FD3" w:rsidRPr="00E54C0B" w:rsidRDefault="00AD7FD3" w:rsidP="00E54C0B">
            <w:pPr>
              <w:pStyle w:val="NoSpacing"/>
              <w:spacing w:line="259" w:lineRule="auto"/>
              <w:rPr>
                <w:rFonts w:asciiTheme="minorHAnsi" w:hAnsiTheme="minorHAnsi" w:cstheme="minorHAnsi"/>
                <w:sz w:val="20"/>
              </w:rPr>
            </w:pPr>
            <w:r w:rsidRPr="00E54C0B">
              <w:rPr>
                <w:rFonts w:asciiTheme="minorHAnsi" w:hAnsiTheme="minorHAnsi" w:cstheme="minorHAnsi"/>
                <w:sz w:val="20"/>
              </w:rPr>
              <w:t>21 = Rudimentary - Rustic mat</w:t>
            </w:r>
          </w:p>
          <w:p w14:paraId="7B48CCF6" w14:textId="77777777" w:rsidR="00AD7FD3" w:rsidRPr="00E54C0B" w:rsidRDefault="00AD7FD3" w:rsidP="00E54C0B">
            <w:pPr>
              <w:pStyle w:val="NoSpacing"/>
              <w:spacing w:line="259" w:lineRule="auto"/>
              <w:rPr>
                <w:rFonts w:asciiTheme="minorHAnsi" w:hAnsiTheme="minorHAnsi" w:cstheme="minorHAnsi"/>
                <w:sz w:val="20"/>
              </w:rPr>
            </w:pPr>
            <w:r w:rsidRPr="00E54C0B">
              <w:rPr>
                <w:rFonts w:asciiTheme="minorHAnsi" w:hAnsiTheme="minorHAnsi" w:cstheme="minorHAnsi"/>
                <w:sz w:val="20"/>
              </w:rPr>
              <w:t>22 = Rudimentary - Palm/bamboo</w:t>
            </w:r>
          </w:p>
          <w:p w14:paraId="32EC0303" w14:textId="77777777" w:rsidR="00AD7FD3" w:rsidRPr="00E54C0B" w:rsidRDefault="00AD7FD3" w:rsidP="00E54C0B">
            <w:pPr>
              <w:pStyle w:val="NoSpacing"/>
              <w:spacing w:line="259" w:lineRule="auto"/>
              <w:rPr>
                <w:rFonts w:asciiTheme="minorHAnsi" w:hAnsiTheme="minorHAnsi" w:cstheme="minorHAnsi"/>
                <w:sz w:val="20"/>
              </w:rPr>
            </w:pPr>
            <w:r w:rsidRPr="00E54C0B">
              <w:rPr>
                <w:rFonts w:asciiTheme="minorHAnsi" w:hAnsiTheme="minorHAnsi" w:cstheme="minorHAnsi"/>
                <w:sz w:val="20"/>
              </w:rPr>
              <w:t>23 = Rudimentary - Wood planks</w:t>
            </w:r>
          </w:p>
          <w:p w14:paraId="233C577E" w14:textId="77777777" w:rsidR="00AD7FD3" w:rsidRPr="00E54C0B" w:rsidRDefault="00AD7FD3" w:rsidP="00E54C0B">
            <w:pPr>
              <w:pStyle w:val="NoSpacing"/>
              <w:spacing w:line="259" w:lineRule="auto"/>
              <w:rPr>
                <w:rFonts w:asciiTheme="minorHAnsi" w:hAnsiTheme="minorHAnsi" w:cstheme="minorHAnsi"/>
                <w:sz w:val="20"/>
              </w:rPr>
            </w:pPr>
            <w:r w:rsidRPr="00E54C0B">
              <w:rPr>
                <w:rFonts w:asciiTheme="minorHAnsi" w:hAnsiTheme="minorHAnsi" w:cstheme="minorHAnsi"/>
                <w:sz w:val="20"/>
              </w:rPr>
              <w:t>24 = Rudimentary - Other</w:t>
            </w:r>
          </w:p>
          <w:p w14:paraId="5CF54899" w14:textId="77777777" w:rsidR="00AD7FD3" w:rsidRPr="00E54C0B" w:rsidRDefault="00AD7FD3" w:rsidP="00E54C0B">
            <w:pPr>
              <w:pStyle w:val="NoSpacing"/>
              <w:spacing w:line="259" w:lineRule="auto"/>
              <w:rPr>
                <w:rFonts w:asciiTheme="minorHAnsi" w:hAnsiTheme="minorHAnsi" w:cstheme="minorHAnsi"/>
                <w:sz w:val="20"/>
              </w:rPr>
            </w:pPr>
            <w:r w:rsidRPr="00E54C0B">
              <w:rPr>
                <w:rFonts w:asciiTheme="minorHAnsi" w:hAnsiTheme="minorHAnsi" w:cstheme="minorHAnsi"/>
                <w:sz w:val="20"/>
              </w:rPr>
              <w:t>31 = Finished - Wood</w:t>
            </w:r>
          </w:p>
          <w:p w14:paraId="48EF0EE4" w14:textId="77777777" w:rsidR="00AD7FD3" w:rsidRPr="00E54C0B" w:rsidRDefault="00AD7FD3" w:rsidP="00E54C0B">
            <w:pPr>
              <w:pStyle w:val="NoSpacing"/>
              <w:spacing w:line="259" w:lineRule="auto"/>
              <w:rPr>
                <w:rFonts w:asciiTheme="minorHAnsi" w:hAnsiTheme="minorHAnsi" w:cstheme="minorHAnsi"/>
                <w:sz w:val="20"/>
              </w:rPr>
            </w:pPr>
            <w:r w:rsidRPr="00E54C0B">
              <w:rPr>
                <w:rFonts w:asciiTheme="minorHAnsi" w:hAnsiTheme="minorHAnsi" w:cstheme="minorHAnsi"/>
                <w:sz w:val="20"/>
              </w:rPr>
              <w:t>32 = Finished - Asbestos</w:t>
            </w:r>
          </w:p>
          <w:p w14:paraId="161B1D98" w14:textId="77777777" w:rsidR="00AD7FD3" w:rsidRPr="00E54C0B" w:rsidRDefault="00AD7FD3" w:rsidP="00E54C0B">
            <w:pPr>
              <w:pStyle w:val="NoSpacing"/>
              <w:spacing w:line="259" w:lineRule="auto"/>
              <w:rPr>
                <w:rFonts w:asciiTheme="minorHAnsi" w:hAnsiTheme="minorHAnsi" w:cstheme="minorHAnsi"/>
                <w:sz w:val="20"/>
              </w:rPr>
            </w:pPr>
            <w:r w:rsidRPr="00E54C0B">
              <w:rPr>
                <w:rFonts w:asciiTheme="minorHAnsi" w:hAnsiTheme="minorHAnsi" w:cstheme="minorHAnsi"/>
                <w:sz w:val="20"/>
              </w:rPr>
              <w:t>33 = Finished - Ceramic tile</w:t>
            </w:r>
          </w:p>
          <w:p w14:paraId="294AFEC0" w14:textId="77777777" w:rsidR="00AD7FD3" w:rsidRPr="00E54C0B" w:rsidRDefault="00AD7FD3" w:rsidP="00E54C0B">
            <w:pPr>
              <w:pStyle w:val="NoSpacing"/>
              <w:spacing w:line="259" w:lineRule="auto"/>
              <w:rPr>
                <w:rFonts w:asciiTheme="minorHAnsi" w:hAnsiTheme="minorHAnsi" w:cstheme="minorHAnsi"/>
                <w:sz w:val="20"/>
              </w:rPr>
            </w:pPr>
            <w:r w:rsidRPr="00E54C0B">
              <w:rPr>
                <w:rFonts w:asciiTheme="minorHAnsi" w:hAnsiTheme="minorHAnsi" w:cstheme="minorHAnsi"/>
                <w:sz w:val="20"/>
              </w:rPr>
              <w:t>34 = Finished - Cement</w:t>
            </w:r>
          </w:p>
          <w:p w14:paraId="3D1BDDDF" w14:textId="77777777" w:rsidR="00AD7FD3" w:rsidRPr="00E54C0B" w:rsidRDefault="00AD7FD3" w:rsidP="00E54C0B">
            <w:pPr>
              <w:pStyle w:val="NoSpacing"/>
              <w:spacing w:line="259" w:lineRule="auto"/>
              <w:rPr>
                <w:rFonts w:asciiTheme="minorHAnsi" w:hAnsiTheme="minorHAnsi" w:cstheme="minorHAnsi"/>
                <w:sz w:val="20"/>
              </w:rPr>
            </w:pPr>
            <w:r w:rsidRPr="00E54C0B">
              <w:rPr>
                <w:rFonts w:asciiTheme="minorHAnsi" w:hAnsiTheme="minorHAnsi" w:cstheme="minorHAnsi"/>
                <w:sz w:val="20"/>
              </w:rPr>
              <w:t>35 = Finished - Metal tile</w:t>
            </w:r>
          </w:p>
          <w:p w14:paraId="711B90D8" w14:textId="77777777" w:rsidR="00AD7FD3" w:rsidRPr="00E54C0B" w:rsidRDefault="00AD7FD3" w:rsidP="00E54C0B">
            <w:pPr>
              <w:pStyle w:val="NoSpacing"/>
              <w:spacing w:line="259" w:lineRule="auto"/>
              <w:rPr>
                <w:rFonts w:asciiTheme="minorHAnsi" w:hAnsiTheme="minorHAnsi" w:cstheme="minorHAnsi"/>
                <w:sz w:val="20"/>
              </w:rPr>
            </w:pPr>
            <w:r w:rsidRPr="00E54C0B">
              <w:rPr>
                <w:rFonts w:asciiTheme="minorHAnsi" w:hAnsiTheme="minorHAnsi" w:cstheme="minorHAnsi"/>
                <w:sz w:val="20"/>
              </w:rPr>
              <w:t>36 = Finished - Roofing shingles</w:t>
            </w:r>
          </w:p>
          <w:p w14:paraId="4990B0B2" w14:textId="77777777" w:rsidR="00AD7FD3" w:rsidRPr="00E54C0B" w:rsidRDefault="00AD7FD3" w:rsidP="00E54C0B">
            <w:pPr>
              <w:pStyle w:val="NoSpacing"/>
              <w:spacing w:line="259" w:lineRule="auto"/>
              <w:rPr>
                <w:rFonts w:asciiTheme="minorHAnsi" w:hAnsiTheme="minorHAnsi" w:cstheme="minorHAnsi"/>
                <w:sz w:val="20"/>
              </w:rPr>
            </w:pPr>
            <w:r w:rsidRPr="00E54C0B">
              <w:rPr>
                <w:rFonts w:asciiTheme="minorHAnsi" w:hAnsiTheme="minorHAnsi" w:cstheme="minorHAnsi"/>
                <w:sz w:val="20"/>
              </w:rPr>
              <w:t>37 = Finished - Other</w:t>
            </w:r>
          </w:p>
          <w:p w14:paraId="073DEA4B" w14:textId="392998B6" w:rsidR="00AD7FD3" w:rsidRPr="00E54C0B" w:rsidRDefault="00AD7FD3" w:rsidP="00AD7FD3">
            <w:pPr>
              <w:pStyle w:val="NoSpacing"/>
              <w:spacing w:after="60" w:line="259" w:lineRule="auto"/>
              <w:rPr>
                <w:rFonts w:asciiTheme="minorHAnsi" w:hAnsiTheme="minorHAnsi" w:cstheme="minorHAnsi"/>
                <w:sz w:val="20"/>
              </w:rPr>
            </w:pPr>
            <w:r w:rsidRPr="00E54C0B">
              <w:rPr>
                <w:rFonts w:asciiTheme="minorHAnsi" w:hAnsiTheme="minorHAnsi" w:cstheme="minorHAnsi"/>
                <w:sz w:val="20"/>
              </w:rPr>
              <w:t xml:space="preserve">96 = Other </w:t>
            </w:r>
          </w:p>
        </w:tc>
        <w:tc>
          <w:tcPr>
            <w:tcW w:w="353" w:type="pct"/>
            <w:shd w:val="clear" w:color="auto" w:fill="FFFFFF" w:themeFill="background1"/>
          </w:tcPr>
          <w:p w14:paraId="4AECA338" w14:textId="3A8A3147" w:rsidR="00AD7FD3" w:rsidRPr="00E54C0B" w:rsidRDefault="00AD7FD3" w:rsidP="00E54C0B">
            <w:pPr>
              <w:pStyle w:val="NoSpacing"/>
              <w:spacing w:before="60" w:line="259" w:lineRule="auto"/>
              <w:jc w:val="center"/>
              <w:rPr>
                <w:rFonts w:asciiTheme="minorHAnsi" w:hAnsiTheme="minorHAnsi" w:cstheme="minorHAnsi"/>
                <w:sz w:val="20"/>
              </w:rPr>
            </w:pPr>
            <w:r w:rsidRPr="00E54C0B">
              <w:rPr>
                <w:rFonts w:asciiTheme="minorHAnsi" w:hAnsiTheme="minorHAnsi" w:cstheme="minorHAnsi"/>
                <w:sz w:val="20"/>
              </w:rPr>
              <w:t>1</w:t>
            </w:r>
          </w:p>
        </w:tc>
      </w:tr>
      <w:tr w:rsidR="00AD7FD3" w:rsidRPr="00E54C0B" w14:paraId="36CB631E" w14:textId="77777777" w:rsidTr="009B00A6">
        <w:tc>
          <w:tcPr>
            <w:tcW w:w="282" w:type="pct"/>
            <w:shd w:val="clear" w:color="auto" w:fill="FFFFFF" w:themeFill="background1"/>
          </w:tcPr>
          <w:p w14:paraId="79380E0B" w14:textId="5F30C0E8" w:rsidR="00AD7FD3" w:rsidRPr="00E54C0B" w:rsidRDefault="00AD7FD3" w:rsidP="00AD7FD3">
            <w:pPr>
              <w:pStyle w:val="NoSpacing"/>
              <w:spacing w:before="60" w:line="259" w:lineRule="auto"/>
              <w:jc w:val="right"/>
              <w:rPr>
                <w:rFonts w:asciiTheme="minorHAnsi" w:hAnsiTheme="minorHAnsi" w:cstheme="minorHAnsi"/>
                <w:sz w:val="20"/>
              </w:rPr>
            </w:pPr>
            <w:r>
              <w:rPr>
                <w:rFonts w:asciiTheme="minorHAnsi" w:hAnsiTheme="minorHAnsi" w:cstheme="minorHAnsi"/>
                <w:sz w:val="20"/>
              </w:rPr>
              <w:t>3</w:t>
            </w:r>
          </w:p>
        </w:tc>
        <w:tc>
          <w:tcPr>
            <w:tcW w:w="632" w:type="pct"/>
            <w:shd w:val="clear" w:color="auto" w:fill="FFFFFF" w:themeFill="background1"/>
          </w:tcPr>
          <w:p w14:paraId="2A7F0562" w14:textId="65228AEA" w:rsidR="00AD7FD3" w:rsidRPr="00E54C0B" w:rsidRDefault="00AD7FD3" w:rsidP="00E54C0B">
            <w:pPr>
              <w:pStyle w:val="NoSpacing"/>
              <w:spacing w:before="60" w:line="259" w:lineRule="auto"/>
              <w:rPr>
                <w:rFonts w:asciiTheme="minorHAnsi" w:hAnsiTheme="minorHAnsi" w:cstheme="minorHAnsi"/>
                <w:sz w:val="20"/>
              </w:rPr>
            </w:pPr>
            <w:r w:rsidRPr="00E54C0B">
              <w:rPr>
                <w:rFonts w:asciiTheme="minorHAnsi" w:hAnsiTheme="minorHAnsi" w:cstheme="minorHAnsi"/>
                <w:sz w:val="20"/>
              </w:rPr>
              <w:t>Dwelling</w:t>
            </w:r>
          </w:p>
        </w:tc>
        <w:tc>
          <w:tcPr>
            <w:tcW w:w="578" w:type="pct"/>
            <w:shd w:val="clear" w:color="auto" w:fill="FFFFFF" w:themeFill="background1"/>
          </w:tcPr>
          <w:p w14:paraId="65FE5B7D" w14:textId="6F6C3F37" w:rsidR="00AD7FD3" w:rsidRPr="00E54C0B" w:rsidRDefault="00AD7FD3" w:rsidP="00E54C0B">
            <w:pPr>
              <w:pStyle w:val="NoSpacing"/>
              <w:spacing w:before="60" w:line="259" w:lineRule="auto"/>
              <w:rPr>
                <w:rFonts w:asciiTheme="minorHAnsi" w:hAnsiTheme="minorHAnsi" w:cstheme="minorHAnsi"/>
                <w:b/>
                <w:bCs/>
                <w:sz w:val="20"/>
              </w:rPr>
            </w:pPr>
            <w:r w:rsidRPr="00E54C0B">
              <w:rPr>
                <w:rFonts w:asciiTheme="minorHAnsi" w:hAnsiTheme="minorHAnsi" w:cstheme="minorHAnsi"/>
                <w:b/>
                <w:bCs/>
                <w:sz w:val="20"/>
              </w:rPr>
              <w:t>wallcs</w:t>
            </w:r>
          </w:p>
        </w:tc>
        <w:tc>
          <w:tcPr>
            <w:tcW w:w="1252" w:type="pct"/>
            <w:shd w:val="clear" w:color="auto" w:fill="FFFFFF" w:themeFill="background1"/>
          </w:tcPr>
          <w:p w14:paraId="6A08B0E9" w14:textId="6B030756" w:rsidR="00AD7FD3" w:rsidRPr="00E54C0B" w:rsidRDefault="00AD7FD3" w:rsidP="00E54C0B">
            <w:pPr>
              <w:pStyle w:val="NoSpacing"/>
              <w:spacing w:before="60" w:line="259" w:lineRule="auto"/>
              <w:rPr>
                <w:rFonts w:asciiTheme="minorHAnsi" w:hAnsiTheme="minorHAnsi" w:cstheme="minorHAnsi"/>
                <w:b/>
                <w:bCs/>
                <w:sz w:val="20"/>
              </w:rPr>
            </w:pPr>
            <w:r w:rsidRPr="00E54C0B">
              <w:rPr>
                <w:rFonts w:asciiTheme="minorHAnsi" w:hAnsiTheme="minorHAnsi" w:cstheme="minorHAnsi"/>
                <w:b/>
                <w:bCs/>
                <w:sz w:val="20"/>
              </w:rPr>
              <w:t>Main material used for wall (country-specific)</w:t>
            </w:r>
          </w:p>
        </w:tc>
        <w:tc>
          <w:tcPr>
            <w:tcW w:w="1903" w:type="pct"/>
            <w:shd w:val="clear" w:color="auto" w:fill="FFFFFF" w:themeFill="background1"/>
          </w:tcPr>
          <w:p w14:paraId="6A77C710" w14:textId="77777777" w:rsidR="00AD7FD3" w:rsidRPr="00E54C0B" w:rsidRDefault="00AD7FD3" w:rsidP="00E54C0B">
            <w:pPr>
              <w:pStyle w:val="NoSpacing"/>
              <w:spacing w:before="60" w:line="259" w:lineRule="auto"/>
              <w:rPr>
                <w:rFonts w:asciiTheme="minorHAnsi" w:hAnsiTheme="minorHAnsi" w:cstheme="minorHAnsi"/>
                <w:sz w:val="20"/>
              </w:rPr>
            </w:pPr>
            <w:r w:rsidRPr="00E54C0B">
              <w:rPr>
                <w:rFonts w:asciiTheme="minorHAnsi" w:hAnsiTheme="minorHAnsi" w:cstheme="minorHAnsi"/>
                <w:sz w:val="20"/>
              </w:rPr>
              <w:t>String variable</w:t>
            </w:r>
          </w:p>
        </w:tc>
        <w:tc>
          <w:tcPr>
            <w:tcW w:w="353" w:type="pct"/>
            <w:shd w:val="clear" w:color="auto" w:fill="FFFFFF" w:themeFill="background1"/>
          </w:tcPr>
          <w:p w14:paraId="101CAAA6" w14:textId="77777777" w:rsidR="00AD7FD3" w:rsidRPr="00E54C0B" w:rsidRDefault="00AD7FD3" w:rsidP="00E54C0B">
            <w:pPr>
              <w:pStyle w:val="NoSpacing"/>
              <w:spacing w:before="60" w:line="259" w:lineRule="auto"/>
              <w:jc w:val="center"/>
              <w:rPr>
                <w:rFonts w:asciiTheme="minorHAnsi" w:hAnsiTheme="minorHAnsi" w:cstheme="minorHAnsi"/>
                <w:sz w:val="20"/>
              </w:rPr>
            </w:pPr>
            <w:r w:rsidRPr="00E54C0B">
              <w:rPr>
                <w:rFonts w:asciiTheme="minorHAnsi" w:hAnsiTheme="minorHAnsi" w:cstheme="minorHAnsi"/>
                <w:sz w:val="20"/>
              </w:rPr>
              <w:t>1</w:t>
            </w:r>
          </w:p>
        </w:tc>
      </w:tr>
      <w:tr w:rsidR="00AD7FD3" w:rsidRPr="00E54C0B" w14:paraId="755771E0" w14:textId="320B00CC" w:rsidTr="009B00A6">
        <w:tc>
          <w:tcPr>
            <w:tcW w:w="282" w:type="pct"/>
            <w:shd w:val="clear" w:color="auto" w:fill="FFFFFF" w:themeFill="background1"/>
          </w:tcPr>
          <w:p w14:paraId="4A7F446A" w14:textId="6C6561F0" w:rsidR="00AD7FD3" w:rsidRPr="00E54C0B" w:rsidRDefault="00AD7FD3" w:rsidP="00AD7FD3">
            <w:pPr>
              <w:pStyle w:val="NoSpacing"/>
              <w:spacing w:before="60" w:line="259" w:lineRule="auto"/>
              <w:jc w:val="right"/>
              <w:rPr>
                <w:rFonts w:asciiTheme="minorHAnsi" w:hAnsiTheme="minorHAnsi" w:cstheme="minorHAnsi"/>
                <w:sz w:val="20"/>
              </w:rPr>
            </w:pPr>
            <w:r>
              <w:rPr>
                <w:rFonts w:asciiTheme="minorHAnsi" w:hAnsiTheme="minorHAnsi" w:cstheme="minorHAnsi"/>
                <w:sz w:val="20"/>
              </w:rPr>
              <w:t>4</w:t>
            </w:r>
          </w:p>
        </w:tc>
        <w:tc>
          <w:tcPr>
            <w:tcW w:w="632" w:type="pct"/>
            <w:shd w:val="clear" w:color="auto" w:fill="FFFFFF" w:themeFill="background1"/>
            <w:hideMark/>
          </w:tcPr>
          <w:p w14:paraId="7CB3EB0C" w14:textId="75F4C6E5" w:rsidR="00AD7FD3" w:rsidRPr="00E54C0B" w:rsidRDefault="00AD7FD3" w:rsidP="00E54C0B">
            <w:pPr>
              <w:pStyle w:val="NoSpacing"/>
              <w:spacing w:before="60" w:line="259" w:lineRule="auto"/>
              <w:rPr>
                <w:rFonts w:asciiTheme="minorHAnsi" w:hAnsiTheme="minorHAnsi" w:cstheme="minorHAnsi"/>
                <w:sz w:val="20"/>
              </w:rPr>
            </w:pPr>
            <w:r w:rsidRPr="00E54C0B">
              <w:rPr>
                <w:rFonts w:asciiTheme="minorHAnsi" w:hAnsiTheme="minorHAnsi" w:cstheme="minorHAnsi"/>
                <w:sz w:val="20"/>
              </w:rPr>
              <w:t>Dwelling</w:t>
            </w:r>
          </w:p>
        </w:tc>
        <w:tc>
          <w:tcPr>
            <w:tcW w:w="578" w:type="pct"/>
            <w:shd w:val="clear" w:color="auto" w:fill="FFFFFF" w:themeFill="background1"/>
          </w:tcPr>
          <w:p w14:paraId="1D4D24F8" w14:textId="77777777" w:rsidR="00AD7FD3" w:rsidRPr="00E54C0B" w:rsidRDefault="00AD7FD3" w:rsidP="00E54C0B">
            <w:pPr>
              <w:pStyle w:val="NoSpacing"/>
              <w:spacing w:before="60" w:line="259" w:lineRule="auto"/>
              <w:rPr>
                <w:rFonts w:asciiTheme="minorHAnsi" w:hAnsiTheme="minorHAnsi" w:cstheme="minorHAnsi"/>
                <w:b/>
                <w:bCs/>
                <w:sz w:val="20"/>
              </w:rPr>
            </w:pPr>
            <w:r w:rsidRPr="00E54C0B">
              <w:rPr>
                <w:rFonts w:asciiTheme="minorHAnsi" w:hAnsiTheme="minorHAnsi" w:cstheme="minorHAnsi"/>
                <w:b/>
                <w:bCs/>
                <w:sz w:val="20"/>
              </w:rPr>
              <w:t>wall</w:t>
            </w:r>
          </w:p>
        </w:tc>
        <w:tc>
          <w:tcPr>
            <w:tcW w:w="1252" w:type="pct"/>
            <w:shd w:val="clear" w:color="auto" w:fill="FFFFFF" w:themeFill="background1"/>
            <w:hideMark/>
          </w:tcPr>
          <w:p w14:paraId="33901071" w14:textId="77777777" w:rsidR="00AD7FD3" w:rsidRPr="00E54C0B" w:rsidRDefault="00AD7FD3" w:rsidP="00E54C0B">
            <w:pPr>
              <w:pStyle w:val="NoSpacing"/>
              <w:spacing w:before="60" w:line="259" w:lineRule="auto"/>
              <w:rPr>
                <w:rFonts w:asciiTheme="minorHAnsi" w:hAnsiTheme="minorHAnsi" w:cstheme="minorHAnsi"/>
                <w:b/>
                <w:bCs/>
                <w:sz w:val="20"/>
              </w:rPr>
            </w:pPr>
            <w:r w:rsidRPr="00E54C0B">
              <w:rPr>
                <w:rFonts w:asciiTheme="minorHAnsi" w:hAnsiTheme="minorHAnsi" w:cstheme="minorHAnsi"/>
                <w:b/>
                <w:bCs/>
                <w:sz w:val="20"/>
              </w:rPr>
              <w:t>Main material used for external walls</w:t>
            </w:r>
          </w:p>
        </w:tc>
        <w:tc>
          <w:tcPr>
            <w:tcW w:w="1903" w:type="pct"/>
            <w:shd w:val="clear" w:color="auto" w:fill="FFFFFF" w:themeFill="background1"/>
            <w:hideMark/>
          </w:tcPr>
          <w:p w14:paraId="3C0A4D5E" w14:textId="77777777" w:rsidR="00AD7FD3" w:rsidRPr="00E54C0B" w:rsidRDefault="00AD7FD3" w:rsidP="00E54C0B">
            <w:pPr>
              <w:pStyle w:val="NoSpacing"/>
              <w:spacing w:before="60" w:line="259" w:lineRule="auto"/>
              <w:rPr>
                <w:rFonts w:asciiTheme="minorHAnsi" w:hAnsiTheme="minorHAnsi" w:cstheme="minorHAnsi"/>
                <w:iCs/>
                <w:sz w:val="20"/>
              </w:rPr>
            </w:pPr>
            <w:r w:rsidRPr="00E54C0B">
              <w:rPr>
                <w:rFonts w:asciiTheme="minorHAnsi" w:hAnsiTheme="minorHAnsi" w:cstheme="minorHAnsi"/>
                <w:iCs/>
                <w:sz w:val="20"/>
              </w:rPr>
              <w:t>11 = Natural - No wall</w:t>
            </w:r>
          </w:p>
          <w:p w14:paraId="7246F306" w14:textId="77777777" w:rsidR="00AD7FD3" w:rsidRPr="00E54C0B" w:rsidRDefault="00AD7FD3" w:rsidP="00E54C0B">
            <w:pPr>
              <w:pStyle w:val="NoSpacing"/>
              <w:spacing w:line="259" w:lineRule="auto"/>
              <w:rPr>
                <w:rFonts w:asciiTheme="minorHAnsi" w:hAnsiTheme="minorHAnsi" w:cstheme="minorHAnsi"/>
                <w:iCs/>
                <w:sz w:val="20"/>
              </w:rPr>
            </w:pPr>
            <w:r w:rsidRPr="00E54C0B">
              <w:rPr>
                <w:rFonts w:asciiTheme="minorHAnsi" w:hAnsiTheme="minorHAnsi" w:cstheme="minorHAnsi"/>
                <w:iCs/>
                <w:sz w:val="20"/>
              </w:rPr>
              <w:t>12 = Natural - Cane/palm/trunks</w:t>
            </w:r>
          </w:p>
          <w:p w14:paraId="26E63241" w14:textId="77777777" w:rsidR="00AD7FD3" w:rsidRPr="00E54C0B" w:rsidRDefault="00AD7FD3" w:rsidP="00E54C0B">
            <w:pPr>
              <w:pStyle w:val="NoSpacing"/>
              <w:spacing w:line="259" w:lineRule="auto"/>
              <w:rPr>
                <w:rFonts w:asciiTheme="minorHAnsi" w:hAnsiTheme="minorHAnsi" w:cstheme="minorHAnsi"/>
                <w:iCs/>
                <w:sz w:val="20"/>
              </w:rPr>
            </w:pPr>
            <w:r w:rsidRPr="00E54C0B">
              <w:rPr>
                <w:rFonts w:asciiTheme="minorHAnsi" w:hAnsiTheme="minorHAnsi" w:cstheme="minorHAnsi"/>
                <w:iCs/>
                <w:sz w:val="20"/>
              </w:rPr>
              <w:t>13 = Natural - Dirt</w:t>
            </w:r>
          </w:p>
          <w:p w14:paraId="6822B1DD" w14:textId="77777777" w:rsidR="00AD7FD3" w:rsidRPr="00E54C0B" w:rsidRDefault="00AD7FD3" w:rsidP="00E54C0B">
            <w:pPr>
              <w:pStyle w:val="NoSpacing"/>
              <w:spacing w:line="259" w:lineRule="auto"/>
              <w:rPr>
                <w:rFonts w:asciiTheme="minorHAnsi" w:hAnsiTheme="minorHAnsi" w:cstheme="minorHAnsi"/>
                <w:iCs/>
                <w:sz w:val="20"/>
              </w:rPr>
            </w:pPr>
            <w:r w:rsidRPr="00E54C0B">
              <w:rPr>
                <w:rFonts w:asciiTheme="minorHAnsi" w:hAnsiTheme="minorHAnsi" w:cstheme="minorHAnsi"/>
                <w:iCs/>
                <w:sz w:val="20"/>
              </w:rPr>
              <w:t>14 = Natural - Other</w:t>
            </w:r>
          </w:p>
          <w:p w14:paraId="160E6BB7" w14:textId="77777777" w:rsidR="00AD7FD3" w:rsidRPr="00E54C0B" w:rsidRDefault="00AD7FD3" w:rsidP="00E54C0B">
            <w:pPr>
              <w:pStyle w:val="NoSpacing"/>
              <w:spacing w:line="259" w:lineRule="auto"/>
              <w:rPr>
                <w:rFonts w:asciiTheme="minorHAnsi" w:hAnsiTheme="minorHAnsi" w:cstheme="minorHAnsi"/>
                <w:iCs/>
                <w:sz w:val="20"/>
              </w:rPr>
            </w:pPr>
            <w:r w:rsidRPr="00E54C0B">
              <w:rPr>
                <w:rFonts w:asciiTheme="minorHAnsi" w:hAnsiTheme="minorHAnsi" w:cstheme="minorHAnsi"/>
                <w:iCs/>
                <w:sz w:val="20"/>
              </w:rPr>
              <w:t>21 = Rudimentary - Bamboo with mud</w:t>
            </w:r>
          </w:p>
          <w:p w14:paraId="42470BB2" w14:textId="77777777" w:rsidR="00AD7FD3" w:rsidRPr="00E54C0B" w:rsidRDefault="00AD7FD3" w:rsidP="00E54C0B">
            <w:pPr>
              <w:pStyle w:val="NoSpacing"/>
              <w:spacing w:line="259" w:lineRule="auto"/>
              <w:rPr>
                <w:rFonts w:asciiTheme="minorHAnsi" w:hAnsiTheme="minorHAnsi" w:cstheme="minorHAnsi"/>
                <w:iCs/>
                <w:sz w:val="20"/>
              </w:rPr>
            </w:pPr>
            <w:r w:rsidRPr="00E54C0B">
              <w:rPr>
                <w:rFonts w:asciiTheme="minorHAnsi" w:hAnsiTheme="minorHAnsi" w:cstheme="minorHAnsi"/>
                <w:iCs/>
                <w:sz w:val="20"/>
              </w:rPr>
              <w:t>22 = Rudimentary - Stone with mud</w:t>
            </w:r>
          </w:p>
          <w:p w14:paraId="3A9878B1" w14:textId="77777777" w:rsidR="00AD7FD3" w:rsidRPr="00E54C0B" w:rsidRDefault="00AD7FD3" w:rsidP="00E54C0B">
            <w:pPr>
              <w:pStyle w:val="NoSpacing"/>
              <w:spacing w:line="259" w:lineRule="auto"/>
              <w:rPr>
                <w:rFonts w:asciiTheme="minorHAnsi" w:hAnsiTheme="minorHAnsi" w:cstheme="minorHAnsi"/>
                <w:iCs/>
                <w:sz w:val="20"/>
              </w:rPr>
            </w:pPr>
            <w:r w:rsidRPr="00E54C0B">
              <w:rPr>
                <w:rFonts w:asciiTheme="minorHAnsi" w:hAnsiTheme="minorHAnsi" w:cstheme="minorHAnsi"/>
                <w:iCs/>
                <w:sz w:val="20"/>
              </w:rPr>
              <w:t>23 = Rudimentary - Uncovered adobe</w:t>
            </w:r>
          </w:p>
          <w:p w14:paraId="065AEDA7" w14:textId="77777777" w:rsidR="00AD7FD3" w:rsidRPr="00E54C0B" w:rsidRDefault="00AD7FD3" w:rsidP="00E54C0B">
            <w:pPr>
              <w:pStyle w:val="NoSpacing"/>
              <w:spacing w:line="259" w:lineRule="auto"/>
              <w:rPr>
                <w:rFonts w:asciiTheme="minorHAnsi" w:hAnsiTheme="minorHAnsi" w:cstheme="minorHAnsi"/>
                <w:iCs/>
                <w:sz w:val="20"/>
              </w:rPr>
            </w:pPr>
            <w:r w:rsidRPr="00E54C0B">
              <w:rPr>
                <w:rFonts w:asciiTheme="minorHAnsi" w:hAnsiTheme="minorHAnsi" w:cstheme="minorHAnsi"/>
                <w:iCs/>
                <w:sz w:val="20"/>
              </w:rPr>
              <w:t>24 = Rudimentary - Plywood</w:t>
            </w:r>
          </w:p>
          <w:p w14:paraId="695BE0DA" w14:textId="77777777" w:rsidR="00AD7FD3" w:rsidRPr="00E54C0B" w:rsidRDefault="00AD7FD3" w:rsidP="00E54C0B">
            <w:pPr>
              <w:pStyle w:val="NoSpacing"/>
              <w:spacing w:line="259" w:lineRule="auto"/>
              <w:rPr>
                <w:rFonts w:asciiTheme="minorHAnsi" w:hAnsiTheme="minorHAnsi" w:cstheme="minorHAnsi"/>
                <w:iCs/>
                <w:sz w:val="20"/>
              </w:rPr>
            </w:pPr>
            <w:r w:rsidRPr="00E54C0B">
              <w:rPr>
                <w:rFonts w:asciiTheme="minorHAnsi" w:hAnsiTheme="minorHAnsi" w:cstheme="minorHAnsi"/>
                <w:iCs/>
                <w:sz w:val="20"/>
              </w:rPr>
              <w:t>25 = Rudimentary - Cardboard</w:t>
            </w:r>
          </w:p>
          <w:p w14:paraId="04CE0C73" w14:textId="77777777" w:rsidR="00AD7FD3" w:rsidRPr="00E54C0B" w:rsidRDefault="00AD7FD3" w:rsidP="00E54C0B">
            <w:pPr>
              <w:pStyle w:val="NoSpacing"/>
              <w:spacing w:line="259" w:lineRule="auto"/>
              <w:rPr>
                <w:rFonts w:asciiTheme="minorHAnsi" w:hAnsiTheme="minorHAnsi" w:cstheme="minorHAnsi"/>
                <w:iCs/>
                <w:sz w:val="20"/>
              </w:rPr>
            </w:pPr>
            <w:r w:rsidRPr="00E54C0B">
              <w:rPr>
                <w:rFonts w:asciiTheme="minorHAnsi" w:hAnsiTheme="minorHAnsi" w:cstheme="minorHAnsi"/>
                <w:iCs/>
                <w:sz w:val="20"/>
              </w:rPr>
              <w:t>26 = Rudimentary - Reused wood</w:t>
            </w:r>
          </w:p>
          <w:p w14:paraId="6FC057EA" w14:textId="77777777" w:rsidR="00AD7FD3" w:rsidRPr="00E54C0B" w:rsidRDefault="00AD7FD3" w:rsidP="00E54C0B">
            <w:pPr>
              <w:pStyle w:val="NoSpacing"/>
              <w:spacing w:line="259" w:lineRule="auto"/>
              <w:rPr>
                <w:rFonts w:asciiTheme="minorHAnsi" w:hAnsiTheme="minorHAnsi" w:cstheme="minorHAnsi"/>
                <w:iCs/>
                <w:sz w:val="20"/>
              </w:rPr>
            </w:pPr>
            <w:r w:rsidRPr="00E54C0B">
              <w:rPr>
                <w:rFonts w:asciiTheme="minorHAnsi" w:hAnsiTheme="minorHAnsi" w:cstheme="minorHAnsi"/>
                <w:iCs/>
                <w:sz w:val="20"/>
              </w:rPr>
              <w:t>27 = Rudimentary - Other</w:t>
            </w:r>
          </w:p>
          <w:p w14:paraId="40F9986E" w14:textId="77777777" w:rsidR="00AD7FD3" w:rsidRPr="00E54C0B" w:rsidRDefault="00AD7FD3" w:rsidP="00E54C0B">
            <w:pPr>
              <w:pStyle w:val="NoSpacing"/>
              <w:spacing w:line="259" w:lineRule="auto"/>
              <w:rPr>
                <w:rFonts w:asciiTheme="minorHAnsi" w:hAnsiTheme="minorHAnsi" w:cstheme="minorHAnsi"/>
                <w:iCs/>
                <w:sz w:val="20"/>
              </w:rPr>
            </w:pPr>
            <w:r w:rsidRPr="00E54C0B">
              <w:rPr>
                <w:rFonts w:asciiTheme="minorHAnsi" w:hAnsiTheme="minorHAnsi" w:cstheme="minorHAnsi"/>
                <w:iCs/>
                <w:sz w:val="20"/>
              </w:rPr>
              <w:t>31 = Finished - Woven Bamboo</w:t>
            </w:r>
          </w:p>
          <w:p w14:paraId="42598782" w14:textId="77777777" w:rsidR="00AD7FD3" w:rsidRPr="00E54C0B" w:rsidRDefault="00AD7FD3" w:rsidP="00E54C0B">
            <w:pPr>
              <w:pStyle w:val="NoSpacing"/>
              <w:spacing w:line="259" w:lineRule="auto"/>
              <w:rPr>
                <w:rFonts w:asciiTheme="minorHAnsi" w:hAnsiTheme="minorHAnsi" w:cstheme="minorHAnsi"/>
                <w:iCs/>
                <w:sz w:val="20"/>
              </w:rPr>
            </w:pPr>
            <w:r w:rsidRPr="00E54C0B">
              <w:rPr>
                <w:rFonts w:asciiTheme="minorHAnsi" w:hAnsiTheme="minorHAnsi" w:cstheme="minorHAnsi"/>
                <w:iCs/>
                <w:sz w:val="20"/>
              </w:rPr>
              <w:t>32 = Finished - Stone with lime/cement</w:t>
            </w:r>
          </w:p>
          <w:p w14:paraId="7FB04E01" w14:textId="77777777" w:rsidR="00AD7FD3" w:rsidRPr="00E54C0B" w:rsidRDefault="00AD7FD3" w:rsidP="00E54C0B">
            <w:pPr>
              <w:pStyle w:val="NoSpacing"/>
              <w:spacing w:line="259" w:lineRule="auto"/>
              <w:rPr>
                <w:rFonts w:asciiTheme="minorHAnsi" w:hAnsiTheme="minorHAnsi" w:cstheme="minorHAnsi"/>
                <w:iCs/>
                <w:sz w:val="20"/>
              </w:rPr>
            </w:pPr>
            <w:r w:rsidRPr="00E54C0B">
              <w:rPr>
                <w:rFonts w:asciiTheme="minorHAnsi" w:hAnsiTheme="minorHAnsi" w:cstheme="minorHAnsi"/>
                <w:iCs/>
                <w:sz w:val="20"/>
              </w:rPr>
              <w:t>33 = Finished - Cement blocks</w:t>
            </w:r>
          </w:p>
          <w:p w14:paraId="29AD7D04" w14:textId="77777777" w:rsidR="00AD7FD3" w:rsidRPr="00E54C0B" w:rsidRDefault="00AD7FD3" w:rsidP="00E54C0B">
            <w:pPr>
              <w:pStyle w:val="NoSpacing"/>
              <w:spacing w:line="259" w:lineRule="auto"/>
              <w:rPr>
                <w:rFonts w:asciiTheme="minorHAnsi" w:hAnsiTheme="minorHAnsi" w:cstheme="minorHAnsi"/>
                <w:iCs/>
                <w:sz w:val="20"/>
              </w:rPr>
            </w:pPr>
            <w:r w:rsidRPr="00E54C0B">
              <w:rPr>
                <w:rFonts w:asciiTheme="minorHAnsi" w:hAnsiTheme="minorHAnsi" w:cstheme="minorHAnsi"/>
                <w:iCs/>
                <w:sz w:val="20"/>
              </w:rPr>
              <w:t>34 = Finished - Covered adobe</w:t>
            </w:r>
          </w:p>
          <w:p w14:paraId="7FA1D7A5" w14:textId="77777777" w:rsidR="00AD7FD3" w:rsidRPr="00E54C0B" w:rsidRDefault="00AD7FD3" w:rsidP="00E54C0B">
            <w:pPr>
              <w:pStyle w:val="NoSpacing"/>
              <w:spacing w:line="259" w:lineRule="auto"/>
              <w:rPr>
                <w:rFonts w:asciiTheme="minorHAnsi" w:hAnsiTheme="minorHAnsi" w:cstheme="minorHAnsi"/>
                <w:iCs/>
                <w:sz w:val="20"/>
              </w:rPr>
            </w:pPr>
            <w:r w:rsidRPr="00E54C0B">
              <w:rPr>
                <w:rFonts w:asciiTheme="minorHAnsi" w:hAnsiTheme="minorHAnsi" w:cstheme="minorHAnsi"/>
                <w:iCs/>
                <w:sz w:val="20"/>
              </w:rPr>
              <w:t>35 = Finished - Wood planks/shingles</w:t>
            </w:r>
          </w:p>
          <w:p w14:paraId="7EDAC2EF" w14:textId="77777777" w:rsidR="00AD7FD3" w:rsidRPr="00E54C0B" w:rsidRDefault="00AD7FD3" w:rsidP="00E54C0B">
            <w:pPr>
              <w:pStyle w:val="NoSpacing"/>
              <w:spacing w:line="259" w:lineRule="auto"/>
              <w:rPr>
                <w:rFonts w:asciiTheme="minorHAnsi" w:hAnsiTheme="minorHAnsi" w:cstheme="minorHAnsi"/>
                <w:iCs/>
                <w:sz w:val="20"/>
              </w:rPr>
            </w:pPr>
            <w:r w:rsidRPr="00E54C0B">
              <w:rPr>
                <w:rFonts w:asciiTheme="minorHAnsi" w:hAnsiTheme="minorHAnsi" w:cstheme="minorHAnsi"/>
                <w:iCs/>
                <w:sz w:val="20"/>
              </w:rPr>
              <w:t>36 = Finished - Plaster wire</w:t>
            </w:r>
          </w:p>
          <w:p w14:paraId="29753D8B" w14:textId="77777777" w:rsidR="00AD7FD3" w:rsidRPr="00E54C0B" w:rsidRDefault="00AD7FD3" w:rsidP="00E54C0B">
            <w:pPr>
              <w:pStyle w:val="NoSpacing"/>
              <w:spacing w:line="259" w:lineRule="auto"/>
              <w:rPr>
                <w:rFonts w:asciiTheme="minorHAnsi" w:hAnsiTheme="minorHAnsi" w:cstheme="minorHAnsi"/>
                <w:iCs/>
                <w:sz w:val="20"/>
              </w:rPr>
            </w:pPr>
            <w:r w:rsidRPr="00E54C0B">
              <w:rPr>
                <w:rFonts w:asciiTheme="minorHAnsi" w:hAnsiTheme="minorHAnsi" w:cstheme="minorHAnsi"/>
                <w:iCs/>
                <w:sz w:val="20"/>
              </w:rPr>
              <w:t>37 = Finished - GRC/Gypsum/Asbestos</w:t>
            </w:r>
          </w:p>
          <w:p w14:paraId="11C6B492" w14:textId="77777777" w:rsidR="00AD7FD3" w:rsidRPr="00E54C0B" w:rsidRDefault="00AD7FD3" w:rsidP="00E54C0B">
            <w:pPr>
              <w:pStyle w:val="NoSpacing"/>
              <w:spacing w:line="259" w:lineRule="auto"/>
              <w:rPr>
                <w:rFonts w:asciiTheme="minorHAnsi" w:hAnsiTheme="minorHAnsi" w:cstheme="minorHAnsi"/>
                <w:iCs/>
                <w:sz w:val="20"/>
              </w:rPr>
            </w:pPr>
            <w:r w:rsidRPr="00E54C0B">
              <w:rPr>
                <w:rFonts w:asciiTheme="minorHAnsi" w:hAnsiTheme="minorHAnsi" w:cstheme="minorHAnsi"/>
                <w:iCs/>
                <w:sz w:val="20"/>
              </w:rPr>
              <w:t>38 = Finished - Other</w:t>
            </w:r>
          </w:p>
          <w:p w14:paraId="2A9574C0" w14:textId="2DECAC7A" w:rsidR="00AD7FD3" w:rsidRPr="00E54C0B" w:rsidRDefault="00AD7FD3" w:rsidP="00AD7FD3">
            <w:pPr>
              <w:pStyle w:val="NoSpacing"/>
              <w:spacing w:after="60" w:line="259" w:lineRule="auto"/>
              <w:rPr>
                <w:rFonts w:asciiTheme="minorHAnsi" w:hAnsiTheme="minorHAnsi" w:cstheme="minorHAnsi"/>
                <w:iCs/>
                <w:sz w:val="20"/>
              </w:rPr>
            </w:pPr>
            <w:r w:rsidRPr="00E54C0B">
              <w:rPr>
                <w:rFonts w:asciiTheme="minorHAnsi" w:hAnsiTheme="minorHAnsi" w:cstheme="minorHAnsi"/>
                <w:iCs/>
                <w:sz w:val="20"/>
              </w:rPr>
              <w:t xml:space="preserve">96 = Other </w:t>
            </w:r>
          </w:p>
          <w:p w14:paraId="42ACAC36" w14:textId="77777777" w:rsidR="00AD7FD3" w:rsidRPr="00E54C0B" w:rsidRDefault="00AD7FD3" w:rsidP="00E54C0B">
            <w:pPr>
              <w:pStyle w:val="NoSpacing"/>
              <w:spacing w:line="259" w:lineRule="auto"/>
              <w:rPr>
                <w:rFonts w:asciiTheme="minorHAnsi" w:hAnsiTheme="minorHAnsi" w:cstheme="minorHAnsi"/>
                <w:sz w:val="20"/>
              </w:rPr>
            </w:pPr>
          </w:p>
        </w:tc>
        <w:tc>
          <w:tcPr>
            <w:tcW w:w="353" w:type="pct"/>
            <w:shd w:val="clear" w:color="auto" w:fill="FFFFFF" w:themeFill="background1"/>
          </w:tcPr>
          <w:p w14:paraId="6B2A61AE" w14:textId="62914024" w:rsidR="00AD7FD3" w:rsidRPr="00E54C0B" w:rsidRDefault="00AD7FD3" w:rsidP="00E54C0B">
            <w:pPr>
              <w:pStyle w:val="NoSpacing"/>
              <w:spacing w:before="60" w:line="259" w:lineRule="auto"/>
              <w:jc w:val="center"/>
              <w:rPr>
                <w:rFonts w:asciiTheme="minorHAnsi" w:hAnsiTheme="minorHAnsi" w:cstheme="minorHAnsi"/>
                <w:sz w:val="20"/>
              </w:rPr>
            </w:pPr>
            <w:r w:rsidRPr="00E54C0B">
              <w:rPr>
                <w:rFonts w:asciiTheme="minorHAnsi" w:hAnsiTheme="minorHAnsi" w:cstheme="minorHAnsi"/>
                <w:sz w:val="20"/>
              </w:rPr>
              <w:t>1</w:t>
            </w:r>
          </w:p>
        </w:tc>
      </w:tr>
      <w:tr w:rsidR="00AD7FD3" w:rsidRPr="00E54C0B" w14:paraId="091D8D8E" w14:textId="77777777" w:rsidTr="009B00A6">
        <w:tc>
          <w:tcPr>
            <w:tcW w:w="282" w:type="pct"/>
            <w:shd w:val="clear" w:color="auto" w:fill="FFFFFF" w:themeFill="background1"/>
          </w:tcPr>
          <w:p w14:paraId="7E89B148" w14:textId="086B3657" w:rsidR="00AD7FD3" w:rsidRPr="00E54C0B" w:rsidRDefault="00AD7FD3" w:rsidP="00AD7FD3">
            <w:pPr>
              <w:pStyle w:val="NoSpacing"/>
              <w:spacing w:before="60" w:line="259" w:lineRule="auto"/>
              <w:jc w:val="right"/>
              <w:rPr>
                <w:rFonts w:asciiTheme="minorHAnsi" w:hAnsiTheme="minorHAnsi" w:cstheme="minorHAnsi"/>
                <w:sz w:val="20"/>
              </w:rPr>
            </w:pPr>
            <w:r>
              <w:rPr>
                <w:rFonts w:asciiTheme="minorHAnsi" w:hAnsiTheme="minorHAnsi" w:cstheme="minorHAnsi"/>
                <w:sz w:val="20"/>
              </w:rPr>
              <w:t>5</w:t>
            </w:r>
          </w:p>
        </w:tc>
        <w:tc>
          <w:tcPr>
            <w:tcW w:w="632" w:type="pct"/>
            <w:shd w:val="clear" w:color="auto" w:fill="FFFFFF" w:themeFill="background1"/>
          </w:tcPr>
          <w:p w14:paraId="614A104B" w14:textId="69F531F0" w:rsidR="00AD7FD3" w:rsidRPr="00E54C0B" w:rsidRDefault="00AD7FD3" w:rsidP="00E54C0B">
            <w:pPr>
              <w:pStyle w:val="NoSpacing"/>
              <w:spacing w:before="60" w:line="259" w:lineRule="auto"/>
              <w:rPr>
                <w:rFonts w:asciiTheme="minorHAnsi" w:hAnsiTheme="minorHAnsi" w:cstheme="minorHAnsi"/>
                <w:sz w:val="20"/>
              </w:rPr>
            </w:pPr>
            <w:r w:rsidRPr="00E54C0B">
              <w:rPr>
                <w:rFonts w:asciiTheme="minorHAnsi" w:hAnsiTheme="minorHAnsi" w:cstheme="minorHAnsi"/>
                <w:sz w:val="20"/>
              </w:rPr>
              <w:t>Dwelling</w:t>
            </w:r>
          </w:p>
        </w:tc>
        <w:tc>
          <w:tcPr>
            <w:tcW w:w="578" w:type="pct"/>
            <w:shd w:val="clear" w:color="auto" w:fill="FFFFFF" w:themeFill="background1"/>
          </w:tcPr>
          <w:p w14:paraId="715FF518" w14:textId="69B6366D" w:rsidR="00AD7FD3" w:rsidRPr="00E54C0B" w:rsidRDefault="00AD7FD3" w:rsidP="00E54C0B">
            <w:pPr>
              <w:pStyle w:val="NoSpacing"/>
              <w:spacing w:before="60" w:line="259" w:lineRule="auto"/>
              <w:rPr>
                <w:rFonts w:asciiTheme="minorHAnsi" w:hAnsiTheme="minorHAnsi" w:cstheme="minorHAnsi"/>
                <w:b/>
                <w:bCs/>
                <w:sz w:val="20"/>
              </w:rPr>
            </w:pPr>
            <w:r w:rsidRPr="00E54C0B">
              <w:rPr>
                <w:rFonts w:asciiTheme="minorHAnsi" w:hAnsiTheme="minorHAnsi" w:cstheme="minorHAnsi"/>
                <w:b/>
                <w:bCs/>
                <w:sz w:val="20"/>
              </w:rPr>
              <w:t>floorcs</w:t>
            </w:r>
          </w:p>
        </w:tc>
        <w:tc>
          <w:tcPr>
            <w:tcW w:w="1252" w:type="pct"/>
            <w:shd w:val="clear" w:color="auto" w:fill="FFFFFF" w:themeFill="background1"/>
          </w:tcPr>
          <w:p w14:paraId="094A907C" w14:textId="7A439051" w:rsidR="00AD7FD3" w:rsidRPr="00E54C0B" w:rsidRDefault="00AD7FD3" w:rsidP="00E54C0B">
            <w:pPr>
              <w:pStyle w:val="NoSpacing"/>
              <w:spacing w:before="60" w:line="259" w:lineRule="auto"/>
              <w:rPr>
                <w:rFonts w:asciiTheme="minorHAnsi" w:hAnsiTheme="minorHAnsi" w:cstheme="minorHAnsi"/>
                <w:b/>
                <w:bCs/>
                <w:sz w:val="20"/>
              </w:rPr>
            </w:pPr>
            <w:r w:rsidRPr="00E54C0B">
              <w:rPr>
                <w:rFonts w:asciiTheme="minorHAnsi" w:hAnsiTheme="minorHAnsi" w:cstheme="minorHAnsi"/>
                <w:b/>
                <w:bCs/>
                <w:sz w:val="20"/>
              </w:rPr>
              <w:t>Main material used for floor (country-specific)</w:t>
            </w:r>
          </w:p>
        </w:tc>
        <w:tc>
          <w:tcPr>
            <w:tcW w:w="1903" w:type="pct"/>
            <w:shd w:val="clear" w:color="auto" w:fill="FFFFFF" w:themeFill="background1"/>
          </w:tcPr>
          <w:p w14:paraId="0C9594C8" w14:textId="77777777" w:rsidR="00AD7FD3" w:rsidRPr="00E54C0B" w:rsidRDefault="00AD7FD3" w:rsidP="00E54C0B">
            <w:pPr>
              <w:pStyle w:val="NoSpacing"/>
              <w:spacing w:before="60" w:line="259" w:lineRule="auto"/>
              <w:rPr>
                <w:rFonts w:asciiTheme="minorHAnsi" w:hAnsiTheme="minorHAnsi" w:cstheme="minorHAnsi"/>
                <w:sz w:val="20"/>
              </w:rPr>
            </w:pPr>
            <w:r w:rsidRPr="00E54C0B">
              <w:rPr>
                <w:rFonts w:asciiTheme="minorHAnsi" w:hAnsiTheme="minorHAnsi" w:cstheme="minorHAnsi"/>
                <w:sz w:val="20"/>
              </w:rPr>
              <w:t>String variable</w:t>
            </w:r>
          </w:p>
        </w:tc>
        <w:tc>
          <w:tcPr>
            <w:tcW w:w="353" w:type="pct"/>
            <w:shd w:val="clear" w:color="auto" w:fill="FFFFFF" w:themeFill="background1"/>
          </w:tcPr>
          <w:p w14:paraId="617964D1" w14:textId="77777777" w:rsidR="00AD7FD3" w:rsidRPr="00E54C0B" w:rsidRDefault="00AD7FD3" w:rsidP="00E54C0B">
            <w:pPr>
              <w:pStyle w:val="NoSpacing"/>
              <w:spacing w:before="60" w:line="259" w:lineRule="auto"/>
              <w:jc w:val="center"/>
              <w:rPr>
                <w:rFonts w:asciiTheme="minorHAnsi" w:hAnsiTheme="minorHAnsi" w:cstheme="minorHAnsi"/>
                <w:sz w:val="20"/>
              </w:rPr>
            </w:pPr>
            <w:r w:rsidRPr="00E54C0B">
              <w:rPr>
                <w:rFonts w:asciiTheme="minorHAnsi" w:hAnsiTheme="minorHAnsi" w:cstheme="minorHAnsi"/>
                <w:sz w:val="20"/>
              </w:rPr>
              <w:t>1</w:t>
            </w:r>
          </w:p>
        </w:tc>
      </w:tr>
      <w:tr w:rsidR="00AD7FD3" w:rsidRPr="00E54C0B" w14:paraId="53E76D8C" w14:textId="2BCC2371" w:rsidTr="009B00A6">
        <w:tc>
          <w:tcPr>
            <w:tcW w:w="282" w:type="pct"/>
            <w:shd w:val="clear" w:color="auto" w:fill="FFFFFF" w:themeFill="background1"/>
          </w:tcPr>
          <w:p w14:paraId="4F61C322" w14:textId="14106EB7" w:rsidR="00AD7FD3" w:rsidRPr="00E54C0B" w:rsidRDefault="00AD7FD3" w:rsidP="00AD7FD3">
            <w:pPr>
              <w:pStyle w:val="NoSpacing"/>
              <w:spacing w:before="60" w:line="259" w:lineRule="auto"/>
              <w:jc w:val="right"/>
              <w:rPr>
                <w:rFonts w:asciiTheme="minorHAnsi" w:hAnsiTheme="minorHAnsi" w:cstheme="minorHAnsi"/>
                <w:sz w:val="20"/>
              </w:rPr>
            </w:pPr>
            <w:r>
              <w:rPr>
                <w:rFonts w:asciiTheme="minorHAnsi" w:hAnsiTheme="minorHAnsi" w:cstheme="minorHAnsi"/>
                <w:sz w:val="20"/>
              </w:rPr>
              <w:t>6</w:t>
            </w:r>
          </w:p>
        </w:tc>
        <w:tc>
          <w:tcPr>
            <w:tcW w:w="632" w:type="pct"/>
            <w:shd w:val="clear" w:color="auto" w:fill="FFFFFF" w:themeFill="background1"/>
            <w:hideMark/>
          </w:tcPr>
          <w:p w14:paraId="36B88B8C" w14:textId="35B72DB8" w:rsidR="00AD7FD3" w:rsidRPr="00E54C0B" w:rsidRDefault="00AD7FD3" w:rsidP="00E54C0B">
            <w:pPr>
              <w:pStyle w:val="NoSpacing"/>
              <w:spacing w:before="60" w:line="259" w:lineRule="auto"/>
              <w:rPr>
                <w:rFonts w:asciiTheme="minorHAnsi" w:hAnsiTheme="minorHAnsi" w:cstheme="minorHAnsi"/>
                <w:sz w:val="20"/>
              </w:rPr>
            </w:pPr>
            <w:r w:rsidRPr="00E54C0B">
              <w:rPr>
                <w:rFonts w:asciiTheme="minorHAnsi" w:hAnsiTheme="minorHAnsi" w:cstheme="minorHAnsi"/>
                <w:sz w:val="20"/>
              </w:rPr>
              <w:t>Dwelling</w:t>
            </w:r>
          </w:p>
        </w:tc>
        <w:tc>
          <w:tcPr>
            <w:tcW w:w="578" w:type="pct"/>
            <w:shd w:val="clear" w:color="auto" w:fill="FFFFFF" w:themeFill="background1"/>
          </w:tcPr>
          <w:p w14:paraId="60CE465C" w14:textId="77777777" w:rsidR="00AD7FD3" w:rsidRPr="00E54C0B" w:rsidRDefault="00AD7FD3" w:rsidP="00E54C0B">
            <w:pPr>
              <w:pStyle w:val="NoSpacing"/>
              <w:spacing w:before="60" w:line="259" w:lineRule="auto"/>
              <w:rPr>
                <w:rFonts w:asciiTheme="minorHAnsi" w:hAnsiTheme="minorHAnsi" w:cstheme="minorHAnsi"/>
                <w:b/>
                <w:bCs/>
                <w:sz w:val="20"/>
              </w:rPr>
            </w:pPr>
            <w:r w:rsidRPr="00E54C0B">
              <w:rPr>
                <w:rFonts w:asciiTheme="minorHAnsi" w:hAnsiTheme="minorHAnsi" w:cstheme="minorHAnsi"/>
                <w:b/>
                <w:bCs/>
                <w:sz w:val="20"/>
              </w:rPr>
              <w:t>floor</w:t>
            </w:r>
          </w:p>
        </w:tc>
        <w:tc>
          <w:tcPr>
            <w:tcW w:w="1252" w:type="pct"/>
            <w:shd w:val="clear" w:color="auto" w:fill="FFFFFF" w:themeFill="background1"/>
            <w:hideMark/>
          </w:tcPr>
          <w:p w14:paraId="646E22B8" w14:textId="77777777" w:rsidR="00AD7FD3" w:rsidRPr="00E54C0B" w:rsidRDefault="00AD7FD3" w:rsidP="00E54C0B">
            <w:pPr>
              <w:pStyle w:val="NoSpacing"/>
              <w:spacing w:before="60" w:line="259" w:lineRule="auto"/>
              <w:rPr>
                <w:rFonts w:asciiTheme="minorHAnsi" w:hAnsiTheme="minorHAnsi" w:cstheme="minorHAnsi"/>
                <w:b/>
                <w:bCs/>
                <w:sz w:val="20"/>
              </w:rPr>
            </w:pPr>
            <w:r w:rsidRPr="00E54C0B">
              <w:rPr>
                <w:rFonts w:asciiTheme="minorHAnsi" w:hAnsiTheme="minorHAnsi" w:cstheme="minorHAnsi"/>
                <w:b/>
                <w:bCs/>
                <w:sz w:val="20"/>
              </w:rPr>
              <w:t>Main material used for floor</w:t>
            </w:r>
          </w:p>
        </w:tc>
        <w:tc>
          <w:tcPr>
            <w:tcW w:w="1903" w:type="pct"/>
            <w:shd w:val="clear" w:color="auto" w:fill="FFFFFF" w:themeFill="background1"/>
            <w:hideMark/>
          </w:tcPr>
          <w:p w14:paraId="50871A7E" w14:textId="77777777" w:rsidR="00AD7FD3" w:rsidRPr="00E54C0B" w:rsidRDefault="00AD7FD3" w:rsidP="00E54C0B">
            <w:pPr>
              <w:pStyle w:val="NoSpacing"/>
              <w:spacing w:before="60" w:line="259" w:lineRule="auto"/>
              <w:rPr>
                <w:rFonts w:asciiTheme="minorHAnsi" w:hAnsiTheme="minorHAnsi" w:cstheme="minorHAnsi"/>
                <w:bCs/>
                <w:sz w:val="20"/>
              </w:rPr>
            </w:pPr>
            <w:bookmarkStart w:id="306" w:name="_Hlk24910993"/>
            <w:r w:rsidRPr="00E54C0B">
              <w:rPr>
                <w:rFonts w:asciiTheme="minorHAnsi" w:hAnsiTheme="minorHAnsi" w:cstheme="minorHAnsi"/>
                <w:bCs/>
                <w:sz w:val="20"/>
              </w:rPr>
              <w:t>11 = Natural - Earth/sand</w:t>
            </w:r>
          </w:p>
          <w:p w14:paraId="6A10316E" w14:textId="77777777" w:rsidR="00AD7FD3" w:rsidRPr="00E54C0B" w:rsidRDefault="00AD7FD3" w:rsidP="00E54C0B">
            <w:pPr>
              <w:pStyle w:val="NoSpacing"/>
              <w:spacing w:line="259" w:lineRule="auto"/>
              <w:rPr>
                <w:rFonts w:asciiTheme="minorHAnsi" w:hAnsiTheme="minorHAnsi" w:cstheme="minorHAnsi"/>
                <w:bCs/>
                <w:sz w:val="20"/>
              </w:rPr>
            </w:pPr>
            <w:r w:rsidRPr="00E54C0B">
              <w:rPr>
                <w:rFonts w:asciiTheme="minorHAnsi" w:hAnsiTheme="minorHAnsi" w:cstheme="minorHAnsi"/>
                <w:bCs/>
                <w:sz w:val="20"/>
              </w:rPr>
              <w:t>12 = Natural - Dung</w:t>
            </w:r>
          </w:p>
          <w:p w14:paraId="0A454B1D" w14:textId="77777777" w:rsidR="00AD7FD3" w:rsidRPr="00E54C0B" w:rsidRDefault="00AD7FD3" w:rsidP="00E54C0B">
            <w:pPr>
              <w:pStyle w:val="NoSpacing"/>
              <w:spacing w:line="259" w:lineRule="auto"/>
              <w:rPr>
                <w:rFonts w:asciiTheme="minorHAnsi" w:hAnsiTheme="minorHAnsi" w:cstheme="minorHAnsi"/>
                <w:bCs/>
                <w:sz w:val="20"/>
              </w:rPr>
            </w:pPr>
            <w:r w:rsidRPr="00E54C0B">
              <w:rPr>
                <w:rFonts w:asciiTheme="minorHAnsi" w:hAnsiTheme="minorHAnsi" w:cstheme="minorHAnsi"/>
                <w:bCs/>
                <w:sz w:val="20"/>
              </w:rPr>
              <w:t>13 = Natural - Other</w:t>
            </w:r>
          </w:p>
          <w:p w14:paraId="1F5F5E92" w14:textId="77777777" w:rsidR="00AD7FD3" w:rsidRPr="00E54C0B" w:rsidRDefault="00AD7FD3" w:rsidP="00E54C0B">
            <w:pPr>
              <w:pStyle w:val="NoSpacing"/>
              <w:spacing w:line="259" w:lineRule="auto"/>
              <w:rPr>
                <w:rFonts w:asciiTheme="minorHAnsi" w:hAnsiTheme="minorHAnsi" w:cstheme="minorHAnsi"/>
                <w:bCs/>
                <w:sz w:val="20"/>
              </w:rPr>
            </w:pPr>
            <w:r w:rsidRPr="00E54C0B">
              <w:rPr>
                <w:rFonts w:asciiTheme="minorHAnsi" w:hAnsiTheme="minorHAnsi" w:cstheme="minorHAnsi"/>
                <w:bCs/>
                <w:sz w:val="20"/>
              </w:rPr>
              <w:t>21 = Rudimentary - Wood planks</w:t>
            </w:r>
          </w:p>
          <w:p w14:paraId="28BBC202" w14:textId="77777777" w:rsidR="00AD7FD3" w:rsidRPr="00E54C0B" w:rsidRDefault="00AD7FD3" w:rsidP="00E54C0B">
            <w:pPr>
              <w:pStyle w:val="NoSpacing"/>
              <w:spacing w:line="259" w:lineRule="auto"/>
              <w:rPr>
                <w:rFonts w:asciiTheme="minorHAnsi" w:hAnsiTheme="minorHAnsi" w:cstheme="minorHAnsi"/>
                <w:bCs/>
                <w:sz w:val="20"/>
              </w:rPr>
            </w:pPr>
            <w:r w:rsidRPr="00E54C0B">
              <w:rPr>
                <w:rFonts w:asciiTheme="minorHAnsi" w:hAnsiTheme="minorHAnsi" w:cstheme="minorHAnsi"/>
                <w:bCs/>
                <w:sz w:val="20"/>
              </w:rPr>
              <w:t>22 = Rudimentary - Palm/bamboo</w:t>
            </w:r>
          </w:p>
          <w:p w14:paraId="460E9EB1" w14:textId="77777777" w:rsidR="00AD7FD3" w:rsidRPr="00E54C0B" w:rsidRDefault="00AD7FD3" w:rsidP="00E54C0B">
            <w:pPr>
              <w:pStyle w:val="NoSpacing"/>
              <w:spacing w:line="259" w:lineRule="auto"/>
              <w:rPr>
                <w:rFonts w:asciiTheme="minorHAnsi" w:hAnsiTheme="minorHAnsi" w:cstheme="minorHAnsi"/>
                <w:bCs/>
                <w:sz w:val="20"/>
              </w:rPr>
            </w:pPr>
            <w:r w:rsidRPr="00E54C0B">
              <w:rPr>
                <w:rFonts w:asciiTheme="minorHAnsi" w:hAnsiTheme="minorHAnsi" w:cstheme="minorHAnsi"/>
                <w:bCs/>
                <w:sz w:val="20"/>
              </w:rPr>
              <w:t>23 = Rudimentary - Other</w:t>
            </w:r>
          </w:p>
          <w:p w14:paraId="39EACF95" w14:textId="77777777" w:rsidR="00AD7FD3" w:rsidRPr="00E54C0B" w:rsidRDefault="00AD7FD3" w:rsidP="00E54C0B">
            <w:pPr>
              <w:pStyle w:val="NoSpacing"/>
              <w:spacing w:line="259" w:lineRule="auto"/>
              <w:rPr>
                <w:rFonts w:asciiTheme="minorHAnsi" w:hAnsiTheme="minorHAnsi" w:cstheme="minorHAnsi"/>
                <w:bCs/>
                <w:sz w:val="20"/>
              </w:rPr>
            </w:pPr>
            <w:r w:rsidRPr="00E54C0B">
              <w:rPr>
                <w:rFonts w:asciiTheme="minorHAnsi" w:hAnsiTheme="minorHAnsi" w:cstheme="minorHAnsi"/>
                <w:bCs/>
                <w:sz w:val="20"/>
              </w:rPr>
              <w:t>31 = Finished - Parquet or polished wood</w:t>
            </w:r>
          </w:p>
          <w:p w14:paraId="002A5476" w14:textId="77777777" w:rsidR="00AD7FD3" w:rsidRPr="00E54C0B" w:rsidRDefault="00AD7FD3" w:rsidP="00E54C0B">
            <w:pPr>
              <w:pStyle w:val="NoSpacing"/>
              <w:spacing w:line="259" w:lineRule="auto"/>
              <w:rPr>
                <w:rFonts w:asciiTheme="minorHAnsi" w:hAnsiTheme="minorHAnsi" w:cstheme="minorHAnsi"/>
                <w:bCs/>
                <w:sz w:val="20"/>
              </w:rPr>
            </w:pPr>
            <w:r w:rsidRPr="00E54C0B">
              <w:rPr>
                <w:rFonts w:asciiTheme="minorHAnsi" w:hAnsiTheme="minorHAnsi" w:cstheme="minorHAnsi"/>
                <w:bCs/>
                <w:sz w:val="20"/>
              </w:rPr>
              <w:t>32 = Finished - Vinyl or asphalt strips</w:t>
            </w:r>
          </w:p>
          <w:p w14:paraId="72F6D15C" w14:textId="77777777" w:rsidR="00AD7FD3" w:rsidRPr="00E54C0B" w:rsidRDefault="00AD7FD3" w:rsidP="00E54C0B">
            <w:pPr>
              <w:pStyle w:val="NoSpacing"/>
              <w:spacing w:line="259" w:lineRule="auto"/>
              <w:rPr>
                <w:rFonts w:asciiTheme="minorHAnsi" w:hAnsiTheme="minorHAnsi" w:cstheme="minorHAnsi"/>
                <w:bCs/>
                <w:sz w:val="20"/>
              </w:rPr>
            </w:pPr>
            <w:r w:rsidRPr="00E54C0B">
              <w:rPr>
                <w:rFonts w:asciiTheme="minorHAnsi" w:hAnsiTheme="minorHAnsi" w:cstheme="minorHAnsi"/>
                <w:bCs/>
                <w:sz w:val="20"/>
              </w:rPr>
              <w:t>33 = Finished - Ceramic/marble/granite</w:t>
            </w:r>
          </w:p>
          <w:p w14:paraId="01CAB3DB" w14:textId="77777777" w:rsidR="00AD7FD3" w:rsidRPr="00E54C0B" w:rsidRDefault="00AD7FD3" w:rsidP="00E54C0B">
            <w:pPr>
              <w:pStyle w:val="NoSpacing"/>
              <w:spacing w:line="259" w:lineRule="auto"/>
              <w:rPr>
                <w:rFonts w:asciiTheme="minorHAnsi" w:hAnsiTheme="minorHAnsi" w:cstheme="minorHAnsi"/>
                <w:bCs/>
                <w:sz w:val="20"/>
              </w:rPr>
            </w:pPr>
            <w:r w:rsidRPr="00E54C0B">
              <w:rPr>
                <w:rFonts w:asciiTheme="minorHAnsi" w:hAnsiTheme="minorHAnsi" w:cstheme="minorHAnsi"/>
                <w:bCs/>
                <w:sz w:val="20"/>
              </w:rPr>
              <w:t>34 = Finished - T</w:t>
            </w:r>
            <w:r w:rsidRPr="00E54C0B">
              <w:rPr>
                <w:rFonts w:asciiTheme="minorHAnsi" w:hAnsiTheme="minorHAnsi" w:cstheme="minorHAnsi"/>
                <w:sz w:val="20"/>
              </w:rPr>
              <w:t>errazzo</w:t>
            </w:r>
          </w:p>
          <w:p w14:paraId="58629CF8" w14:textId="77777777" w:rsidR="00AD7FD3" w:rsidRPr="00E54C0B" w:rsidRDefault="00AD7FD3" w:rsidP="00E54C0B">
            <w:pPr>
              <w:pStyle w:val="NoSpacing"/>
              <w:spacing w:line="259" w:lineRule="auto"/>
              <w:rPr>
                <w:rFonts w:asciiTheme="minorHAnsi" w:hAnsiTheme="minorHAnsi" w:cstheme="minorHAnsi"/>
                <w:bCs/>
                <w:sz w:val="20"/>
              </w:rPr>
            </w:pPr>
            <w:r w:rsidRPr="00E54C0B">
              <w:rPr>
                <w:rFonts w:asciiTheme="minorHAnsi" w:hAnsiTheme="minorHAnsi" w:cstheme="minorHAnsi"/>
                <w:bCs/>
                <w:sz w:val="20"/>
              </w:rPr>
              <w:t>35 = Finished - Cement/red bricks</w:t>
            </w:r>
          </w:p>
          <w:p w14:paraId="5A2CA9B7" w14:textId="77777777" w:rsidR="00AD7FD3" w:rsidRPr="00E54C0B" w:rsidRDefault="00AD7FD3" w:rsidP="00E54C0B">
            <w:pPr>
              <w:pStyle w:val="NoSpacing"/>
              <w:spacing w:line="259" w:lineRule="auto"/>
              <w:rPr>
                <w:rFonts w:asciiTheme="minorHAnsi" w:hAnsiTheme="minorHAnsi" w:cstheme="minorHAnsi"/>
                <w:bCs/>
                <w:sz w:val="20"/>
              </w:rPr>
            </w:pPr>
            <w:r w:rsidRPr="00E54C0B">
              <w:rPr>
                <w:rFonts w:asciiTheme="minorHAnsi" w:hAnsiTheme="minorHAnsi" w:cstheme="minorHAnsi"/>
                <w:bCs/>
                <w:sz w:val="20"/>
              </w:rPr>
              <w:t>36 = Finished - Carpet</w:t>
            </w:r>
          </w:p>
          <w:p w14:paraId="7E77B73B" w14:textId="77777777" w:rsidR="00AD7FD3" w:rsidRPr="00E54C0B" w:rsidRDefault="00AD7FD3" w:rsidP="00E54C0B">
            <w:pPr>
              <w:pStyle w:val="NoSpacing"/>
              <w:spacing w:line="259" w:lineRule="auto"/>
              <w:rPr>
                <w:rFonts w:asciiTheme="minorHAnsi" w:hAnsiTheme="minorHAnsi" w:cstheme="minorHAnsi"/>
                <w:bCs/>
                <w:sz w:val="20"/>
              </w:rPr>
            </w:pPr>
            <w:r w:rsidRPr="00E54C0B">
              <w:rPr>
                <w:rFonts w:asciiTheme="minorHAnsi" w:hAnsiTheme="minorHAnsi" w:cstheme="minorHAnsi"/>
                <w:bCs/>
                <w:sz w:val="20"/>
              </w:rPr>
              <w:t>37 = Finished - Other</w:t>
            </w:r>
          </w:p>
          <w:p w14:paraId="55450541" w14:textId="19B273F4" w:rsidR="00AD7FD3" w:rsidRPr="00E54C0B" w:rsidRDefault="00AD7FD3" w:rsidP="00AD7FD3">
            <w:pPr>
              <w:pStyle w:val="NoSpacing"/>
              <w:spacing w:after="60" w:line="259" w:lineRule="auto"/>
              <w:rPr>
                <w:rFonts w:asciiTheme="minorHAnsi" w:hAnsiTheme="minorHAnsi" w:cstheme="minorHAnsi"/>
                <w:sz w:val="20"/>
              </w:rPr>
            </w:pPr>
            <w:r w:rsidRPr="00E54C0B">
              <w:rPr>
                <w:rFonts w:asciiTheme="minorHAnsi" w:hAnsiTheme="minorHAnsi" w:cstheme="minorHAnsi"/>
                <w:sz w:val="20"/>
              </w:rPr>
              <w:t>96 = Other</w:t>
            </w:r>
            <w:bookmarkEnd w:id="306"/>
            <w:r w:rsidRPr="00E54C0B">
              <w:rPr>
                <w:rFonts w:asciiTheme="minorHAnsi" w:hAnsiTheme="minorHAnsi" w:cstheme="minorHAnsi"/>
                <w:sz w:val="20"/>
              </w:rPr>
              <w:t xml:space="preserve"> </w:t>
            </w:r>
          </w:p>
        </w:tc>
        <w:tc>
          <w:tcPr>
            <w:tcW w:w="353" w:type="pct"/>
            <w:shd w:val="clear" w:color="auto" w:fill="FFFFFF" w:themeFill="background1"/>
          </w:tcPr>
          <w:p w14:paraId="51785D6C" w14:textId="79568CA0" w:rsidR="00AD7FD3" w:rsidRPr="00E54C0B" w:rsidRDefault="00AD7FD3" w:rsidP="00E54C0B">
            <w:pPr>
              <w:pStyle w:val="NoSpacing"/>
              <w:spacing w:before="60" w:line="259" w:lineRule="auto"/>
              <w:jc w:val="center"/>
              <w:rPr>
                <w:rFonts w:asciiTheme="minorHAnsi" w:hAnsiTheme="minorHAnsi" w:cstheme="minorHAnsi"/>
                <w:sz w:val="20"/>
              </w:rPr>
            </w:pPr>
            <w:r w:rsidRPr="00E54C0B">
              <w:rPr>
                <w:rFonts w:asciiTheme="minorHAnsi" w:hAnsiTheme="minorHAnsi" w:cstheme="minorHAnsi"/>
                <w:sz w:val="20"/>
              </w:rPr>
              <w:t>1</w:t>
            </w:r>
          </w:p>
        </w:tc>
      </w:tr>
    </w:tbl>
    <w:p w14:paraId="1233C266" w14:textId="5B0DE8F8" w:rsidR="003E7911" w:rsidRDefault="003E7911" w:rsidP="007020E4">
      <w:pPr>
        <w:pStyle w:val="NoSpacing"/>
        <w:spacing w:line="259" w:lineRule="auto"/>
      </w:pPr>
    </w:p>
    <w:p w14:paraId="4863BA2B" w14:textId="154DA599" w:rsidR="00E54C0B" w:rsidRDefault="00E54C0B" w:rsidP="007020E4">
      <w:pPr>
        <w:pStyle w:val="NoSpacing"/>
        <w:spacing w:line="259" w:lineRule="auto"/>
        <w:rPr>
          <w:rFonts w:asciiTheme="majorHAnsi" w:eastAsiaTheme="majorEastAsia" w:hAnsiTheme="majorHAnsi" w:cstheme="majorBidi"/>
          <w:color w:val="2F5496" w:themeColor="accent1" w:themeShade="BF"/>
        </w:rPr>
      </w:pPr>
    </w:p>
    <w:p w14:paraId="0186E43F" w14:textId="4D560AD9" w:rsidR="00660FA1" w:rsidRPr="009B00A6" w:rsidRDefault="00660FA1" w:rsidP="007020E4">
      <w:pPr>
        <w:pStyle w:val="Heading4"/>
        <w:spacing w:before="0" w:after="0"/>
        <w:rPr>
          <w:rFonts w:asciiTheme="minorHAnsi" w:hAnsiTheme="minorHAnsi" w:cstheme="minorHAnsi"/>
        </w:rPr>
      </w:pPr>
      <w:r w:rsidRPr="009B00A6">
        <w:rPr>
          <w:rFonts w:asciiTheme="minorHAnsi" w:hAnsiTheme="minorHAnsi" w:cstheme="minorHAnsi"/>
        </w:rPr>
        <w:t xml:space="preserve">Facilities characteristics </w:t>
      </w:r>
    </w:p>
    <w:p w14:paraId="75BD5963" w14:textId="147CC077" w:rsidR="0061790A" w:rsidRPr="00E81D87" w:rsidRDefault="0061790A" w:rsidP="007020E4">
      <w:pPr>
        <w:pStyle w:val="varname"/>
        <w:spacing w:line="259" w:lineRule="auto"/>
        <w:rPr>
          <w:b w:val="0"/>
          <w:bCs/>
        </w:rPr>
      </w:pPr>
      <w:bookmarkStart w:id="307" w:name="_Hlk133320538"/>
    </w:p>
    <w:p w14:paraId="10F040B1" w14:textId="626EA4AE" w:rsidR="00E81D87" w:rsidRDefault="003E7911" w:rsidP="0061790A">
      <w:pPr>
        <w:pStyle w:val="varname"/>
        <w:spacing w:line="259" w:lineRule="auto"/>
        <w:rPr>
          <w:b w:val="0"/>
          <w:bCs/>
        </w:rPr>
      </w:pPr>
      <w:r w:rsidRPr="00A44BCC">
        <w:rPr>
          <w:b w:val="0"/>
          <w:szCs w:val="22"/>
        </w:rPr>
        <w:t>All variables are assessed at household level.</w:t>
      </w:r>
      <w:r>
        <w:rPr>
          <w:b w:val="0"/>
          <w:szCs w:val="22"/>
        </w:rPr>
        <w:t xml:space="preserve"> </w:t>
      </w:r>
      <w:r>
        <w:rPr>
          <w:b w:val="0"/>
          <w:bCs/>
        </w:rPr>
        <w:t xml:space="preserve"> T</w:t>
      </w:r>
      <w:r w:rsidR="00E81D87" w:rsidRPr="00E81D87">
        <w:rPr>
          <w:b w:val="0"/>
          <w:bCs/>
        </w:rPr>
        <w:t>his refers to the Section 7.2.2.</w:t>
      </w:r>
      <w:r>
        <w:rPr>
          <w:b w:val="0"/>
          <w:bCs/>
        </w:rPr>
        <w:t>1</w:t>
      </w:r>
      <w:r w:rsidR="00E81D87" w:rsidRPr="00E81D87">
        <w:rPr>
          <w:b w:val="0"/>
          <w:bCs/>
        </w:rPr>
        <w:t xml:space="preserve"> dwelling characteristics.</w:t>
      </w:r>
    </w:p>
    <w:p w14:paraId="1EC36A1A" w14:textId="77777777" w:rsidR="003E7911" w:rsidRPr="00E54C0B" w:rsidRDefault="003E7911" w:rsidP="00E54C0B">
      <w:pPr>
        <w:pStyle w:val="NoSpacing"/>
        <w:spacing w:line="259" w:lineRule="auto"/>
        <w:rPr>
          <w:rFonts w:asciiTheme="minorHAnsi" w:hAnsiTheme="minorHAnsi" w:cstheme="minorHAnsi"/>
        </w:rPr>
      </w:pPr>
    </w:p>
    <w:bookmarkEnd w:id="307"/>
    <w:p w14:paraId="1B91E9A5" w14:textId="097D0519" w:rsidR="00F93EFB" w:rsidRPr="00E54C0B" w:rsidRDefault="00F93EFB" w:rsidP="00E54C0B">
      <w:pPr>
        <w:pStyle w:val="NoSpacing"/>
        <w:spacing w:line="259" w:lineRule="auto"/>
        <w:rPr>
          <w:rFonts w:asciiTheme="minorHAnsi" w:hAnsiTheme="minorHAnsi" w:cstheme="minorHAnsi"/>
          <w:b/>
          <w:bCs/>
        </w:rPr>
      </w:pPr>
      <w:r w:rsidRPr="00E54C0B">
        <w:rPr>
          <w:rFonts w:asciiTheme="minorHAnsi" w:hAnsiTheme="minorHAnsi" w:cstheme="minorHAnsi"/>
          <w:b/>
          <w:bCs/>
        </w:rPr>
        <w:t>dweltyp</w:t>
      </w:r>
      <w:ins w:id="308" w:author="Gabriel Lara Ibarra" w:date="2024-01-10T10:17:00Z">
        <w:r w:rsidR="00A37BBB">
          <w:rPr>
            <w:rStyle w:val="FootnoteReference"/>
            <w:rFonts w:asciiTheme="minorHAnsi" w:hAnsiTheme="minorHAnsi" w:cstheme="minorHAnsi"/>
            <w:b/>
            <w:bCs/>
          </w:rPr>
          <w:footnoteReference w:id="26"/>
        </w:r>
      </w:ins>
    </w:p>
    <w:p w14:paraId="0CCC51D4" w14:textId="3987A3A6" w:rsidR="00F93EFB" w:rsidRPr="00E54C0B" w:rsidRDefault="00F93EFB" w:rsidP="00E54C0B">
      <w:pPr>
        <w:pStyle w:val="NoSpacing"/>
        <w:spacing w:line="259" w:lineRule="auto"/>
        <w:rPr>
          <w:rFonts w:asciiTheme="minorHAnsi" w:hAnsiTheme="minorHAnsi" w:cstheme="minorHAnsi"/>
        </w:rPr>
      </w:pPr>
      <w:r w:rsidRPr="00E54C0B">
        <w:rPr>
          <w:rFonts w:asciiTheme="minorHAnsi" w:hAnsiTheme="minorHAnsi" w:cstheme="minorHAnsi"/>
        </w:rPr>
        <w:t xml:space="preserve">This is </w:t>
      </w:r>
      <w:r w:rsidR="003E7911" w:rsidRPr="00E54C0B">
        <w:rPr>
          <w:rFonts w:asciiTheme="minorHAnsi" w:hAnsiTheme="minorHAnsi" w:cstheme="minorHAnsi"/>
        </w:rPr>
        <w:t>a categorical</w:t>
      </w:r>
      <w:r w:rsidRPr="00E54C0B">
        <w:rPr>
          <w:rFonts w:asciiTheme="minorHAnsi" w:hAnsiTheme="minorHAnsi" w:cstheme="minorHAnsi"/>
        </w:rPr>
        <w:t xml:space="preserve"> variable that </w:t>
      </w:r>
      <w:r w:rsidR="003E7911" w:rsidRPr="00E54C0B">
        <w:rPr>
          <w:rFonts w:asciiTheme="minorHAnsi" w:hAnsiTheme="minorHAnsi" w:cstheme="minorHAnsi"/>
        </w:rPr>
        <w:t>specifies the type of dwelling unit household lives in.</w:t>
      </w:r>
    </w:p>
    <w:p w14:paraId="10CC4CD1" w14:textId="08ABAA2C" w:rsidR="003E7911" w:rsidRPr="00E54C0B" w:rsidRDefault="003E7911" w:rsidP="00E54C0B">
      <w:pPr>
        <w:pStyle w:val="NoSpacing"/>
        <w:spacing w:line="259" w:lineRule="auto"/>
        <w:ind w:left="720"/>
        <w:rPr>
          <w:rFonts w:asciiTheme="minorHAnsi" w:hAnsiTheme="minorHAnsi" w:cstheme="minorHAnsi"/>
        </w:rPr>
      </w:pPr>
      <w:r w:rsidRPr="00E54C0B">
        <w:rPr>
          <w:rFonts w:asciiTheme="minorHAnsi" w:hAnsiTheme="minorHAnsi" w:cstheme="minorHAnsi"/>
        </w:rPr>
        <w:t xml:space="preserve">1 = </w:t>
      </w:r>
      <w:r w:rsidRPr="00E54C0B">
        <w:rPr>
          <w:rFonts w:asciiTheme="minorHAnsi" w:hAnsiTheme="minorHAnsi" w:cstheme="minorHAnsi"/>
          <w:i/>
          <w:iCs/>
        </w:rPr>
        <w:t>Detached house</w:t>
      </w:r>
      <w:r w:rsidRPr="00E54C0B">
        <w:rPr>
          <w:rFonts w:asciiTheme="minorHAnsi" w:hAnsiTheme="minorHAnsi" w:cstheme="minorHAnsi"/>
          <w:i/>
          <w:iCs/>
        </w:rPr>
        <w:br/>
        <w:t>2 = Multi-family house</w:t>
      </w:r>
      <w:r w:rsidRPr="00E54C0B">
        <w:rPr>
          <w:rFonts w:asciiTheme="minorHAnsi" w:hAnsiTheme="minorHAnsi" w:cstheme="minorHAnsi"/>
          <w:i/>
          <w:iCs/>
        </w:rPr>
        <w:br/>
        <w:t xml:space="preserve">3 = Separate apartment </w:t>
      </w:r>
      <w:r w:rsidRPr="00E54C0B">
        <w:rPr>
          <w:rFonts w:asciiTheme="minorHAnsi" w:hAnsiTheme="minorHAnsi" w:cstheme="minorHAnsi"/>
          <w:i/>
          <w:iCs/>
        </w:rPr>
        <w:br/>
        <w:t xml:space="preserve">4 = Communal apartment </w:t>
      </w:r>
      <w:r w:rsidRPr="00E54C0B">
        <w:rPr>
          <w:rFonts w:asciiTheme="minorHAnsi" w:hAnsiTheme="minorHAnsi" w:cstheme="minorHAnsi"/>
          <w:i/>
          <w:iCs/>
        </w:rPr>
        <w:br/>
        <w:t xml:space="preserve">5 = Room in a larger dwelling </w:t>
      </w:r>
      <w:r w:rsidRPr="00E54C0B">
        <w:rPr>
          <w:rFonts w:asciiTheme="minorHAnsi" w:hAnsiTheme="minorHAnsi" w:cstheme="minorHAnsi"/>
          <w:i/>
          <w:iCs/>
        </w:rPr>
        <w:br/>
        <w:t xml:space="preserve">6 = Several buildings connected </w:t>
      </w:r>
      <w:r w:rsidRPr="00E54C0B">
        <w:rPr>
          <w:rFonts w:asciiTheme="minorHAnsi" w:hAnsiTheme="minorHAnsi" w:cstheme="minorHAnsi"/>
          <w:i/>
          <w:iCs/>
        </w:rPr>
        <w:br/>
        <w:t xml:space="preserve">7 = Several separate buildings </w:t>
      </w:r>
      <w:r w:rsidRPr="00E54C0B">
        <w:rPr>
          <w:rFonts w:asciiTheme="minorHAnsi" w:hAnsiTheme="minorHAnsi" w:cstheme="minorHAnsi"/>
          <w:i/>
          <w:iCs/>
        </w:rPr>
        <w:br/>
        <w:t xml:space="preserve">8 = Improvised housing unit </w:t>
      </w:r>
      <w:r w:rsidRPr="00E54C0B">
        <w:rPr>
          <w:rFonts w:asciiTheme="minorHAnsi" w:hAnsiTheme="minorHAnsi" w:cstheme="minorHAnsi"/>
          <w:i/>
          <w:iCs/>
        </w:rPr>
        <w:br/>
        <w:t>9 = Other</w:t>
      </w:r>
    </w:p>
    <w:p w14:paraId="737CE2BF" w14:textId="77777777" w:rsidR="003E7911" w:rsidRPr="00E54C0B" w:rsidRDefault="003E7911" w:rsidP="00E54C0B">
      <w:pPr>
        <w:pStyle w:val="NoSpacing"/>
        <w:spacing w:line="259" w:lineRule="auto"/>
        <w:rPr>
          <w:rFonts w:asciiTheme="minorHAnsi" w:hAnsiTheme="minorHAnsi" w:cstheme="minorHAnsi"/>
          <w:szCs w:val="22"/>
        </w:rPr>
      </w:pPr>
    </w:p>
    <w:p w14:paraId="1913AF67" w14:textId="660F7F05" w:rsidR="003E7911" w:rsidRPr="00E54C0B" w:rsidRDefault="006D4D2C" w:rsidP="00C37398">
      <w:pPr>
        <w:pStyle w:val="NoSpacing"/>
        <w:numPr>
          <w:ilvl w:val="0"/>
          <w:numId w:val="54"/>
        </w:numPr>
        <w:spacing w:line="259" w:lineRule="auto"/>
        <w:jc w:val="both"/>
        <w:rPr>
          <w:rFonts w:asciiTheme="minorHAnsi" w:hAnsiTheme="minorHAnsi" w:cstheme="minorHAnsi"/>
        </w:rPr>
      </w:pPr>
      <w:r w:rsidRPr="006D4D2C">
        <w:rPr>
          <w:rFonts w:asciiTheme="minorHAnsi" w:hAnsiTheme="minorHAnsi" w:cstheme="minorHAnsi"/>
          <w:i/>
          <w:iCs/>
        </w:rPr>
        <w:t>A</w:t>
      </w:r>
      <w:r>
        <w:rPr>
          <w:rFonts w:asciiTheme="minorHAnsi" w:hAnsiTheme="minorHAnsi" w:cstheme="minorHAnsi"/>
          <w:i/>
          <w:iCs/>
        </w:rPr>
        <w:t xml:space="preserve"> </w:t>
      </w:r>
      <w:r w:rsidR="003E7911" w:rsidRPr="00AD7FD3">
        <w:rPr>
          <w:rFonts w:asciiTheme="minorHAnsi" w:hAnsiTheme="minorHAnsi" w:cstheme="minorHAnsi"/>
          <w:i/>
          <w:iCs/>
        </w:rPr>
        <w:t>Separate apartment</w:t>
      </w:r>
      <w:r w:rsidR="003E7911" w:rsidRPr="00E54C0B">
        <w:rPr>
          <w:rFonts w:asciiTheme="minorHAnsi" w:hAnsiTheme="minorHAnsi" w:cstheme="minorHAnsi"/>
        </w:rPr>
        <w:t xml:space="preserve"> is a self-contained apartment and is not shared among families.</w:t>
      </w:r>
    </w:p>
    <w:p w14:paraId="332ED333" w14:textId="25E73991" w:rsidR="00F93EFB" w:rsidRPr="00E54C0B" w:rsidRDefault="006D4D2C" w:rsidP="00C37398">
      <w:pPr>
        <w:pStyle w:val="NoSpacing"/>
        <w:numPr>
          <w:ilvl w:val="0"/>
          <w:numId w:val="54"/>
        </w:numPr>
        <w:spacing w:line="259" w:lineRule="auto"/>
        <w:jc w:val="both"/>
        <w:rPr>
          <w:rFonts w:asciiTheme="minorHAnsi" w:hAnsiTheme="minorHAnsi" w:cstheme="minorHAnsi"/>
        </w:rPr>
      </w:pPr>
      <w:r w:rsidRPr="006D4D2C">
        <w:rPr>
          <w:rFonts w:asciiTheme="minorHAnsi" w:hAnsiTheme="minorHAnsi" w:cstheme="minorHAnsi"/>
        </w:rPr>
        <w:t xml:space="preserve">A </w:t>
      </w:r>
      <w:r w:rsidR="003E7911" w:rsidRPr="00AD7FD3">
        <w:rPr>
          <w:rFonts w:asciiTheme="minorHAnsi" w:hAnsiTheme="minorHAnsi" w:cstheme="minorHAnsi"/>
          <w:i/>
          <w:iCs/>
        </w:rPr>
        <w:t>Communal apartment</w:t>
      </w:r>
      <w:r w:rsidR="003E7911" w:rsidRPr="00E54C0B">
        <w:rPr>
          <w:rFonts w:asciiTheme="minorHAnsi" w:hAnsiTheme="minorHAnsi" w:cstheme="minorHAnsi"/>
        </w:rPr>
        <w:t xml:space="preserve"> is shared by two or more families. Each family has its own room, which serves as a living room, dining room, and bedroom for the entire family. The hallways, kitchen, </w:t>
      </w:r>
      <w:r w:rsidR="00375726" w:rsidRPr="00E54C0B">
        <w:rPr>
          <w:rFonts w:asciiTheme="minorHAnsi" w:hAnsiTheme="minorHAnsi" w:cstheme="minorHAnsi"/>
        </w:rPr>
        <w:t>bathroom,</w:t>
      </w:r>
      <w:r w:rsidR="003E7911" w:rsidRPr="00E54C0B">
        <w:rPr>
          <w:rFonts w:asciiTheme="minorHAnsi" w:hAnsiTheme="minorHAnsi" w:cstheme="minorHAnsi"/>
        </w:rPr>
        <w:t xml:space="preserve"> and telephone are shared among all the residents.</w:t>
      </w:r>
    </w:p>
    <w:p w14:paraId="054642CA" w14:textId="77777777" w:rsidR="003E7911" w:rsidRPr="00E54C0B" w:rsidRDefault="003E7911" w:rsidP="00E54C0B">
      <w:pPr>
        <w:pStyle w:val="NoSpacing"/>
        <w:spacing w:line="259" w:lineRule="auto"/>
        <w:rPr>
          <w:rFonts w:asciiTheme="minorHAnsi" w:hAnsiTheme="minorHAnsi" w:cstheme="minorHAnsi"/>
        </w:rPr>
      </w:pPr>
    </w:p>
    <w:p w14:paraId="29C8F4F8" w14:textId="77777777" w:rsidR="00B137D7" w:rsidRPr="00E54C0B" w:rsidRDefault="00B137D7" w:rsidP="00B137D7">
      <w:pPr>
        <w:pStyle w:val="varname"/>
        <w:spacing w:line="259" w:lineRule="auto"/>
      </w:pPr>
      <w:r w:rsidRPr="00E54C0B">
        <w:t>typlivqrt</w:t>
      </w:r>
    </w:p>
    <w:p w14:paraId="1D6A9BCC" w14:textId="38C449F8" w:rsidR="00B137D7" w:rsidRPr="00E54C0B" w:rsidRDefault="00F93EFB" w:rsidP="00E54C0B">
      <w:pPr>
        <w:pStyle w:val="NoSpacing"/>
        <w:jc w:val="both"/>
        <w:rPr>
          <w:rFonts w:asciiTheme="minorHAnsi" w:hAnsiTheme="minorHAnsi" w:cstheme="minorHAnsi"/>
        </w:rPr>
      </w:pPr>
      <w:r w:rsidRPr="00E54C0B">
        <w:rPr>
          <w:rFonts w:asciiTheme="minorHAnsi" w:hAnsiTheme="minorHAnsi" w:cstheme="minorHAnsi"/>
        </w:rPr>
        <w:t>This</w:t>
      </w:r>
      <w:r w:rsidR="00B137D7" w:rsidRPr="00E54C0B">
        <w:rPr>
          <w:rFonts w:asciiTheme="minorHAnsi" w:hAnsiTheme="minorHAnsi" w:cstheme="minorHAnsi"/>
        </w:rPr>
        <w:t xml:space="preserve"> is a categorical variable that specifies the type of living quarters. Categories after harmonization are:</w:t>
      </w:r>
    </w:p>
    <w:p w14:paraId="1DE7A273" w14:textId="77777777" w:rsidR="00B137D7" w:rsidRPr="00E54C0B" w:rsidRDefault="00B137D7" w:rsidP="003F4458">
      <w:pPr>
        <w:pStyle w:val="TABLECONTENT"/>
        <w:framePr w:wrap="around"/>
      </w:pPr>
      <w:r w:rsidRPr="00E54C0B">
        <w:t>1 = Housing units, conventional dwelling with basic facilities</w:t>
      </w:r>
      <w:r w:rsidRPr="00E54C0B">
        <w:br/>
        <w:t xml:space="preserve">2 = Housing units, conventional dwelling without basic facilities </w:t>
      </w:r>
      <w:r w:rsidRPr="00E54C0B">
        <w:br/>
        <w:t>3 = Other housing units</w:t>
      </w:r>
    </w:p>
    <w:p w14:paraId="0E32751D" w14:textId="77777777" w:rsidR="00B137D7" w:rsidRPr="00E54C0B" w:rsidRDefault="00B137D7" w:rsidP="00B137D7">
      <w:pPr>
        <w:pStyle w:val="varname"/>
        <w:spacing w:line="259" w:lineRule="auto"/>
        <w:rPr>
          <w:b w:val="0"/>
          <w:bCs/>
        </w:rPr>
      </w:pPr>
    </w:p>
    <w:p w14:paraId="2EEEFCB6" w14:textId="2D5E0317" w:rsidR="00660FA1" w:rsidRPr="006C23C9" w:rsidRDefault="00660FA1" w:rsidP="0061790A">
      <w:pPr>
        <w:pStyle w:val="varname"/>
        <w:spacing w:line="259" w:lineRule="auto"/>
      </w:pPr>
      <w:r w:rsidRPr="006C23C9">
        <w:t>kitchen</w:t>
      </w:r>
    </w:p>
    <w:p w14:paraId="44BF3FB4" w14:textId="22F82369" w:rsidR="00B717E4" w:rsidRDefault="00B234EB" w:rsidP="002C73A8">
      <w:pPr>
        <w:spacing w:after="0"/>
        <w:jc w:val="both"/>
      </w:pPr>
      <w:r>
        <w:rPr>
          <w:rFonts w:cstheme="minorHAnsi"/>
        </w:rPr>
        <w:t xml:space="preserve">This </w:t>
      </w:r>
      <w:r w:rsidR="00660FA1" w:rsidRPr="006C23C9">
        <w:rPr>
          <w:rFonts w:cstheme="minorHAnsi"/>
        </w:rPr>
        <w:t>is a dummy variable indicating whether the household has a separate kitchen in the dwelling</w:t>
      </w:r>
      <w:r w:rsidR="00660FA1" w:rsidRPr="00D47DD2">
        <w:rPr>
          <w:rFonts w:cstheme="minorHAnsi"/>
          <w:i/>
        </w:rPr>
        <w:t>, implying an independent space is set aside for cooking inside the dwelling</w:t>
      </w:r>
      <w:r w:rsidR="00660FA1" w:rsidRPr="006C23C9">
        <w:rPr>
          <w:rFonts w:cstheme="minorHAnsi"/>
        </w:rPr>
        <w:t xml:space="preserve"> (kitchen). Any other space reserved for cooking, such as kitchenette or an outer space for kitchen, is not considered as a kitchen. The unit of enumeration for this topic is the housing unit. However, some countries may find it useful to collect information on the availability of kitchen facilities for the use of occupants in collective living quarters, such as hotels, lodging houses, institutions camps and workers' quarters, though people living in these places are generally not captured in a household survey. </w:t>
      </w:r>
      <w:r w:rsidR="00B717E4">
        <w:t>Two categories after harmonization:</w:t>
      </w:r>
      <w:r w:rsidR="00B717E4">
        <w:tab/>
      </w:r>
    </w:p>
    <w:p w14:paraId="77FBAD4F" w14:textId="77777777" w:rsidR="00B717E4" w:rsidRPr="00E54C0B" w:rsidRDefault="00B717E4" w:rsidP="00E54C0B">
      <w:pPr>
        <w:spacing w:after="0"/>
        <w:ind w:left="720"/>
        <w:rPr>
          <w:i/>
          <w:iCs/>
        </w:rPr>
      </w:pPr>
      <w:r w:rsidRPr="00E54C0B">
        <w:rPr>
          <w:i/>
          <w:iCs/>
        </w:rPr>
        <w:t xml:space="preserve">0 = No </w:t>
      </w:r>
      <w:r w:rsidRPr="00E54C0B">
        <w:rPr>
          <w:i/>
          <w:iCs/>
        </w:rPr>
        <w:br/>
        <w:t>1 = Yes</w:t>
      </w:r>
    </w:p>
    <w:p w14:paraId="52502C32" w14:textId="77777777" w:rsidR="007020E4" w:rsidRDefault="007020E4" w:rsidP="002C73A8">
      <w:pPr>
        <w:pStyle w:val="varname"/>
        <w:spacing w:line="259" w:lineRule="auto"/>
      </w:pPr>
    </w:p>
    <w:p w14:paraId="3729400E" w14:textId="2EFD9BD6" w:rsidR="00660FA1" w:rsidRPr="006C23C9" w:rsidRDefault="00660FA1" w:rsidP="002C73A8">
      <w:pPr>
        <w:pStyle w:val="varname"/>
        <w:spacing w:line="259" w:lineRule="auto"/>
      </w:pPr>
      <w:r w:rsidRPr="006C23C9">
        <w:t>bath</w:t>
      </w:r>
    </w:p>
    <w:p w14:paraId="0085D1D8" w14:textId="57D43B87" w:rsidR="00B717E4" w:rsidRDefault="00B234EB" w:rsidP="002C73A8">
      <w:pPr>
        <w:spacing w:after="0"/>
        <w:jc w:val="both"/>
      </w:pPr>
      <w:r>
        <w:rPr>
          <w:rFonts w:eastAsia="Times New Roman" w:cstheme="minorHAnsi"/>
          <w:color w:val="000000"/>
        </w:rPr>
        <w:t xml:space="preserve">This </w:t>
      </w:r>
      <w:r w:rsidR="00660FA1" w:rsidRPr="006C23C9">
        <w:rPr>
          <w:rFonts w:eastAsia="Times New Roman" w:cstheme="minorHAnsi"/>
          <w:color w:val="000000"/>
        </w:rPr>
        <w:t xml:space="preserve">is a dummy variable indicating whether the household has a separate bathing facility such a shower or bathroom in the dwelling. </w:t>
      </w:r>
      <w:r w:rsidR="00660FA1" w:rsidRPr="006C23C9">
        <w:rPr>
          <w:rFonts w:cstheme="minorHAnsi"/>
        </w:rPr>
        <w:t xml:space="preserve">Fixed bath or shower outside housing unit is not considered. </w:t>
      </w:r>
      <w:r w:rsidR="00B717E4">
        <w:t>Two categories after harmonization:</w:t>
      </w:r>
      <w:r w:rsidR="00B717E4">
        <w:tab/>
      </w:r>
    </w:p>
    <w:p w14:paraId="311A3152" w14:textId="15F7A93E" w:rsidR="00517CAE" w:rsidRDefault="00B717E4" w:rsidP="0061790A">
      <w:pPr>
        <w:spacing w:after="0"/>
        <w:ind w:left="720"/>
      </w:pPr>
      <w:r w:rsidRPr="006C23C9">
        <w:t xml:space="preserve">0 = No </w:t>
      </w:r>
      <w:r w:rsidRPr="006C23C9">
        <w:br/>
        <w:t>1 = Yes</w:t>
      </w:r>
    </w:p>
    <w:p w14:paraId="6C9F567A" w14:textId="77777777" w:rsidR="009B00A6" w:rsidRDefault="009B00A6" w:rsidP="002C73A8">
      <w:pPr>
        <w:pStyle w:val="varname"/>
        <w:spacing w:line="259" w:lineRule="auto"/>
      </w:pPr>
    </w:p>
    <w:p w14:paraId="5C9DFEDD" w14:textId="7300468C" w:rsidR="00660FA1" w:rsidRPr="006C23C9" w:rsidRDefault="00660FA1" w:rsidP="002C73A8">
      <w:pPr>
        <w:pStyle w:val="varname"/>
        <w:spacing w:line="259" w:lineRule="auto"/>
      </w:pPr>
      <w:r w:rsidRPr="006C23C9">
        <w:t xml:space="preserve">rooms </w:t>
      </w:r>
    </w:p>
    <w:p w14:paraId="645B0F30" w14:textId="340E386D" w:rsidR="00B717E4" w:rsidRDefault="00B234EB" w:rsidP="002C73A8">
      <w:pPr>
        <w:spacing w:after="0"/>
        <w:jc w:val="both"/>
      </w:pPr>
      <w:r>
        <w:rPr>
          <w:rFonts w:cstheme="minorHAnsi"/>
        </w:rPr>
        <w:t xml:space="preserve">This </w:t>
      </w:r>
      <w:r w:rsidR="00660FA1" w:rsidRPr="006C23C9">
        <w:rPr>
          <w:rFonts w:cstheme="minorHAnsi"/>
        </w:rPr>
        <w:t>is a</w:t>
      </w:r>
      <w:r w:rsidR="00E81D87">
        <w:rPr>
          <w:rFonts w:cstheme="minorHAnsi"/>
        </w:rPr>
        <w:t>n</w:t>
      </w:r>
      <w:r w:rsidR="00660FA1" w:rsidRPr="006C23C9">
        <w:rPr>
          <w:rFonts w:cstheme="minorHAnsi"/>
        </w:rPr>
        <w:t xml:space="preserve"> </w:t>
      </w:r>
      <w:r w:rsidR="00D47DD2">
        <w:rPr>
          <w:rFonts w:cstheme="minorHAnsi"/>
        </w:rPr>
        <w:t>integer</w:t>
      </w:r>
      <w:r w:rsidR="00660FA1" w:rsidRPr="006C23C9">
        <w:rPr>
          <w:rFonts w:cstheme="minorHAnsi"/>
        </w:rPr>
        <w:t xml:space="preserve"> variable that refers to the number of habitable rooms in the whole household dwelling unit. It may consist of one or more structure(s) (rooms), including all rooms used for living, </w:t>
      </w:r>
      <w:r w:rsidR="001C2311" w:rsidRPr="006C23C9">
        <w:rPr>
          <w:rFonts w:cstheme="minorHAnsi"/>
        </w:rPr>
        <w:t>sleeping,</w:t>
      </w:r>
      <w:r w:rsidR="00660FA1" w:rsidRPr="006C23C9">
        <w:rPr>
          <w:rFonts w:cstheme="minorHAnsi"/>
        </w:rPr>
        <w:t xml:space="preserve"> and eating. It excludes storerooms, bathrooms, </w:t>
      </w:r>
      <w:r w:rsidR="001C2311" w:rsidRPr="006C23C9">
        <w:rPr>
          <w:rFonts w:cstheme="minorHAnsi"/>
        </w:rPr>
        <w:t>kitchens,</w:t>
      </w:r>
      <w:r w:rsidR="00660FA1" w:rsidRPr="006C23C9">
        <w:rPr>
          <w:rFonts w:cstheme="minorHAnsi"/>
        </w:rPr>
        <w:t xml:space="preserve"> and rooms used for business or professional purposes. In the case of a one-room dwelling this variable will have the value of one. </w:t>
      </w:r>
      <w:r w:rsidR="001C2311">
        <w:rPr>
          <w:rFonts w:cstheme="minorHAnsi"/>
        </w:rPr>
        <w:t>Must be &gt;=1. Zero rooms are an outlier.</w:t>
      </w:r>
    </w:p>
    <w:p w14:paraId="3447507C" w14:textId="77777777" w:rsidR="00660FA1" w:rsidRPr="006C23C9" w:rsidRDefault="00660FA1" w:rsidP="002C73A8">
      <w:pPr>
        <w:spacing w:after="0"/>
        <w:jc w:val="both"/>
        <w:rPr>
          <w:rFonts w:cstheme="minorHAnsi"/>
        </w:rPr>
      </w:pPr>
    </w:p>
    <w:p w14:paraId="2EE7639D" w14:textId="77777777" w:rsidR="00660FA1" w:rsidRPr="006C23C9" w:rsidRDefault="00660FA1" w:rsidP="002C73A8">
      <w:pPr>
        <w:pStyle w:val="varname"/>
        <w:spacing w:line="259" w:lineRule="auto"/>
      </w:pPr>
      <w:r w:rsidRPr="006C23C9">
        <w:t>areaspace</w:t>
      </w:r>
    </w:p>
    <w:p w14:paraId="7DE54B35" w14:textId="605E043F" w:rsidR="00660FA1" w:rsidRPr="006C23C9" w:rsidRDefault="00B234EB" w:rsidP="002C73A8">
      <w:pPr>
        <w:spacing w:after="0"/>
        <w:jc w:val="both"/>
        <w:rPr>
          <w:rFonts w:eastAsia="Times New Roman" w:cstheme="minorHAnsi"/>
          <w:color w:val="000000"/>
        </w:rPr>
      </w:pPr>
      <w:r>
        <w:rPr>
          <w:rFonts w:eastAsia="Times New Roman" w:cstheme="minorHAnsi"/>
          <w:color w:val="000000"/>
        </w:rPr>
        <w:t xml:space="preserve">This </w:t>
      </w:r>
      <w:r w:rsidR="00660FA1" w:rsidRPr="006C23C9">
        <w:rPr>
          <w:rFonts w:eastAsia="Times New Roman" w:cstheme="minorHAnsi"/>
          <w:color w:val="000000"/>
        </w:rPr>
        <w:t xml:space="preserve">is a continues variable that refers to the total floor area </w:t>
      </w:r>
      <w:r w:rsidR="00D05561">
        <w:rPr>
          <w:rFonts w:eastAsia="Times New Roman" w:cstheme="minorHAnsi"/>
          <w:color w:val="000000"/>
        </w:rPr>
        <w:t xml:space="preserve">(in square meters) </w:t>
      </w:r>
      <w:r w:rsidR="00660FA1" w:rsidRPr="006C23C9">
        <w:rPr>
          <w:rFonts w:eastAsia="Times New Roman" w:cstheme="minorHAnsi"/>
          <w:color w:val="000000"/>
        </w:rPr>
        <w:t xml:space="preserve">of all </w:t>
      </w:r>
      <w:r w:rsidR="001C2311" w:rsidRPr="006C23C9">
        <w:rPr>
          <w:rFonts w:eastAsia="Times New Roman" w:cstheme="minorHAnsi"/>
          <w:color w:val="000000"/>
        </w:rPr>
        <w:t xml:space="preserve">rooms </w:t>
      </w:r>
      <w:r w:rsidR="001C2311">
        <w:rPr>
          <w:rFonts w:eastAsia="Times New Roman" w:cstheme="minorHAnsi"/>
          <w:color w:val="000000"/>
        </w:rPr>
        <w:t>and</w:t>
      </w:r>
      <w:r w:rsidR="00660FA1" w:rsidRPr="006C23C9">
        <w:rPr>
          <w:rFonts w:eastAsia="Times New Roman" w:cstheme="minorHAnsi"/>
          <w:color w:val="000000"/>
        </w:rPr>
        <w:t xml:space="preserve"> auxiliary premises (kitchen, vestibule, cloakroom, hallway, toilet room, sauna that is within the dwelling, pantry, interstice, bathroom, storeroom, porch, integrated wall closets) in the whole household dwelling unit. </w:t>
      </w:r>
    </w:p>
    <w:p w14:paraId="0501BF1B" w14:textId="77777777" w:rsidR="00B717E4" w:rsidRDefault="00B717E4" w:rsidP="002C73A8">
      <w:pPr>
        <w:spacing w:after="0"/>
        <w:jc w:val="both"/>
        <w:rPr>
          <w:rFonts w:cstheme="minorHAnsi"/>
        </w:rPr>
      </w:pPr>
    </w:p>
    <w:p w14:paraId="608333E7" w14:textId="7E12984A" w:rsidR="00660FA1" w:rsidRDefault="00660FA1" w:rsidP="002C73A8">
      <w:pPr>
        <w:spacing w:after="0"/>
        <w:jc w:val="both"/>
        <w:rPr>
          <w:rFonts w:cstheme="minorHAnsi"/>
        </w:rPr>
      </w:pPr>
      <w:r w:rsidRPr="006C23C9">
        <w:rPr>
          <w:rFonts w:cstheme="minorHAnsi"/>
        </w:rPr>
        <w:t>The area of the dwelling does not include cellars, garages (incl. in private houses), boiler rooms, attics (if they are not suitable for permanent habitation) and common rooms (such as stairways, corridors, saunas, etc.) in buildings with multiple dwellings. Open areas (loggias, balconies and terraces) are not included in the area of the dwelling. However, if such areas have been closed in and insulated, they should be added to the total area of the dwelling. If a household lives in an uncompleted residential building, enter the area of the finished part of the house.</w:t>
      </w:r>
      <w:r w:rsidR="00D05561">
        <w:rPr>
          <w:rFonts w:cstheme="minorHAnsi"/>
        </w:rPr>
        <w:t xml:space="preserve"> </w:t>
      </w:r>
    </w:p>
    <w:p w14:paraId="2A694DF6" w14:textId="77777777" w:rsidR="007F6428" w:rsidRDefault="007F6428" w:rsidP="002C73A8">
      <w:pPr>
        <w:spacing w:after="0"/>
        <w:jc w:val="both"/>
        <w:rPr>
          <w:rFonts w:cstheme="minorHAnsi"/>
        </w:rPr>
      </w:pPr>
    </w:p>
    <w:p w14:paraId="246B044E" w14:textId="6BAACC16" w:rsidR="00660FA1" w:rsidRPr="006C23C9" w:rsidRDefault="00AE2CD3" w:rsidP="002C73A8">
      <w:pPr>
        <w:pStyle w:val="varname"/>
        <w:spacing w:line="259" w:lineRule="auto"/>
      </w:pPr>
      <w:r w:rsidRPr="006C23C9">
        <w:t>ybuilt</w:t>
      </w:r>
    </w:p>
    <w:p w14:paraId="3890E094" w14:textId="714D04A2" w:rsidR="00660FA1" w:rsidRPr="006C23C9" w:rsidRDefault="00795010" w:rsidP="002C73A8">
      <w:pPr>
        <w:spacing w:after="0"/>
        <w:jc w:val="both"/>
        <w:rPr>
          <w:rFonts w:cstheme="minorHAnsi"/>
        </w:rPr>
      </w:pPr>
      <w:r>
        <w:rPr>
          <w:rFonts w:cstheme="minorHAnsi"/>
        </w:rPr>
        <w:t xml:space="preserve">This </w:t>
      </w:r>
      <w:r w:rsidR="00660FA1" w:rsidRPr="006C23C9">
        <w:rPr>
          <w:rFonts w:cstheme="minorHAnsi"/>
        </w:rPr>
        <w:t>is a</w:t>
      </w:r>
      <w:r w:rsidR="002A3E1E">
        <w:rPr>
          <w:rFonts w:cstheme="minorHAnsi"/>
        </w:rPr>
        <w:t>n</w:t>
      </w:r>
      <w:r w:rsidR="00660FA1" w:rsidRPr="006C23C9">
        <w:rPr>
          <w:rFonts w:cstheme="minorHAnsi"/>
        </w:rPr>
        <w:t xml:space="preserve"> </w:t>
      </w:r>
      <w:r w:rsidR="002A3E1E">
        <w:rPr>
          <w:rFonts w:cstheme="minorHAnsi"/>
        </w:rPr>
        <w:t>integer</w:t>
      </w:r>
      <w:r w:rsidR="00660FA1" w:rsidRPr="006C23C9">
        <w:rPr>
          <w:rFonts w:cstheme="minorHAnsi"/>
        </w:rPr>
        <w:t xml:space="preserve"> variable that indicates the year when the dwelling was built. </w:t>
      </w:r>
      <w:r w:rsidR="002E563F">
        <w:rPr>
          <w:rFonts w:cstheme="minorHAnsi"/>
        </w:rPr>
        <w:t xml:space="preserve">This information should be </w:t>
      </w:r>
      <w:r w:rsidR="0056339C">
        <w:rPr>
          <w:rFonts w:cstheme="minorHAnsi"/>
        </w:rPr>
        <w:t xml:space="preserve">gathered, when available, for </w:t>
      </w:r>
      <w:r w:rsidR="002E563F" w:rsidRPr="002E563F">
        <w:rPr>
          <w:rFonts w:cstheme="minorHAnsi"/>
        </w:rPr>
        <w:t>all HHs, irrespective of ownership status</w:t>
      </w:r>
      <w:r w:rsidR="0056339C">
        <w:rPr>
          <w:rFonts w:cstheme="minorHAnsi"/>
        </w:rPr>
        <w:t>.</w:t>
      </w:r>
      <w:r w:rsidR="00154FF1">
        <w:rPr>
          <w:rFonts w:cstheme="minorHAnsi"/>
        </w:rPr>
        <w:t xml:space="preserve"> Define the variable using the Gregorian calendar.</w:t>
      </w:r>
    </w:p>
    <w:p w14:paraId="2904691B" w14:textId="5144968F" w:rsidR="00997649" w:rsidRDefault="00997649" w:rsidP="002C73A8">
      <w:pPr>
        <w:spacing w:after="0"/>
        <w:rPr>
          <w:rFonts w:cstheme="minorHAnsi"/>
        </w:rPr>
      </w:pPr>
    </w:p>
    <w:p w14:paraId="4444CD20" w14:textId="77777777" w:rsidR="007020E4" w:rsidRDefault="007020E4">
      <w:pPr>
        <w:rPr>
          <w:rFonts w:eastAsia="Times New Roman" w:cstheme="minorHAnsi"/>
          <w:b/>
          <w:color w:val="000000"/>
          <w:szCs w:val="20"/>
          <w:lang w:eastAsia="es-ES"/>
        </w:rPr>
      </w:pPr>
      <w:r>
        <w:br w:type="page"/>
      </w:r>
    </w:p>
    <w:p w14:paraId="17610365" w14:textId="748242AD" w:rsidR="00392123" w:rsidRDefault="00392123" w:rsidP="00392123">
      <w:pPr>
        <w:pStyle w:val="varname"/>
        <w:spacing w:before="60" w:after="60" w:line="259" w:lineRule="auto"/>
        <w:jc w:val="center"/>
      </w:pPr>
      <w:r>
        <w:t xml:space="preserve">Table 7.4: </w:t>
      </w:r>
      <w:r w:rsidR="00EB2E78">
        <w:t xml:space="preserve">Main </w:t>
      </w:r>
      <w:r>
        <w:t>Dwelling</w:t>
      </w:r>
      <w:r w:rsidR="00EB2E78">
        <w:t>-Facilities</w:t>
      </w:r>
      <w:r>
        <w:t xml:space="preserve"> Characteristics</w:t>
      </w:r>
    </w:p>
    <w:tbl>
      <w:tblPr>
        <w:tblStyle w:val="TableGrid"/>
        <w:tblW w:w="9586" w:type="dxa"/>
        <w:tblLook w:val="04A0" w:firstRow="1" w:lastRow="0" w:firstColumn="1" w:lastColumn="0" w:noHBand="0" w:noVBand="1"/>
      </w:tblPr>
      <w:tblGrid>
        <w:gridCol w:w="535"/>
        <w:gridCol w:w="1080"/>
        <w:gridCol w:w="1496"/>
        <w:gridCol w:w="2970"/>
        <w:gridCol w:w="2718"/>
        <w:gridCol w:w="787"/>
      </w:tblGrid>
      <w:tr w:rsidR="006D4D2C" w:rsidRPr="006D4D2C" w14:paraId="15314F15" w14:textId="77777777" w:rsidTr="006D4D2C">
        <w:tc>
          <w:tcPr>
            <w:tcW w:w="535" w:type="dxa"/>
            <w:shd w:val="clear" w:color="auto" w:fill="4472C4" w:themeFill="accent1"/>
          </w:tcPr>
          <w:p w14:paraId="7F8C3A46" w14:textId="77777777" w:rsidR="006D4D2C" w:rsidRPr="00E6251E" w:rsidRDefault="006D4D2C" w:rsidP="006D4D2C">
            <w:pPr>
              <w:pStyle w:val="NoSpacing"/>
              <w:spacing w:before="60" w:after="60" w:line="259" w:lineRule="auto"/>
              <w:jc w:val="right"/>
              <w:rPr>
                <w:rFonts w:asciiTheme="minorHAnsi" w:hAnsiTheme="minorHAnsi" w:cstheme="minorHAnsi"/>
                <w:color w:val="FFFFFF" w:themeColor="background1"/>
                <w:sz w:val="20"/>
              </w:rPr>
            </w:pPr>
          </w:p>
        </w:tc>
        <w:tc>
          <w:tcPr>
            <w:tcW w:w="1080" w:type="dxa"/>
            <w:shd w:val="clear" w:color="auto" w:fill="4472C4" w:themeFill="accent1"/>
          </w:tcPr>
          <w:p w14:paraId="19695382" w14:textId="245582EB" w:rsidR="006D4D2C" w:rsidRPr="006D4D2C" w:rsidRDefault="006D4D2C" w:rsidP="006D4D2C">
            <w:pPr>
              <w:pStyle w:val="NoSpacing"/>
              <w:spacing w:before="60" w:after="60" w:line="259" w:lineRule="auto"/>
              <w:rPr>
                <w:rFonts w:asciiTheme="minorHAnsi" w:hAnsiTheme="minorHAnsi" w:cstheme="minorHAnsi"/>
                <w:b/>
                <w:bCs/>
                <w:color w:val="FFFFFF" w:themeColor="background1"/>
                <w:szCs w:val="22"/>
              </w:rPr>
            </w:pPr>
            <w:r w:rsidRPr="006D4D2C">
              <w:rPr>
                <w:rFonts w:asciiTheme="minorHAnsi" w:hAnsiTheme="minorHAnsi" w:cstheme="minorHAnsi"/>
                <w:b/>
                <w:bCs/>
                <w:color w:val="FFFFFF" w:themeColor="background1"/>
                <w:szCs w:val="22"/>
              </w:rPr>
              <w:t>Module Code</w:t>
            </w:r>
          </w:p>
        </w:tc>
        <w:tc>
          <w:tcPr>
            <w:tcW w:w="1496" w:type="dxa"/>
            <w:shd w:val="clear" w:color="auto" w:fill="4472C4" w:themeFill="accent1"/>
          </w:tcPr>
          <w:p w14:paraId="78B57312" w14:textId="7AC6CF24" w:rsidR="006D4D2C" w:rsidRPr="006D4D2C" w:rsidRDefault="006D4D2C" w:rsidP="006D4D2C">
            <w:pPr>
              <w:pStyle w:val="NoSpacing"/>
              <w:spacing w:before="60" w:after="60" w:line="259" w:lineRule="auto"/>
              <w:rPr>
                <w:rFonts w:asciiTheme="minorHAnsi" w:hAnsiTheme="minorHAnsi" w:cstheme="minorHAnsi"/>
                <w:b/>
                <w:bCs/>
                <w:color w:val="FFFFFF" w:themeColor="background1"/>
                <w:szCs w:val="22"/>
              </w:rPr>
            </w:pPr>
            <w:r w:rsidRPr="006D4D2C">
              <w:rPr>
                <w:rFonts w:asciiTheme="minorHAnsi" w:hAnsiTheme="minorHAnsi" w:cstheme="minorHAnsi"/>
                <w:b/>
                <w:bCs/>
                <w:color w:val="FFFFFF" w:themeColor="background1"/>
                <w:szCs w:val="22"/>
              </w:rPr>
              <w:t>Variable name</w:t>
            </w:r>
          </w:p>
        </w:tc>
        <w:tc>
          <w:tcPr>
            <w:tcW w:w="2970" w:type="dxa"/>
            <w:shd w:val="clear" w:color="auto" w:fill="4472C4" w:themeFill="accent1"/>
          </w:tcPr>
          <w:p w14:paraId="640C795D" w14:textId="21C39164" w:rsidR="006D4D2C" w:rsidRPr="006D4D2C" w:rsidRDefault="006D4D2C" w:rsidP="006D4D2C">
            <w:pPr>
              <w:pStyle w:val="NoSpacing"/>
              <w:spacing w:before="60" w:after="60" w:line="259" w:lineRule="auto"/>
              <w:rPr>
                <w:rFonts w:asciiTheme="minorHAnsi" w:hAnsiTheme="minorHAnsi" w:cstheme="minorHAnsi"/>
                <w:b/>
                <w:bCs/>
                <w:color w:val="FFFFFF" w:themeColor="background1"/>
                <w:szCs w:val="22"/>
              </w:rPr>
            </w:pPr>
            <w:r w:rsidRPr="006D4D2C">
              <w:rPr>
                <w:rFonts w:asciiTheme="minorHAnsi" w:hAnsiTheme="minorHAnsi" w:cstheme="minorHAnsi"/>
                <w:b/>
                <w:bCs/>
                <w:color w:val="FFFFFF" w:themeColor="background1"/>
                <w:szCs w:val="22"/>
              </w:rPr>
              <w:t>Variable label</w:t>
            </w:r>
          </w:p>
        </w:tc>
        <w:tc>
          <w:tcPr>
            <w:tcW w:w="2718" w:type="dxa"/>
            <w:shd w:val="clear" w:color="auto" w:fill="4472C4" w:themeFill="accent1"/>
          </w:tcPr>
          <w:p w14:paraId="4D98E07E" w14:textId="6451DAB6" w:rsidR="006D4D2C" w:rsidRPr="006D4D2C" w:rsidRDefault="006D4D2C" w:rsidP="006D4D2C">
            <w:pPr>
              <w:pStyle w:val="NoSpacing"/>
              <w:spacing w:before="60" w:after="60" w:line="259" w:lineRule="auto"/>
              <w:rPr>
                <w:rFonts w:asciiTheme="minorHAnsi" w:hAnsiTheme="minorHAnsi" w:cstheme="minorHAnsi"/>
                <w:b/>
                <w:bCs/>
                <w:color w:val="FFFFFF" w:themeColor="background1"/>
                <w:szCs w:val="22"/>
              </w:rPr>
            </w:pPr>
            <w:r w:rsidRPr="006D4D2C">
              <w:rPr>
                <w:rFonts w:asciiTheme="minorHAnsi" w:hAnsiTheme="minorHAnsi" w:cstheme="minorHAnsi"/>
                <w:b/>
                <w:bCs/>
                <w:color w:val="FFFFFF" w:themeColor="background1"/>
                <w:szCs w:val="22"/>
              </w:rPr>
              <w:t>Allowed codes after standardization</w:t>
            </w:r>
          </w:p>
        </w:tc>
        <w:tc>
          <w:tcPr>
            <w:tcW w:w="787" w:type="dxa"/>
            <w:shd w:val="clear" w:color="auto" w:fill="4472C4" w:themeFill="accent1"/>
          </w:tcPr>
          <w:p w14:paraId="7CE91757" w14:textId="4C25F7BF" w:rsidR="006D4D2C" w:rsidRPr="006D4D2C" w:rsidRDefault="006D4D2C" w:rsidP="006D4D2C">
            <w:pPr>
              <w:pStyle w:val="NoSpacing"/>
              <w:spacing w:before="60" w:after="60" w:line="259" w:lineRule="auto"/>
              <w:jc w:val="center"/>
              <w:rPr>
                <w:rFonts w:asciiTheme="minorHAnsi" w:hAnsiTheme="minorHAnsi" w:cstheme="minorHAnsi"/>
                <w:b/>
                <w:bCs/>
                <w:color w:val="FFFFFF" w:themeColor="background1"/>
                <w:szCs w:val="22"/>
              </w:rPr>
            </w:pPr>
            <w:r w:rsidRPr="006D4D2C">
              <w:rPr>
                <w:rFonts w:asciiTheme="minorHAnsi" w:hAnsiTheme="minorHAnsi" w:cstheme="minorHAnsi"/>
                <w:b/>
                <w:bCs/>
                <w:color w:val="FFFFFF" w:themeColor="background1"/>
                <w:szCs w:val="22"/>
              </w:rPr>
              <w:t>Tier</w:t>
            </w:r>
          </w:p>
        </w:tc>
      </w:tr>
      <w:tr w:rsidR="006D4D2C" w:rsidRPr="006D4D2C" w14:paraId="072D49AC" w14:textId="77777777" w:rsidTr="006D4D2C">
        <w:tc>
          <w:tcPr>
            <w:tcW w:w="535" w:type="dxa"/>
          </w:tcPr>
          <w:p w14:paraId="6BE24E63" w14:textId="527EEFF2" w:rsidR="006D4D2C" w:rsidRPr="00E6251E" w:rsidRDefault="006D4D2C" w:rsidP="006D4D2C">
            <w:pPr>
              <w:pStyle w:val="NoSpacing"/>
              <w:spacing w:before="60" w:after="60" w:line="259" w:lineRule="auto"/>
              <w:jc w:val="right"/>
              <w:rPr>
                <w:rFonts w:asciiTheme="minorHAnsi" w:hAnsiTheme="minorHAnsi" w:cstheme="minorHAnsi"/>
                <w:sz w:val="20"/>
              </w:rPr>
            </w:pPr>
            <w:r w:rsidRPr="00E6251E">
              <w:rPr>
                <w:rFonts w:asciiTheme="minorHAnsi" w:hAnsiTheme="minorHAnsi" w:cstheme="minorHAnsi"/>
                <w:sz w:val="20"/>
              </w:rPr>
              <w:t>1</w:t>
            </w:r>
          </w:p>
        </w:tc>
        <w:tc>
          <w:tcPr>
            <w:tcW w:w="1080" w:type="dxa"/>
          </w:tcPr>
          <w:p w14:paraId="1848EA88" w14:textId="0AD015D5" w:rsidR="006D4D2C" w:rsidRPr="006D4D2C" w:rsidRDefault="006D4D2C" w:rsidP="006D4D2C">
            <w:pPr>
              <w:pStyle w:val="NoSpacing"/>
              <w:spacing w:before="60" w:after="60" w:line="259" w:lineRule="auto"/>
              <w:rPr>
                <w:rFonts w:asciiTheme="minorHAnsi" w:hAnsiTheme="minorHAnsi" w:cstheme="minorHAnsi"/>
                <w:sz w:val="20"/>
              </w:rPr>
            </w:pPr>
            <w:r w:rsidRPr="006D4D2C">
              <w:rPr>
                <w:rFonts w:asciiTheme="minorHAnsi" w:hAnsiTheme="minorHAnsi" w:cstheme="minorHAnsi"/>
                <w:sz w:val="20"/>
              </w:rPr>
              <w:t>Dwelling</w:t>
            </w:r>
          </w:p>
        </w:tc>
        <w:tc>
          <w:tcPr>
            <w:tcW w:w="1496" w:type="dxa"/>
          </w:tcPr>
          <w:p w14:paraId="405A2A10" w14:textId="74B9BB50" w:rsidR="006D4D2C" w:rsidRPr="006D4D2C" w:rsidRDefault="006D4D2C" w:rsidP="006D4D2C">
            <w:pPr>
              <w:pStyle w:val="NoSpacing"/>
              <w:spacing w:before="60" w:after="60" w:line="259" w:lineRule="auto"/>
              <w:rPr>
                <w:rFonts w:asciiTheme="minorHAnsi" w:hAnsiTheme="minorHAnsi" w:cstheme="minorHAnsi"/>
                <w:b/>
                <w:bCs/>
                <w:sz w:val="20"/>
              </w:rPr>
            </w:pPr>
            <w:r w:rsidRPr="006D4D2C">
              <w:rPr>
                <w:rFonts w:asciiTheme="minorHAnsi" w:hAnsiTheme="minorHAnsi" w:cstheme="minorHAnsi"/>
                <w:b/>
                <w:bCs/>
                <w:sz w:val="20"/>
              </w:rPr>
              <w:t>dweltyp</w:t>
            </w:r>
          </w:p>
        </w:tc>
        <w:tc>
          <w:tcPr>
            <w:tcW w:w="2970" w:type="dxa"/>
          </w:tcPr>
          <w:p w14:paraId="5E0C8CAA" w14:textId="59BA71DB" w:rsidR="006D4D2C" w:rsidRPr="006D4D2C" w:rsidRDefault="006D4D2C" w:rsidP="006D4D2C">
            <w:pPr>
              <w:pStyle w:val="NoSpacing"/>
              <w:spacing w:before="60" w:after="60" w:line="259" w:lineRule="auto"/>
              <w:rPr>
                <w:rFonts w:asciiTheme="minorHAnsi" w:hAnsiTheme="minorHAnsi" w:cstheme="minorHAnsi"/>
                <w:b/>
                <w:bCs/>
                <w:sz w:val="20"/>
              </w:rPr>
            </w:pPr>
            <w:r w:rsidRPr="006D4D2C">
              <w:rPr>
                <w:rFonts w:asciiTheme="minorHAnsi" w:hAnsiTheme="minorHAnsi" w:cstheme="minorHAnsi"/>
                <w:b/>
                <w:bCs/>
                <w:sz w:val="20"/>
              </w:rPr>
              <w:t>Type of dwelling</w:t>
            </w:r>
          </w:p>
        </w:tc>
        <w:tc>
          <w:tcPr>
            <w:tcW w:w="2718" w:type="dxa"/>
          </w:tcPr>
          <w:p w14:paraId="227D4255" w14:textId="140E78FE" w:rsidR="006D4D2C" w:rsidRPr="006D4D2C" w:rsidRDefault="006D4D2C" w:rsidP="006D4D2C">
            <w:pPr>
              <w:pStyle w:val="NoSpacing"/>
              <w:spacing w:before="60" w:after="60" w:line="259" w:lineRule="auto"/>
              <w:rPr>
                <w:rFonts w:asciiTheme="minorHAnsi" w:hAnsiTheme="minorHAnsi" w:cstheme="minorHAnsi"/>
                <w:sz w:val="20"/>
              </w:rPr>
            </w:pPr>
            <w:r w:rsidRPr="006D4D2C">
              <w:rPr>
                <w:rFonts w:asciiTheme="minorHAnsi" w:hAnsiTheme="minorHAnsi" w:cstheme="minorHAnsi"/>
                <w:sz w:val="20"/>
              </w:rPr>
              <w:t>1 = Detached house</w:t>
            </w:r>
            <w:r w:rsidRPr="006D4D2C">
              <w:rPr>
                <w:rFonts w:asciiTheme="minorHAnsi" w:hAnsiTheme="minorHAnsi" w:cstheme="minorHAnsi"/>
                <w:sz w:val="20"/>
              </w:rPr>
              <w:br/>
              <w:t>2 = Multi-family house</w:t>
            </w:r>
            <w:r w:rsidRPr="006D4D2C">
              <w:rPr>
                <w:rFonts w:asciiTheme="minorHAnsi" w:hAnsiTheme="minorHAnsi" w:cstheme="minorHAnsi"/>
                <w:sz w:val="20"/>
              </w:rPr>
              <w:br/>
              <w:t xml:space="preserve">3 = Separate apartment </w:t>
            </w:r>
            <w:r w:rsidRPr="006D4D2C">
              <w:rPr>
                <w:rFonts w:asciiTheme="minorHAnsi" w:hAnsiTheme="minorHAnsi" w:cstheme="minorHAnsi"/>
                <w:sz w:val="20"/>
              </w:rPr>
              <w:br/>
              <w:t xml:space="preserve">4 = Communal apartment </w:t>
            </w:r>
            <w:r w:rsidRPr="006D4D2C">
              <w:rPr>
                <w:rFonts w:asciiTheme="minorHAnsi" w:hAnsiTheme="minorHAnsi" w:cstheme="minorHAnsi"/>
                <w:sz w:val="20"/>
              </w:rPr>
              <w:br/>
              <w:t xml:space="preserve">5 = Room in a larger dwelling </w:t>
            </w:r>
            <w:r w:rsidRPr="006D4D2C">
              <w:rPr>
                <w:rFonts w:asciiTheme="minorHAnsi" w:hAnsiTheme="minorHAnsi" w:cstheme="minorHAnsi"/>
                <w:sz w:val="20"/>
              </w:rPr>
              <w:br/>
              <w:t xml:space="preserve">6 = Several buildings connected </w:t>
            </w:r>
            <w:r w:rsidRPr="006D4D2C">
              <w:rPr>
                <w:rFonts w:asciiTheme="minorHAnsi" w:hAnsiTheme="minorHAnsi" w:cstheme="minorHAnsi"/>
                <w:sz w:val="20"/>
              </w:rPr>
              <w:br/>
              <w:t xml:space="preserve">7 = Several separate buildings </w:t>
            </w:r>
            <w:r w:rsidRPr="006D4D2C">
              <w:rPr>
                <w:rFonts w:asciiTheme="minorHAnsi" w:hAnsiTheme="minorHAnsi" w:cstheme="minorHAnsi"/>
                <w:sz w:val="20"/>
              </w:rPr>
              <w:br/>
              <w:t xml:space="preserve">8 = Improvised housing unit </w:t>
            </w:r>
            <w:r w:rsidRPr="006D4D2C">
              <w:rPr>
                <w:rFonts w:asciiTheme="minorHAnsi" w:hAnsiTheme="minorHAnsi" w:cstheme="minorHAnsi"/>
                <w:sz w:val="20"/>
              </w:rPr>
              <w:br/>
              <w:t>9 = Other</w:t>
            </w:r>
          </w:p>
        </w:tc>
        <w:tc>
          <w:tcPr>
            <w:tcW w:w="787" w:type="dxa"/>
          </w:tcPr>
          <w:p w14:paraId="3A6671EC" w14:textId="60AEC5BC" w:rsidR="006D4D2C" w:rsidRPr="006D4D2C" w:rsidRDefault="006D4D2C" w:rsidP="006D4D2C">
            <w:pPr>
              <w:pStyle w:val="NoSpacing"/>
              <w:spacing w:before="60" w:after="60" w:line="259" w:lineRule="auto"/>
              <w:jc w:val="center"/>
              <w:rPr>
                <w:rFonts w:asciiTheme="minorHAnsi" w:hAnsiTheme="minorHAnsi" w:cstheme="minorHAnsi"/>
                <w:sz w:val="20"/>
              </w:rPr>
            </w:pPr>
            <w:r w:rsidRPr="006D4D2C">
              <w:rPr>
                <w:rFonts w:asciiTheme="minorHAnsi" w:hAnsiTheme="minorHAnsi" w:cstheme="minorHAnsi"/>
                <w:sz w:val="20"/>
              </w:rPr>
              <w:t>1</w:t>
            </w:r>
          </w:p>
        </w:tc>
      </w:tr>
      <w:tr w:rsidR="006D4D2C" w:rsidRPr="006D4D2C" w14:paraId="1473ABFB" w14:textId="77777777" w:rsidTr="006D4D2C">
        <w:tc>
          <w:tcPr>
            <w:tcW w:w="535" w:type="dxa"/>
          </w:tcPr>
          <w:p w14:paraId="327EC314" w14:textId="6AC80428" w:rsidR="006D4D2C" w:rsidRPr="00E6251E" w:rsidRDefault="006D4D2C" w:rsidP="006D4D2C">
            <w:pPr>
              <w:pStyle w:val="NoSpacing"/>
              <w:spacing w:before="60" w:after="60" w:line="259" w:lineRule="auto"/>
              <w:jc w:val="right"/>
              <w:rPr>
                <w:rFonts w:asciiTheme="minorHAnsi" w:hAnsiTheme="minorHAnsi" w:cstheme="minorHAnsi"/>
                <w:sz w:val="20"/>
              </w:rPr>
            </w:pPr>
            <w:r w:rsidRPr="00E6251E">
              <w:rPr>
                <w:rFonts w:asciiTheme="minorHAnsi" w:hAnsiTheme="minorHAnsi" w:cstheme="minorHAnsi"/>
                <w:sz w:val="20"/>
              </w:rPr>
              <w:t>2</w:t>
            </w:r>
          </w:p>
        </w:tc>
        <w:tc>
          <w:tcPr>
            <w:tcW w:w="1080" w:type="dxa"/>
            <w:hideMark/>
          </w:tcPr>
          <w:p w14:paraId="527A50CE" w14:textId="18D15A38" w:rsidR="006D4D2C" w:rsidRPr="006D4D2C" w:rsidRDefault="006D4D2C" w:rsidP="006D4D2C">
            <w:pPr>
              <w:pStyle w:val="NoSpacing"/>
              <w:spacing w:before="60" w:after="60" w:line="259" w:lineRule="auto"/>
              <w:rPr>
                <w:rFonts w:asciiTheme="minorHAnsi" w:hAnsiTheme="minorHAnsi" w:cstheme="minorHAnsi"/>
                <w:sz w:val="20"/>
              </w:rPr>
            </w:pPr>
            <w:r w:rsidRPr="006D4D2C">
              <w:rPr>
                <w:rFonts w:asciiTheme="minorHAnsi" w:hAnsiTheme="minorHAnsi" w:cstheme="minorHAnsi"/>
                <w:sz w:val="20"/>
              </w:rPr>
              <w:t>Dwelling</w:t>
            </w:r>
          </w:p>
        </w:tc>
        <w:tc>
          <w:tcPr>
            <w:tcW w:w="1496" w:type="dxa"/>
          </w:tcPr>
          <w:p w14:paraId="397AE2AD" w14:textId="77777777" w:rsidR="006D4D2C" w:rsidRPr="006D4D2C" w:rsidRDefault="006D4D2C" w:rsidP="006D4D2C">
            <w:pPr>
              <w:pStyle w:val="NoSpacing"/>
              <w:spacing w:before="60" w:after="60" w:line="259" w:lineRule="auto"/>
              <w:rPr>
                <w:rFonts w:asciiTheme="minorHAnsi" w:hAnsiTheme="minorHAnsi" w:cstheme="minorHAnsi"/>
                <w:b/>
                <w:bCs/>
                <w:sz w:val="20"/>
              </w:rPr>
            </w:pPr>
            <w:r w:rsidRPr="006D4D2C">
              <w:rPr>
                <w:rFonts w:asciiTheme="minorHAnsi" w:hAnsiTheme="minorHAnsi" w:cstheme="minorHAnsi"/>
                <w:b/>
                <w:bCs/>
                <w:sz w:val="20"/>
              </w:rPr>
              <w:t>typlivqrt</w:t>
            </w:r>
          </w:p>
        </w:tc>
        <w:tc>
          <w:tcPr>
            <w:tcW w:w="2970" w:type="dxa"/>
            <w:hideMark/>
          </w:tcPr>
          <w:p w14:paraId="3A56D9A5" w14:textId="77777777" w:rsidR="006D4D2C" w:rsidRPr="006D4D2C" w:rsidRDefault="006D4D2C" w:rsidP="006D4D2C">
            <w:pPr>
              <w:pStyle w:val="NoSpacing"/>
              <w:spacing w:before="60" w:after="60" w:line="259" w:lineRule="auto"/>
              <w:rPr>
                <w:rFonts w:asciiTheme="minorHAnsi" w:hAnsiTheme="minorHAnsi" w:cstheme="minorHAnsi"/>
                <w:b/>
                <w:bCs/>
                <w:sz w:val="20"/>
              </w:rPr>
            </w:pPr>
            <w:r w:rsidRPr="006D4D2C">
              <w:rPr>
                <w:rFonts w:asciiTheme="minorHAnsi" w:hAnsiTheme="minorHAnsi" w:cstheme="minorHAnsi"/>
                <w:b/>
                <w:bCs/>
                <w:sz w:val="20"/>
              </w:rPr>
              <w:t>Types of living quarters</w:t>
            </w:r>
          </w:p>
        </w:tc>
        <w:tc>
          <w:tcPr>
            <w:tcW w:w="2718" w:type="dxa"/>
            <w:hideMark/>
          </w:tcPr>
          <w:p w14:paraId="30E85DC4" w14:textId="0F252488" w:rsidR="006D4D2C" w:rsidRPr="006D4D2C" w:rsidRDefault="006D4D2C" w:rsidP="006D4D2C">
            <w:pPr>
              <w:pStyle w:val="NoSpacing"/>
              <w:spacing w:before="60" w:after="60" w:line="259" w:lineRule="auto"/>
              <w:rPr>
                <w:rFonts w:asciiTheme="minorHAnsi" w:hAnsiTheme="minorHAnsi" w:cstheme="minorHAnsi"/>
                <w:color w:val="FF0000"/>
                <w:sz w:val="20"/>
              </w:rPr>
            </w:pPr>
            <w:r w:rsidRPr="006D4D2C">
              <w:rPr>
                <w:rFonts w:asciiTheme="minorHAnsi" w:hAnsiTheme="minorHAnsi" w:cstheme="minorHAnsi"/>
                <w:sz w:val="20"/>
              </w:rPr>
              <w:t>1 = Housing units, conventional dwelling with basic facilities</w:t>
            </w:r>
            <w:r w:rsidRPr="006D4D2C">
              <w:rPr>
                <w:rFonts w:asciiTheme="minorHAnsi" w:hAnsiTheme="minorHAnsi" w:cstheme="minorHAnsi"/>
                <w:sz w:val="20"/>
              </w:rPr>
              <w:br/>
              <w:t xml:space="preserve">2 = Housing units, conventional dwelling without basic facilities </w:t>
            </w:r>
            <w:r w:rsidRPr="006D4D2C">
              <w:rPr>
                <w:rFonts w:asciiTheme="minorHAnsi" w:hAnsiTheme="minorHAnsi" w:cstheme="minorHAnsi"/>
                <w:sz w:val="20"/>
              </w:rPr>
              <w:br/>
              <w:t>3 = Other housing units</w:t>
            </w:r>
          </w:p>
        </w:tc>
        <w:tc>
          <w:tcPr>
            <w:tcW w:w="787" w:type="dxa"/>
          </w:tcPr>
          <w:p w14:paraId="5D620556" w14:textId="4ACA95C9" w:rsidR="006D4D2C" w:rsidRPr="006D4D2C" w:rsidRDefault="006D4D2C" w:rsidP="006D4D2C">
            <w:pPr>
              <w:pStyle w:val="NoSpacing"/>
              <w:spacing w:before="60" w:after="60" w:line="259" w:lineRule="auto"/>
              <w:jc w:val="center"/>
              <w:rPr>
                <w:rFonts w:asciiTheme="minorHAnsi" w:hAnsiTheme="minorHAnsi" w:cstheme="minorHAnsi"/>
                <w:sz w:val="20"/>
              </w:rPr>
            </w:pPr>
            <w:r w:rsidRPr="006D4D2C">
              <w:rPr>
                <w:rFonts w:asciiTheme="minorHAnsi" w:hAnsiTheme="minorHAnsi" w:cstheme="minorHAnsi"/>
                <w:sz w:val="20"/>
              </w:rPr>
              <w:t>1</w:t>
            </w:r>
          </w:p>
        </w:tc>
      </w:tr>
      <w:tr w:rsidR="006D4D2C" w:rsidRPr="006D4D2C" w14:paraId="0DFDA694" w14:textId="77777777" w:rsidTr="006D4D2C">
        <w:tc>
          <w:tcPr>
            <w:tcW w:w="535" w:type="dxa"/>
          </w:tcPr>
          <w:p w14:paraId="5BBEDA15" w14:textId="16546C4B" w:rsidR="006D4D2C" w:rsidRPr="00E6251E" w:rsidRDefault="006D4D2C" w:rsidP="006D4D2C">
            <w:pPr>
              <w:pStyle w:val="NoSpacing"/>
              <w:spacing w:before="60" w:after="60" w:line="259" w:lineRule="auto"/>
              <w:jc w:val="right"/>
              <w:rPr>
                <w:rFonts w:asciiTheme="minorHAnsi" w:hAnsiTheme="minorHAnsi" w:cstheme="minorHAnsi"/>
                <w:sz w:val="20"/>
              </w:rPr>
            </w:pPr>
            <w:r w:rsidRPr="00E6251E">
              <w:rPr>
                <w:rFonts w:asciiTheme="minorHAnsi" w:hAnsiTheme="minorHAnsi" w:cstheme="minorHAnsi"/>
                <w:sz w:val="20"/>
              </w:rPr>
              <w:t>3</w:t>
            </w:r>
          </w:p>
        </w:tc>
        <w:tc>
          <w:tcPr>
            <w:tcW w:w="1080" w:type="dxa"/>
          </w:tcPr>
          <w:p w14:paraId="1FB39074" w14:textId="67950A73" w:rsidR="006D4D2C" w:rsidRPr="006D4D2C" w:rsidRDefault="006D4D2C" w:rsidP="006D4D2C">
            <w:pPr>
              <w:pStyle w:val="NoSpacing"/>
              <w:spacing w:before="60" w:after="60" w:line="259" w:lineRule="auto"/>
              <w:rPr>
                <w:rFonts w:asciiTheme="minorHAnsi" w:hAnsiTheme="minorHAnsi" w:cstheme="minorHAnsi"/>
                <w:b/>
                <w:bCs/>
                <w:sz w:val="20"/>
              </w:rPr>
            </w:pPr>
            <w:r w:rsidRPr="006D4D2C">
              <w:rPr>
                <w:rFonts w:asciiTheme="minorHAnsi" w:hAnsiTheme="minorHAnsi" w:cstheme="minorHAnsi"/>
                <w:bCs/>
                <w:sz w:val="20"/>
              </w:rPr>
              <w:t>Dwelling</w:t>
            </w:r>
          </w:p>
        </w:tc>
        <w:tc>
          <w:tcPr>
            <w:tcW w:w="1496" w:type="dxa"/>
          </w:tcPr>
          <w:p w14:paraId="46B971FB" w14:textId="0CC8A3F4" w:rsidR="006D4D2C" w:rsidRPr="006D4D2C" w:rsidRDefault="006D4D2C" w:rsidP="006D4D2C">
            <w:pPr>
              <w:pStyle w:val="NoSpacing"/>
              <w:spacing w:before="60" w:after="60" w:line="259" w:lineRule="auto"/>
              <w:rPr>
                <w:rFonts w:asciiTheme="minorHAnsi" w:hAnsiTheme="minorHAnsi" w:cstheme="minorHAnsi"/>
                <w:b/>
                <w:bCs/>
                <w:sz w:val="20"/>
              </w:rPr>
            </w:pPr>
            <w:r w:rsidRPr="006D4D2C">
              <w:rPr>
                <w:rFonts w:asciiTheme="minorHAnsi" w:hAnsiTheme="minorHAnsi" w:cstheme="minorHAnsi"/>
                <w:b/>
                <w:bCs/>
                <w:sz w:val="20"/>
              </w:rPr>
              <w:t>kitchen</w:t>
            </w:r>
          </w:p>
        </w:tc>
        <w:tc>
          <w:tcPr>
            <w:tcW w:w="2970" w:type="dxa"/>
          </w:tcPr>
          <w:p w14:paraId="53567ABB" w14:textId="08467952" w:rsidR="006D4D2C" w:rsidRPr="006D4D2C" w:rsidRDefault="006D4D2C" w:rsidP="006D4D2C">
            <w:pPr>
              <w:pStyle w:val="NoSpacing"/>
              <w:spacing w:before="60" w:after="60" w:line="259" w:lineRule="auto"/>
              <w:rPr>
                <w:rFonts w:asciiTheme="minorHAnsi" w:hAnsiTheme="minorHAnsi" w:cstheme="minorHAnsi"/>
                <w:b/>
                <w:bCs/>
                <w:sz w:val="20"/>
              </w:rPr>
            </w:pPr>
            <w:r w:rsidRPr="006D4D2C">
              <w:rPr>
                <w:rFonts w:asciiTheme="minorHAnsi" w:hAnsiTheme="minorHAnsi" w:cstheme="minorHAnsi"/>
                <w:b/>
                <w:bCs/>
                <w:sz w:val="20"/>
              </w:rPr>
              <w:t>Separate kitchen in dwelling</w:t>
            </w:r>
          </w:p>
        </w:tc>
        <w:tc>
          <w:tcPr>
            <w:tcW w:w="2718" w:type="dxa"/>
          </w:tcPr>
          <w:p w14:paraId="37AF3BE4" w14:textId="12A902AD" w:rsidR="006D4D2C" w:rsidRPr="006D4D2C" w:rsidRDefault="006D4D2C" w:rsidP="006D4D2C">
            <w:pPr>
              <w:pStyle w:val="NoSpacing"/>
              <w:spacing w:before="60" w:after="60" w:line="259" w:lineRule="auto"/>
              <w:rPr>
                <w:rFonts w:asciiTheme="minorHAnsi" w:hAnsiTheme="minorHAnsi" w:cstheme="minorHAnsi"/>
                <w:b/>
                <w:bCs/>
                <w:sz w:val="20"/>
              </w:rPr>
            </w:pPr>
            <w:r w:rsidRPr="006D4D2C">
              <w:rPr>
                <w:rFonts w:asciiTheme="minorHAnsi" w:hAnsiTheme="minorHAnsi" w:cstheme="minorHAnsi"/>
                <w:bCs/>
                <w:sz w:val="20"/>
              </w:rPr>
              <w:t xml:space="preserve">0 = No </w:t>
            </w:r>
            <w:r w:rsidRPr="006D4D2C">
              <w:rPr>
                <w:rFonts w:asciiTheme="minorHAnsi" w:hAnsiTheme="minorHAnsi" w:cstheme="minorHAnsi"/>
                <w:bCs/>
                <w:sz w:val="20"/>
              </w:rPr>
              <w:br/>
              <w:t>1 = Yes</w:t>
            </w:r>
          </w:p>
        </w:tc>
        <w:tc>
          <w:tcPr>
            <w:tcW w:w="787" w:type="dxa"/>
          </w:tcPr>
          <w:p w14:paraId="58995924" w14:textId="78D8700D" w:rsidR="006D4D2C" w:rsidRPr="006D4D2C" w:rsidRDefault="006D4D2C" w:rsidP="006D4D2C">
            <w:pPr>
              <w:pStyle w:val="NoSpacing"/>
              <w:spacing w:before="60" w:after="60" w:line="259" w:lineRule="auto"/>
              <w:jc w:val="center"/>
              <w:rPr>
                <w:rFonts w:asciiTheme="minorHAnsi" w:hAnsiTheme="minorHAnsi" w:cstheme="minorHAnsi"/>
                <w:b/>
                <w:bCs/>
                <w:sz w:val="20"/>
              </w:rPr>
            </w:pPr>
            <w:r w:rsidRPr="006D4D2C">
              <w:rPr>
                <w:rFonts w:asciiTheme="minorHAnsi" w:hAnsiTheme="minorHAnsi" w:cstheme="minorHAnsi"/>
                <w:bCs/>
                <w:sz w:val="20"/>
              </w:rPr>
              <w:t>1</w:t>
            </w:r>
          </w:p>
        </w:tc>
      </w:tr>
      <w:tr w:rsidR="006D4D2C" w:rsidRPr="006D4D2C" w14:paraId="660B50A7" w14:textId="77777777" w:rsidTr="006D4D2C">
        <w:tc>
          <w:tcPr>
            <w:tcW w:w="535" w:type="dxa"/>
          </w:tcPr>
          <w:p w14:paraId="3EABC66E" w14:textId="3FCB332A" w:rsidR="006D4D2C" w:rsidRPr="00E6251E" w:rsidRDefault="006D4D2C" w:rsidP="006D4D2C">
            <w:pPr>
              <w:pStyle w:val="NoSpacing"/>
              <w:spacing w:before="60" w:after="60" w:line="259" w:lineRule="auto"/>
              <w:jc w:val="right"/>
              <w:rPr>
                <w:rFonts w:asciiTheme="minorHAnsi" w:hAnsiTheme="minorHAnsi" w:cstheme="minorHAnsi"/>
                <w:sz w:val="20"/>
              </w:rPr>
            </w:pPr>
            <w:r w:rsidRPr="00E6251E">
              <w:rPr>
                <w:rFonts w:asciiTheme="minorHAnsi" w:hAnsiTheme="minorHAnsi" w:cstheme="minorHAnsi"/>
                <w:sz w:val="20"/>
              </w:rPr>
              <w:t>4</w:t>
            </w:r>
          </w:p>
        </w:tc>
        <w:tc>
          <w:tcPr>
            <w:tcW w:w="1080" w:type="dxa"/>
          </w:tcPr>
          <w:p w14:paraId="56EC2FD7" w14:textId="4CB45EF5" w:rsidR="006D4D2C" w:rsidRPr="006D4D2C" w:rsidRDefault="006D4D2C" w:rsidP="006D4D2C">
            <w:pPr>
              <w:pStyle w:val="NoSpacing"/>
              <w:spacing w:before="60" w:after="60" w:line="259" w:lineRule="auto"/>
              <w:rPr>
                <w:rFonts w:asciiTheme="minorHAnsi" w:hAnsiTheme="minorHAnsi" w:cstheme="minorHAnsi"/>
                <w:b/>
                <w:bCs/>
                <w:sz w:val="20"/>
              </w:rPr>
            </w:pPr>
            <w:r w:rsidRPr="006D4D2C">
              <w:rPr>
                <w:rFonts w:asciiTheme="minorHAnsi" w:hAnsiTheme="minorHAnsi" w:cstheme="minorHAnsi"/>
                <w:bCs/>
                <w:sz w:val="20"/>
              </w:rPr>
              <w:t>Dwelling</w:t>
            </w:r>
          </w:p>
        </w:tc>
        <w:tc>
          <w:tcPr>
            <w:tcW w:w="1496" w:type="dxa"/>
          </w:tcPr>
          <w:p w14:paraId="3DF42E29" w14:textId="6113B355" w:rsidR="006D4D2C" w:rsidRPr="006D4D2C" w:rsidRDefault="006D4D2C" w:rsidP="006D4D2C">
            <w:pPr>
              <w:pStyle w:val="NoSpacing"/>
              <w:spacing w:before="60" w:after="60" w:line="259" w:lineRule="auto"/>
              <w:rPr>
                <w:rFonts w:asciiTheme="minorHAnsi" w:hAnsiTheme="minorHAnsi" w:cstheme="minorHAnsi"/>
                <w:b/>
                <w:bCs/>
                <w:sz w:val="20"/>
              </w:rPr>
            </w:pPr>
            <w:r w:rsidRPr="006D4D2C">
              <w:rPr>
                <w:rFonts w:asciiTheme="minorHAnsi" w:hAnsiTheme="minorHAnsi" w:cstheme="minorHAnsi"/>
                <w:b/>
                <w:bCs/>
                <w:sz w:val="20"/>
              </w:rPr>
              <w:t>bath</w:t>
            </w:r>
          </w:p>
        </w:tc>
        <w:tc>
          <w:tcPr>
            <w:tcW w:w="2970" w:type="dxa"/>
          </w:tcPr>
          <w:p w14:paraId="5B9BB9AD" w14:textId="4BD3B206" w:rsidR="006D4D2C" w:rsidRPr="006D4D2C" w:rsidRDefault="006D4D2C" w:rsidP="006D4D2C">
            <w:pPr>
              <w:pStyle w:val="NoSpacing"/>
              <w:spacing w:before="60" w:after="60" w:line="259" w:lineRule="auto"/>
              <w:rPr>
                <w:rFonts w:asciiTheme="minorHAnsi" w:hAnsiTheme="minorHAnsi" w:cstheme="minorHAnsi"/>
                <w:b/>
                <w:bCs/>
                <w:sz w:val="20"/>
              </w:rPr>
            </w:pPr>
            <w:r w:rsidRPr="006D4D2C">
              <w:rPr>
                <w:rFonts w:asciiTheme="minorHAnsi" w:hAnsiTheme="minorHAnsi" w:cstheme="minorHAnsi"/>
                <w:b/>
                <w:bCs/>
                <w:sz w:val="20"/>
              </w:rPr>
              <w:t>Bathing facility in the dwelling</w:t>
            </w:r>
          </w:p>
        </w:tc>
        <w:tc>
          <w:tcPr>
            <w:tcW w:w="2718" w:type="dxa"/>
          </w:tcPr>
          <w:p w14:paraId="002F1970" w14:textId="13616A79" w:rsidR="006D4D2C" w:rsidRPr="006D4D2C" w:rsidRDefault="006D4D2C" w:rsidP="006D4D2C">
            <w:pPr>
              <w:pStyle w:val="NoSpacing"/>
              <w:spacing w:before="60" w:after="60" w:line="259" w:lineRule="auto"/>
              <w:rPr>
                <w:rFonts w:asciiTheme="minorHAnsi" w:hAnsiTheme="minorHAnsi" w:cstheme="minorHAnsi"/>
                <w:b/>
                <w:bCs/>
                <w:sz w:val="20"/>
              </w:rPr>
            </w:pPr>
            <w:r w:rsidRPr="006D4D2C">
              <w:rPr>
                <w:rFonts w:asciiTheme="minorHAnsi" w:hAnsiTheme="minorHAnsi" w:cstheme="minorHAnsi"/>
                <w:bCs/>
                <w:sz w:val="20"/>
              </w:rPr>
              <w:t xml:space="preserve">0 = No </w:t>
            </w:r>
            <w:r w:rsidRPr="006D4D2C">
              <w:rPr>
                <w:rFonts w:asciiTheme="minorHAnsi" w:hAnsiTheme="minorHAnsi" w:cstheme="minorHAnsi"/>
                <w:bCs/>
                <w:sz w:val="20"/>
              </w:rPr>
              <w:br/>
              <w:t>1 = Yes</w:t>
            </w:r>
          </w:p>
        </w:tc>
        <w:tc>
          <w:tcPr>
            <w:tcW w:w="787" w:type="dxa"/>
          </w:tcPr>
          <w:p w14:paraId="29EF8D45" w14:textId="1B3E52B7" w:rsidR="006D4D2C" w:rsidRPr="006D4D2C" w:rsidRDefault="006D4D2C" w:rsidP="006D4D2C">
            <w:pPr>
              <w:pStyle w:val="NoSpacing"/>
              <w:spacing w:before="60" w:after="60" w:line="259" w:lineRule="auto"/>
              <w:jc w:val="center"/>
              <w:rPr>
                <w:rFonts w:asciiTheme="minorHAnsi" w:hAnsiTheme="minorHAnsi" w:cstheme="minorHAnsi"/>
                <w:b/>
                <w:bCs/>
                <w:sz w:val="20"/>
              </w:rPr>
            </w:pPr>
            <w:r w:rsidRPr="006D4D2C">
              <w:rPr>
                <w:rFonts w:asciiTheme="minorHAnsi" w:hAnsiTheme="minorHAnsi" w:cstheme="minorHAnsi"/>
                <w:bCs/>
                <w:sz w:val="20"/>
              </w:rPr>
              <w:t>1</w:t>
            </w:r>
          </w:p>
        </w:tc>
      </w:tr>
      <w:tr w:rsidR="006D4D2C" w:rsidRPr="006D4D2C" w14:paraId="14E619E4" w14:textId="77777777" w:rsidTr="006D4D2C">
        <w:tc>
          <w:tcPr>
            <w:tcW w:w="535" w:type="dxa"/>
          </w:tcPr>
          <w:p w14:paraId="4AC479CB" w14:textId="7176BBC1" w:rsidR="006D4D2C" w:rsidRPr="00E6251E" w:rsidRDefault="006D4D2C" w:rsidP="006D4D2C">
            <w:pPr>
              <w:pStyle w:val="NoSpacing"/>
              <w:spacing w:before="60" w:after="60" w:line="259" w:lineRule="auto"/>
              <w:jc w:val="right"/>
              <w:rPr>
                <w:rFonts w:asciiTheme="minorHAnsi" w:hAnsiTheme="minorHAnsi" w:cstheme="minorHAnsi"/>
                <w:sz w:val="20"/>
              </w:rPr>
            </w:pPr>
            <w:r w:rsidRPr="00E6251E">
              <w:rPr>
                <w:rFonts w:asciiTheme="minorHAnsi" w:hAnsiTheme="minorHAnsi" w:cstheme="minorHAnsi"/>
                <w:sz w:val="20"/>
              </w:rPr>
              <w:t>5</w:t>
            </w:r>
          </w:p>
        </w:tc>
        <w:tc>
          <w:tcPr>
            <w:tcW w:w="1080" w:type="dxa"/>
          </w:tcPr>
          <w:p w14:paraId="5B2214EC" w14:textId="3869B7FF" w:rsidR="006D4D2C" w:rsidRPr="006D4D2C" w:rsidRDefault="006D4D2C" w:rsidP="006D4D2C">
            <w:pPr>
              <w:pStyle w:val="NoSpacing"/>
              <w:spacing w:before="60" w:after="60" w:line="259" w:lineRule="auto"/>
              <w:rPr>
                <w:rFonts w:asciiTheme="minorHAnsi" w:hAnsiTheme="minorHAnsi" w:cstheme="minorHAnsi"/>
                <w:b/>
                <w:bCs/>
                <w:sz w:val="20"/>
              </w:rPr>
            </w:pPr>
            <w:r w:rsidRPr="006D4D2C">
              <w:rPr>
                <w:rFonts w:asciiTheme="minorHAnsi" w:hAnsiTheme="minorHAnsi" w:cstheme="minorHAnsi"/>
                <w:bCs/>
                <w:sz w:val="20"/>
              </w:rPr>
              <w:t>Dwelling</w:t>
            </w:r>
          </w:p>
        </w:tc>
        <w:tc>
          <w:tcPr>
            <w:tcW w:w="1496" w:type="dxa"/>
          </w:tcPr>
          <w:p w14:paraId="45897E0C" w14:textId="03D116EB" w:rsidR="006D4D2C" w:rsidRPr="006D4D2C" w:rsidRDefault="006D4D2C" w:rsidP="006D4D2C">
            <w:pPr>
              <w:pStyle w:val="NoSpacing"/>
              <w:spacing w:before="60" w:after="60" w:line="259" w:lineRule="auto"/>
              <w:rPr>
                <w:rFonts w:asciiTheme="minorHAnsi" w:hAnsiTheme="minorHAnsi" w:cstheme="minorHAnsi"/>
                <w:b/>
                <w:bCs/>
                <w:sz w:val="20"/>
              </w:rPr>
            </w:pPr>
            <w:r w:rsidRPr="006D4D2C">
              <w:rPr>
                <w:rFonts w:asciiTheme="minorHAnsi" w:hAnsiTheme="minorHAnsi" w:cstheme="minorHAnsi"/>
                <w:b/>
                <w:bCs/>
                <w:sz w:val="20"/>
              </w:rPr>
              <w:t>rooms</w:t>
            </w:r>
          </w:p>
        </w:tc>
        <w:tc>
          <w:tcPr>
            <w:tcW w:w="2970" w:type="dxa"/>
          </w:tcPr>
          <w:p w14:paraId="46B563CE" w14:textId="0768EBFF" w:rsidR="006D4D2C" w:rsidRPr="006D4D2C" w:rsidRDefault="006D4D2C" w:rsidP="006D4D2C">
            <w:pPr>
              <w:pStyle w:val="NoSpacing"/>
              <w:spacing w:before="60" w:after="60" w:line="259" w:lineRule="auto"/>
              <w:rPr>
                <w:rFonts w:asciiTheme="minorHAnsi" w:hAnsiTheme="minorHAnsi" w:cstheme="minorHAnsi"/>
                <w:b/>
                <w:bCs/>
                <w:sz w:val="20"/>
              </w:rPr>
            </w:pPr>
            <w:r w:rsidRPr="006D4D2C">
              <w:rPr>
                <w:rFonts w:asciiTheme="minorHAnsi" w:hAnsiTheme="minorHAnsi" w:cstheme="minorHAnsi"/>
                <w:b/>
                <w:bCs/>
                <w:sz w:val="20"/>
              </w:rPr>
              <w:t xml:space="preserve">Number of habitable rooms </w:t>
            </w:r>
          </w:p>
        </w:tc>
        <w:tc>
          <w:tcPr>
            <w:tcW w:w="2718" w:type="dxa"/>
          </w:tcPr>
          <w:p w14:paraId="37C2C0AF" w14:textId="48937697" w:rsidR="006D4D2C" w:rsidRPr="006D4D2C" w:rsidRDefault="006D4D2C" w:rsidP="006D4D2C">
            <w:pPr>
              <w:pStyle w:val="NoSpacing"/>
              <w:spacing w:before="60" w:line="259" w:lineRule="auto"/>
              <w:rPr>
                <w:rFonts w:asciiTheme="minorHAnsi" w:hAnsiTheme="minorHAnsi" w:cstheme="minorHAnsi"/>
                <w:b/>
                <w:bCs/>
                <w:sz w:val="20"/>
              </w:rPr>
            </w:pPr>
            <w:r w:rsidRPr="006D4D2C">
              <w:rPr>
                <w:rFonts w:asciiTheme="minorHAnsi" w:hAnsiTheme="minorHAnsi" w:cstheme="minorHAnsi"/>
                <w:bCs/>
                <w:sz w:val="20"/>
              </w:rPr>
              <w:t>Numeric, continuous</w:t>
            </w:r>
          </w:p>
        </w:tc>
        <w:tc>
          <w:tcPr>
            <w:tcW w:w="787" w:type="dxa"/>
          </w:tcPr>
          <w:p w14:paraId="4566D42A" w14:textId="298FF3AA" w:rsidR="006D4D2C" w:rsidRPr="006D4D2C" w:rsidRDefault="006D4D2C" w:rsidP="006D4D2C">
            <w:pPr>
              <w:pStyle w:val="NoSpacing"/>
              <w:spacing w:before="60" w:after="60" w:line="259" w:lineRule="auto"/>
              <w:jc w:val="center"/>
              <w:rPr>
                <w:rFonts w:asciiTheme="minorHAnsi" w:hAnsiTheme="minorHAnsi" w:cstheme="minorHAnsi"/>
                <w:b/>
                <w:bCs/>
                <w:sz w:val="20"/>
              </w:rPr>
            </w:pPr>
            <w:r w:rsidRPr="006D4D2C">
              <w:rPr>
                <w:rFonts w:asciiTheme="minorHAnsi" w:hAnsiTheme="minorHAnsi" w:cstheme="minorHAnsi"/>
                <w:bCs/>
                <w:sz w:val="20"/>
              </w:rPr>
              <w:t>1</w:t>
            </w:r>
          </w:p>
        </w:tc>
      </w:tr>
      <w:tr w:rsidR="006D4D2C" w:rsidRPr="006D4D2C" w14:paraId="6439FC55" w14:textId="77777777" w:rsidTr="006D4D2C">
        <w:tc>
          <w:tcPr>
            <w:tcW w:w="535" w:type="dxa"/>
          </w:tcPr>
          <w:p w14:paraId="3EE4982A" w14:textId="730DD1B9" w:rsidR="006D4D2C" w:rsidRPr="00E6251E" w:rsidRDefault="006D4D2C" w:rsidP="006D4D2C">
            <w:pPr>
              <w:pStyle w:val="NoSpacing"/>
              <w:spacing w:before="60" w:after="60" w:line="259" w:lineRule="auto"/>
              <w:jc w:val="right"/>
              <w:rPr>
                <w:rFonts w:asciiTheme="minorHAnsi" w:hAnsiTheme="minorHAnsi" w:cstheme="minorHAnsi"/>
                <w:sz w:val="20"/>
              </w:rPr>
            </w:pPr>
            <w:r w:rsidRPr="00E6251E">
              <w:rPr>
                <w:rFonts w:asciiTheme="minorHAnsi" w:hAnsiTheme="minorHAnsi" w:cstheme="minorHAnsi"/>
                <w:sz w:val="20"/>
              </w:rPr>
              <w:t>6</w:t>
            </w:r>
          </w:p>
        </w:tc>
        <w:tc>
          <w:tcPr>
            <w:tcW w:w="1080" w:type="dxa"/>
          </w:tcPr>
          <w:p w14:paraId="5A7BF001" w14:textId="7C2F5534" w:rsidR="006D4D2C" w:rsidRPr="006D4D2C" w:rsidRDefault="006D4D2C" w:rsidP="006D4D2C">
            <w:pPr>
              <w:pStyle w:val="NoSpacing"/>
              <w:spacing w:before="60" w:after="60" w:line="259" w:lineRule="auto"/>
              <w:rPr>
                <w:rFonts w:asciiTheme="minorHAnsi" w:hAnsiTheme="minorHAnsi" w:cstheme="minorHAnsi"/>
                <w:b/>
                <w:bCs/>
                <w:sz w:val="20"/>
              </w:rPr>
            </w:pPr>
            <w:r w:rsidRPr="006D4D2C">
              <w:rPr>
                <w:rFonts w:asciiTheme="minorHAnsi" w:hAnsiTheme="minorHAnsi" w:cstheme="minorHAnsi"/>
                <w:bCs/>
                <w:sz w:val="20"/>
              </w:rPr>
              <w:t>Dwelling</w:t>
            </w:r>
          </w:p>
        </w:tc>
        <w:tc>
          <w:tcPr>
            <w:tcW w:w="1496" w:type="dxa"/>
          </w:tcPr>
          <w:p w14:paraId="5FB34EB2" w14:textId="58AD0C5B" w:rsidR="006D4D2C" w:rsidRPr="006D4D2C" w:rsidRDefault="006D4D2C" w:rsidP="006D4D2C">
            <w:pPr>
              <w:pStyle w:val="NoSpacing"/>
              <w:spacing w:before="60" w:after="60" w:line="259" w:lineRule="auto"/>
              <w:rPr>
                <w:rFonts w:asciiTheme="minorHAnsi" w:hAnsiTheme="minorHAnsi" w:cstheme="minorHAnsi"/>
                <w:b/>
                <w:bCs/>
                <w:sz w:val="20"/>
              </w:rPr>
            </w:pPr>
            <w:r w:rsidRPr="006D4D2C">
              <w:rPr>
                <w:rFonts w:asciiTheme="minorHAnsi" w:hAnsiTheme="minorHAnsi" w:cstheme="minorHAnsi"/>
                <w:b/>
                <w:bCs/>
                <w:sz w:val="20"/>
              </w:rPr>
              <w:t>areaspace</w:t>
            </w:r>
          </w:p>
        </w:tc>
        <w:tc>
          <w:tcPr>
            <w:tcW w:w="2970" w:type="dxa"/>
          </w:tcPr>
          <w:p w14:paraId="7CDEF7EC" w14:textId="01BFDBF9" w:rsidR="006D4D2C" w:rsidRPr="006D4D2C" w:rsidRDefault="006D4D2C" w:rsidP="006D4D2C">
            <w:pPr>
              <w:pStyle w:val="NoSpacing"/>
              <w:spacing w:before="60" w:after="60" w:line="259" w:lineRule="auto"/>
              <w:rPr>
                <w:rFonts w:asciiTheme="minorHAnsi" w:hAnsiTheme="minorHAnsi" w:cstheme="minorHAnsi"/>
                <w:b/>
                <w:bCs/>
                <w:sz w:val="20"/>
              </w:rPr>
            </w:pPr>
            <w:r w:rsidRPr="006D4D2C">
              <w:rPr>
                <w:rFonts w:asciiTheme="minorHAnsi" w:hAnsiTheme="minorHAnsi" w:cstheme="minorHAnsi"/>
                <w:b/>
                <w:bCs/>
                <w:sz w:val="20"/>
              </w:rPr>
              <w:t>Area of main household space (sq. meters)</w:t>
            </w:r>
          </w:p>
        </w:tc>
        <w:tc>
          <w:tcPr>
            <w:tcW w:w="2718" w:type="dxa"/>
          </w:tcPr>
          <w:p w14:paraId="10DA2334" w14:textId="1CF8AE43" w:rsidR="006D4D2C" w:rsidRPr="006D4D2C" w:rsidRDefault="006D4D2C" w:rsidP="006D4D2C">
            <w:pPr>
              <w:pStyle w:val="NoSpacing"/>
              <w:spacing w:before="60" w:line="259" w:lineRule="auto"/>
              <w:rPr>
                <w:rFonts w:asciiTheme="minorHAnsi" w:hAnsiTheme="minorHAnsi" w:cstheme="minorHAnsi"/>
                <w:b/>
                <w:bCs/>
                <w:sz w:val="20"/>
              </w:rPr>
            </w:pPr>
            <w:r w:rsidRPr="006D4D2C">
              <w:rPr>
                <w:rFonts w:asciiTheme="minorHAnsi" w:hAnsiTheme="minorHAnsi" w:cstheme="minorHAnsi"/>
                <w:bCs/>
                <w:sz w:val="20"/>
              </w:rPr>
              <w:t>Numeric, continuous</w:t>
            </w:r>
          </w:p>
        </w:tc>
        <w:tc>
          <w:tcPr>
            <w:tcW w:w="787" w:type="dxa"/>
          </w:tcPr>
          <w:p w14:paraId="1B854F25" w14:textId="53789CFA" w:rsidR="006D4D2C" w:rsidRPr="006D4D2C" w:rsidRDefault="006D4D2C" w:rsidP="006D4D2C">
            <w:pPr>
              <w:pStyle w:val="NoSpacing"/>
              <w:spacing w:before="60" w:after="60" w:line="259" w:lineRule="auto"/>
              <w:jc w:val="center"/>
              <w:rPr>
                <w:rFonts w:asciiTheme="minorHAnsi" w:hAnsiTheme="minorHAnsi" w:cstheme="minorHAnsi"/>
                <w:b/>
                <w:bCs/>
                <w:sz w:val="20"/>
              </w:rPr>
            </w:pPr>
            <w:r w:rsidRPr="006D4D2C">
              <w:rPr>
                <w:rFonts w:asciiTheme="minorHAnsi" w:hAnsiTheme="minorHAnsi" w:cstheme="minorHAnsi"/>
                <w:bCs/>
                <w:sz w:val="20"/>
              </w:rPr>
              <w:t>1</w:t>
            </w:r>
          </w:p>
        </w:tc>
      </w:tr>
      <w:tr w:rsidR="006D4D2C" w:rsidRPr="006D4D2C" w14:paraId="5165EDAA" w14:textId="77777777" w:rsidTr="006D4D2C">
        <w:tc>
          <w:tcPr>
            <w:tcW w:w="535" w:type="dxa"/>
          </w:tcPr>
          <w:p w14:paraId="696EFE57" w14:textId="743394B9" w:rsidR="006D4D2C" w:rsidRPr="00E6251E" w:rsidRDefault="006D4D2C" w:rsidP="006D4D2C">
            <w:pPr>
              <w:pStyle w:val="NoSpacing"/>
              <w:spacing w:before="60" w:after="60" w:line="259" w:lineRule="auto"/>
              <w:jc w:val="right"/>
              <w:rPr>
                <w:rFonts w:asciiTheme="minorHAnsi" w:hAnsiTheme="minorHAnsi" w:cstheme="minorHAnsi"/>
                <w:sz w:val="20"/>
              </w:rPr>
            </w:pPr>
            <w:r w:rsidRPr="00E6251E">
              <w:rPr>
                <w:rFonts w:asciiTheme="minorHAnsi" w:hAnsiTheme="minorHAnsi" w:cstheme="minorHAnsi"/>
                <w:sz w:val="20"/>
              </w:rPr>
              <w:t>7</w:t>
            </w:r>
          </w:p>
        </w:tc>
        <w:tc>
          <w:tcPr>
            <w:tcW w:w="1080" w:type="dxa"/>
          </w:tcPr>
          <w:p w14:paraId="1F922412" w14:textId="2FDA6C06" w:rsidR="006D4D2C" w:rsidRPr="006D4D2C" w:rsidRDefault="006D4D2C" w:rsidP="006D4D2C">
            <w:pPr>
              <w:pStyle w:val="NoSpacing"/>
              <w:spacing w:before="60" w:after="60" w:line="259" w:lineRule="auto"/>
              <w:rPr>
                <w:rFonts w:asciiTheme="minorHAnsi" w:hAnsiTheme="minorHAnsi" w:cstheme="minorHAnsi"/>
                <w:b/>
                <w:bCs/>
                <w:sz w:val="20"/>
              </w:rPr>
            </w:pPr>
            <w:r w:rsidRPr="006D4D2C">
              <w:rPr>
                <w:rFonts w:asciiTheme="minorHAnsi" w:hAnsiTheme="minorHAnsi" w:cstheme="minorHAnsi"/>
                <w:bCs/>
                <w:sz w:val="20"/>
              </w:rPr>
              <w:t>Dwelling</w:t>
            </w:r>
          </w:p>
        </w:tc>
        <w:tc>
          <w:tcPr>
            <w:tcW w:w="1496" w:type="dxa"/>
          </w:tcPr>
          <w:p w14:paraId="447E7C30" w14:textId="712DE2E5" w:rsidR="006D4D2C" w:rsidRPr="006D4D2C" w:rsidRDefault="006D4D2C" w:rsidP="006D4D2C">
            <w:pPr>
              <w:pStyle w:val="NoSpacing"/>
              <w:spacing w:before="60" w:after="60" w:line="259" w:lineRule="auto"/>
              <w:rPr>
                <w:rFonts w:asciiTheme="minorHAnsi" w:hAnsiTheme="minorHAnsi" w:cstheme="minorHAnsi"/>
                <w:b/>
                <w:bCs/>
                <w:sz w:val="20"/>
              </w:rPr>
            </w:pPr>
            <w:r w:rsidRPr="006D4D2C">
              <w:rPr>
                <w:rFonts w:asciiTheme="minorHAnsi" w:hAnsiTheme="minorHAnsi" w:cstheme="minorHAnsi"/>
                <w:b/>
                <w:bCs/>
                <w:sz w:val="20"/>
              </w:rPr>
              <w:t>ybuilt</w:t>
            </w:r>
          </w:p>
        </w:tc>
        <w:tc>
          <w:tcPr>
            <w:tcW w:w="2970" w:type="dxa"/>
          </w:tcPr>
          <w:p w14:paraId="436F1960" w14:textId="08665D89" w:rsidR="006D4D2C" w:rsidRPr="006D4D2C" w:rsidRDefault="006D4D2C" w:rsidP="006D4D2C">
            <w:pPr>
              <w:pStyle w:val="NoSpacing"/>
              <w:spacing w:before="60" w:after="60" w:line="259" w:lineRule="auto"/>
              <w:rPr>
                <w:rFonts w:asciiTheme="minorHAnsi" w:hAnsiTheme="minorHAnsi" w:cstheme="minorHAnsi"/>
                <w:b/>
                <w:bCs/>
                <w:sz w:val="20"/>
              </w:rPr>
            </w:pPr>
            <w:r w:rsidRPr="006D4D2C">
              <w:rPr>
                <w:rFonts w:asciiTheme="minorHAnsi" w:hAnsiTheme="minorHAnsi" w:cstheme="minorHAnsi"/>
                <w:b/>
                <w:bCs/>
                <w:sz w:val="20"/>
              </w:rPr>
              <w:t>4-digit year the dwelling built</w:t>
            </w:r>
          </w:p>
        </w:tc>
        <w:tc>
          <w:tcPr>
            <w:tcW w:w="2718" w:type="dxa"/>
          </w:tcPr>
          <w:p w14:paraId="182D4CD9" w14:textId="01271192" w:rsidR="006D4D2C" w:rsidRPr="006D4D2C" w:rsidRDefault="006D4D2C" w:rsidP="006D4D2C">
            <w:pPr>
              <w:pStyle w:val="NoSpacing"/>
              <w:spacing w:before="60" w:line="259" w:lineRule="auto"/>
              <w:rPr>
                <w:rFonts w:asciiTheme="minorHAnsi" w:hAnsiTheme="minorHAnsi" w:cstheme="minorHAnsi"/>
                <w:b/>
                <w:bCs/>
                <w:sz w:val="20"/>
              </w:rPr>
            </w:pPr>
            <w:r w:rsidRPr="006D4D2C">
              <w:rPr>
                <w:rFonts w:asciiTheme="minorHAnsi" w:hAnsiTheme="minorHAnsi" w:cstheme="minorHAnsi"/>
                <w:bCs/>
                <w:sz w:val="20"/>
              </w:rPr>
              <w:t>Numeric, continuous</w:t>
            </w:r>
          </w:p>
        </w:tc>
        <w:tc>
          <w:tcPr>
            <w:tcW w:w="787" w:type="dxa"/>
          </w:tcPr>
          <w:p w14:paraId="1CE9D390" w14:textId="7406AA24" w:rsidR="006D4D2C" w:rsidRPr="006D4D2C" w:rsidRDefault="006D4D2C" w:rsidP="006D4D2C">
            <w:pPr>
              <w:pStyle w:val="NoSpacing"/>
              <w:spacing w:before="60" w:after="60" w:line="259" w:lineRule="auto"/>
              <w:jc w:val="center"/>
              <w:rPr>
                <w:rFonts w:asciiTheme="minorHAnsi" w:hAnsiTheme="minorHAnsi" w:cstheme="minorHAnsi"/>
                <w:b/>
                <w:bCs/>
                <w:sz w:val="20"/>
              </w:rPr>
            </w:pPr>
            <w:r w:rsidRPr="006D4D2C">
              <w:rPr>
                <w:rFonts w:asciiTheme="minorHAnsi" w:hAnsiTheme="minorHAnsi" w:cstheme="minorHAnsi"/>
                <w:bCs/>
                <w:sz w:val="20"/>
              </w:rPr>
              <w:t>1</w:t>
            </w:r>
          </w:p>
        </w:tc>
      </w:tr>
    </w:tbl>
    <w:p w14:paraId="37610BDC" w14:textId="19D720E0" w:rsidR="00826C74" w:rsidRDefault="00826C74" w:rsidP="007020E4">
      <w:pPr>
        <w:pStyle w:val="NoSpacing"/>
        <w:spacing w:line="259" w:lineRule="auto"/>
      </w:pPr>
    </w:p>
    <w:p w14:paraId="6D14E96B" w14:textId="77777777" w:rsidR="00826C74" w:rsidRDefault="00826C74" w:rsidP="007020E4">
      <w:pPr>
        <w:pStyle w:val="NoSpacing"/>
        <w:spacing w:line="259" w:lineRule="auto"/>
      </w:pPr>
    </w:p>
    <w:p w14:paraId="2940F465" w14:textId="6F700447" w:rsidR="00660FA1" w:rsidRPr="009B00A6" w:rsidRDefault="00660FA1" w:rsidP="00A5142C">
      <w:pPr>
        <w:pStyle w:val="Heading4"/>
        <w:spacing w:before="0" w:after="0"/>
        <w:rPr>
          <w:rFonts w:asciiTheme="minorHAnsi" w:hAnsiTheme="minorHAnsi" w:cstheme="minorHAnsi"/>
        </w:rPr>
      </w:pPr>
      <w:r w:rsidRPr="009B00A6">
        <w:rPr>
          <w:rFonts w:asciiTheme="minorHAnsi" w:hAnsiTheme="minorHAnsi" w:cstheme="minorHAnsi"/>
        </w:rPr>
        <w:t xml:space="preserve">Ownership </w:t>
      </w:r>
    </w:p>
    <w:p w14:paraId="325491B0" w14:textId="77777777" w:rsidR="00B234EB" w:rsidRDefault="00B234EB" w:rsidP="00E54C0B">
      <w:pPr>
        <w:pStyle w:val="varname"/>
        <w:spacing w:line="259" w:lineRule="auto"/>
      </w:pPr>
    </w:p>
    <w:p w14:paraId="3BEC9A63" w14:textId="15993A0C" w:rsidR="00660FA1" w:rsidRPr="006C23C9" w:rsidRDefault="00660FA1" w:rsidP="00E54C0B">
      <w:pPr>
        <w:pStyle w:val="varname"/>
        <w:spacing w:line="259" w:lineRule="auto"/>
      </w:pPr>
      <w:r w:rsidRPr="006C23C9">
        <w:t>ownhouse</w:t>
      </w:r>
    </w:p>
    <w:p w14:paraId="70739C3B" w14:textId="77777777" w:rsidR="00AD549C" w:rsidRDefault="00195530" w:rsidP="00E54C0B">
      <w:pPr>
        <w:spacing w:after="0"/>
        <w:jc w:val="both"/>
      </w:pPr>
      <w:r>
        <w:t xml:space="preserve">This </w:t>
      </w:r>
      <w:r w:rsidRPr="006C23C9">
        <w:t>is</w:t>
      </w:r>
      <w:r w:rsidR="00660FA1" w:rsidRPr="006C23C9">
        <w:t xml:space="preserve"> a categorical variable that specifies whether a household owns, rents, is provided for free, or squats in their house. </w:t>
      </w:r>
    </w:p>
    <w:p w14:paraId="300D149F" w14:textId="20EAD766" w:rsidR="00660FA1" w:rsidRPr="006C23C9" w:rsidRDefault="0099477D" w:rsidP="00E54C0B">
      <w:pPr>
        <w:spacing w:after="0"/>
        <w:jc w:val="both"/>
      </w:pPr>
      <w:r>
        <w:t>This variable has four</w:t>
      </w:r>
      <w:r w:rsidR="00660FA1" w:rsidRPr="006C23C9">
        <w:t xml:space="preserve"> categories after harmonization: </w:t>
      </w:r>
    </w:p>
    <w:p w14:paraId="00DCEDB5" w14:textId="0D3602D6" w:rsidR="00660FA1" w:rsidRPr="00E54C0B" w:rsidRDefault="00660FA1" w:rsidP="00E54C0B">
      <w:pPr>
        <w:spacing w:after="0"/>
        <w:ind w:left="720"/>
        <w:jc w:val="both"/>
        <w:rPr>
          <w:i/>
          <w:iCs/>
        </w:rPr>
      </w:pPr>
      <w:r w:rsidRPr="00E54C0B">
        <w:rPr>
          <w:i/>
          <w:iCs/>
        </w:rPr>
        <w:t xml:space="preserve">1 = </w:t>
      </w:r>
      <w:r w:rsidR="00AD549C" w:rsidRPr="00E54C0B">
        <w:rPr>
          <w:i/>
          <w:iCs/>
        </w:rPr>
        <w:t>O</w:t>
      </w:r>
      <w:r w:rsidRPr="00E54C0B">
        <w:rPr>
          <w:i/>
          <w:iCs/>
        </w:rPr>
        <w:t>wnership/ secure rights</w:t>
      </w:r>
    </w:p>
    <w:p w14:paraId="3697F958" w14:textId="5C97F797" w:rsidR="00660FA1" w:rsidRPr="00E54C0B" w:rsidRDefault="00660FA1" w:rsidP="00E54C0B">
      <w:pPr>
        <w:spacing w:after="0"/>
        <w:ind w:left="720"/>
        <w:jc w:val="both"/>
        <w:rPr>
          <w:i/>
          <w:iCs/>
        </w:rPr>
      </w:pPr>
      <w:r w:rsidRPr="00E54C0B">
        <w:rPr>
          <w:i/>
          <w:iCs/>
        </w:rPr>
        <w:t xml:space="preserve">2 = </w:t>
      </w:r>
      <w:r w:rsidR="00AD549C" w:rsidRPr="00E54C0B">
        <w:rPr>
          <w:i/>
          <w:iCs/>
        </w:rPr>
        <w:t>R</w:t>
      </w:r>
      <w:r w:rsidRPr="00E54C0B">
        <w:rPr>
          <w:i/>
          <w:iCs/>
        </w:rPr>
        <w:t xml:space="preserve">enting </w:t>
      </w:r>
    </w:p>
    <w:p w14:paraId="7F456E79" w14:textId="6D78C9CB" w:rsidR="00660FA1" w:rsidRPr="00E54C0B" w:rsidRDefault="00660FA1" w:rsidP="00E54C0B">
      <w:pPr>
        <w:spacing w:after="0"/>
        <w:ind w:left="720"/>
        <w:jc w:val="both"/>
        <w:rPr>
          <w:i/>
          <w:iCs/>
        </w:rPr>
      </w:pPr>
      <w:r w:rsidRPr="00E54C0B">
        <w:rPr>
          <w:i/>
          <w:iCs/>
        </w:rPr>
        <w:t xml:space="preserve">3 = </w:t>
      </w:r>
      <w:r w:rsidR="00AD549C" w:rsidRPr="00E54C0B">
        <w:rPr>
          <w:i/>
          <w:iCs/>
        </w:rPr>
        <w:t>P</w:t>
      </w:r>
      <w:r w:rsidRPr="00E54C0B">
        <w:rPr>
          <w:i/>
          <w:iCs/>
        </w:rPr>
        <w:t>rovided for free</w:t>
      </w:r>
    </w:p>
    <w:p w14:paraId="25AC0488" w14:textId="42D43424" w:rsidR="00660FA1" w:rsidRPr="006C23C9" w:rsidRDefault="00660FA1" w:rsidP="00E54C0B">
      <w:pPr>
        <w:spacing w:after="0"/>
        <w:ind w:left="720"/>
        <w:jc w:val="both"/>
      </w:pPr>
      <w:r w:rsidRPr="00E54C0B">
        <w:rPr>
          <w:i/>
          <w:iCs/>
        </w:rPr>
        <w:t>4</w:t>
      </w:r>
      <w:r w:rsidR="00AD549C" w:rsidRPr="00E54C0B">
        <w:rPr>
          <w:i/>
          <w:iCs/>
        </w:rPr>
        <w:t xml:space="preserve"> </w:t>
      </w:r>
      <w:r w:rsidRPr="00E54C0B">
        <w:rPr>
          <w:i/>
          <w:iCs/>
        </w:rPr>
        <w:t>=</w:t>
      </w:r>
      <w:r w:rsidR="00F03A5A" w:rsidRPr="00E54C0B">
        <w:rPr>
          <w:i/>
          <w:iCs/>
        </w:rPr>
        <w:t xml:space="preserve"> </w:t>
      </w:r>
      <w:r w:rsidR="00AD549C" w:rsidRPr="00E54C0B">
        <w:rPr>
          <w:i/>
          <w:iCs/>
        </w:rPr>
        <w:t>W</w:t>
      </w:r>
      <w:r w:rsidRPr="00E54C0B">
        <w:rPr>
          <w:i/>
          <w:iCs/>
        </w:rPr>
        <w:t>ithout permission</w:t>
      </w:r>
    </w:p>
    <w:p w14:paraId="3EB783BC" w14:textId="77777777" w:rsidR="00AD549C" w:rsidRDefault="00AD549C" w:rsidP="00E54C0B">
      <w:pPr>
        <w:spacing w:after="0"/>
        <w:jc w:val="both"/>
      </w:pPr>
    </w:p>
    <w:p w14:paraId="2145860F" w14:textId="624C0035" w:rsidR="00AD549C" w:rsidRDefault="00AD549C" w:rsidP="00E54C0B">
      <w:pPr>
        <w:pStyle w:val="ListParagraph"/>
        <w:numPr>
          <w:ilvl w:val="0"/>
          <w:numId w:val="48"/>
        </w:numPr>
        <w:spacing w:after="0"/>
        <w:contextualSpacing w:val="0"/>
        <w:jc w:val="both"/>
      </w:pPr>
      <w:r w:rsidRPr="006C23C9">
        <w:t xml:space="preserve">Ownership includes ownership or other equivalent of secure tenure, whether or not full payment has been made yet. </w:t>
      </w:r>
    </w:p>
    <w:p w14:paraId="0F5526D6" w14:textId="1CF17C16" w:rsidR="00AD549C" w:rsidRDefault="00AD549C" w:rsidP="00E54C0B">
      <w:pPr>
        <w:pStyle w:val="ListParagraph"/>
        <w:numPr>
          <w:ilvl w:val="0"/>
          <w:numId w:val="48"/>
        </w:numPr>
        <w:spacing w:after="0"/>
        <w:contextualSpacing w:val="0"/>
        <w:jc w:val="both"/>
      </w:pPr>
      <w:r w:rsidRPr="006C23C9">
        <w:t>Rental denotes that regular payment is made to the owner (which could be private, corporate, or government) with or without formal agreement.</w:t>
      </w:r>
    </w:p>
    <w:p w14:paraId="1D1FD13D" w14:textId="19E55E08" w:rsidR="00517CAE" w:rsidRPr="006C23C9" w:rsidRDefault="00660FA1" w:rsidP="00E54C0B">
      <w:pPr>
        <w:spacing w:after="0"/>
        <w:jc w:val="both"/>
      </w:pPr>
      <w:r w:rsidRPr="006C23C9">
        <w:tab/>
      </w:r>
    </w:p>
    <w:p w14:paraId="6F534A94" w14:textId="54E2D55A" w:rsidR="00660FA1" w:rsidRPr="006C23C9" w:rsidRDefault="00660FA1" w:rsidP="00E54C0B">
      <w:pPr>
        <w:pStyle w:val="varname"/>
        <w:spacing w:line="259" w:lineRule="auto"/>
      </w:pPr>
      <w:r w:rsidRPr="006C23C9">
        <w:t>acqui_house</w:t>
      </w:r>
    </w:p>
    <w:p w14:paraId="4BDC6CC5" w14:textId="159883F0" w:rsidR="00660FA1" w:rsidRPr="006C23C9" w:rsidRDefault="00195530" w:rsidP="00E54C0B">
      <w:pPr>
        <w:spacing w:after="0"/>
        <w:jc w:val="both"/>
      </w:pPr>
      <w:r>
        <w:t xml:space="preserve">This </w:t>
      </w:r>
      <w:r w:rsidR="00660FA1" w:rsidRPr="006C23C9">
        <w:t xml:space="preserve">is a categorical variable that specifies the mode of acquisition for </w:t>
      </w:r>
      <w:r w:rsidR="00A01B85">
        <w:t>their</w:t>
      </w:r>
      <w:r w:rsidR="00660FA1" w:rsidRPr="006C23C9">
        <w:t xml:space="preserve"> dwellings.</w:t>
      </w:r>
      <w:r w:rsidR="00A01B85">
        <w:t xml:space="preserve"> Only</w:t>
      </w:r>
      <w:r w:rsidR="00386B3E">
        <w:t xml:space="preserve"> for household owners (</w:t>
      </w:r>
      <w:r>
        <w:t>OWNHOUSE=1</w:t>
      </w:r>
      <w:r w:rsidR="00386B3E">
        <w:t>)</w:t>
      </w:r>
      <w:r w:rsidR="0061790A">
        <w:t xml:space="preserve">. </w:t>
      </w:r>
      <w:r>
        <w:t xml:space="preserve"> </w:t>
      </w:r>
      <w:r w:rsidR="00660FA1" w:rsidRPr="006C23C9">
        <w:t xml:space="preserve">Acquisition of house, </w:t>
      </w:r>
      <w:r w:rsidR="00E36455">
        <w:t>three</w:t>
      </w:r>
      <w:r w:rsidR="00660FA1" w:rsidRPr="006C23C9">
        <w:t xml:space="preserve"> categories after harmonization: </w:t>
      </w:r>
    </w:p>
    <w:p w14:paraId="6245ACB6" w14:textId="77777777" w:rsidR="00660FA1" w:rsidRPr="00E54C0B" w:rsidRDefault="00660FA1" w:rsidP="00E54C0B">
      <w:pPr>
        <w:spacing w:after="0"/>
        <w:ind w:left="720"/>
        <w:jc w:val="both"/>
        <w:rPr>
          <w:i/>
          <w:iCs/>
        </w:rPr>
      </w:pPr>
      <w:r w:rsidRPr="00E54C0B">
        <w:rPr>
          <w:i/>
          <w:iCs/>
        </w:rPr>
        <w:t>1 = Purchased</w:t>
      </w:r>
    </w:p>
    <w:p w14:paraId="25FFB895" w14:textId="67606326" w:rsidR="00660FA1" w:rsidRPr="00E54C0B" w:rsidRDefault="00660FA1" w:rsidP="00E54C0B">
      <w:pPr>
        <w:spacing w:after="0"/>
        <w:ind w:left="720"/>
        <w:jc w:val="both"/>
        <w:rPr>
          <w:i/>
          <w:iCs/>
        </w:rPr>
      </w:pPr>
      <w:r w:rsidRPr="00E54C0B">
        <w:rPr>
          <w:i/>
          <w:iCs/>
        </w:rPr>
        <w:t>2 = Inherited</w:t>
      </w:r>
    </w:p>
    <w:p w14:paraId="5E58E646" w14:textId="1D86B8AC" w:rsidR="00660FA1" w:rsidRPr="00E54C0B" w:rsidRDefault="0055724F" w:rsidP="00E54C0B">
      <w:pPr>
        <w:spacing w:after="0"/>
        <w:ind w:left="720"/>
        <w:jc w:val="both"/>
        <w:rPr>
          <w:i/>
          <w:iCs/>
        </w:rPr>
      </w:pPr>
      <w:r w:rsidRPr="00E54C0B">
        <w:rPr>
          <w:i/>
          <w:iCs/>
        </w:rPr>
        <w:t>3</w:t>
      </w:r>
      <w:r w:rsidR="00660FA1" w:rsidRPr="00E54C0B">
        <w:rPr>
          <w:i/>
          <w:iCs/>
        </w:rPr>
        <w:t xml:space="preserve"> = Other</w:t>
      </w:r>
    </w:p>
    <w:p w14:paraId="0D7A96B1" w14:textId="32F3CD6F" w:rsidR="0035012F" w:rsidRPr="006C23C9" w:rsidRDefault="0035012F" w:rsidP="00E54C0B">
      <w:pPr>
        <w:spacing w:after="0"/>
        <w:ind w:left="1440"/>
        <w:jc w:val="both"/>
      </w:pPr>
    </w:p>
    <w:p w14:paraId="52E393AC" w14:textId="22AB2BE1" w:rsidR="00660FA1" w:rsidRPr="006C23C9" w:rsidRDefault="00660FA1" w:rsidP="00E54C0B">
      <w:pPr>
        <w:pStyle w:val="varname"/>
        <w:spacing w:line="259" w:lineRule="auto"/>
      </w:pPr>
      <w:r w:rsidRPr="006C23C9">
        <w:t>dwelownlti</w:t>
      </w:r>
    </w:p>
    <w:p w14:paraId="1B7069C9" w14:textId="53458D07" w:rsidR="00E1278A" w:rsidRDefault="00195530" w:rsidP="00E54C0B">
      <w:pPr>
        <w:spacing w:after="0"/>
        <w:jc w:val="both"/>
      </w:pPr>
      <w:r>
        <w:t>This</w:t>
      </w:r>
      <w:r w:rsidR="00660FA1" w:rsidRPr="006C23C9">
        <w:t xml:space="preserve"> is a dummy variable specifying whether a household has legal evidence for ownership (</w:t>
      </w:r>
      <w:r w:rsidR="00F75258">
        <w:t>YES/NO</w:t>
      </w:r>
      <w:r w:rsidR="00660FA1" w:rsidRPr="006C23C9">
        <w:t>). See Lessons learned/Challenges in the next section for more information on what can be considered legal evidence.</w:t>
      </w:r>
      <w:r w:rsidR="00010A49">
        <w:t xml:space="preserve"> </w:t>
      </w:r>
      <w:r w:rsidR="00E1278A">
        <w:t>Two categories after harmonization:</w:t>
      </w:r>
      <w:r w:rsidR="00E1278A">
        <w:tab/>
      </w:r>
    </w:p>
    <w:p w14:paraId="42970894" w14:textId="77777777" w:rsidR="00E1278A" w:rsidRPr="00E54C0B" w:rsidRDefault="00E1278A" w:rsidP="00E54C0B">
      <w:pPr>
        <w:spacing w:after="0"/>
        <w:ind w:left="720"/>
        <w:rPr>
          <w:i/>
          <w:iCs/>
        </w:rPr>
      </w:pPr>
      <w:r w:rsidRPr="00E54C0B">
        <w:rPr>
          <w:i/>
          <w:iCs/>
        </w:rPr>
        <w:t xml:space="preserve">0 = No </w:t>
      </w:r>
      <w:r w:rsidRPr="00E54C0B">
        <w:rPr>
          <w:i/>
          <w:iCs/>
        </w:rPr>
        <w:br/>
        <w:t>1 = Yes</w:t>
      </w:r>
    </w:p>
    <w:p w14:paraId="7FA51914" w14:textId="77777777" w:rsidR="00660FA1" w:rsidRPr="006C23C9" w:rsidRDefault="00660FA1" w:rsidP="00E54C0B">
      <w:pPr>
        <w:spacing w:after="0"/>
        <w:jc w:val="both"/>
      </w:pPr>
    </w:p>
    <w:p w14:paraId="11EC9C35" w14:textId="00BDC31B" w:rsidR="00660FA1" w:rsidRPr="006C23C9" w:rsidRDefault="00660FA1" w:rsidP="00E54C0B">
      <w:pPr>
        <w:pStyle w:val="varname"/>
        <w:spacing w:line="259" w:lineRule="auto"/>
      </w:pPr>
      <w:r w:rsidRPr="006C23C9">
        <w:t>fem_dwelown</w:t>
      </w:r>
      <w:r w:rsidR="00623352">
        <w:t>l</w:t>
      </w:r>
      <w:r w:rsidRPr="006C23C9">
        <w:t xml:space="preserve">ti </w:t>
      </w:r>
    </w:p>
    <w:p w14:paraId="5345F052" w14:textId="710B95B7" w:rsidR="00E1278A" w:rsidRDefault="00195530" w:rsidP="00E54C0B">
      <w:pPr>
        <w:spacing w:after="0"/>
        <w:jc w:val="both"/>
      </w:pPr>
      <w:r>
        <w:t xml:space="preserve">This </w:t>
      </w:r>
      <w:r w:rsidR="00660FA1" w:rsidRPr="006C23C9">
        <w:t>is a dummy variable that specifies whether the names of female household members are listed on the legal document specifying ownership of the dwelling (</w:t>
      </w:r>
      <w:r w:rsidR="00F75258">
        <w:t>YES/NO</w:t>
      </w:r>
      <w:r w:rsidR="00660FA1" w:rsidRPr="006C23C9">
        <w:t xml:space="preserve">). This will be derived from questions asking about the roster ID of the household member(s) whose name(s) are on the legal document for the dwelling. </w:t>
      </w:r>
      <w:r w:rsidR="00E1278A">
        <w:t>Two categories after harmonization:</w:t>
      </w:r>
      <w:r w:rsidR="00E1278A">
        <w:tab/>
      </w:r>
    </w:p>
    <w:p w14:paraId="3D2166BC" w14:textId="77777777" w:rsidR="00E1278A" w:rsidRPr="00E54C0B" w:rsidRDefault="00E1278A" w:rsidP="00D01EA4">
      <w:pPr>
        <w:spacing w:after="0"/>
        <w:ind w:left="720"/>
        <w:rPr>
          <w:i/>
          <w:iCs/>
        </w:rPr>
      </w:pPr>
      <w:r w:rsidRPr="00E54C0B">
        <w:rPr>
          <w:i/>
          <w:iCs/>
        </w:rPr>
        <w:t xml:space="preserve">0 = No </w:t>
      </w:r>
      <w:r w:rsidRPr="00E54C0B">
        <w:rPr>
          <w:i/>
          <w:iCs/>
        </w:rPr>
        <w:br/>
        <w:t>1 = Yes</w:t>
      </w:r>
    </w:p>
    <w:p w14:paraId="06305271" w14:textId="77777777" w:rsidR="00D01EA4" w:rsidRDefault="00D01EA4" w:rsidP="00E54C0B">
      <w:pPr>
        <w:pStyle w:val="varname"/>
        <w:spacing w:line="259" w:lineRule="auto"/>
      </w:pPr>
    </w:p>
    <w:p w14:paraId="402D5BC4" w14:textId="0A916084" w:rsidR="00660FA1" w:rsidRPr="006C23C9" w:rsidRDefault="00660FA1" w:rsidP="00E54C0B">
      <w:pPr>
        <w:pStyle w:val="varname"/>
        <w:spacing w:line="259" w:lineRule="auto"/>
      </w:pPr>
      <w:r w:rsidRPr="006C23C9">
        <w:t>dwelownti</w:t>
      </w:r>
    </w:p>
    <w:p w14:paraId="00C69545" w14:textId="1CDB50E8" w:rsidR="00660FA1" w:rsidRPr="006C23C9" w:rsidRDefault="00195530" w:rsidP="00E54C0B">
      <w:pPr>
        <w:spacing w:after="0"/>
        <w:jc w:val="both"/>
      </w:pPr>
      <w:r>
        <w:t xml:space="preserve">This </w:t>
      </w:r>
      <w:r w:rsidR="00660FA1" w:rsidRPr="006C23C9">
        <w:t xml:space="preserve">is a categorical variable that specifies the type of legal document the household has </w:t>
      </w:r>
      <w:r w:rsidR="00550514">
        <w:t xml:space="preserve">as evidence for ownership of </w:t>
      </w:r>
      <w:r w:rsidR="00660FA1" w:rsidRPr="006C23C9">
        <w:t xml:space="preserve">their dwelling. Type of legal document, six categories after harmonization: </w:t>
      </w:r>
    </w:p>
    <w:p w14:paraId="5D5928C5" w14:textId="118ED956" w:rsidR="00660FA1" w:rsidRPr="00E54C0B" w:rsidRDefault="00660FA1" w:rsidP="00E54C0B">
      <w:pPr>
        <w:spacing w:after="0"/>
        <w:ind w:left="720"/>
        <w:jc w:val="both"/>
        <w:rPr>
          <w:i/>
          <w:iCs/>
        </w:rPr>
      </w:pPr>
      <w:r w:rsidRPr="00E54C0B">
        <w:rPr>
          <w:i/>
          <w:iCs/>
        </w:rPr>
        <w:t>1</w:t>
      </w:r>
      <w:r w:rsidR="00195530" w:rsidRPr="00E54C0B">
        <w:rPr>
          <w:i/>
          <w:iCs/>
        </w:rPr>
        <w:t xml:space="preserve"> </w:t>
      </w:r>
      <w:r w:rsidRPr="00E54C0B">
        <w:rPr>
          <w:i/>
          <w:iCs/>
        </w:rPr>
        <w:t xml:space="preserve">= Title, deed, freehold </w:t>
      </w:r>
    </w:p>
    <w:p w14:paraId="407DE9F4" w14:textId="0A44EEEE" w:rsidR="00660FA1" w:rsidRPr="00E54C0B" w:rsidRDefault="00660FA1" w:rsidP="00E54C0B">
      <w:pPr>
        <w:spacing w:after="0"/>
        <w:ind w:left="720"/>
        <w:jc w:val="both"/>
        <w:rPr>
          <w:i/>
          <w:iCs/>
        </w:rPr>
      </w:pPr>
      <w:r w:rsidRPr="00E54C0B">
        <w:rPr>
          <w:i/>
          <w:iCs/>
        </w:rPr>
        <w:t>2</w:t>
      </w:r>
      <w:r w:rsidR="00195530" w:rsidRPr="00E54C0B">
        <w:rPr>
          <w:i/>
          <w:iCs/>
        </w:rPr>
        <w:t xml:space="preserve"> </w:t>
      </w:r>
      <w:r w:rsidRPr="00E54C0B">
        <w:rPr>
          <w:i/>
          <w:iCs/>
        </w:rPr>
        <w:t>= Government issued leasehold</w:t>
      </w:r>
    </w:p>
    <w:p w14:paraId="39851985" w14:textId="5DCC8631" w:rsidR="00660FA1" w:rsidRPr="00E54C0B" w:rsidRDefault="00660FA1" w:rsidP="00E54C0B">
      <w:pPr>
        <w:spacing w:after="0"/>
        <w:ind w:left="720"/>
        <w:jc w:val="both"/>
        <w:rPr>
          <w:i/>
          <w:iCs/>
        </w:rPr>
      </w:pPr>
      <w:r w:rsidRPr="00E54C0B">
        <w:rPr>
          <w:i/>
          <w:iCs/>
        </w:rPr>
        <w:t>3</w:t>
      </w:r>
      <w:r w:rsidR="00195530" w:rsidRPr="00E54C0B">
        <w:rPr>
          <w:i/>
          <w:iCs/>
        </w:rPr>
        <w:t xml:space="preserve"> </w:t>
      </w:r>
      <w:r w:rsidRPr="00E54C0B">
        <w:rPr>
          <w:i/>
          <w:iCs/>
        </w:rPr>
        <w:t>= Occupancy certificate – govt issued</w:t>
      </w:r>
    </w:p>
    <w:p w14:paraId="4230E207" w14:textId="009B3853" w:rsidR="00660FA1" w:rsidRPr="00E54C0B" w:rsidRDefault="00660FA1" w:rsidP="00E54C0B">
      <w:pPr>
        <w:spacing w:after="0"/>
        <w:ind w:left="720"/>
        <w:jc w:val="both"/>
        <w:rPr>
          <w:i/>
          <w:iCs/>
        </w:rPr>
      </w:pPr>
      <w:r w:rsidRPr="00E54C0B">
        <w:rPr>
          <w:i/>
          <w:iCs/>
        </w:rPr>
        <w:t>4</w:t>
      </w:r>
      <w:r w:rsidR="00195530" w:rsidRPr="00E54C0B">
        <w:rPr>
          <w:i/>
          <w:iCs/>
        </w:rPr>
        <w:t xml:space="preserve"> </w:t>
      </w:r>
      <w:r w:rsidRPr="00E54C0B">
        <w:rPr>
          <w:i/>
          <w:iCs/>
        </w:rPr>
        <w:t xml:space="preserve">= </w:t>
      </w:r>
      <w:r w:rsidR="00195530" w:rsidRPr="00E54C0B">
        <w:rPr>
          <w:i/>
          <w:iCs/>
        </w:rPr>
        <w:t>L</w:t>
      </w:r>
      <w:r w:rsidRPr="00E54C0B">
        <w:rPr>
          <w:i/>
          <w:iCs/>
        </w:rPr>
        <w:t>egal document in</w:t>
      </w:r>
      <w:r w:rsidR="005F6228" w:rsidRPr="00E54C0B">
        <w:rPr>
          <w:i/>
          <w:iCs/>
        </w:rPr>
        <w:t xml:space="preserve"> the</w:t>
      </w:r>
      <w:r w:rsidRPr="00E54C0B">
        <w:rPr>
          <w:i/>
          <w:iCs/>
        </w:rPr>
        <w:t xml:space="preserve"> name of group (community; cooperative) </w:t>
      </w:r>
    </w:p>
    <w:p w14:paraId="685BF0CB" w14:textId="7579C0A8" w:rsidR="00660FA1" w:rsidRPr="00E54C0B" w:rsidRDefault="00660FA1" w:rsidP="00E54C0B">
      <w:pPr>
        <w:spacing w:after="0"/>
        <w:ind w:left="720"/>
        <w:jc w:val="both"/>
        <w:rPr>
          <w:i/>
          <w:iCs/>
        </w:rPr>
      </w:pPr>
      <w:r w:rsidRPr="00E54C0B">
        <w:rPr>
          <w:i/>
          <w:iCs/>
        </w:rPr>
        <w:t>5</w:t>
      </w:r>
      <w:r w:rsidR="00195530" w:rsidRPr="00E54C0B">
        <w:rPr>
          <w:i/>
          <w:iCs/>
        </w:rPr>
        <w:t xml:space="preserve"> </w:t>
      </w:r>
      <w:r w:rsidRPr="00E54C0B">
        <w:rPr>
          <w:i/>
          <w:iCs/>
        </w:rPr>
        <w:t xml:space="preserve">= </w:t>
      </w:r>
      <w:r w:rsidR="00195530" w:rsidRPr="00E54C0B">
        <w:rPr>
          <w:i/>
          <w:iCs/>
        </w:rPr>
        <w:t>C</w:t>
      </w:r>
      <w:r w:rsidRPr="00E54C0B">
        <w:rPr>
          <w:i/>
          <w:iCs/>
        </w:rPr>
        <w:t>ondominium (apartment)</w:t>
      </w:r>
    </w:p>
    <w:p w14:paraId="2A319C2D" w14:textId="5AE0E417" w:rsidR="00660FA1" w:rsidRPr="00E54C0B" w:rsidRDefault="00660FA1" w:rsidP="00E54C0B">
      <w:pPr>
        <w:spacing w:after="0"/>
        <w:ind w:left="720"/>
        <w:jc w:val="both"/>
        <w:rPr>
          <w:i/>
          <w:iCs/>
        </w:rPr>
      </w:pPr>
      <w:r w:rsidRPr="00E54C0B">
        <w:rPr>
          <w:i/>
          <w:iCs/>
        </w:rPr>
        <w:t>6</w:t>
      </w:r>
      <w:r w:rsidR="00195530" w:rsidRPr="00E54C0B">
        <w:rPr>
          <w:i/>
          <w:iCs/>
        </w:rPr>
        <w:t xml:space="preserve"> </w:t>
      </w:r>
      <w:r w:rsidRPr="00E54C0B">
        <w:rPr>
          <w:i/>
          <w:iCs/>
        </w:rPr>
        <w:t>= Other</w:t>
      </w:r>
    </w:p>
    <w:p w14:paraId="4C412A90" w14:textId="77777777" w:rsidR="00660FA1" w:rsidRPr="006C23C9" w:rsidRDefault="00660FA1" w:rsidP="00E54C0B">
      <w:pPr>
        <w:spacing w:after="0"/>
        <w:ind w:left="1440"/>
        <w:jc w:val="both"/>
      </w:pPr>
    </w:p>
    <w:p w14:paraId="62290FF4" w14:textId="77777777" w:rsidR="00660FA1" w:rsidRPr="006C23C9" w:rsidRDefault="00660FA1" w:rsidP="00E54C0B">
      <w:pPr>
        <w:pStyle w:val="varname"/>
        <w:spacing w:line="259" w:lineRule="auto"/>
      </w:pPr>
      <w:r w:rsidRPr="006C23C9">
        <w:t>selldwel</w:t>
      </w:r>
    </w:p>
    <w:p w14:paraId="6D591064" w14:textId="6F093195" w:rsidR="001B3D8C" w:rsidRDefault="00195530" w:rsidP="00E54C0B">
      <w:pPr>
        <w:spacing w:after="0"/>
        <w:jc w:val="both"/>
      </w:pPr>
      <w:r>
        <w:t>This i</w:t>
      </w:r>
      <w:r w:rsidR="00660FA1" w:rsidRPr="006C23C9">
        <w:t>s a dummy variable that specifies whether the respondent has alienation rights (i.e. the right to sell) for their dwelling (</w:t>
      </w:r>
      <w:r w:rsidR="00F75258">
        <w:t>YES/NO</w:t>
      </w:r>
      <w:r w:rsidR="00660FA1" w:rsidRPr="006C23C9">
        <w:t xml:space="preserve">). </w:t>
      </w:r>
      <w:r w:rsidR="001B3D8C">
        <w:t>Two categories after harmonization:</w:t>
      </w:r>
      <w:r w:rsidR="001B3D8C">
        <w:tab/>
      </w:r>
    </w:p>
    <w:p w14:paraId="0CD6BEBF" w14:textId="77777777" w:rsidR="001B3D8C" w:rsidRPr="00E54C0B" w:rsidRDefault="001B3D8C" w:rsidP="00E54C0B">
      <w:pPr>
        <w:spacing w:after="0"/>
        <w:ind w:left="720"/>
        <w:rPr>
          <w:i/>
          <w:iCs/>
        </w:rPr>
      </w:pPr>
      <w:r w:rsidRPr="00E54C0B">
        <w:rPr>
          <w:i/>
          <w:iCs/>
        </w:rPr>
        <w:t xml:space="preserve">0 = No </w:t>
      </w:r>
      <w:r w:rsidRPr="00E54C0B">
        <w:rPr>
          <w:i/>
          <w:iCs/>
        </w:rPr>
        <w:br/>
        <w:t>1 = Yes</w:t>
      </w:r>
    </w:p>
    <w:p w14:paraId="5C55EB44" w14:textId="77777777" w:rsidR="00660FA1" w:rsidRPr="006C23C9" w:rsidRDefault="00660FA1" w:rsidP="00E54C0B">
      <w:pPr>
        <w:spacing w:after="0"/>
        <w:jc w:val="both"/>
      </w:pPr>
    </w:p>
    <w:p w14:paraId="78C8653B" w14:textId="77777777" w:rsidR="00562B2F" w:rsidRDefault="00562B2F">
      <w:pPr>
        <w:rPr>
          <w:rFonts w:eastAsia="Times New Roman" w:cstheme="minorHAnsi"/>
          <w:b/>
          <w:color w:val="000000"/>
          <w:szCs w:val="20"/>
          <w:lang w:eastAsia="es-ES"/>
        </w:rPr>
      </w:pPr>
      <w:r>
        <w:br w:type="page"/>
      </w:r>
    </w:p>
    <w:p w14:paraId="22245D55" w14:textId="15304B60" w:rsidR="00660FA1" w:rsidRPr="006C23C9" w:rsidRDefault="00660FA1" w:rsidP="00E54C0B">
      <w:pPr>
        <w:pStyle w:val="varname"/>
        <w:spacing w:line="259" w:lineRule="auto"/>
      </w:pPr>
      <w:r w:rsidRPr="006C23C9">
        <w:t>transdwel</w:t>
      </w:r>
    </w:p>
    <w:p w14:paraId="7E5A4FA4" w14:textId="4CFB6802" w:rsidR="001B3D8C" w:rsidRDefault="00195530" w:rsidP="00E54C0B">
      <w:pPr>
        <w:spacing w:after="0"/>
        <w:jc w:val="both"/>
      </w:pPr>
      <w:r>
        <w:t xml:space="preserve">This </w:t>
      </w:r>
      <w:r w:rsidR="00660FA1" w:rsidRPr="006C23C9">
        <w:t>is a dummy variable that specifies whether the respondent has the right to bequeath the dwelling to the next generation of their family (</w:t>
      </w:r>
      <w:r w:rsidR="00E00581">
        <w:t>YES/NO</w:t>
      </w:r>
      <w:r w:rsidR="00660FA1" w:rsidRPr="006C23C9">
        <w:t xml:space="preserve">). </w:t>
      </w:r>
      <w:r w:rsidR="001B3D8C">
        <w:t>Two categories after harmonization:</w:t>
      </w:r>
    </w:p>
    <w:p w14:paraId="47056903" w14:textId="2B83AF52" w:rsidR="00660FA1" w:rsidRPr="00E54C0B" w:rsidRDefault="001B3D8C" w:rsidP="00E54C0B">
      <w:pPr>
        <w:spacing w:after="0"/>
        <w:ind w:left="720"/>
        <w:rPr>
          <w:i/>
          <w:iCs/>
        </w:rPr>
      </w:pPr>
      <w:r w:rsidRPr="00E54C0B">
        <w:rPr>
          <w:i/>
          <w:iCs/>
        </w:rPr>
        <w:t xml:space="preserve">0 = No </w:t>
      </w:r>
      <w:r w:rsidRPr="00E54C0B">
        <w:rPr>
          <w:i/>
          <w:iCs/>
        </w:rPr>
        <w:br/>
        <w:t>1 = Yes</w:t>
      </w:r>
    </w:p>
    <w:p w14:paraId="69AB04F9" w14:textId="5F7B5FDF" w:rsidR="00660FA1" w:rsidRDefault="00660FA1" w:rsidP="009B00A6">
      <w:pPr>
        <w:spacing w:after="0"/>
        <w:jc w:val="both"/>
      </w:pPr>
    </w:p>
    <w:p w14:paraId="1F3F2D38" w14:textId="687FEBB4" w:rsidR="00CB2DF8" w:rsidRDefault="00CB2DF8" w:rsidP="00CB2DF8">
      <w:pPr>
        <w:pStyle w:val="varname"/>
        <w:spacing w:before="60" w:after="60" w:line="259" w:lineRule="auto"/>
        <w:jc w:val="center"/>
      </w:pPr>
      <w:r>
        <w:t xml:space="preserve">Table 7.5: </w:t>
      </w:r>
      <w:r w:rsidR="00EB2E78">
        <w:t>Main Dwelling-</w:t>
      </w:r>
      <w:r>
        <w:t>Ownership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1561"/>
        <w:gridCol w:w="1672"/>
        <w:gridCol w:w="2078"/>
        <w:gridCol w:w="2979"/>
        <w:gridCol w:w="615"/>
      </w:tblGrid>
      <w:tr w:rsidR="00E6251E" w:rsidRPr="00F75258" w14:paraId="12FF3004" w14:textId="2157CD7E" w:rsidTr="00EB2E78">
        <w:trPr>
          <w:cantSplit/>
        </w:trPr>
        <w:tc>
          <w:tcPr>
            <w:tcW w:w="238" w:type="pct"/>
            <w:shd w:val="clear" w:color="auto" w:fill="4472C4" w:themeFill="accent1"/>
          </w:tcPr>
          <w:p w14:paraId="51B61785" w14:textId="77777777" w:rsidR="00E6251E" w:rsidRPr="00F75258" w:rsidRDefault="00E6251E" w:rsidP="00F75258">
            <w:pPr>
              <w:pStyle w:val="NoSpacing"/>
              <w:spacing w:before="60" w:line="259" w:lineRule="auto"/>
              <w:rPr>
                <w:rFonts w:asciiTheme="minorHAnsi" w:hAnsiTheme="minorHAnsi" w:cstheme="minorHAnsi"/>
                <w:b/>
                <w:bCs/>
                <w:color w:val="FFFFFF" w:themeColor="background1"/>
                <w:szCs w:val="22"/>
              </w:rPr>
            </w:pPr>
          </w:p>
        </w:tc>
        <w:tc>
          <w:tcPr>
            <w:tcW w:w="835" w:type="pct"/>
            <w:shd w:val="clear" w:color="auto" w:fill="4472C4" w:themeFill="accent1"/>
            <w:hideMark/>
          </w:tcPr>
          <w:p w14:paraId="7F4FAB70" w14:textId="611A86E6" w:rsidR="00E6251E" w:rsidRPr="00F75258" w:rsidRDefault="00E6251E" w:rsidP="00F75258">
            <w:pPr>
              <w:pStyle w:val="NoSpacing"/>
              <w:spacing w:before="60" w:line="259" w:lineRule="auto"/>
              <w:rPr>
                <w:rFonts w:asciiTheme="minorHAnsi" w:hAnsiTheme="minorHAnsi" w:cstheme="minorHAnsi"/>
                <w:b/>
                <w:bCs/>
                <w:color w:val="FFFFFF" w:themeColor="background1"/>
                <w:szCs w:val="22"/>
              </w:rPr>
            </w:pPr>
            <w:r w:rsidRPr="00F75258">
              <w:rPr>
                <w:rFonts w:asciiTheme="minorHAnsi" w:hAnsiTheme="minorHAnsi" w:cstheme="minorHAnsi"/>
                <w:b/>
                <w:bCs/>
                <w:color w:val="FFFFFF" w:themeColor="background1"/>
                <w:szCs w:val="22"/>
              </w:rPr>
              <w:t>Module Code</w:t>
            </w:r>
          </w:p>
        </w:tc>
        <w:tc>
          <w:tcPr>
            <w:tcW w:w="894" w:type="pct"/>
            <w:shd w:val="clear" w:color="auto" w:fill="4472C4" w:themeFill="accent1"/>
          </w:tcPr>
          <w:p w14:paraId="2E70E6C4" w14:textId="77777777" w:rsidR="00E6251E" w:rsidRPr="00F75258" w:rsidRDefault="00E6251E" w:rsidP="00F75258">
            <w:pPr>
              <w:pStyle w:val="NoSpacing"/>
              <w:spacing w:before="60" w:line="259" w:lineRule="auto"/>
              <w:rPr>
                <w:rFonts w:asciiTheme="minorHAnsi" w:hAnsiTheme="minorHAnsi" w:cstheme="minorHAnsi"/>
                <w:b/>
                <w:bCs/>
                <w:color w:val="FFFFFF" w:themeColor="background1"/>
                <w:szCs w:val="22"/>
              </w:rPr>
            </w:pPr>
            <w:r w:rsidRPr="00F75258">
              <w:rPr>
                <w:rFonts w:asciiTheme="minorHAnsi" w:hAnsiTheme="minorHAnsi" w:cstheme="minorHAnsi"/>
                <w:b/>
                <w:bCs/>
                <w:color w:val="FFFFFF" w:themeColor="background1"/>
                <w:szCs w:val="22"/>
              </w:rPr>
              <w:t>Variable name</w:t>
            </w:r>
          </w:p>
        </w:tc>
        <w:tc>
          <w:tcPr>
            <w:tcW w:w="1111" w:type="pct"/>
            <w:shd w:val="clear" w:color="auto" w:fill="4472C4" w:themeFill="accent1"/>
            <w:hideMark/>
          </w:tcPr>
          <w:p w14:paraId="3C51C971" w14:textId="77777777" w:rsidR="00E6251E" w:rsidRPr="00F75258" w:rsidRDefault="00E6251E" w:rsidP="00F75258">
            <w:pPr>
              <w:pStyle w:val="NoSpacing"/>
              <w:spacing w:before="60" w:line="259" w:lineRule="auto"/>
              <w:rPr>
                <w:rFonts w:asciiTheme="minorHAnsi" w:hAnsiTheme="minorHAnsi" w:cstheme="minorHAnsi"/>
                <w:b/>
                <w:bCs/>
                <w:color w:val="FFFFFF" w:themeColor="background1"/>
                <w:szCs w:val="22"/>
              </w:rPr>
            </w:pPr>
            <w:r w:rsidRPr="00F75258">
              <w:rPr>
                <w:rFonts w:asciiTheme="minorHAnsi" w:hAnsiTheme="minorHAnsi" w:cstheme="minorHAnsi"/>
                <w:b/>
                <w:bCs/>
                <w:color w:val="FFFFFF" w:themeColor="background1"/>
                <w:szCs w:val="22"/>
              </w:rPr>
              <w:t>Variable label</w:t>
            </w:r>
          </w:p>
        </w:tc>
        <w:tc>
          <w:tcPr>
            <w:tcW w:w="1593" w:type="pct"/>
            <w:shd w:val="clear" w:color="auto" w:fill="4472C4" w:themeFill="accent1"/>
            <w:hideMark/>
          </w:tcPr>
          <w:p w14:paraId="28A9BE88" w14:textId="77777777" w:rsidR="00E6251E" w:rsidRPr="00F75258" w:rsidRDefault="00E6251E" w:rsidP="00F75258">
            <w:pPr>
              <w:pStyle w:val="NoSpacing"/>
              <w:spacing w:before="60" w:line="259" w:lineRule="auto"/>
              <w:rPr>
                <w:rFonts w:asciiTheme="minorHAnsi" w:hAnsiTheme="minorHAnsi" w:cstheme="minorHAnsi"/>
                <w:b/>
                <w:bCs/>
                <w:color w:val="FFFFFF" w:themeColor="background1"/>
                <w:szCs w:val="22"/>
              </w:rPr>
            </w:pPr>
            <w:r w:rsidRPr="00F75258">
              <w:rPr>
                <w:rFonts w:asciiTheme="minorHAnsi" w:hAnsiTheme="minorHAnsi" w:cstheme="minorHAnsi"/>
                <w:b/>
                <w:bCs/>
                <w:color w:val="FFFFFF" w:themeColor="background1"/>
                <w:szCs w:val="22"/>
              </w:rPr>
              <w:t>Allowed codes after standardization</w:t>
            </w:r>
          </w:p>
        </w:tc>
        <w:tc>
          <w:tcPr>
            <w:tcW w:w="330" w:type="pct"/>
            <w:shd w:val="clear" w:color="auto" w:fill="4472C4" w:themeFill="accent1"/>
          </w:tcPr>
          <w:p w14:paraId="40730E79" w14:textId="7CA6471F" w:rsidR="00E6251E" w:rsidRPr="00F75258" w:rsidRDefault="00E6251E" w:rsidP="004F7617">
            <w:pPr>
              <w:pStyle w:val="NoSpacing"/>
              <w:spacing w:before="60" w:line="259" w:lineRule="auto"/>
              <w:jc w:val="center"/>
              <w:rPr>
                <w:rFonts w:asciiTheme="minorHAnsi" w:hAnsiTheme="minorHAnsi" w:cstheme="minorHAnsi"/>
                <w:b/>
                <w:bCs/>
                <w:color w:val="FFFFFF" w:themeColor="background1"/>
                <w:szCs w:val="22"/>
              </w:rPr>
            </w:pPr>
            <w:r w:rsidRPr="00F75258">
              <w:rPr>
                <w:rFonts w:asciiTheme="minorHAnsi" w:hAnsiTheme="minorHAnsi" w:cstheme="minorHAnsi"/>
                <w:b/>
                <w:bCs/>
                <w:color w:val="FFFFFF" w:themeColor="background1"/>
                <w:szCs w:val="22"/>
              </w:rPr>
              <w:t>Tier</w:t>
            </w:r>
          </w:p>
        </w:tc>
      </w:tr>
      <w:tr w:rsidR="00E6251E" w:rsidRPr="00F75258" w14:paraId="2C107FB2" w14:textId="44337375" w:rsidTr="00EB2E78">
        <w:trPr>
          <w:cantSplit/>
        </w:trPr>
        <w:tc>
          <w:tcPr>
            <w:tcW w:w="238" w:type="pct"/>
            <w:shd w:val="clear" w:color="auto" w:fill="FFFFFF" w:themeFill="background1"/>
          </w:tcPr>
          <w:p w14:paraId="7D1A57F8" w14:textId="131BC9A7" w:rsidR="00E6251E" w:rsidRPr="00F75258" w:rsidRDefault="00E6251E" w:rsidP="00F75258">
            <w:pPr>
              <w:pStyle w:val="NoSpacing"/>
              <w:spacing w:before="60" w:line="259" w:lineRule="auto"/>
              <w:rPr>
                <w:rFonts w:asciiTheme="minorHAnsi" w:hAnsiTheme="minorHAnsi" w:cstheme="minorHAnsi"/>
                <w:sz w:val="20"/>
              </w:rPr>
            </w:pPr>
            <w:r>
              <w:rPr>
                <w:rFonts w:asciiTheme="minorHAnsi" w:hAnsiTheme="minorHAnsi" w:cstheme="minorHAnsi"/>
                <w:sz w:val="20"/>
              </w:rPr>
              <w:t>1</w:t>
            </w:r>
          </w:p>
        </w:tc>
        <w:tc>
          <w:tcPr>
            <w:tcW w:w="835" w:type="pct"/>
            <w:shd w:val="clear" w:color="auto" w:fill="FFFFFF" w:themeFill="background1"/>
            <w:hideMark/>
          </w:tcPr>
          <w:p w14:paraId="62E1BD4D" w14:textId="007E01DE" w:rsidR="00E6251E" w:rsidRPr="00F75258" w:rsidRDefault="00E6251E" w:rsidP="00F75258">
            <w:pPr>
              <w:pStyle w:val="NoSpacing"/>
              <w:spacing w:before="60" w:line="259" w:lineRule="auto"/>
              <w:rPr>
                <w:rFonts w:asciiTheme="minorHAnsi" w:hAnsiTheme="minorHAnsi" w:cstheme="minorHAnsi"/>
                <w:sz w:val="20"/>
              </w:rPr>
            </w:pPr>
            <w:r w:rsidRPr="00F75258">
              <w:rPr>
                <w:rFonts w:asciiTheme="minorHAnsi" w:hAnsiTheme="minorHAnsi" w:cstheme="minorHAnsi"/>
                <w:sz w:val="20"/>
              </w:rPr>
              <w:t>Dwelling</w:t>
            </w:r>
          </w:p>
        </w:tc>
        <w:tc>
          <w:tcPr>
            <w:tcW w:w="894" w:type="pct"/>
            <w:shd w:val="clear" w:color="auto" w:fill="FFFFFF" w:themeFill="background1"/>
          </w:tcPr>
          <w:p w14:paraId="0928277D" w14:textId="77777777" w:rsidR="00E6251E" w:rsidRPr="00F75258" w:rsidRDefault="00E6251E" w:rsidP="00F75258">
            <w:pPr>
              <w:pStyle w:val="NoSpacing"/>
              <w:spacing w:before="60" w:line="259" w:lineRule="auto"/>
              <w:rPr>
                <w:rFonts w:asciiTheme="minorHAnsi" w:hAnsiTheme="minorHAnsi" w:cstheme="minorHAnsi"/>
                <w:b/>
                <w:bCs/>
                <w:sz w:val="20"/>
              </w:rPr>
            </w:pPr>
            <w:r w:rsidRPr="00F75258">
              <w:rPr>
                <w:rFonts w:asciiTheme="minorHAnsi" w:hAnsiTheme="minorHAnsi" w:cstheme="minorHAnsi"/>
                <w:b/>
                <w:bCs/>
                <w:sz w:val="20"/>
              </w:rPr>
              <w:t>ownhouse</w:t>
            </w:r>
          </w:p>
        </w:tc>
        <w:tc>
          <w:tcPr>
            <w:tcW w:w="1111" w:type="pct"/>
            <w:shd w:val="clear" w:color="auto" w:fill="FFFFFF" w:themeFill="background1"/>
            <w:hideMark/>
          </w:tcPr>
          <w:p w14:paraId="647FAB31" w14:textId="77777777" w:rsidR="00E6251E" w:rsidRPr="00F75258" w:rsidRDefault="00E6251E" w:rsidP="00F75258">
            <w:pPr>
              <w:pStyle w:val="NoSpacing"/>
              <w:spacing w:before="60" w:line="259" w:lineRule="auto"/>
              <w:rPr>
                <w:rFonts w:asciiTheme="minorHAnsi" w:hAnsiTheme="minorHAnsi" w:cstheme="minorHAnsi"/>
                <w:b/>
                <w:bCs/>
                <w:sz w:val="20"/>
              </w:rPr>
            </w:pPr>
            <w:r w:rsidRPr="00F75258">
              <w:rPr>
                <w:rFonts w:asciiTheme="minorHAnsi" w:hAnsiTheme="minorHAnsi" w:cstheme="minorHAnsi"/>
                <w:b/>
                <w:bCs/>
                <w:sz w:val="20"/>
              </w:rPr>
              <w:t>Ownership of house</w:t>
            </w:r>
          </w:p>
        </w:tc>
        <w:tc>
          <w:tcPr>
            <w:tcW w:w="1593" w:type="pct"/>
            <w:shd w:val="clear" w:color="auto" w:fill="FFFFFF" w:themeFill="background1"/>
            <w:hideMark/>
          </w:tcPr>
          <w:p w14:paraId="10D76D44" w14:textId="29407414" w:rsidR="00E6251E" w:rsidRPr="00F75258" w:rsidRDefault="00E6251E" w:rsidP="004F7617">
            <w:pPr>
              <w:pStyle w:val="NoSpacing"/>
              <w:spacing w:before="60" w:line="259" w:lineRule="auto"/>
              <w:rPr>
                <w:rFonts w:asciiTheme="minorHAnsi" w:hAnsiTheme="minorHAnsi" w:cstheme="minorHAnsi"/>
                <w:sz w:val="20"/>
                <w:lang w:eastAsia="en-US"/>
              </w:rPr>
            </w:pPr>
            <w:r w:rsidRPr="00F75258">
              <w:rPr>
                <w:rFonts w:asciiTheme="minorHAnsi" w:hAnsiTheme="minorHAnsi" w:cstheme="minorHAnsi"/>
                <w:sz w:val="20"/>
                <w:lang w:eastAsia="en-US"/>
              </w:rPr>
              <w:t>1 = Ownership/secure rights</w:t>
            </w:r>
          </w:p>
          <w:p w14:paraId="338783D9" w14:textId="4E986E5E" w:rsidR="00E6251E" w:rsidRPr="00F75258" w:rsidRDefault="00E6251E" w:rsidP="004F7617">
            <w:pPr>
              <w:pStyle w:val="NoSpacing"/>
              <w:spacing w:line="259" w:lineRule="auto"/>
              <w:rPr>
                <w:rFonts w:asciiTheme="minorHAnsi" w:hAnsiTheme="minorHAnsi" w:cstheme="minorHAnsi"/>
                <w:sz w:val="20"/>
                <w:lang w:eastAsia="en-US"/>
              </w:rPr>
            </w:pPr>
            <w:r w:rsidRPr="00F75258">
              <w:rPr>
                <w:rFonts w:asciiTheme="minorHAnsi" w:hAnsiTheme="minorHAnsi" w:cstheme="minorHAnsi"/>
                <w:sz w:val="20"/>
                <w:lang w:eastAsia="en-US"/>
              </w:rPr>
              <w:t>2 = Renting</w:t>
            </w:r>
          </w:p>
          <w:p w14:paraId="70D9F3DF" w14:textId="477628C2" w:rsidR="00E6251E" w:rsidRPr="00F75258" w:rsidRDefault="00E6251E" w:rsidP="004F7617">
            <w:pPr>
              <w:pStyle w:val="NoSpacing"/>
              <w:spacing w:line="259" w:lineRule="auto"/>
              <w:rPr>
                <w:rFonts w:asciiTheme="minorHAnsi" w:hAnsiTheme="minorHAnsi" w:cstheme="minorHAnsi"/>
                <w:sz w:val="20"/>
                <w:lang w:eastAsia="en-US"/>
              </w:rPr>
            </w:pPr>
            <w:r w:rsidRPr="00F75258">
              <w:rPr>
                <w:rFonts w:asciiTheme="minorHAnsi" w:hAnsiTheme="minorHAnsi" w:cstheme="minorHAnsi"/>
                <w:sz w:val="20"/>
                <w:lang w:eastAsia="en-US"/>
              </w:rPr>
              <w:t>3 = Provided for free</w:t>
            </w:r>
          </w:p>
          <w:p w14:paraId="746D9C42" w14:textId="62FF29B5" w:rsidR="00E6251E" w:rsidRPr="00F75258" w:rsidRDefault="00E6251E" w:rsidP="004F7617">
            <w:pPr>
              <w:pStyle w:val="NoSpacing"/>
              <w:spacing w:line="259" w:lineRule="auto"/>
              <w:rPr>
                <w:rFonts w:asciiTheme="minorHAnsi" w:hAnsiTheme="minorHAnsi" w:cstheme="minorHAnsi"/>
                <w:sz w:val="20"/>
                <w:lang w:eastAsia="en-US"/>
              </w:rPr>
            </w:pPr>
            <w:r w:rsidRPr="00F75258">
              <w:rPr>
                <w:rFonts w:asciiTheme="minorHAnsi" w:hAnsiTheme="minorHAnsi" w:cstheme="minorHAnsi"/>
                <w:sz w:val="20"/>
                <w:lang w:eastAsia="en-US"/>
              </w:rPr>
              <w:t>4 = Without permission</w:t>
            </w:r>
          </w:p>
        </w:tc>
        <w:tc>
          <w:tcPr>
            <w:tcW w:w="330" w:type="pct"/>
            <w:shd w:val="clear" w:color="auto" w:fill="FFFFFF" w:themeFill="background1"/>
          </w:tcPr>
          <w:p w14:paraId="04E1370F" w14:textId="0F79D2A9" w:rsidR="00E6251E" w:rsidRPr="00F75258" w:rsidRDefault="00E6251E" w:rsidP="004F7617">
            <w:pPr>
              <w:pStyle w:val="NoSpacing"/>
              <w:spacing w:before="60" w:line="259" w:lineRule="auto"/>
              <w:jc w:val="center"/>
              <w:rPr>
                <w:rFonts w:asciiTheme="minorHAnsi" w:hAnsiTheme="minorHAnsi" w:cstheme="minorHAnsi"/>
                <w:sz w:val="20"/>
                <w:lang w:eastAsia="en-US"/>
              </w:rPr>
            </w:pPr>
            <w:r w:rsidRPr="00F75258">
              <w:rPr>
                <w:rFonts w:asciiTheme="minorHAnsi" w:hAnsiTheme="minorHAnsi" w:cstheme="minorHAnsi"/>
                <w:sz w:val="20"/>
                <w:lang w:eastAsia="en-US"/>
              </w:rPr>
              <w:t>1</w:t>
            </w:r>
          </w:p>
        </w:tc>
      </w:tr>
      <w:tr w:rsidR="00E6251E" w:rsidRPr="00F75258" w14:paraId="2EC6EB0E" w14:textId="65F51F6C" w:rsidTr="00EB2E78">
        <w:trPr>
          <w:cantSplit/>
        </w:trPr>
        <w:tc>
          <w:tcPr>
            <w:tcW w:w="238" w:type="pct"/>
            <w:shd w:val="clear" w:color="auto" w:fill="FFFFFF" w:themeFill="background1"/>
          </w:tcPr>
          <w:p w14:paraId="615238E1" w14:textId="2C13BC86" w:rsidR="00E6251E" w:rsidRPr="00F75258" w:rsidRDefault="00E6251E" w:rsidP="00F75258">
            <w:pPr>
              <w:pStyle w:val="NoSpacing"/>
              <w:spacing w:before="60" w:line="259" w:lineRule="auto"/>
              <w:rPr>
                <w:rFonts w:asciiTheme="minorHAnsi" w:hAnsiTheme="minorHAnsi" w:cstheme="minorHAnsi"/>
                <w:sz w:val="20"/>
              </w:rPr>
            </w:pPr>
            <w:r>
              <w:rPr>
                <w:rFonts w:asciiTheme="minorHAnsi" w:hAnsiTheme="minorHAnsi" w:cstheme="minorHAnsi"/>
                <w:sz w:val="20"/>
              </w:rPr>
              <w:t>2</w:t>
            </w:r>
          </w:p>
        </w:tc>
        <w:tc>
          <w:tcPr>
            <w:tcW w:w="835" w:type="pct"/>
            <w:shd w:val="clear" w:color="auto" w:fill="FFFFFF" w:themeFill="background1"/>
          </w:tcPr>
          <w:p w14:paraId="0FFFA2EA" w14:textId="02A07918" w:rsidR="00E6251E" w:rsidRPr="00F75258" w:rsidRDefault="00E6251E" w:rsidP="00F75258">
            <w:pPr>
              <w:pStyle w:val="NoSpacing"/>
              <w:spacing w:before="60" w:line="259" w:lineRule="auto"/>
              <w:rPr>
                <w:rFonts w:asciiTheme="minorHAnsi" w:hAnsiTheme="minorHAnsi" w:cstheme="minorHAnsi"/>
                <w:sz w:val="20"/>
              </w:rPr>
            </w:pPr>
            <w:r w:rsidRPr="00F75258">
              <w:rPr>
                <w:rFonts w:asciiTheme="minorHAnsi" w:hAnsiTheme="minorHAnsi" w:cstheme="minorHAnsi"/>
                <w:sz w:val="20"/>
              </w:rPr>
              <w:t>Dwelling</w:t>
            </w:r>
          </w:p>
        </w:tc>
        <w:tc>
          <w:tcPr>
            <w:tcW w:w="894" w:type="pct"/>
            <w:shd w:val="clear" w:color="auto" w:fill="FFFFFF" w:themeFill="background1"/>
          </w:tcPr>
          <w:p w14:paraId="5D1996EA" w14:textId="77777777" w:rsidR="00E6251E" w:rsidRPr="00F75258" w:rsidRDefault="00E6251E" w:rsidP="00F75258">
            <w:pPr>
              <w:pStyle w:val="NoSpacing"/>
              <w:spacing w:before="60" w:line="259" w:lineRule="auto"/>
              <w:rPr>
                <w:rFonts w:asciiTheme="minorHAnsi" w:hAnsiTheme="minorHAnsi" w:cstheme="minorHAnsi"/>
                <w:b/>
                <w:bCs/>
                <w:sz w:val="20"/>
              </w:rPr>
            </w:pPr>
            <w:r w:rsidRPr="00F75258">
              <w:rPr>
                <w:rFonts w:asciiTheme="minorHAnsi" w:hAnsiTheme="minorHAnsi" w:cstheme="minorHAnsi"/>
                <w:b/>
                <w:bCs/>
                <w:sz w:val="20"/>
              </w:rPr>
              <w:t>acqui_house</w:t>
            </w:r>
          </w:p>
        </w:tc>
        <w:tc>
          <w:tcPr>
            <w:tcW w:w="1111" w:type="pct"/>
            <w:shd w:val="clear" w:color="auto" w:fill="FFFFFF" w:themeFill="background1"/>
          </w:tcPr>
          <w:p w14:paraId="39BF79C8" w14:textId="77777777" w:rsidR="00E6251E" w:rsidRPr="00F75258" w:rsidRDefault="00E6251E" w:rsidP="00F75258">
            <w:pPr>
              <w:pStyle w:val="NoSpacing"/>
              <w:spacing w:before="60" w:line="259" w:lineRule="auto"/>
              <w:rPr>
                <w:rFonts w:asciiTheme="minorHAnsi" w:hAnsiTheme="minorHAnsi" w:cstheme="minorHAnsi"/>
                <w:b/>
                <w:bCs/>
                <w:sz w:val="20"/>
              </w:rPr>
            </w:pPr>
            <w:r w:rsidRPr="00F75258">
              <w:rPr>
                <w:rFonts w:asciiTheme="minorHAnsi" w:hAnsiTheme="minorHAnsi" w:cstheme="minorHAnsi"/>
                <w:b/>
                <w:bCs/>
                <w:sz w:val="20"/>
              </w:rPr>
              <w:t>Acquisition of house</w:t>
            </w:r>
          </w:p>
        </w:tc>
        <w:tc>
          <w:tcPr>
            <w:tcW w:w="1593" w:type="pct"/>
            <w:shd w:val="clear" w:color="auto" w:fill="FFFFFF" w:themeFill="background1"/>
          </w:tcPr>
          <w:p w14:paraId="01AFC148" w14:textId="77777777" w:rsidR="00E6251E" w:rsidRPr="00F75258" w:rsidRDefault="00E6251E" w:rsidP="004F7617">
            <w:pPr>
              <w:pStyle w:val="NoSpacing"/>
              <w:spacing w:before="60" w:line="259" w:lineRule="auto"/>
              <w:rPr>
                <w:rFonts w:asciiTheme="minorHAnsi" w:hAnsiTheme="minorHAnsi" w:cstheme="minorHAnsi"/>
                <w:sz w:val="20"/>
              </w:rPr>
            </w:pPr>
            <w:r w:rsidRPr="00F75258">
              <w:rPr>
                <w:rFonts w:asciiTheme="minorHAnsi" w:hAnsiTheme="minorHAnsi" w:cstheme="minorHAnsi"/>
                <w:sz w:val="20"/>
              </w:rPr>
              <w:t>1 = Purchased</w:t>
            </w:r>
          </w:p>
          <w:p w14:paraId="4E968F8B" w14:textId="77777777" w:rsidR="00E6251E" w:rsidRPr="00F75258" w:rsidRDefault="00E6251E" w:rsidP="004F7617">
            <w:pPr>
              <w:pStyle w:val="NoSpacing"/>
              <w:spacing w:line="259" w:lineRule="auto"/>
              <w:rPr>
                <w:rFonts w:asciiTheme="minorHAnsi" w:hAnsiTheme="minorHAnsi" w:cstheme="minorHAnsi"/>
                <w:sz w:val="20"/>
              </w:rPr>
            </w:pPr>
            <w:r w:rsidRPr="00F75258">
              <w:rPr>
                <w:rFonts w:asciiTheme="minorHAnsi" w:hAnsiTheme="minorHAnsi" w:cstheme="minorHAnsi"/>
                <w:sz w:val="20"/>
              </w:rPr>
              <w:t>2 = Inherited</w:t>
            </w:r>
          </w:p>
          <w:p w14:paraId="02666F42" w14:textId="75110FB2" w:rsidR="00E6251E" w:rsidRPr="00F75258" w:rsidRDefault="00E6251E" w:rsidP="004F7617">
            <w:pPr>
              <w:pStyle w:val="NoSpacing"/>
              <w:spacing w:after="60" w:line="259" w:lineRule="auto"/>
              <w:rPr>
                <w:rFonts w:asciiTheme="minorHAnsi" w:hAnsiTheme="minorHAnsi" w:cstheme="minorHAnsi"/>
                <w:sz w:val="20"/>
              </w:rPr>
            </w:pPr>
            <w:r w:rsidRPr="00F75258">
              <w:rPr>
                <w:rFonts w:asciiTheme="minorHAnsi" w:hAnsiTheme="minorHAnsi" w:cstheme="minorHAnsi"/>
                <w:sz w:val="20"/>
              </w:rPr>
              <w:t>3 = Other</w:t>
            </w:r>
          </w:p>
        </w:tc>
        <w:tc>
          <w:tcPr>
            <w:tcW w:w="330" w:type="pct"/>
            <w:shd w:val="clear" w:color="auto" w:fill="FFFFFF" w:themeFill="background1"/>
          </w:tcPr>
          <w:p w14:paraId="07C36C12" w14:textId="4F9355F7" w:rsidR="00E6251E" w:rsidRPr="00F75258" w:rsidRDefault="00E6251E" w:rsidP="004F7617">
            <w:pPr>
              <w:pStyle w:val="NoSpacing"/>
              <w:spacing w:before="60" w:line="259" w:lineRule="auto"/>
              <w:jc w:val="center"/>
              <w:rPr>
                <w:rFonts w:asciiTheme="minorHAnsi" w:hAnsiTheme="minorHAnsi" w:cstheme="minorHAnsi"/>
                <w:sz w:val="20"/>
              </w:rPr>
            </w:pPr>
            <w:r w:rsidRPr="00F75258">
              <w:rPr>
                <w:rFonts w:asciiTheme="minorHAnsi" w:hAnsiTheme="minorHAnsi" w:cstheme="minorHAnsi"/>
                <w:sz w:val="20"/>
              </w:rPr>
              <w:t>2</w:t>
            </w:r>
          </w:p>
        </w:tc>
      </w:tr>
      <w:tr w:rsidR="00E6251E" w:rsidRPr="00F75258" w14:paraId="4DC35137" w14:textId="09179601" w:rsidTr="00EB2E78">
        <w:trPr>
          <w:cantSplit/>
        </w:trPr>
        <w:tc>
          <w:tcPr>
            <w:tcW w:w="238" w:type="pct"/>
            <w:shd w:val="clear" w:color="auto" w:fill="FFFFFF" w:themeFill="background1"/>
          </w:tcPr>
          <w:p w14:paraId="33DB79F1" w14:textId="0C3424A5" w:rsidR="00E6251E" w:rsidRPr="00F75258" w:rsidRDefault="00E6251E" w:rsidP="00F75258">
            <w:pPr>
              <w:pStyle w:val="NoSpacing"/>
              <w:spacing w:before="60" w:line="259" w:lineRule="auto"/>
              <w:rPr>
                <w:rFonts w:asciiTheme="minorHAnsi" w:hAnsiTheme="minorHAnsi" w:cstheme="minorHAnsi"/>
                <w:sz w:val="20"/>
              </w:rPr>
            </w:pPr>
            <w:r>
              <w:rPr>
                <w:rFonts w:asciiTheme="minorHAnsi" w:hAnsiTheme="minorHAnsi" w:cstheme="minorHAnsi"/>
                <w:sz w:val="20"/>
              </w:rPr>
              <w:t>3</w:t>
            </w:r>
          </w:p>
        </w:tc>
        <w:tc>
          <w:tcPr>
            <w:tcW w:w="835" w:type="pct"/>
            <w:shd w:val="clear" w:color="auto" w:fill="FFFFFF" w:themeFill="background1"/>
            <w:hideMark/>
          </w:tcPr>
          <w:p w14:paraId="5A27F5FF" w14:textId="5D62D6E8" w:rsidR="00E6251E" w:rsidRPr="00F75258" w:rsidRDefault="00E6251E" w:rsidP="00F75258">
            <w:pPr>
              <w:pStyle w:val="NoSpacing"/>
              <w:spacing w:before="60" w:line="259" w:lineRule="auto"/>
              <w:rPr>
                <w:rFonts w:asciiTheme="minorHAnsi" w:hAnsiTheme="minorHAnsi" w:cstheme="minorHAnsi"/>
                <w:sz w:val="20"/>
              </w:rPr>
            </w:pPr>
            <w:r w:rsidRPr="00F75258">
              <w:rPr>
                <w:rFonts w:asciiTheme="minorHAnsi" w:hAnsiTheme="minorHAnsi" w:cstheme="minorHAnsi"/>
                <w:sz w:val="20"/>
              </w:rPr>
              <w:t>Dwelling</w:t>
            </w:r>
          </w:p>
        </w:tc>
        <w:tc>
          <w:tcPr>
            <w:tcW w:w="894" w:type="pct"/>
            <w:shd w:val="clear" w:color="auto" w:fill="FFFFFF" w:themeFill="background1"/>
          </w:tcPr>
          <w:p w14:paraId="4A15228F" w14:textId="77777777" w:rsidR="00E6251E" w:rsidRPr="00F75258" w:rsidRDefault="00E6251E" w:rsidP="00F75258">
            <w:pPr>
              <w:pStyle w:val="NoSpacing"/>
              <w:spacing w:before="60" w:line="259" w:lineRule="auto"/>
              <w:rPr>
                <w:rFonts w:asciiTheme="minorHAnsi" w:hAnsiTheme="minorHAnsi" w:cstheme="minorHAnsi"/>
                <w:b/>
                <w:bCs/>
                <w:sz w:val="20"/>
              </w:rPr>
            </w:pPr>
            <w:r w:rsidRPr="00F75258">
              <w:rPr>
                <w:rFonts w:asciiTheme="minorHAnsi" w:hAnsiTheme="minorHAnsi" w:cstheme="minorHAnsi"/>
                <w:b/>
                <w:bCs/>
                <w:sz w:val="20"/>
              </w:rPr>
              <w:t>dwelownlti</w:t>
            </w:r>
          </w:p>
        </w:tc>
        <w:tc>
          <w:tcPr>
            <w:tcW w:w="1111" w:type="pct"/>
            <w:shd w:val="clear" w:color="auto" w:fill="FFFFFF" w:themeFill="background1"/>
            <w:hideMark/>
          </w:tcPr>
          <w:p w14:paraId="27DBA982" w14:textId="77777777" w:rsidR="00E6251E" w:rsidRPr="00F75258" w:rsidRDefault="00E6251E" w:rsidP="00F75258">
            <w:pPr>
              <w:pStyle w:val="NoSpacing"/>
              <w:spacing w:before="60" w:line="259" w:lineRule="auto"/>
              <w:rPr>
                <w:rFonts w:asciiTheme="minorHAnsi" w:hAnsiTheme="minorHAnsi" w:cstheme="minorHAnsi"/>
                <w:b/>
                <w:bCs/>
                <w:sz w:val="20"/>
              </w:rPr>
            </w:pPr>
            <w:r w:rsidRPr="00F75258">
              <w:rPr>
                <w:rFonts w:asciiTheme="minorHAnsi" w:hAnsiTheme="minorHAnsi" w:cstheme="minorHAnsi"/>
                <w:b/>
                <w:bCs/>
                <w:sz w:val="20"/>
              </w:rPr>
              <w:t>Legal title for Ownership</w:t>
            </w:r>
          </w:p>
        </w:tc>
        <w:tc>
          <w:tcPr>
            <w:tcW w:w="1593" w:type="pct"/>
            <w:shd w:val="clear" w:color="auto" w:fill="FFFFFF" w:themeFill="background1"/>
            <w:hideMark/>
          </w:tcPr>
          <w:p w14:paraId="3102A6BC" w14:textId="77777777" w:rsidR="00E6251E" w:rsidRPr="00F75258" w:rsidRDefault="00E6251E" w:rsidP="004F7617">
            <w:pPr>
              <w:pStyle w:val="NoSpacing"/>
              <w:spacing w:before="60" w:after="60" w:line="259" w:lineRule="auto"/>
              <w:rPr>
                <w:rFonts w:asciiTheme="minorHAnsi" w:hAnsiTheme="minorHAnsi" w:cstheme="minorHAnsi"/>
                <w:sz w:val="20"/>
              </w:rPr>
            </w:pPr>
            <w:r w:rsidRPr="00F75258">
              <w:rPr>
                <w:rFonts w:asciiTheme="minorHAnsi" w:hAnsiTheme="minorHAnsi" w:cstheme="minorHAnsi"/>
                <w:sz w:val="20"/>
              </w:rPr>
              <w:t xml:space="preserve">0 = No </w:t>
            </w:r>
            <w:r w:rsidRPr="00F75258">
              <w:rPr>
                <w:rFonts w:asciiTheme="minorHAnsi" w:hAnsiTheme="minorHAnsi" w:cstheme="minorHAnsi"/>
                <w:sz w:val="20"/>
              </w:rPr>
              <w:br/>
              <w:t>1 = Yes</w:t>
            </w:r>
          </w:p>
        </w:tc>
        <w:tc>
          <w:tcPr>
            <w:tcW w:w="330" w:type="pct"/>
            <w:shd w:val="clear" w:color="auto" w:fill="FFFFFF" w:themeFill="background1"/>
          </w:tcPr>
          <w:p w14:paraId="68E259EF" w14:textId="51C0A671" w:rsidR="00E6251E" w:rsidRPr="00F75258" w:rsidRDefault="00E6251E" w:rsidP="004F7617">
            <w:pPr>
              <w:pStyle w:val="NoSpacing"/>
              <w:spacing w:before="60" w:line="259" w:lineRule="auto"/>
              <w:jc w:val="center"/>
              <w:rPr>
                <w:rFonts w:asciiTheme="minorHAnsi" w:hAnsiTheme="minorHAnsi" w:cstheme="minorHAnsi"/>
                <w:sz w:val="20"/>
              </w:rPr>
            </w:pPr>
            <w:r w:rsidRPr="00F75258">
              <w:rPr>
                <w:rFonts w:asciiTheme="minorHAnsi" w:hAnsiTheme="minorHAnsi" w:cstheme="minorHAnsi"/>
                <w:sz w:val="20"/>
              </w:rPr>
              <w:t>1</w:t>
            </w:r>
          </w:p>
        </w:tc>
      </w:tr>
      <w:tr w:rsidR="00E6251E" w:rsidRPr="00F75258" w14:paraId="58305C0E" w14:textId="0DC6B07B" w:rsidTr="00EB2E78">
        <w:trPr>
          <w:cantSplit/>
        </w:trPr>
        <w:tc>
          <w:tcPr>
            <w:tcW w:w="238" w:type="pct"/>
            <w:shd w:val="clear" w:color="auto" w:fill="FFFFFF" w:themeFill="background1"/>
          </w:tcPr>
          <w:p w14:paraId="01E9D1DF" w14:textId="476E77C0" w:rsidR="00E6251E" w:rsidRPr="00F75258" w:rsidRDefault="00E6251E" w:rsidP="00F75258">
            <w:pPr>
              <w:pStyle w:val="NoSpacing"/>
              <w:spacing w:before="60" w:line="259" w:lineRule="auto"/>
              <w:rPr>
                <w:rFonts w:asciiTheme="minorHAnsi" w:hAnsiTheme="minorHAnsi" w:cstheme="minorHAnsi"/>
                <w:sz w:val="20"/>
              </w:rPr>
            </w:pPr>
            <w:r>
              <w:rPr>
                <w:rFonts w:asciiTheme="minorHAnsi" w:hAnsiTheme="minorHAnsi" w:cstheme="minorHAnsi"/>
                <w:sz w:val="20"/>
              </w:rPr>
              <w:t>4</w:t>
            </w:r>
          </w:p>
        </w:tc>
        <w:tc>
          <w:tcPr>
            <w:tcW w:w="835" w:type="pct"/>
            <w:shd w:val="clear" w:color="auto" w:fill="FFFFFF" w:themeFill="background1"/>
          </w:tcPr>
          <w:p w14:paraId="590F796E" w14:textId="3B9FF0E8" w:rsidR="00E6251E" w:rsidRPr="00F75258" w:rsidRDefault="00E6251E" w:rsidP="00F75258">
            <w:pPr>
              <w:pStyle w:val="NoSpacing"/>
              <w:spacing w:before="60" w:line="259" w:lineRule="auto"/>
              <w:rPr>
                <w:rFonts w:asciiTheme="minorHAnsi" w:hAnsiTheme="minorHAnsi" w:cstheme="minorHAnsi"/>
                <w:sz w:val="20"/>
              </w:rPr>
            </w:pPr>
            <w:r w:rsidRPr="00F75258">
              <w:rPr>
                <w:rFonts w:asciiTheme="minorHAnsi" w:hAnsiTheme="minorHAnsi" w:cstheme="minorHAnsi"/>
                <w:sz w:val="20"/>
              </w:rPr>
              <w:t>Dwelling</w:t>
            </w:r>
          </w:p>
        </w:tc>
        <w:tc>
          <w:tcPr>
            <w:tcW w:w="894" w:type="pct"/>
            <w:shd w:val="clear" w:color="auto" w:fill="FFFFFF" w:themeFill="background1"/>
          </w:tcPr>
          <w:p w14:paraId="41B2519E" w14:textId="77777777" w:rsidR="00E6251E" w:rsidRPr="00F75258" w:rsidRDefault="00E6251E" w:rsidP="00F75258">
            <w:pPr>
              <w:pStyle w:val="NoSpacing"/>
              <w:spacing w:before="60" w:line="259" w:lineRule="auto"/>
              <w:rPr>
                <w:rFonts w:asciiTheme="minorHAnsi" w:hAnsiTheme="minorHAnsi" w:cstheme="minorHAnsi"/>
                <w:b/>
                <w:bCs/>
                <w:sz w:val="20"/>
              </w:rPr>
            </w:pPr>
            <w:r w:rsidRPr="00F75258">
              <w:rPr>
                <w:rFonts w:asciiTheme="minorHAnsi" w:hAnsiTheme="minorHAnsi" w:cstheme="minorHAnsi"/>
                <w:b/>
                <w:bCs/>
                <w:sz w:val="20"/>
              </w:rPr>
              <w:t>fem_dwelownlti</w:t>
            </w:r>
          </w:p>
        </w:tc>
        <w:tc>
          <w:tcPr>
            <w:tcW w:w="1111" w:type="pct"/>
            <w:shd w:val="clear" w:color="auto" w:fill="FFFFFF" w:themeFill="background1"/>
          </w:tcPr>
          <w:p w14:paraId="70F20060" w14:textId="77777777" w:rsidR="00E6251E" w:rsidRPr="00F75258" w:rsidRDefault="00E6251E" w:rsidP="00F75258">
            <w:pPr>
              <w:pStyle w:val="NoSpacing"/>
              <w:spacing w:before="60" w:line="259" w:lineRule="auto"/>
              <w:rPr>
                <w:rFonts w:asciiTheme="minorHAnsi" w:hAnsiTheme="minorHAnsi" w:cstheme="minorHAnsi"/>
                <w:b/>
                <w:bCs/>
                <w:sz w:val="20"/>
              </w:rPr>
            </w:pPr>
            <w:r w:rsidRPr="00F75258">
              <w:rPr>
                <w:rFonts w:asciiTheme="minorHAnsi" w:hAnsiTheme="minorHAnsi" w:cstheme="minorHAnsi"/>
                <w:b/>
                <w:bCs/>
                <w:sz w:val="20"/>
              </w:rPr>
              <w:t>Legal title for Ownership - Female</w:t>
            </w:r>
          </w:p>
        </w:tc>
        <w:tc>
          <w:tcPr>
            <w:tcW w:w="1593" w:type="pct"/>
            <w:shd w:val="clear" w:color="auto" w:fill="FFFFFF" w:themeFill="background1"/>
          </w:tcPr>
          <w:p w14:paraId="0F0544E2" w14:textId="77777777" w:rsidR="00E6251E" w:rsidRPr="00F75258" w:rsidRDefault="00E6251E" w:rsidP="004F7617">
            <w:pPr>
              <w:pStyle w:val="NoSpacing"/>
              <w:spacing w:before="60" w:after="60" w:line="259" w:lineRule="auto"/>
              <w:rPr>
                <w:rFonts w:asciiTheme="minorHAnsi" w:hAnsiTheme="minorHAnsi" w:cstheme="minorHAnsi"/>
                <w:sz w:val="20"/>
              </w:rPr>
            </w:pPr>
            <w:r w:rsidRPr="00F75258">
              <w:rPr>
                <w:rFonts w:asciiTheme="minorHAnsi" w:hAnsiTheme="minorHAnsi" w:cstheme="minorHAnsi"/>
                <w:sz w:val="20"/>
              </w:rPr>
              <w:t xml:space="preserve">0 = No </w:t>
            </w:r>
            <w:r w:rsidRPr="00F75258">
              <w:rPr>
                <w:rFonts w:asciiTheme="minorHAnsi" w:hAnsiTheme="minorHAnsi" w:cstheme="minorHAnsi"/>
                <w:sz w:val="20"/>
              </w:rPr>
              <w:br/>
              <w:t>1 = Yes</w:t>
            </w:r>
          </w:p>
        </w:tc>
        <w:tc>
          <w:tcPr>
            <w:tcW w:w="330" w:type="pct"/>
            <w:shd w:val="clear" w:color="auto" w:fill="FFFFFF" w:themeFill="background1"/>
          </w:tcPr>
          <w:p w14:paraId="1A6D148F" w14:textId="25671BAA" w:rsidR="00E6251E" w:rsidRPr="00F75258" w:rsidRDefault="00E6251E" w:rsidP="004F7617">
            <w:pPr>
              <w:pStyle w:val="NoSpacing"/>
              <w:spacing w:before="60" w:line="259" w:lineRule="auto"/>
              <w:jc w:val="center"/>
              <w:rPr>
                <w:rFonts w:asciiTheme="minorHAnsi" w:hAnsiTheme="minorHAnsi" w:cstheme="minorHAnsi"/>
                <w:sz w:val="20"/>
              </w:rPr>
            </w:pPr>
            <w:r w:rsidRPr="00F75258">
              <w:rPr>
                <w:rFonts w:asciiTheme="minorHAnsi" w:hAnsiTheme="minorHAnsi" w:cstheme="minorHAnsi"/>
                <w:sz w:val="20"/>
              </w:rPr>
              <w:t>1</w:t>
            </w:r>
          </w:p>
        </w:tc>
      </w:tr>
      <w:tr w:rsidR="00E6251E" w:rsidRPr="00F75258" w14:paraId="2B937707" w14:textId="5DD3A4E3" w:rsidTr="00EB2E78">
        <w:trPr>
          <w:cantSplit/>
        </w:trPr>
        <w:tc>
          <w:tcPr>
            <w:tcW w:w="238" w:type="pct"/>
            <w:shd w:val="clear" w:color="auto" w:fill="FFFFFF" w:themeFill="background1"/>
          </w:tcPr>
          <w:p w14:paraId="4C6069BF" w14:textId="73F4E839" w:rsidR="00E6251E" w:rsidRPr="00F75258" w:rsidRDefault="00E6251E" w:rsidP="00F75258">
            <w:pPr>
              <w:pStyle w:val="NoSpacing"/>
              <w:spacing w:before="60" w:line="259" w:lineRule="auto"/>
              <w:rPr>
                <w:rFonts w:asciiTheme="minorHAnsi" w:hAnsiTheme="minorHAnsi" w:cstheme="minorHAnsi"/>
                <w:sz w:val="20"/>
              </w:rPr>
            </w:pPr>
            <w:r>
              <w:rPr>
                <w:rFonts w:asciiTheme="minorHAnsi" w:hAnsiTheme="minorHAnsi" w:cstheme="minorHAnsi"/>
                <w:sz w:val="20"/>
              </w:rPr>
              <w:t>5</w:t>
            </w:r>
          </w:p>
        </w:tc>
        <w:tc>
          <w:tcPr>
            <w:tcW w:w="835" w:type="pct"/>
            <w:shd w:val="clear" w:color="auto" w:fill="FFFFFF" w:themeFill="background1"/>
            <w:hideMark/>
          </w:tcPr>
          <w:p w14:paraId="524869A4" w14:textId="053B3B59" w:rsidR="00E6251E" w:rsidRPr="00F75258" w:rsidRDefault="00E6251E" w:rsidP="00F75258">
            <w:pPr>
              <w:pStyle w:val="NoSpacing"/>
              <w:spacing w:before="60" w:line="259" w:lineRule="auto"/>
              <w:rPr>
                <w:rFonts w:asciiTheme="minorHAnsi" w:hAnsiTheme="minorHAnsi" w:cstheme="minorHAnsi"/>
                <w:sz w:val="20"/>
              </w:rPr>
            </w:pPr>
            <w:r w:rsidRPr="00F75258">
              <w:rPr>
                <w:rFonts w:asciiTheme="minorHAnsi" w:hAnsiTheme="minorHAnsi" w:cstheme="minorHAnsi"/>
                <w:sz w:val="20"/>
              </w:rPr>
              <w:t>Dwelling</w:t>
            </w:r>
          </w:p>
        </w:tc>
        <w:tc>
          <w:tcPr>
            <w:tcW w:w="894" w:type="pct"/>
            <w:shd w:val="clear" w:color="auto" w:fill="FFFFFF" w:themeFill="background1"/>
          </w:tcPr>
          <w:p w14:paraId="3F098947" w14:textId="77777777" w:rsidR="00E6251E" w:rsidRPr="00F75258" w:rsidRDefault="00E6251E" w:rsidP="00F75258">
            <w:pPr>
              <w:pStyle w:val="NoSpacing"/>
              <w:spacing w:before="60" w:line="259" w:lineRule="auto"/>
              <w:rPr>
                <w:rFonts w:asciiTheme="minorHAnsi" w:hAnsiTheme="minorHAnsi" w:cstheme="minorHAnsi"/>
                <w:b/>
                <w:bCs/>
                <w:sz w:val="20"/>
              </w:rPr>
            </w:pPr>
            <w:r w:rsidRPr="00F75258">
              <w:rPr>
                <w:rFonts w:asciiTheme="minorHAnsi" w:hAnsiTheme="minorHAnsi" w:cstheme="minorHAnsi"/>
                <w:b/>
                <w:bCs/>
                <w:sz w:val="20"/>
              </w:rPr>
              <w:t>dwelownti</w:t>
            </w:r>
          </w:p>
        </w:tc>
        <w:tc>
          <w:tcPr>
            <w:tcW w:w="1111" w:type="pct"/>
            <w:shd w:val="clear" w:color="auto" w:fill="FFFFFF" w:themeFill="background1"/>
            <w:hideMark/>
          </w:tcPr>
          <w:p w14:paraId="6BE43451" w14:textId="77777777" w:rsidR="00E6251E" w:rsidRPr="00F75258" w:rsidRDefault="00E6251E" w:rsidP="00F75258">
            <w:pPr>
              <w:pStyle w:val="NoSpacing"/>
              <w:spacing w:before="60" w:line="259" w:lineRule="auto"/>
              <w:rPr>
                <w:rFonts w:asciiTheme="minorHAnsi" w:hAnsiTheme="minorHAnsi" w:cstheme="minorHAnsi"/>
                <w:b/>
                <w:bCs/>
                <w:sz w:val="20"/>
              </w:rPr>
            </w:pPr>
            <w:r w:rsidRPr="00F75258">
              <w:rPr>
                <w:rFonts w:asciiTheme="minorHAnsi" w:hAnsiTheme="minorHAnsi" w:cstheme="minorHAnsi"/>
                <w:b/>
                <w:bCs/>
                <w:sz w:val="20"/>
              </w:rPr>
              <w:t>Type of Legal document</w:t>
            </w:r>
          </w:p>
        </w:tc>
        <w:tc>
          <w:tcPr>
            <w:tcW w:w="1593" w:type="pct"/>
            <w:shd w:val="clear" w:color="auto" w:fill="FFFFFF" w:themeFill="background1"/>
            <w:hideMark/>
          </w:tcPr>
          <w:p w14:paraId="2CB80B3A" w14:textId="675B19BA" w:rsidR="00E6251E" w:rsidRPr="00F75258" w:rsidRDefault="00E6251E" w:rsidP="004F7617">
            <w:pPr>
              <w:pStyle w:val="NoSpacing"/>
              <w:spacing w:before="60" w:after="60" w:line="259" w:lineRule="auto"/>
              <w:rPr>
                <w:rFonts w:asciiTheme="minorHAnsi" w:hAnsiTheme="minorHAnsi" w:cstheme="minorHAnsi"/>
                <w:sz w:val="20"/>
              </w:rPr>
            </w:pPr>
            <w:r w:rsidRPr="00F75258">
              <w:rPr>
                <w:rFonts w:asciiTheme="minorHAnsi" w:hAnsiTheme="minorHAnsi" w:cstheme="minorHAnsi"/>
                <w:sz w:val="20"/>
              </w:rPr>
              <w:t>1 = Title, deed, freehold</w:t>
            </w:r>
            <w:r w:rsidRPr="00F75258">
              <w:rPr>
                <w:rFonts w:asciiTheme="minorHAnsi" w:hAnsiTheme="minorHAnsi" w:cstheme="minorHAnsi"/>
                <w:sz w:val="20"/>
              </w:rPr>
              <w:br/>
              <w:t>2 = Government issued leasehold</w:t>
            </w:r>
            <w:r w:rsidRPr="00F75258">
              <w:rPr>
                <w:rFonts w:asciiTheme="minorHAnsi" w:hAnsiTheme="minorHAnsi" w:cstheme="minorHAnsi"/>
                <w:sz w:val="20"/>
              </w:rPr>
              <w:br/>
              <w:t>3 = Occupancy certificate – govt issued</w:t>
            </w:r>
            <w:r w:rsidRPr="00F75258">
              <w:rPr>
                <w:rFonts w:asciiTheme="minorHAnsi" w:hAnsiTheme="minorHAnsi" w:cstheme="minorHAnsi"/>
                <w:sz w:val="20"/>
              </w:rPr>
              <w:br/>
              <w:t>4 = Legal document in the name of group (community; cooperative)</w:t>
            </w:r>
            <w:r w:rsidRPr="00F75258">
              <w:rPr>
                <w:rFonts w:asciiTheme="minorHAnsi" w:hAnsiTheme="minorHAnsi" w:cstheme="minorHAnsi"/>
                <w:sz w:val="20"/>
              </w:rPr>
              <w:br/>
              <w:t>5 = Condominium (apartment)</w:t>
            </w:r>
            <w:r w:rsidRPr="00F75258">
              <w:rPr>
                <w:rFonts w:asciiTheme="minorHAnsi" w:hAnsiTheme="minorHAnsi" w:cstheme="minorHAnsi"/>
                <w:sz w:val="20"/>
              </w:rPr>
              <w:br/>
              <w:t>6 = Other</w:t>
            </w:r>
          </w:p>
        </w:tc>
        <w:tc>
          <w:tcPr>
            <w:tcW w:w="330" w:type="pct"/>
            <w:shd w:val="clear" w:color="auto" w:fill="FFFFFF" w:themeFill="background1"/>
          </w:tcPr>
          <w:p w14:paraId="1B698CFB" w14:textId="68B84B56" w:rsidR="00E6251E" w:rsidRPr="00F75258" w:rsidRDefault="00E6251E" w:rsidP="004F7617">
            <w:pPr>
              <w:pStyle w:val="NoSpacing"/>
              <w:spacing w:before="60" w:line="259" w:lineRule="auto"/>
              <w:jc w:val="center"/>
              <w:rPr>
                <w:rFonts w:asciiTheme="minorHAnsi" w:hAnsiTheme="minorHAnsi" w:cstheme="minorHAnsi"/>
                <w:sz w:val="20"/>
              </w:rPr>
            </w:pPr>
            <w:r w:rsidRPr="00F75258">
              <w:rPr>
                <w:rFonts w:asciiTheme="minorHAnsi" w:hAnsiTheme="minorHAnsi" w:cstheme="minorHAnsi"/>
                <w:sz w:val="20"/>
              </w:rPr>
              <w:t>2</w:t>
            </w:r>
          </w:p>
        </w:tc>
      </w:tr>
      <w:tr w:rsidR="00E6251E" w:rsidRPr="00F75258" w14:paraId="2EEDE14A" w14:textId="34F2EF4F" w:rsidTr="00EB2E78">
        <w:trPr>
          <w:cantSplit/>
        </w:trPr>
        <w:tc>
          <w:tcPr>
            <w:tcW w:w="238" w:type="pct"/>
            <w:shd w:val="clear" w:color="auto" w:fill="FFFFFF" w:themeFill="background1"/>
          </w:tcPr>
          <w:p w14:paraId="00C91F88" w14:textId="157DCCFE" w:rsidR="00E6251E" w:rsidRPr="00F75258" w:rsidRDefault="00E6251E" w:rsidP="00F75258">
            <w:pPr>
              <w:pStyle w:val="NoSpacing"/>
              <w:spacing w:before="60" w:line="259" w:lineRule="auto"/>
              <w:rPr>
                <w:rFonts w:asciiTheme="minorHAnsi" w:hAnsiTheme="minorHAnsi" w:cstheme="minorHAnsi"/>
                <w:sz w:val="20"/>
              </w:rPr>
            </w:pPr>
            <w:r>
              <w:rPr>
                <w:rFonts w:asciiTheme="minorHAnsi" w:hAnsiTheme="minorHAnsi" w:cstheme="minorHAnsi"/>
                <w:sz w:val="20"/>
              </w:rPr>
              <w:t>6</w:t>
            </w:r>
          </w:p>
        </w:tc>
        <w:tc>
          <w:tcPr>
            <w:tcW w:w="835" w:type="pct"/>
            <w:shd w:val="clear" w:color="auto" w:fill="FFFFFF" w:themeFill="background1"/>
          </w:tcPr>
          <w:p w14:paraId="534A21E8" w14:textId="622356E3" w:rsidR="00E6251E" w:rsidRPr="00F75258" w:rsidRDefault="00E6251E" w:rsidP="00F75258">
            <w:pPr>
              <w:pStyle w:val="NoSpacing"/>
              <w:spacing w:before="60" w:line="259" w:lineRule="auto"/>
              <w:rPr>
                <w:rFonts w:asciiTheme="minorHAnsi" w:hAnsiTheme="minorHAnsi" w:cstheme="minorHAnsi"/>
                <w:sz w:val="20"/>
              </w:rPr>
            </w:pPr>
            <w:r w:rsidRPr="00F75258">
              <w:rPr>
                <w:rFonts w:asciiTheme="minorHAnsi" w:hAnsiTheme="minorHAnsi" w:cstheme="minorHAnsi"/>
                <w:sz w:val="20"/>
              </w:rPr>
              <w:t>Dwelling</w:t>
            </w:r>
          </w:p>
        </w:tc>
        <w:tc>
          <w:tcPr>
            <w:tcW w:w="894" w:type="pct"/>
            <w:shd w:val="clear" w:color="auto" w:fill="FFFFFF" w:themeFill="background1"/>
          </w:tcPr>
          <w:p w14:paraId="5E039D5E" w14:textId="77777777" w:rsidR="00E6251E" w:rsidRPr="00F75258" w:rsidRDefault="00E6251E" w:rsidP="00F75258">
            <w:pPr>
              <w:pStyle w:val="NoSpacing"/>
              <w:spacing w:before="60" w:line="259" w:lineRule="auto"/>
              <w:rPr>
                <w:rFonts w:asciiTheme="minorHAnsi" w:hAnsiTheme="minorHAnsi" w:cstheme="minorHAnsi"/>
                <w:b/>
                <w:bCs/>
                <w:sz w:val="20"/>
              </w:rPr>
            </w:pPr>
            <w:r w:rsidRPr="00F75258">
              <w:rPr>
                <w:rFonts w:asciiTheme="minorHAnsi" w:hAnsiTheme="minorHAnsi" w:cstheme="minorHAnsi"/>
                <w:b/>
                <w:bCs/>
                <w:sz w:val="20"/>
              </w:rPr>
              <w:t>selldwel</w:t>
            </w:r>
          </w:p>
        </w:tc>
        <w:tc>
          <w:tcPr>
            <w:tcW w:w="1111" w:type="pct"/>
            <w:shd w:val="clear" w:color="auto" w:fill="FFFFFF" w:themeFill="background1"/>
          </w:tcPr>
          <w:p w14:paraId="4BB9020E" w14:textId="77777777" w:rsidR="00E6251E" w:rsidRPr="00F75258" w:rsidRDefault="00E6251E" w:rsidP="00F75258">
            <w:pPr>
              <w:pStyle w:val="NoSpacing"/>
              <w:spacing w:before="60" w:line="259" w:lineRule="auto"/>
              <w:rPr>
                <w:rFonts w:asciiTheme="minorHAnsi" w:hAnsiTheme="minorHAnsi" w:cstheme="minorHAnsi"/>
                <w:b/>
                <w:bCs/>
                <w:sz w:val="20"/>
              </w:rPr>
            </w:pPr>
            <w:r w:rsidRPr="00F75258">
              <w:rPr>
                <w:rFonts w:asciiTheme="minorHAnsi" w:hAnsiTheme="minorHAnsi" w:cstheme="minorHAnsi"/>
                <w:b/>
                <w:bCs/>
                <w:sz w:val="20"/>
              </w:rPr>
              <w:t>Right to sell dwelling</w:t>
            </w:r>
          </w:p>
        </w:tc>
        <w:tc>
          <w:tcPr>
            <w:tcW w:w="1593" w:type="pct"/>
            <w:shd w:val="clear" w:color="auto" w:fill="FFFFFF" w:themeFill="background1"/>
          </w:tcPr>
          <w:p w14:paraId="1390A3F0" w14:textId="77777777" w:rsidR="00E6251E" w:rsidRPr="00F75258" w:rsidRDefault="00E6251E" w:rsidP="004F7617">
            <w:pPr>
              <w:pStyle w:val="NoSpacing"/>
              <w:spacing w:before="60" w:after="60" w:line="259" w:lineRule="auto"/>
              <w:rPr>
                <w:rFonts w:asciiTheme="minorHAnsi" w:hAnsiTheme="minorHAnsi" w:cstheme="minorHAnsi"/>
                <w:sz w:val="20"/>
              </w:rPr>
            </w:pPr>
            <w:r w:rsidRPr="00F75258">
              <w:rPr>
                <w:rFonts w:asciiTheme="minorHAnsi" w:hAnsiTheme="minorHAnsi" w:cstheme="minorHAnsi"/>
                <w:sz w:val="20"/>
              </w:rPr>
              <w:t xml:space="preserve">0 = No </w:t>
            </w:r>
            <w:r w:rsidRPr="00F75258">
              <w:rPr>
                <w:rFonts w:asciiTheme="minorHAnsi" w:hAnsiTheme="minorHAnsi" w:cstheme="minorHAnsi"/>
                <w:sz w:val="20"/>
              </w:rPr>
              <w:br/>
              <w:t>1 = Yes</w:t>
            </w:r>
          </w:p>
        </w:tc>
        <w:tc>
          <w:tcPr>
            <w:tcW w:w="330" w:type="pct"/>
            <w:shd w:val="clear" w:color="auto" w:fill="FFFFFF" w:themeFill="background1"/>
          </w:tcPr>
          <w:p w14:paraId="66D381BD" w14:textId="012F1F27" w:rsidR="00E6251E" w:rsidRPr="00F75258" w:rsidRDefault="00E6251E" w:rsidP="004F7617">
            <w:pPr>
              <w:pStyle w:val="NoSpacing"/>
              <w:spacing w:before="60" w:line="259" w:lineRule="auto"/>
              <w:jc w:val="center"/>
              <w:rPr>
                <w:rFonts w:asciiTheme="minorHAnsi" w:hAnsiTheme="minorHAnsi" w:cstheme="minorHAnsi"/>
                <w:sz w:val="20"/>
              </w:rPr>
            </w:pPr>
            <w:r w:rsidRPr="00F75258">
              <w:rPr>
                <w:rFonts w:asciiTheme="minorHAnsi" w:hAnsiTheme="minorHAnsi" w:cstheme="minorHAnsi"/>
                <w:sz w:val="20"/>
              </w:rPr>
              <w:t>2</w:t>
            </w:r>
          </w:p>
        </w:tc>
      </w:tr>
      <w:tr w:rsidR="00E6251E" w:rsidRPr="00F75258" w14:paraId="22DB6902" w14:textId="2AA9186E" w:rsidTr="00EB2E78">
        <w:trPr>
          <w:cantSplit/>
        </w:trPr>
        <w:tc>
          <w:tcPr>
            <w:tcW w:w="238" w:type="pct"/>
            <w:shd w:val="clear" w:color="auto" w:fill="FFFFFF" w:themeFill="background1"/>
          </w:tcPr>
          <w:p w14:paraId="4E63C575" w14:textId="162DF089" w:rsidR="00E6251E" w:rsidRPr="00F75258" w:rsidRDefault="00E6251E" w:rsidP="00F75258">
            <w:pPr>
              <w:pStyle w:val="NoSpacing"/>
              <w:spacing w:before="60" w:line="259" w:lineRule="auto"/>
              <w:rPr>
                <w:rFonts w:asciiTheme="minorHAnsi" w:hAnsiTheme="minorHAnsi" w:cstheme="minorHAnsi"/>
                <w:sz w:val="20"/>
              </w:rPr>
            </w:pPr>
            <w:r>
              <w:rPr>
                <w:rFonts w:asciiTheme="minorHAnsi" w:hAnsiTheme="minorHAnsi" w:cstheme="minorHAnsi"/>
                <w:sz w:val="20"/>
              </w:rPr>
              <w:t>7</w:t>
            </w:r>
          </w:p>
        </w:tc>
        <w:tc>
          <w:tcPr>
            <w:tcW w:w="835" w:type="pct"/>
            <w:shd w:val="clear" w:color="auto" w:fill="FFFFFF" w:themeFill="background1"/>
          </w:tcPr>
          <w:p w14:paraId="76E8A913" w14:textId="02533D50" w:rsidR="00E6251E" w:rsidRPr="00F75258" w:rsidRDefault="00E6251E" w:rsidP="00F75258">
            <w:pPr>
              <w:pStyle w:val="NoSpacing"/>
              <w:spacing w:before="60" w:line="259" w:lineRule="auto"/>
              <w:rPr>
                <w:rFonts w:asciiTheme="minorHAnsi" w:hAnsiTheme="minorHAnsi" w:cstheme="minorHAnsi"/>
                <w:sz w:val="20"/>
              </w:rPr>
            </w:pPr>
            <w:r w:rsidRPr="00F75258">
              <w:rPr>
                <w:rFonts w:asciiTheme="minorHAnsi" w:hAnsiTheme="minorHAnsi" w:cstheme="minorHAnsi"/>
                <w:sz w:val="20"/>
              </w:rPr>
              <w:t>Dwelling</w:t>
            </w:r>
          </w:p>
        </w:tc>
        <w:tc>
          <w:tcPr>
            <w:tcW w:w="894" w:type="pct"/>
            <w:shd w:val="clear" w:color="auto" w:fill="FFFFFF" w:themeFill="background1"/>
          </w:tcPr>
          <w:p w14:paraId="56AB2BE5" w14:textId="77777777" w:rsidR="00E6251E" w:rsidRPr="00F75258" w:rsidRDefault="00E6251E" w:rsidP="00F75258">
            <w:pPr>
              <w:pStyle w:val="NoSpacing"/>
              <w:spacing w:before="60" w:line="259" w:lineRule="auto"/>
              <w:rPr>
                <w:rFonts w:asciiTheme="minorHAnsi" w:hAnsiTheme="minorHAnsi" w:cstheme="minorHAnsi"/>
                <w:b/>
                <w:bCs/>
                <w:sz w:val="20"/>
              </w:rPr>
            </w:pPr>
            <w:r w:rsidRPr="00F75258">
              <w:rPr>
                <w:rFonts w:asciiTheme="minorHAnsi" w:hAnsiTheme="minorHAnsi" w:cstheme="minorHAnsi"/>
                <w:b/>
                <w:bCs/>
                <w:sz w:val="20"/>
              </w:rPr>
              <w:t>transdwel</w:t>
            </w:r>
          </w:p>
        </w:tc>
        <w:tc>
          <w:tcPr>
            <w:tcW w:w="1111" w:type="pct"/>
            <w:shd w:val="clear" w:color="auto" w:fill="FFFFFF" w:themeFill="background1"/>
          </w:tcPr>
          <w:p w14:paraId="7FBFE2E7" w14:textId="77777777" w:rsidR="00E6251E" w:rsidRPr="00F75258" w:rsidRDefault="00E6251E" w:rsidP="00F75258">
            <w:pPr>
              <w:pStyle w:val="NoSpacing"/>
              <w:spacing w:before="60" w:line="259" w:lineRule="auto"/>
              <w:rPr>
                <w:rFonts w:asciiTheme="minorHAnsi" w:hAnsiTheme="minorHAnsi" w:cstheme="minorHAnsi"/>
                <w:b/>
                <w:bCs/>
                <w:sz w:val="20"/>
              </w:rPr>
            </w:pPr>
            <w:r w:rsidRPr="00F75258">
              <w:rPr>
                <w:rFonts w:asciiTheme="minorHAnsi" w:hAnsiTheme="minorHAnsi" w:cstheme="minorHAnsi"/>
                <w:b/>
                <w:bCs/>
                <w:sz w:val="20"/>
              </w:rPr>
              <w:t>Right to transfer dwelling</w:t>
            </w:r>
          </w:p>
        </w:tc>
        <w:tc>
          <w:tcPr>
            <w:tcW w:w="1593" w:type="pct"/>
            <w:shd w:val="clear" w:color="auto" w:fill="FFFFFF" w:themeFill="background1"/>
          </w:tcPr>
          <w:p w14:paraId="7F70BBA3" w14:textId="77777777" w:rsidR="00E6251E" w:rsidRPr="00F75258" w:rsidRDefault="00E6251E" w:rsidP="004F7617">
            <w:pPr>
              <w:pStyle w:val="NoSpacing"/>
              <w:spacing w:before="60" w:after="60" w:line="259" w:lineRule="auto"/>
              <w:rPr>
                <w:rFonts w:asciiTheme="minorHAnsi" w:hAnsiTheme="minorHAnsi" w:cstheme="minorHAnsi"/>
                <w:sz w:val="20"/>
              </w:rPr>
            </w:pPr>
            <w:r w:rsidRPr="00F75258">
              <w:rPr>
                <w:rFonts w:asciiTheme="minorHAnsi" w:hAnsiTheme="minorHAnsi" w:cstheme="minorHAnsi"/>
                <w:sz w:val="20"/>
              </w:rPr>
              <w:t xml:space="preserve">0 = No </w:t>
            </w:r>
            <w:r w:rsidRPr="00F75258">
              <w:rPr>
                <w:rFonts w:asciiTheme="minorHAnsi" w:hAnsiTheme="minorHAnsi" w:cstheme="minorHAnsi"/>
                <w:sz w:val="20"/>
              </w:rPr>
              <w:br/>
              <w:t>1 = Yes</w:t>
            </w:r>
          </w:p>
        </w:tc>
        <w:tc>
          <w:tcPr>
            <w:tcW w:w="330" w:type="pct"/>
            <w:shd w:val="clear" w:color="auto" w:fill="FFFFFF" w:themeFill="background1"/>
          </w:tcPr>
          <w:p w14:paraId="341B0782" w14:textId="07CAC6C8" w:rsidR="00E6251E" w:rsidRPr="00F75258" w:rsidRDefault="00E6251E" w:rsidP="004F7617">
            <w:pPr>
              <w:pStyle w:val="NoSpacing"/>
              <w:spacing w:before="60" w:line="259" w:lineRule="auto"/>
              <w:jc w:val="center"/>
              <w:rPr>
                <w:rFonts w:asciiTheme="minorHAnsi" w:hAnsiTheme="minorHAnsi" w:cstheme="minorHAnsi"/>
                <w:sz w:val="20"/>
              </w:rPr>
            </w:pPr>
            <w:r w:rsidRPr="00F75258">
              <w:rPr>
                <w:rFonts w:asciiTheme="minorHAnsi" w:hAnsiTheme="minorHAnsi" w:cstheme="minorHAnsi"/>
                <w:sz w:val="20"/>
              </w:rPr>
              <w:t>2</w:t>
            </w:r>
          </w:p>
        </w:tc>
      </w:tr>
    </w:tbl>
    <w:p w14:paraId="01B68F45" w14:textId="7E9EBDB1" w:rsidR="001C1687" w:rsidRDefault="001C1687" w:rsidP="007020E4">
      <w:pPr>
        <w:pStyle w:val="NoSpacing"/>
        <w:spacing w:line="259" w:lineRule="auto"/>
      </w:pPr>
    </w:p>
    <w:p w14:paraId="2AE03E6A" w14:textId="77777777" w:rsidR="00826C74" w:rsidRDefault="00826C74" w:rsidP="007020E4">
      <w:pPr>
        <w:pStyle w:val="NoSpacing"/>
        <w:spacing w:line="259" w:lineRule="auto"/>
      </w:pPr>
    </w:p>
    <w:p w14:paraId="4AD9D587" w14:textId="44DC4F7D" w:rsidR="00E60448" w:rsidRDefault="00E60448" w:rsidP="007020E4">
      <w:pPr>
        <w:pStyle w:val="Heading3"/>
        <w:spacing w:before="0" w:after="0" w:line="259" w:lineRule="auto"/>
      </w:pPr>
      <w:bookmarkStart w:id="310" w:name="_Toc176262725"/>
      <w:r>
        <w:t>Land ownership</w:t>
      </w:r>
      <w:bookmarkEnd w:id="310"/>
    </w:p>
    <w:p w14:paraId="620F69CA" w14:textId="77777777" w:rsidR="00E60448" w:rsidRPr="00826C74" w:rsidRDefault="00E60448" w:rsidP="007020E4">
      <w:pPr>
        <w:pStyle w:val="NoSpacing"/>
        <w:spacing w:line="259" w:lineRule="auto"/>
        <w:rPr>
          <w:rFonts w:asciiTheme="minorHAnsi" w:hAnsiTheme="minorHAnsi" w:cstheme="minorHAnsi"/>
        </w:rPr>
      </w:pPr>
    </w:p>
    <w:p w14:paraId="53A2EA82" w14:textId="4F43FF1C" w:rsidR="001C1687" w:rsidRPr="00826C74" w:rsidRDefault="00EA0B7B" w:rsidP="007020E4">
      <w:pPr>
        <w:pStyle w:val="Heading4"/>
        <w:spacing w:before="0" w:after="0"/>
        <w:rPr>
          <w:rFonts w:asciiTheme="minorHAnsi" w:hAnsiTheme="minorHAnsi" w:cstheme="minorHAnsi"/>
        </w:rPr>
      </w:pPr>
      <w:r w:rsidRPr="00826C74">
        <w:rPr>
          <w:rFonts w:asciiTheme="minorHAnsi" w:hAnsiTheme="minorHAnsi" w:cstheme="minorHAnsi"/>
        </w:rPr>
        <w:t xml:space="preserve">Residential </w:t>
      </w:r>
      <w:r w:rsidR="001C1687" w:rsidRPr="00826C74">
        <w:rPr>
          <w:rFonts w:asciiTheme="minorHAnsi" w:hAnsiTheme="minorHAnsi" w:cstheme="minorHAnsi"/>
        </w:rPr>
        <w:t xml:space="preserve"> </w:t>
      </w:r>
    </w:p>
    <w:p w14:paraId="12C18344" w14:textId="6880618A" w:rsidR="00195530" w:rsidRDefault="00195530" w:rsidP="007020E4">
      <w:pPr>
        <w:spacing w:after="0"/>
        <w:jc w:val="both"/>
      </w:pPr>
    </w:p>
    <w:p w14:paraId="202AD1DD" w14:textId="332FA5A8" w:rsidR="00BA7630" w:rsidRDefault="00BA7630" w:rsidP="007020E4">
      <w:pPr>
        <w:spacing w:after="0"/>
        <w:jc w:val="both"/>
      </w:pPr>
      <w:r>
        <w:t>This section refers to residential land ownership and characteristics.  Do not confuse this with other types of land ownership.</w:t>
      </w:r>
    </w:p>
    <w:p w14:paraId="45F2E0CB" w14:textId="77777777" w:rsidR="00BA7630" w:rsidRDefault="00BA7630" w:rsidP="00C303A1">
      <w:pPr>
        <w:spacing w:after="0"/>
        <w:jc w:val="both"/>
      </w:pPr>
    </w:p>
    <w:p w14:paraId="67385962" w14:textId="77777777" w:rsidR="00562B2F" w:rsidRDefault="00562B2F">
      <w:pPr>
        <w:rPr>
          <w:rFonts w:eastAsia="Times New Roman" w:cstheme="minorHAnsi"/>
          <w:b/>
          <w:color w:val="000000"/>
          <w:szCs w:val="20"/>
          <w:lang w:eastAsia="es-ES"/>
        </w:rPr>
      </w:pPr>
      <w:r>
        <w:br w:type="page"/>
      </w:r>
    </w:p>
    <w:p w14:paraId="60EAAC4E" w14:textId="46EF590E" w:rsidR="00660FA1" w:rsidRPr="006C23C9" w:rsidRDefault="00660FA1" w:rsidP="00C303A1">
      <w:pPr>
        <w:pStyle w:val="varname"/>
        <w:spacing w:line="259" w:lineRule="auto"/>
      </w:pPr>
      <w:r w:rsidRPr="006C23C9">
        <w:t>ownland</w:t>
      </w:r>
    </w:p>
    <w:p w14:paraId="5CB8A302" w14:textId="0D117FBF" w:rsidR="005030A5" w:rsidRDefault="00B83B98" w:rsidP="00C303A1">
      <w:pPr>
        <w:spacing w:after="0"/>
        <w:jc w:val="both"/>
      </w:pPr>
      <w:r>
        <w:t xml:space="preserve">This </w:t>
      </w:r>
      <w:r w:rsidR="00660FA1" w:rsidRPr="006C23C9">
        <w:t>is a dummy variable that specifies whether a household owns residential land (</w:t>
      </w:r>
      <w:r w:rsidR="00267406">
        <w:t>YES/NO</w:t>
      </w:r>
      <w:r w:rsidR="00660FA1" w:rsidRPr="006C23C9">
        <w:t xml:space="preserve">). Ownership for property versus residential land on which property is constructed can be different in certain jurisdictions (land vested in a state or municipality). </w:t>
      </w:r>
      <w:r w:rsidR="005030A5">
        <w:t>Two categories after harmonization:</w:t>
      </w:r>
    </w:p>
    <w:p w14:paraId="7F35AC67" w14:textId="20D027D4" w:rsidR="00517CAE" w:rsidRPr="00C303A1" w:rsidRDefault="005030A5" w:rsidP="00C303A1">
      <w:pPr>
        <w:spacing w:after="0"/>
        <w:ind w:left="720"/>
        <w:rPr>
          <w:i/>
          <w:iCs/>
        </w:rPr>
      </w:pPr>
      <w:r w:rsidRPr="00C303A1">
        <w:rPr>
          <w:i/>
          <w:iCs/>
        </w:rPr>
        <w:t xml:space="preserve">0 = No </w:t>
      </w:r>
      <w:r w:rsidRPr="00C303A1">
        <w:rPr>
          <w:i/>
          <w:iCs/>
        </w:rPr>
        <w:br/>
        <w:t>1 = Yes</w:t>
      </w:r>
    </w:p>
    <w:p w14:paraId="7A52A834" w14:textId="6166B828" w:rsidR="005030A5" w:rsidRDefault="005030A5" w:rsidP="00C303A1">
      <w:pPr>
        <w:spacing w:after="0"/>
        <w:jc w:val="both"/>
      </w:pPr>
    </w:p>
    <w:p w14:paraId="544E4083" w14:textId="77777777" w:rsidR="00421FF2" w:rsidRPr="006C23C9" w:rsidRDefault="00421FF2" w:rsidP="00C303A1">
      <w:pPr>
        <w:pStyle w:val="varname"/>
        <w:spacing w:line="259" w:lineRule="auto"/>
      </w:pPr>
      <w:r w:rsidRPr="006C23C9">
        <w:t>acqui_land</w:t>
      </w:r>
    </w:p>
    <w:p w14:paraId="7E6941CD" w14:textId="6E7A0160" w:rsidR="00421FF2" w:rsidRPr="006C23C9" w:rsidRDefault="00B83B98" w:rsidP="00C303A1">
      <w:pPr>
        <w:spacing w:after="0"/>
        <w:jc w:val="both"/>
      </w:pPr>
      <w:r>
        <w:t>This</w:t>
      </w:r>
      <w:r w:rsidR="00421FF2" w:rsidRPr="006C23C9">
        <w:t xml:space="preserve"> is a categorical variable that specifies the mode of acquisition for </w:t>
      </w:r>
      <w:r w:rsidR="00421FF2">
        <w:t xml:space="preserve">any </w:t>
      </w:r>
      <w:r w:rsidR="00421FF2" w:rsidRPr="006C23C9">
        <w:t>residential land</w:t>
      </w:r>
      <w:r w:rsidR="00421FF2">
        <w:t xml:space="preserve"> that the household uses. Only for the main residence. Only for </w:t>
      </w:r>
      <w:r>
        <w:t>landowners</w:t>
      </w:r>
      <w:r w:rsidR="00421FF2">
        <w:t xml:space="preserve"> (</w:t>
      </w:r>
      <w:r>
        <w:t>OWNLAND==1</w:t>
      </w:r>
      <w:r w:rsidR="00421FF2">
        <w:t>)</w:t>
      </w:r>
      <w:r w:rsidR="0061790A">
        <w:t xml:space="preserve">. </w:t>
      </w:r>
      <w:r w:rsidR="00421FF2" w:rsidRPr="006C23C9">
        <w:t xml:space="preserve">Acquisition of residential land, </w:t>
      </w:r>
      <w:r w:rsidR="00421FF2">
        <w:t>c</w:t>
      </w:r>
      <w:r w:rsidR="00421FF2" w:rsidRPr="006C23C9">
        <w:t xml:space="preserve">ategories after harmonization: </w:t>
      </w:r>
    </w:p>
    <w:p w14:paraId="270E609E" w14:textId="77777777" w:rsidR="00421FF2" w:rsidRPr="00C303A1" w:rsidRDefault="00421FF2" w:rsidP="00C303A1">
      <w:pPr>
        <w:spacing w:after="0"/>
        <w:ind w:left="720"/>
        <w:jc w:val="both"/>
        <w:rPr>
          <w:i/>
          <w:iCs/>
        </w:rPr>
      </w:pPr>
      <w:r w:rsidRPr="00C303A1">
        <w:rPr>
          <w:i/>
          <w:iCs/>
        </w:rPr>
        <w:t>1 = Purchased</w:t>
      </w:r>
    </w:p>
    <w:p w14:paraId="6D9D4CB6" w14:textId="77777777" w:rsidR="00421FF2" w:rsidRPr="00C303A1" w:rsidRDefault="00421FF2" w:rsidP="00C303A1">
      <w:pPr>
        <w:spacing w:after="0"/>
        <w:ind w:left="720"/>
        <w:jc w:val="both"/>
        <w:rPr>
          <w:i/>
          <w:iCs/>
        </w:rPr>
      </w:pPr>
      <w:r w:rsidRPr="00C303A1">
        <w:rPr>
          <w:i/>
          <w:iCs/>
        </w:rPr>
        <w:t>2 = Inherited</w:t>
      </w:r>
    </w:p>
    <w:p w14:paraId="4694CE9D" w14:textId="77777777" w:rsidR="00421FF2" w:rsidRPr="00C303A1" w:rsidRDefault="00421FF2" w:rsidP="00C303A1">
      <w:pPr>
        <w:spacing w:after="0"/>
        <w:ind w:left="720"/>
        <w:jc w:val="both"/>
        <w:rPr>
          <w:i/>
          <w:iCs/>
        </w:rPr>
      </w:pPr>
      <w:r w:rsidRPr="00C303A1">
        <w:rPr>
          <w:i/>
          <w:iCs/>
        </w:rPr>
        <w:t>3 = Other</w:t>
      </w:r>
    </w:p>
    <w:p w14:paraId="79C648AA" w14:textId="77777777" w:rsidR="00562B2F" w:rsidRDefault="00562B2F" w:rsidP="00C303A1">
      <w:pPr>
        <w:pStyle w:val="varname"/>
        <w:spacing w:line="259" w:lineRule="auto"/>
      </w:pPr>
    </w:p>
    <w:p w14:paraId="43D54FDC" w14:textId="415F22C9" w:rsidR="00660FA1" w:rsidRPr="006C23C9" w:rsidRDefault="00660FA1" w:rsidP="00C303A1">
      <w:pPr>
        <w:pStyle w:val="varname"/>
        <w:spacing w:line="259" w:lineRule="auto"/>
      </w:pPr>
      <w:r w:rsidRPr="006C23C9">
        <w:t>doculand</w:t>
      </w:r>
    </w:p>
    <w:p w14:paraId="41C18E0C" w14:textId="0A078F05" w:rsidR="004956EE" w:rsidRDefault="00B83B98" w:rsidP="00C303A1">
      <w:pPr>
        <w:spacing w:after="0"/>
        <w:jc w:val="both"/>
      </w:pPr>
      <w:r>
        <w:t>This</w:t>
      </w:r>
      <w:r w:rsidR="00660FA1" w:rsidRPr="006C23C9">
        <w:t xml:space="preserve"> is the dummy variable specifying whether the household has a legal document for their residential land (</w:t>
      </w:r>
      <w:r w:rsidR="00267406">
        <w:t>YES/NO</w:t>
      </w:r>
      <w:r w:rsidR="00660FA1" w:rsidRPr="006C23C9">
        <w:t xml:space="preserve">). See </w:t>
      </w:r>
      <w:r w:rsidR="00F31D93" w:rsidRPr="006C23C9">
        <w:t xml:space="preserve">the </w:t>
      </w:r>
      <w:r w:rsidR="00660FA1" w:rsidRPr="006C23C9">
        <w:t>main challenges/lessons learned in the next section for more information on what can be considered legal evidence.</w:t>
      </w:r>
      <w:r w:rsidR="00176436">
        <w:t xml:space="preserve"> Only for </w:t>
      </w:r>
      <w:r>
        <w:t>landowners</w:t>
      </w:r>
      <w:r w:rsidR="00176436">
        <w:t xml:space="preserve"> (</w:t>
      </w:r>
      <w:r>
        <w:t>OWNLAND=1</w:t>
      </w:r>
      <w:r w:rsidR="00176436">
        <w:t>).</w:t>
      </w:r>
      <w:r w:rsidR="004956EE" w:rsidRPr="004956EE">
        <w:t xml:space="preserve"> </w:t>
      </w:r>
      <w:r w:rsidR="004956EE">
        <w:t>Two categories after harmonization:</w:t>
      </w:r>
    </w:p>
    <w:p w14:paraId="39734557" w14:textId="618F21B2" w:rsidR="004956EE" w:rsidRDefault="004956EE" w:rsidP="00C303A1">
      <w:pPr>
        <w:spacing w:after="0"/>
        <w:ind w:left="720"/>
        <w:rPr>
          <w:i/>
          <w:iCs/>
        </w:rPr>
      </w:pPr>
      <w:r w:rsidRPr="00C303A1">
        <w:rPr>
          <w:i/>
          <w:iCs/>
        </w:rPr>
        <w:t xml:space="preserve">0 = No </w:t>
      </w:r>
      <w:r w:rsidRPr="00C303A1">
        <w:rPr>
          <w:i/>
          <w:iCs/>
        </w:rPr>
        <w:br/>
        <w:t>1 = Yes</w:t>
      </w:r>
    </w:p>
    <w:p w14:paraId="4B0C8A9F" w14:textId="77777777" w:rsidR="00F766EB" w:rsidRPr="00F766EB" w:rsidRDefault="00F766EB" w:rsidP="00F766EB">
      <w:pPr>
        <w:spacing w:after="0"/>
      </w:pPr>
    </w:p>
    <w:p w14:paraId="78356C67" w14:textId="5A6DD204" w:rsidR="00660FA1" w:rsidRPr="006C23C9" w:rsidRDefault="00660FA1" w:rsidP="00C303A1">
      <w:pPr>
        <w:pStyle w:val="varname"/>
        <w:spacing w:line="259" w:lineRule="auto"/>
      </w:pPr>
      <w:r w:rsidRPr="006C23C9">
        <w:t xml:space="preserve">fem_doculand </w:t>
      </w:r>
    </w:p>
    <w:p w14:paraId="10DC7956" w14:textId="15BCC3D5" w:rsidR="004956EE" w:rsidRDefault="00B83B98" w:rsidP="00C303A1">
      <w:pPr>
        <w:spacing w:after="0"/>
        <w:jc w:val="both"/>
      </w:pPr>
      <w:r>
        <w:t>This</w:t>
      </w:r>
      <w:r w:rsidR="00660FA1" w:rsidRPr="006C23C9">
        <w:t xml:space="preserve"> is the dummy variable specifying whether the household has the name of female household members listed on a legal document for their residential land (</w:t>
      </w:r>
      <w:r w:rsidR="00267406">
        <w:t>YES/NO</w:t>
      </w:r>
      <w:r w:rsidR="00660FA1" w:rsidRPr="006C23C9">
        <w:t>). This will be derived from questions asking about the roster ID of the household member(s) whose name(s) are on the legal document for residential land.</w:t>
      </w:r>
      <w:r w:rsidR="004956EE">
        <w:t xml:space="preserve"> </w:t>
      </w:r>
      <w:r w:rsidR="005512AB" w:rsidRPr="000A0D1A">
        <w:t xml:space="preserve">Only for </w:t>
      </w:r>
      <w:r w:rsidRPr="000A0D1A">
        <w:t>landowners</w:t>
      </w:r>
      <w:r w:rsidR="005512AB" w:rsidRPr="000A0D1A">
        <w:t xml:space="preserve"> (</w:t>
      </w:r>
      <w:r>
        <w:t>OWNLAND=1</w:t>
      </w:r>
      <w:r w:rsidR="005512AB" w:rsidRPr="000A0D1A">
        <w:t>)</w:t>
      </w:r>
      <w:r w:rsidR="005512AB">
        <w:t xml:space="preserve">. </w:t>
      </w:r>
      <w:r w:rsidR="004956EE">
        <w:t>Two categories after harmonization:</w:t>
      </w:r>
    </w:p>
    <w:p w14:paraId="348CA9AC" w14:textId="6B1DAE5A" w:rsidR="00660FA1" w:rsidRPr="00C303A1" w:rsidRDefault="004956EE" w:rsidP="00C303A1">
      <w:pPr>
        <w:spacing w:after="0"/>
        <w:ind w:left="720"/>
        <w:rPr>
          <w:i/>
          <w:iCs/>
        </w:rPr>
      </w:pPr>
      <w:r w:rsidRPr="00C303A1">
        <w:rPr>
          <w:i/>
          <w:iCs/>
        </w:rPr>
        <w:t xml:space="preserve">0 = No </w:t>
      </w:r>
      <w:r w:rsidRPr="00C303A1">
        <w:rPr>
          <w:i/>
          <w:iCs/>
        </w:rPr>
        <w:br/>
        <w:t>1 = Yes</w:t>
      </w:r>
      <w:r w:rsidR="00660FA1" w:rsidRPr="00C303A1">
        <w:rPr>
          <w:i/>
          <w:iCs/>
        </w:rPr>
        <w:tab/>
      </w:r>
    </w:p>
    <w:p w14:paraId="1DFAE9CF" w14:textId="77777777" w:rsidR="00947FDE" w:rsidRDefault="00947FDE" w:rsidP="00C303A1">
      <w:pPr>
        <w:pStyle w:val="varname"/>
        <w:spacing w:line="259" w:lineRule="auto"/>
      </w:pPr>
    </w:p>
    <w:p w14:paraId="6678CE6D" w14:textId="0EE262F4" w:rsidR="00660FA1" w:rsidRPr="006C23C9" w:rsidRDefault="00660FA1" w:rsidP="00C303A1">
      <w:pPr>
        <w:pStyle w:val="varname"/>
        <w:spacing w:line="259" w:lineRule="auto"/>
      </w:pPr>
      <w:r w:rsidRPr="006C23C9">
        <w:t>landownti</w:t>
      </w:r>
      <w:r w:rsidRPr="006C23C9">
        <w:tab/>
      </w:r>
    </w:p>
    <w:p w14:paraId="62CD4F5E" w14:textId="4C272690" w:rsidR="00282D26" w:rsidRDefault="00B83B98" w:rsidP="00C303A1">
      <w:pPr>
        <w:spacing w:after="0"/>
        <w:jc w:val="both"/>
      </w:pPr>
      <w:r>
        <w:t xml:space="preserve">This </w:t>
      </w:r>
      <w:r w:rsidR="00660FA1" w:rsidRPr="006C23C9">
        <w:t>is a categorical variable that specifies the type of document that a household has to prove</w:t>
      </w:r>
      <w:r w:rsidR="002834A3">
        <w:t xml:space="preserve"> </w:t>
      </w:r>
      <w:r w:rsidR="00282D26">
        <w:t xml:space="preserve">residential </w:t>
      </w:r>
      <w:r w:rsidR="00282D26" w:rsidRPr="006C23C9">
        <w:t>land</w:t>
      </w:r>
      <w:r w:rsidR="00660FA1" w:rsidRPr="006C23C9">
        <w:t xml:space="preserve"> ownership. The two customary rights categories (3 and 4) differentiate whether issued by plot or as a joined group title. Customary groups and cooperatives are differentiated, as well. Customary groups not required to have formal membership declared, while cooperative members have formalized status.</w:t>
      </w:r>
      <w:r w:rsidR="00282D26">
        <w:t xml:space="preserve"> </w:t>
      </w:r>
    </w:p>
    <w:p w14:paraId="0ED86919" w14:textId="77777777" w:rsidR="00282D26" w:rsidRDefault="00282D26" w:rsidP="00C303A1">
      <w:pPr>
        <w:spacing w:after="0"/>
        <w:jc w:val="both"/>
      </w:pPr>
    </w:p>
    <w:p w14:paraId="228FD51E" w14:textId="796ABCC2" w:rsidR="00660FA1" w:rsidRPr="006C23C9" w:rsidRDefault="00660FA1" w:rsidP="00C303A1">
      <w:pPr>
        <w:spacing w:after="0"/>
        <w:jc w:val="both"/>
      </w:pPr>
      <w:r w:rsidRPr="006C23C9">
        <w:t>Land ownership type of document</w:t>
      </w:r>
      <w:r w:rsidR="005512AB">
        <w:t xml:space="preserve">. </w:t>
      </w:r>
      <w:r w:rsidR="005512AB" w:rsidRPr="000A0D1A">
        <w:t xml:space="preserve">Only for </w:t>
      </w:r>
      <w:r w:rsidR="00B83B98" w:rsidRPr="000A0D1A">
        <w:t>landowners</w:t>
      </w:r>
      <w:r w:rsidR="005512AB" w:rsidRPr="000A0D1A">
        <w:t xml:space="preserve"> (</w:t>
      </w:r>
      <w:r w:rsidR="00B83B98">
        <w:t>OWNLAND=1</w:t>
      </w:r>
      <w:r w:rsidR="005512AB" w:rsidRPr="000A0D1A">
        <w:t>)</w:t>
      </w:r>
      <w:r w:rsidR="005512AB">
        <w:t xml:space="preserve">. </w:t>
      </w:r>
      <w:r w:rsidRPr="006C23C9">
        <w:t xml:space="preserve"> </w:t>
      </w:r>
      <w:r w:rsidR="00215362">
        <w:t xml:space="preserve">If household have pieces of land under several type of ownership, the harmonizer should </w:t>
      </w:r>
      <w:r w:rsidR="00590407">
        <w:t xml:space="preserve">collapse the plots area by title type and then pick </w:t>
      </w:r>
      <w:r w:rsidR="00215362">
        <w:t xml:space="preserve">the type of ownership </w:t>
      </w:r>
      <w:r w:rsidR="00590407">
        <w:t>for the largest area</w:t>
      </w:r>
      <w:r w:rsidR="00215362">
        <w:t xml:space="preserve">. </w:t>
      </w:r>
      <w:r w:rsidR="005512AB">
        <w:t>S</w:t>
      </w:r>
      <w:r w:rsidRPr="006C23C9">
        <w:t>ix categories after harmonization:</w:t>
      </w:r>
    </w:p>
    <w:p w14:paraId="02EFA702" w14:textId="77777777" w:rsidR="00660FA1" w:rsidRPr="00C303A1" w:rsidRDefault="00660FA1" w:rsidP="00C303A1">
      <w:pPr>
        <w:spacing w:after="0"/>
        <w:ind w:left="720"/>
        <w:jc w:val="both"/>
        <w:rPr>
          <w:i/>
          <w:iCs/>
        </w:rPr>
      </w:pPr>
      <w:r w:rsidRPr="00C303A1">
        <w:rPr>
          <w:i/>
          <w:iCs/>
        </w:rPr>
        <w:t xml:space="preserve">1 = Title; deed </w:t>
      </w:r>
    </w:p>
    <w:p w14:paraId="3EE6B9AA" w14:textId="77777777" w:rsidR="00660FA1" w:rsidRPr="00C303A1" w:rsidRDefault="00660FA1" w:rsidP="00C303A1">
      <w:pPr>
        <w:spacing w:after="0"/>
        <w:ind w:left="720"/>
        <w:jc w:val="both"/>
        <w:rPr>
          <w:i/>
          <w:iCs/>
        </w:rPr>
      </w:pPr>
      <w:r w:rsidRPr="00C303A1">
        <w:rPr>
          <w:i/>
          <w:iCs/>
        </w:rPr>
        <w:t>2 = leasehold (govt issued)</w:t>
      </w:r>
    </w:p>
    <w:p w14:paraId="346D829B" w14:textId="77777777" w:rsidR="00660FA1" w:rsidRPr="00C303A1" w:rsidRDefault="00660FA1" w:rsidP="00C303A1">
      <w:pPr>
        <w:spacing w:after="0"/>
        <w:ind w:left="720"/>
        <w:jc w:val="both"/>
        <w:rPr>
          <w:i/>
          <w:iCs/>
        </w:rPr>
      </w:pPr>
      <w:r w:rsidRPr="00C303A1">
        <w:rPr>
          <w:i/>
          <w:iCs/>
        </w:rPr>
        <w:t>3 = Customary land certificate/plot level</w:t>
      </w:r>
    </w:p>
    <w:p w14:paraId="6838489A" w14:textId="77777777" w:rsidR="00660FA1" w:rsidRPr="00C303A1" w:rsidRDefault="00660FA1" w:rsidP="00C303A1">
      <w:pPr>
        <w:spacing w:after="0"/>
        <w:ind w:left="720"/>
        <w:jc w:val="both"/>
        <w:rPr>
          <w:i/>
          <w:iCs/>
        </w:rPr>
      </w:pPr>
      <w:r w:rsidRPr="00C303A1">
        <w:rPr>
          <w:i/>
          <w:iCs/>
        </w:rPr>
        <w:t xml:space="preserve">4 = Customary based / group right </w:t>
      </w:r>
    </w:p>
    <w:p w14:paraId="5246230C" w14:textId="77777777" w:rsidR="00660FA1" w:rsidRPr="00C303A1" w:rsidRDefault="00660FA1" w:rsidP="00C303A1">
      <w:pPr>
        <w:spacing w:after="0"/>
        <w:ind w:left="720"/>
        <w:jc w:val="both"/>
        <w:rPr>
          <w:i/>
          <w:iCs/>
        </w:rPr>
      </w:pPr>
      <w:r w:rsidRPr="00C303A1">
        <w:rPr>
          <w:i/>
          <w:iCs/>
        </w:rPr>
        <w:t>5 = Cooperative group right</w:t>
      </w:r>
    </w:p>
    <w:p w14:paraId="67BB5ACC" w14:textId="77777777" w:rsidR="00660FA1" w:rsidRPr="00C303A1" w:rsidRDefault="00660FA1" w:rsidP="00C303A1">
      <w:pPr>
        <w:spacing w:after="0"/>
        <w:ind w:left="720"/>
        <w:jc w:val="both"/>
        <w:rPr>
          <w:i/>
          <w:iCs/>
        </w:rPr>
      </w:pPr>
      <w:r w:rsidRPr="00C303A1">
        <w:rPr>
          <w:i/>
          <w:iCs/>
        </w:rPr>
        <w:t>6 = Other</w:t>
      </w:r>
    </w:p>
    <w:p w14:paraId="19974357" w14:textId="10B37EB1" w:rsidR="00660FA1" w:rsidRDefault="00660FA1" w:rsidP="00C303A1">
      <w:pPr>
        <w:spacing w:after="0"/>
        <w:jc w:val="both"/>
      </w:pPr>
    </w:p>
    <w:p w14:paraId="15DC58DE" w14:textId="07D62937" w:rsidR="003A48C2" w:rsidRPr="003A48C2" w:rsidRDefault="003A48C2" w:rsidP="00C303A1">
      <w:pPr>
        <w:pStyle w:val="varname"/>
        <w:spacing w:line="259" w:lineRule="auto"/>
      </w:pPr>
      <w:r w:rsidRPr="003A48C2">
        <w:t>sellland</w:t>
      </w:r>
    </w:p>
    <w:p w14:paraId="4149EB2E" w14:textId="04DD9A68" w:rsidR="003A48C2" w:rsidRDefault="00B83B98" w:rsidP="00C303A1">
      <w:pPr>
        <w:spacing w:after="0"/>
        <w:jc w:val="both"/>
      </w:pPr>
      <w:r>
        <w:t xml:space="preserve">This </w:t>
      </w:r>
      <w:r w:rsidR="003A48C2">
        <w:t>is a dummy variable that specifies whether the respondent has alienation rights (i.e. the right to sell) for their residential land (</w:t>
      </w:r>
      <w:r w:rsidR="00267406">
        <w:t>YES/NO</w:t>
      </w:r>
      <w:r w:rsidR="003A48C2">
        <w:t xml:space="preserve">). </w:t>
      </w:r>
      <w:r w:rsidR="005512AB" w:rsidRPr="000A0D1A">
        <w:t xml:space="preserve">Only for </w:t>
      </w:r>
      <w:r w:rsidRPr="000A0D1A">
        <w:t>landowners</w:t>
      </w:r>
      <w:r w:rsidR="005512AB" w:rsidRPr="000A0D1A">
        <w:t xml:space="preserve"> (</w:t>
      </w:r>
      <w:r>
        <w:t>OWNLAND=1</w:t>
      </w:r>
      <w:r w:rsidR="005512AB" w:rsidRPr="000A0D1A">
        <w:t>)</w:t>
      </w:r>
      <w:r w:rsidR="005512AB">
        <w:t xml:space="preserve">. </w:t>
      </w:r>
      <w:r w:rsidR="003A48C2">
        <w:t>Two categories after harmonization:</w:t>
      </w:r>
    </w:p>
    <w:p w14:paraId="4BD015D5" w14:textId="77777777" w:rsidR="003A48C2" w:rsidRPr="00C303A1" w:rsidRDefault="003A48C2" w:rsidP="00C303A1">
      <w:pPr>
        <w:spacing w:after="0"/>
        <w:ind w:firstLine="720"/>
        <w:jc w:val="both"/>
        <w:rPr>
          <w:i/>
          <w:iCs/>
        </w:rPr>
      </w:pPr>
      <w:r w:rsidRPr="00C303A1">
        <w:rPr>
          <w:i/>
          <w:iCs/>
        </w:rPr>
        <w:t xml:space="preserve">0 = No </w:t>
      </w:r>
    </w:p>
    <w:p w14:paraId="08E26938" w14:textId="74AA1DB9" w:rsidR="003A48C2" w:rsidRPr="00C303A1" w:rsidRDefault="003A48C2" w:rsidP="00C303A1">
      <w:pPr>
        <w:spacing w:after="0"/>
        <w:ind w:firstLine="720"/>
        <w:jc w:val="both"/>
        <w:rPr>
          <w:i/>
          <w:iCs/>
        </w:rPr>
      </w:pPr>
      <w:r w:rsidRPr="00C303A1">
        <w:rPr>
          <w:i/>
          <w:iCs/>
        </w:rPr>
        <w:t>1 = Yes</w:t>
      </w:r>
    </w:p>
    <w:p w14:paraId="3D4348B4" w14:textId="77777777" w:rsidR="0061790A" w:rsidRDefault="0061790A" w:rsidP="00C303A1">
      <w:pPr>
        <w:spacing w:after="0"/>
        <w:jc w:val="both"/>
      </w:pPr>
    </w:p>
    <w:p w14:paraId="70EB3ED7" w14:textId="4C17F242" w:rsidR="003A48C2" w:rsidRPr="003A48C2" w:rsidRDefault="003A48C2" w:rsidP="00C303A1">
      <w:pPr>
        <w:pStyle w:val="varname"/>
        <w:spacing w:line="259" w:lineRule="auto"/>
      </w:pPr>
      <w:r w:rsidRPr="003A48C2">
        <w:t>transland</w:t>
      </w:r>
    </w:p>
    <w:p w14:paraId="0BD6B279" w14:textId="78E07049" w:rsidR="003A48C2" w:rsidRDefault="00B83B98" w:rsidP="00C303A1">
      <w:pPr>
        <w:spacing w:after="0"/>
        <w:jc w:val="both"/>
      </w:pPr>
      <w:r>
        <w:t xml:space="preserve">This </w:t>
      </w:r>
      <w:r w:rsidR="003A48C2">
        <w:t>is a dummy variable that specifies whether the respondent has the right to bequeath residential land to the next generation of their family (</w:t>
      </w:r>
      <w:r w:rsidR="00267406">
        <w:t>YES/NO</w:t>
      </w:r>
      <w:r w:rsidR="003A48C2">
        <w:t>).</w:t>
      </w:r>
      <w:r w:rsidR="00176436">
        <w:t xml:space="preserve"> </w:t>
      </w:r>
      <w:r w:rsidR="00176436" w:rsidRPr="000A0D1A">
        <w:t xml:space="preserve">Only for </w:t>
      </w:r>
      <w:r w:rsidRPr="000A0D1A">
        <w:t>landowners</w:t>
      </w:r>
      <w:r w:rsidR="00176436" w:rsidRPr="000A0D1A">
        <w:t xml:space="preserve"> (</w:t>
      </w:r>
      <w:r>
        <w:t>OWNLAND=1</w:t>
      </w:r>
      <w:r w:rsidR="00176436" w:rsidRPr="000A0D1A">
        <w:t>)</w:t>
      </w:r>
      <w:r w:rsidR="00176436">
        <w:t>.</w:t>
      </w:r>
      <w:r w:rsidR="003A48C2">
        <w:t xml:space="preserve"> Two categories after harmonization:</w:t>
      </w:r>
    </w:p>
    <w:p w14:paraId="468982E1" w14:textId="77777777" w:rsidR="003A48C2" w:rsidRPr="00265043" w:rsidRDefault="003A48C2" w:rsidP="00C303A1">
      <w:pPr>
        <w:spacing w:after="0"/>
        <w:ind w:firstLine="720"/>
        <w:jc w:val="both"/>
        <w:rPr>
          <w:i/>
          <w:iCs/>
        </w:rPr>
      </w:pPr>
      <w:r w:rsidRPr="00265043">
        <w:rPr>
          <w:i/>
          <w:iCs/>
        </w:rPr>
        <w:t xml:space="preserve">0 = No </w:t>
      </w:r>
    </w:p>
    <w:p w14:paraId="246ED10D" w14:textId="77777777" w:rsidR="003A48C2" w:rsidRPr="00265043" w:rsidRDefault="003A48C2" w:rsidP="00C303A1">
      <w:pPr>
        <w:spacing w:after="0"/>
        <w:ind w:firstLine="720"/>
        <w:jc w:val="both"/>
        <w:rPr>
          <w:i/>
          <w:iCs/>
        </w:rPr>
      </w:pPr>
      <w:r w:rsidRPr="00265043">
        <w:rPr>
          <w:i/>
          <w:iCs/>
        </w:rPr>
        <w:t>1 = Yes</w:t>
      </w:r>
      <w:r w:rsidRPr="00265043">
        <w:rPr>
          <w:i/>
          <w:iCs/>
        </w:rPr>
        <w:tab/>
      </w:r>
    </w:p>
    <w:p w14:paraId="601FD500" w14:textId="4829CCC5" w:rsidR="0061790A" w:rsidRDefault="0061790A" w:rsidP="00282D26">
      <w:pPr>
        <w:pStyle w:val="varname"/>
        <w:spacing w:line="259" w:lineRule="auto"/>
      </w:pPr>
    </w:p>
    <w:p w14:paraId="7DE540FB" w14:textId="61A10F14" w:rsidR="00212031" w:rsidRPr="00C303A1" w:rsidRDefault="00212031" w:rsidP="00C303A1">
      <w:pPr>
        <w:pStyle w:val="NoSpacing"/>
        <w:spacing w:before="60" w:after="60"/>
        <w:jc w:val="center"/>
        <w:rPr>
          <w:rFonts w:asciiTheme="minorHAnsi" w:hAnsiTheme="minorHAnsi" w:cstheme="minorHAnsi"/>
          <w:b/>
          <w:bCs/>
        </w:rPr>
      </w:pPr>
      <w:r w:rsidRPr="00C303A1">
        <w:rPr>
          <w:rFonts w:asciiTheme="minorHAnsi" w:hAnsiTheme="minorHAnsi" w:cstheme="minorHAnsi"/>
          <w:b/>
          <w:bCs/>
        </w:rPr>
        <w:t>Table 7.6: Land ownership</w:t>
      </w:r>
    </w:p>
    <w:tbl>
      <w:tblPr>
        <w:tblW w:w="52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7"/>
        <w:gridCol w:w="988"/>
        <w:gridCol w:w="1440"/>
        <w:gridCol w:w="2754"/>
        <w:gridCol w:w="3510"/>
        <w:gridCol w:w="682"/>
      </w:tblGrid>
      <w:tr w:rsidR="00407368" w:rsidRPr="00C303A1" w14:paraId="67A59D17" w14:textId="437F6B9E" w:rsidTr="00407368">
        <w:trPr>
          <w:cantSplit/>
        </w:trPr>
        <w:tc>
          <w:tcPr>
            <w:tcW w:w="228" w:type="pct"/>
            <w:shd w:val="clear" w:color="auto" w:fill="4472C4" w:themeFill="accent1"/>
          </w:tcPr>
          <w:p w14:paraId="67AF47F0" w14:textId="77777777" w:rsidR="00407368" w:rsidRPr="00C303A1" w:rsidRDefault="00407368" w:rsidP="009B00A6">
            <w:pPr>
              <w:pStyle w:val="NoSpacing"/>
              <w:spacing w:line="259" w:lineRule="auto"/>
              <w:jc w:val="right"/>
              <w:rPr>
                <w:rFonts w:asciiTheme="minorHAnsi" w:hAnsiTheme="minorHAnsi" w:cstheme="minorHAnsi"/>
                <w:b/>
                <w:bCs/>
                <w:color w:val="FFFFFF" w:themeColor="background1"/>
                <w:szCs w:val="22"/>
              </w:rPr>
            </w:pPr>
          </w:p>
        </w:tc>
        <w:tc>
          <w:tcPr>
            <w:tcW w:w="503" w:type="pct"/>
            <w:shd w:val="clear" w:color="auto" w:fill="4472C4" w:themeFill="accent1"/>
            <w:hideMark/>
          </w:tcPr>
          <w:p w14:paraId="4F7689BC" w14:textId="28F55AF6" w:rsidR="00407368" w:rsidRPr="00C303A1" w:rsidRDefault="00407368" w:rsidP="009B00A6">
            <w:pPr>
              <w:pStyle w:val="NoSpacing"/>
              <w:spacing w:line="259" w:lineRule="auto"/>
              <w:rPr>
                <w:rFonts w:asciiTheme="minorHAnsi" w:hAnsiTheme="minorHAnsi" w:cstheme="minorHAnsi"/>
                <w:b/>
                <w:bCs/>
                <w:color w:val="FFFFFF" w:themeColor="background1"/>
                <w:szCs w:val="22"/>
              </w:rPr>
            </w:pPr>
            <w:r w:rsidRPr="00C303A1">
              <w:rPr>
                <w:rFonts w:asciiTheme="minorHAnsi" w:hAnsiTheme="minorHAnsi" w:cstheme="minorHAnsi"/>
                <w:b/>
                <w:bCs/>
                <w:color w:val="FFFFFF" w:themeColor="background1"/>
                <w:szCs w:val="22"/>
              </w:rPr>
              <w:t>Module Code</w:t>
            </w:r>
          </w:p>
        </w:tc>
        <w:tc>
          <w:tcPr>
            <w:tcW w:w="733" w:type="pct"/>
            <w:shd w:val="clear" w:color="auto" w:fill="4472C4" w:themeFill="accent1"/>
          </w:tcPr>
          <w:p w14:paraId="118EC5E5" w14:textId="77777777" w:rsidR="00407368" w:rsidRPr="00282D26" w:rsidRDefault="00407368" w:rsidP="009B00A6">
            <w:pPr>
              <w:pStyle w:val="NoSpacing"/>
              <w:spacing w:line="259" w:lineRule="auto"/>
              <w:rPr>
                <w:rFonts w:asciiTheme="minorHAnsi" w:hAnsiTheme="minorHAnsi" w:cstheme="minorHAnsi"/>
                <w:b/>
                <w:bCs/>
                <w:color w:val="FFFFFF" w:themeColor="background1"/>
                <w:szCs w:val="22"/>
              </w:rPr>
            </w:pPr>
            <w:r w:rsidRPr="00282D26">
              <w:rPr>
                <w:rFonts w:asciiTheme="minorHAnsi" w:hAnsiTheme="minorHAnsi" w:cstheme="minorHAnsi"/>
                <w:b/>
                <w:bCs/>
                <w:color w:val="FFFFFF" w:themeColor="background1"/>
                <w:szCs w:val="22"/>
              </w:rPr>
              <w:t>Variable name</w:t>
            </w:r>
          </w:p>
        </w:tc>
        <w:tc>
          <w:tcPr>
            <w:tcW w:w="1402" w:type="pct"/>
            <w:shd w:val="clear" w:color="auto" w:fill="4472C4" w:themeFill="accent1"/>
            <w:hideMark/>
          </w:tcPr>
          <w:p w14:paraId="2D4A9871" w14:textId="77777777" w:rsidR="00407368" w:rsidRPr="00282D26" w:rsidRDefault="00407368" w:rsidP="009B00A6">
            <w:pPr>
              <w:pStyle w:val="NoSpacing"/>
              <w:spacing w:line="259" w:lineRule="auto"/>
              <w:rPr>
                <w:rFonts w:asciiTheme="minorHAnsi" w:hAnsiTheme="minorHAnsi" w:cstheme="minorHAnsi"/>
                <w:b/>
                <w:bCs/>
                <w:color w:val="FFFFFF" w:themeColor="background1"/>
                <w:szCs w:val="22"/>
              </w:rPr>
            </w:pPr>
            <w:r w:rsidRPr="00282D26">
              <w:rPr>
                <w:rFonts w:asciiTheme="minorHAnsi" w:hAnsiTheme="minorHAnsi" w:cstheme="minorHAnsi"/>
                <w:b/>
                <w:bCs/>
                <w:color w:val="FFFFFF" w:themeColor="background1"/>
                <w:szCs w:val="22"/>
              </w:rPr>
              <w:t>Variable label</w:t>
            </w:r>
          </w:p>
        </w:tc>
        <w:tc>
          <w:tcPr>
            <w:tcW w:w="1787" w:type="pct"/>
            <w:shd w:val="clear" w:color="auto" w:fill="4472C4" w:themeFill="accent1"/>
            <w:hideMark/>
          </w:tcPr>
          <w:p w14:paraId="21C6EE03" w14:textId="77777777" w:rsidR="00407368" w:rsidRPr="00C303A1" w:rsidRDefault="00407368" w:rsidP="009B00A6">
            <w:pPr>
              <w:pStyle w:val="NoSpacing"/>
              <w:spacing w:line="259" w:lineRule="auto"/>
              <w:rPr>
                <w:rFonts w:asciiTheme="minorHAnsi" w:hAnsiTheme="minorHAnsi" w:cstheme="minorHAnsi"/>
                <w:b/>
                <w:bCs/>
                <w:color w:val="FFFFFF" w:themeColor="background1"/>
                <w:szCs w:val="22"/>
              </w:rPr>
            </w:pPr>
            <w:r w:rsidRPr="00C303A1">
              <w:rPr>
                <w:rFonts w:asciiTheme="minorHAnsi" w:hAnsiTheme="minorHAnsi" w:cstheme="minorHAnsi"/>
                <w:b/>
                <w:bCs/>
                <w:color w:val="FFFFFF" w:themeColor="background1"/>
                <w:szCs w:val="22"/>
              </w:rPr>
              <w:t>Allowed codes after standardization</w:t>
            </w:r>
          </w:p>
        </w:tc>
        <w:tc>
          <w:tcPr>
            <w:tcW w:w="347" w:type="pct"/>
            <w:shd w:val="clear" w:color="auto" w:fill="4472C4" w:themeFill="accent1"/>
          </w:tcPr>
          <w:p w14:paraId="0A50603F" w14:textId="51C2CD8A" w:rsidR="00407368" w:rsidRPr="00C303A1" w:rsidRDefault="00407368" w:rsidP="009B00A6">
            <w:pPr>
              <w:pStyle w:val="NoSpacing"/>
              <w:spacing w:line="259" w:lineRule="auto"/>
              <w:jc w:val="center"/>
              <w:rPr>
                <w:rFonts w:asciiTheme="minorHAnsi" w:hAnsiTheme="minorHAnsi" w:cstheme="minorHAnsi"/>
                <w:b/>
                <w:bCs/>
                <w:color w:val="FFFFFF" w:themeColor="background1"/>
                <w:szCs w:val="22"/>
              </w:rPr>
            </w:pPr>
            <w:r w:rsidRPr="00C303A1">
              <w:rPr>
                <w:rFonts w:asciiTheme="minorHAnsi" w:hAnsiTheme="minorHAnsi" w:cstheme="minorHAnsi"/>
                <w:b/>
                <w:bCs/>
                <w:color w:val="FFFFFF" w:themeColor="background1"/>
                <w:szCs w:val="22"/>
              </w:rPr>
              <w:t>Tier</w:t>
            </w:r>
          </w:p>
        </w:tc>
      </w:tr>
      <w:tr w:rsidR="00407368" w:rsidRPr="00C303A1" w14:paraId="5B38E1FD" w14:textId="720CD291" w:rsidTr="00407368">
        <w:trPr>
          <w:cantSplit/>
        </w:trPr>
        <w:tc>
          <w:tcPr>
            <w:tcW w:w="228" w:type="pct"/>
            <w:shd w:val="clear" w:color="auto" w:fill="FFFFFF" w:themeFill="background1"/>
          </w:tcPr>
          <w:p w14:paraId="1407FE23" w14:textId="1789E972" w:rsidR="00407368" w:rsidRPr="00C303A1" w:rsidRDefault="00407368" w:rsidP="009B00A6">
            <w:pPr>
              <w:pStyle w:val="NoSpacing"/>
              <w:spacing w:before="60" w:line="259" w:lineRule="auto"/>
              <w:jc w:val="right"/>
              <w:rPr>
                <w:rFonts w:asciiTheme="minorHAnsi" w:hAnsiTheme="minorHAnsi" w:cstheme="minorHAnsi"/>
                <w:sz w:val="20"/>
              </w:rPr>
            </w:pPr>
            <w:r>
              <w:rPr>
                <w:rFonts w:asciiTheme="minorHAnsi" w:hAnsiTheme="minorHAnsi" w:cstheme="minorHAnsi"/>
                <w:sz w:val="20"/>
              </w:rPr>
              <w:t>1</w:t>
            </w:r>
          </w:p>
        </w:tc>
        <w:tc>
          <w:tcPr>
            <w:tcW w:w="503" w:type="pct"/>
            <w:shd w:val="clear" w:color="auto" w:fill="FFFFFF" w:themeFill="background1"/>
            <w:hideMark/>
          </w:tcPr>
          <w:p w14:paraId="019C8DDD" w14:textId="611F979B" w:rsidR="00407368" w:rsidRPr="00C303A1" w:rsidRDefault="00407368" w:rsidP="009B00A6">
            <w:pPr>
              <w:pStyle w:val="NoSpacing"/>
              <w:spacing w:before="60" w:line="259" w:lineRule="auto"/>
              <w:rPr>
                <w:rFonts w:asciiTheme="minorHAnsi" w:hAnsiTheme="minorHAnsi" w:cstheme="minorHAnsi"/>
                <w:sz w:val="20"/>
              </w:rPr>
            </w:pPr>
            <w:r w:rsidRPr="00C303A1">
              <w:rPr>
                <w:rFonts w:asciiTheme="minorHAnsi" w:hAnsiTheme="minorHAnsi" w:cstheme="minorHAnsi"/>
                <w:sz w:val="20"/>
              </w:rPr>
              <w:t>Land</w:t>
            </w:r>
          </w:p>
        </w:tc>
        <w:tc>
          <w:tcPr>
            <w:tcW w:w="733" w:type="pct"/>
            <w:shd w:val="clear" w:color="auto" w:fill="FFFFFF" w:themeFill="background1"/>
          </w:tcPr>
          <w:p w14:paraId="6DFAF7BA" w14:textId="77777777" w:rsidR="00407368" w:rsidRPr="00282D26" w:rsidRDefault="00407368" w:rsidP="009B00A6">
            <w:pPr>
              <w:pStyle w:val="NoSpacing"/>
              <w:spacing w:before="60" w:line="259" w:lineRule="auto"/>
              <w:rPr>
                <w:rFonts w:asciiTheme="minorHAnsi" w:hAnsiTheme="minorHAnsi" w:cstheme="minorHAnsi"/>
                <w:b/>
                <w:bCs/>
                <w:sz w:val="20"/>
              </w:rPr>
            </w:pPr>
            <w:r w:rsidRPr="00282D26">
              <w:rPr>
                <w:rFonts w:asciiTheme="minorHAnsi" w:hAnsiTheme="minorHAnsi" w:cstheme="minorHAnsi"/>
                <w:b/>
                <w:bCs/>
                <w:sz w:val="20"/>
              </w:rPr>
              <w:t>ownland</w:t>
            </w:r>
          </w:p>
        </w:tc>
        <w:tc>
          <w:tcPr>
            <w:tcW w:w="1402" w:type="pct"/>
            <w:shd w:val="clear" w:color="auto" w:fill="FFFFFF" w:themeFill="background1"/>
            <w:hideMark/>
          </w:tcPr>
          <w:p w14:paraId="4FFE8D5C" w14:textId="39953E06" w:rsidR="00407368" w:rsidRPr="00282D26" w:rsidRDefault="00407368" w:rsidP="009B00A6">
            <w:pPr>
              <w:pStyle w:val="NoSpacing"/>
              <w:spacing w:before="60" w:line="259" w:lineRule="auto"/>
              <w:rPr>
                <w:rFonts w:asciiTheme="minorHAnsi" w:hAnsiTheme="minorHAnsi" w:cstheme="minorHAnsi"/>
                <w:b/>
                <w:bCs/>
                <w:sz w:val="20"/>
              </w:rPr>
            </w:pPr>
            <w:r w:rsidRPr="00282D26">
              <w:rPr>
                <w:rFonts w:asciiTheme="minorHAnsi" w:hAnsiTheme="minorHAnsi" w:cstheme="minorHAnsi"/>
                <w:b/>
                <w:bCs/>
                <w:sz w:val="20"/>
              </w:rPr>
              <w:t>Ownership of residential land</w:t>
            </w:r>
          </w:p>
        </w:tc>
        <w:tc>
          <w:tcPr>
            <w:tcW w:w="1787" w:type="pct"/>
            <w:shd w:val="clear" w:color="auto" w:fill="FFFFFF" w:themeFill="background1"/>
            <w:hideMark/>
          </w:tcPr>
          <w:p w14:paraId="7381F249" w14:textId="77777777" w:rsidR="00407368" w:rsidRPr="00C303A1" w:rsidRDefault="00407368" w:rsidP="009B00A6">
            <w:pPr>
              <w:pStyle w:val="NoSpacing"/>
              <w:spacing w:before="60" w:line="259" w:lineRule="auto"/>
              <w:rPr>
                <w:rFonts w:asciiTheme="minorHAnsi" w:hAnsiTheme="minorHAnsi" w:cstheme="minorHAnsi"/>
                <w:sz w:val="20"/>
              </w:rPr>
            </w:pPr>
            <w:r w:rsidRPr="00C303A1">
              <w:rPr>
                <w:rFonts w:asciiTheme="minorHAnsi" w:hAnsiTheme="minorHAnsi" w:cstheme="minorHAnsi"/>
                <w:sz w:val="20"/>
              </w:rPr>
              <w:t xml:space="preserve">0 = No </w:t>
            </w:r>
            <w:r w:rsidRPr="00C303A1">
              <w:rPr>
                <w:rFonts w:asciiTheme="minorHAnsi" w:hAnsiTheme="minorHAnsi" w:cstheme="minorHAnsi"/>
                <w:sz w:val="20"/>
              </w:rPr>
              <w:br/>
              <w:t>1 = Yes</w:t>
            </w:r>
          </w:p>
        </w:tc>
        <w:tc>
          <w:tcPr>
            <w:tcW w:w="347" w:type="pct"/>
            <w:shd w:val="clear" w:color="auto" w:fill="FFFFFF" w:themeFill="background1"/>
          </w:tcPr>
          <w:p w14:paraId="70F703FA" w14:textId="4B121391" w:rsidR="00407368" w:rsidRPr="00C303A1" w:rsidRDefault="00407368" w:rsidP="009B00A6">
            <w:pPr>
              <w:pStyle w:val="NoSpacing"/>
              <w:spacing w:line="259" w:lineRule="auto"/>
              <w:jc w:val="center"/>
              <w:rPr>
                <w:rFonts w:asciiTheme="minorHAnsi" w:hAnsiTheme="minorHAnsi" w:cstheme="minorHAnsi"/>
                <w:sz w:val="20"/>
              </w:rPr>
            </w:pPr>
            <w:r w:rsidRPr="00C303A1">
              <w:rPr>
                <w:rFonts w:asciiTheme="minorHAnsi" w:hAnsiTheme="minorHAnsi" w:cstheme="minorHAnsi"/>
                <w:sz w:val="20"/>
              </w:rPr>
              <w:t>1</w:t>
            </w:r>
          </w:p>
        </w:tc>
      </w:tr>
      <w:tr w:rsidR="00407368" w:rsidRPr="00C303A1" w14:paraId="3512E253" w14:textId="5EF8A352" w:rsidTr="00407368">
        <w:trPr>
          <w:cantSplit/>
        </w:trPr>
        <w:tc>
          <w:tcPr>
            <w:tcW w:w="228" w:type="pct"/>
            <w:shd w:val="clear" w:color="auto" w:fill="FFFFFF" w:themeFill="background1"/>
          </w:tcPr>
          <w:p w14:paraId="616F1885" w14:textId="20CD82B9" w:rsidR="00407368" w:rsidRPr="00C303A1" w:rsidRDefault="00407368" w:rsidP="009B00A6">
            <w:pPr>
              <w:pStyle w:val="NoSpacing"/>
              <w:spacing w:before="60" w:line="259" w:lineRule="auto"/>
              <w:jc w:val="right"/>
              <w:rPr>
                <w:rFonts w:asciiTheme="minorHAnsi" w:hAnsiTheme="minorHAnsi" w:cstheme="minorHAnsi"/>
                <w:sz w:val="20"/>
              </w:rPr>
            </w:pPr>
            <w:r>
              <w:rPr>
                <w:rFonts w:asciiTheme="minorHAnsi" w:hAnsiTheme="minorHAnsi" w:cstheme="minorHAnsi"/>
                <w:sz w:val="20"/>
              </w:rPr>
              <w:t>2</w:t>
            </w:r>
          </w:p>
        </w:tc>
        <w:tc>
          <w:tcPr>
            <w:tcW w:w="503" w:type="pct"/>
            <w:shd w:val="clear" w:color="auto" w:fill="FFFFFF" w:themeFill="background1"/>
          </w:tcPr>
          <w:p w14:paraId="17AC2B1D" w14:textId="651B3FE5" w:rsidR="00407368" w:rsidRPr="00C303A1" w:rsidRDefault="00407368" w:rsidP="009B00A6">
            <w:pPr>
              <w:pStyle w:val="NoSpacing"/>
              <w:spacing w:before="60" w:line="259" w:lineRule="auto"/>
              <w:rPr>
                <w:rFonts w:asciiTheme="minorHAnsi" w:hAnsiTheme="minorHAnsi" w:cstheme="minorHAnsi"/>
                <w:sz w:val="20"/>
              </w:rPr>
            </w:pPr>
            <w:r w:rsidRPr="00C303A1">
              <w:rPr>
                <w:rFonts w:asciiTheme="minorHAnsi" w:hAnsiTheme="minorHAnsi" w:cstheme="minorHAnsi"/>
                <w:sz w:val="20"/>
              </w:rPr>
              <w:t>Land</w:t>
            </w:r>
          </w:p>
        </w:tc>
        <w:tc>
          <w:tcPr>
            <w:tcW w:w="733" w:type="pct"/>
            <w:shd w:val="clear" w:color="auto" w:fill="FFFFFF" w:themeFill="background1"/>
          </w:tcPr>
          <w:p w14:paraId="42FEC0D1" w14:textId="77777777" w:rsidR="00407368" w:rsidRPr="00282D26" w:rsidRDefault="00407368" w:rsidP="009B00A6">
            <w:pPr>
              <w:pStyle w:val="NoSpacing"/>
              <w:spacing w:before="60" w:line="259" w:lineRule="auto"/>
              <w:rPr>
                <w:rFonts w:asciiTheme="minorHAnsi" w:hAnsiTheme="minorHAnsi" w:cstheme="minorHAnsi"/>
                <w:b/>
                <w:bCs/>
                <w:sz w:val="20"/>
              </w:rPr>
            </w:pPr>
            <w:r w:rsidRPr="00282D26">
              <w:rPr>
                <w:rFonts w:asciiTheme="minorHAnsi" w:hAnsiTheme="minorHAnsi" w:cstheme="minorHAnsi"/>
                <w:b/>
                <w:bCs/>
                <w:sz w:val="20"/>
              </w:rPr>
              <w:t>acqui_land</w:t>
            </w:r>
          </w:p>
        </w:tc>
        <w:tc>
          <w:tcPr>
            <w:tcW w:w="1402" w:type="pct"/>
            <w:shd w:val="clear" w:color="auto" w:fill="FFFFFF" w:themeFill="background1"/>
          </w:tcPr>
          <w:p w14:paraId="4237DE21" w14:textId="0DA0A812" w:rsidR="00407368" w:rsidRPr="00282D26" w:rsidRDefault="00407368" w:rsidP="009B00A6">
            <w:pPr>
              <w:pStyle w:val="NoSpacing"/>
              <w:spacing w:before="60" w:line="259" w:lineRule="auto"/>
              <w:rPr>
                <w:rFonts w:asciiTheme="minorHAnsi" w:hAnsiTheme="minorHAnsi" w:cstheme="minorHAnsi"/>
                <w:b/>
                <w:bCs/>
                <w:sz w:val="20"/>
              </w:rPr>
            </w:pPr>
            <w:r w:rsidRPr="00282D26">
              <w:rPr>
                <w:rFonts w:asciiTheme="minorHAnsi" w:hAnsiTheme="minorHAnsi" w:cstheme="minorHAnsi"/>
                <w:b/>
                <w:bCs/>
                <w:sz w:val="20"/>
              </w:rPr>
              <w:t>Acquisition of residential land</w:t>
            </w:r>
          </w:p>
        </w:tc>
        <w:tc>
          <w:tcPr>
            <w:tcW w:w="1787" w:type="pct"/>
            <w:shd w:val="clear" w:color="auto" w:fill="FFFFFF" w:themeFill="background1"/>
          </w:tcPr>
          <w:p w14:paraId="74516769" w14:textId="77777777" w:rsidR="00407368" w:rsidRPr="00C303A1" w:rsidRDefault="00407368" w:rsidP="009B00A6">
            <w:pPr>
              <w:pStyle w:val="NoSpacing"/>
              <w:spacing w:before="60" w:line="259" w:lineRule="auto"/>
              <w:rPr>
                <w:rFonts w:asciiTheme="minorHAnsi" w:hAnsiTheme="minorHAnsi" w:cstheme="minorHAnsi"/>
                <w:sz w:val="20"/>
              </w:rPr>
            </w:pPr>
            <w:r w:rsidRPr="00C303A1">
              <w:rPr>
                <w:rFonts w:asciiTheme="minorHAnsi" w:hAnsiTheme="minorHAnsi" w:cstheme="minorHAnsi"/>
                <w:sz w:val="20"/>
              </w:rPr>
              <w:t>1 = Purchased</w:t>
            </w:r>
          </w:p>
          <w:p w14:paraId="71F915A9" w14:textId="77777777" w:rsidR="00407368" w:rsidRPr="00C303A1" w:rsidRDefault="00407368" w:rsidP="009B00A6">
            <w:pPr>
              <w:pStyle w:val="NoSpacing"/>
              <w:spacing w:line="259" w:lineRule="auto"/>
              <w:rPr>
                <w:rFonts w:asciiTheme="minorHAnsi" w:hAnsiTheme="minorHAnsi" w:cstheme="minorHAnsi"/>
                <w:sz w:val="20"/>
              </w:rPr>
            </w:pPr>
            <w:r w:rsidRPr="00C303A1">
              <w:rPr>
                <w:rFonts w:asciiTheme="minorHAnsi" w:hAnsiTheme="minorHAnsi" w:cstheme="minorHAnsi"/>
                <w:sz w:val="20"/>
              </w:rPr>
              <w:t>2 = Inherited</w:t>
            </w:r>
          </w:p>
          <w:p w14:paraId="34016881" w14:textId="08769C22" w:rsidR="00407368" w:rsidRPr="00C303A1" w:rsidRDefault="00407368" w:rsidP="009B00A6">
            <w:pPr>
              <w:pStyle w:val="NoSpacing"/>
              <w:spacing w:line="259" w:lineRule="auto"/>
              <w:rPr>
                <w:rFonts w:asciiTheme="minorHAnsi" w:hAnsiTheme="minorHAnsi" w:cstheme="minorHAnsi"/>
                <w:sz w:val="20"/>
              </w:rPr>
            </w:pPr>
            <w:r w:rsidRPr="00C303A1">
              <w:rPr>
                <w:rFonts w:asciiTheme="minorHAnsi" w:hAnsiTheme="minorHAnsi" w:cstheme="minorHAnsi"/>
                <w:sz w:val="20"/>
              </w:rPr>
              <w:t>4 = Other</w:t>
            </w:r>
          </w:p>
        </w:tc>
        <w:tc>
          <w:tcPr>
            <w:tcW w:w="347" w:type="pct"/>
            <w:shd w:val="clear" w:color="auto" w:fill="FFFFFF" w:themeFill="background1"/>
          </w:tcPr>
          <w:p w14:paraId="039E730F" w14:textId="0F8582F0" w:rsidR="00407368" w:rsidRPr="00C303A1" w:rsidRDefault="00407368" w:rsidP="009B00A6">
            <w:pPr>
              <w:pStyle w:val="NoSpacing"/>
              <w:spacing w:line="259" w:lineRule="auto"/>
              <w:jc w:val="center"/>
              <w:rPr>
                <w:rFonts w:asciiTheme="minorHAnsi" w:hAnsiTheme="minorHAnsi" w:cstheme="minorHAnsi"/>
                <w:sz w:val="20"/>
              </w:rPr>
            </w:pPr>
            <w:r w:rsidRPr="00C303A1">
              <w:rPr>
                <w:rFonts w:asciiTheme="minorHAnsi" w:hAnsiTheme="minorHAnsi" w:cstheme="minorHAnsi"/>
                <w:sz w:val="20"/>
              </w:rPr>
              <w:t>2</w:t>
            </w:r>
          </w:p>
        </w:tc>
      </w:tr>
      <w:tr w:rsidR="00407368" w:rsidRPr="00C303A1" w14:paraId="46BF2026" w14:textId="39FF37C9" w:rsidTr="00407368">
        <w:trPr>
          <w:cantSplit/>
        </w:trPr>
        <w:tc>
          <w:tcPr>
            <w:tcW w:w="228" w:type="pct"/>
            <w:shd w:val="clear" w:color="auto" w:fill="FFFFFF" w:themeFill="background1"/>
          </w:tcPr>
          <w:p w14:paraId="4AFBAFF3" w14:textId="0051A946" w:rsidR="00407368" w:rsidRPr="00C303A1" w:rsidRDefault="00407368" w:rsidP="009B00A6">
            <w:pPr>
              <w:pStyle w:val="NoSpacing"/>
              <w:spacing w:before="60" w:line="259" w:lineRule="auto"/>
              <w:jc w:val="right"/>
              <w:rPr>
                <w:rFonts w:asciiTheme="minorHAnsi" w:hAnsiTheme="minorHAnsi" w:cstheme="minorHAnsi"/>
                <w:sz w:val="20"/>
              </w:rPr>
            </w:pPr>
            <w:r>
              <w:rPr>
                <w:rFonts w:asciiTheme="minorHAnsi" w:hAnsiTheme="minorHAnsi" w:cstheme="minorHAnsi"/>
                <w:sz w:val="20"/>
              </w:rPr>
              <w:t>3</w:t>
            </w:r>
          </w:p>
        </w:tc>
        <w:tc>
          <w:tcPr>
            <w:tcW w:w="503" w:type="pct"/>
            <w:shd w:val="clear" w:color="auto" w:fill="FFFFFF" w:themeFill="background1"/>
          </w:tcPr>
          <w:p w14:paraId="574F6B4B" w14:textId="7C971488" w:rsidR="00407368" w:rsidRPr="00C303A1" w:rsidRDefault="00407368" w:rsidP="009B00A6">
            <w:pPr>
              <w:pStyle w:val="NoSpacing"/>
              <w:spacing w:before="60" w:line="259" w:lineRule="auto"/>
              <w:rPr>
                <w:rFonts w:asciiTheme="minorHAnsi" w:hAnsiTheme="minorHAnsi" w:cstheme="minorHAnsi"/>
                <w:sz w:val="20"/>
              </w:rPr>
            </w:pPr>
            <w:r w:rsidRPr="00C303A1">
              <w:rPr>
                <w:rFonts w:asciiTheme="minorHAnsi" w:hAnsiTheme="minorHAnsi" w:cstheme="minorHAnsi"/>
                <w:sz w:val="20"/>
              </w:rPr>
              <w:t>Land</w:t>
            </w:r>
          </w:p>
        </w:tc>
        <w:tc>
          <w:tcPr>
            <w:tcW w:w="733" w:type="pct"/>
            <w:shd w:val="clear" w:color="auto" w:fill="FFFFFF" w:themeFill="background1"/>
          </w:tcPr>
          <w:p w14:paraId="1CD4042D" w14:textId="77777777" w:rsidR="00407368" w:rsidRPr="00282D26" w:rsidRDefault="00407368" w:rsidP="009B00A6">
            <w:pPr>
              <w:pStyle w:val="NoSpacing"/>
              <w:spacing w:before="60" w:line="259" w:lineRule="auto"/>
              <w:rPr>
                <w:rFonts w:asciiTheme="minorHAnsi" w:hAnsiTheme="minorHAnsi" w:cstheme="minorHAnsi"/>
                <w:b/>
                <w:bCs/>
                <w:sz w:val="20"/>
              </w:rPr>
            </w:pPr>
            <w:r w:rsidRPr="00282D26">
              <w:rPr>
                <w:rFonts w:asciiTheme="minorHAnsi" w:hAnsiTheme="minorHAnsi" w:cstheme="minorHAnsi"/>
                <w:b/>
                <w:bCs/>
                <w:sz w:val="20"/>
              </w:rPr>
              <w:t>doculand</w:t>
            </w:r>
          </w:p>
        </w:tc>
        <w:tc>
          <w:tcPr>
            <w:tcW w:w="1402" w:type="pct"/>
            <w:shd w:val="clear" w:color="auto" w:fill="FFFFFF" w:themeFill="background1"/>
          </w:tcPr>
          <w:p w14:paraId="0CB0E35B" w14:textId="77777777" w:rsidR="00407368" w:rsidRPr="00282D26" w:rsidRDefault="00407368" w:rsidP="009B00A6">
            <w:pPr>
              <w:pStyle w:val="NoSpacing"/>
              <w:spacing w:before="60" w:line="259" w:lineRule="auto"/>
              <w:rPr>
                <w:rFonts w:asciiTheme="minorHAnsi" w:hAnsiTheme="minorHAnsi" w:cstheme="minorHAnsi"/>
                <w:b/>
                <w:bCs/>
                <w:sz w:val="20"/>
              </w:rPr>
            </w:pPr>
            <w:r w:rsidRPr="00282D26">
              <w:rPr>
                <w:rFonts w:asciiTheme="minorHAnsi" w:hAnsiTheme="minorHAnsi" w:cstheme="minorHAnsi"/>
                <w:b/>
                <w:bCs/>
                <w:sz w:val="20"/>
              </w:rPr>
              <w:t>Legal document for residential land</w:t>
            </w:r>
          </w:p>
        </w:tc>
        <w:tc>
          <w:tcPr>
            <w:tcW w:w="1787" w:type="pct"/>
            <w:shd w:val="clear" w:color="auto" w:fill="FFFFFF" w:themeFill="background1"/>
          </w:tcPr>
          <w:p w14:paraId="790EC597" w14:textId="77777777" w:rsidR="00407368" w:rsidRPr="00C303A1" w:rsidRDefault="00407368" w:rsidP="009B00A6">
            <w:pPr>
              <w:pStyle w:val="NoSpacing"/>
              <w:spacing w:before="60" w:line="259" w:lineRule="auto"/>
              <w:rPr>
                <w:rFonts w:asciiTheme="minorHAnsi" w:hAnsiTheme="minorHAnsi" w:cstheme="minorHAnsi"/>
                <w:sz w:val="20"/>
              </w:rPr>
            </w:pPr>
            <w:r w:rsidRPr="00C303A1">
              <w:rPr>
                <w:rFonts w:asciiTheme="minorHAnsi" w:hAnsiTheme="minorHAnsi" w:cstheme="minorHAnsi"/>
                <w:sz w:val="20"/>
              </w:rPr>
              <w:t xml:space="preserve">0 = No </w:t>
            </w:r>
            <w:r w:rsidRPr="00C303A1">
              <w:rPr>
                <w:rFonts w:asciiTheme="minorHAnsi" w:hAnsiTheme="minorHAnsi" w:cstheme="minorHAnsi"/>
                <w:sz w:val="20"/>
              </w:rPr>
              <w:br/>
              <w:t>1 = Yes</w:t>
            </w:r>
          </w:p>
        </w:tc>
        <w:tc>
          <w:tcPr>
            <w:tcW w:w="347" w:type="pct"/>
            <w:shd w:val="clear" w:color="auto" w:fill="FFFFFF" w:themeFill="background1"/>
          </w:tcPr>
          <w:p w14:paraId="0F0BEA92" w14:textId="5639D440" w:rsidR="00407368" w:rsidRPr="00C303A1" w:rsidRDefault="00407368" w:rsidP="009B00A6">
            <w:pPr>
              <w:pStyle w:val="NoSpacing"/>
              <w:spacing w:line="259" w:lineRule="auto"/>
              <w:jc w:val="center"/>
              <w:rPr>
                <w:rFonts w:asciiTheme="minorHAnsi" w:hAnsiTheme="minorHAnsi" w:cstheme="minorHAnsi"/>
                <w:sz w:val="20"/>
              </w:rPr>
            </w:pPr>
            <w:r>
              <w:rPr>
                <w:rFonts w:asciiTheme="minorHAnsi" w:hAnsiTheme="minorHAnsi" w:cstheme="minorHAnsi"/>
                <w:sz w:val="20"/>
              </w:rPr>
              <w:t>2</w:t>
            </w:r>
          </w:p>
        </w:tc>
      </w:tr>
      <w:tr w:rsidR="00407368" w:rsidRPr="00C303A1" w14:paraId="02D9DA42" w14:textId="2D4A05C1" w:rsidTr="00407368">
        <w:trPr>
          <w:cantSplit/>
        </w:trPr>
        <w:tc>
          <w:tcPr>
            <w:tcW w:w="228" w:type="pct"/>
            <w:shd w:val="clear" w:color="auto" w:fill="FFFFFF" w:themeFill="background1"/>
          </w:tcPr>
          <w:p w14:paraId="4EE8B02E" w14:textId="044B5AB5" w:rsidR="00407368" w:rsidRPr="00C303A1" w:rsidRDefault="00407368" w:rsidP="009B00A6">
            <w:pPr>
              <w:pStyle w:val="NoSpacing"/>
              <w:spacing w:before="60" w:line="259" w:lineRule="auto"/>
              <w:jc w:val="right"/>
              <w:rPr>
                <w:rFonts w:asciiTheme="minorHAnsi" w:hAnsiTheme="minorHAnsi" w:cstheme="minorHAnsi"/>
                <w:sz w:val="20"/>
              </w:rPr>
            </w:pPr>
            <w:r>
              <w:rPr>
                <w:rFonts w:asciiTheme="minorHAnsi" w:hAnsiTheme="minorHAnsi" w:cstheme="minorHAnsi"/>
                <w:sz w:val="20"/>
              </w:rPr>
              <w:t>4</w:t>
            </w:r>
          </w:p>
        </w:tc>
        <w:tc>
          <w:tcPr>
            <w:tcW w:w="503" w:type="pct"/>
            <w:shd w:val="clear" w:color="auto" w:fill="FFFFFF" w:themeFill="background1"/>
          </w:tcPr>
          <w:p w14:paraId="2D413A08" w14:textId="6B76FD84" w:rsidR="00407368" w:rsidRPr="00C303A1" w:rsidRDefault="00407368" w:rsidP="009B00A6">
            <w:pPr>
              <w:pStyle w:val="NoSpacing"/>
              <w:spacing w:before="60" w:line="259" w:lineRule="auto"/>
              <w:rPr>
                <w:rFonts w:asciiTheme="minorHAnsi" w:hAnsiTheme="minorHAnsi" w:cstheme="minorHAnsi"/>
                <w:sz w:val="20"/>
              </w:rPr>
            </w:pPr>
            <w:r w:rsidRPr="00C303A1">
              <w:rPr>
                <w:rFonts w:asciiTheme="minorHAnsi" w:hAnsiTheme="minorHAnsi" w:cstheme="minorHAnsi"/>
                <w:sz w:val="20"/>
              </w:rPr>
              <w:t>Land</w:t>
            </w:r>
          </w:p>
        </w:tc>
        <w:tc>
          <w:tcPr>
            <w:tcW w:w="733" w:type="pct"/>
            <w:shd w:val="clear" w:color="auto" w:fill="FFFFFF" w:themeFill="background1"/>
          </w:tcPr>
          <w:p w14:paraId="3A5C11C9" w14:textId="77777777" w:rsidR="00407368" w:rsidRPr="00282D26" w:rsidRDefault="00407368" w:rsidP="009B00A6">
            <w:pPr>
              <w:pStyle w:val="NoSpacing"/>
              <w:spacing w:before="60" w:line="259" w:lineRule="auto"/>
              <w:rPr>
                <w:rFonts w:asciiTheme="minorHAnsi" w:hAnsiTheme="minorHAnsi" w:cstheme="minorHAnsi"/>
                <w:b/>
                <w:bCs/>
                <w:sz w:val="20"/>
              </w:rPr>
            </w:pPr>
            <w:r w:rsidRPr="00282D26">
              <w:rPr>
                <w:rFonts w:asciiTheme="minorHAnsi" w:hAnsiTheme="minorHAnsi" w:cstheme="minorHAnsi"/>
                <w:b/>
                <w:bCs/>
                <w:sz w:val="20"/>
              </w:rPr>
              <w:t>fem_doculand</w:t>
            </w:r>
          </w:p>
        </w:tc>
        <w:tc>
          <w:tcPr>
            <w:tcW w:w="1402" w:type="pct"/>
            <w:shd w:val="clear" w:color="auto" w:fill="FFFFFF" w:themeFill="background1"/>
          </w:tcPr>
          <w:p w14:paraId="79230D6E" w14:textId="77777777" w:rsidR="00407368" w:rsidRPr="00282D26" w:rsidRDefault="00407368" w:rsidP="009B00A6">
            <w:pPr>
              <w:pStyle w:val="NoSpacing"/>
              <w:spacing w:before="60" w:line="259" w:lineRule="auto"/>
              <w:rPr>
                <w:rFonts w:asciiTheme="minorHAnsi" w:hAnsiTheme="minorHAnsi" w:cstheme="minorHAnsi"/>
                <w:b/>
                <w:bCs/>
                <w:sz w:val="20"/>
              </w:rPr>
            </w:pPr>
            <w:r w:rsidRPr="00282D26">
              <w:rPr>
                <w:rFonts w:asciiTheme="minorHAnsi" w:hAnsiTheme="minorHAnsi" w:cstheme="minorHAnsi"/>
                <w:b/>
                <w:bCs/>
                <w:sz w:val="20"/>
              </w:rPr>
              <w:t>Legal document for residential land - female</w:t>
            </w:r>
          </w:p>
        </w:tc>
        <w:tc>
          <w:tcPr>
            <w:tcW w:w="1787" w:type="pct"/>
            <w:shd w:val="clear" w:color="auto" w:fill="FFFFFF" w:themeFill="background1"/>
          </w:tcPr>
          <w:p w14:paraId="50C724C1" w14:textId="77777777" w:rsidR="00407368" w:rsidRPr="00C303A1" w:rsidRDefault="00407368" w:rsidP="009B00A6">
            <w:pPr>
              <w:pStyle w:val="NoSpacing"/>
              <w:spacing w:before="60" w:line="259" w:lineRule="auto"/>
              <w:rPr>
                <w:rFonts w:asciiTheme="minorHAnsi" w:hAnsiTheme="minorHAnsi" w:cstheme="minorHAnsi"/>
                <w:sz w:val="20"/>
              </w:rPr>
            </w:pPr>
            <w:r w:rsidRPr="00C303A1">
              <w:rPr>
                <w:rFonts w:asciiTheme="minorHAnsi" w:hAnsiTheme="minorHAnsi" w:cstheme="minorHAnsi"/>
                <w:sz w:val="20"/>
              </w:rPr>
              <w:t xml:space="preserve">0 = No </w:t>
            </w:r>
            <w:r w:rsidRPr="00C303A1">
              <w:rPr>
                <w:rFonts w:asciiTheme="minorHAnsi" w:hAnsiTheme="minorHAnsi" w:cstheme="minorHAnsi"/>
                <w:sz w:val="20"/>
              </w:rPr>
              <w:br/>
              <w:t>1 = Yes</w:t>
            </w:r>
          </w:p>
        </w:tc>
        <w:tc>
          <w:tcPr>
            <w:tcW w:w="347" w:type="pct"/>
            <w:shd w:val="clear" w:color="auto" w:fill="FFFFFF" w:themeFill="background1"/>
          </w:tcPr>
          <w:p w14:paraId="0BCB978E" w14:textId="58C8FAF0" w:rsidR="00407368" w:rsidRPr="00C303A1" w:rsidRDefault="00407368" w:rsidP="009B00A6">
            <w:pPr>
              <w:pStyle w:val="NoSpacing"/>
              <w:spacing w:line="259" w:lineRule="auto"/>
              <w:jc w:val="center"/>
              <w:rPr>
                <w:rFonts w:asciiTheme="minorHAnsi" w:hAnsiTheme="minorHAnsi" w:cstheme="minorHAnsi"/>
                <w:sz w:val="20"/>
              </w:rPr>
            </w:pPr>
            <w:r>
              <w:rPr>
                <w:rFonts w:asciiTheme="minorHAnsi" w:hAnsiTheme="minorHAnsi" w:cstheme="minorHAnsi"/>
                <w:sz w:val="20"/>
              </w:rPr>
              <w:t>2</w:t>
            </w:r>
          </w:p>
        </w:tc>
      </w:tr>
      <w:tr w:rsidR="00407368" w:rsidRPr="00C303A1" w14:paraId="058E4F9C" w14:textId="14944FFE" w:rsidTr="00407368">
        <w:trPr>
          <w:cantSplit/>
        </w:trPr>
        <w:tc>
          <w:tcPr>
            <w:tcW w:w="228" w:type="pct"/>
            <w:shd w:val="clear" w:color="auto" w:fill="FFFFFF" w:themeFill="background1"/>
          </w:tcPr>
          <w:p w14:paraId="5501B909" w14:textId="0B3B3A6D" w:rsidR="00407368" w:rsidRPr="00C303A1" w:rsidRDefault="00407368" w:rsidP="009B00A6">
            <w:pPr>
              <w:pStyle w:val="NoSpacing"/>
              <w:spacing w:before="60" w:line="259" w:lineRule="auto"/>
              <w:jc w:val="right"/>
              <w:rPr>
                <w:rFonts w:asciiTheme="minorHAnsi" w:hAnsiTheme="minorHAnsi" w:cstheme="minorHAnsi"/>
                <w:sz w:val="20"/>
              </w:rPr>
            </w:pPr>
            <w:r>
              <w:rPr>
                <w:rFonts w:asciiTheme="minorHAnsi" w:hAnsiTheme="minorHAnsi" w:cstheme="minorHAnsi"/>
                <w:sz w:val="20"/>
              </w:rPr>
              <w:t>5</w:t>
            </w:r>
          </w:p>
        </w:tc>
        <w:tc>
          <w:tcPr>
            <w:tcW w:w="503" w:type="pct"/>
            <w:shd w:val="clear" w:color="auto" w:fill="FFFFFF" w:themeFill="background1"/>
          </w:tcPr>
          <w:p w14:paraId="7A96B6CB" w14:textId="77777777" w:rsidR="00407368" w:rsidRPr="00C303A1" w:rsidRDefault="00407368" w:rsidP="009B00A6">
            <w:pPr>
              <w:pStyle w:val="NoSpacing"/>
              <w:spacing w:before="60" w:line="259" w:lineRule="auto"/>
              <w:rPr>
                <w:rFonts w:asciiTheme="minorHAnsi" w:hAnsiTheme="minorHAnsi" w:cstheme="minorHAnsi"/>
                <w:sz w:val="20"/>
              </w:rPr>
            </w:pPr>
            <w:r w:rsidRPr="00C303A1">
              <w:rPr>
                <w:rFonts w:asciiTheme="minorHAnsi" w:hAnsiTheme="minorHAnsi" w:cstheme="minorHAnsi"/>
                <w:sz w:val="20"/>
              </w:rPr>
              <w:t>Land</w:t>
            </w:r>
          </w:p>
        </w:tc>
        <w:tc>
          <w:tcPr>
            <w:tcW w:w="733" w:type="pct"/>
            <w:shd w:val="clear" w:color="auto" w:fill="FFFFFF" w:themeFill="background1"/>
          </w:tcPr>
          <w:p w14:paraId="02EF7905" w14:textId="77777777" w:rsidR="00407368" w:rsidRPr="00282D26" w:rsidRDefault="00407368" w:rsidP="009B00A6">
            <w:pPr>
              <w:pStyle w:val="NoSpacing"/>
              <w:spacing w:before="60" w:line="259" w:lineRule="auto"/>
              <w:rPr>
                <w:rFonts w:asciiTheme="minorHAnsi" w:hAnsiTheme="minorHAnsi" w:cstheme="minorHAnsi"/>
                <w:b/>
                <w:bCs/>
                <w:sz w:val="20"/>
              </w:rPr>
            </w:pPr>
            <w:r w:rsidRPr="00282D26">
              <w:rPr>
                <w:rFonts w:asciiTheme="minorHAnsi" w:hAnsiTheme="minorHAnsi" w:cstheme="minorHAnsi"/>
                <w:b/>
                <w:bCs/>
                <w:sz w:val="20"/>
              </w:rPr>
              <w:t>landownti</w:t>
            </w:r>
          </w:p>
        </w:tc>
        <w:tc>
          <w:tcPr>
            <w:tcW w:w="1402" w:type="pct"/>
            <w:shd w:val="clear" w:color="auto" w:fill="FFFFFF" w:themeFill="background1"/>
          </w:tcPr>
          <w:p w14:paraId="3802752E" w14:textId="57F62298" w:rsidR="00407368" w:rsidRPr="00282D26" w:rsidRDefault="00407368" w:rsidP="009B00A6">
            <w:pPr>
              <w:pStyle w:val="NoSpacing"/>
              <w:spacing w:before="60" w:line="259" w:lineRule="auto"/>
              <w:rPr>
                <w:rFonts w:asciiTheme="minorHAnsi" w:hAnsiTheme="minorHAnsi" w:cstheme="minorHAnsi"/>
                <w:b/>
                <w:bCs/>
                <w:sz w:val="20"/>
              </w:rPr>
            </w:pPr>
            <w:r w:rsidRPr="00282D26">
              <w:rPr>
                <w:rFonts w:asciiTheme="minorHAnsi" w:hAnsiTheme="minorHAnsi" w:cstheme="minorHAnsi"/>
                <w:b/>
                <w:bCs/>
                <w:sz w:val="20"/>
              </w:rPr>
              <w:t>Residential land ownership</w:t>
            </w:r>
          </w:p>
        </w:tc>
        <w:tc>
          <w:tcPr>
            <w:tcW w:w="1787" w:type="pct"/>
            <w:shd w:val="clear" w:color="auto" w:fill="FFFFFF" w:themeFill="background1"/>
          </w:tcPr>
          <w:p w14:paraId="515640AD" w14:textId="77777777" w:rsidR="00407368" w:rsidRPr="00C303A1" w:rsidRDefault="00407368" w:rsidP="009B00A6">
            <w:pPr>
              <w:pStyle w:val="NoSpacing"/>
              <w:spacing w:before="60" w:line="259" w:lineRule="auto"/>
              <w:rPr>
                <w:rFonts w:asciiTheme="minorHAnsi" w:hAnsiTheme="minorHAnsi" w:cstheme="minorHAnsi"/>
                <w:sz w:val="20"/>
                <w:lang w:eastAsia="en-US"/>
              </w:rPr>
            </w:pPr>
            <w:r w:rsidRPr="00C303A1">
              <w:rPr>
                <w:rFonts w:asciiTheme="minorHAnsi" w:hAnsiTheme="minorHAnsi" w:cstheme="minorHAnsi"/>
                <w:sz w:val="20"/>
                <w:lang w:eastAsia="en-US"/>
              </w:rPr>
              <w:t>1 = Title; deed</w:t>
            </w:r>
          </w:p>
          <w:p w14:paraId="74FC0AF4" w14:textId="4799D0D1" w:rsidR="00407368" w:rsidRPr="00C303A1" w:rsidRDefault="00407368" w:rsidP="009B00A6">
            <w:pPr>
              <w:pStyle w:val="NoSpacing"/>
              <w:spacing w:line="259" w:lineRule="auto"/>
              <w:rPr>
                <w:rFonts w:asciiTheme="minorHAnsi" w:hAnsiTheme="minorHAnsi" w:cstheme="minorHAnsi"/>
                <w:sz w:val="20"/>
                <w:lang w:eastAsia="en-US"/>
              </w:rPr>
            </w:pPr>
            <w:r w:rsidRPr="00C303A1">
              <w:rPr>
                <w:rFonts w:asciiTheme="minorHAnsi" w:hAnsiTheme="minorHAnsi" w:cstheme="minorHAnsi"/>
                <w:sz w:val="20"/>
                <w:lang w:eastAsia="en-US"/>
              </w:rPr>
              <w:t>2 = Leasehold (govt issued)</w:t>
            </w:r>
          </w:p>
          <w:p w14:paraId="043D383E" w14:textId="77777777" w:rsidR="00407368" w:rsidRPr="00C303A1" w:rsidRDefault="00407368" w:rsidP="009B00A6">
            <w:pPr>
              <w:pStyle w:val="NoSpacing"/>
              <w:spacing w:line="259" w:lineRule="auto"/>
              <w:rPr>
                <w:rFonts w:asciiTheme="minorHAnsi" w:hAnsiTheme="minorHAnsi" w:cstheme="minorHAnsi"/>
                <w:sz w:val="20"/>
                <w:lang w:eastAsia="en-US"/>
              </w:rPr>
            </w:pPr>
            <w:r w:rsidRPr="00C303A1">
              <w:rPr>
                <w:rFonts w:asciiTheme="minorHAnsi" w:hAnsiTheme="minorHAnsi" w:cstheme="minorHAnsi"/>
                <w:sz w:val="20"/>
                <w:lang w:eastAsia="en-US"/>
              </w:rPr>
              <w:t>3 = Customary land certificate/plot level</w:t>
            </w:r>
          </w:p>
          <w:p w14:paraId="3BA350E8" w14:textId="77777777" w:rsidR="00407368" w:rsidRPr="00C303A1" w:rsidRDefault="00407368" w:rsidP="009B00A6">
            <w:pPr>
              <w:pStyle w:val="NoSpacing"/>
              <w:spacing w:line="259" w:lineRule="auto"/>
              <w:rPr>
                <w:rFonts w:asciiTheme="minorHAnsi" w:hAnsiTheme="minorHAnsi" w:cstheme="minorHAnsi"/>
                <w:sz w:val="20"/>
                <w:lang w:eastAsia="en-US"/>
              </w:rPr>
            </w:pPr>
            <w:r w:rsidRPr="00C303A1">
              <w:rPr>
                <w:rFonts w:asciiTheme="minorHAnsi" w:hAnsiTheme="minorHAnsi" w:cstheme="minorHAnsi"/>
                <w:sz w:val="20"/>
                <w:lang w:eastAsia="en-US"/>
              </w:rPr>
              <w:t>4 = Customary based / group right</w:t>
            </w:r>
          </w:p>
          <w:p w14:paraId="03639878" w14:textId="77777777" w:rsidR="00407368" w:rsidRPr="00C303A1" w:rsidRDefault="00407368" w:rsidP="009B00A6">
            <w:pPr>
              <w:pStyle w:val="NoSpacing"/>
              <w:spacing w:line="259" w:lineRule="auto"/>
              <w:rPr>
                <w:rFonts w:asciiTheme="minorHAnsi" w:hAnsiTheme="minorHAnsi" w:cstheme="minorHAnsi"/>
                <w:sz w:val="20"/>
                <w:lang w:eastAsia="en-US"/>
              </w:rPr>
            </w:pPr>
            <w:r w:rsidRPr="00C303A1">
              <w:rPr>
                <w:rFonts w:asciiTheme="minorHAnsi" w:hAnsiTheme="minorHAnsi" w:cstheme="minorHAnsi"/>
                <w:sz w:val="20"/>
                <w:lang w:eastAsia="en-US"/>
              </w:rPr>
              <w:t>5 = Cooperative group right</w:t>
            </w:r>
          </w:p>
          <w:p w14:paraId="1D489BD1" w14:textId="6B83762D" w:rsidR="00407368" w:rsidRPr="00C303A1" w:rsidRDefault="00407368" w:rsidP="009B00A6">
            <w:pPr>
              <w:pStyle w:val="NoSpacing"/>
              <w:spacing w:line="259" w:lineRule="auto"/>
              <w:rPr>
                <w:rFonts w:asciiTheme="minorHAnsi" w:hAnsiTheme="minorHAnsi" w:cstheme="minorHAnsi"/>
                <w:sz w:val="20"/>
                <w:lang w:eastAsia="en-US"/>
              </w:rPr>
            </w:pPr>
            <w:r w:rsidRPr="00C303A1">
              <w:rPr>
                <w:rFonts w:asciiTheme="minorHAnsi" w:hAnsiTheme="minorHAnsi" w:cstheme="minorHAnsi"/>
                <w:sz w:val="20"/>
                <w:lang w:eastAsia="en-US"/>
              </w:rPr>
              <w:t>6 = Other</w:t>
            </w:r>
          </w:p>
        </w:tc>
        <w:tc>
          <w:tcPr>
            <w:tcW w:w="347" w:type="pct"/>
            <w:shd w:val="clear" w:color="auto" w:fill="FFFFFF" w:themeFill="background1"/>
          </w:tcPr>
          <w:p w14:paraId="18CD72DB" w14:textId="58D64088" w:rsidR="00407368" w:rsidRPr="00C303A1" w:rsidRDefault="00407368" w:rsidP="009B00A6">
            <w:pPr>
              <w:pStyle w:val="NoSpacing"/>
              <w:spacing w:line="259" w:lineRule="auto"/>
              <w:jc w:val="center"/>
              <w:rPr>
                <w:rFonts w:asciiTheme="minorHAnsi" w:hAnsiTheme="minorHAnsi" w:cstheme="minorHAnsi"/>
                <w:sz w:val="20"/>
                <w:lang w:eastAsia="en-US"/>
              </w:rPr>
            </w:pPr>
            <w:r w:rsidRPr="00C303A1">
              <w:rPr>
                <w:rFonts w:asciiTheme="minorHAnsi" w:hAnsiTheme="minorHAnsi" w:cstheme="minorHAnsi"/>
                <w:sz w:val="20"/>
                <w:lang w:eastAsia="en-US"/>
              </w:rPr>
              <w:t>2</w:t>
            </w:r>
          </w:p>
        </w:tc>
      </w:tr>
      <w:tr w:rsidR="00407368" w:rsidRPr="00C303A1" w14:paraId="12A463F9" w14:textId="77777777" w:rsidTr="00407368">
        <w:trPr>
          <w:cantSplit/>
        </w:trPr>
        <w:tc>
          <w:tcPr>
            <w:tcW w:w="228" w:type="pct"/>
            <w:shd w:val="clear" w:color="auto" w:fill="FFFFFF" w:themeFill="background1"/>
          </w:tcPr>
          <w:p w14:paraId="32CC746D" w14:textId="135EAF6F" w:rsidR="00407368" w:rsidRPr="00C303A1" w:rsidRDefault="00407368" w:rsidP="009B00A6">
            <w:pPr>
              <w:pStyle w:val="NoSpacing"/>
              <w:spacing w:before="60" w:line="259" w:lineRule="auto"/>
              <w:jc w:val="right"/>
              <w:rPr>
                <w:rFonts w:asciiTheme="minorHAnsi" w:hAnsiTheme="minorHAnsi" w:cstheme="minorHAnsi"/>
                <w:sz w:val="20"/>
              </w:rPr>
            </w:pPr>
            <w:r>
              <w:rPr>
                <w:rFonts w:asciiTheme="minorHAnsi" w:hAnsiTheme="minorHAnsi" w:cstheme="minorHAnsi"/>
                <w:sz w:val="20"/>
              </w:rPr>
              <w:t>6</w:t>
            </w:r>
          </w:p>
        </w:tc>
        <w:tc>
          <w:tcPr>
            <w:tcW w:w="503" w:type="pct"/>
            <w:shd w:val="clear" w:color="auto" w:fill="FFFFFF" w:themeFill="background1"/>
          </w:tcPr>
          <w:p w14:paraId="138F1EE0" w14:textId="475C1633" w:rsidR="00407368" w:rsidRPr="00C303A1" w:rsidRDefault="00407368" w:rsidP="009B00A6">
            <w:pPr>
              <w:pStyle w:val="NoSpacing"/>
              <w:spacing w:before="60" w:line="259" w:lineRule="auto"/>
              <w:rPr>
                <w:rFonts w:asciiTheme="minorHAnsi" w:hAnsiTheme="minorHAnsi" w:cstheme="minorHAnsi"/>
                <w:sz w:val="20"/>
              </w:rPr>
            </w:pPr>
            <w:r w:rsidRPr="00C303A1">
              <w:rPr>
                <w:rFonts w:asciiTheme="minorHAnsi" w:hAnsiTheme="minorHAnsi" w:cstheme="minorHAnsi"/>
                <w:sz w:val="20"/>
              </w:rPr>
              <w:t>Land</w:t>
            </w:r>
          </w:p>
        </w:tc>
        <w:tc>
          <w:tcPr>
            <w:tcW w:w="733" w:type="pct"/>
            <w:shd w:val="clear" w:color="auto" w:fill="FFFFFF" w:themeFill="background1"/>
          </w:tcPr>
          <w:p w14:paraId="74A0454C" w14:textId="2C9A6DA9" w:rsidR="00407368" w:rsidRPr="00282D26" w:rsidRDefault="00407368" w:rsidP="009B00A6">
            <w:pPr>
              <w:pStyle w:val="NoSpacing"/>
              <w:spacing w:before="60" w:line="259" w:lineRule="auto"/>
              <w:rPr>
                <w:rFonts w:asciiTheme="minorHAnsi" w:hAnsiTheme="minorHAnsi" w:cstheme="minorHAnsi"/>
                <w:b/>
                <w:bCs/>
                <w:sz w:val="20"/>
              </w:rPr>
            </w:pPr>
            <w:r w:rsidRPr="00282D26">
              <w:rPr>
                <w:rFonts w:asciiTheme="minorHAnsi" w:hAnsiTheme="minorHAnsi" w:cstheme="minorHAnsi"/>
                <w:b/>
                <w:bCs/>
                <w:sz w:val="20"/>
              </w:rPr>
              <w:t>sellland</w:t>
            </w:r>
          </w:p>
        </w:tc>
        <w:tc>
          <w:tcPr>
            <w:tcW w:w="1402" w:type="pct"/>
            <w:shd w:val="clear" w:color="auto" w:fill="FFFFFF" w:themeFill="background1"/>
          </w:tcPr>
          <w:p w14:paraId="438F7137" w14:textId="6ACC0BBD" w:rsidR="00407368" w:rsidRPr="00282D26" w:rsidRDefault="00407368" w:rsidP="009B00A6">
            <w:pPr>
              <w:pStyle w:val="NoSpacing"/>
              <w:spacing w:before="60" w:line="259" w:lineRule="auto"/>
              <w:rPr>
                <w:rFonts w:asciiTheme="minorHAnsi" w:hAnsiTheme="minorHAnsi" w:cstheme="minorHAnsi"/>
                <w:b/>
                <w:bCs/>
                <w:sz w:val="20"/>
              </w:rPr>
            </w:pPr>
            <w:r w:rsidRPr="00282D26">
              <w:rPr>
                <w:rFonts w:asciiTheme="minorHAnsi" w:hAnsiTheme="minorHAnsi" w:cstheme="minorHAnsi"/>
                <w:b/>
                <w:bCs/>
                <w:sz w:val="20"/>
              </w:rPr>
              <w:t>Right to sell residential land</w:t>
            </w:r>
          </w:p>
        </w:tc>
        <w:tc>
          <w:tcPr>
            <w:tcW w:w="1787" w:type="pct"/>
            <w:shd w:val="clear" w:color="auto" w:fill="FFFFFF" w:themeFill="background1"/>
          </w:tcPr>
          <w:p w14:paraId="70F72784" w14:textId="57CF2F78" w:rsidR="00407368" w:rsidRPr="00C303A1" w:rsidRDefault="00407368" w:rsidP="009B00A6">
            <w:pPr>
              <w:pStyle w:val="NoSpacing"/>
              <w:spacing w:before="60" w:line="259" w:lineRule="auto"/>
              <w:rPr>
                <w:rFonts w:asciiTheme="minorHAnsi" w:hAnsiTheme="minorHAnsi" w:cstheme="minorHAnsi"/>
                <w:sz w:val="20"/>
                <w:lang w:eastAsia="en-US"/>
              </w:rPr>
            </w:pPr>
            <w:r w:rsidRPr="00C303A1">
              <w:rPr>
                <w:rFonts w:asciiTheme="minorHAnsi" w:hAnsiTheme="minorHAnsi" w:cstheme="minorHAnsi"/>
                <w:sz w:val="20"/>
              </w:rPr>
              <w:t xml:space="preserve">0 = No </w:t>
            </w:r>
            <w:r w:rsidRPr="00C303A1">
              <w:rPr>
                <w:rFonts w:asciiTheme="minorHAnsi" w:hAnsiTheme="minorHAnsi" w:cstheme="minorHAnsi"/>
                <w:sz w:val="20"/>
              </w:rPr>
              <w:br/>
              <w:t>1 = Yes</w:t>
            </w:r>
          </w:p>
        </w:tc>
        <w:tc>
          <w:tcPr>
            <w:tcW w:w="347" w:type="pct"/>
            <w:shd w:val="clear" w:color="auto" w:fill="FFFFFF" w:themeFill="background1"/>
          </w:tcPr>
          <w:p w14:paraId="54B3D94E" w14:textId="2E767CAC" w:rsidR="00407368" w:rsidRPr="00C303A1" w:rsidRDefault="00407368" w:rsidP="009B00A6">
            <w:pPr>
              <w:pStyle w:val="NoSpacing"/>
              <w:spacing w:line="259" w:lineRule="auto"/>
              <w:jc w:val="center"/>
              <w:rPr>
                <w:rFonts w:asciiTheme="minorHAnsi" w:hAnsiTheme="minorHAnsi" w:cstheme="minorHAnsi"/>
                <w:sz w:val="20"/>
                <w:lang w:eastAsia="en-US"/>
              </w:rPr>
            </w:pPr>
            <w:r w:rsidRPr="00C303A1">
              <w:rPr>
                <w:rFonts w:asciiTheme="minorHAnsi" w:hAnsiTheme="minorHAnsi" w:cstheme="minorHAnsi"/>
                <w:sz w:val="20"/>
                <w:lang w:eastAsia="en-US"/>
              </w:rPr>
              <w:t>1</w:t>
            </w:r>
          </w:p>
        </w:tc>
      </w:tr>
      <w:tr w:rsidR="00407368" w:rsidRPr="00C303A1" w14:paraId="6C20102F" w14:textId="77777777" w:rsidTr="00407368">
        <w:trPr>
          <w:cantSplit/>
        </w:trPr>
        <w:tc>
          <w:tcPr>
            <w:tcW w:w="228" w:type="pct"/>
            <w:shd w:val="clear" w:color="auto" w:fill="FFFFFF" w:themeFill="background1"/>
          </w:tcPr>
          <w:p w14:paraId="2B767C54" w14:textId="7DD08892" w:rsidR="00407368" w:rsidRPr="00C303A1" w:rsidRDefault="00407368" w:rsidP="009B00A6">
            <w:pPr>
              <w:pStyle w:val="NoSpacing"/>
              <w:spacing w:before="60" w:line="259" w:lineRule="auto"/>
              <w:jc w:val="right"/>
              <w:rPr>
                <w:rFonts w:asciiTheme="minorHAnsi" w:hAnsiTheme="minorHAnsi" w:cstheme="minorHAnsi"/>
                <w:sz w:val="20"/>
              </w:rPr>
            </w:pPr>
            <w:r>
              <w:rPr>
                <w:rFonts w:asciiTheme="minorHAnsi" w:hAnsiTheme="minorHAnsi" w:cstheme="minorHAnsi"/>
                <w:sz w:val="20"/>
              </w:rPr>
              <w:t>7</w:t>
            </w:r>
          </w:p>
        </w:tc>
        <w:tc>
          <w:tcPr>
            <w:tcW w:w="503" w:type="pct"/>
            <w:shd w:val="clear" w:color="auto" w:fill="FFFFFF" w:themeFill="background1"/>
          </w:tcPr>
          <w:p w14:paraId="1EC8CD66" w14:textId="2135E3F2" w:rsidR="00407368" w:rsidRPr="00C303A1" w:rsidRDefault="00407368" w:rsidP="009B00A6">
            <w:pPr>
              <w:pStyle w:val="NoSpacing"/>
              <w:spacing w:before="60" w:line="259" w:lineRule="auto"/>
              <w:rPr>
                <w:rFonts w:asciiTheme="minorHAnsi" w:hAnsiTheme="minorHAnsi" w:cstheme="minorHAnsi"/>
                <w:sz w:val="20"/>
              </w:rPr>
            </w:pPr>
            <w:r w:rsidRPr="00C303A1">
              <w:rPr>
                <w:rFonts w:asciiTheme="minorHAnsi" w:hAnsiTheme="minorHAnsi" w:cstheme="minorHAnsi"/>
                <w:sz w:val="20"/>
              </w:rPr>
              <w:t>Land</w:t>
            </w:r>
          </w:p>
        </w:tc>
        <w:tc>
          <w:tcPr>
            <w:tcW w:w="733" w:type="pct"/>
            <w:shd w:val="clear" w:color="auto" w:fill="FFFFFF" w:themeFill="background1"/>
          </w:tcPr>
          <w:p w14:paraId="187C8412" w14:textId="060EEC9C" w:rsidR="00407368" w:rsidRPr="00282D26" w:rsidRDefault="00407368" w:rsidP="009B00A6">
            <w:pPr>
              <w:pStyle w:val="NoSpacing"/>
              <w:spacing w:before="60" w:line="259" w:lineRule="auto"/>
              <w:rPr>
                <w:rFonts w:asciiTheme="minorHAnsi" w:hAnsiTheme="minorHAnsi" w:cstheme="minorHAnsi"/>
                <w:b/>
                <w:bCs/>
                <w:sz w:val="20"/>
              </w:rPr>
            </w:pPr>
            <w:r w:rsidRPr="00282D26">
              <w:rPr>
                <w:rFonts w:asciiTheme="minorHAnsi" w:hAnsiTheme="minorHAnsi" w:cstheme="minorHAnsi"/>
                <w:b/>
                <w:bCs/>
                <w:sz w:val="20"/>
              </w:rPr>
              <w:t>transland</w:t>
            </w:r>
          </w:p>
        </w:tc>
        <w:tc>
          <w:tcPr>
            <w:tcW w:w="1402" w:type="pct"/>
            <w:shd w:val="clear" w:color="auto" w:fill="FFFFFF" w:themeFill="background1"/>
          </w:tcPr>
          <w:p w14:paraId="7BE35AFC" w14:textId="12117760" w:rsidR="00407368" w:rsidRPr="00282D26" w:rsidRDefault="00407368" w:rsidP="009B00A6">
            <w:pPr>
              <w:pStyle w:val="NoSpacing"/>
              <w:spacing w:before="60" w:line="259" w:lineRule="auto"/>
              <w:rPr>
                <w:rFonts w:asciiTheme="minorHAnsi" w:hAnsiTheme="minorHAnsi" w:cstheme="minorHAnsi"/>
                <w:b/>
                <w:bCs/>
                <w:sz w:val="20"/>
              </w:rPr>
            </w:pPr>
            <w:r w:rsidRPr="00282D26">
              <w:rPr>
                <w:rFonts w:asciiTheme="minorHAnsi" w:hAnsiTheme="minorHAnsi" w:cstheme="minorHAnsi"/>
                <w:b/>
                <w:bCs/>
                <w:sz w:val="20"/>
              </w:rPr>
              <w:t>Right to transfer residential land</w:t>
            </w:r>
          </w:p>
        </w:tc>
        <w:tc>
          <w:tcPr>
            <w:tcW w:w="1787" w:type="pct"/>
            <w:shd w:val="clear" w:color="auto" w:fill="FFFFFF" w:themeFill="background1"/>
          </w:tcPr>
          <w:p w14:paraId="5C267B71" w14:textId="425CEC7B" w:rsidR="00407368" w:rsidRPr="00C303A1" w:rsidRDefault="00407368" w:rsidP="009B00A6">
            <w:pPr>
              <w:pStyle w:val="NoSpacing"/>
              <w:spacing w:before="60" w:line="259" w:lineRule="auto"/>
              <w:rPr>
                <w:rFonts w:asciiTheme="minorHAnsi" w:hAnsiTheme="minorHAnsi" w:cstheme="minorHAnsi"/>
                <w:sz w:val="20"/>
                <w:lang w:eastAsia="en-US"/>
              </w:rPr>
            </w:pPr>
            <w:r w:rsidRPr="00C303A1">
              <w:rPr>
                <w:rFonts w:asciiTheme="minorHAnsi" w:hAnsiTheme="minorHAnsi" w:cstheme="minorHAnsi"/>
                <w:sz w:val="20"/>
              </w:rPr>
              <w:t xml:space="preserve">0 = No </w:t>
            </w:r>
            <w:r w:rsidRPr="00C303A1">
              <w:rPr>
                <w:rFonts w:asciiTheme="minorHAnsi" w:hAnsiTheme="minorHAnsi" w:cstheme="minorHAnsi"/>
                <w:sz w:val="20"/>
              </w:rPr>
              <w:br/>
              <w:t>1 = Yes</w:t>
            </w:r>
          </w:p>
        </w:tc>
        <w:tc>
          <w:tcPr>
            <w:tcW w:w="347" w:type="pct"/>
            <w:shd w:val="clear" w:color="auto" w:fill="FFFFFF" w:themeFill="background1"/>
          </w:tcPr>
          <w:p w14:paraId="4B5A8EAB" w14:textId="12998F1B" w:rsidR="00407368" w:rsidRPr="00C303A1" w:rsidRDefault="00407368" w:rsidP="009B00A6">
            <w:pPr>
              <w:pStyle w:val="NoSpacing"/>
              <w:spacing w:line="259" w:lineRule="auto"/>
              <w:jc w:val="center"/>
              <w:rPr>
                <w:rFonts w:asciiTheme="minorHAnsi" w:hAnsiTheme="minorHAnsi" w:cstheme="minorHAnsi"/>
                <w:sz w:val="20"/>
                <w:lang w:eastAsia="en-US"/>
              </w:rPr>
            </w:pPr>
            <w:r w:rsidRPr="00C303A1">
              <w:rPr>
                <w:rFonts w:asciiTheme="minorHAnsi" w:hAnsiTheme="minorHAnsi" w:cstheme="minorHAnsi"/>
                <w:sz w:val="20"/>
                <w:lang w:eastAsia="en-US"/>
              </w:rPr>
              <w:t>1</w:t>
            </w:r>
          </w:p>
        </w:tc>
      </w:tr>
    </w:tbl>
    <w:p w14:paraId="23F4779B" w14:textId="622364B2" w:rsidR="00826C74" w:rsidRDefault="00826C74" w:rsidP="00265043">
      <w:pPr>
        <w:pStyle w:val="varname"/>
        <w:spacing w:line="259" w:lineRule="auto"/>
      </w:pPr>
    </w:p>
    <w:p w14:paraId="02DAEAC4" w14:textId="20971ED1" w:rsidR="00562B2F" w:rsidRDefault="00562B2F">
      <w:pPr>
        <w:rPr>
          <w:rFonts w:eastAsia="Times New Roman" w:cstheme="minorHAnsi"/>
          <w:b/>
          <w:color w:val="000000"/>
          <w:szCs w:val="20"/>
          <w:lang w:eastAsia="es-ES"/>
        </w:rPr>
      </w:pPr>
      <w:r>
        <w:br w:type="page"/>
      </w:r>
    </w:p>
    <w:p w14:paraId="575BFD45" w14:textId="4179681E" w:rsidR="00EA0B7B" w:rsidRPr="00826C74" w:rsidRDefault="00EA0B7B" w:rsidP="00265043">
      <w:pPr>
        <w:pStyle w:val="Heading4"/>
        <w:spacing w:before="0" w:after="0"/>
        <w:rPr>
          <w:rFonts w:asciiTheme="minorHAnsi" w:hAnsiTheme="minorHAnsi" w:cstheme="minorHAnsi"/>
        </w:rPr>
      </w:pPr>
      <w:r w:rsidRPr="00826C74">
        <w:rPr>
          <w:rFonts w:asciiTheme="minorHAnsi" w:hAnsiTheme="minorHAnsi" w:cstheme="minorHAnsi"/>
        </w:rPr>
        <w:t xml:space="preserve">Agricultural </w:t>
      </w:r>
    </w:p>
    <w:p w14:paraId="0ADCB346" w14:textId="77777777" w:rsidR="00BA7630" w:rsidRPr="005623D6" w:rsidRDefault="00BA7630" w:rsidP="00265043">
      <w:pPr>
        <w:spacing w:after="0"/>
        <w:jc w:val="both"/>
        <w:rPr>
          <w:rFonts w:cstheme="minorHAnsi"/>
        </w:rPr>
      </w:pPr>
    </w:p>
    <w:p w14:paraId="4FD63D73" w14:textId="2E5EA71E" w:rsidR="00BA7630" w:rsidRPr="005623D6" w:rsidRDefault="00BA7630" w:rsidP="00265043">
      <w:pPr>
        <w:spacing w:after="0"/>
        <w:jc w:val="both"/>
        <w:rPr>
          <w:rFonts w:cstheme="minorHAnsi"/>
        </w:rPr>
      </w:pPr>
      <w:r w:rsidRPr="005623D6">
        <w:rPr>
          <w:rFonts w:cstheme="minorHAnsi"/>
        </w:rPr>
        <w:t>This section refers to agricultural land ownership and characteristics.  Do not confuse this with other types of land ownership.</w:t>
      </w:r>
    </w:p>
    <w:p w14:paraId="2BEA1B70" w14:textId="684C9B88" w:rsidR="00265043" w:rsidRDefault="00265043" w:rsidP="00265043">
      <w:pPr>
        <w:spacing w:after="0"/>
        <w:rPr>
          <w:rFonts w:eastAsia="Times New Roman" w:cstheme="minorHAnsi"/>
          <w:b/>
          <w:color w:val="000000"/>
          <w:szCs w:val="20"/>
          <w:lang w:eastAsia="es-ES"/>
        </w:rPr>
      </w:pPr>
    </w:p>
    <w:p w14:paraId="4A5694FF" w14:textId="35252209" w:rsidR="003A48C2" w:rsidRDefault="00265043" w:rsidP="00265043">
      <w:pPr>
        <w:pStyle w:val="varname"/>
        <w:spacing w:line="259" w:lineRule="auto"/>
      </w:pPr>
      <w:r>
        <w:t>a</w:t>
      </w:r>
      <w:r w:rsidR="003A48C2" w:rsidRPr="005623D6">
        <w:t>griland</w:t>
      </w:r>
    </w:p>
    <w:p w14:paraId="769EDA18" w14:textId="2968C1B8" w:rsidR="003A48C2" w:rsidRPr="005623D6" w:rsidRDefault="00BA7630" w:rsidP="00886D6D">
      <w:pPr>
        <w:spacing w:after="0"/>
        <w:jc w:val="both"/>
        <w:rPr>
          <w:rFonts w:cstheme="minorHAnsi"/>
        </w:rPr>
      </w:pPr>
      <w:r w:rsidRPr="005623D6">
        <w:rPr>
          <w:rFonts w:cstheme="minorHAnsi"/>
        </w:rPr>
        <w:t>This</w:t>
      </w:r>
      <w:r w:rsidR="003A48C2" w:rsidRPr="005623D6">
        <w:rPr>
          <w:rFonts w:cstheme="minorHAnsi"/>
        </w:rPr>
        <w:t xml:space="preserve"> is a dummy variable that specifies whether a household is using agricultural land according to the classification of the </w:t>
      </w:r>
      <w:hyperlink r:id="rId40" w:history="1">
        <w:r w:rsidR="003A48C2" w:rsidRPr="005623D6">
          <w:rPr>
            <w:rStyle w:val="Hyperlink"/>
            <w:rFonts w:cstheme="minorHAnsi"/>
          </w:rPr>
          <w:t>World Census of Agriculture 2020 (</w:t>
        </w:r>
        <w:r w:rsidR="00267406">
          <w:rPr>
            <w:rStyle w:val="Hyperlink"/>
            <w:rFonts w:cstheme="minorHAnsi"/>
          </w:rPr>
          <w:t>YES/NO</w:t>
        </w:r>
        <w:r w:rsidR="003A48C2" w:rsidRPr="005623D6">
          <w:rPr>
            <w:rStyle w:val="Hyperlink"/>
            <w:rFonts w:cstheme="minorHAnsi"/>
          </w:rPr>
          <w:t>)</w:t>
        </w:r>
      </w:hyperlink>
      <w:r w:rsidR="00466620" w:rsidRPr="005623D6">
        <w:rPr>
          <w:rStyle w:val="FootnoteReference"/>
          <w:rFonts w:cstheme="minorHAnsi"/>
        </w:rPr>
        <w:footnoteReference w:id="27"/>
      </w:r>
      <w:r w:rsidR="003A48C2" w:rsidRPr="005623D6">
        <w:rPr>
          <w:rFonts w:cstheme="minorHAnsi"/>
        </w:rPr>
        <w:t xml:space="preserve">. </w:t>
      </w:r>
      <w:r w:rsidR="0065764C" w:rsidRPr="005623D6">
        <w:rPr>
          <w:rFonts w:cstheme="minorHAnsi"/>
        </w:rPr>
        <w:t xml:space="preserve"> </w:t>
      </w:r>
      <w:r w:rsidR="0065764C" w:rsidRPr="005623D6">
        <w:rPr>
          <w:rFonts w:cstheme="minorHAnsi"/>
          <w:szCs w:val="20"/>
        </w:rPr>
        <w:t xml:space="preserve">This variable Is not about ownership but use of agricultural land. </w:t>
      </w:r>
      <w:r w:rsidR="003A48C2" w:rsidRPr="005623D6">
        <w:rPr>
          <w:rFonts w:cstheme="minorHAnsi"/>
        </w:rPr>
        <w:t>Two categories after harmonization:</w:t>
      </w:r>
    </w:p>
    <w:p w14:paraId="4721B44B" w14:textId="77777777" w:rsidR="003A48C2" w:rsidRPr="00282D26" w:rsidRDefault="003A48C2" w:rsidP="00886D6D">
      <w:pPr>
        <w:spacing w:after="0"/>
        <w:ind w:firstLine="720"/>
        <w:jc w:val="both"/>
        <w:rPr>
          <w:rFonts w:cstheme="minorHAnsi"/>
          <w:i/>
          <w:iCs/>
        </w:rPr>
      </w:pPr>
      <w:r w:rsidRPr="00282D26">
        <w:rPr>
          <w:rFonts w:cstheme="minorHAnsi"/>
          <w:i/>
          <w:iCs/>
        </w:rPr>
        <w:t xml:space="preserve">0 = No </w:t>
      </w:r>
    </w:p>
    <w:p w14:paraId="730E7889" w14:textId="43AC84B7" w:rsidR="003A48C2" w:rsidRPr="00282D26" w:rsidRDefault="003A48C2" w:rsidP="00886D6D">
      <w:pPr>
        <w:spacing w:after="0"/>
        <w:ind w:firstLine="720"/>
        <w:jc w:val="both"/>
        <w:rPr>
          <w:rFonts w:cstheme="minorHAnsi"/>
          <w:i/>
          <w:iCs/>
        </w:rPr>
      </w:pPr>
      <w:r w:rsidRPr="00282D26">
        <w:rPr>
          <w:rFonts w:cstheme="minorHAnsi"/>
          <w:i/>
          <w:iCs/>
        </w:rPr>
        <w:t>1 = Yes</w:t>
      </w:r>
    </w:p>
    <w:p w14:paraId="4C6C3466" w14:textId="77777777" w:rsidR="0061790A" w:rsidRPr="005623D6" w:rsidRDefault="0061790A" w:rsidP="00265043">
      <w:pPr>
        <w:spacing w:after="0"/>
        <w:jc w:val="both"/>
        <w:rPr>
          <w:rFonts w:cstheme="minorHAnsi"/>
        </w:rPr>
      </w:pPr>
    </w:p>
    <w:p w14:paraId="0D331111" w14:textId="77777777" w:rsidR="003A48C2" w:rsidRPr="005623D6" w:rsidRDefault="003A48C2" w:rsidP="005623D6">
      <w:pPr>
        <w:pStyle w:val="varname"/>
        <w:spacing w:line="259" w:lineRule="auto"/>
      </w:pPr>
      <w:r w:rsidRPr="005623D6">
        <w:t>area_agriland</w:t>
      </w:r>
      <w:r w:rsidRPr="005623D6">
        <w:tab/>
      </w:r>
    </w:p>
    <w:p w14:paraId="5E96A078" w14:textId="0E4676FB" w:rsidR="00AD161E" w:rsidRPr="005623D6" w:rsidRDefault="00712C7D" w:rsidP="005623D6">
      <w:pPr>
        <w:spacing w:after="0"/>
        <w:jc w:val="both"/>
        <w:rPr>
          <w:rFonts w:cstheme="minorHAnsi"/>
        </w:rPr>
      </w:pPr>
      <w:r w:rsidRPr="005623D6">
        <w:rPr>
          <w:rFonts w:cstheme="minorHAnsi"/>
        </w:rPr>
        <w:t xml:space="preserve">This </w:t>
      </w:r>
      <w:r w:rsidR="003A48C2" w:rsidRPr="005623D6">
        <w:rPr>
          <w:rFonts w:cstheme="minorHAnsi"/>
        </w:rPr>
        <w:t xml:space="preserve">is a numeric, continuous variable that specifies the </w:t>
      </w:r>
      <w:r w:rsidR="003A48C2" w:rsidRPr="005623D6">
        <w:rPr>
          <w:rFonts w:cstheme="minorHAnsi"/>
          <w:b/>
          <w:i/>
        </w:rPr>
        <w:t>total</w:t>
      </w:r>
      <w:r w:rsidR="003A48C2" w:rsidRPr="005623D6">
        <w:rPr>
          <w:rFonts w:cstheme="minorHAnsi"/>
        </w:rPr>
        <w:t xml:space="preserve"> </w:t>
      </w:r>
      <w:r w:rsidR="003A48C2" w:rsidRPr="005623D6">
        <w:rPr>
          <w:rFonts w:cstheme="minorHAnsi"/>
          <w:b/>
          <w:i/>
        </w:rPr>
        <w:t>area of agricultural land used</w:t>
      </w:r>
      <w:r w:rsidR="003A48C2" w:rsidRPr="005623D6">
        <w:rPr>
          <w:rFonts w:cstheme="minorHAnsi"/>
        </w:rPr>
        <w:t xml:space="preserve"> by household members in hectares. This could be land that is owned, rented, or sharecropped, or some combination.</w:t>
      </w:r>
    </w:p>
    <w:p w14:paraId="2E915281" w14:textId="77777777" w:rsidR="00712C7D" w:rsidRPr="005623D6" w:rsidRDefault="00712C7D" w:rsidP="005623D6">
      <w:pPr>
        <w:spacing w:after="0"/>
        <w:rPr>
          <w:rFonts w:cstheme="minorHAnsi"/>
        </w:rPr>
      </w:pPr>
      <w:r w:rsidRPr="005623D6">
        <w:rPr>
          <w:rFonts w:cstheme="minorHAnsi"/>
        </w:rPr>
        <w:tab/>
      </w:r>
      <w:bookmarkStart w:id="311" w:name="_Hlk23869389"/>
      <w:r w:rsidRPr="005623D6">
        <w:rPr>
          <w:rFonts w:cstheme="minorHAnsi"/>
        </w:rPr>
        <w:t>2.471 acres = 1 hectare</w:t>
      </w:r>
    </w:p>
    <w:p w14:paraId="71A5F9DF" w14:textId="7307A3EE" w:rsidR="00712C7D" w:rsidRDefault="00712C7D" w:rsidP="005623D6">
      <w:pPr>
        <w:spacing w:after="0"/>
        <w:ind w:firstLine="720"/>
        <w:jc w:val="both"/>
        <w:rPr>
          <w:rFonts w:cstheme="minorHAnsi"/>
        </w:rPr>
      </w:pPr>
      <w:r w:rsidRPr="005623D6">
        <w:rPr>
          <w:rFonts w:cstheme="minorHAnsi"/>
        </w:rPr>
        <w:t>10,000 sq metres = 1 hectare</w:t>
      </w:r>
      <w:bookmarkEnd w:id="311"/>
    </w:p>
    <w:p w14:paraId="0728C711" w14:textId="77777777" w:rsidR="00265043" w:rsidRPr="005623D6" w:rsidRDefault="00265043" w:rsidP="005623D6">
      <w:pPr>
        <w:spacing w:after="0"/>
        <w:ind w:firstLine="720"/>
        <w:jc w:val="both"/>
        <w:rPr>
          <w:rFonts w:cstheme="minorHAnsi"/>
        </w:rPr>
      </w:pPr>
    </w:p>
    <w:p w14:paraId="2006AFFF" w14:textId="3ADD6A62" w:rsidR="003A48C2" w:rsidRPr="005623D6" w:rsidRDefault="003A48C2" w:rsidP="005623D6">
      <w:pPr>
        <w:pStyle w:val="varname"/>
        <w:spacing w:line="259" w:lineRule="auto"/>
      </w:pPr>
      <w:r w:rsidRPr="005623D6">
        <w:t>ownagriland</w:t>
      </w:r>
    </w:p>
    <w:p w14:paraId="258CED5F" w14:textId="4C4B2D6B" w:rsidR="003A48C2" w:rsidRPr="005623D6" w:rsidRDefault="00712C7D" w:rsidP="005623D6">
      <w:pPr>
        <w:spacing w:after="0"/>
        <w:jc w:val="both"/>
        <w:rPr>
          <w:rFonts w:cstheme="minorHAnsi"/>
        </w:rPr>
      </w:pPr>
      <w:r w:rsidRPr="005623D6">
        <w:rPr>
          <w:rFonts w:cstheme="minorHAnsi"/>
        </w:rPr>
        <w:t xml:space="preserve">This </w:t>
      </w:r>
      <w:r w:rsidR="003A48C2" w:rsidRPr="005623D6">
        <w:rPr>
          <w:rFonts w:cstheme="minorHAnsi"/>
        </w:rPr>
        <w:t>is a dummy variable that specifies whether a household owns agricultural land (</w:t>
      </w:r>
      <w:r w:rsidR="00267406">
        <w:rPr>
          <w:rFonts w:cstheme="minorHAnsi"/>
        </w:rPr>
        <w:t>YES/NO</w:t>
      </w:r>
      <w:r w:rsidR="003A48C2" w:rsidRPr="005623D6">
        <w:rPr>
          <w:rFonts w:cstheme="minorHAnsi"/>
        </w:rPr>
        <w:t xml:space="preserve">). Owned land can be by freehold, deed, customary, or government leasehold. </w:t>
      </w:r>
      <w:r w:rsidR="00C47715" w:rsidRPr="005623D6">
        <w:rPr>
          <w:rFonts w:cstheme="minorHAnsi"/>
        </w:rPr>
        <w:t>Only those households that declared using agricultural land (</w:t>
      </w:r>
      <w:r w:rsidRPr="005623D6">
        <w:rPr>
          <w:rFonts w:cstheme="minorHAnsi"/>
        </w:rPr>
        <w:t>AGRILAND=1</w:t>
      </w:r>
      <w:r w:rsidR="00C47715" w:rsidRPr="005623D6">
        <w:rPr>
          <w:rFonts w:cstheme="minorHAnsi"/>
        </w:rPr>
        <w:t xml:space="preserve">). </w:t>
      </w:r>
      <w:r w:rsidR="003A48C2" w:rsidRPr="005623D6">
        <w:rPr>
          <w:rFonts w:cstheme="minorHAnsi"/>
        </w:rPr>
        <w:t>Two categories after harmonization:</w:t>
      </w:r>
    </w:p>
    <w:p w14:paraId="2A7B1BDF" w14:textId="77777777" w:rsidR="003A48C2" w:rsidRPr="00265043" w:rsidRDefault="003A48C2" w:rsidP="005623D6">
      <w:pPr>
        <w:spacing w:after="0"/>
        <w:ind w:firstLine="720"/>
        <w:jc w:val="both"/>
        <w:rPr>
          <w:rFonts w:cstheme="minorHAnsi"/>
          <w:i/>
          <w:iCs/>
        </w:rPr>
      </w:pPr>
      <w:r w:rsidRPr="00265043">
        <w:rPr>
          <w:rFonts w:cstheme="minorHAnsi"/>
          <w:i/>
          <w:iCs/>
        </w:rPr>
        <w:t xml:space="preserve">0 = No </w:t>
      </w:r>
    </w:p>
    <w:p w14:paraId="4FE902FE" w14:textId="42699657" w:rsidR="003A48C2" w:rsidRPr="00265043" w:rsidRDefault="003A48C2" w:rsidP="005623D6">
      <w:pPr>
        <w:spacing w:after="0"/>
        <w:ind w:firstLine="720"/>
        <w:jc w:val="both"/>
        <w:rPr>
          <w:rFonts w:cstheme="minorHAnsi"/>
          <w:i/>
          <w:iCs/>
        </w:rPr>
      </w:pPr>
      <w:r w:rsidRPr="00265043">
        <w:rPr>
          <w:rFonts w:cstheme="minorHAnsi"/>
          <w:i/>
          <w:iCs/>
        </w:rPr>
        <w:t>1 = Yes</w:t>
      </w:r>
    </w:p>
    <w:p w14:paraId="67B9662A" w14:textId="77777777" w:rsidR="00265043" w:rsidRPr="005623D6" w:rsidRDefault="00265043" w:rsidP="005623D6">
      <w:pPr>
        <w:spacing w:after="0"/>
        <w:ind w:firstLine="720"/>
        <w:jc w:val="both"/>
        <w:rPr>
          <w:rFonts w:cstheme="minorHAnsi"/>
        </w:rPr>
      </w:pPr>
    </w:p>
    <w:p w14:paraId="3924A0F7" w14:textId="77777777" w:rsidR="003A48C2" w:rsidRPr="003A48C2" w:rsidRDefault="003A48C2" w:rsidP="009D2256">
      <w:pPr>
        <w:pStyle w:val="varname"/>
        <w:spacing w:line="259" w:lineRule="auto"/>
      </w:pPr>
      <w:r w:rsidRPr="003A48C2">
        <w:t>area_ownagriland</w:t>
      </w:r>
    </w:p>
    <w:p w14:paraId="4D4003A3" w14:textId="7EB1006A" w:rsidR="003A48C2" w:rsidRDefault="00906DA9" w:rsidP="009D2256">
      <w:pPr>
        <w:spacing w:after="0"/>
        <w:jc w:val="both"/>
      </w:pPr>
      <w:r>
        <w:t xml:space="preserve">This </w:t>
      </w:r>
      <w:r w:rsidR="003A48C2">
        <w:t xml:space="preserve">is a numeric, continuous variable that specifies the </w:t>
      </w:r>
      <w:r w:rsidR="003A48C2" w:rsidRPr="0057641F">
        <w:rPr>
          <w:b/>
          <w:i/>
        </w:rPr>
        <w:t>total area of agricultural land owned</w:t>
      </w:r>
      <w:r w:rsidR="003A48C2">
        <w:t xml:space="preserve"> in hectares. </w:t>
      </w:r>
      <w:r w:rsidR="00AD161E" w:rsidRPr="00AD161E">
        <w:t xml:space="preserve">Only </w:t>
      </w:r>
      <w:r>
        <w:t>if OWNAGRILAND=1</w:t>
      </w:r>
      <w:r w:rsidR="00AD161E">
        <w:t>.</w:t>
      </w:r>
      <w:r w:rsidR="00FD76FB">
        <w:t xml:space="preserve"> </w:t>
      </w:r>
      <w:r w:rsidR="00FD76FB" w:rsidRPr="00FD76FB">
        <w:rPr>
          <w:b/>
          <w:bCs/>
          <w:color w:val="0000FF"/>
        </w:rPr>
        <w:t>See AREA_AGRILAND for conversions.</w:t>
      </w:r>
    </w:p>
    <w:p w14:paraId="08495276" w14:textId="6D93145A" w:rsidR="000F5749" w:rsidRPr="003A48C2" w:rsidRDefault="003A48C2" w:rsidP="00886D6D">
      <w:pPr>
        <w:pStyle w:val="varname"/>
        <w:spacing w:line="259" w:lineRule="auto"/>
      </w:pPr>
      <w:r w:rsidRPr="003A48C2">
        <w:t>purch_agriland</w:t>
      </w:r>
      <w:r w:rsidR="000F5749">
        <w:t xml:space="preserve"> </w:t>
      </w:r>
    </w:p>
    <w:p w14:paraId="39029FE0" w14:textId="3749741C" w:rsidR="003A48C2" w:rsidRDefault="003A48C2" w:rsidP="00886D6D">
      <w:pPr>
        <w:spacing w:after="0"/>
        <w:jc w:val="both"/>
      </w:pPr>
      <w:r>
        <w:t>purch_agriland is a dummy variable specif</w:t>
      </w:r>
      <w:r w:rsidR="00E60448">
        <w:t>ies</w:t>
      </w:r>
      <w:r>
        <w:t xml:space="preserve"> whether a household has purchased the agricultural land they own (</w:t>
      </w:r>
      <w:r w:rsidR="00267406">
        <w:t>YES/NO</w:t>
      </w:r>
      <w:r>
        <w:t>).</w:t>
      </w:r>
      <w:r w:rsidR="005C3C75">
        <w:t xml:space="preserve"> </w:t>
      </w:r>
      <w:r w:rsidR="00906DA9" w:rsidRPr="00AD161E">
        <w:t xml:space="preserve">Only </w:t>
      </w:r>
      <w:r w:rsidR="00906DA9">
        <w:t xml:space="preserve">if OWNAGRILAND=1. </w:t>
      </w:r>
      <w:r w:rsidR="005C3C75">
        <w:t xml:space="preserve"> </w:t>
      </w:r>
      <w:r>
        <w:t>Two categories after harmonization:</w:t>
      </w:r>
    </w:p>
    <w:p w14:paraId="34BC35C8" w14:textId="77777777" w:rsidR="003A48C2" w:rsidRPr="00DF45BA" w:rsidRDefault="003A48C2" w:rsidP="00886D6D">
      <w:pPr>
        <w:spacing w:after="0"/>
        <w:ind w:firstLine="720"/>
        <w:jc w:val="both"/>
        <w:rPr>
          <w:i/>
          <w:iCs/>
        </w:rPr>
      </w:pPr>
      <w:r w:rsidRPr="00DF45BA">
        <w:rPr>
          <w:i/>
          <w:iCs/>
        </w:rPr>
        <w:t xml:space="preserve">0 = No </w:t>
      </w:r>
    </w:p>
    <w:p w14:paraId="33681897" w14:textId="77777777" w:rsidR="003A48C2" w:rsidRPr="00DF45BA" w:rsidRDefault="003A48C2" w:rsidP="00886D6D">
      <w:pPr>
        <w:spacing w:after="0"/>
        <w:ind w:firstLine="720"/>
        <w:jc w:val="both"/>
        <w:rPr>
          <w:i/>
          <w:iCs/>
        </w:rPr>
      </w:pPr>
      <w:r w:rsidRPr="00DF45BA">
        <w:rPr>
          <w:i/>
          <w:iCs/>
        </w:rPr>
        <w:t>1 = Yes</w:t>
      </w:r>
    </w:p>
    <w:p w14:paraId="27CA333C" w14:textId="77777777" w:rsidR="0061790A" w:rsidRDefault="0061790A" w:rsidP="00886D6D">
      <w:pPr>
        <w:pStyle w:val="varname"/>
        <w:spacing w:line="259" w:lineRule="auto"/>
      </w:pPr>
    </w:p>
    <w:p w14:paraId="3B843804" w14:textId="46E3AF55" w:rsidR="003A48C2" w:rsidRPr="003A48C2" w:rsidRDefault="003A48C2" w:rsidP="00886D6D">
      <w:pPr>
        <w:pStyle w:val="varname"/>
        <w:spacing w:line="259" w:lineRule="auto"/>
      </w:pPr>
      <w:r w:rsidRPr="003A48C2">
        <w:t xml:space="preserve">areapurch_agriland </w:t>
      </w:r>
    </w:p>
    <w:p w14:paraId="5A65BF27" w14:textId="3E83DF8C" w:rsidR="003A48C2" w:rsidRDefault="00906DA9" w:rsidP="00886D6D">
      <w:pPr>
        <w:spacing w:after="0"/>
        <w:jc w:val="both"/>
      </w:pPr>
      <w:r>
        <w:t xml:space="preserve">This </w:t>
      </w:r>
      <w:r w:rsidR="003A48C2">
        <w:t xml:space="preserve">is a numeric, continuous variable that specifies the total area of agricultural land purchased in hectares. </w:t>
      </w:r>
      <w:r w:rsidR="005C3C75">
        <w:t xml:space="preserve">Only </w:t>
      </w:r>
      <w:r>
        <w:t>if PURCH_AGRILAND=1</w:t>
      </w:r>
      <w:r w:rsidR="005C3C75">
        <w:t>.</w:t>
      </w:r>
      <w:r w:rsidR="00FD76FB">
        <w:t xml:space="preserve"> </w:t>
      </w:r>
      <w:r w:rsidR="00FD76FB" w:rsidRPr="00FD76FB">
        <w:rPr>
          <w:b/>
          <w:bCs/>
          <w:color w:val="0000FF"/>
        </w:rPr>
        <w:t>See AREA_AGRILAND for conversions.</w:t>
      </w:r>
    </w:p>
    <w:p w14:paraId="72F8D15B" w14:textId="77777777" w:rsidR="00047EB8" w:rsidRDefault="00047EB8" w:rsidP="00886D6D">
      <w:pPr>
        <w:pStyle w:val="varname"/>
        <w:spacing w:line="259" w:lineRule="auto"/>
      </w:pPr>
    </w:p>
    <w:p w14:paraId="523D8779" w14:textId="4813A2E9" w:rsidR="003A48C2" w:rsidRPr="003A48C2" w:rsidRDefault="003A48C2" w:rsidP="00886D6D">
      <w:pPr>
        <w:pStyle w:val="varname"/>
        <w:spacing w:line="259" w:lineRule="auto"/>
      </w:pPr>
      <w:r w:rsidRPr="003A48C2">
        <w:t xml:space="preserve">inher_agriland </w:t>
      </w:r>
    </w:p>
    <w:p w14:paraId="1D830B38" w14:textId="27A73124" w:rsidR="003A48C2" w:rsidRDefault="009D2256" w:rsidP="00886D6D">
      <w:pPr>
        <w:spacing w:after="0"/>
        <w:jc w:val="both"/>
      </w:pPr>
      <w:r>
        <w:t xml:space="preserve">This </w:t>
      </w:r>
      <w:r w:rsidR="003A48C2">
        <w:t>is a dummy variable specifying whether a household has inherited the agricultural land they own (</w:t>
      </w:r>
      <w:r w:rsidR="00267406">
        <w:t>YES/NO</w:t>
      </w:r>
      <w:r w:rsidR="003A48C2">
        <w:t>).</w:t>
      </w:r>
      <w:r w:rsidR="005C3C75">
        <w:t xml:space="preserve"> </w:t>
      </w:r>
      <w:r w:rsidR="00906DA9" w:rsidRPr="00AD161E">
        <w:t xml:space="preserve">Only </w:t>
      </w:r>
      <w:r w:rsidR="00906DA9">
        <w:t>if OWNAGRILAND=1.</w:t>
      </w:r>
      <w:r w:rsidR="005C3C75">
        <w:t xml:space="preserve"> </w:t>
      </w:r>
      <w:r w:rsidR="003A48C2">
        <w:t xml:space="preserve">Two categories after harmonization: </w:t>
      </w:r>
      <w:r w:rsidR="003A48C2">
        <w:tab/>
        <w:t xml:space="preserve"> </w:t>
      </w:r>
    </w:p>
    <w:p w14:paraId="47522A27" w14:textId="77777777" w:rsidR="003A48C2" w:rsidRPr="00DF45BA" w:rsidRDefault="003A48C2" w:rsidP="00886D6D">
      <w:pPr>
        <w:spacing w:after="0"/>
        <w:ind w:firstLine="720"/>
        <w:jc w:val="both"/>
        <w:rPr>
          <w:i/>
          <w:iCs/>
        </w:rPr>
      </w:pPr>
      <w:r w:rsidRPr="00DF45BA">
        <w:rPr>
          <w:i/>
          <w:iCs/>
        </w:rPr>
        <w:t xml:space="preserve">0 = No </w:t>
      </w:r>
    </w:p>
    <w:p w14:paraId="3627E699" w14:textId="293782E6" w:rsidR="003A48C2" w:rsidRPr="00DF45BA" w:rsidRDefault="003A48C2" w:rsidP="00886D6D">
      <w:pPr>
        <w:spacing w:after="0"/>
        <w:ind w:firstLine="720"/>
        <w:jc w:val="both"/>
        <w:rPr>
          <w:i/>
          <w:iCs/>
        </w:rPr>
      </w:pPr>
      <w:r w:rsidRPr="00DF45BA">
        <w:rPr>
          <w:i/>
          <w:iCs/>
        </w:rPr>
        <w:t>1 = Yes</w:t>
      </w:r>
    </w:p>
    <w:p w14:paraId="51A58519" w14:textId="77777777" w:rsidR="00047EB8" w:rsidRDefault="00047EB8" w:rsidP="00886D6D">
      <w:pPr>
        <w:spacing w:after="0"/>
        <w:jc w:val="both"/>
      </w:pPr>
    </w:p>
    <w:p w14:paraId="33C6398C" w14:textId="77777777" w:rsidR="003A48C2" w:rsidRPr="003A48C2" w:rsidRDefault="003A48C2" w:rsidP="00886D6D">
      <w:pPr>
        <w:pStyle w:val="varname"/>
        <w:spacing w:line="259" w:lineRule="auto"/>
      </w:pPr>
      <w:r w:rsidRPr="003A48C2">
        <w:t>areainher_agriland</w:t>
      </w:r>
    </w:p>
    <w:p w14:paraId="033B5B0C" w14:textId="1804F2CA" w:rsidR="00906DA9" w:rsidRDefault="009D2256" w:rsidP="00886D6D">
      <w:pPr>
        <w:spacing w:after="0"/>
        <w:jc w:val="both"/>
      </w:pPr>
      <w:r>
        <w:t xml:space="preserve">This </w:t>
      </w:r>
      <w:r w:rsidR="003A48C2">
        <w:t>is a numeric, continuous variable that specifies the total area of agricultural land inherited in hectares.</w:t>
      </w:r>
      <w:r w:rsidR="005C3C75">
        <w:t xml:space="preserve"> </w:t>
      </w:r>
      <w:r w:rsidR="00906DA9" w:rsidRPr="00AD161E">
        <w:t xml:space="preserve">Only </w:t>
      </w:r>
      <w:r w:rsidR="00906DA9">
        <w:t>if INHER_ARILAND=1.</w:t>
      </w:r>
      <w:r w:rsidR="00FD76FB">
        <w:t xml:space="preserve"> </w:t>
      </w:r>
      <w:r w:rsidR="00FD76FB" w:rsidRPr="00FD76FB">
        <w:rPr>
          <w:b/>
          <w:bCs/>
          <w:color w:val="0000FF"/>
        </w:rPr>
        <w:t>See AREA_AGRILAND for conversions.</w:t>
      </w:r>
    </w:p>
    <w:p w14:paraId="4DEA1429" w14:textId="77777777" w:rsidR="00047EB8" w:rsidRDefault="00047EB8" w:rsidP="009D2256">
      <w:pPr>
        <w:pStyle w:val="varname"/>
        <w:spacing w:line="259" w:lineRule="auto"/>
      </w:pPr>
    </w:p>
    <w:p w14:paraId="78E8BB47" w14:textId="4E848B8A" w:rsidR="003A48C2" w:rsidRPr="003A48C2" w:rsidRDefault="003A48C2" w:rsidP="009D2256">
      <w:pPr>
        <w:pStyle w:val="varname"/>
        <w:spacing w:line="259" w:lineRule="auto"/>
      </w:pPr>
      <w:r w:rsidRPr="003A48C2">
        <w:t xml:space="preserve">rentout_agriland </w:t>
      </w:r>
    </w:p>
    <w:p w14:paraId="13658A9C" w14:textId="465A4956" w:rsidR="003A48C2" w:rsidRDefault="009D2256" w:rsidP="00886D6D">
      <w:pPr>
        <w:spacing w:after="0"/>
        <w:jc w:val="both"/>
      </w:pPr>
      <w:r>
        <w:t xml:space="preserve">This </w:t>
      </w:r>
      <w:r w:rsidR="003A48C2">
        <w:t>is a dummy variable that specifies whether any of the agricultural land a household uses is rented–out land or sharecropped (</w:t>
      </w:r>
      <w:r w:rsidR="00267406">
        <w:t>YES/NO</w:t>
      </w:r>
      <w:r w:rsidR="003A48C2">
        <w:t xml:space="preserve">). </w:t>
      </w:r>
      <w:r w:rsidR="00962388">
        <w:t xml:space="preserve">This refers to land (or use rights) owned by the household but cultivated or utilized by someone else irrespective of the type of the tenant (individual, household, legal entity, etc.) and contractual arrangements (fixed rental, sharecropping, etc.). </w:t>
      </w:r>
      <w:r w:rsidR="00906DA9" w:rsidRPr="00AD161E">
        <w:t xml:space="preserve">Only </w:t>
      </w:r>
      <w:r w:rsidR="00906DA9">
        <w:t>if OWNAGRILAND=1.</w:t>
      </w:r>
      <w:r w:rsidR="00DC12E1">
        <w:t xml:space="preserve"> </w:t>
      </w:r>
      <w:r w:rsidR="003A48C2">
        <w:t>Two categories after harmonization:</w:t>
      </w:r>
    </w:p>
    <w:p w14:paraId="398337CC" w14:textId="77777777" w:rsidR="003A48C2" w:rsidRPr="00DF45BA" w:rsidRDefault="003A48C2" w:rsidP="00886D6D">
      <w:pPr>
        <w:spacing w:after="0"/>
        <w:ind w:firstLine="720"/>
        <w:jc w:val="both"/>
        <w:rPr>
          <w:i/>
          <w:iCs/>
        </w:rPr>
      </w:pPr>
      <w:r w:rsidRPr="00DF45BA">
        <w:rPr>
          <w:i/>
          <w:iCs/>
        </w:rPr>
        <w:t xml:space="preserve">0 = No </w:t>
      </w:r>
    </w:p>
    <w:p w14:paraId="7A005EA1" w14:textId="77777777" w:rsidR="003A48C2" w:rsidRPr="00DF45BA" w:rsidRDefault="003A48C2" w:rsidP="00886D6D">
      <w:pPr>
        <w:spacing w:after="0"/>
        <w:ind w:firstLine="720"/>
        <w:jc w:val="both"/>
        <w:rPr>
          <w:i/>
          <w:iCs/>
        </w:rPr>
      </w:pPr>
      <w:r w:rsidRPr="00DF45BA">
        <w:rPr>
          <w:i/>
          <w:iCs/>
        </w:rPr>
        <w:t>1 = Yes</w:t>
      </w:r>
    </w:p>
    <w:p w14:paraId="357AA946" w14:textId="77777777" w:rsidR="00DF45BA" w:rsidRDefault="00DF45BA" w:rsidP="00886D6D">
      <w:pPr>
        <w:pStyle w:val="varname"/>
        <w:spacing w:line="259" w:lineRule="auto"/>
      </w:pPr>
    </w:p>
    <w:p w14:paraId="7B3B384D" w14:textId="2C96EFCF" w:rsidR="003A48C2" w:rsidRPr="003A48C2" w:rsidRDefault="003A48C2" w:rsidP="00886D6D">
      <w:pPr>
        <w:pStyle w:val="varname"/>
        <w:spacing w:line="259" w:lineRule="auto"/>
      </w:pPr>
      <w:r w:rsidRPr="003A48C2">
        <w:t>arearentout_agriland</w:t>
      </w:r>
      <w:r w:rsidRPr="003A48C2">
        <w:tab/>
      </w:r>
    </w:p>
    <w:p w14:paraId="15EF0C65" w14:textId="6977A4CC" w:rsidR="00712C7D" w:rsidRPr="00712C7D" w:rsidRDefault="009D2256" w:rsidP="00FD76FB">
      <w:pPr>
        <w:spacing w:after="0"/>
        <w:jc w:val="both"/>
        <w:rPr>
          <w:rFonts w:cstheme="minorHAnsi"/>
        </w:rPr>
      </w:pPr>
      <w:r>
        <w:t xml:space="preserve">This </w:t>
      </w:r>
      <w:r w:rsidR="003A48C2">
        <w:t xml:space="preserve">is a numeric, continuous variable that specifies the total area of agricultural land rented out or share cropped in hectares. </w:t>
      </w:r>
      <w:r w:rsidR="00F07E38" w:rsidRPr="00AD161E">
        <w:t xml:space="preserve">Only </w:t>
      </w:r>
      <w:r w:rsidR="00F07E38">
        <w:t>if RENTOUT_AGRILAND=1.</w:t>
      </w:r>
      <w:r w:rsidR="00FD76FB">
        <w:t xml:space="preserve"> </w:t>
      </w:r>
      <w:r w:rsidR="00FD76FB" w:rsidRPr="00FD76FB">
        <w:rPr>
          <w:b/>
          <w:bCs/>
          <w:color w:val="0000FF"/>
        </w:rPr>
        <w:t>See AREA_AGRILAND for conversions.</w:t>
      </w:r>
    </w:p>
    <w:p w14:paraId="23D3CE22" w14:textId="77777777" w:rsidR="00F07E38" w:rsidRDefault="00F07E38" w:rsidP="00886D6D">
      <w:pPr>
        <w:pStyle w:val="varname"/>
        <w:spacing w:line="259" w:lineRule="auto"/>
      </w:pPr>
    </w:p>
    <w:p w14:paraId="58D22FC9" w14:textId="16A06F20" w:rsidR="003A48C2" w:rsidRPr="00962388" w:rsidRDefault="003A48C2" w:rsidP="00886D6D">
      <w:pPr>
        <w:pStyle w:val="varname"/>
        <w:spacing w:line="259" w:lineRule="auto"/>
      </w:pPr>
      <w:r w:rsidRPr="003A48C2">
        <w:t xml:space="preserve">rentin_agriland </w:t>
      </w:r>
    </w:p>
    <w:p w14:paraId="128007E4" w14:textId="219BED2A" w:rsidR="003A48C2" w:rsidRPr="00962388" w:rsidRDefault="00962388" w:rsidP="00886D6D">
      <w:pPr>
        <w:spacing w:after="0"/>
        <w:jc w:val="both"/>
        <w:rPr>
          <w:rFonts w:cstheme="minorHAnsi"/>
        </w:rPr>
      </w:pPr>
      <w:r w:rsidRPr="00962388">
        <w:rPr>
          <w:rFonts w:cstheme="minorHAnsi"/>
        </w:rPr>
        <w:t>This is a dummy variable that specifies whether any of the agricultural land a household uses is rented–in land or sharecropped (</w:t>
      </w:r>
      <w:r w:rsidR="00267406">
        <w:rPr>
          <w:rFonts w:cstheme="minorHAnsi"/>
        </w:rPr>
        <w:t>YES/NO</w:t>
      </w:r>
      <w:r w:rsidRPr="00962388">
        <w:rPr>
          <w:rFonts w:cstheme="minorHAnsi"/>
        </w:rPr>
        <w:t xml:space="preserve">). This refers land owned by others (not members of the household) but cultivated or used by the household under fixed rental, sharecropped or similar arrangements. </w:t>
      </w:r>
      <w:r w:rsidR="009D2256" w:rsidRPr="00962388">
        <w:rPr>
          <w:rFonts w:cstheme="minorHAnsi"/>
        </w:rPr>
        <w:t xml:space="preserve">Only if OWNAGRILAND=1. </w:t>
      </w:r>
      <w:r w:rsidR="003A48C2" w:rsidRPr="00962388">
        <w:rPr>
          <w:rFonts w:cstheme="minorHAnsi"/>
        </w:rPr>
        <w:t>Two categories after harmonization:</w:t>
      </w:r>
    </w:p>
    <w:p w14:paraId="54BB6F72" w14:textId="77777777" w:rsidR="003A48C2" w:rsidRPr="00DF45BA" w:rsidRDefault="003A48C2" w:rsidP="00886D6D">
      <w:pPr>
        <w:spacing w:after="0"/>
        <w:ind w:firstLine="720"/>
        <w:jc w:val="both"/>
        <w:rPr>
          <w:rFonts w:cstheme="minorHAnsi"/>
          <w:i/>
          <w:iCs/>
        </w:rPr>
      </w:pPr>
      <w:r w:rsidRPr="00DF45BA">
        <w:rPr>
          <w:rFonts w:cstheme="minorHAnsi"/>
          <w:i/>
          <w:iCs/>
        </w:rPr>
        <w:t xml:space="preserve">0 = No </w:t>
      </w:r>
    </w:p>
    <w:p w14:paraId="35AF5C67" w14:textId="60E40A26" w:rsidR="003A48C2" w:rsidRPr="00DF45BA" w:rsidRDefault="003A48C2" w:rsidP="00886D6D">
      <w:pPr>
        <w:spacing w:after="0"/>
        <w:ind w:firstLine="720"/>
        <w:jc w:val="both"/>
        <w:rPr>
          <w:i/>
          <w:iCs/>
        </w:rPr>
      </w:pPr>
      <w:r w:rsidRPr="00DF45BA">
        <w:rPr>
          <w:i/>
          <w:iCs/>
        </w:rPr>
        <w:t>1 = Yes</w:t>
      </w:r>
    </w:p>
    <w:p w14:paraId="27663FEE" w14:textId="77777777" w:rsidR="00047EB8" w:rsidRDefault="00047EB8" w:rsidP="00886D6D">
      <w:pPr>
        <w:spacing w:after="0"/>
        <w:jc w:val="both"/>
      </w:pPr>
    </w:p>
    <w:p w14:paraId="2378BC27" w14:textId="1A803770" w:rsidR="003A48C2" w:rsidRPr="003A48C2" w:rsidRDefault="003A48C2" w:rsidP="00886D6D">
      <w:pPr>
        <w:pStyle w:val="varname"/>
        <w:spacing w:line="259" w:lineRule="auto"/>
      </w:pPr>
      <w:r w:rsidRPr="003A48C2">
        <w:t>arearentin_agriland</w:t>
      </w:r>
      <w:r w:rsidRPr="003A48C2">
        <w:tab/>
      </w:r>
    </w:p>
    <w:p w14:paraId="3B375EA0" w14:textId="72541B91" w:rsidR="00712C7D" w:rsidRPr="00712C7D" w:rsidRDefault="009D2256" w:rsidP="00FD76FB">
      <w:pPr>
        <w:spacing w:after="0"/>
        <w:jc w:val="both"/>
        <w:rPr>
          <w:rFonts w:cstheme="minorHAnsi"/>
        </w:rPr>
      </w:pPr>
      <w:r>
        <w:t>This</w:t>
      </w:r>
      <w:r w:rsidR="003A48C2">
        <w:t xml:space="preserve"> is a numeric, continuous variable that specifies the total area of agricultural land rented in or share cropped in hectares. </w:t>
      </w:r>
      <w:r w:rsidRPr="00AD161E">
        <w:t xml:space="preserve">Only </w:t>
      </w:r>
      <w:r>
        <w:t>if RENTIN_AGRILAND=1.</w:t>
      </w:r>
      <w:r w:rsidR="00FD76FB">
        <w:t xml:space="preserve"> </w:t>
      </w:r>
      <w:r w:rsidR="00FD76FB" w:rsidRPr="00FD76FB">
        <w:rPr>
          <w:b/>
          <w:bCs/>
          <w:color w:val="0000FF"/>
        </w:rPr>
        <w:t>See AREA_AGRILAND for conversions.</w:t>
      </w:r>
    </w:p>
    <w:p w14:paraId="74F8A5A2" w14:textId="07C16C44" w:rsidR="003A48C2" w:rsidRPr="003A48C2" w:rsidRDefault="003A48C2" w:rsidP="009D2256">
      <w:pPr>
        <w:pStyle w:val="varname"/>
        <w:spacing w:line="259" w:lineRule="auto"/>
      </w:pPr>
      <w:r w:rsidRPr="003A48C2">
        <w:t>docuagriland</w:t>
      </w:r>
      <w:r w:rsidRPr="003A48C2">
        <w:tab/>
      </w:r>
    </w:p>
    <w:p w14:paraId="0020BF85" w14:textId="77777777" w:rsidR="009B00A6" w:rsidRDefault="009D2256" w:rsidP="00886D6D">
      <w:pPr>
        <w:spacing w:after="0"/>
        <w:jc w:val="both"/>
      </w:pPr>
      <w:r>
        <w:t xml:space="preserve">This </w:t>
      </w:r>
      <w:r w:rsidR="003A48C2">
        <w:t>is the dummy variable specifying whether the household has a legal document for their agricultural land (</w:t>
      </w:r>
      <w:r w:rsidR="00267406">
        <w:t>YES/NO</w:t>
      </w:r>
      <w:r w:rsidR="003A48C2">
        <w:t xml:space="preserve">).  See main challenges/lessons learned in the next section for more information on what can be considered legal evidence. </w:t>
      </w:r>
      <w:r w:rsidRPr="00AD161E">
        <w:t xml:space="preserve">Only </w:t>
      </w:r>
      <w:r>
        <w:t xml:space="preserve">if OWNAGRILAND=1. </w:t>
      </w:r>
      <w:r w:rsidR="003A48C2">
        <w:t>Two categories after harmonization:</w:t>
      </w:r>
    </w:p>
    <w:p w14:paraId="03600D43" w14:textId="77777777" w:rsidR="009B00A6" w:rsidRPr="009B00A6" w:rsidRDefault="009B00A6" w:rsidP="009B00A6">
      <w:pPr>
        <w:spacing w:after="0"/>
        <w:ind w:left="720"/>
        <w:jc w:val="both"/>
        <w:rPr>
          <w:i/>
          <w:iCs/>
        </w:rPr>
      </w:pPr>
      <w:r w:rsidRPr="009B00A6">
        <w:rPr>
          <w:i/>
          <w:iCs/>
        </w:rPr>
        <w:t>0 = No</w:t>
      </w:r>
    </w:p>
    <w:p w14:paraId="16E982CF" w14:textId="77777777" w:rsidR="009B00A6" w:rsidRPr="009B00A6" w:rsidRDefault="009B00A6" w:rsidP="009B00A6">
      <w:pPr>
        <w:spacing w:after="0"/>
        <w:ind w:left="720"/>
        <w:jc w:val="both"/>
        <w:rPr>
          <w:i/>
          <w:iCs/>
        </w:rPr>
      </w:pPr>
      <w:r w:rsidRPr="009B00A6">
        <w:rPr>
          <w:i/>
          <w:iCs/>
        </w:rPr>
        <w:t>1 = Yes</w:t>
      </w:r>
    </w:p>
    <w:p w14:paraId="3A229891" w14:textId="77777777" w:rsidR="009B00A6" w:rsidRDefault="009B00A6" w:rsidP="00886D6D">
      <w:pPr>
        <w:pStyle w:val="varname"/>
        <w:spacing w:line="259" w:lineRule="auto"/>
      </w:pPr>
    </w:p>
    <w:p w14:paraId="34A180E6" w14:textId="62ADA1BC" w:rsidR="003A48C2" w:rsidRPr="003A48C2" w:rsidRDefault="003A48C2" w:rsidP="00886D6D">
      <w:pPr>
        <w:pStyle w:val="varname"/>
        <w:spacing w:line="259" w:lineRule="auto"/>
      </w:pPr>
      <w:r w:rsidRPr="003A48C2">
        <w:t>area_docuagriland</w:t>
      </w:r>
    </w:p>
    <w:p w14:paraId="6D7FE001" w14:textId="4CDD025A" w:rsidR="00712C7D" w:rsidRPr="00712C7D" w:rsidRDefault="009D2256" w:rsidP="00FD76FB">
      <w:pPr>
        <w:spacing w:after="0"/>
        <w:jc w:val="both"/>
        <w:rPr>
          <w:rFonts w:cstheme="minorHAnsi"/>
        </w:rPr>
      </w:pPr>
      <w:r>
        <w:t xml:space="preserve">This </w:t>
      </w:r>
      <w:r w:rsidR="003A48C2">
        <w:t xml:space="preserve">is a numeric, continuous variable that specifies the total area of agricultural land owned with legal documentation in hectares. </w:t>
      </w:r>
      <w:r w:rsidRPr="00AD161E">
        <w:t xml:space="preserve">Only </w:t>
      </w:r>
      <w:r>
        <w:t>if DOCUAGRILAND=1.</w:t>
      </w:r>
      <w:r w:rsidR="00FD76FB">
        <w:t xml:space="preserve"> </w:t>
      </w:r>
      <w:r w:rsidR="00FD76FB" w:rsidRPr="00FD76FB">
        <w:rPr>
          <w:b/>
          <w:bCs/>
          <w:color w:val="0000FF"/>
        </w:rPr>
        <w:t>See AREA_AGRILAND for conversions.</w:t>
      </w:r>
    </w:p>
    <w:p w14:paraId="10C5142D" w14:textId="77777777" w:rsidR="003A48C2" w:rsidRDefault="003A48C2" w:rsidP="00886D6D">
      <w:pPr>
        <w:spacing w:after="0"/>
        <w:jc w:val="both"/>
      </w:pPr>
    </w:p>
    <w:p w14:paraId="73A3B705" w14:textId="77777777" w:rsidR="003A48C2" w:rsidRPr="003A48C2" w:rsidRDefault="003A48C2" w:rsidP="00886D6D">
      <w:pPr>
        <w:pStyle w:val="varname"/>
        <w:spacing w:line="259" w:lineRule="auto"/>
      </w:pPr>
      <w:r w:rsidRPr="003A48C2">
        <w:t>fem_agrilandownti</w:t>
      </w:r>
    </w:p>
    <w:p w14:paraId="6AB12F41" w14:textId="429395A8" w:rsidR="003A48C2" w:rsidRDefault="009D2256" w:rsidP="00886D6D">
      <w:pPr>
        <w:spacing w:after="0"/>
        <w:jc w:val="both"/>
      </w:pPr>
      <w:r>
        <w:t>This</w:t>
      </w:r>
      <w:r w:rsidR="003A48C2">
        <w:t xml:space="preserve"> is the dummy variable specifying whether the household has the name of female household members listed on a legal document for their agricultural land (</w:t>
      </w:r>
      <w:r w:rsidR="00267406">
        <w:t>YES/NO</w:t>
      </w:r>
      <w:r w:rsidR="003A48C2">
        <w:t xml:space="preserve">). This will be derived from questions asking about the roster ID of the household member(s) whose name(s) are on the legal document for agricultural land. </w:t>
      </w:r>
      <w:r w:rsidRPr="00AD161E">
        <w:t xml:space="preserve">Only </w:t>
      </w:r>
      <w:r>
        <w:t>if DOCUAGRILAND=1.</w:t>
      </w:r>
      <w:r w:rsidR="00C25333">
        <w:t xml:space="preserve"> </w:t>
      </w:r>
      <w:r w:rsidR="003A48C2">
        <w:t>Two categories after harmonization:</w:t>
      </w:r>
      <w:r w:rsidR="003A48C2">
        <w:tab/>
      </w:r>
    </w:p>
    <w:p w14:paraId="32E11836" w14:textId="0865618D" w:rsidR="009B00A6" w:rsidRPr="009B00A6" w:rsidRDefault="009B00A6" w:rsidP="009B00A6">
      <w:pPr>
        <w:spacing w:after="0"/>
        <w:ind w:left="720"/>
        <w:jc w:val="both"/>
        <w:rPr>
          <w:i/>
          <w:iCs/>
        </w:rPr>
      </w:pPr>
      <w:r w:rsidRPr="009B00A6">
        <w:rPr>
          <w:i/>
          <w:iCs/>
        </w:rPr>
        <w:t>0 = No</w:t>
      </w:r>
    </w:p>
    <w:p w14:paraId="345C0E7A" w14:textId="478154B1" w:rsidR="009B00A6" w:rsidRPr="009B00A6" w:rsidRDefault="009B00A6" w:rsidP="009B00A6">
      <w:pPr>
        <w:spacing w:after="0"/>
        <w:ind w:left="720"/>
        <w:jc w:val="both"/>
        <w:rPr>
          <w:i/>
          <w:iCs/>
        </w:rPr>
      </w:pPr>
      <w:r w:rsidRPr="009B00A6">
        <w:rPr>
          <w:i/>
          <w:iCs/>
        </w:rPr>
        <w:t>1 = Yes</w:t>
      </w:r>
    </w:p>
    <w:p w14:paraId="479AE8A3" w14:textId="77777777" w:rsidR="009B00A6" w:rsidRPr="00C25333" w:rsidRDefault="009B00A6" w:rsidP="00886D6D">
      <w:pPr>
        <w:spacing w:after="0"/>
        <w:jc w:val="both"/>
        <w:rPr>
          <w:b/>
        </w:rPr>
      </w:pPr>
    </w:p>
    <w:p w14:paraId="199DEEA6" w14:textId="2F6AC4CE" w:rsidR="003A48C2" w:rsidRPr="003A48C2" w:rsidRDefault="003A48C2" w:rsidP="00886D6D">
      <w:pPr>
        <w:pStyle w:val="varname"/>
        <w:spacing w:line="259" w:lineRule="auto"/>
      </w:pPr>
      <w:r w:rsidRPr="003A48C2">
        <w:t>agrilandownti</w:t>
      </w:r>
    </w:p>
    <w:p w14:paraId="5775A252" w14:textId="53BB096C" w:rsidR="009D2256" w:rsidRDefault="006F619E" w:rsidP="00886D6D">
      <w:pPr>
        <w:spacing w:after="0"/>
        <w:jc w:val="both"/>
      </w:pPr>
      <w:r>
        <w:t xml:space="preserve">This </w:t>
      </w:r>
      <w:r w:rsidR="003A48C2">
        <w:t>is a categorical variable that specifies the type of document that a household has to prove agricultural land ownership. The two customary rights categories (3 and 4) differentiate whether issued by plot or as a joined group title. Customary groups and cooperatives are differentiated, as well. Customary groups not required to have formal membership declared, while cooperative members have formalized status.</w:t>
      </w:r>
      <w:r w:rsidR="00E35CC5">
        <w:t xml:space="preserve"> </w:t>
      </w:r>
      <w:r w:rsidR="003A48C2">
        <w:t>Agricultural land ownership type of document</w:t>
      </w:r>
      <w:r w:rsidR="00E35CC5">
        <w:t xml:space="preserve">. </w:t>
      </w:r>
      <w:r w:rsidR="009D2256" w:rsidRPr="00AD161E">
        <w:t xml:space="preserve">Only </w:t>
      </w:r>
      <w:r w:rsidR="009D2256">
        <w:t>if DOCUAGRILAND=1.</w:t>
      </w:r>
      <w:r w:rsidR="00E35CC5">
        <w:t xml:space="preserve"> </w:t>
      </w:r>
    </w:p>
    <w:p w14:paraId="0FE20180" w14:textId="77777777" w:rsidR="009D2256" w:rsidRDefault="009D2256" w:rsidP="00E00581">
      <w:pPr>
        <w:spacing w:after="0"/>
        <w:jc w:val="both"/>
      </w:pPr>
    </w:p>
    <w:p w14:paraId="5AD90C54" w14:textId="5D2B1FE8" w:rsidR="003A48C2" w:rsidRDefault="00B45DE9" w:rsidP="00E00581">
      <w:pPr>
        <w:spacing w:after="0"/>
        <w:jc w:val="both"/>
      </w:pPr>
      <w:r>
        <w:t xml:space="preserve">If household have several plots under several type of ownership, the harmonizer should </w:t>
      </w:r>
      <w:r w:rsidR="00590407">
        <w:t xml:space="preserve">collapse the plots by area and then </w:t>
      </w:r>
      <w:r>
        <w:t xml:space="preserve">pick the type of ownership for the largest </w:t>
      </w:r>
      <w:r w:rsidR="00590407">
        <w:t>area</w:t>
      </w:r>
      <w:r>
        <w:t xml:space="preserve">. </w:t>
      </w:r>
      <w:r w:rsidR="00E35CC5">
        <w:t>C</w:t>
      </w:r>
      <w:r w:rsidR="003A48C2">
        <w:t>ategories after harmonization:</w:t>
      </w:r>
    </w:p>
    <w:p w14:paraId="37559965" w14:textId="52F9077B" w:rsidR="009B00A6" w:rsidRPr="009B00A6" w:rsidRDefault="009B00A6" w:rsidP="009B00A6">
      <w:pPr>
        <w:spacing w:after="0"/>
        <w:ind w:left="720"/>
        <w:jc w:val="both"/>
        <w:rPr>
          <w:i/>
          <w:iCs/>
        </w:rPr>
      </w:pPr>
      <w:r w:rsidRPr="009B00A6">
        <w:rPr>
          <w:i/>
          <w:iCs/>
        </w:rPr>
        <w:t xml:space="preserve">1 = Title; deed </w:t>
      </w:r>
    </w:p>
    <w:p w14:paraId="69EA8278" w14:textId="77777777" w:rsidR="009B00A6" w:rsidRPr="009B00A6" w:rsidRDefault="009B00A6" w:rsidP="009B00A6">
      <w:pPr>
        <w:spacing w:after="0"/>
        <w:ind w:left="720"/>
        <w:jc w:val="both"/>
        <w:rPr>
          <w:i/>
          <w:iCs/>
        </w:rPr>
      </w:pPr>
      <w:r w:rsidRPr="009B00A6">
        <w:rPr>
          <w:i/>
          <w:iCs/>
        </w:rPr>
        <w:t>2 = leasehold (govt issued)</w:t>
      </w:r>
    </w:p>
    <w:p w14:paraId="649C1A12" w14:textId="77777777" w:rsidR="009B00A6" w:rsidRPr="009B00A6" w:rsidRDefault="009B00A6" w:rsidP="009B00A6">
      <w:pPr>
        <w:spacing w:after="0"/>
        <w:ind w:left="720"/>
        <w:jc w:val="both"/>
        <w:rPr>
          <w:i/>
          <w:iCs/>
        </w:rPr>
      </w:pPr>
      <w:r w:rsidRPr="009B00A6">
        <w:rPr>
          <w:i/>
          <w:iCs/>
        </w:rPr>
        <w:t>3 = Customary land certificate/plot level</w:t>
      </w:r>
    </w:p>
    <w:p w14:paraId="53A114A2" w14:textId="77777777" w:rsidR="009B00A6" w:rsidRPr="009B00A6" w:rsidRDefault="009B00A6" w:rsidP="009B00A6">
      <w:pPr>
        <w:spacing w:after="0"/>
        <w:ind w:left="720"/>
        <w:jc w:val="both"/>
        <w:rPr>
          <w:i/>
          <w:iCs/>
        </w:rPr>
      </w:pPr>
      <w:r w:rsidRPr="009B00A6">
        <w:rPr>
          <w:i/>
          <w:iCs/>
        </w:rPr>
        <w:t xml:space="preserve">4 = Customary based / group right </w:t>
      </w:r>
    </w:p>
    <w:p w14:paraId="65A15A80" w14:textId="77777777" w:rsidR="009B00A6" w:rsidRPr="009B00A6" w:rsidRDefault="009B00A6" w:rsidP="009B00A6">
      <w:pPr>
        <w:spacing w:after="0"/>
        <w:ind w:left="720"/>
        <w:jc w:val="both"/>
        <w:rPr>
          <w:i/>
          <w:iCs/>
        </w:rPr>
      </w:pPr>
      <w:r w:rsidRPr="009B00A6">
        <w:rPr>
          <w:i/>
          <w:iCs/>
        </w:rPr>
        <w:t xml:space="preserve">5 = Cooperative </w:t>
      </w:r>
    </w:p>
    <w:p w14:paraId="5A73EB02" w14:textId="7A19BD8F" w:rsidR="009B00A6" w:rsidRPr="009B00A6" w:rsidRDefault="009B00A6" w:rsidP="009B00A6">
      <w:pPr>
        <w:spacing w:after="0"/>
        <w:ind w:left="720"/>
        <w:jc w:val="both"/>
        <w:rPr>
          <w:i/>
          <w:iCs/>
        </w:rPr>
      </w:pPr>
      <w:r w:rsidRPr="009B00A6">
        <w:rPr>
          <w:i/>
          <w:iCs/>
        </w:rPr>
        <w:t>6 = Other</w:t>
      </w:r>
    </w:p>
    <w:p w14:paraId="1ED19EB7" w14:textId="77777777" w:rsidR="009B00A6" w:rsidRDefault="009B00A6" w:rsidP="00E00581">
      <w:pPr>
        <w:spacing w:after="0"/>
        <w:jc w:val="both"/>
      </w:pPr>
    </w:p>
    <w:p w14:paraId="2BD7AA33" w14:textId="38BC27E4" w:rsidR="003A48C2" w:rsidRPr="00265043" w:rsidRDefault="00962388" w:rsidP="00886D6D">
      <w:pPr>
        <w:spacing w:after="0"/>
        <w:ind w:firstLine="720"/>
        <w:jc w:val="both"/>
        <w:rPr>
          <w:b/>
          <w:bCs/>
          <w:color w:val="0000FF"/>
        </w:rPr>
      </w:pPr>
      <w:r w:rsidRPr="00265043">
        <w:rPr>
          <w:rFonts w:cstheme="minorHAnsi"/>
          <w:b/>
          <w:bCs/>
          <w:color w:val="0000FF"/>
        </w:rPr>
        <w:t>See Section 7.2.2.3 DWELOWNIT for definitions.</w:t>
      </w:r>
    </w:p>
    <w:p w14:paraId="303FEBB9" w14:textId="77777777" w:rsidR="00962388" w:rsidRPr="00962388" w:rsidRDefault="00962388" w:rsidP="00886D6D">
      <w:pPr>
        <w:spacing w:after="0"/>
        <w:jc w:val="both"/>
      </w:pPr>
    </w:p>
    <w:p w14:paraId="0BA93056" w14:textId="77777777" w:rsidR="003A48C2" w:rsidRPr="003A48C2" w:rsidRDefault="003A48C2" w:rsidP="00886D6D">
      <w:pPr>
        <w:pStyle w:val="varname"/>
        <w:spacing w:line="259" w:lineRule="auto"/>
      </w:pPr>
      <w:r w:rsidRPr="003A48C2">
        <w:t>sellagriland</w:t>
      </w:r>
    </w:p>
    <w:p w14:paraId="74B0037E" w14:textId="1DA48A33" w:rsidR="003A48C2" w:rsidRDefault="006F619E" w:rsidP="00886D6D">
      <w:pPr>
        <w:spacing w:after="0"/>
        <w:jc w:val="both"/>
      </w:pPr>
      <w:r>
        <w:t>This is</w:t>
      </w:r>
      <w:r w:rsidR="003A48C2">
        <w:t xml:space="preserve"> a dummy variable that specifies whether the respondent has alienation rights (i.e. the right to sell) for their agricultural land (</w:t>
      </w:r>
      <w:r w:rsidR="00267406">
        <w:t>YES/NO</w:t>
      </w:r>
      <w:r w:rsidR="003A48C2">
        <w:t xml:space="preserve">). </w:t>
      </w:r>
      <w:r w:rsidR="009D2256" w:rsidRPr="00AD161E">
        <w:t xml:space="preserve">Only </w:t>
      </w:r>
      <w:r w:rsidR="009D2256">
        <w:t xml:space="preserve">if OWNAGRILAND=1. </w:t>
      </w:r>
      <w:r w:rsidR="003A48C2">
        <w:t>Two categories after harmonization:</w:t>
      </w:r>
    </w:p>
    <w:p w14:paraId="5867BD46" w14:textId="77777777" w:rsidR="009B00A6" w:rsidRPr="009B00A6" w:rsidRDefault="009B00A6" w:rsidP="009B00A6">
      <w:pPr>
        <w:spacing w:after="0"/>
        <w:ind w:left="720"/>
        <w:jc w:val="both"/>
        <w:rPr>
          <w:i/>
          <w:iCs/>
        </w:rPr>
      </w:pPr>
      <w:r w:rsidRPr="009B00A6">
        <w:rPr>
          <w:i/>
          <w:iCs/>
        </w:rPr>
        <w:t>0 = No</w:t>
      </w:r>
    </w:p>
    <w:p w14:paraId="1ED50ECF" w14:textId="77777777" w:rsidR="009B00A6" w:rsidRPr="009B00A6" w:rsidRDefault="009B00A6" w:rsidP="009B00A6">
      <w:pPr>
        <w:spacing w:after="0"/>
        <w:ind w:left="720"/>
        <w:jc w:val="both"/>
        <w:rPr>
          <w:i/>
          <w:iCs/>
        </w:rPr>
      </w:pPr>
      <w:r w:rsidRPr="009B00A6">
        <w:rPr>
          <w:i/>
          <w:iCs/>
        </w:rPr>
        <w:t>1 = Yes</w:t>
      </w:r>
    </w:p>
    <w:p w14:paraId="7BD1E0DF" w14:textId="77777777" w:rsidR="00FD76FB" w:rsidRDefault="00FD76FB">
      <w:pPr>
        <w:rPr>
          <w:rFonts w:eastAsia="Times New Roman" w:cstheme="minorHAnsi"/>
          <w:b/>
          <w:color w:val="000000"/>
          <w:szCs w:val="20"/>
          <w:lang w:eastAsia="es-ES"/>
        </w:rPr>
      </w:pPr>
      <w:r>
        <w:br w:type="page"/>
      </w:r>
    </w:p>
    <w:p w14:paraId="3EB68459" w14:textId="291DEB20" w:rsidR="003A48C2" w:rsidRPr="003A48C2" w:rsidRDefault="003A48C2" w:rsidP="00947FDE">
      <w:pPr>
        <w:pStyle w:val="varname"/>
        <w:spacing w:line="259" w:lineRule="auto"/>
      </w:pPr>
      <w:r w:rsidRPr="003A48C2">
        <w:t>transagriland</w:t>
      </w:r>
    </w:p>
    <w:p w14:paraId="7B001016" w14:textId="636508DA" w:rsidR="003A48C2" w:rsidRDefault="006F619E" w:rsidP="00886D6D">
      <w:pPr>
        <w:spacing w:after="0"/>
        <w:jc w:val="both"/>
        <w:rPr>
          <w:rFonts w:cstheme="minorHAnsi"/>
        </w:rPr>
      </w:pPr>
      <w:r>
        <w:t xml:space="preserve">This </w:t>
      </w:r>
      <w:r w:rsidR="003A48C2">
        <w:t>is a dummy variable that specifies whether the respondent has the right to bequeath agricultural land to the next generation of their family (</w:t>
      </w:r>
      <w:r w:rsidR="00267406">
        <w:t>YES/NO</w:t>
      </w:r>
      <w:r w:rsidR="003A48C2">
        <w:t xml:space="preserve">). </w:t>
      </w:r>
      <w:r w:rsidR="009D2256" w:rsidRPr="00AD161E">
        <w:t xml:space="preserve">Only </w:t>
      </w:r>
      <w:r w:rsidR="009D2256">
        <w:t>if OWNAGRILAND=1.</w:t>
      </w:r>
      <w:r w:rsidR="00510C4C">
        <w:rPr>
          <w:b/>
        </w:rPr>
        <w:t xml:space="preserve"> </w:t>
      </w:r>
      <w:r w:rsidR="003A48C2">
        <w:t xml:space="preserve">Two categories after </w:t>
      </w:r>
      <w:r w:rsidR="003A48C2" w:rsidRPr="00947FDE">
        <w:rPr>
          <w:rFonts w:cstheme="minorHAnsi"/>
        </w:rPr>
        <w:t>harmonization:</w:t>
      </w:r>
    </w:p>
    <w:p w14:paraId="70B7848C" w14:textId="77777777" w:rsidR="009B00A6" w:rsidRPr="009B00A6" w:rsidRDefault="009B00A6" w:rsidP="009B00A6">
      <w:pPr>
        <w:spacing w:after="0"/>
        <w:ind w:left="720"/>
        <w:jc w:val="both"/>
        <w:rPr>
          <w:i/>
          <w:iCs/>
        </w:rPr>
      </w:pPr>
      <w:r w:rsidRPr="009B00A6">
        <w:rPr>
          <w:i/>
          <w:iCs/>
        </w:rPr>
        <w:t>0 = No</w:t>
      </w:r>
    </w:p>
    <w:p w14:paraId="4B64D12A" w14:textId="019847A8" w:rsidR="009B00A6" w:rsidRDefault="009B00A6" w:rsidP="009B00A6">
      <w:pPr>
        <w:spacing w:after="0"/>
        <w:ind w:left="720"/>
        <w:jc w:val="both"/>
        <w:rPr>
          <w:i/>
          <w:iCs/>
        </w:rPr>
      </w:pPr>
      <w:r w:rsidRPr="009B00A6">
        <w:rPr>
          <w:i/>
          <w:iCs/>
        </w:rPr>
        <w:t>1 = Yes</w:t>
      </w:r>
    </w:p>
    <w:p w14:paraId="4A01A07E" w14:textId="77777777" w:rsidR="009B00A6" w:rsidRPr="009B00A6" w:rsidRDefault="009B00A6" w:rsidP="009B00A6">
      <w:pPr>
        <w:spacing w:after="0"/>
        <w:jc w:val="both"/>
      </w:pPr>
    </w:p>
    <w:p w14:paraId="1BD76923" w14:textId="732D0092" w:rsidR="00CD3100" w:rsidRDefault="00CD3100" w:rsidP="00CD3100">
      <w:pPr>
        <w:pStyle w:val="varname"/>
        <w:spacing w:before="60" w:after="60" w:line="259" w:lineRule="auto"/>
        <w:jc w:val="center"/>
      </w:pPr>
      <w:r>
        <w:t>Table 7.</w:t>
      </w:r>
      <w:r w:rsidR="00E62F00">
        <w:t>7</w:t>
      </w:r>
      <w:r>
        <w:t>: Agricultural Land ownership</w:t>
      </w:r>
    </w:p>
    <w:tbl>
      <w:tblPr>
        <w:tblW w:w="9360"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50"/>
        <w:gridCol w:w="990"/>
        <w:gridCol w:w="2070"/>
        <w:gridCol w:w="3060"/>
        <w:gridCol w:w="1980"/>
        <w:gridCol w:w="810"/>
      </w:tblGrid>
      <w:tr w:rsidR="00407368" w:rsidRPr="001C3B07" w14:paraId="609C456C" w14:textId="77777777" w:rsidTr="00407368">
        <w:tc>
          <w:tcPr>
            <w:tcW w:w="450" w:type="dxa"/>
            <w:tcBorders>
              <w:top w:val="single" w:sz="12" w:space="0" w:color="auto"/>
              <w:left w:val="single" w:sz="6" w:space="0" w:color="auto"/>
              <w:bottom w:val="single" w:sz="6" w:space="0" w:color="auto"/>
              <w:right w:val="single" w:sz="6" w:space="0" w:color="auto"/>
            </w:tcBorders>
            <w:shd w:val="clear" w:color="auto" w:fill="4472C4" w:themeFill="accent1"/>
          </w:tcPr>
          <w:p w14:paraId="70054E0B" w14:textId="77777777" w:rsidR="00407368" w:rsidRPr="001C3B07" w:rsidRDefault="00407368" w:rsidP="00407368">
            <w:pPr>
              <w:tabs>
                <w:tab w:val="left" w:pos="576"/>
              </w:tabs>
              <w:spacing w:before="60" w:after="0"/>
              <w:jc w:val="right"/>
              <w:rPr>
                <w:rFonts w:eastAsia="Times New Roman" w:cstheme="minorHAnsi"/>
                <w:b/>
                <w:bCs/>
                <w:color w:val="FFFFFF" w:themeColor="background1"/>
                <w:lang w:eastAsia="en-US"/>
              </w:rPr>
            </w:pPr>
          </w:p>
        </w:tc>
        <w:tc>
          <w:tcPr>
            <w:tcW w:w="990" w:type="dxa"/>
            <w:tcBorders>
              <w:top w:val="single" w:sz="12" w:space="0" w:color="auto"/>
              <w:left w:val="single" w:sz="6" w:space="0" w:color="auto"/>
              <w:bottom w:val="single" w:sz="6" w:space="0" w:color="auto"/>
              <w:right w:val="single" w:sz="6" w:space="0" w:color="auto"/>
            </w:tcBorders>
            <w:shd w:val="clear" w:color="auto" w:fill="4472C4" w:themeFill="accent1"/>
          </w:tcPr>
          <w:p w14:paraId="592DE1D0" w14:textId="441B8D37" w:rsidR="00407368" w:rsidRPr="001C3B07" w:rsidRDefault="00407368" w:rsidP="00407368">
            <w:pPr>
              <w:tabs>
                <w:tab w:val="left" w:pos="576"/>
              </w:tabs>
              <w:spacing w:before="60" w:after="0"/>
              <w:rPr>
                <w:rFonts w:eastAsia="Times New Roman" w:cstheme="minorHAnsi"/>
                <w:b/>
                <w:bCs/>
                <w:color w:val="FFFFFF" w:themeColor="background1"/>
                <w:lang w:eastAsia="en-US"/>
              </w:rPr>
            </w:pPr>
            <w:r w:rsidRPr="001C3B07">
              <w:rPr>
                <w:rFonts w:eastAsia="Times New Roman" w:cstheme="minorHAnsi"/>
                <w:b/>
                <w:bCs/>
                <w:color w:val="FFFFFF" w:themeColor="background1"/>
                <w:lang w:eastAsia="en-US"/>
              </w:rPr>
              <w:t>Module code</w:t>
            </w:r>
          </w:p>
        </w:tc>
        <w:tc>
          <w:tcPr>
            <w:tcW w:w="2070" w:type="dxa"/>
            <w:tcBorders>
              <w:top w:val="single" w:sz="12" w:space="0" w:color="auto"/>
              <w:left w:val="single" w:sz="6" w:space="0" w:color="auto"/>
              <w:bottom w:val="single" w:sz="6" w:space="0" w:color="auto"/>
              <w:right w:val="single" w:sz="6" w:space="0" w:color="auto"/>
            </w:tcBorders>
            <w:shd w:val="clear" w:color="auto" w:fill="4472C4" w:themeFill="accent1"/>
          </w:tcPr>
          <w:p w14:paraId="503CCA0B" w14:textId="77777777" w:rsidR="00407368" w:rsidRPr="001C3B07" w:rsidRDefault="00407368" w:rsidP="00407368">
            <w:pPr>
              <w:tabs>
                <w:tab w:val="left" w:pos="576"/>
              </w:tabs>
              <w:spacing w:before="60" w:after="0"/>
              <w:rPr>
                <w:rFonts w:cstheme="minorHAnsi"/>
                <w:b/>
                <w:bCs/>
                <w:color w:val="FFFFFF" w:themeColor="background1"/>
              </w:rPr>
            </w:pPr>
            <w:r w:rsidRPr="001C3B07">
              <w:rPr>
                <w:rFonts w:eastAsia="Times New Roman" w:cstheme="minorHAnsi"/>
                <w:b/>
                <w:bCs/>
                <w:color w:val="FFFFFF" w:themeColor="background1"/>
                <w:lang w:eastAsia="en-US"/>
              </w:rPr>
              <w:t>Variable</w:t>
            </w:r>
          </w:p>
        </w:tc>
        <w:tc>
          <w:tcPr>
            <w:tcW w:w="3060" w:type="dxa"/>
            <w:tcBorders>
              <w:top w:val="single" w:sz="12" w:space="0" w:color="auto"/>
              <w:left w:val="single" w:sz="6" w:space="0" w:color="auto"/>
              <w:bottom w:val="single" w:sz="6" w:space="0" w:color="auto"/>
              <w:right w:val="single" w:sz="6" w:space="0" w:color="auto"/>
            </w:tcBorders>
            <w:shd w:val="clear" w:color="auto" w:fill="4472C4" w:themeFill="accent1"/>
          </w:tcPr>
          <w:p w14:paraId="471FEDE6" w14:textId="77777777" w:rsidR="00407368" w:rsidRPr="001C3B07" w:rsidRDefault="00407368" w:rsidP="00407368">
            <w:pPr>
              <w:tabs>
                <w:tab w:val="left" w:pos="576"/>
              </w:tabs>
              <w:spacing w:before="60" w:after="0"/>
              <w:rPr>
                <w:rFonts w:cstheme="minorHAnsi"/>
                <w:b/>
                <w:bCs/>
                <w:color w:val="FFFFFF" w:themeColor="background1"/>
              </w:rPr>
            </w:pPr>
            <w:r w:rsidRPr="001C3B07">
              <w:rPr>
                <w:rFonts w:eastAsia="Times New Roman" w:cstheme="minorHAnsi"/>
                <w:b/>
                <w:bCs/>
                <w:color w:val="FFFFFF" w:themeColor="background1"/>
                <w:rtl/>
                <w:lang w:eastAsia="en-US"/>
              </w:rPr>
              <w:t>Variable and value label</w:t>
            </w:r>
          </w:p>
        </w:tc>
        <w:tc>
          <w:tcPr>
            <w:tcW w:w="1980" w:type="dxa"/>
            <w:tcBorders>
              <w:top w:val="single" w:sz="12" w:space="0" w:color="auto"/>
              <w:left w:val="single" w:sz="6" w:space="0" w:color="auto"/>
              <w:bottom w:val="single" w:sz="6" w:space="0" w:color="auto"/>
              <w:right w:val="single" w:sz="12" w:space="0" w:color="auto"/>
            </w:tcBorders>
            <w:shd w:val="clear" w:color="auto" w:fill="4472C4" w:themeFill="accent1"/>
          </w:tcPr>
          <w:p w14:paraId="2EF66B98" w14:textId="77777777" w:rsidR="00407368" w:rsidRPr="00BF1D9E" w:rsidRDefault="00407368" w:rsidP="00407368">
            <w:pPr>
              <w:tabs>
                <w:tab w:val="left" w:pos="576"/>
              </w:tabs>
              <w:spacing w:before="60" w:after="0"/>
              <w:rPr>
                <w:rFonts w:cstheme="minorHAnsi"/>
                <w:b/>
                <w:bCs/>
                <w:color w:val="FFFFFF" w:themeColor="background1"/>
              </w:rPr>
            </w:pPr>
            <w:r w:rsidRPr="00BF1D9E">
              <w:rPr>
                <w:rFonts w:eastAsia="Times New Roman" w:cstheme="minorHAnsi"/>
                <w:b/>
                <w:bCs/>
                <w:color w:val="FFFFFF" w:themeColor="background1"/>
                <w:rtl/>
                <w:lang w:eastAsia="en-US"/>
              </w:rPr>
              <w:t>Variable description</w:t>
            </w:r>
          </w:p>
        </w:tc>
        <w:tc>
          <w:tcPr>
            <w:tcW w:w="810" w:type="dxa"/>
            <w:tcBorders>
              <w:top w:val="single" w:sz="12" w:space="0" w:color="auto"/>
              <w:left w:val="single" w:sz="6" w:space="0" w:color="auto"/>
              <w:bottom w:val="single" w:sz="6" w:space="0" w:color="auto"/>
              <w:right w:val="single" w:sz="12" w:space="0" w:color="auto"/>
            </w:tcBorders>
            <w:shd w:val="clear" w:color="auto" w:fill="4472C4" w:themeFill="accent1"/>
          </w:tcPr>
          <w:p w14:paraId="3E8A744B" w14:textId="77777777" w:rsidR="00407368" w:rsidRPr="001C3B07" w:rsidRDefault="00407368" w:rsidP="00407368">
            <w:pPr>
              <w:tabs>
                <w:tab w:val="left" w:pos="576"/>
              </w:tabs>
              <w:spacing w:before="60" w:after="0"/>
              <w:jc w:val="center"/>
              <w:rPr>
                <w:rFonts w:eastAsia="Times New Roman" w:cstheme="minorHAnsi"/>
                <w:b/>
                <w:bCs/>
                <w:color w:val="FFFFFF" w:themeColor="background1"/>
                <w:rtl/>
                <w:lang w:eastAsia="en-US"/>
              </w:rPr>
            </w:pPr>
            <w:r w:rsidRPr="001C3B07">
              <w:rPr>
                <w:rFonts w:eastAsia="Times New Roman" w:cstheme="minorHAnsi"/>
                <w:b/>
                <w:bCs/>
                <w:color w:val="FFFFFF" w:themeColor="background1"/>
                <w:lang w:eastAsia="en-US"/>
              </w:rPr>
              <w:t>Tier</w:t>
            </w:r>
          </w:p>
        </w:tc>
      </w:tr>
      <w:tr w:rsidR="00407368" w:rsidRPr="0020155C" w14:paraId="1000DB64" w14:textId="77777777" w:rsidTr="00407368">
        <w:tc>
          <w:tcPr>
            <w:tcW w:w="450" w:type="dxa"/>
          </w:tcPr>
          <w:p w14:paraId="64771161" w14:textId="6D0A6281" w:rsidR="00407368" w:rsidRPr="001C3B07" w:rsidRDefault="00407368" w:rsidP="00407368">
            <w:pPr>
              <w:pStyle w:val="varname"/>
              <w:spacing w:before="60" w:line="259" w:lineRule="auto"/>
              <w:jc w:val="right"/>
              <w:rPr>
                <w:b w:val="0"/>
                <w:sz w:val="20"/>
              </w:rPr>
            </w:pPr>
            <w:r>
              <w:rPr>
                <w:b w:val="0"/>
                <w:sz w:val="20"/>
              </w:rPr>
              <w:t>1</w:t>
            </w:r>
          </w:p>
        </w:tc>
        <w:tc>
          <w:tcPr>
            <w:tcW w:w="990" w:type="dxa"/>
          </w:tcPr>
          <w:p w14:paraId="7D7D440E" w14:textId="287D2812" w:rsidR="00407368" w:rsidRPr="001C3B07" w:rsidRDefault="00407368" w:rsidP="00407368">
            <w:pPr>
              <w:pStyle w:val="varname"/>
              <w:spacing w:before="60" w:line="259" w:lineRule="auto"/>
              <w:jc w:val="left"/>
              <w:rPr>
                <w:b w:val="0"/>
                <w:sz w:val="20"/>
              </w:rPr>
            </w:pPr>
            <w:r w:rsidRPr="001C3B07">
              <w:rPr>
                <w:b w:val="0"/>
                <w:sz w:val="20"/>
              </w:rPr>
              <w:t>Land</w:t>
            </w:r>
          </w:p>
        </w:tc>
        <w:tc>
          <w:tcPr>
            <w:tcW w:w="2070" w:type="dxa"/>
          </w:tcPr>
          <w:p w14:paraId="49A8CF03" w14:textId="77777777" w:rsidR="00407368" w:rsidRPr="00E71E07" w:rsidRDefault="00407368" w:rsidP="00407368">
            <w:pPr>
              <w:pStyle w:val="varname"/>
              <w:spacing w:before="60" w:line="259" w:lineRule="auto"/>
              <w:jc w:val="left"/>
              <w:rPr>
                <w:bCs/>
                <w:sz w:val="20"/>
              </w:rPr>
            </w:pPr>
            <w:r w:rsidRPr="00E71E07">
              <w:rPr>
                <w:bCs/>
                <w:sz w:val="20"/>
              </w:rPr>
              <w:t xml:space="preserve">agriland </w:t>
            </w:r>
          </w:p>
        </w:tc>
        <w:tc>
          <w:tcPr>
            <w:tcW w:w="3060" w:type="dxa"/>
          </w:tcPr>
          <w:p w14:paraId="6C1A7EBA" w14:textId="77777777" w:rsidR="00407368" w:rsidRPr="0020155C" w:rsidRDefault="00407368" w:rsidP="00407368">
            <w:pPr>
              <w:tabs>
                <w:tab w:val="left" w:pos="576"/>
              </w:tabs>
              <w:spacing w:before="60" w:after="0"/>
              <w:rPr>
                <w:rFonts w:cstheme="minorHAnsi"/>
                <w:b/>
                <w:sz w:val="20"/>
                <w:szCs w:val="20"/>
              </w:rPr>
            </w:pPr>
            <w:r w:rsidRPr="0020155C">
              <w:rPr>
                <w:rFonts w:cstheme="minorHAnsi"/>
                <w:b/>
                <w:sz w:val="20"/>
                <w:szCs w:val="20"/>
              </w:rPr>
              <w:t>Use agricultural land</w:t>
            </w:r>
          </w:p>
          <w:p w14:paraId="7B4116A3" w14:textId="56111FA9" w:rsidR="00407368" w:rsidRPr="0020155C" w:rsidRDefault="00407368" w:rsidP="00407368">
            <w:pPr>
              <w:tabs>
                <w:tab w:val="left" w:pos="576"/>
              </w:tabs>
              <w:spacing w:after="0"/>
              <w:rPr>
                <w:rFonts w:cstheme="minorHAnsi"/>
                <w:b/>
                <w:sz w:val="20"/>
                <w:szCs w:val="20"/>
              </w:rPr>
            </w:pPr>
          </w:p>
        </w:tc>
        <w:tc>
          <w:tcPr>
            <w:tcW w:w="1980" w:type="dxa"/>
          </w:tcPr>
          <w:p w14:paraId="0EAC3DFE" w14:textId="77777777" w:rsidR="00407368" w:rsidRPr="00BF1D9E" w:rsidRDefault="00407368" w:rsidP="00407368">
            <w:pPr>
              <w:tabs>
                <w:tab w:val="left" w:pos="576"/>
              </w:tabs>
              <w:spacing w:before="60" w:after="0"/>
              <w:rPr>
                <w:rFonts w:cstheme="minorHAnsi"/>
                <w:sz w:val="20"/>
                <w:szCs w:val="20"/>
              </w:rPr>
            </w:pPr>
            <w:r w:rsidRPr="00BF1D9E">
              <w:rPr>
                <w:rFonts w:cstheme="minorHAnsi"/>
                <w:sz w:val="20"/>
                <w:szCs w:val="20"/>
              </w:rPr>
              <w:t>1 = Yes</w:t>
            </w:r>
          </w:p>
          <w:p w14:paraId="1983668A" w14:textId="00D2EE07" w:rsidR="00407368" w:rsidRPr="00BF1D9E" w:rsidRDefault="00407368" w:rsidP="00407368">
            <w:pPr>
              <w:tabs>
                <w:tab w:val="left" w:pos="576"/>
              </w:tabs>
              <w:spacing w:after="60"/>
              <w:rPr>
                <w:rFonts w:cstheme="minorHAnsi"/>
                <w:sz w:val="20"/>
                <w:szCs w:val="20"/>
              </w:rPr>
            </w:pPr>
            <w:r w:rsidRPr="00BF1D9E">
              <w:rPr>
                <w:rFonts w:cstheme="minorHAnsi"/>
                <w:sz w:val="20"/>
                <w:szCs w:val="20"/>
              </w:rPr>
              <w:t>0 = No</w:t>
            </w:r>
          </w:p>
        </w:tc>
        <w:tc>
          <w:tcPr>
            <w:tcW w:w="810" w:type="dxa"/>
          </w:tcPr>
          <w:p w14:paraId="61017560" w14:textId="77777777" w:rsidR="00407368" w:rsidRPr="0020155C" w:rsidRDefault="00407368" w:rsidP="00407368">
            <w:pPr>
              <w:tabs>
                <w:tab w:val="left" w:pos="576"/>
              </w:tabs>
              <w:spacing w:before="60" w:after="0"/>
              <w:jc w:val="center"/>
              <w:rPr>
                <w:rFonts w:cstheme="minorHAnsi"/>
                <w:sz w:val="20"/>
                <w:szCs w:val="20"/>
              </w:rPr>
            </w:pPr>
            <w:r w:rsidRPr="0020155C">
              <w:rPr>
                <w:rFonts w:cstheme="minorHAnsi"/>
                <w:sz w:val="20"/>
                <w:szCs w:val="20"/>
              </w:rPr>
              <w:t>2</w:t>
            </w:r>
          </w:p>
        </w:tc>
      </w:tr>
      <w:tr w:rsidR="00407368" w:rsidRPr="0020155C" w14:paraId="101CC809" w14:textId="77777777" w:rsidTr="00407368">
        <w:tc>
          <w:tcPr>
            <w:tcW w:w="450" w:type="dxa"/>
          </w:tcPr>
          <w:p w14:paraId="5A3D5221" w14:textId="4271ECD1" w:rsidR="00407368" w:rsidRPr="001C3B07" w:rsidRDefault="00407368" w:rsidP="00407368">
            <w:pPr>
              <w:pStyle w:val="varname"/>
              <w:spacing w:before="60" w:line="259" w:lineRule="auto"/>
              <w:jc w:val="right"/>
              <w:rPr>
                <w:b w:val="0"/>
                <w:sz w:val="20"/>
              </w:rPr>
            </w:pPr>
            <w:r>
              <w:rPr>
                <w:b w:val="0"/>
                <w:sz w:val="20"/>
              </w:rPr>
              <w:t>2</w:t>
            </w:r>
          </w:p>
        </w:tc>
        <w:tc>
          <w:tcPr>
            <w:tcW w:w="990" w:type="dxa"/>
          </w:tcPr>
          <w:p w14:paraId="25EE6943" w14:textId="2872E163" w:rsidR="00407368" w:rsidRPr="001C3B07" w:rsidRDefault="00407368" w:rsidP="00407368">
            <w:pPr>
              <w:pStyle w:val="varname"/>
              <w:spacing w:before="60" w:line="259" w:lineRule="auto"/>
              <w:jc w:val="left"/>
              <w:rPr>
                <w:b w:val="0"/>
                <w:sz w:val="20"/>
              </w:rPr>
            </w:pPr>
            <w:r w:rsidRPr="001C3B07">
              <w:rPr>
                <w:b w:val="0"/>
                <w:sz w:val="20"/>
              </w:rPr>
              <w:t>Land</w:t>
            </w:r>
          </w:p>
        </w:tc>
        <w:tc>
          <w:tcPr>
            <w:tcW w:w="2070" w:type="dxa"/>
          </w:tcPr>
          <w:p w14:paraId="4648F878" w14:textId="77777777" w:rsidR="00407368" w:rsidRPr="00E71E07" w:rsidRDefault="00407368" w:rsidP="00407368">
            <w:pPr>
              <w:pStyle w:val="varname"/>
              <w:spacing w:before="60" w:line="259" w:lineRule="auto"/>
              <w:jc w:val="left"/>
              <w:rPr>
                <w:bCs/>
                <w:sz w:val="20"/>
              </w:rPr>
            </w:pPr>
            <w:r w:rsidRPr="00E71E07">
              <w:rPr>
                <w:bCs/>
                <w:sz w:val="20"/>
              </w:rPr>
              <w:t>area_agriland</w:t>
            </w:r>
          </w:p>
        </w:tc>
        <w:tc>
          <w:tcPr>
            <w:tcW w:w="3060" w:type="dxa"/>
          </w:tcPr>
          <w:p w14:paraId="7870F838" w14:textId="77777777" w:rsidR="00407368" w:rsidRPr="0020155C" w:rsidRDefault="00407368" w:rsidP="00407368">
            <w:pPr>
              <w:tabs>
                <w:tab w:val="left" w:pos="576"/>
              </w:tabs>
              <w:spacing w:before="60" w:after="0"/>
              <w:rPr>
                <w:rFonts w:cstheme="minorHAnsi"/>
                <w:b/>
                <w:sz w:val="20"/>
                <w:szCs w:val="20"/>
              </w:rPr>
            </w:pPr>
            <w:r w:rsidRPr="0020155C">
              <w:rPr>
                <w:rFonts w:cstheme="minorHAnsi"/>
                <w:b/>
                <w:sz w:val="20"/>
                <w:szCs w:val="20"/>
              </w:rPr>
              <w:t>Area of agricultural land used (Ha)</w:t>
            </w:r>
          </w:p>
        </w:tc>
        <w:tc>
          <w:tcPr>
            <w:tcW w:w="1980" w:type="dxa"/>
          </w:tcPr>
          <w:p w14:paraId="20EF7A60" w14:textId="3190986E" w:rsidR="00407368" w:rsidRPr="00BF1D9E" w:rsidRDefault="00407368" w:rsidP="00407368">
            <w:pPr>
              <w:tabs>
                <w:tab w:val="left" w:pos="576"/>
              </w:tabs>
              <w:spacing w:before="60" w:after="60"/>
              <w:rPr>
                <w:rFonts w:cstheme="minorHAnsi"/>
                <w:sz w:val="20"/>
                <w:szCs w:val="20"/>
              </w:rPr>
            </w:pPr>
            <w:r w:rsidRPr="00BF1D9E">
              <w:rPr>
                <w:rFonts w:cstheme="minorHAnsi"/>
                <w:sz w:val="20"/>
                <w:szCs w:val="20"/>
              </w:rPr>
              <w:t>Numeric, continuous</w:t>
            </w:r>
          </w:p>
          <w:p w14:paraId="4A038A2E" w14:textId="08192B13" w:rsidR="00407368" w:rsidRPr="00BF1D9E" w:rsidRDefault="00407368" w:rsidP="00407368">
            <w:pPr>
              <w:spacing w:after="0"/>
              <w:rPr>
                <w:rFonts w:cstheme="minorHAnsi"/>
                <w:sz w:val="20"/>
                <w:szCs w:val="20"/>
              </w:rPr>
            </w:pPr>
          </w:p>
        </w:tc>
        <w:tc>
          <w:tcPr>
            <w:tcW w:w="810" w:type="dxa"/>
          </w:tcPr>
          <w:p w14:paraId="04D8E6D9" w14:textId="77777777" w:rsidR="00407368" w:rsidRPr="0020155C" w:rsidRDefault="00407368" w:rsidP="00407368">
            <w:pPr>
              <w:tabs>
                <w:tab w:val="left" w:pos="576"/>
              </w:tabs>
              <w:spacing w:before="60" w:after="0"/>
              <w:jc w:val="center"/>
              <w:rPr>
                <w:rFonts w:cstheme="minorHAnsi"/>
                <w:sz w:val="20"/>
                <w:szCs w:val="20"/>
              </w:rPr>
            </w:pPr>
            <w:r w:rsidRPr="0020155C">
              <w:rPr>
                <w:rFonts w:cstheme="minorHAnsi"/>
                <w:sz w:val="20"/>
                <w:szCs w:val="20"/>
              </w:rPr>
              <w:t>2</w:t>
            </w:r>
          </w:p>
        </w:tc>
      </w:tr>
      <w:tr w:rsidR="00407368" w:rsidRPr="0020155C" w14:paraId="6526F83E" w14:textId="77777777" w:rsidTr="00407368">
        <w:tc>
          <w:tcPr>
            <w:tcW w:w="450" w:type="dxa"/>
          </w:tcPr>
          <w:p w14:paraId="1C586563" w14:textId="2796F4CE" w:rsidR="00407368" w:rsidRPr="001C3B07" w:rsidRDefault="00407368" w:rsidP="00407368">
            <w:pPr>
              <w:pStyle w:val="varname"/>
              <w:spacing w:before="60" w:line="259" w:lineRule="auto"/>
              <w:jc w:val="right"/>
              <w:rPr>
                <w:b w:val="0"/>
                <w:sz w:val="20"/>
              </w:rPr>
            </w:pPr>
            <w:r>
              <w:rPr>
                <w:b w:val="0"/>
                <w:sz w:val="20"/>
              </w:rPr>
              <w:t>3</w:t>
            </w:r>
          </w:p>
        </w:tc>
        <w:tc>
          <w:tcPr>
            <w:tcW w:w="990" w:type="dxa"/>
          </w:tcPr>
          <w:p w14:paraId="23191763" w14:textId="560BC383" w:rsidR="00407368" w:rsidRPr="001C3B07" w:rsidRDefault="00407368" w:rsidP="00407368">
            <w:pPr>
              <w:pStyle w:val="varname"/>
              <w:spacing w:before="60" w:line="259" w:lineRule="auto"/>
              <w:jc w:val="left"/>
              <w:rPr>
                <w:b w:val="0"/>
                <w:sz w:val="20"/>
              </w:rPr>
            </w:pPr>
            <w:r w:rsidRPr="001C3B07">
              <w:rPr>
                <w:b w:val="0"/>
                <w:sz w:val="20"/>
              </w:rPr>
              <w:t>Land</w:t>
            </w:r>
          </w:p>
        </w:tc>
        <w:tc>
          <w:tcPr>
            <w:tcW w:w="2070" w:type="dxa"/>
          </w:tcPr>
          <w:p w14:paraId="14A307CF" w14:textId="77777777" w:rsidR="00407368" w:rsidRPr="00E71E07" w:rsidRDefault="00407368" w:rsidP="00407368">
            <w:pPr>
              <w:pStyle w:val="varname"/>
              <w:spacing w:before="60" w:line="259" w:lineRule="auto"/>
              <w:jc w:val="left"/>
              <w:rPr>
                <w:bCs/>
                <w:sz w:val="20"/>
              </w:rPr>
            </w:pPr>
            <w:r w:rsidRPr="00E71E07">
              <w:rPr>
                <w:bCs/>
                <w:sz w:val="20"/>
              </w:rPr>
              <w:t>ownagriland</w:t>
            </w:r>
          </w:p>
        </w:tc>
        <w:tc>
          <w:tcPr>
            <w:tcW w:w="3060" w:type="dxa"/>
          </w:tcPr>
          <w:p w14:paraId="29AAD984" w14:textId="4A8A3678" w:rsidR="00407368" w:rsidRPr="0020155C" w:rsidRDefault="00407368" w:rsidP="00407368">
            <w:pPr>
              <w:tabs>
                <w:tab w:val="left" w:pos="576"/>
              </w:tabs>
              <w:spacing w:before="60" w:after="0"/>
              <w:rPr>
                <w:rFonts w:cstheme="minorHAnsi"/>
                <w:b/>
                <w:sz w:val="20"/>
                <w:szCs w:val="20"/>
              </w:rPr>
            </w:pPr>
            <w:r w:rsidRPr="0020155C">
              <w:rPr>
                <w:rFonts w:cstheme="minorHAnsi"/>
                <w:b/>
                <w:sz w:val="20"/>
                <w:szCs w:val="20"/>
              </w:rPr>
              <w:t>Own agricultural land</w:t>
            </w:r>
          </w:p>
        </w:tc>
        <w:tc>
          <w:tcPr>
            <w:tcW w:w="1980" w:type="dxa"/>
          </w:tcPr>
          <w:p w14:paraId="797D921E" w14:textId="77777777" w:rsidR="00407368" w:rsidRPr="00BF1D9E" w:rsidRDefault="00407368" w:rsidP="00407368">
            <w:pPr>
              <w:tabs>
                <w:tab w:val="left" w:pos="576"/>
              </w:tabs>
              <w:spacing w:before="60" w:after="0"/>
              <w:rPr>
                <w:rFonts w:cstheme="minorHAnsi"/>
                <w:sz w:val="20"/>
                <w:szCs w:val="20"/>
              </w:rPr>
            </w:pPr>
            <w:r w:rsidRPr="00BF1D9E">
              <w:rPr>
                <w:rFonts w:cstheme="minorHAnsi"/>
                <w:sz w:val="20"/>
                <w:szCs w:val="20"/>
              </w:rPr>
              <w:t>1 = Yes</w:t>
            </w:r>
          </w:p>
          <w:p w14:paraId="06329D62" w14:textId="280AB9F6" w:rsidR="00407368" w:rsidRPr="00BF1D9E" w:rsidRDefault="00407368" w:rsidP="00407368">
            <w:pPr>
              <w:tabs>
                <w:tab w:val="left" w:pos="576"/>
              </w:tabs>
              <w:spacing w:after="60"/>
              <w:rPr>
                <w:rFonts w:cstheme="minorHAnsi"/>
                <w:sz w:val="20"/>
                <w:szCs w:val="20"/>
              </w:rPr>
            </w:pPr>
            <w:r w:rsidRPr="00BF1D9E">
              <w:rPr>
                <w:rFonts w:cstheme="minorHAnsi"/>
                <w:sz w:val="20"/>
                <w:szCs w:val="20"/>
              </w:rPr>
              <w:t>0 = No</w:t>
            </w:r>
          </w:p>
        </w:tc>
        <w:tc>
          <w:tcPr>
            <w:tcW w:w="810" w:type="dxa"/>
          </w:tcPr>
          <w:p w14:paraId="5ECC7810" w14:textId="77777777" w:rsidR="00407368" w:rsidRPr="0020155C" w:rsidRDefault="00407368" w:rsidP="00407368">
            <w:pPr>
              <w:tabs>
                <w:tab w:val="left" w:pos="576"/>
              </w:tabs>
              <w:spacing w:before="60" w:after="0"/>
              <w:jc w:val="center"/>
              <w:rPr>
                <w:rFonts w:cstheme="minorHAnsi"/>
                <w:sz w:val="20"/>
                <w:szCs w:val="20"/>
              </w:rPr>
            </w:pPr>
            <w:r>
              <w:rPr>
                <w:rFonts w:cstheme="minorHAnsi"/>
                <w:sz w:val="20"/>
                <w:szCs w:val="20"/>
              </w:rPr>
              <w:t>2</w:t>
            </w:r>
          </w:p>
        </w:tc>
      </w:tr>
      <w:tr w:rsidR="00407368" w:rsidRPr="0020155C" w14:paraId="18B63EC6" w14:textId="77777777" w:rsidTr="00407368">
        <w:tc>
          <w:tcPr>
            <w:tcW w:w="450" w:type="dxa"/>
          </w:tcPr>
          <w:p w14:paraId="2F4EB4EF" w14:textId="653A455F" w:rsidR="00407368" w:rsidRPr="001C3B07" w:rsidRDefault="00407368" w:rsidP="00407368">
            <w:pPr>
              <w:tabs>
                <w:tab w:val="left" w:pos="576"/>
              </w:tabs>
              <w:spacing w:before="60" w:after="0"/>
              <w:jc w:val="right"/>
              <w:rPr>
                <w:rFonts w:cstheme="minorHAnsi"/>
                <w:sz w:val="20"/>
                <w:szCs w:val="20"/>
              </w:rPr>
            </w:pPr>
            <w:r>
              <w:rPr>
                <w:rFonts w:cstheme="minorHAnsi"/>
                <w:sz w:val="20"/>
                <w:szCs w:val="20"/>
              </w:rPr>
              <w:t>4</w:t>
            </w:r>
          </w:p>
        </w:tc>
        <w:tc>
          <w:tcPr>
            <w:tcW w:w="990" w:type="dxa"/>
          </w:tcPr>
          <w:p w14:paraId="78C9186E" w14:textId="3F620B0D" w:rsidR="00407368" w:rsidRPr="001C3B07" w:rsidRDefault="00407368" w:rsidP="00407368">
            <w:pPr>
              <w:tabs>
                <w:tab w:val="left" w:pos="576"/>
              </w:tabs>
              <w:spacing w:before="60" w:after="0"/>
              <w:rPr>
                <w:rFonts w:cstheme="minorHAnsi"/>
                <w:sz w:val="20"/>
                <w:szCs w:val="20"/>
              </w:rPr>
            </w:pPr>
            <w:r w:rsidRPr="001C3B07">
              <w:rPr>
                <w:rFonts w:cstheme="minorHAnsi"/>
                <w:sz w:val="20"/>
                <w:szCs w:val="20"/>
              </w:rPr>
              <w:t>Land</w:t>
            </w:r>
          </w:p>
        </w:tc>
        <w:tc>
          <w:tcPr>
            <w:tcW w:w="2070" w:type="dxa"/>
          </w:tcPr>
          <w:p w14:paraId="55BB3210" w14:textId="77777777" w:rsidR="00407368" w:rsidRPr="00E71E07" w:rsidRDefault="00407368" w:rsidP="00407368">
            <w:pPr>
              <w:tabs>
                <w:tab w:val="left" w:pos="576"/>
              </w:tabs>
              <w:spacing w:before="60" w:after="0"/>
              <w:rPr>
                <w:rFonts w:cstheme="minorHAnsi"/>
                <w:b/>
                <w:bCs/>
                <w:sz w:val="20"/>
                <w:szCs w:val="20"/>
              </w:rPr>
            </w:pPr>
            <w:r w:rsidRPr="00E71E07">
              <w:rPr>
                <w:rFonts w:cstheme="minorHAnsi"/>
                <w:b/>
                <w:bCs/>
                <w:sz w:val="20"/>
                <w:szCs w:val="20"/>
              </w:rPr>
              <w:t>area_ownagriland</w:t>
            </w:r>
          </w:p>
        </w:tc>
        <w:tc>
          <w:tcPr>
            <w:tcW w:w="3060" w:type="dxa"/>
          </w:tcPr>
          <w:p w14:paraId="097C84A1" w14:textId="77777777" w:rsidR="00407368" w:rsidRPr="0020155C" w:rsidRDefault="00407368" w:rsidP="00407368">
            <w:pPr>
              <w:tabs>
                <w:tab w:val="left" w:pos="576"/>
              </w:tabs>
              <w:spacing w:before="60" w:after="0"/>
              <w:rPr>
                <w:rFonts w:cstheme="minorHAnsi"/>
                <w:b/>
                <w:sz w:val="20"/>
                <w:szCs w:val="20"/>
              </w:rPr>
            </w:pPr>
            <w:r w:rsidRPr="0020155C">
              <w:rPr>
                <w:rFonts w:cstheme="minorHAnsi"/>
                <w:b/>
                <w:sz w:val="20"/>
                <w:szCs w:val="20"/>
              </w:rPr>
              <w:t>Area of agricultural land owned (Ha)</w:t>
            </w:r>
          </w:p>
        </w:tc>
        <w:tc>
          <w:tcPr>
            <w:tcW w:w="1980" w:type="dxa"/>
          </w:tcPr>
          <w:p w14:paraId="26504D2A" w14:textId="53EE1811" w:rsidR="00407368" w:rsidRPr="00BF1D9E" w:rsidRDefault="00407368" w:rsidP="00407368">
            <w:pPr>
              <w:tabs>
                <w:tab w:val="left" w:pos="576"/>
              </w:tabs>
              <w:spacing w:before="60" w:after="60"/>
              <w:rPr>
                <w:rFonts w:cstheme="minorHAnsi"/>
                <w:sz w:val="20"/>
                <w:szCs w:val="20"/>
              </w:rPr>
            </w:pPr>
            <w:r w:rsidRPr="00BF1D9E">
              <w:rPr>
                <w:rFonts w:cstheme="minorHAnsi"/>
                <w:sz w:val="20"/>
                <w:szCs w:val="20"/>
              </w:rPr>
              <w:t>Numeric, continuous</w:t>
            </w:r>
          </w:p>
        </w:tc>
        <w:tc>
          <w:tcPr>
            <w:tcW w:w="810" w:type="dxa"/>
          </w:tcPr>
          <w:p w14:paraId="71AD1973" w14:textId="77777777" w:rsidR="00407368" w:rsidRPr="0020155C" w:rsidRDefault="00407368" w:rsidP="00407368">
            <w:pPr>
              <w:tabs>
                <w:tab w:val="left" w:pos="576"/>
              </w:tabs>
              <w:spacing w:before="60" w:after="0"/>
              <w:jc w:val="center"/>
              <w:rPr>
                <w:rFonts w:cstheme="minorHAnsi"/>
                <w:sz w:val="20"/>
                <w:szCs w:val="20"/>
              </w:rPr>
            </w:pPr>
            <w:r>
              <w:rPr>
                <w:rFonts w:cstheme="minorHAnsi"/>
                <w:sz w:val="20"/>
                <w:szCs w:val="20"/>
              </w:rPr>
              <w:t>2</w:t>
            </w:r>
          </w:p>
        </w:tc>
      </w:tr>
      <w:tr w:rsidR="00407368" w:rsidRPr="0020155C" w14:paraId="040DCACB" w14:textId="77777777" w:rsidTr="00407368">
        <w:tc>
          <w:tcPr>
            <w:tcW w:w="450" w:type="dxa"/>
          </w:tcPr>
          <w:p w14:paraId="5BD43DB1" w14:textId="078432BE" w:rsidR="00407368" w:rsidRPr="001C3B07" w:rsidRDefault="00407368" w:rsidP="00407368">
            <w:pPr>
              <w:pStyle w:val="varname"/>
              <w:spacing w:before="60" w:line="259" w:lineRule="auto"/>
              <w:jc w:val="right"/>
              <w:rPr>
                <w:b w:val="0"/>
                <w:sz w:val="20"/>
              </w:rPr>
            </w:pPr>
            <w:r>
              <w:rPr>
                <w:b w:val="0"/>
                <w:sz w:val="20"/>
              </w:rPr>
              <w:t>5</w:t>
            </w:r>
          </w:p>
        </w:tc>
        <w:tc>
          <w:tcPr>
            <w:tcW w:w="990" w:type="dxa"/>
          </w:tcPr>
          <w:p w14:paraId="7C31ED83" w14:textId="75691840" w:rsidR="00407368" w:rsidRPr="001C3B07" w:rsidRDefault="00407368" w:rsidP="00407368">
            <w:pPr>
              <w:pStyle w:val="varname"/>
              <w:spacing w:before="60" w:line="259" w:lineRule="auto"/>
              <w:rPr>
                <w:b w:val="0"/>
                <w:sz w:val="20"/>
              </w:rPr>
            </w:pPr>
            <w:r w:rsidRPr="001C3B07">
              <w:rPr>
                <w:b w:val="0"/>
                <w:sz w:val="20"/>
              </w:rPr>
              <w:t>Land</w:t>
            </w:r>
          </w:p>
        </w:tc>
        <w:tc>
          <w:tcPr>
            <w:tcW w:w="2070" w:type="dxa"/>
          </w:tcPr>
          <w:p w14:paraId="2271C73B" w14:textId="77777777" w:rsidR="00407368" w:rsidRPr="00E71E07" w:rsidRDefault="00407368" w:rsidP="00407368">
            <w:pPr>
              <w:pStyle w:val="varname"/>
              <w:spacing w:before="60" w:line="259" w:lineRule="auto"/>
              <w:rPr>
                <w:bCs/>
                <w:sz w:val="20"/>
              </w:rPr>
            </w:pPr>
            <w:r w:rsidRPr="00E71E07">
              <w:rPr>
                <w:bCs/>
                <w:sz w:val="20"/>
              </w:rPr>
              <w:t xml:space="preserve">purch_agriland </w:t>
            </w:r>
          </w:p>
        </w:tc>
        <w:tc>
          <w:tcPr>
            <w:tcW w:w="3060" w:type="dxa"/>
          </w:tcPr>
          <w:p w14:paraId="6767E51D" w14:textId="27F9C55A" w:rsidR="00407368" w:rsidRPr="00CD3100" w:rsidRDefault="00407368" w:rsidP="00407368">
            <w:pPr>
              <w:tabs>
                <w:tab w:val="left" w:pos="576"/>
              </w:tabs>
              <w:spacing w:before="60" w:after="0"/>
              <w:rPr>
                <w:rFonts w:cstheme="minorHAnsi"/>
                <w:b/>
                <w:sz w:val="20"/>
                <w:szCs w:val="20"/>
              </w:rPr>
            </w:pPr>
            <w:r w:rsidRPr="0020155C">
              <w:rPr>
                <w:rFonts w:cstheme="minorHAnsi"/>
                <w:b/>
                <w:sz w:val="20"/>
                <w:szCs w:val="20"/>
              </w:rPr>
              <w:t>Purchased agricultural land</w:t>
            </w:r>
          </w:p>
        </w:tc>
        <w:tc>
          <w:tcPr>
            <w:tcW w:w="1980" w:type="dxa"/>
          </w:tcPr>
          <w:p w14:paraId="2A3E6B27" w14:textId="77777777" w:rsidR="00407368" w:rsidRPr="00BF1D9E" w:rsidRDefault="00407368" w:rsidP="00407368">
            <w:pPr>
              <w:tabs>
                <w:tab w:val="left" w:pos="576"/>
              </w:tabs>
              <w:spacing w:before="60" w:after="0"/>
              <w:rPr>
                <w:rFonts w:cstheme="minorHAnsi"/>
                <w:sz w:val="20"/>
                <w:szCs w:val="20"/>
              </w:rPr>
            </w:pPr>
            <w:r w:rsidRPr="00BF1D9E">
              <w:rPr>
                <w:rFonts w:cstheme="minorHAnsi"/>
                <w:sz w:val="20"/>
                <w:szCs w:val="20"/>
              </w:rPr>
              <w:t>1 = Yes</w:t>
            </w:r>
          </w:p>
          <w:p w14:paraId="4A2C34B2" w14:textId="37A18AA4" w:rsidR="00407368" w:rsidRPr="00BF1D9E" w:rsidRDefault="00407368" w:rsidP="00407368">
            <w:pPr>
              <w:tabs>
                <w:tab w:val="left" w:pos="576"/>
              </w:tabs>
              <w:spacing w:after="60"/>
              <w:rPr>
                <w:rFonts w:cstheme="minorHAnsi"/>
                <w:sz w:val="20"/>
                <w:szCs w:val="20"/>
              </w:rPr>
            </w:pPr>
            <w:r w:rsidRPr="00BF1D9E">
              <w:rPr>
                <w:rFonts w:cstheme="minorHAnsi"/>
                <w:sz w:val="20"/>
                <w:szCs w:val="20"/>
              </w:rPr>
              <w:t>0 = No</w:t>
            </w:r>
          </w:p>
        </w:tc>
        <w:tc>
          <w:tcPr>
            <w:tcW w:w="810" w:type="dxa"/>
          </w:tcPr>
          <w:p w14:paraId="1CEE7BBD" w14:textId="77777777" w:rsidR="00407368" w:rsidRPr="0020155C" w:rsidRDefault="00407368" w:rsidP="00407368">
            <w:pPr>
              <w:tabs>
                <w:tab w:val="left" w:pos="576"/>
              </w:tabs>
              <w:spacing w:before="60" w:after="0"/>
              <w:jc w:val="center"/>
              <w:rPr>
                <w:rFonts w:cstheme="minorHAnsi"/>
                <w:sz w:val="20"/>
                <w:szCs w:val="20"/>
              </w:rPr>
            </w:pPr>
            <w:r>
              <w:rPr>
                <w:rFonts w:cstheme="minorHAnsi"/>
                <w:sz w:val="20"/>
                <w:szCs w:val="20"/>
              </w:rPr>
              <w:t>2</w:t>
            </w:r>
          </w:p>
        </w:tc>
      </w:tr>
      <w:tr w:rsidR="00407368" w:rsidRPr="0020155C" w14:paraId="108F9E2E" w14:textId="77777777" w:rsidTr="00407368">
        <w:tc>
          <w:tcPr>
            <w:tcW w:w="450" w:type="dxa"/>
          </w:tcPr>
          <w:p w14:paraId="70D7D618" w14:textId="759B65B5" w:rsidR="00407368" w:rsidRPr="001C3B07" w:rsidRDefault="00407368" w:rsidP="00407368">
            <w:pPr>
              <w:tabs>
                <w:tab w:val="left" w:pos="576"/>
              </w:tabs>
              <w:spacing w:before="60" w:after="0"/>
              <w:jc w:val="right"/>
              <w:rPr>
                <w:rFonts w:cstheme="minorHAnsi"/>
                <w:sz w:val="20"/>
                <w:szCs w:val="20"/>
              </w:rPr>
            </w:pPr>
            <w:r>
              <w:rPr>
                <w:rFonts w:cstheme="minorHAnsi"/>
                <w:sz w:val="20"/>
                <w:szCs w:val="20"/>
              </w:rPr>
              <w:t>6</w:t>
            </w:r>
          </w:p>
        </w:tc>
        <w:tc>
          <w:tcPr>
            <w:tcW w:w="990" w:type="dxa"/>
          </w:tcPr>
          <w:p w14:paraId="74ED26C1" w14:textId="3AE7FCBE" w:rsidR="00407368" w:rsidRPr="001C3B07" w:rsidRDefault="00407368" w:rsidP="00407368">
            <w:pPr>
              <w:tabs>
                <w:tab w:val="left" w:pos="576"/>
              </w:tabs>
              <w:spacing w:before="60" w:after="0"/>
              <w:rPr>
                <w:rFonts w:cstheme="minorHAnsi"/>
                <w:sz w:val="20"/>
                <w:szCs w:val="20"/>
              </w:rPr>
            </w:pPr>
            <w:r w:rsidRPr="001C3B07">
              <w:rPr>
                <w:rFonts w:cstheme="minorHAnsi"/>
                <w:sz w:val="20"/>
                <w:szCs w:val="20"/>
              </w:rPr>
              <w:t>Land</w:t>
            </w:r>
          </w:p>
        </w:tc>
        <w:tc>
          <w:tcPr>
            <w:tcW w:w="2070" w:type="dxa"/>
          </w:tcPr>
          <w:p w14:paraId="48F4A7E2" w14:textId="77777777" w:rsidR="00407368" w:rsidRPr="00E71E07" w:rsidRDefault="00407368" w:rsidP="00407368">
            <w:pPr>
              <w:tabs>
                <w:tab w:val="left" w:pos="576"/>
              </w:tabs>
              <w:spacing w:before="60" w:after="0"/>
              <w:rPr>
                <w:rFonts w:cstheme="minorHAnsi"/>
                <w:b/>
                <w:bCs/>
                <w:sz w:val="20"/>
                <w:szCs w:val="20"/>
              </w:rPr>
            </w:pPr>
            <w:r w:rsidRPr="00E71E07">
              <w:rPr>
                <w:rFonts w:cstheme="minorHAnsi"/>
                <w:b/>
                <w:bCs/>
                <w:sz w:val="20"/>
                <w:szCs w:val="20"/>
              </w:rPr>
              <w:t>areapurch_agriland</w:t>
            </w:r>
          </w:p>
        </w:tc>
        <w:tc>
          <w:tcPr>
            <w:tcW w:w="3060" w:type="dxa"/>
          </w:tcPr>
          <w:p w14:paraId="6CD966FC" w14:textId="77777777" w:rsidR="00407368" w:rsidRPr="0020155C" w:rsidRDefault="00407368" w:rsidP="00407368">
            <w:pPr>
              <w:tabs>
                <w:tab w:val="left" w:pos="576"/>
              </w:tabs>
              <w:spacing w:before="60" w:after="0"/>
              <w:rPr>
                <w:rFonts w:cstheme="minorHAnsi"/>
                <w:b/>
                <w:sz w:val="20"/>
                <w:szCs w:val="20"/>
              </w:rPr>
            </w:pPr>
            <w:r w:rsidRPr="0020155C">
              <w:rPr>
                <w:rFonts w:cstheme="minorHAnsi"/>
                <w:b/>
                <w:sz w:val="20"/>
                <w:szCs w:val="20"/>
              </w:rPr>
              <w:t>Area of purchased agriculture land (Ha)</w:t>
            </w:r>
          </w:p>
        </w:tc>
        <w:tc>
          <w:tcPr>
            <w:tcW w:w="1980" w:type="dxa"/>
          </w:tcPr>
          <w:p w14:paraId="4ABCFB64" w14:textId="31A8E4A6" w:rsidR="00407368" w:rsidRPr="00BF1D9E" w:rsidRDefault="00407368" w:rsidP="00407368">
            <w:pPr>
              <w:tabs>
                <w:tab w:val="left" w:pos="576"/>
              </w:tabs>
              <w:spacing w:before="60" w:after="0"/>
              <w:rPr>
                <w:rFonts w:cstheme="minorHAnsi"/>
                <w:sz w:val="20"/>
                <w:szCs w:val="20"/>
              </w:rPr>
            </w:pPr>
            <w:r w:rsidRPr="00BF1D9E">
              <w:rPr>
                <w:rFonts w:cstheme="minorHAnsi"/>
                <w:sz w:val="20"/>
                <w:szCs w:val="20"/>
              </w:rPr>
              <w:t>Numeric, continuous</w:t>
            </w:r>
          </w:p>
        </w:tc>
        <w:tc>
          <w:tcPr>
            <w:tcW w:w="810" w:type="dxa"/>
          </w:tcPr>
          <w:p w14:paraId="4F0511FB" w14:textId="77777777" w:rsidR="00407368" w:rsidRPr="0020155C" w:rsidRDefault="00407368" w:rsidP="00407368">
            <w:pPr>
              <w:tabs>
                <w:tab w:val="left" w:pos="576"/>
              </w:tabs>
              <w:spacing w:before="60" w:after="0"/>
              <w:jc w:val="center"/>
              <w:rPr>
                <w:rFonts w:cstheme="minorHAnsi"/>
                <w:sz w:val="20"/>
                <w:szCs w:val="20"/>
              </w:rPr>
            </w:pPr>
            <w:r>
              <w:rPr>
                <w:rFonts w:cstheme="minorHAnsi"/>
                <w:sz w:val="20"/>
                <w:szCs w:val="20"/>
              </w:rPr>
              <w:t>2</w:t>
            </w:r>
          </w:p>
        </w:tc>
      </w:tr>
      <w:tr w:rsidR="00407368" w:rsidRPr="0020155C" w14:paraId="1A68B59F" w14:textId="77777777" w:rsidTr="00407368">
        <w:tc>
          <w:tcPr>
            <w:tcW w:w="450" w:type="dxa"/>
          </w:tcPr>
          <w:p w14:paraId="042027D9" w14:textId="6599C3EB" w:rsidR="00407368" w:rsidRPr="001C3B07" w:rsidRDefault="00407368" w:rsidP="00407368">
            <w:pPr>
              <w:tabs>
                <w:tab w:val="left" w:pos="576"/>
              </w:tabs>
              <w:spacing w:before="60" w:after="0"/>
              <w:jc w:val="right"/>
              <w:rPr>
                <w:rFonts w:cstheme="minorHAnsi"/>
                <w:sz w:val="20"/>
                <w:szCs w:val="20"/>
              </w:rPr>
            </w:pPr>
            <w:r>
              <w:rPr>
                <w:rFonts w:cstheme="minorHAnsi"/>
                <w:sz w:val="20"/>
                <w:szCs w:val="20"/>
              </w:rPr>
              <w:t>7</w:t>
            </w:r>
          </w:p>
        </w:tc>
        <w:tc>
          <w:tcPr>
            <w:tcW w:w="990" w:type="dxa"/>
          </w:tcPr>
          <w:p w14:paraId="47BA801D" w14:textId="3ACA7610" w:rsidR="00407368" w:rsidRPr="001C3B07" w:rsidRDefault="00407368" w:rsidP="00407368">
            <w:pPr>
              <w:tabs>
                <w:tab w:val="left" w:pos="576"/>
              </w:tabs>
              <w:spacing w:before="60" w:after="0"/>
              <w:rPr>
                <w:rFonts w:cstheme="minorHAnsi"/>
                <w:sz w:val="20"/>
                <w:szCs w:val="20"/>
              </w:rPr>
            </w:pPr>
            <w:r w:rsidRPr="001C3B07">
              <w:rPr>
                <w:rFonts w:cstheme="minorHAnsi"/>
                <w:sz w:val="20"/>
                <w:szCs w:val="20"/>
              </w:rPr>
              <w:t>Land</w:t>
            </w:r>
          </w:p>
        </w:tc>
        <w:tc>
          <w:tcPr>
            <w:tcW w:w="2070" w:type="dxa"/>
          </w:tcPr>
          <w:p w14:paraId="58D1AFFA" w14:textId="77777777" w:rsidR="00407368" w:rsidRPr="00E71E07" w:rsidRDefault="00407368" w:rsidP="00407368">
            <w:pPr>
              <w:tabs>
                <w:tab w:val="left" w:pos="576"/>
              </w:tabs>
              <w:spacing w:before="60" w:after="0"/>
              <w:rPr>
                <w:rFonts w:cstheme="minorHAnsi"/>
                <w:b/>
                <w:bCs/>
                <w:sz w:val="20"/>
                <w:szCs w:val="20"/>
              </w:rPr>
            </w:pPr>
            <w:r w:rsidRPr="00E71E07">
              <w:rPr>
                <w:rFonts w:cstheme="minorHAnsi"/>
                <w:b/>
                <w:bCs/>
                <w:sz w:val="20"/>
                <w:szCs w:val="20"/>
              </w:rPr>
              <w:t>inher_agriland</w:t>
            </w:r>
          </w:p>
        </w:tc>
        <w:tc>
          <w:tcPr>
            <w:tcW w:w="3060" w:type="dxa"/>
          </w:tcPr>
          <w:p w14:paraId="0136B111" w14:textId="4601385F" w:rsidR="00407368" w:rsidRPr="0020155C" w:rsidRDefault="00407368" w:rsidP="00407368">
            <w:pPr>
              <w:tabs>
                <w:tab w:val="left" w:pos="576"/>
              </w:tabs>
              <w:spacing w:after="0"/>
              <w:rPr>
                <w:rFonts w:cstheme="minorHAnsi"/>
                <w:b/>
                <w:sz w:val="20"/>
                <w:szCs w:val="20"/>
              </w:rPr>
            </w:pPr>
            <w:r w:rsidRPr="0020155C">
              <w:rPr>
                <w:rFonts w:cstheme="minorHAnsi"/>
                <w:b/>
                <w:sz w:val="20"/>
                <w:szCs w:val="20"/>
              </w:rPr>
              <w:t>Inherit agriculture land</w:t>
            </w:r>
          </w:p>
        </w:tc>
        <w:tc>
          <w:tcPr>
            <w:tcW w:w="1980" w:type="dxa"/>
          </w:tcPr>
          <w:p w14:paraId="5788DA5C" w14:textId="77777777" w:rsidR="00407368" w:rsidRPr="00BF1D9E" w:rsidRDefault="00407368" w:rsidP="00407368">
            <w:pPr>
              <w:tabs>
                <w:tab w:val="left" w:pos="576"/>
              </w:tabs>
              <w:spacing w:before="60" w:after="0"/>
              <w:rPr>
                <w:rFonts w:cstheme="minorHAnsi"/>
                <w:sz w:val="20"/>
                <w:szCs w:val="20"/>
              </w:rPr>
            </w:pPr>
            <w:r w:rsidRPr="00BF1D9E">
              <w:rPr>
                <w:rFonts w:cstheme="minorHAnsi"/>
                <w:sz w:val="20"/>
                <w:szCs w:val="20"/>
              </w:rPr>
              <w:t>1 = Yes</w:t>
            </w:r>
          </w:p>
          <w:p w14:paraId="0F93E543" w14:textId="382DF063" w:rsidR="00407368" w:rsidRPr="00BF1D9E" w:rsidRDefault="00407368" w:rsidP="00407368">
            <w:pPr>
              <w:tabs>
                <w:tab w:val="left" w:pos="576"/>
              </w:tabs>
              <w:spacing w:after="60"/>
              <w:rPr>
                <w:rFonts w:cstheme="minorHAnsi"/>
                <w:sz w:val="20"/>
                <w:szCs w:val="20"/>
              </w:rPr>
            </w:pPr>
            <w:r w:rsidRPr="00BF1D9E">
              <w:rPr>
                <w:rFonts w:cstheme="minorHAnsi"/>
                <w:sz w:val="20"/>
                <w:szCs w:val="20"/>
              </w:rPr>
              <w:t>0 = No</w:t>
            </w:r>
          </w:p>
        </w:tc>
        <w:tc>
          <w:tcPr>
            <w:tcW w:w="810" w:type="dxa"/>
          </w:tcPr>
          <w:p w14:paraId="37CEFA65" w14:textId="77777777" w:rsidR="00407368" w:rsidRPr="0020155C" w:rsidRDefault="00407368" w:rsidP="00407368">
            <w:pPr>
              <w:tabs>
                <w:tab w:val="left" w:pos="576"/>
              </w:tabs>
              <w:spacing w:before="60" w:after="0"/>
              <w:jc w:val="center"/>
              <w:rPr>
                <w:rFonts w:cstheme="minorHAnsi"/>
                <w:sz w:val="20"/>
                <w:szCs w:val="20"/>
              </w:rPr>
            </w:pPr>
            <w:r>
              <w:rPr>
                <w:rFonts w:cstheme="minorHAnsi"/>
                <w:sz w:val="20"/>
                <w:szCs w:val="20"/>
              </w:rPr>
              <w:t>2</w:t>
            </w:r>
          </w:p>
        </w:tc>
      </w:tr>
      <w:tr w:rsidR="00407368" w:rsidRPr="0020155C" w14:paraId="613848FD" w14:textId="77777777" w:rsidTr="00407368">
        <w:tc>
          <w:tcPr>
            <w:tcW w:w="450" w:type="dxa"/>
          </w:tcPr>
          <w:p w14:paraId="18E90E3F" w14:textId="56FDEF41" w:rsidR="00407368" w:rsidRPr="001C3B07" w:rsidRDefault="00407368" w:rsidP="00407368">
            <w:pPr>
              <w:tabs>
                <w:tab w:val="left" w:pos="576"/>
              </w:tabs>
              <w:spacing w:before="60" w:after="0"/>
              <w:jc w:val="right"/>
              <w:rPr>
                <w:rFonts w:cstheme="minorHAnsi"/>
                <w:sz w:val="20"/>
                <w:szCs w:val="20"/>
              </w:rPr>
            </w:pPr>
            <w:r>
              <w:rPr>
                <w:rFonts w:cstheme="minorHAnsi"/>
                <w:sz w:val="20"/>
                <w:szCs w:val="20"/>
              </w:rPr>
              <w:t>8</w:t>
            </w:r>
          </w:p>
        </w:tc>
        <w:tc>
          <w:tcPr>
            <w:tcW w:w="990" w:type="dxa"/>
          </w:tcPr>
          <w:p w14:paraId="779E04F1" w14:textId="6F3D2CB5" w:rsidR="00407368" w:rsidRPr="001C3B07" w:rsidRDefault="00407368" w:rsidP="00407368">
            <w:pPr>
              <w:tabs>
                <w:tab w:val="left" w:pos="576"/>
              </w:tabs>
              <w:spacing w:before="60" w:after="0"/>
              <w:rPr>
                <w:rFonts w:cstheme="minorHAnsi"/>
                <w:sz w:val="20"/>
                <w:szCs w:val="20"/>
              </w:rPr>
            </w:pPr>
            <w:r w:rsidRPr="001C3B07">
              <w:rPr>
                <w:rFonts w:cstheme="minorHAnsi"/>
                <w:sz w:val="20"/>
                <w:szCs w:val="20"/>
              </w:rPr>
              <w:t>Land</w:t>
            </w:r>
          </w:p>
        </w:tc>
        <w:tc>
          <w:tcPr>
            <w:tcW w:w="2070" w:type="dxa"/>
          </w:tcPr>
          <w:p w14:paraId="04308DC9" w14:textId="77777777" w:rsidR="00407368" w:rsidRPr="00E71E07" w:rsidRDefault="00407368" w:rsidP="00407368">
            <w:pPr>
              <w:tabs>
                <w:tab w:val="left" w:pos="576"/>
              </w:tabs>
              <w:spacing w:before="60" w:after="0"/>
              <w:rPr>
                <w:rFonts w:cstheme="minorHAnsi"/>
                <w:b/>
                <w:bCs/>
                <w:sz w:val="20"/>
                <w:szCs w:val="20"/>
              </w:rPr>
            </w:pPr>
            <w:r w:rsidRPr="00E71E07">
              <w:rPr>
                <w:rFonts w:cstheme="minorHAnsi"/>
                <w:b/>
                <w:bCs/>
                <w:sz w:val="20"/>
                <w:szCs w:val="20"/>
              </w:rPr>
              <w:t>areainher_agriland</w:t>
            </w:r>
          </w:p>
        </w:tc>
        <w:tc>
          <w:tcPr>
            <w:tcW w:w="3060" w:type="dxa"/>
          </w:tcPr>
          <w:p w14:paraId="55BC11CA" w14:textId="77777777" w:rsidR="00407368" w:rsidRPr="0020155C" w:rsidRDefault="00407368" w:rsidP="00407368">
            <w:pPr>
              <w:tabs>
                <w:tab w:val="left" w:pos="576"/>
              </w:tabs>
              <w:spacing w:before="60" w:after="0"/>
              <w:rPr>
                <w:rFonts w:cstheme="minorHAnsi"/>
                <w:b/>
                <w:sz w:val="20"/>
                <w:szCs w:val="20"/>
              </w:rPr>
            </w:pPr>
            <w:r w:rsidRPr="0020155C">
              <w:rPr>
                <w:rFonts w:cstheme="minorHAnsi"/>
                <w:b/>
                <w:sz w:val="20"/>
                <w:szCs w:val="20"/>
              </w:rPr>
              <w:t>Area of inherited agriculture land (Ha)</w:t>
            </w:r>
          </w:p>
        </w:tc>
        <w:tc>
          <w:tcPr>
            <w:tcW w:w="1980" w:type="dxa"/>
          </w:tcPr>
          <w:p w14:paraId="0FD47742" w14:textId="23DD145A" w:rsidR="00407368" w:rsidRPr="00BF1D9E" w:rsidRDefault="00407368" w:rsidP="00407368">
            <w:pPr>
              <w:tabs>
                <w:tab w:val="left" w:pos="576"/>
              </w:tabs>
              <w:spacing w:before="60" w:after="60"/>
              <w:rPr>
                <w:rFonts w:cstheme="minorHAnsi"/>
                <w:sz w:val="20"/>
                <w:szCs w:val="20"/>
              </w:rPr>
            </w:pPr>
            <w:r w:rsidRPr="00BF1D9E">
              <w:rPr>
                <w:rFonts w:cstheme="minorHAnsi"/>
                <w:sz w:val="20"/>
                <w:szCs w:val="20"/>
              </w:rPr>
              <w:t>Numeric, continuous</w:t>
            </w:r>
          </w:p>
        </w:tc>
        <w:tc>
          <w:tcPr>
            <w:tcW w:w="810" w:type="dxa"/>
          </w:tcPr>
          <w:p w14:paraId="64EFDE84" w14:textId="77777777" w:rsidR="00407368" w:rsidRPr="0020155C" w:rsidRDefault="00407368" w:rsidP="00407368">
            <w:pPr>
              <w:tabs>
                <w:tab w:val="left" w:pos="576"/>
              </w:tabs>
              <w:spacing w:before="60" w:after="0"/>
              <w:jc w:val="center"/>
              <w:rPr>
                <w:rFonts w:cstheme="minorHAnsi"/>
                <w:sz w:val="20"/>
                <w:szCs w:val="20"/>
              </w:rPr>
            </w:pPr>
            <w:r>
              <w:rPr>
                <w:rFonts w:cstheme="minorHAnsi"/>
                <w:sz w:val="20"/>
                <w:szCs w:val="20"/>
              </w:rPr>
              <w:t>2</w:t>
            </w:r>
          </w:p>
        </w:tc>
      </w:tr>
      <w:tr w:rsidR="00407368" w:rsidRPr="0020155C" w14:paraId="3C866554" w14:textId="77777777" w:rsidTr="00407368">
        <w:tc>
          <w:tcPr>
            <w:tcW w:w="450" w:type="dxa"/>
          </w:tcPr>
          <w:p w14:paraId="7509C030" w14:textId="091467B8" w:rsidR="00407368" w:rsidRDefault="00407368" w:rsidP="00407368">
            <w:pPr>
              <w:tabs>
                <w:tab w:val="left" w:pos="576"/>
              </w:tabs>
              <w:spacing w:before="60" w:after="0"/>
              <w:jc w:val="right"/>
              <w:rPr>
                <w:rFonts w:cstheme="minorHAnsi"/>
                <w:sz w:val="20"/>
                <w:szCs w:val="20"/>
              </w:rPr>
            </w:pPr>
            <w:r>
              <w:rPr>
                <w:rFonts w:cstheme="minorHAnsi"/>
                <w:sz w:val="20"/>
                <w:szCs w:val="20"/>
              </w:rPr>
              <w:t>9</w:t>
            </w:r>
          </w:p>
        </w:tc>
        <w:tc>
          <w:tcPr>
            <w:tcW w:w="990" w:type="dxa"/>
          </w:tcPr>
          <w:p w14:paraId="23E16883" w14:textId="1BF3DA48" w:rsidR="00407368" w:rsidRPr="001C3B07" w:rsidRDefault="00407368" w:rsidP="00407368">
            <w:pPr>
              <w:tabs>
                <w:tab w:val="left" w:pos="576"/>
              </w:tabs>
              <w:spacing w:before="60" w:after="0"/>
              <w:rPr>
                <w:rFonts w:cstheme="minorHAnsi"/>
                <w:sz w:val="20"/>
                <w:szCs w:val="20"/>
              </w:rPr>
            </w:pPr>
            <w:r>
              <w:rPr>
                <w:rFonts w:cstheme="minorHAnsi"/>
                <w:sz w:val="20"/>
                <w:szCs w:val="20"/>
              </w:rPr>
              <w:t>Land</w:t>
            </w:r>
          </w:p>
        </w:tc>
        <w:tc>
          <w:tcPr>
            <w:tcW w:w="2070" w:type="dxa"/>
          </w:tcPr>
          <w:p w14:paraId="19733DD0" w14:textId="77777777" w:rsidR="00407368" w:rsidRPr="00E71E07" w:rsidRDefault="00407368" w:rsidP="00407368">
            <w:pPr>
              <w:tabs>
                <w:tab w:val="left" w:pos="576"/>
              </w:tabs>
              <w:spacing w:before="60" w:after="0"/>
              <w:rPr>
                <w:rFonts w:cstheme="minorHAnsi"/>
                <w:b/>
                <w:bCs/>
                <w:sz w:val="20"/>
                <w:szCs w:val="20"/>
              </w:rPr>
            </w:pPr>
            <w:r w:rsidRPr="00E71E07">
              <w:rPr>
                <w:rFonts w:cstheme="minorHAnsi"/>
                <w:b/>
                <w:bCs/>
                <w:sz w:val="20"/>
                <w:szCs w:val="20"/>
              </w:rPr>
              <w:t>rentout_agriland</w:t>
            </w:r>
          </w:p>
        </w:tc>
        <w:tc>
          <w:tcPr>
            <w:tcW w:w="3060" w:type="dxa"/>
          </w:tcPr>
          <w:p w14:paraId="2669FDB1" w14:textId="2467B500" w:rsidR="00407368" w:rsidRPr="0020155C" w:rsidRDefault="00407368" w:rsidP="00407368">
            <w:pPr>
              <w:tabs>
                <w:tab w:val="left" w:pos="576"/>
              </w:tabs>
              <w:spacing w:before="60" w:after="0"/>
              <w:rPr>
                <w:rFonts w:cstheme="minorHAnsi"/>
                <w:b/>
                <w:sz w:val="20"/>
                <w:szCs w:val="20"/>
              </w:rPr>
            </w:pPr>
            <w:r w:rsidRPr="0020155C">
              <w:rPr>
                <w:rFonts w:cstheme="minorHAnsi"/>
                <w:b/>
                <w:sz w:val="20"/>
                <w:szCs w:val="20"/>
              </w:rPr>
              <w:t>Rent out land</w:t>
            </w:r>
          </w:p>
        </w:tc>
        <w:tc>
          <w:tcPr>
            <w:tcW w:w="1980" w:type="dxa"/>
          </w:tcPr>
          <w:p w14:paraId="2E7FC28E" w14:textId="77777777" w:rsidR="00407368" w:rsidRPr="00BF1D9E" w:rsidRDefault="00407368" w:rsidP="00407368">
            <w:pPr>
              <w:tabs>
                <w:tab w:val="left" w:pos="576"/>
              </w:tabs>
              <w:spacing w:before="60" w:after="0"/>
              <w:rPr>
                <w:rFonts w:cstheme="minorHAnsi"/>
                <w:sz w:val="20"/>
                <w:szCs w:val="20"/>
              </w:rPr>
            </w:pPr>
            <w:r w:rsidRPr="00BF1D9E">
              <w:rPr>
                <w:rFonts w:cstheme="minorHAnsi"/>
                <w:sz w:val="20"/>
                <w:szCs w:val="20"/>
              </w:rPr>
              <w:t>1 = Yes</w:t>
            </w:r>
          </w:p>
          <w:p w14:paraId="767109E8" w14:textId="76579773" w:rsidR="00407368" w:rsidRPr="00BF1D9E" w:rsidRDefault="00407368" w:rsidP="00407368">
            <w:pPr>
              <w:tabs>
                <w:tab w:val="left" w:pos="576"/>
              </w:tabs>
              <w:spacing w:after="60"/>
              <w:rPr>
                <w:rFonts w:cstheme="minorHAnsi"/>
                <w:sz w:val="20"/>
                <w:szCs w:val="20"/>
              </w:rPr>
            </w:pPr>
            <w:r w:rsidRPr="00BF1D9E">
              <w:rPr>
                <w:rFonts w:cstheme="minorHAnsi"/>
                <w:sz w:val="20"/>
                <w:szCs w:val="20"/>
              </w:rPr>
              <w:t>0 = No</w:t>
            </w:r>
          </w:p>
        </w:tc>
        <w:tc>
          <w:tcPr>
            <w:tcW w:w="810" w:type="dxa"/>
          </w:tcPr>
          <w:p w14:paraId="69960D3A" w14:textId="77777777" w:rsidR="00407368" w:rsidRPr="0020155C" w:rsidRDefault="00407368" w:rsidP="00407368">
            <w:pPr>
              <w:tabs>
                <w:tab w:val="left" w:pos="576"/>
              </w:tabs>
              <w:spacing w:before="60" w:after="0"/>
              <w:jc w:val="center"/>
              <w:rPr>
                <w:rFonts w:cstheme="minorHAnsi"/>
                <w:sz w:val="20"/>
                <w:szCs w:val="20"/>
              </w:rPr>
            </w:pPr>
            <w:r>
              <w:rPr>
                <w:rFonts w:cstheme="minorHAnsi"/>
                <w:sz w:val="20"/>
                <w:szCs w:val="20"/>
              </w:rPr>
              <w:t>2</w:t>
            </w:r>
          </w:p>
        </w:tc>
      </w:tr>
      <w:tr w:rsidR="00407368" w:rsidRPr="0020155C" w14:paraId="1C49C039" w14:textId="77777777" w:rsidTr="00407368">
        <w:tc>
          <w:tcPr>
            <w:tcW w:w="450" w:type="dxa"/>
          </w:tcPr>
          <w:p w14:paraId="2F473665" w14:textId="7D342833" w:rsidR="00407368" w:rsidRDefault="00407368" w:rsidP="00407368">
            <w:pPr>
              <w:tabs>
                <w:tab w:val="left" w:pos="576"/>
              </w:tabs>
              <w:spacing w:before="60" w:after="0"/>
              <w:jc w:val="right"/>
              <w:rPr>
                <w:rFonts w:cstheme="minorHAnsi"/>
                <w:sz w:val="20"/>
                <w:szCs w:val="20"/>
              </w:rPr>
            </w:pPr>
            <w:r>
              <w:rPr>
                <w:rFonts w:cstheme="minorHAnsi"/>
                <w:sz w:val="20"/>
                <w:szCs w:val="20"/>
              </w:rPr>
              <w:t>10</w:t>
            </w:r>
          </w:p>
        </w:tc>
        <w:tc>
          <w:tcPr>
            <w:tcW w:w="990" w:type="dxa"/>
          </w:tcPr>
          <w:p w14:paraId="51E65F0D" w14:textId="63FE5672" w:rsidR="00407368" w:rsidRPr="001C3B07" w:rsidRDefault="00407368" w:rsidP="00407368">
            <w:pPr>
              <w:tabs>
                <w:tab w:val="left" w:pos="576"/>
              </w:tabs>
              <w:spacing w:before="60" w:after="0"/>
              <w:rPr>
                <w:rFonts w:cstheme="minorHAnsi"/>
                <w:sz w:val="20"/>
                <w:szCs w:val="20"/>
              </w:rPr>
            </w:pPr>
            <w:r>
              <w:rPr>
                <w:rFonts w:cstheme="minorHAnsi"/>
                <w:sz w:val="20"/>
                <w:szCs w:val="20"/>
              </w:rPr>
              <w:t>Land</w:t>
            </w:r>
          </w:p>
        </w:tc>
        <w:tc>
          <w:tcPr>
            <w:tcW w:w="2070" w:type="dxa"/>
          </w:tcPr>
          <w:p w14:paraId="0DD95197" w14:textId="77777777" w:rsidR="00407368" w:rsidRPr="00E71E07" w:rsidRDefault="00407368" w:rsidP="00407368">
            <w:pPr>
              <w:tabs>
                <w:tab w:val="left" w:pos="576"/>
              </w:tabs>
              <w:spacing w:before="60" w:after="0"/>
              <w:rPr>
                <w:rFonts w:cstheme="minorHAnsi"/>
                <w:b/>
                <w:bCs/>
                <w:sz w:val="20"/>
                <w:szCs w:val="20"/>
              </w:rPr>
            </w:pPr>
            <w:r w:rsidRPr="00E71E07">
              <w:rPr>
                <w:rFonts w:cstheme="minorHAnsi"/>
                <w:b/>
                <w:bCs/>
                <w:sz w:val="20"/>
                <w:szCs w:val="20"/>
              </w:rPr>
              <w:t>arearentout_agriland</w:t>
            </w:r>
          </w:p>
        </w:tc>
        <w:tc>
          <w:tcPr>
            <w:tcW w:w="3060" w:type="dxa"/>
          </w:tcPr>
          <w:p w14:paraId="651BB57E" w14:textId="77777777" w:rsidR="00407368" w:rsidRPr="0020155C" w:rsidRDefault="00407368" w:rsidP="00407368">
            <w:pPr>
              <w:tabs>
                <w:tab w:val="left" w:pos="576"/>
              </w:tabs>
              <w:spacing w:before="60" w:after="0"/>
              <w:rPr>
                <w:rFonts w:cstheme="minorHAnsi"/>
                <w:b/>
                <w:sz w:val="20"/>
                <w:szCs w:val="20"/>
              </w:rPr>
            </w:pPr>
            <w:r w:rsidRPr="0020155C">
              <w:rPr>
                <w:rFonts w:cstheme="minorHAnsi"/>
                <w:b/>
                <w:sz w:val="20"/>
                <w:szCs w:val="20"/>
              </w:rPr>
              <w:t>Area of rent out agricultural land (Ha)</w:t>
            </w:r>
          </w:p>
        </w:tc>
        <w:tc>
          <w:tcPr>
            <w:tcW w:w="1980" w:type="dxa"/>
          </w:tcPr>
          <w:p w14:paraId="305461E6" w14:textId="39B00BED" w:rsidR="00407368" w:rsidRPr="00BF1D9E" w:rsidRDefault="00407368" w:rsidP="00407368">
            <w:pPr>
              <w:tabs>
                <w:tab w:val="left" w:pos="576"/>
              </w:tabs>
              <w:spacing w:before="60" w:after="60"/>
              <w:rPr>
                <w:rFonts w:cstheme="minorHAnsi"/>
                <w:sz w:val="20"/>
                <w:szCs w:val="20"/>
              </w:rPr>
            </w:pPr>
            <w:r w:rsidRPr="00BF1D9E">
              <w:rPr>
                <w:rFonts w:cstheme="minorHAnsi"/>
                <w:sz w:val="20"/>
                <w:szCs w:val="20"/>
              </w:rPr>
              <w:t>Numeric, continuous</w:t>
            </w:r>
          </w:p>
        </w:tc>
        <w:tc>
          <w:tcPr>
            <w:tcW w:w="810" w:type="dxa"/>
          </w:tcPr>
          <w:p w14:paraId="303C81BB" w14:textId="77777777" w:rsidR="00407368" w:rsidRPr="0020155C" w:rsidRDefault="00407368" w:rsidP="00407368">
            <w:pPr>
              <w:tabs>
                <w:tab w:val="left" w:pos="576"/>
              </w:tabs>
              <w:spacing w:before="60" w:after="0"/>
              <w:jc w:val="center"/>
              <w:rPr>
                <w:rFonts w:cstheme="minorHAnsi"/>
                <w:sz w:val="20"/>
                <w:szCs w:val="20"/>
              </w:rPr>
            </w:pPr>
            <w:r>
              <w:rPr>
                <w:rFonts w:cstheme="minorHAnsi"/>
                <w:sz w:val="20"/>
                <w:szCs w:val="20"/>
              </w:rPr>
              <w:t>2</w:t>
            </w:r>
          </w:p>
        </w:tc>
      </w:tr>
      <w:tr w:rsidR="00407368" w:rsidRPr="0020155C" w14:paraId="16460EE6" w14:textId="77777777" w:rsidTr="00407368">
        <w:tc>
          <w:tcPr>
            <w:tcW w:w="450" w:type="dxa"/>
          </w:tcPr>
          <w:p w14:paraId="65EC0AC8" w14:textId="282E62AF" w:rsidR="00407368" w:rsidRDefault="00407368" w:rsidP="00407368">
            <w:pPr>
              <w:tabs>
                <w:tab w:val="left" w:pos="576"/>
              </w:tabs>
              <w:spacing w:before="60" w:after="0"/>
              <w:jc w:val="right"/>
              <w:rPr>
                <w:rFonts w:cstheme="minorHAnsi"/>
                <w:sz w:val="20"/>
                <w:szCs w:val="20"/>
              </w:rPr>
            </w:pPr>
            <w:r>
              <w:rPr>
                <w:rFonts w:cstheme="minorHAnsi"/>
                <w:sz w:val="20"/>
                <w:szCs w:val="20"/>
              </w:rPr>
              <w:t>11</w:t>
            </w:r>
          </w:p>
        </w:tc>
        <w:tc>
          <w:tcPr>
            <w:tcW w:w="990" w:type="dxa"/>
          </w:tcPr>
          <w:p w14:paraId="0278F94F" w14:textId="48DD1E9B" w:rsidR="00407368" w:rsidRPr="001C3B07" w:rsidRDefault="00407368" w:rsidP="00407368">
            <w:pPr>
              <w:tabs>
                <w:tab w:val="left" w:pos="576"/>
              </w:tabs>
              <w:spacing w:before="60" w:after="0"/>
              <w:rPr>
                <w:rFonts w:cstheme="minorHAnsi"/>
                <w:sz w:val="20"/>
                <w:szCs w:val="20"/>
              </w:rPr>
            </w:pPr>
            <w:r>
              <w:rPr>
                <w:rFonts w:cstheme="minorHAnsi"/>
                <w:sz w:val="20"/>
                <w:szCs w:val="20"/>
              </w:rPr>
              <w:t>Land</w:t>
            </w:r>
          </w:p>
        </w:tc>
        <w:tc>
          <w:tcPr>
            <w:tcW w:w="2070" w:type="dxa"/>
          </w:tcPr>
          <w:p w14:paraId="760104CB" w14:textId="77777777" w:rsidR="00407368" w:rsidRPr="00E71E07" w:rsidRDefault="00407368" w:rsidP="00407368">
            <w:pPr>
              <w:tabs>
                <w:tab w:val="left" w:pos="576"/>
              </w:tabs>
              <w:spacing w:before="60" w:after="0"/>
              <w:rPr>
                <w:rFonts w:cstheme="minorHAnsi"/>
                <w:b/>
                <w:bCs/>
                <w:sz w:val="20"/>
                <w:szCs w:val="20"/>
              </w:rPr>
            </w:pPr>
            <w:r w:rsidRPr="00E71E07">
              <w:rPr>
                <w:rFonts w:cstheme="minorHAnsi"/>
                <w:b/>
                <w:bCs/>
                <w:sz w:val="20"/>
                <w:szCs w:val="20"/>
              </w:rPr>
              <w:t>rentin_agriland</w:t>
            </w:r>
          </w:p>
        </w:tc>
        <w:tc>
          <w:tcPr>
            <w:tcW w:w="3060" w:type="dxa"/>
          </w:tcPr>
          <w:p w14:paraId="547256FC" w14:textId="320503DE" w:rsidR="00407368" w:rsidRPr="00CD3100" w:rsidRDefault="00407368" w:rsidP="00407368">
            <w:pPr>
              <w:tabs>
                <w:tab w:val="left" w:pos="576"/>
              </w:tabs>
              <w:spacing w:before="60" w:after="0"/>
              <w:rPr>
                <w:rFonts w:cstheme="minorHAnsi"/>
                <w:b/>
                <w:sz w:val="20"/>
                <w:szCs w:val="20"/>
              </w:rPr>
            </w:pPr>
            <w:r w:rsidRPr="0020155C">
              <w:rPr>
                <w:rFonts w:cstheme="minorHAnsi"/>
                <w:b/>
                <w:sz w:val="20"/>
                <w:szCs w:val="20"/>
              </w:rPr>
              <w:t>Rent in Land</w:t>
            </w:r>
          </w:p>
        </w:tc>
        <w:tc>
          <w:tcPr>
            <w:tcW w:w="1980" w:type="dxa"/>
          </w:tcPr>
          <w:p w14:paraId="3FFE4678" w14:textId="77777777" w:rsidR="00407368" w:rsidRPr="00BF1D9E" w:rsidRDefault="00407368" w:rsidP="00407368">
            <w:pPr>
              <w:tabs>
                <w:tab w:val="left" w:pos="576"/>
              </w:tabs>
              <w:spacing w:before="60" w:after="0"/>
              <w:rPr>
                <w:rFonts w:cstheme="minorHAnsi"/>
                <w:sz w:val="20"/>
                <w:szCs w:val="20"/>
              </w:rPr>
            </w:pPr>
            <w:r w:rsidRPr="00BF1D9E">
              <w:rPr>
                <w:rFonts w:cstheme="minorHAnsi"/>
                <w:sz w:val="20"/>
                <w:szCs w:val="20"/>
              </w:rPr>
              <w:t>1 = Yes</w:t>
            </w:r>
          </w:p>
          <w:p w14:paraId="4703AC83" w14:textId="18E234F9" w:rsidR="00407368" w:rsidRPr="00BF1D9E" w:rsidRDefault="00407368" w:rsidP="00407368">
            <w:pPr>
              <w:tabs>
                <w:tab w:val="left" w:pos="576"/>
              </w:tabs>
              <w:spacing w:after="60"/>
              <w:rPr>
                <w:rFonts w:cstheme="minorHAnsi"/>
                <w:sz w:val="20"/>
                <w:szCs w:val="20"/>
              </w:rPr>
            </w:pPr>
            <w:r w:rsidRPr="00BF1D9E">
              <w:rPr>
                <w:rFonts w:cstheme="minorHAnsi"/>
                <w:sz w:val="20"/>
                <w:szCs w:val="20"/>
              </w:rPr>
              <w:t>0 = No</w:t>
            </w:r>
          </w:p>
        </w:tc>
        <w:tc>
          <w:tcPr>
            <w:tcW w:w="810" w:type="dxa"/>
          </w:tcPr>
          <w:p w14:paraId="72FE0656" w14:textId="77777777" w:rsidR="00407368" w:rsidRPr="0020155C" w:rsidRDefault="00407368" w:rsidP="00407368">
            <w:pPr>
              <w:tabs>
                <w:tab w:val="left" w:pos="576"/>
              </w:tabs>
              <w:spacing w:before="60" w:after="0"/>
              <w:jc w:val="center"/>
              <w:rPr>
                <w:rFonts w:cstheme="minorHAnsi"/>
                <w:sz w:val="20"/>
                <w:szCs w:val="20"/>
              </w:rPr>
            </w:pPr>
            <w:r>
              <w:rPr>
                <w:rFonts w:cstheme="minorHAnsi"/>
                <w:sz w:val="20"/>
                <w:szCs w:val="20"/>
              </w:rPr>
              <w:t>2</w:t>
            </w:r>
          </w:p>
        </w:tc>
      </w:tr>
      <w:tr w:rsidR="00407368" w:rsidRPr="0020155C" w14:paraId="357111E1" w14:textId="77777777" w:rsidTr="00407368">
        <w:tc>
          <w:tcPr>
            <w:tcW w:w="450" w:type="dxa"/>
          </w:tcPr>
          <w:p w14:paraId="6EDB95A3" w14:textId="2BC645A0" w:rsidR="00407368" w:rsidRDefault="00407368" w:rsidP="00407368">
            <w:pPr>
              <w:tabs>
                <w:tab w:val="left" w:pos="576"/>
              </w:tabs>
              <w:spacing w:before="60" w:after="0"/>
              <w:jc w:val="right"/>
              <w:rPr>
                <w:rFonts w:cstheme="minorHAnsi"/>
                <w:sz w:val="20"/>
                <w:szCs w:val="20"/>
              </w:rPr>
            </w:pPr>
            <w:r>
              <w:rPr>
                <w:rFonts w:cstheme="minorHAnsi"/>
                <w:sz w:val="20"/>
                <w:szCs w:val="20"/>
              </w:rPr>
              <w:t>12</w:t>
            </w:r>
          </w:p>
        </w:tc>
        <w:tc>
          <w:tcPr>
            <w:tcW w:w="990" w:type="dxa"/>
          </w:tcPr>
          <w:p w14:paraId="267038F9" w14:textId="00B65B5C" w:rsidR="00407368" w:rsidRPr="001C3B07" w:rsidRDefault="00407368" w:rsidP="00407368">
            <w:pPr>
              <w:tabs>
                <w:tab w:val="left" w:pos="576"/>
              </w:tabs>
              <w:spacing w:before="60" w:after="0"/>
              <w:rPr>
                <w:rFonts w:cstheme="minorHAnsi"/>
                <w:sz w:val="20"/>
                <w:szCs w:val="20"/>
              </w:rPr>
            </w:pPr>
            <w:r>
              <w:rPr>
                <w:rFonts w:cstheme="minorHAnsi"/>
                <w:sz w:val="20"/>
                <w:szCs w:val="20"/>
              </w:rPr>
              <w:t>Land</w:t>
            </w:r>
          </w:p>
        </w:tc>
        <w:tc>
          <w:tcPr>
            <w:tcW w:w="2070" w:type="dxa"/>
          </w:tcPr>
          <w:p w14:paraId="3A4665D3" w14:textId="77777777" w:rsidR="00407368" w:rsidRPr="00E71E07" w:rsidRDefault="00407368" w:rsidP="00407368">
            <w:pPr>
              <w:tabs>
                <w:tab w:val="left" w:pos="576"/>
              </w:tabs>
              <w:spacing w:before="60" w:after="0"/>
              <w:rPr>
                <w:rFonts w:cstheme="minorHAnsi"/>
                <w:b/>
                <w:bCs/>
                <w:sz w:val="20"/>
                <w:szCs w:val="20"/>
              </w:rPr>
            </w:pPr>
            <w:r w:rsidRPr="00E71E07">
              <w:rPr>
                <w:rFonts w:cstheme="minorHAnsi"/>
                <w:b/>
                <w:bCs/>
                <w:sz w:val="20"/>
                <w:szCs w:val="20"/>
              </w:rPr>
              <w:t>arearentin_agriland</w:t>
            </w:r>
          </w:p>
        </w:tc>
        <w:tc>
          <w:tcPr>
            <w:tcW w:w="3060" w:type="dxa"/>
          </w:tcPr>
          <w:p w14:paraId="39BD206D" w14:textId="77777777" w:rsidR="00407368" w:rsidRPr="0020155C" w:rsidRDefault="00407368" w:rsidP="00407368">
            <w:pPr>
              <w:tabs>
                <w:tab w:val="left" w:pos="576"/>
              </w:tabs>
              <w:spacing w:before="60" w:after="0"/>
              <w:rPr>
                <w:rFonts w:cstheme="minorHAnsi"/>
                <w:b/>
                <w:sz w:val="20"/>
                <w:szCs w:val="20"/>
              </w:rPr>
            </w:pPr>
            <w:r w:rsidRPr="0020155C">
              <w:rPr>
                <w:rFonts w:cstheme="minorHAnsi"/>
                <w:b/>
                <w:sz w:val="20"/>
                <w:szCs w:val="20"/>
              </w:rPr>
              <w:t>Area of rent in agricultural land (Ha)</w:t>
            </w:r>
          </w:p>
        </w:tc>
        <w:tc>
          <w:tcPr>
            <w:tcW w:w="1980" w:type="dxa"/>
          </w:tcPr>
          <w:p w14:paraId="68DC9AEA" w14:textId="30DBB9F1" w:rsidR="00407368" w:rsidRPr="00BF1D9E" w:rsidRDefault="00407368" w:rsidP="00407368">
            <w:pPr>
              <w:tabs>
                <w:tab w:val="left" w:pos="576"/>
              </w:tabs>
              <w:spacing w:before="60" w:after="60"/>
              <w:rPr>
                <w:rFonts w:cstheme="minorHAnsi"/>
                <w:sz w:val="20"/>
                <w:szCs w:val="20"/>
              </w:rPr>
            </w:pPr>
            <w:r w:rsidRPr="00BF1D9E">
              <w:rPr>
                <w:rFonts w:cstheme="minorHAnsi"/>
                <w:sz w:val="20"/>
                <w:szCs w:val="20"/>
              </w:rPr>
              <w:t>Numeric, continuous</w:t>
            </w:r>
          </w:p>
        </w:tc>
        <w:tc>
          <w:tcPr>
            <w:tcW w:w="810" w:type="dxa"/>
          </w:tcPr>
          <w:p w14:paraId="722FF904" w14:textId="77777777" w:rsidR="00407368" w:rsidRPr="0020155C" w:rsidRDefault="00407368" w:rsidP="00407368">
            <w:pPr>
              <w:tabs>
                <w:tab w:val="left" w:pos="576"/>
              </w:tabs>
              <w:spacing w:before="60" w:after="0"/>
              <w:jc w:val="center"/>
              <w:rPr>
                <w:rFonts w:cstheme="minorHAnsi"/>
                <w:sz w:val="20"/>
                <w:szCs w:val="20"/>
              </w:rPr>
            </w:pPr>
            <w:r>
              <w:rPr>
                <w:rFonts w:cstheme="minorHAnsi"/>
                <w:sz w:val="20"/>
                <w:szCs w:val="20"/>
              </w:rPr>
              <w:t>2</w:t>
            </w:r>
          </w:p>
        </w:tc>
      </w:tr>
      <w:tr w:rsidR="00407368" w:rsidRPr="0020155C" w14:paraId="56D33049" w14:textId="77777777" w:rsidTr="00407368">
        <w:tc>
          <w:tcPr>
            <w:tcW w:w="450" w:type="dxa"/>
          </w:tcPr>
          <w:p w14:paraId="2AA7007A" w14:textId="256E3859" w:rsidR="00407368" w:rsidRDefault="00407368" w:rsidP="00407368">
            <w:pPr>
              <w:tabs>
                <w:tab w:val="left" w:pos="576"/>
              </w:tabs>
              <w:spacing w:before="60" w:after="0"/>
              <w:jc w:val="right"/>
              <w:rPr>
                <w:rFonts w:cstheme="minorHAnsi"/>
                <w:sz w:val="20"/>
                <w:szCs w:val="20"/>
              </w:rPr>
            </w:pPr>
            <w:r>
              <w:rPr>
                <w:rFonts w:cstheme="minorHAnsi"/>
                <w:sz w:val="20"/>
                <w:szCs w:val="20"/>
              </w:rPr>
              <w:t>13</w:t>
            </w:r>
          </w:p>
        </w:tc>
        <w:tc>
          <w:tcPr>
            <w:tcW w:w="990" w:type="dxa"/>
          </w:tcPr>
          <w:p w14:paraId="009C9FD3" w14:textId="4AD00D9C" w:rsidR="00407368" w:rsidRPr="001C3B07" w:rsidRDefault="00407368" w:rsidP="00407368">
            <w:pPr>
              <w:tabs>
                <w:tab w:val="left" w:pos="576"/>
              </w:tabs>
              <w:spacing w:before="60" w:after="0"/>
              <w:rPr>
                <w:rFonts w:cstheme="minorHAnsi"/>
                <w:sz w:val="20"/>
                <w:szCs w:val="20"/>
              </w:rPr>
            </w:pPr>
            <w:r>
              <w:rPr>
                <w:rFonts w:cstheme="minorHAnsi"/>
                <w:sz w:val="20"/>
                <w:szCs w:val="20"/>
              </w:rPr>
              <w:t>Land</w:t>
            </w:r>
          </w:p>
        </w:tc>
        <w:tc>
          <w:tcPr>
            <w:tcW w:w="2070" w:type="dxa"/>
          </w:tcPr>
          <w:p w14:paraId="13AC1162" w14:textId="77777777" w:rsidR="00407368" w:rsidRPr="00E71E07" w:rsidRDefault="00407368" w:rsidP="00407368">
            <w:pPr>
              <w:tabs>
                <w:tab w:val="left" w:pos="576"/>
              </w:tabs>
              <w:spacing w:before="60" w:after="0"/>
              <w:rPr>
                <w:rFonts w:cstheme="minorHAnsi"/>
                <w:b/>
                <w:bCs/>
                <w:sz w:val="20"/>
                <w:szCs w:val="20"/>
              </w:rPr>
            </w:pPr>
            <w:r w:rsidRPr="00E71E07">
              <w:rPr>
                <w:rFonts w:cstheme="minorHAnsi"/>
                <w:b/>
                <w:bCs/>
                <w:sz w:val="20"/>
                <w:szCs w:val="20"/>
              </w:rPr>
              <w:t>docuagriland</w:t>
            </w:r>
          </w:p>
        </w:tc>
        <w:tc>
          <w:tcPr>
            <w:tcW w:w="3060" w:type="dxa"/>
          </w:tcPr>
          <w:p w14:paraId="7C0FFF4A" w14:textId="1202922A" w:rsidR="00407368" w:rsidRPr="0020155C" w:rsidRDefault="00407368" w:rsidP="00407368">
            <w:pPr>
              <w:tabs>
                <w:tab w:val="left" w:pos="576"/>
              </w:tabs>
              <w:spacing w:before="60" w:after="0"/>
              <w:rPr>
                <w:rFonts w:cstheme="minorHAnsi"/>
                <w:b/>
                <w:sz w:val="20"/>
                <w:szCs w:val="20"/>
              </w:rPr>
            </w:pPr>
            <w:r w:rsidRPr="0020155C">
              <w:rPr>
                <w:rFonts w:cstheme="minorHAnsi"/>
                <w:b/>
                <w:sz w:val="20"/>
                <w:szCs w:val="20"/>
              </w:rPr>
              <w:t>Documented agricultural land</w:t>
            </w:r>
          </w:p>
        </w:tc>
        <w:tc>
          <w:tcPr>
            <w:tcW w:w="1980" w:type="dxa"/>
          </w:tcPr>
          <w:p w14:paraId="45FD6256" w14:textId="77777777" w:rsidR="00407368" w:rsidRPr="00BF1D9E" w:rsidRDefault="00407368" w:rsidP="00407368">
            <w:pPr>
              <w:tabs>
                <w:tab w:val="left" w:pos="576"/>
              </w:tabs>
              <w:spacing w:before="60" w:after="0"/>
              <w:rPr>
                <w:rFonts w:cstheme="minorHAnsi"/>
                <w:sz w:val="20"/>
                <w:szCs w:val="20"/>
              </w:rPr>
            </w:pPr>
            <w:r w:rsidRPr="00BF1D9E">
              <w:rPr>
                <w:rFonts w:cstheme="minorHAnsi"/>
                <w:sz w:val="20"/>
                <w:szCs w:val="20"/>
              </w:rPr>
              <w:t>1 = Yes</w:t>
            </w:r>
          </w:p>
          <w:p w14:paraId="14FEB52A" w14:textId="24B26731" w:rsidR="00407368" w:rsidRPr="00BF1D9E" w:rsidRDefault="00407368" w:rsidP="00407368">
            <w:pPr>
              <w:tabs>
                <w:tab w:val="left" w:pos="576"/>
              </w:tabs>
              <w:spacing w:after="60"/>
              <w:rPr>
                <w:rFonts w:cstheme="minorHAnsi"/>
                <w:sz w:val="20"/>
                <w:szCs w:val="20"/>
              </w:rPr>
            </w:pPr>
            <w:r w:rsidRPr="00BF1D9E">
              <w:rPr>
                <w:rFonts w:cstheme="minorHAnsi"/>
                <w:sz w:val="20"/>
                <w:szCs w:val="20"/>
              </w:rPr>
              <w:t>0 = No</w:t>
            </w:r>
          </w:p>
        </w:tc>
        <w:tc>
          <w:tcPr>
            <w:tcW w:w="810" w:type="dxa"/>
          </w:tcPr>
          <w:p w14:paraId="0A78C967" w14:textId="77777777" w:rsidR="00407368" w:rsidRPr="0020155C" w:rsidRDefault="00407368" w:rsidP="00407368">
            <w:pPr>
              <w:tabs>
                <w:tab w:val="left" w:pos="576"/>
              </w:tabs>
              <w:spacing w:before="60" w:after="0"/>
              <w:jc w:val="center"/>
              <w:rPr>
                <w:rFonts w:cstheme="minorHAnsi"/>
                <w:sz w:val="20"/>
                <w:szCs w:val="20"/>
              </w:rPr>
            </w:pPr>
            <w:r>
              <w:rPr>
                <w:rFonts w:cstheme="minorHAnsi"/>
                <w:sz w:val="20"/>
                <w:szCs w:val="20"/>
              </w:rPr>
              <w:t>2</w:t>
            </w:r>
          </w:p>
        </w:tc>
      </w:tr>
      <w:tr w:rsidR="00407368" w:rsidRPr="0020155C" w14:paraId="56B32B61" w14:textId="77777777" w:rsidTr="00407368">
        <w:tc>
          <w:tcPr>
            <w:tcW w:w="450" w:type="dxa"/>
          </w:tcPr>
          <w:p w14:paraId="132C5C7D" w14:textId="6181D2B0" w:rsidR="00407368" w:rsidRDefault="00407368" w:rsidP="00407368">
            <w:pPr>
              <w:tabs>
                <w:tab w:val="left" w:pos="576"/>
              </w:tabs>
              <w:spacing w:before="60" w:after="0"/>
              <w:jc w:val="right"/>
              <w:rPr>
                <w:rFonts w:cstheme="minorHAnsi"/>
                <w:sz w:val="20"/>
                <w:szCs w:val="20"/>
              </w:rPr>
            </w:pPr>
            <w:r>
              <w:rPr>
                <w:rFonts w:cstheme="minorHAnsi"/>
                <w:sz w:val="20"/>
                <w:szCs w:val="20"/>
              </w:rPr>
              <w:t>14</w:t>
            </w:r>
          </w:p>
        </w:tc>
        <w:tc>
          <w:tcPr>
            <w:tcW w:w="990" w:type="dxa"/>
          </w:tcPr>
          <w:p w14:paraId="61BC446D" w14:textId="2D39883D" w:rsidR="00407368" w:rsidRPr="001C3B07" w:rsidRDefault="00407368" w:rsidP="00407368">
            <w:pPr>
              <w:tabs>
                <w:tab w:val="left" w:pos="576"/>
              </w:tabs>
              <w:spacing w:before="60" w:after="0"/>
              <w:rPr>
                <w:rFonts w:cstheme="minorHAnsi"/>
                <w:sz w:val="20"/>
                <w:szCs w:val="20"/>
              </w:rPr>
            </w:pPr>
            <w:r>
              <w:rPr>
                <w:rFonts w:cstheme="minorHAnsi"/>
                <w:sz w:val="20"/>
                <w:szCs w:val="20"/>
              </w:rPr>
              <w:t>Land</w:t>
            </w:r>
          </w:p>
        </w:tc>
        <w:tc>
          <w:tcPr>
            <w:tcW w:w="2070" w:type="dxa"/>
          </w:tcPr>
          <w:p w14:paraId="0E9A01DC" w14:textId="77777777" w:rsidR="00407368" w:rsidRPr="00E71E07" w:rsidRDefault="00407368" w:rsidP="00407368">
            <w:pPr>
              <w:tabs>
                <w:tab w:val="left" w:pos="576"/>
              </w:tabs>
              <w:spacing w:before="60" w:after="0"/>
              <w:rPr>
                <w:rFonts w:cstheme="minorHAnsi"/>
                <w:b/>
                <w:bCs/>
                <w:sz w:val="20"/>
                <w:szCs w:val="20"/>
              </w:rPr>
            </w:pPr>
            <w:r w:rsidRPr="00E71E07">
              <w:rPr>
                <w:rFonts w:cstheme="minorHAnsi"/>
                <w:b/>
                <w:bCs/>
                <w:sz w:val="20"/>
                <w:szCs w:val="20"/>
              </w:rPr>
              <w:t>fem_agrilandownti</w:t>
            </w:r>
          </w:p>
        </w:tc>
        <w:tc>
          <w:tcPr>
            <w:tcW w:w="3060" w:type="dxa"/>
          </w:tcPr>
          <w:p w14:paraId="49355F1C" w14:textId="165FDC28" w:rsidR="00407368" w:rsidRPr="0020155C" w:rsidRDefault="00407368" w:rsidP="00407368">
            <w:pPr>
              <w:tabs>
                <w:tab w:val="left" w:pos="576"/>
              </w:tabs>
              <w:spacing w:before="60" w:after="0"/>
              <w:rPr>
                <w:rFonts w:cstheme="minorHAnsi"/>
                <w:b/>
                <w:sz w:val="20"/>
                <w:szCs w:val="20"/>
              </w:rPr>
            </w:pPr>
            <w:r w:rsidRPr="0020155C">
              <w:rPr>
                <w:rFonts w:cstheme="minorHAnsi"/>
                <w:b/>
                <w:sz w:val="20"/>
                <w:szCs w:val="20"/>
              </w:rPr>
              <w:t>Ownership Agri Land – Female</w:t>
            </w:r>
          </w:p>
        </w:tc>
        <w:tc>
          <w:tcPr>
            <w:tcW w:w="1980" w:type="dxa"/>
          </w:tcPr>
          <w:p w14:paraId="22238FD4" w14:textId="77777777" w:rsidR="00407368" w:rsidRPr="00BF1D9E" w:rsidRDefault="00407368" w:rsidP="00407368">
            <w:pPr>
              <w:tabs>
                <w:tab w:val="left" w:pos="576"/>
              </w:tabs>
              <w:spacing w:before="60" w:after="0"/>
              <w:rPr>
                <w:rFonts w:cstheme="minorHAnsi"/>
                <w:sz w:val="20"/>
                <w:szCs w:val="20"/>
              </w:rPr>
            </w:pPr>
            <w:r w:rsidRPr="00BF1D9E">
              <w:rPr>
                <w:rFonts w:cstheme="minorHAnsi"/>
                <w:sz w:val="20"/>
                <w:szCs w:val="20"/>
              </w:rPr>
              <w:t>1 = Yes</w:t>
            </w:r>
          </w:p>
          <w:p w14:paraId="3C9BA460" w14:textId="49518D96" w:rsidR="00407368" w:rsidRPr="00BF1D9E" w:rsidRDefault="00407368" w:rsidP="00407368">
            <w:pPr>
              <w:tabs>
                <w:tab w:val="left" w:pos="576"/>
              </w:tabs>
              <w:spacing w:after="60"/>
              <w:rPr>
                <w:rFonts w:cstheme="minorHAnsi"/>
                <w:sz w:val="20"/>
                <w:szCs w:val="20"/>
              </w:rPr>
            </w:pPr>
            <w:r w:rsidRPr="00BF1D9E">
              <w:rPr>
                <w:rFonts w:cstheme="minorHAnsi"/>
                <w:sz w:val="20"/>
                <w:szCs w:val="20"/>
              </w:rPr>
              <w:t>0 = No</w:t>
            </w:r>
          </w:p>
        </w:tc>
        <w:tc>
          <w:tcPr>
            <w:tcW w:w="810" w:type="dxa"/>
          </w:tcPr>
          <w:p w14:paraId="39FDBFC8" w14:textId="77777777" w:rsidR="00407368" w:rsidRPr="0020155C" w:rsidRDefault="00407368" w:rsidP="00407368">
            <w:pPr>
              <w:tabs>
                <w:tab w:val="left" w:pos="576"/>
              </w:tabs>
              <w:spacing w:before="60" w:after="0"/>
              <w:jc w:val="center"/>
              <w:rPr>
                <w:rFonts w:cstheme="minorHAnsi"/>
                <w:sz w:val="20"/>
                <w:szCs w:val="20"/>
              </w:rPr>
            </w:pPr>
            <w:r>
              <w:rPr>
                <w:rFonts w:cstheme="minorHAnsi"/>
                <w:sz w:val="20"/>
                <w:szCs w:val="20"/>
              </w:rPr>
              <w:t>2</w:t>
            </w:r>
          </w:p>
        </w:tc>
      </w:tr>
      <w:tr w:rsidR="00407368" w:rsidRPr="0020155C" w14:paraId="1FE5F771" w14:textId="77777777" w:rsidTr="00407368">
        <w:tc>
          <w:tcPr>
            <w:tcW w:w="450" w:type="dxa"/>
          </w:tcPr>
          <w:p w14:paraId="1AD2BCD7" w14:textId="64B7C2D6" w:rsidR="00407368" w:rsidRDefault="00407368" w:rsidP="00407368">
            <w:pPr>
              <w:tabs>
                <w:tab w:val="left" w:pos="576"/>
              </w:tabs>
              <w:spacing w:before="60" w:after="0"/>
              <w:jc w:val="right"/>
              <w:rPr>
                <w:rFonts w:cstheme="minorHAnsi"/>
                <w:sz w:val="20"/>
                <w:szCs w:val="20"/>
              </w:rPr>
            </w:pPr>
            <w:r>
              <w:rPr>
                <w:rFonts w:cstheme="minorHAnsi"/>
                <w:sz w:val="20"/>
                <w:szCs w:val="20"/>
              </w:rPr>
              <w:t>15</w:t>
            </w:r>
          </w:p>
        </w:tc>
        <w:tc>
          <w:tcPr>
            <w:tcW w:w="990" w:type="dxa"/>
          </w:tcPr>
          <w:p w14:paraId="74A77959" w14:textId="54DF6FD9" w:rsidR="00407368" w:rsidRPr="001C3B07" w:rsidRDefault="00407368" w:rsidP="00407368">
            <w:pPr>
              <w:tabs>
                <w:tab w:val="left" w:pos="576"/>
              </w:tabs>
              <w:spacing w:before="60" w:after="0"/>
              <w:rPr>
                <w:rFonts w:cstheme="minorHAnsi"/>
                <w:sz w:val="20"/>
                <w:szCs w:val="20"/>
              </w:rPr>
            </w:pPr>
            <w:r>
              <w:rPr>
                <w:rFonts w:cstheme="minorHAnsi"/>
                <w:sz w:val="20"/>
                <w:szCs w:val="20"/>
              </w:rPr>
              <w:t>Land</w:t>
            </w:r>
          </w:p>
        </w:tc>
        <w:tc>
          <w:tcPr>
            <w:tcW w:w="2070" w:type="dxa"/>
          </w:tcPr>
          <w:p w14:paraId="57E733B5" w14:textId="77777777" w:rsidR="00407368" w:rsidRPr="00E71E07" w:rsidRDefault="00407368" w:rsidP="00407368">
            <w:pPr>
              <w:tabs>
                <w:tab w:val="left" w:pos="576"/>
              </w:tabs>
              <w:spacing w:before="60" w:after="0"/>
              <w:rPr>
                <w:rFonts w:cstheme="minorHAnsi"/>
                <w:b/>
                <w:bCs/>
                <w:sz w:val="20"/>
                <w:szCs w:val="20"/>
              </w:rPr>
            </w:pPr>
            <w:r w:rsidRPr="00E71E07">
              <w:rPr>
                <w:rFonts w:cstheme="minorHAnsi"/>
                <w:b/>
                <w:bCs/>
                <w:sz w:val="20"/>
                <w:szCs w:val="20"/>
              </w:rPr>
              <w:t>area_docuagriland</w:t>
            </w:r>
          </w:p>
        </w:tc>
        <w:tc>
          <w:tcPr>
            <w:tcW w:w="3060" w:type="dxa"/>
          </w:tcPr>
          <w:p w14:paraId="5BB781A4" w14:textId="77777777" w:rsidR="00407368" w:rsidRPr="0020155C" w:rsidRDefault="00407368" w:rsidP="00407368">
            <w:pPr>
              <w:tabs>
                <w:tab w:val="left" w:pos="576"/>
              </w:tabs>
              <w:spacing w:before="60" w:after="0"/>
              <w:rPr>
                <w:rFonts w:cstheme="minorHAnsi"/>
                <w:b/>
                <w:sz w:val="20"/>
                <w:szCs w:val="20"/>
              </w:rPr>
            </w:pPr>
            <w:r w:rsidRPr="0020155C">
              <w:rPr>
                <w:rFonts w:cstheme="minorHAnsi"/>
                <w:b/>
                <w:sz w:val="20"/>
                <w:szCs w:val="20"/>
              </w:rPr>
              <w:t>Area of documented agricultural land (ha)</w:t>
            </w:r>
          </w:p>
        </w:tc>
        <w:tc>
          <w:tcPr>
            <w:tcW w:w="1980" w:type="dxa"/>
          </w:tcPr>
          <w:p w14:paraId="29F55715" w14:textId="22EB6D8A" w:rsidR="00407368" w:rsidRPr="00BF1D9E" w:rsidRDefault="00407368" w:rsidP="00407368">
            <w:pPr>
              <w:tabs>
                <w:tab w:val="left" w:pos="576"/>
              </w:tabs>
              <w:spacing w:before="60" w:after="60"/>
              <w:rPr>
                <w:rFonts w:cstheme="minorHAnsi"/>
                <w:sz w:val="20"/>
                <w:szCs w:val="20"/>
              </w:rPr>
            </w:pPr>
            <w:r w:rsidRPr="00BF1D9E">
              <w:rPr>
                <w:rFonts w:cstheme="minorHAnsi"/>
                <w:sz w:val="20"/>
                <w:szCs w:val="20"/>
              </w:rPr>
              <w:t>Numeric, continuous</w:t>
            </w:r>
          </w:p>
          <w:p w14:paraId="3F8816E0" w14:textId="0A3C83FE" w:rsidR="00407368" w:rsidRPr="00BF1D9E" w:rsidRDefault="00407368" w:rsidP="00407368">
            <w:pPr>
              <w:tabs>
                <w:tab w:val="left" w:pos="576"/>
              </w:tabs>
              <w:spacing w:after="0"/>
              <w:rPr>
                <w:rFonts w:cstheme="minorHAnsi"/>
                <w:sz w:val="20"/>
                <w:szCs w:val="20"/>
              </w:rPr>
            </w:pPr>
          </w:p>
        </w:tc>
        <w:tc>
          <w:tcPr>
            <w:tcW w:w="810" w:type="dxa"/>
          </w:tcPr>
          <w:p w14:paraId="62E2550E" w14:textId="77777777" w:rsidR="00407368" w:rsidRPr="0020155C" w:rsidRDefault="00407368" w:rsidP="00407368">
            <w:pPr>
              <w:tabs>
                <w:tab w:val="left" w:pos="576"/>
              </w:tabs>
              <w:spacing w:before="60" w:after="0"/>
              <w:jc w:val="center"/>
              <w:rPr>
                <w:rFonts w:cstheme="minorHAnsi"/>
                <w:sz w:val="20"/>
                <w:szCs w:val="20"/>
              </w:rPr>
            </w:pPr>
            <w:r>
              <w:rPr>
                <w:rFonts w:cstheme="minorHAnsi"/>
                <w:sz w:val="20"/>
                <w:szCs w:val="20"/>
              </w:rPr>
              <w:t>2</w:t>
            </w:r>
          </w:p>
        </w:tc>
      </w:tr>
      <w:tr w:rsidR="00407368" w:rsidRPr="0020155C" w14:paraId="11A9E1D5" w14:textId="77777777" w:rsidTr="00407368">
        <w:tc>
          <w:tcPr>
            <w:tcW w:w="450" w:type="dxa"/>
          </w:tcPr>
          <w:p w14:paraId="52F0EA19" w14:textId="23F43E7D" w:rsidR="00407368" w:rsidRDefault="00407368" w:rsidP="00407368">
            <w:pPr>
              <w:tabs>
                <w:tab w:val="left" w:pos="576"/>
              </w:tabs>
              <w:spacing w:before="60" w:after="0"/>
              <w:jc w:val="right"/>
              <w:rPr>
                <w:rFonts w:cstheme="minorHAnsi"/>
                <w:sz w:val="20"/>
                <w:szCs w:val="20"/>
              </w:rPr>
            </w:pPr>
            <w:r>
              <w:rPr>
                <w:rFonts w:cstheme="minorHAnsi"/>
                <w:sz w:val="20"/>
                <w:szCs w:val="20"/>
              </w:rPr>
              <w:t>16</w:t>
            </w:r>
          </w:p>
        </w:tc>
        <w:tc>
          <w:tcPr>
            <w:tcW w:w="990" w:type="dxa"/>
          </w:tcPr>
          <w:p w14:paraId="7BF0FB20" w14:textId="6347C22B" w:rsidR="00407368" w:rsidRPr="001C3B07" w:rsidRDefault="00407368" w:rsidP="00407368">
            <w:pPr>
              <w:tabs>
                <w:tab w:val="left" w:pos="576"/>
              </w:tabs>
              <w:spacing w:before="60" w:after="0"/>
              <w:rPr>
                <w:rFonts w:cstheme="minorHAnsi"/>
                <w:sz w:val="20"/>
                <w:szCs w:val="20"/>
              </w:rPr>
            </w:pPr>
            <w:r>
              <w:rPr>
                <w:rFonts w:cstheme="minorHAnsi"/>
                <w:sz w:val="20"/>
                <w:szCs w:val="20"/>
              </w:rPr>
              <w:t>Land</w:t>
            </w:r>
          </w:p>
        </w:tc>
        <w:tc>
          <w:tcPr>
            <w:tcW w:w="2070" w:type="dxa"/>
          </w:tcPr>
          <w:p w14:paraId="66DF0757" w14:textId="77777777" w:rsidR="00407368" w:rsidRPr="00E71E07" w:rsidRDefault="00407368" w:rsidP="00407368">
            <w:pPr>
              <w:tabs>
                <w:tab w:val="left" w:pos="576"/>
              </w:tabs>
              <w:spacing w:before="60" w:after="0"/>
              <w:rPr>
                <w:rFonts w:cstheme="minorHAnsi"/>
                <w:b/>
                <w:bCs/>
                <w:sz w:val="20"/>
                <w:szCs w:val="20"/>
              </w:rPr>
            </w:pPr>
            <w:r w:rsidRPr="00E71E07">
              <w:rPr>
                <w:rFonts w:cstheme="minorHAnsi"/>
                <w:b/>
                <w:bCs/>
                <w:sz w:val="20"/>
                <w:szCs w:val="20"/>
              </w:rPr>
              <w:t>agrilandownti</w:t>
            </w:r>
          </w:p>
        </w:tc>
        <w:tc>
          <w:tcPr>
            <w:tcW w:w="3060" w:type="dxa"/>
          </w:tcPr>
          <w:p w14:paraId="1529733E" w14:textId="77777777" w:rsidR="00407368" w:rsidRPr="0020155C" w:rsidRDefault="00407368" w:rsidP="00407368">
            <w:pPr>
              <w:tabs>
                <w:tab w:val="left" w:pos="576"/>
              </w:tabs>
              <w:spacing w:before="60" w:after="0"/>
              <w:rPr>
                <w:rFonts w:cstheme="minorHAnsi"/>
                <w:b/>
                <w:sz w:val="20"/>
                <w:szCs w:val="20"/>
              </w:rPr>
            </w:pPr>
            <w:r w:rsidRPr="0020155C">
              <w:rPr>
                <w:rFonts w:cstheme="minorHAnsi"/>
                <w:b/>
                <w:sz w:val="20"/>
                <w:szCs w:val="20"/>
              </w:rPr>
              <w:t>Type agricultural land ownership document</w:t>
            </w:r>
          </w:p>
          <w:p w14:paraId="6851CB8A" w14:textId="04BDDC86" w:rsidR="00407368" w:rsidRPr="0020155C" w:rsidRDefault="00407368" w:rsidP="00407368">
            <w:pPr>
              <w:tabs>
                <w:tab w:val="left" w:pos="576"/>
              </w:tabs>
              <w:spacing w:after="0"/>
              <w:rPr>
                <w:rFonts w:cstheme="minorHAnsi"/>
                <w:b/>
                <w:sz w:val="20"/>
                <w:szCs w:val="20"/>
              </w:rPr>
            </w:pPr>
          </w:p>
        </w:tc>
        <w:tc>
          <w:tcPr>
            <w:tcW w:w="1980" w:type="dxa"/>
          </w:tcPr>
          <w:p w14:paraId="234FE896" w14:textId="77777777" w:rsidR="00407368" w:rsidRPr="00BF1D9E" w:rsidRDefault="00407368" w:rsidP="00407368">
            <w:pPr>
              <w:tabs>
                <w:tab w:val="left" w:pos="576"/>
              </w:tabs>
              <w:spacing w:before="60" w:after="0"/>
              <w:rPr>
                <w:rFonts w:cstheme="minorHAnsi"/>
                <w:sz w:val="20"/>
                <w:szCs w:val="20"/>
              </w:rPr>
            </w:pPr>
            <w:r w:rsidRPr="00BF1D9E">
              <w:rPr>
                <w:rFonts w:cstheme="minorHAnsi"/>
                <w:sz w:val="20"/>
                <w:szCs w:val="20"/>
              </w:rPr>
              <w:t xml:space="preserve">1 = Title; deed </w:t>
            </w:r>
          </w:p>
          <w:p w14:paraId="4B9A8A6C" w14:textId="77777777" w:rsidR="00407368" w:rsidRPr="00BF1D9E" w:rsidRDefault="00407368" w:rsidP="00407368">
            <w:pPr>
              <w:tabs>
                <w:tab w:val="left" w:pos="576"/>
              </w:tabs>
              <w:spacing w:after="0"/>
              <w:rPr>
                <w:rFonts w:cstheme="minorHAnsi"/>
                <w:sz w:val="20"/>
                <w:szCs w:val="20"/>
              </w:rPr>
            </w:pPr>
            <w:r w:rsidRPr="00BF1D9E">
              <w:rPr>
                <w:rFonts w:cstheme="minorHAnsi"/>
                <w:sz w:val="20"/>
                <w:szCs w:val="20"/>
              </w:rPr>
              <w:t>2 = leasehold (govt issued)</w:t>
            </w:r>
          </w:p>
          <w:p w14:paraId="02BD3977" w14:textId="77777777" w:rsidR="00407368" w:rsidRPr="00BF1D9E" w:rsidRDefault="00407368" w:rsidP="00407368">
            <w:pPr>
              <w:tabs>
                <w:tab w:val="left" w:pos="576"/>
              </w:tabs>
              <w:spacing w:after="0"/>
              <w:rPr>
                <w:rFonts w:cstheme="minorHAnsi"/>
                <w:sz w:val="20"/>
                <w:szCs w:val="20"/>
              </w:rPr>
            </w:pPr>
            <w:r w:rsidRPr="00BF1D9E">
              <w:rPr>
                <w:rFonts w:cstheme="minorHAnsi"/>
                <w:sz w:val="20"/>
                <w:szCs w:val="20"/>
              </w:rPr>
              <w:t>3 = Customary land certificate/plot level</w:t>
            </w:r>
          </w:p>
          <w:p w14:paraId="305230BF" w14:textId="77777777" w:rsidR="00407368" w:rsidRPr="00BF1D9E" w:rsidRDefault="00407368" w:rsidP="00407368">
            <w:pPr>
              <w:tabs>
                <w:tab w:val="left" w:pos="576"/>
              </w:tabs>
              <w:spacing w:after="0"/>
              <w:rPr>
                <w:rFonts w:cstheme="minorHAnsi"/>
                <w:sz w:val="20"/>
                <w:szCs w:val="20"/>
              </w:rPr>
            </w:pPr>
            <w:r w:rsidRPr="00BF1D9E">
              <w:rPr>
                <w:rFonts w:cstheme="minorHAnsi"/>
                <w:sz w:val="20"/>
                <w:szCs w:val="20"/>
              </w:rPr>
              <w:t xml:space="preserve">4 = Customary based/ group right </w:t>
            </w:r>
          </w:p>
          <w:p w14:paraId="5C24D0CD" w14:textId="77777777" w:rsidR="00407368" w:rsidRPr="00BF1D9E" w:rsidRDefault="00407368" w:rsidP="00407368">
            <w:pPr>
              <w:tabs>
                <w:tab w:val="left" w:pos="576"/>
              </w:tabs>
              <w:spacing w:after="0"/>
              <w:rPr>
                <w:rFonts w:cstheme="minorHAnsi"/>
                <w:sz w:val="20"/>
                <w:szCs w:val="20"/>
              </w:rPr>
            </w:pPr>
            <w:r w:rsidRPr="00BF1D9E">
              <w:rPr>
                <w:rFonts w:cstheme="minorHAnsi"/>
                <w:sz w:val="20"/>
                <w:szCs w:val="20"/>
              </w:rPr>
              <w:t xml:space="preserve">5 = Cooperative </w:t>
            </w:r>
          </w:p>
          <w:p w14:paraId="11FAE27C" w14:textId="0B6B28E9" w:rsidR="00407368" w:rsidRPr="00BF1D9E" w:rsidRDefault="00407368" w:rsidP="00407368">
            <w:pPr>
              <w:tabs>
                <w:tab w:val="left" w:pos="576"/>
              </w:tabs>
              <w:spacing w:after="60"/>
              <w:rPr>
                <w:rFonts w:cstheme="minorHAnsi"/>
                <w:sz w:val="20"/>
                <w:szCs w:val="20"/>
              </w:rPr>
            </w:pPr>
            <w:r w:rsidRPr="00BF1D9E">
              <w:rPr>
                <w:rFonts w:cstheme="minorHAnsi"/>
                <w:sz w:val="20"/>
                <w:szCs w:val="20"/>
              </w:rPr>
              <w:t>6 = Other</w:t>
            </w:r>
          </w:p>
        </w:tc>
        <w:tc>
          <w:tcPr>
            <w:tcW w:w="810" w:type="dxa"/>
          </w:tcPr>
          <w:p w14:paraId="60CF7434" w14:textId="77777777" w:rsidR="00407368" w:rsidRPr="0020155C" w:rsidRDefault="00407368" w:rsidP="00407368">
            <w:pPr>
              <w:tabs>
                <w:tab w:val="left" w:pos="576"/>
              </w:tabs>
              <w:spacing w:before="60" w:after="0"/>
              <w:jc w:val="center"/>
              <w:rPr>
                <w:rFonts w:cstheme="minorHAnsi"/>
                <w:sz w:val="20"/>
                <w:szCs w:val="20"/>
              </w:rPr>
            </w:pPr>
            <w:r>
              <w:rPr>
                <w:rFonts w:cstheme="minorHAnsi"/>
                <w:sz w:val="20"/>
                <w:szCs w:val="20"/>
              </w:rPr>
              <w:t>2</w:t>
            </w:r>
          </w:p>
        </w:tc>
      </w:tr>
      <w:tr w:rsidR="00407368" w:rsidRPr="0020155C" w14:paraId="1995B883" w14:textId="77777777" w:rsidTr="00407368">
        <w:tc>
          <w:tcPr>
            <w:tcW w:w="450" w:type="dxa"/>
          </w:tcPr>
          <w:p w14:paraId="5959214A" w14:textId="730D455E" w:rsidR="00407368" w:rsidRDefault="00407368" w:rsidP="00407368">
            <w:pPr>
              <w:tabs>
                <w:tab w:val="left" w:pos="576"/>
              </w:tabs>
              <w:spacing w:before="60" w:after="0"/>
              <w:jc w:val="right"/>
              <w:rPr>
                <w:rFonts w:cstheme="minorHAnsi"/>
                <w:sz w:val="20"/>
                <w:szCs w:val="20"/>
              </w:rPr>
            </w:pPr>
            <w:r>
              <w:rPr>
                <w:rFonts w:cstheme="minorHAnsi"/>
                <w:sz w:val="20"/>
                <w:szCs w:val="20"/>
              </w:rPr>
              <w:t>17</w:t>
            </w:r>
          </w:p>
        </w:tc>
        <w:tc>
          <w:tcPr>
            <w:tcW w:w="990" w:type="dxa"/>
          </w:tcPr>
          <w:p w14:paraId="45FEC812" w14:textId="242C7A36" w:rsidR="00407368" w:rsidRPr="001C3B07" w:rsidRDefault="00407368" w:rsidP="00407368">
            <w:pPr>
              <w:tabs>
                <w:tab w:val="left" w:pos="576"/>
              </w:tabs>
              <w:spacing w:before="60" w:after="0"/>
              <w:rPr>
                <w:rFonts w:cstheme="minorHAnsi"/>
                <w:sz w:val="20"/>
                <w:szCs w:val="20"/>
              </w:rPr>
            </w:pPr>
            <w:r>
              <w:rPr>
                <w:rFonts w:cstheme="minorHAnsi"/>
                <w:sz w:val="20"/>
                <w:szCs w:val="20"/>
              </w:rPr>
              <w:t>Land</w:t>
            </w:r>
          </w:p>
        </w:tc>
        <w:tc>
          <w:tcPr>
            <w:tcW w:w="2070" w:type="dxa"/>
          </w:tcPr>
          <w:p w14:paraId="5A4E332E" w14:textId="77777777" w:rsidR="00407368" w:rsidRPr="00E71E07" w:rsidRDefault="00407368" w:rsidP="00407368">
            <w:pPr>
              <w:tabs>
                <w:tab w:val="left" w:pos="576"/>
              </w:tabs>
              <w:spacing w:before="60" w:after="0"/>
              <w:rPr>
                <w:rFonts w:cstheme="minorHAnsi"/>
                <w:b/>
                <w:bCs/>
                <w:sz w:val="20"/>
                <w:szCs w:val="20"/>
              </w:rPr>
            </w:pPr>
            <w:r w:rsidRPr="00E71E07">
              <w:rPr>
                <w:rFonts w:cstheme="minorHAnsi"/>
                <w:b/>
                <w:bCs/>
                <w:sz w:val="20"/>
                <w:szCs w:val="20"/>
              </w:rPr>
              <w:t>sellagriland</w:t>
            </w:r>
          </w:p>
        </w:tc>
        <w:tc>
          <w:tcPr>
            <w:tcW w:w="3060" w:type="dxa"/>
          </w:tcPr>
          <w:p w14:paraId="35CE0640" w14:textId="4C5E2B35" w:rsidR="00407368" w:rsidRPr="00CD3100" w:rsidRDefault="00407368" w:rsidP="00407368">
            <w:pPr>
              <w:tabs>
                <w:tab w:val="left" w:pos="576"/>
              </w:tabs>
              <w:spacing w:before="60" w:after="0"/>
              <w:rPr>
                <w:rFonts w:cstheme="minorHAnsi"/>
                <w:b/>
                <w:sz w:val="20"/>
                <w:szCs w:val="20"/>
              </w:rPr>
            </w:pPr>
            <w:r w:rsidRPr="0020155C">
              <w:rPr>
                <w:rFonts w:cstheme="minorHAnsi"/>
                <w:b/>
                <w:sz w:val="20"/>
                <w:szCs w:val="20"/>
              </w:rPr>
              <w:t>Right to sell agricultural land</w:t>
            </w:r>
          </w:p>
        </w:tc>
        <w:tc>
          <w:tcPr>
            <w:tcW w:w="1980" w:type="dxa"/>
          </w:tcPr>
          <w:p w14:paraId="1780E89F" w14:textId="77777777" w:rsidR="00407368" w:rsidRPr="00BF1D9E" w:rsidRDefault="00407368" w:rsidP="00407368">
            <w:pPr>
              <w:tabs>
                <w:tab w:val="left" w:pos="576"/>
              </w:tabs>
              <w:spacing w:before="60" w:after="0"/>
              <w:rPr>
                <w:rFonts w:cstheme="minorHAnsi"/>
                <w:sz w:val="20"/>
                <w:szCs w:val="20"/>
              </w:rPr>
            </w:pPr>
            <w:r w:rsidRPr="00BF1D9E">
              <w:rPr>
                <w:rFonts w:cstheme="minorHAnsi"/>
                <w:sz w:val="20"/>
                <w:szCs w:val="20"/>
              </w:rPr>
              <w:t>1 = Yes</w:t>
            </w:r>
          </w:p>
          <w:p w14:paraId="6D099997" w14:textId="4768DEF9" w:rsidR="00407368" w:rsidRPr="00BF1D9E" w:rsidRDefault="00407368" w:rsidP="00407368">
            <w:pPr>
              <w:tabs>
                <w:tab w:val="left" w:pos="576"/>
              </w:tabs>
              <w:spacing w:after="60"/>
              <w:rPr>
                <w:rFonts w:cstheme="minorHAnsi"/>
                <w:sz w:val="20"/>
                <w:szCs w:val="20"/>
              </w:rPr>
            </w:pPr>
            <w:r w:rsidRPr="00BF1D9E">
              <w:rPr>
                <w:rFonts w:cstheme="minorHAnsi"/>
                <w:sz w:val="20"/>
                <w:szCs w:val="20"/>
              </w:rPr>
              <w:t>0 = No</w:t>
            </w:r>
          </w:p>
        </w:tc>
        <w:tc>
          <w:tcPr>
            <w:tcW w:w="810" w:type="dxa"/>
          </w:tcPr>
          <w:p w14:paraId="245630AA" w14:textId="77777777" w:rsidR="00407368" w:rsidRPr="0020155C" w:rsidRDefault="00407368" w:rsidP="00407368">
            <w:pPr>
              <w:tabs>
                <w:tab w:val="left" w:pos="576"/>
              </w:tabs>
              <w:spacing w:before="60" w:after="0"/>
              <w:jc w:val="center"/>
              <w:rPr>
                <w:rFonts w:cstheme="minorHAnsi"/>
                <w:sz w:val="20"/>
                <w:szCs w:val="20"/>
              </w:rPr>
            </w:pPr>
            <w:r>
              <w:rPr>
                <w:rFonts w:cstheme="minorHAnsi"/>
                <w:sz w:val="20"/>
                <w:szCs w:val="20"/>
              </w:rPr>
              <w:t>2</w:t>
            </w:r>
          </w:p>
        </w:tc>
      </w:tr>
      <w:tr w:rsidR="00407368" w:rsidRPr="0020155C" w14:paraId="3381BBE9" w14:textId="77777777" w:rsidTr="00407368">
        <w:tc>
          <w:tcPr>
            <w:tcW w:w="450" w:type="dxa"/>
          </w:tcPr>
          <w:p w14:paraId="4EF8D3F4" w14:textId="1682EE95" w:rsidR="00407368" w:rsidRDefault="00407368" w:rsidP="00407368">
            <w:pPr>
              <w:tabs>
                <w:tab w:val="left" w:pos="576"/>
              </w:tabs>
              <w:spacing w:before="60" w:after="0"/>
              <w:jc w:val="right"/>
              <w:rPr>
                <w:rFonts w:cstheme="minorHAnsi"/>
                <w:sz w:val="20"/>
                <w:szCs w:val="20"/>
              </w:rPr>
            </w:pPr>
            <w:r>
              <w:rPr>
                <w:rFonts w:cstheme="minorHAnsi"/>
                <w:sz w:val="20"/>
                <w:szCs w:val="20"/>
              </w:rPr>
              <w:t>18</w:t>
            </w:r>
          </w:p>
        </w:tc>
        <w:tc>
          <w:tcPr>
            <w:tcW w:w="990" w:type="dxa"/>
          </w:tcPr>
          <w:p w14:paraId="2944DD30" w14:textId="071F186D" w:rsidR="00407368" w:rsidRPr="001C3B07" w:rsidRDefault="00407368" w:rsidP="00407368">
            <w:pPr>
              <w:tabs>
                <w:tab w:val="left" w:pos="576"/>
              </w:tabs>
              <w:spacing w:before="60" w:after="0"/>
              <w:rPr>
                <w:rFonts w:cstheme="minorHAnsi"/>
                <w:sz w:val="20"/>
                <w:szCs w:val="20"/>
              </w:rPr>
            </w:pPr>
            <w:r>
              <w:rPr>
                <w:rFonts w:cstheme="minorHAnsi"/>
                <w:sz w:val="20"/>
                <w:szCs w:val="20"/>
              </w:rPr>
              <w:t>Land</w:t>
            </w:r>
          </w:p>
        </w:tc>
        <w:tc>
          <w:tcPr>
            <w:tcW w:w="2070" w:type="dxa"/>
          </w:tcPr>
          <w:p w14:paraId="51E63794" w14:textId="77777777" w:rsidR="00407368" w:rsidRPr="00E71E07" w:rsidRDefault="00407368" w:rsidP="00407368">
            <w:pPr>
              <w:tabs>
                <w:tab w:val="left" w:pos="576"/>
              </w:tabs>
              <w:spacing w:before="60" w:after="0"/>
              <w:rPr>
                <w:rFonts w:cstheme="minorHAnsi"/>
                <w:b/>
                <w:bCs/>
                <w:sz w:val="20"/>
                <w:szCs w:val="20"/>
              </w:rPr>
            </w:pPr>
            <w:r w:rsidRPr="00E71E07">
              <w:rPr>
                <w:rFonts w:cstheme="minorHAnsi"/>
                <w:b/>
                <w:bCs/>
                <w:sz w:val="20"/>
                <w:szCs w:val="20"/>
              </w:rPr>
              <w:t>transagriland</w:t>
            </w:r>
          </w:p>
        </w:tc>
        <w:tc>
          <w:tcPr>
            <w:tcW w:w="3060" w:type="dxa"/>
          </w:tcPr>
          <w:p w14:paraId="3CDD5B54" w14:textId="2EFF21DE" w:rsidR="00407368" w:rsidRPr="00CD3100" w:rsidRDefault="00407368" w:rsidP="00407368">
            <w:pPr>
              <w:tabs>
                <w:tab w:val="left" w:pos="576"/>
              </w:tabs>
              <w:spacing w:before="60" w:after="0"/>
              <w:rPr>
                <w:rFonts w:cstheme="minorHAnsi"/>
                <w:b/>
                <w:sz w:val="20"/>
                <w:szCs w:val="20"/>
              </w:rPr>
            </w:pPr>
            <w:r w:rsidRPr="0020155C">
              <w:rPr>
                <w:rFonts w:cstheme="minorHAnsi"/>
                <w:b/>
                <w:sz w:val="20"/>
                <w:szCs w:val="20"/>
              </w:rPr>
              <w:t>Right to transfer agricultural land</w:t>
            </w:r>
          </w:p>
        </w:tc>
        <w:tc>
          <w:tcPr>
            <w:tcW w:w="1980" w:type="dxa"/>
          </w:tcPr>
          <w:p w14:paraId="064798F5" w14:textId="77777777" w:rsidR="00407368" w:rsidRPr="00BF1D9E" w:rsidRDefault="00407368" w:rsidP="00407368">
            <w:pPr>
              <w:tabs>
                <w:tab w:val="left" w:pos="576"/>
              </w:tabs>
              <w:spacing w:before="60" w:after="0"/>
              <w:rPr>
                <w:rFonts w:cstheme="minorHAnsi"/>
                <w:sz w:val="20"/>
                <w:szCs w:val="20"/>
              </w:rPr>
            </w:pPr>
            <w:r w:rsidRPr="00BF1D9E">
              <w:rPr>
                <w:rFonts w:cstheme="minorHAnsi"/>
                <w:sz w:val="20"/>
                <w:szCs w:val="20"/>
              </w:rPr>
              <w:t>1 = Yes</w:t>
            </w:r>
          </w:p>
          <w:p w14:paraId="5F2F9AE2" w14:textId="03C3B477" w:rsidR="00407368" w:rsidRPr="00BF1D9E" w:rsidRDefault="00407368" w:rsidP="00407368">
            <w:pPr>
              <w:tabs>
                <w:tab w:val="left" w:pos="576"/>
              </w:tabs>
              <w:spacing w:after="60"/>
              <w:rPr>
                <w:rFonts w:cstheme="minorHAnsi"/>
                <w:sz w:val="20"/>
                <w:szCs w:val="20"/>
              </w:rPr>
            </w:pPr>
            <w:r w:rsidRPr="00BF1D9E">
              <w:rPr>
                <w:rFonts w:cstheme="minorHAnsi"/>
                <w:sz w:val="20"/>
                <w:szCs w:val="20"/>
              </w:rPr>
              <w:t>0 = No</w:t>
            </w:r>
          </w:p>
        </w:tc>
        <w:tc>
          <w:tcPr>
            <w:tcW w:w="810" w:type="dxa"/>
          </w:tcPr>
          <w:p w14:paraId="4055B807" w14:textId="77777777" w:rsidR="00407368" w:rsidRPr="0020155C" w:rsidRDefault="00407368" w:rsidP="00407368">
            <w:pPr>
              <w:tabs>
                <w:tab w:val="left" w:pos="576"/>
              </w:tabs>
              <w:spacing w:before="60" w:after="0"/>
              <w:jc w:val="center"/>
              <w:rPr>
                <w:rFonts w:cstheme="minorHAnsi"/>
                <w:sz w:val="20"/>
                <w:szCs w:val="20"/>
              </w:rPr>
            </w:pPr>
            <w:r>
              <w:rPr>
                <w:rFonts w:cstheme="minorHAnsi"/>
                <w:sz w:val="20"/>
                <w:szCs w:val="20"/>
              </w:rPr>
              <w:t>2</w:t>
            </w:r>
          </w:p>
        </w:tc>
      </w:tr>
    </w:tbl>
    <w:p w14:paraId="1312AB8B" w14:textId="77777777" w:rsidR="00CD3100" w:rsidRPr="00407368" w:rsidRDefault="00CD3100" w:rsidP="00BF1D9E">
      <w:pPr>
        <w:pStyle w:val="NoSpacing"/>
        <w:rPr>
          <w:rFonts w:asciiTheme="minorHAnsi" w:hAnsiTheme="minorHAnsi" w:cstheme="minorHAnsi"/>
        </w:rPr>
      </w:pPr>
    </w:p>
    <w:p w14:paraId="3B2FF233" w14:textId="77777777" w:rsidR="00591E88" w:rsidRPr="00947FDE" w:rsidRDefault="00591E88" w:rsidP="007020E4">
      <w:pPr>
        <w:spacing w:after="0"/>
        <w:rPr>
          <w:rFonts w:cstheme="minorHAnsi"/>
        </w:rPr>
      </w:pPr>
      <w:bookmarkStart w:id="312" w:name="_Toc514150812"/>
      <w:bookmarkStart w:id="313" w:name="_Toc7198663"/>
      <w:bookmarkStart w:id="314" w:name="_Toc7198827"/>
    </w:p>
    <w:p w14:paraId="751128C0" w14:textId="5141055A" w:rsidR="00660FA1" w:rsidRPr="00947FDE" w:rsidRDefault="00660FA1" w:rsidP="00514FB8">
      <w:pPr>
        <w:pStyle w:val="Heading2"/>
        <w:spacing w:before="0" w:after="0"/>
        <w:rPr>
          <w:rFonts w:asciiTheme="minorHAnsi" w:hAnsiTheme="minorHAnsi" w:cstheme="minorHAnsi"/>
          <w:b/>
          <w:bCs/>
        </w:rPr>
      </w:pPr>
      <w:bookmarkStart w:id="315" w:name="_Toc176262726"/>
      <w:r w:rsidRPr="00947FDE">
        <w:rPr>
          <w:rFonts w:asciiTheme="minorHAnsi" w:hAnsiTheme="minorHAnsi" w:cstheme="minorHAnsi"/>
          <w:b/>
          <w:bCs/>
        </w:rPr>
        <w:t>Challenges</w:t>
      </w:r>
      <w:bookmarkEnd w:id="312"/>
      <w:r w:rsidR="006F619E">
        <w:rPr>
          <w:rFonts w:asciiTheme="minorHAnsi" w:hAnsiTheme="minorHAnsi" w:cstheme="minorHAnsi"/>
          <w:b/>
          <w:bCs/>
        </w:rPr>
        <w:t xml:space="preserve"> and </w:t>
      </w:r>
      <w:r w:rsidRPr="00947FDE">
        <w:rPr>
          <w:rFonts w:asciiTheme="minorHAnsi" w:hAnsiTheme="minorHAnsi" w:cstheme="minorHAnsi"/>
          <w:b/>
          <w:bCs/>
        </w:rPr>
        <w:t>Lessons learned</w:t>
      </w:r>
      <w:bookmarkEnd w:id="313"/>
      <w:bookmarkEnd w:id="314"/>
      <w:bookmarkEnd w:id="315"/>
    </w:p>
    <w:p w14:paraId="0C47BF53" w14:textId="77777777" w:rsidR="00514FB8" w:rsidRPr="00947FDE" w:rsidRDefault="00514FB8" w:rsidP="00514FB8">
      <w:pPr>
        <w:spacing w:after="0"/>
        <w:jc w:val="both"/>
        <w:rPr>
          <w:rFonts w:cstheme="minorHAnsi"/>
        </w:rPr>
      </w:pPr>
    </w:p>
    <w:p w14:paraId="2E554BDB" w14:textId="53B1746E" w:rsidR="00660FA1" w:rsidRPr="00947FDE" w:rsidRDefault="00660FA1" w:rsidP="00514FB8">
      <w:pPr>
        <w:spacing w:after="0"/>
        <w:jc w:val="both"/>
        <w:rPr>
          <w:rFonts w:cstheme="minorHAnsi"/>
        </w:rPr>
      </w:pPr>
      <w:r w:rsidRPr="00947FDE">
        <w:rPr>
          <w:rFonts w:cstheme="minorHAnsi"/>
        </w:rPr>
        <w:t xml:space="preserve">The dwelling and land variables will differ </w:t>
      </w:r>
      <w:r w:rsidR="00F31D93" w:rsidRPr="00947FDE">
        <w:rPr>
          <w:rFonts w:cstheme="minorHAnsi"/>
        </w:rPr>
        <w:t>in</w:t>
      </w:r>
      <w:r w:rsidR="00922696" w:rsidRPr="00947FDE">
        <w:rPr>
          <w:rFonts w:cstheme="minorHAnsi"/>
        </w:rPr>
        <w:t xml:space="preserve"> </w:t>
      </w:r>
      <w:r w:rsidRPr="00947FDE">
        <w:rPr>
          <w:rFonts w:cstheme="minorHAnsi"/>
        </w:rPr>
        <w:t xml:space="preserve">different country surveys. </w:t>
      </w:r>
      <w:r w:rsidR="00826C74" w:rsidRPr="00947FDE">
        <w:rPr>
          <w:rFonts w:cstheme="minorHAnsi"/>
        </w:rPr>
        <w:t>Documentation</w:t>
      </w:r>
      <w:r w:rsidRPr="00947FDE">
        <w:rPr>
          <w:rFonts w:cstheme="minorHAnsi"/>
        </w:rPr>
        <w:t xml:space="preserve"> of legal ownership and types of dwelling/land ownership will be different depending on the country context</w:t>
      </w:r>
      <w:r w:rsidR="00922696" w:rsidRPr="00947FDE">
        <w:rPr>
          <w:rFonts w:cstheme="minorHAnsi"/>
        </w:rPr>
        <w:t xml:space="preserve"> and will often be missing in household budget surveys</w:t>
      </w:r>
      <w:r w:rsidRPr="00947FDE">
        <w:rPr>
          <w:rFonts w:cstheme="minorHAnsi"/>
        </w:rPr>
        <w:t xml:space="preserve">. To help harmonizers to understand what can be considered documentation across countries, see </w:t>
      </w:r>
      <w:r w:rsidRPr="00947FDE">
        <w:rPr>
          <w:rFonts w:cstheme="minorHAnsi"/>
        </w:rPr>
        <w:fldChar w:fldCharType="begin"/>
      </w:r>
      <w:r w:rsidRPr="00947FDE">
        <w:rPr>
          <w:rFonts w:cstheme="minorHAnsi"/>
        </w:rPr>
        <w:instrText xml:space="preserve"> REF _Ref7197514 \h </w:instrText>
      </w:r>
      <w:r w:rsidR="006C23C9" w:rsidRPr="00947FDE">
        <w:rPr>
          <w:rFonts w:cstheme="minorHAnsi"/>
        </w:rPr>
        <w:instrText xml:space="preserve"> \* MERGEFORMAT </w:instrText>
      </w:r>
      <w:r w:rsidRPr="00947FDE">
        <w:rPr>
          <w:rFonts w:cstheme="minorHAnsi"/>
        </w:rPr>
      </w:r>
      <w:r w:rsidRPr="00947FDE">
        <w:rPr>
          <w:rFonts w:cstheme="minorHAnsi"/>
        </w:rPr>
        <w:fldChar w:fldCharType="separate"/>
      </w:r>
      <w:r w:rsidR="00F46525" w:rsidRPr="00947FDE">
        <w:rPr>
          <w:rFonts w:cstheme="minorHAnsi"/>
        </w:rPr>
        <w:t>Table</w:t>
      </w:r>
      <w:r w:rsidR="00514FB8" w:rsidRPr="00947FDE">
        <w:rPr>
          <w:rFonts w:cstheme="minorHAnsi"/>
        </w:rPr>
        <w:t xml:space="preserve"> 7.</w:t>
      </w:r>
      <w:r w:rsidR="00BF1D9E">
        <w:rPr>
          <w:rFonts w:cstheme="minorHAnsi"/>
        </w:rPr>
        <w:t>7</w:t>
      </w:r>
      <w:r w:rsidRPr="00947FDE">
        <w:rPr>
          <w:rFonts w:cstheme="minorHAnsi"/>
        </w:rPr>
        <w:fldChar w:fldCharType="end"/>
      </w:r>
      <w:r w:rsidRPr="00947FDE">
        <w:rPr>
          <w:rFonts w:cstheme="minorHAnsi"/>
        </w:rPr>
        <w:t xml:space="preserve">. </w:t>
      </w:r>
    </w:p>
    <w:p w14:paraId="4C6059B2" w14:textId="77777777" w:rsidR="00514FB8" w:rsidRPr="006C23C9" w:rsidRDefault="00514FB8" w:rsidP="00514FB8">
      <w:pPr>
        <w:spacing w:after="0"/>
        <w:jc w:val="both"/>
      </w:pPr>
    </w:p>
    <w:p w14:paraId="194BDF03" w14:textId="13780A03" w:rsidR="00660FA1" w:rsidRPr="00514FB8" w:rsidRDefault="00660FA1" w:rsidP="00514FB8">
      <w:pPr>
        <w:pStyle w:val="Caption"/>
        <w:spacing w:before="60" w:after="60"/>
        <w:jc w:val="center"/>
        <w:rPr>
          <w:b/>
          <w:bCs w:val="0"/>
        </w:rPr>
      </w:pPr>
      <w:bookmarkStart w:id="316" w:name="_Ref7197514"/>
      <w:r w:rsidRPr="00514FB8">
        <w:rPr>
          <w:b/>
          <w:bCs w:val="0"/>
        </w:rPr>
        <w:t xml:space="preserve">Table </w:t>
      </w:r>
      <w:r w:rsidR="00514FB8" w:rsidRPr="00514FB8">
        <w:rPr>
          <w:b/>
          <w:bCs w:val="0"/>
        </w:rPr>
        <w:t>7.</w:t>
      </w:r>
      <w:r w:rsidR="00BF1D9E">
        <w:rPr>
          <w:b/>
          <w:bCs w:val="0"/>
        </w:rPr>
        <w:t>7</w:t>
      </w:r>
      <w:bookmarkEnd w:id="316"/>
      <w:r w:rsidR="00826C74">
        <w:rPr>
          <w:b/>
          <w:bCs w:val="0"/>
        </w:rPr>
        <w:t>:</w:t>
      </w:r>
      <w:r w:rsidRPr="00514FB8">
        <w:rPr>
          <w:b/>
          <w:bCs w:val="0"/>
        </w:rPr>
        <w:t xml:space="preserve"> Legal documentation of property and land ownership and use</w:t>
      </w:r>
    </w:p>
    <w:tbl>
      <w:tblPr>
        <w:tblStyle w:val="TableGrid"/>
        <w:tblW w:w="9350" w:type="dxa"/>
        <w:tblLook w:val="04A0" w:firstRow="1" w:lastRow="0" w:firstColumn="1" w:lastColumn="0" w:noHBand="0" w:noVBand="1"/>
      </w:tblPr>
      <w:tblGrid>
        <w:gridCol w:w="2425"/>
        <w:gridCol w:w="6925"/>
      </w:tblGrid>
      <w:tr w:rsidR="00660FA1" w:rsidRPr="00947FDE" w14:paraId="288AE0C6" w14:textId="77777777" w:rsidTr="00886D6D">
        <w:tc>
          <w:tcPr>
            <w:tcW w:w="2425" w:type="dxa"/>
            <w:vMerge w:val="restart"/>
          </w:tcPr>
          <w:p w14:paraId="0EB73063" w14:textId="77777777" w:rsidR="00660FA1" w:rsidRPr="00947FDE" w:rsidRDefault="00660FA1">
            <w:pPr>
              <w:rPr>
                <w:rFonts w:cstheme="minorHAnsi"/>
              </w:rPr>
            </w:pPr>
            <w:bookmarkStart w:id="317" w:name="_Hlk133342740"/>
            <w:r w:rsidRPr="00947FDE">
              <w:rPr>
                <w:rFonts w:cstheme="minorHAnsi"/>
              </w:rPr>
              <w:t>Examples of title or deed – full ownership</w:t>
            </w:r>
          </w:p>
        </w:tc>
        <w:tc>
          <w:tcPr>
            <w:tcW w:w="6925" w:type="dxa"/>
          </w:tcPr>
          <w:p w14:paraId="24C80595" w14:textId="77777777" w:rsidR="00660FA1" w:rsidRPr="00947FDE" w:rsidRDefault="00660FA1">
            <w:pPr>
              <w:rPr>
                <w:rFonts w:cstheme="minorHAnsi"/>
              </w:rPr>
            </w:pPr>
            <w:r w:rsidRPr="00947FDE">
              <w:rPr>
                <w:rFonts w:cstheme="minorHAnsi"/>
              </w:rPr>
              <w:t xml:space="preserve">Title deed </w:t>
            </w:r>
          </w:p>
        </w:tc>
      </w:tr>
      <w:tr w:rsidR="00660FA1" w:rsidRPr="00947FDE" w14:paraId="4D5BB4E1" w14:textId="77777777" w:rsidTr="00886D6D">
        <w:tc>
          <w:tcPr>
            <w:tcW w:w="2425" w:type="dxa"/>
            <w:vMerge/>
          </w:tcPr>
          <w:p w14:paraId="72DDD5E2" w14:textId="77777777" w:rsidR="00660FA1" w:rsidRPr="00947FDE" w:rsidRDefault="00660FA1" w:rsidP="00C604CC">
            <w:pPr>
              <w:rPr>
                <w:rFonts w:cstheme="minorHAnsi"/>
              </w:rPr>
            </w:pPr>
          </w:p>
        </w:tc>
        <w:tc>
          <w:tcPr>
            <w:tcW w:w="6925" w:type="dxa"/>
          </w:tcPr>
          <w:p w14:paraId="436323A8" w14:textId="77777777" w:rsidR="00660FA1" w:rsidRPr="00947FDE" w:rsidRDefault="00660FA1">
            <w:pPr>
              <w:rPr>
                <w:rFonts w:cstheme="minorHAnsi"/>
              </w:rPr>
            </w:pPr>
            <w:r w:rsidRPr="00947FDE">
              <w:rPr>
                <w:rFonts w:cstheme="minorHAnsi"/>
              </w:rPr>
              <w:t xml:space="preserve">Registered title </w:t>
            </w:r>
          </w:p>
        </w:tc>
      </w:tr>
      <w:tr w:rsidR="00660FA1" w:rsidRPr="00947FDE" w14:paraId="6C55909F" w14:textId="77777777" w:rsidTr="00886D6D">
        <w:tc>
          <w:tcPr>
            <w:tcW w:w="2425" w:type="dxa"/>
            <w:vMerge/>
          </w:tcPr>
          <w:p w14:paraId="5236F534" w14:textId="77777777" w:rsidR="00660FA1" w:rsidRPr="00947FDE" w:rsidRDefault="00660FA1" w:rsidP="00C604CC">
            <w:pPr>
              <w:rPr>
                <w:rFonts w:cstheme="minorHAnsi"/>
              </w:rPr>
            </w:pPr>
          </w:p>
        </w:tc>
        <w:tc>
          <w:tcPr>
            <w:tcW w:w="6925" w:type="dxa"/>
          </w:tcPr>
          <w:p w14:paraId="2169A116" w14:textId="00F401C4" w:rsidR="00660FA1" w:rsidRPr="00947FDE" w:rsidRDefault="00660FA1">
            <w:pPr>
              <w:rPr>
                <w:rFonts w:cstheme="minorHAnsi"/>
              </w:rPr>
            </w:pPr>
            <w:r w:rsidRPr="00947FDE">
              <w:rPr>
                <w:rFonts w:cstheme="minorHAnsi"/>
              </w:rPr>
              <w:t>Land</w:t>
            </w:r>
            <w:r w:rsidR="00947FDE">
              <w:rPr>
                <w:rFonts w:cstheme="minorHAnsi"/>
              </w:rPr>
              <w:t xml:space="preserve"> </w:t>
            </w:r>
            <w:r w:rsidRPr="00947FDE">
              <w:rPr>
                <w:rFonts w:cstheme="minorHAnsi"/>
              </w:rPr>
              <w:t xml:space="preserve">hold title </w:t>
            </w:r>
          </w:p>
        </w:tc>
      </w:tr>
      <w:tr w:rsidR="00660FA1" w:rsidRPr="00947FDE" w14:paraId="6B31905B" w14:textId="77777777" w:rsidTr="00886D6D">
        <w:tc>
          <w:tcPr>
            <w:tcW w:w="2425" w:type="dxa"/>
            <w:vMerge/>
          </w:tcPr>
          <w:p w14:paraId="299A167B" w14:textId="77777777" w:rsidR="00660FA1" w:rsidRPr="00947FDE" w:rsidRDefault="00660FA1" w:rsidP="00C604CC">
            <w:pPr>
              <w:rPr>
                <w:rFonts w:cstheme="minorHAnsi"/>
              </w:rPr>
            </w:pPr>
          </w:p>
        </w:tc>
        <w:tc>
          <w:tcPr>
            <w:tcW w:w="6925" w:type="dxa"/>
          </w:tcPr>
          <w:p w14:paraId="175D23C2" w14:textId="77777777" w:rsidR="00660FA1" w:rsidRPr="00947FDE" w:rsidRDefault="00660FA1">
            <w:pPr>
              <w:rPr>
                <w:rFonts w:cstheme="minorHAnsi"/>
              </w:rPr>
            </w:pPr>
            <w:r w:rsidRPr="00947FDE">
              <w:rPr>
                <w:rFonts w:cstheme="minorHAnsi"/>
              </w:rPr>
              <w:t xml:space="preserve">Real property title based on court decision </w:t>
            </w:r>
          </w:p>
        </w:tc>
      </w:tr>
      <w:tr w:rsidR="00660FA1" w:rsidRPr="00947FDE" w14:paraId="5B1750C0" w14:textId="77777777" w:rsidTr="00886D6D">
        <w:tc>
          <w:tcPr>
            <w:tcW w:w="2425" w:type="dxa"/>
            <w:vMerge/>
          </w:tcPr>
          <w:p w14:paraId="677BECD1" w14:textId="77777777" w:rsidR="00660FA1" w:rsidRPr="00947FDE" w:rsidRDefault="00660FA1" w:rsidP="00C604CC">
            <w:pPr>
              <w:rPr>
                <w:rFonts w:cstheme="minorHAnsi"/>
              </w:rPr>
            </w:pPr>
          </w:p>
        </w:tc>
        <w:tc>
          <w:tcPr>
            <w:tcW w:w="6925" w:type="dxa"/>
          </w:tcPr>
          <w:p w14:paraId="1838EE36" w14:textId="77777777" w:rsidR="00660FA1" w:rsidRPr="00947FDE" w:rsidRDefault="00660FA1">
            <w:pPr>
              <w:rPr>
                <w:rFonts w:cstheme="minorHAnsi"/>
              </w:rPr>
            </w:pPr>
            <w:r w:rsidRPr="00947FDE">
              <w:rPr>
                <w:rFonts w:cstheme="minorHAnsi"/>
              </w:rPr>
              <w:t xml:space="preserve">Donation deed </w:t>
            </w:r>
          </w:p>
        </w:tc>
      </w:tr>
      <w:tr w:rsidR="00660FA1" w:rsidRPr="00947FDE" w14:paraId="4091BB73" w14:textId="77777777" w:rsidTr="00886D6D">
        <w:tc>
          <w:tcPr>
            <w:tcW w:w="2425" w:type="dxa"/>
            <w:vMerge/>
          </w:tcPr>
          <w:p w14:paraId="2881CC5D" w14:textId="77777777" w:rsidR="00660FA1" w:rsidRPr="00947FDE" w:rsidRDefault="00660FA1" w:rsidP="00C604CC">
            <w:pPr>
              <w:rPr>
                <w:rFonts w:cstheme="minorHAnsi"/>
              </w:rPr>
            </w:pPr>
          </w:p>
        </w:tc>
        <w:tc>
          <w:tcPr>
            <w:tcW w:w="6925" w:type="dxa"/>
          </w:tcPr>
          <w:p w14:paraId="1689D3DE" w14:textId="77777777" w:rsidR="00660FA1" w:rsidRPr="00947FDE" w:rsidRDefault="00660FA1">
            <w:pPr>
              <w:rPr>
                <w:rFonts w:cstheme="minorHAnsi"/>
              </w:rPr>
            </w:pPr>
            <w:r w:rsidRPr="00947FDE">
              <w:rPr>
                <w:rFonts w:cstheme="minorHAnsi"/>
              </w:rPr>
              <w:t>Registered conveyance of property/land in country with deeds system</w:t>
            </w:r>
          </w:p>
        </w:tc>
      </w:tr>
      <w:tr w:rsidR="00660FA1" w:rsidRPr="00947FDE" w14:paraId="2BBB194E" w14:textId="77777777" w:rsidTr="00886D6D">
        <w:tc>
          <w:tcPr>
            <w:tcW w:w="2425" w:type="dxa"/>
            <w:vMerge w:val="restart"/>
          </w:tcPr>
          <w:p w14:paraId="377D77AC" w14:textId="1A731D6A" w:rsidR="00660FA1" w:rsidRPr="00947FDE" w:rsidRDefault="00660FA1" w:rsidP="00C604CC">
            <w:pPr>
              <w:rPr>
                <w:rFonts w:cstheme="minorHAnsi"/>
              </w:rPr>
            </w:pPr>
            <w:r w:rsidRPr="00947FDE">
              <w:rPr>
                <w:rFonts w:cstheme="minorHAnsi"/>
              </w:rPr>
              <w:t>Long term leasehold with government</w:t>
            </w:r>
          </w:p>
        </w:tc>
        <w:tc>
          <w:tcPr>
            <w:tcW w:w="6925" w:type="dxa"/>
          </w:tcPr>
          <w:p w14:paraId="6364C3DE" w14:textId="77777777" w:rsidR="00660FA1" w:rsidRPr="00947FDE" w:rsidRDefault="00660FA1">
            <w:pPr>
              <w:rPr>
                <w:rFonts w:cstheme="minorHAnsi"/>
              </w:rPr>
            </w:pPr>
            <w:r w:rsidRPr="00947FDE">
              <w:rPr>
                <w:rFonts w:cstheme="minorHAnsi"/>
              </w:rPr>
              <w:t>Registered leasehold (Rwanda, Vietnam, Ethiopia etc.)</w:t>
            </w:r>
          </w:p>
        </w:tc>
      </w:tr>
      <w:tr w:rsidR="00660FA1" w:rsidRPr="00947FDE" w14:paraId="1B226FF7" w14:textId="77777777" w:rsidTr="00886D6D">
        <w:trPr>
          <w:trHeight w:val="296"/>
        </w:trPr>
        <w:tc>
          <w:tcPr>
            <w:tcW w:w="2425" w:type="dxa"/>
            <w:vMerge/>
          </w:tcPr>
          <w:p w14:paraId="43C69044" w14:textId="77777777" w:rsidR="00660FA1" w:rsidRPr="00947FDE" w:rsidRDefault="00660FA1" w:rsidP="00C604CC">
            <w:pPr>
              <w:rPr>
                <w:rFonts w:cstheme="minorHAnsi"/>
              </w:rPr>
            </w:pPr>
          </w:p>
        </w:tc>
        <w:tc>
          <w:tcPr>
            <w:tcW w:w="6925" w:type="dxa"/>
          </w:tcPr>
          <w:p w14:paraId="33994CC2" w14:textId="63FE70A2" w:rsidR="00660FA1" w:rsidRPr="00947FDE" w:rsidRDefault="00660FA1">
            <w:pPr>
              <w:rPr>
                <w:rFonts w:cstheme="minorHAnsi"/>
              </w:rPr>
            </w:pPr>
            <w:r w:rsidRPr="00947FDE">
              <w:rPr>
                <w:rFonts w:cstheme="minorHAnsi"/>
              </w:rPr>
              <w:t>Right of use and benefit of land (DUAT in Mozambique)</w:t>
            </w:r>
          </w:p>
        </w:tc>
      </w:tr>
      <w:tr w:rsidR="00660FA1" w:rsidRPr="00947FDE" w14:paraId="0CCCC4FB" w14:textId="77777777" w:rsidTr="00886D6D">
        <w:tc>
          <w:tcPr>
            <w:tcW w:w="2425" w:type="dxa"/>
            <w:vMerge w:val="restart"/>
          </w:tcPr>
          <w:p w14:paraId="132E2722" w14:textId="77777777" w:rsidR="00660FA1" w:rsidRPr="00947FDE" w:rsidRDefault="00660FA1">
            <w:pPr>
              <w:rPr>
                <w:rFonts w:cstheme="minorHAnsi"/>
              </w:rPr>
            </w:pPr>
            <w:r w:rsidRPr="00947FDE">
              <w:rPr>
                <w:rFonts w:cstheme="minorHAnsi"/>
              </w:rPr>
              <w:t xml:space="preserve">Occupancy agreement/semi-formal title for dwelling </w:t>
            </w:r>
          </w:p>
          <w:p w14:paraId="6C9FF301" w14:textId="77777777" w:rsidR="00660FA1" w:rsidRPr="00947FDE" w:rsidRDefault="00660FA1" w:rsidP="00C604CC">
            <w:pPr>
              <w:rPr>
                <w:rFonts w:cstheme="minorHAnsi"/>
              </w:rPr>
            </w:pPr>
          </w:p>
        </w:tc>
        <w:tc>
          <w:tcPr>
            <w:tcW w:w="6925" w:type="dxa"/>
          </w:tcPr>
          <w:p w14:paraId="4F3A5B48" w14:textId="77777777" w:rsidR="00660FA1" w:rsidRPr="00947FDE" w:rsidRDefault="00660FA1">
            <w:pPr>
              <w:rPr>
                <w:rFonts w:cstheme="minorHAnsi"/>
              </w:rPr>
            </w:pPr>
            <w:r w:rsidRPr="00947FDE">
              <w:rPr>
                <w:rFonts w:cstheme="minorHAnsi"/>
              </w:rPr>
              <w:t xml:space="preserve">Certificate of localization </w:t>
            </w:r>
          </w:p>
        </w:tc>
      </w:tr>
      <w:tr w:rsidR="00660FA1" w:rsidRPr="00947FDE" w14:paraId="15BC233F" w14:textId="77777777" w:rsidTr="00886D6D">
        <w:tc>
          <w:tcPr>
            <w:tcW w:w="2425" w:type="dxa"/>
            <w:vMerge/>
          </w:tcPr>
          <w:p w14:paraId="26AD9346" w14:textId="77777777" w:rsidR="00660FA1" w:rsidRPr="00947FDE" w:rsidRDefault="00660FA1" w:rsidP="00C604CC">
            <w:pPr>
              <w:rPr>
                <w:rFonts w:cstheme="minorHAnsi"/>
              </w:rPr>
            </w:pPr>
          </w:p>
        </w:tc>
        <w:tc>
          <w:tcPr>
            <w:tcW w:w="6925" w:type="dxa"/>
          </w:tcPr>
          <w:p w14:paraId="6BF79FD8" w14:textId="77777777" w:rsidR="00660FA1" w:rsidRPr="00947FDE" w:rsidRDefault="00660FA1">
            <w:pPr>
              <w:rPr>
                <w:rFonts w:cstheme="minorHAnsi"/>
              </w:rPr>
            </w:pPr>
            <w:r w:rsidRPr="00947FDE">
              <w:rPr>
                <w:rFonts w:cstheme="minorHAnsi"/>
              </w:rPr>
              <w:t xml:space="preserve">Occupancy permit </w:t>
            </w:r>
          </w:p>
        </w:tc>
      </w:tr>
      <w:tr w:rsidR="00660FA1" w:rsidRPr="00947FDE" w14:paraId="532ED85E" w14:textId="77777777" w:rsidTr="00886D6D">
        <w:tc>
          <w:tcPr>
            <w:tcW w:w="2425" w:type="dxa"/>
            <w:vMerge/>
          </w:tcPr>
          <w:p w14:paraId="6DA0F270" w14:textId="77777777" w:rsidR="00660FA1" w:rsidRPr="00947FDE" w:rsidRDefault="00660FA1" w:rsidP="00C604CC">
            <w:pPr>
              <w:rPr>
                <w:rFonts w:cstheme="minorHAnsi"/>
              </w:rPr>
            </w:pPr>
          </w:p>
        </w:tc>
        <w:tc>
          <w:tcPr>
            <w:tcW w:w="6925" w:type="dxa"/>
          </w:tcPr>
          <w:p w14:paraId="5281A8A0" w14:textId="77777777" w:rsidR="00660FA1" w:rsidRPr="00947FDE" w:rsidRDefault="00660FA1">
            <w:pPr>
              <w:rPr>
                <w:rFonts w:cstheme="minorHAnsi"/>
              </w:rPr>
            </w:pPr>
            <w:r w:rsidRPr="00947FDE">
              <w:rPr>
                <w:rFonts w:cstheme="minorHAnsi"/>
              </w:rPr>
              <w:t xml:space="preserve">Certificate of occupancy </w:t>
            </w:r>
          </w:p>
        </w:tc>
      </w:tr>
      <w:tr w:rsidR="00660FA1" w:rsidRPr="00947FDE" w14:paraId="543675B1" w14:textId="77777777" w:rsidTr="00886D6D">
        <w:tc>
          <w:tcPr>
            <w:tcW w:w="2425" w:type="dxa"/>
            <w:vMerge/>
          </w:tcPr>
          <w:p w14:paraId="472F6A9C" w14:textId="77777777" w:rsidR="00660FA1" w:rsidRPr="00947FDE" w:rsidRDefault="00660FA1" w:rsidP="00C604CC">
            <w:pPr>
              <w:rPr>
                <w:rFonts w:cstheme="minorHAnsi"/>
              </w:rPr>
            </w:pPr>
          </w:p>
        </w:tc>
        <w:tc>
          <w:tcPr>
            <w:tcW w:w="6925" w:type="dxa"/>
          </w:tcPr>
          <w:p w14:paraId="0119C20F" w14:textId="77777777" w:rsidR="00660FA1" w:rsidRPr="00947FDE" w:rsidRDefault="00660FA1">
            <w:pPr>
              <w:rPr>
                <w:rFonts w:cstheme="minorHAnsi"/>
              </w:rPr>
            </w:pPr>
            <w:r w:rsidRPr="00947FDE">
              <w:rPr>
                <w:rFonts w:cstheme="minorHAnsi"/>
              </w:rPr>
              <w:t xml:space="preserve">Grant of admission </w:t>
            </w:r>
          </w:p>
        </w:tc>
      </w:tr>
      <w:tr w:rsidR="00660FA1" w:rsidRPr="00947FDE" w14:paraId="6745F82A" w14:textId="77777777" w:rsidTr="00886D6D">
        <w:tc>
          <w:tcPr>
            <w:tcW w:w="2425" w:type="dxa"/>
            <w:vMerge/>
          </w:tcPr>
          <w:p w14:paraId="484DE2A4" w14:textId="77777777" w:rsidR="00660FA1" w:rsidRPr="00947FDE" w:rsidRDefault="00660FA1" w:rsidP="00C604CC">
            <w:pPr>
              <w:rPr>
                <w:rFonts w:cstheme="minorHAnsi"/>
              </w:rPr>
            </w:pPr>
          </w:p>
        </w:tc>
        <w:tc>
          <w:tcPr>
            <w:tcW w:w="6925" w:type="dxa"/>
          </w:tcPr>
          <w:p w14:paraId="6EFC7CA0" w14:textId="77777777" w:rsidR="00660FA1" w:rsidRPr="00947FDE" w:rsidRDefault="00660FA1">
            <w:pPr>
              <w:rPr>
                <w:rFonts w:cstheme="minorHAnsi"/>
              </w:rPr>
            </w:pPr>
            <w:r w:rsidRPr="00947FDE">
              <w:rPr>
                <w:rFonts w:cstheme="minorHAnsi"/>
              </w:rPr>
              <w:t>Bails (French system)</w:t>
            </w:r>
          </w:p>
        </w:tc>
      </w:tr>
      <w:tr w:rsidR="00660FA1" w:rsidRPr="00947FDE" w14:paraId="23EE98B4" w14:textId="77777777" w:rsidTr="00886D6D">
        <w:tc>
          <w:tcPr>
            <w:tcW w:w="2425" w:type="dxa"/>
            <w:vMerge/>
          </w:tcPr>
          <w:p w14:paraId="024E4EC9" w14:textId="77777777" w:rsidR="00660FA1" w:rsidRPr="00947FDE" w:rsidRDefault="00660FA1" w:rsidP="00C604CC">
            <w:pPr>
              <w:rPr>
                <w:rFonts w:cstheme="minorHAnsi"/>
              </w:rPr>
            </w:pPr>
          </w:p>
        </w:tc>
        <w:tc>
          <w:tcPr>
            <w:tcW w:w="6925" w:type="dxa"/>
          </w:tcPr>
          <w:p w14:paraId="11311B3C" w14:textId="77777777" w:rsidR="00660FA1" w:rsidRPr="00947FDE" w:rsidRDefault="00660FA1">
            <w:pPr>
              <w:rPr>
                <w:rFonts w:cstheme="minorHAnsi"/>
              </w:rPr>
            </w:pPr>
            <w:r w:rsidRPr="00947FDE">
              <w:rPr>
                <w:rFonts w:cstheme="minorHAnsi"/>
              </w:rPr>
              <w:t>Rural/ urban concession</w:t>
            </w:r>
          </w:p>
        </w:tc>
      </w:tr>
      <w:tr w:rsidR="00660FA1" w:rsidRPr="00947FDE" w14:paraId="515D8B81" w14:textId="77777777" w:rsidTr="00886D6D">
        <w:tc>
          <w:tcPr>
            <w:tcW w:w="2425" w:type="dxa"/>
            <w:vMerge w:val="restart"/>
          </w:tcPr>
          <w:p w14:paraId="1364FBF3" w14:textId="77777777" w:rsidR="00660FA1" w:rsidRPr="00947FDE" w:rsidRDefault="00660FA1" w:rsidP="00C604CC">
            <w:pPr>
              <w:rPr>
                <w:rFonts w:cstheme="minorHAnsi"/>
              </w:rPr>
            </w:pPr>
            <w:r w:rsidRPr="00947FDE">
              <w:rPr>
                <w:rFonts w:cstheme="minorHAnsi"/>
              </w:rPr>
              <w:t>Occupancy agreement/semi-formal title for land (including registration of customary land)</w:t>
            </w:r>
          </w:p>
        </w:tc>
        <w:tc>
          <w:tcPr>
            <w:tcW w:w="6925" w:type="dxa"/>
          </w:tcPr>
          <w:p w14:paraId="2422427D" w14:textId="77777777" w:rsidR="00660FA1" w:rsidRPr="00947FDE" w:rsidRDefault="00660FA1">
            <w:pPr>
              <w:rPr>
                <w:rFonts w:cstheme="minorHAnsi"/>
              </w:rPr>
            </w:pPr>
            <w:r w:rsidRPr="00947FDE">
              <w:rPr>
                <w:rFonts w:cstheme="minorHAnsi"/>
              </w:rPr>
              <w:t xml:space="preserve">Land use certificate </w:t>
            </w:r>
          </w:p>
        </w:tc>
      </w:tr>
      <w:tr w:rsidR="00660FA1" w:rsidRPr="00947FDE" w14:paraId="71C35DB6" w14:textId="77777777" w:rsidTr="00886D6D">
        <w:tc>
          <w:tcPr>
            <w:tcW w:w="2425" w:type="dxa"/>
            <w:vMerge/>
          </w:tcPr>
          <w:p w14:paraId="0CBDA264" w14:textId="77777777" w:rsidR="00660FA1" w:rsidRPr="00947FDE" w:rsidRDefault="00660FA1" w:rsidP="00C604CC">
            <w:pPr>
              <w:rPr>
                <w:rFonts w:cstheme="minorHAnsi"/>
              </w:rPr>
            </w:pPr>
          </w:p>
        </w:tc>
        <w:tc>
          <w:tcPr>
            <w:tcW w:w="6925" w:type="dxa"/>
          </w:tcPr>
          <w:p w14:paraId="620B9797" w14:textId="77777777" w:rsidR="00660FA1" w:rsidRPr="00947FDE" w:rsidRDefault="00660FA1">
            <w:pPr>
              <w:rPr>
                <w:rFonts w:cstheme="minorHAnsi"/>
              </w:rPr>
            </w:pPr>
            <w:r w:rsidRPr="00947FDE">
              <w:rPr>
                <w:rFonts w:cstheme="minorHAnsi"/>
              </w:rPr>
              <w:t xml:space="preserve">Certificate of customary ownership </w:t>
            </w:r>
          </w:p>
        </w:tc>
      </w:tr>
      <w:tr w:rsidR="00660FA1" w:rsidRPr="00947FDE" w14:paraId="048F5DB9" w14:textId="77777777" w:rsidTr="00886D6D">
        <w:tc>
          <w:tcPr>
            <w:tcW w:w="2425" w:type="dxa"/>
            <w:vMerge/>
          </w:tcPr>
          <w:p w14:paraId="6EEEF17F" w14:textId="77777777" w:rsidR="00660FA1" w:rsidRPr="00947FDE" w:rsidRDefault="00660FA1" w:rsidP="00C604CC">
            <w:pPr>
              <w:rPr>
                <w:rFonts w:cstheme="minorHAnsi"/>
              </w:rPr>
            </w:pPr>
          </w:p>
        </w:tc>
        <w:tc>
          <w:tcPr>
            <w:tcW w:w="6925" w:type="dxa"/>
          </w:tcPr>
          <w:p w14:paraId="5FB38202" w14:textId="77777777" w:rsidR="00660FA1" w:rsidRPr="00947FDE" w:rsidRDefault="00660FA1">
            <w:pPr>
              <w:rPr>
                <w:rFonts w:cstheme="minorHAnsi"/>
              </w:rPr>
            </w:pPr>
            <w:r w:rsidRPr="00947FDE">
              <w:rPr>
                <w:rFonts w:cstheme="minorHAnsi"/>
              </w:rPr>
              <w:t xml:space="preserve">Certificate of hereditary acquisition listed in registry </w:t>
            </w:r>
          </w:p>
        </w:tc>
      </w:tr>
      <w:tr w:rsidR="00660FA1" w:rsidRPr="00947FDE" w14:paraId="569A7EBA" w14:textId="77777777" w:rsidTr="00886D6D">
        <w:tc>
          <w:tcPr>
            <w:tcW w:w="2425" w:type="dxa"/>
            <w:vMerge/>
          </w:tcPr>
          <w:p w14:paraId="0B0B3144" w14:textId="77777777" w:rsidR="00660FA1" w:rsidRPr="00947FDE" w:rsidRDefault="00660FA1" w:rsidP="00C604CC">
            <w:pPr>
              <w:rPr>
                <w:rFonts w:cstheme="minorHAnsi"/>
              </w:rPr>
            </w:pPr>
          </w:p>
        </w:tc>
        <w:tc>
          <w:tcPr>
            <w:tcW w:w="6925" w:type="dxa"/>
          </w:tcPr>
          <w:p w14:paraId="476DB3E0" w14:textId="77777777" w:rsidR="00660FA1" w:rsidRPr="00947FDE" w:rsidRDefault="00660FA1">
            <w:pPr>
              <w:rPr>
                <w:rFonts w:cstheme="minorHAnsi"/>
              </w:rPr>
            </w:pPr>
            <w:r w:rsidRPr="00947FDE">
              <w:rPr>
                <w:rFonts w:cstheme="minorHAnsi"/>
              </w:rPr>
              <w:t xml:space="preserve">Provisional concession </w:t>
            </w:r>
          </w:p>
        </w:tc>
      </w:tr>
      <w:tr w:rsidR="00660FA1" w:rsidRPr="00947FDE" w14:paraId="0E89C08A" w14:textId="77777777" w:rsidTr="00886D6D">
        <w:tc>
          <w:tcPr>
            <w:tcW w:w="2425" w:type="dxa"/>
            <w:vMerge/>
          </w:tcPr>
          <w:p w14:paraId="7FFC840D" w14:textId="77777777" w:rsidR="00660FA1" w:rsidRPr="00947FDE" w:rsidRDefault="00660FA1" w:rsidP="00C604CC">
            <w:pPr>
              <w:rPr>
                <w:rFonts w:cstheme="minorHAnsi"/>
              </w:rPr>
            </w:pPr>
          </w:p>
        </w:tc>
        <w:tc>
          <w:tcPr>
            <w:tcW w:w="6925" w:type="dxa"/>
          </w:tcPr>
          <w:p w14:paraId="1562E8CD" w14:textId="77777777" w:rsidR="00660FA1" w:rsidRPr="00947FDE" w:rsidRDefault="00660FA1">
            <w:pPr>
              <w:rPr>
                <w:rFonts w:cstheme="minorHAnsi"/>
              </w:rPr>
            </w:pPr>
            <w:r w:rsidRPr="00947FDE">
              <w:rPr>
                <w:rFonts w:cstheme="minorHAnsi"/>
              </w:rPr>
              <w:t xml:space="preserve">Official “petits papier”  </w:t>
            </w:r>
          </w:p>
        </w:tc>
      </w:tr>
      <w:tr w:rsidR="00660FA1" w:rsidRPr="00947FDE" w14:paraId="7F945312" w14:textId="77777777" w:rsidTr="00886D6D">
        <w:tc>
          <w:tcPr>
            <w:tcW w:w="2425" w:type="dxa"/>
            <w:vMerge w:val="restart"/>
          </w:tcPr>
          <w:p w14:paraId="55AC2D39" w14:textId="77777777" w:rsidR="00660FA1" w:rsidRPr="00947FDE" w:rsidRDefault="00660FA1" w:rsidP="00C604CC">
            <w:pPr>
              <w:rPr>
                <w:rFonts w:cstheme="minorHAnsi"/>
              </w:rPr>
            </w:pPr>
            <w:r w:rsidRPr="00947FDE">
              <w:rPr>
                <w:rFonts w:cstheme="minorHAnsi"/>
              </w:rPr>
              <w:t>Collective agreement of occupancy / semi-formal</w:t>
            </w:r>
          </w:p>
        </w:tc>
        <w:tc>
          <w:tcPr>
            <w:tcW w:w="6925" w:type="dxa"/>
          </w:tcPr>
          <w:p w14:paraId="12D1396A" w14:textId="3F036986" w:rsidR="00660FA1" w:rsidRPr="00947FDE" w:rsidRDefault="00660FA1">
            <w:pPr>
              <w:rPr>
                <w:rFonts w:cstheme="minorHAnsi"/>
              </w:rPr>
            </w:pPr>
            <w:r w:rsidRPr="00947FDE">
              <w:rPr>
                <w:rFonts w:cstheme="minorHAnsi"/>
              </w:rPr>
              <w:t xml:space="preserve">Collective land certificate </w:t>
            </w:r>
          </w:p>
        </w:tc>
      </w:tr>
      <w:tr w:rsidR="00660FA1" w:rsidRPr="00947FDE" w14:paraId="187B79F0" w14:textId="77777777" w:rsidTr="00886D6D">
        <w:tc>
          <w:tcPr>
            <w:tcW w:w="2425" w:type="dxa"/>
            <w:vMerge/>
          </w:tcPr>
          <w:p w14:paraId="7843E940" w14:textId="77777777" w:rsidR="00660FA1" w:rsidRPr="00947FDE" w:rsidRDefault="00660FA1" w:rsidP="00C604CC">
            <w:pPr>
              <w:rPr>
                <w:rFonts w:cstheme="minorHAnsi"/>
              </w:rPr>
            </w:pPr>
          </w:p>
        </w:tc>
        <w:tc>
          <w:tcPr>
            <w:tcW w:w="6925" w:type="dxa"/>
          </w:tcPr>
          <w:p w14:paraId="3093283D" w14:textId="52F70A5C" w:rsidR="00660FA1" w:rsidRPr="00947FDE" w:rsidRDefault="00660FA1">
            <w:pPr>
              <w:rPr>
                <w:rFonts w:cstheme="minorHAnsi"/>
              </w:rPr>
            </w:pPr>
            <w:r w:rsidRPr="00947FDE">
              <w:rPr>
                <w:rFonts w:cstheme="minorHAnsi"/>
              </w:rPr>
              <w:t>Community DUAT (Right of use and benefit of land)</w:t>
            </w:r>
          </w:p>
        </w:tc>
      </w:tr>
      <w:tr w:rsidR="00660FA1" w:rsidRPr="00947FDE" w14:paraId="64EF424A" w14:textId="77777777" w:rsidTr="00886D6D">
        <w:tc>
          <w:tcPr>
            <w:tcW w:w="2425" w:type="dxa"/>
            <w:vMerge/>
          </w:tcPr>
          <w:p w14:paraId="5401B47E" w14:textId="77777777" w:rsidR="00660FA1" w:rsidRPr="00947FDE" w:rsidRDefault="00660FA1" w:rsidP="00C604CC">
            <w:pPr>
              <w:rPr>
                <w:rFonts w:cstheme="minorHAnsi"/>
              </w:rPr>
            </w:pPr>
          </w:p>
        </w:tc>
        <w:tc>
          <w:tcPr>
            <w:tcW w:w="6925" w:type="dxa"/>
          </w:tcPr>
          <w:p w14:paraId="304868F5" w14:textId="6A554329" w:rsidR="00660FA1" w:rsidRPr="00947FDE" w:rsidRDefault="00660FA1">
            <w:pPr>
              <w:rPr>
                <w:rFonts w:cstheme="minorHAnsi"/>
              </w:rPr>
            </w:pPr>
            <w:r w:rsidRPr="00947FDE">
              <w:rPr>
                <w:rFonts w:cstheme="minorHAnsi"/>
              </w:rPr>
              <w:t>Tribal/Land certificate</w:t>
            </w:r>
          </w:p>
        </w:tc>
      </w:tr>
      <w:tr w:rsidR="00660FA1" w:rsidRPr="00947FDE" w14:paraId="45906AC9" w14:textId="77777777" w:rsidTr="00886D6D">
        <w:tc>
          <w:tcPr>
            <w:tcW w:w="2425" w:type="dxa"/>
            <w:vMerge w:val="restart"/>
          </w:tcPr>
          <w:p w14:paraId="49CEEF11" w14:textId="77777777" w:rsidR="00660FA1" w:rsidRPr="00947FDE" w:rsidRDefault="00660FA1">
            <w:pPr>
              <w:rPr>
                <w:rFonts w:cstheme="minorHAnsi"/>
              </w:rPr>
            </w:pPr>
            <w:r w:rsidRPr="00947FDE">
              <w:rPr>
                <w:rFonts w:cstheme="minorHAnsi"/>
              </w:rPr>
              <w:t xml:space="preserve">Examples of </w:t>
            </w:r>
            <w:r w:rsidRPr="00947FDE">
              <w:rPr>
                <w:rFonts w:cstheme="minorHAnsi"/>
                <w:b/>
              </w:rPr>
              <w:t>NOT</w:t>
            </w:r>
            <w:r w:rsidRPr="00947FDE">
              <w:rPr>
                <w:rFonts w:cstheme="minorHAnsi"/>
              </w:rPr>
              <w:t xml:space="preserve"> possessing a legal document as evidence of ownership for dwelling or land</w:t>
            </w:r>
          </w:p>
        </w:tc>
        <w:tc>
          <w:tcPr>
            <w:tcW w:w="6925" w:type="dxa"/>
          </w:tcPr>
          <w:p w14:paraId="22B64561" w14:textId="77777777" w:rsidR="00660FA1" w:rsidRPr="00947FDE" w:rsidRDefault="00660FA1" w:rsidP="00C604CC">
            <w:pPr>
              <w:rPr>
                <w:rFonts w:cstheme="minorHAnsi"/>
              </w:rPr>
            </w:pPr>
            <w:r w:rsidRPr="00947FDE">
              <w:rPr>
                <w:rFonts w:cstheme="minorHAnsi"/>
              </w:rPr>
              <w:t xml:space="preserve">Council tax letter </w:t>
            </w:r>
          </w:p>
        </w:tc>
      </w:tr>
      <w:tr w:rsidR="00660FA1" w:rsidRPr="00947FDE" w14:paraId="103446DA" w14:textId="77777777" w:rsidTr="00886D6D">
        <w:tc>
          <w:tcPr>
            <w:tcW w:w="2425" w:type="dxa"/>
            <w:vMerge/>
          </w:tcPr>
          <w:p w14:paraId="505D84F9" w14:textId="77777777" w:rsidR="00660FA1" w:rsidRPr="00947FDE" w:rsidRDefault="00660FA1" w:rsidP="00C604CC">
            <w:pPr>
              <w:rPr>
                <w:rFonts w:cstheme="minorHAnsi"/>
              </w:rPr>
            </w:pPr>
          </w:p>
        </w:tc>
        <w:tc>
          <w:tcPr>
            <w:tcW w:w="6925" w:type="dxa"/>
          </w:tcPr>
          <w:p w14:paraId="2EC32A23" w14:textId="77777777" w:rsidR="00660FA1" w:rsidRPr="00947FDE" w:rsidRDefault="00660FA1" w:rsidP="00C604CC">
            <w:pPr>
              <w:rPr>
                <w:rFonts w:cstheme="minorHAnsi"/>
              </w:rPr>
            </w:pPr>
            <w:r w:rsidRPr="00947FDE">
              <w:rPr>
                <w:rFonts w:cstheme="minorHAnsi"/>
              </w:rPr>
              <w:t xml:space="preserve">Minutes of palaver </w:t>
            </w:r>
          </w:p>
        </w:tc>
      </w:tr>
      <w:tr w:rsidR="00660FA1" w:rsidRPr="00947FDE" w14:paraId="75958B0B" w14:textId="77777777" w:rsidTr="00886D6D">
        <w:tc>
          <w:tcPr>
            <w:tcW w:w="2425" w:type="dxa"/>
            <w:vMerge/>
          </w:tcPr>
          <w:p w14:paraId="408ECD45" w14:textId="77777777" w:rsidR="00660FA1" w:rsidRPr="00947FDE" w:rsidRDefault="00660FA1" w:rsidP="00C604CC">
            <w:pPr>
              <w:rPr>
                <w:rFonts w:cstheme="minorHAnsi"/>
              </w:rPr>
            </w:pPr>
          </w:p>
        </w:tc>
        <w:tc>
          <w:tcPr>
            <w:tcW w:w="6925" w:type="dxa"/>
          </w:tcPr>
          <w:p w14:paraId="4165B31F" w14:textId="77777777" w:rsidR="00660FA1" w:rsidRPr="00947FDE" w:rsidRDefault="00660FA1" w:rsidP="00C604CC">
            <w:pPr>
              <w:rPr>
                <w:rFonts w:cstheme="minorHAnsi"/>
              </w:rPr>
            </w:pPr>
            <w:r w:rsidRPr="00947FDE">
              <w:rPr>
                <w:rFonts w:cstheme="minorHAnsi"/>
              </w:rPr>
              <w:t xml:space="preserve">Mortgage agreement </w:t>
            </w:r>
          </w:p>
        </w:tc>
      </w:tr>
      <w:tr w:rsidR="00660FA1" w:rsidRPr="00947FDE" w14:paraId="0BF7D77E" w14:textId="77777777" w:rsidTr="00886D6D">
        <w:tc>
          <w:tcPr>
            <w:tcW w:w="2425" w:type="dxa"/>
            <w:vMerge/>
          </w:tcPr>
          <w:p w14:paraId="05041C96" w14:textId="77777777" w:rsidR="00660FA1" w:rsidRPr="00947FDE" w:rsidRDefault="00660FA1" w:rsidP="00C604CC">
            <w:pPr>
              <w:rPr>
                <w:rFonts w:cstheme="minorHAnsi"/>
              </w:rPr>
            </w:pPr>
          </w:p>
        </w:tc>
        <w:tc>
          <w:tcPr>
            <w:tcW w:w="6925" w:type="dxa"/>
          </w:tcPr>
          <w:p w14:paraId="09C95613" w14:textId="77777777" w:rsidR="00660FA1" w:rsidRPr="00947FDE" w:rsidRDefault="00660FA1" w:rsidP="00C604CC">
            <w:pPr>
              <w:rPr>
                <w:rFonts w:cstheme="minorHAnsi"/>
              </w:rPr>
            </w:pPr>
            <w:r w:rsidRPr="00947FDE">
              <w:rPr>
                <w:rFonts w:cstheme="minorHAnsi"/>
              </w:rPr>
              <w:t xml:space="preserve">Mortgage bond </w:t>
            </w:r>
          </w:p>
        </w:tc>
      </w:tr>
      <w:tr w:rsidR="00660FA1" w:rsidRPr="00947FDE" w14:paraId="433DCAFB" w14:textId="77777777" w:rsidTr="00886D6D">
        <w:tc>
          <w:tcPr>
            <w:tcW w:w="2425" w:type="dxa"/>
            <w:vMerge/>
          </w:tcPr>
          <w:p w14:paraId="3E12C647" w14:textId="77777777" w:rsidR="00660FA1" w:rsidRPr="00947FDE" w:rsidRDefault="00660FA1" w:rsidP="00C604CC">
            <w:pPr>
              <w:rPr>
                <w:rFonts w:cstheme="minorHAnsi"/>
              </w:rPr>
            </w:pPr>
          </w:p>
        </w:tc>
        <w:tc>
          <w:tcPr>
            <w:tcW w:w="6925" w:type="dxa"/>
          </w:tcPr>
          <w:p w14:paraId="714D72E6" w14:textId="77777777" w:rsidR="00660FA1" w:rsidRPr="00947FDE" w:rsidRDefault="00660FA1" w:rsidP="00C604CC">
            <w:pPr>
              <w:rPr>
                <w:rFonts w:cstheme="minorHAnsi"/>
              </w:rPr>
            </w:pPr>
            <w:r w:rsidRPr="00947FDE">
              <w:rPr>
                <w:rFonts w:cstheme="minorHAnsi"/>
              </w:rPr>
              <w:t xml:space="preserve">Private land sale contract </w:t>
            </w:r>
          </w:p>
        </w:tc>
      </w:tr>
      <w:tr w:rsidR="00660FA1" w:rsidRPr="00947FDE" w14:paraId="2D4F60A4" w14:textId="77777777" w:rsidTr="00886D6D">
        <w:tc>
          <w:tcPr>
            <w:tcW w:w="2425" w:type="dxa"/>
            <w:vMerge/>
          </w:tcPr>
          <w:p w14:paraId="34A0C88A" w14:textId="77777777" w:rsidR="00660FA1" w:rsidRPr="00947FDE" w:rsidRDefault="00660FA1" w:rsidP="00C604CC">
            <w:pPr>
              <w:rPr>
                <w:rFonts w:cstheme="minorHAnsi"/>
              </w:rPr>
            </w:pPr>
          </w:p>
        </w:tc>
        <w:tc>
          <w:tcPr>
            <w:tcW w:w="6925" w:type="dxa"/>
          </w:tcPr>
          <w:p w14:paraId="173A294E" w14:textId="77777777" w:rsidR="00660FA1" w:rsidRPr="00947FDE" w:rsidRDefault="00660FA1" w:rsidP="00C604CC">
            <w:pPr>
              <w:rPr>
                <w:rFonts w:cstheme="minorHAnsi"/>
              </w:rPr>
            </w:pPr>
            <w:r w:rsidRPr="00947FDE">
              <w:rPr>
                <w:rFonts w:cstheme="minorHAnsi"/>
              </w:rPr>
              <w:t xml:space="preserve">Promise of purchase document </w:t>
            </w:r>
          </w:p>
        </w:tc>
      </w:tr>
      <w:tr w:rsidR="00660FA1" w:rsidRPr="00947FDE" w14:paraId="05D7C825" w14:textId="77777777" w:rsidTr="00886D6D">
        <w:tc>
          <w:tcPr>
            <w:tcW w:w="2425" w:type="dxa"/>
            <w:vMerge/>
          </w:tcPr>
          <w:p w14:paraId="593B3C1C" w14:textId="77777777" w:rsidR="00660FA1" w:rsidRPr="00947FDE" w:rsidRDefault="00660FA1" w:rsidP="00C604CC">
            <w:pPr>
              <w:rPr>
                <w:rFonts w:cstheme="minorHAnsi"/>
              </w:rPr>
            </w:pPr>
          </w:p>
        </w:tc>
        <w:tc>
          <w:tcPr>
            <w:tcW w:w="6925" w:type="dxa"/>
          </w:tcPr>
          <w:p w14:paraId="507DD16B" w14:textId="77777777" w:rsidR="00660FA1" w:rsidRPr="00947FDE" w:rsidRDefault="00660FA1" w:rsidP="00C604CC">
            <w:pPr>
              <w:rPr>
                <w:rFonts w:cstheme="minorHAnsi"/>
              </w:rPr>
            </w:pPr>
            <w:r w:rsidRPr="00947FDE">
              <w:rPr>
                <w:rFonts w:cstheme="minorHAnsi"/>
              </w:rPr>
              <w:t xml:space="preserve">Property tax receipt  </w:t>
            </w:r>
          </w:p>
        </w:tc>
      </w:tr>
      <w:tr w:rsidR="00660FA1" w:rsidRPr="00947FDE" w14:paraId="7B90D5AC" w14:textId="77777777" w:rsidTr="00886D6D">
        <w:tc>
          <w:tcPr>
            <w:tcW w:w="2425" w:type="dxa"/>
            <w:vMerge/>
          </w:tcPr>
          <w:p w14:paraId="4225F7DA" w14:textId="77777777" w:rsidR="00660FA1" w:rsidRPr="00947FDE" w:rsidRDefault="00660FA1" w:rsidP="00C604CC">
            <w:pPr>
              <w:rPr>
                <w:rFonts w:cstheme="minorHAnsi"/>
              </w:rPr>
            </w:pPr>
          </w:p>
        </w:tc>
        <w:tc>
          <w:tcPr>
            <w:tcW w:w="6925" w:type="dxa"/>
          </w:tcPr>
          <w:p w14:paraId="45A239D1" w14:textId="77777777" w:rsidR="00660FA1" w:rsidRPr="00947FDE" w:rsidRDefault="00660FA1" w:rsidP="00C604CC">
            <w:pPr>
              <w:rPr>
                <w:rFonts w:cstheme="minorHAnsi"/>
              </w:rPr>
            </w:pPr>
            <w:r w:rsidRPr="00947FDE">
              <w:rPr>
                <w:rFonts w:cstheme="minorHAnsi"/>
              </w:rPr>
              <w:t xml:space="preserve">Simple petits papier </w:t>
            </w:r>
          </w:p>
        </w:tc>
      </w:tr>
      <w:tr w:rsidR="00660FA1" w:rsidRPr="00947FDE" w14:paraId="790E213B" w14:textId="77777777" w:rsidTr="00886D6D">
        <w:tc>
          <w:tcPr>
            <w:tcW w:w="2425" w:type="dxa"/>
            <w:vMerge/>
          </w:tcPr>
          <w:p w14:paraId="7E622403" w14:textId="77777777" w:rsidR="00660FA1" w:rsidRPr="00947FDE" w:rsidRDefault="00660FA1" w:rsidP="00C604CC">
            <w:pPr>
              <w:rPr>
                <w:rFonts w:cstheme="minorHAnsi"/>
              </w:rPr>
            </w:pPr>
          </w:p>
        </w:tc>
        <w:tc>
          <w:tcPr>
            <w:tcW w:w="6925" w:type="dxa"/>
          </w:tcPr>
          <w:p w14:paraId="160C8319" w14:textId="77777777" w:rsidR="00660FA1" w:rsidRPr="00947FDE" w:rsidRDefault="00660FA1" w:rsidP="00C604CC">
            <w:pPr>
              <w:rPr>
                <w:rFonts w:cstheme="minorHAnsi"/>
              </w:rPr>
            </w:pPr>
            <w:r w:rsidRPr="00947FDE">
              <w:rPr>
                <w:rFonts w:cstheme="minorHAnsi"/>
              </w:rPr>
              <w:t xml:space="preserve">Survey plan </w:t>
            </w:r>
          </w:p>
        </w:tc>
      </w:tr>
      <w:tr w:rsidR="00660FA1" w:rsidRPr="00947FDE" w14:paraId="5200E335" w14:textId="77777777" w:rsidTr="00886D6D">
        <w:tc>
          <w:tcPr>
            <w:tcW w:w="2425" w:type="dxa"/>
            <w:vMerge/>
          </w:tcPr>
          <w:p w14:paraId="2E1DDBC1" w14:textId="77777777" w:rsidR="00660FA1" w:rsidRPr="00947FDE" w:rsidRDefault="00660FA1" w:rsidP="00C604CC">
            <w:pPr>
              <w:rPr>
                <w:rFonts w:cstheme="minorHAnsi"/>
              </w:rPr>
            </w:pPr>
          </w:p>
        </w:tc>
        <w:tc>
          <w:tcPr>
            <w:tcW w:w="6925" w:type="dxa"/>
          </w:tcPr>
          <w:p w14:paraId="4A8456C0" w14:textId="77777777" w:rsidR="00660FA1" w:rsidRPr="00947FDE" w:rsidRDefault="00660FA1" w:rsidP="00C604CC">
            <w:pPr>
              <w:rPr>
                <w:rFonts w:cstheme="minorHAnsi"/>
              </w:rPr>
            </w:pPr>
            <w:r w:rsidRPr="00947FDE">
              <w:rPr>
                <w:rFonts w:cstheme="minorHAnsi"/>
              </w:rPr>
              <w:t xml:space="preserve">Utility bills </w:t>
            </w:r>
          </w:p>
        </w:tc>
      </w:tr>
      <w:tr w:rsidR="00660FA1" w:rsidRPr="00947FDE" w14:paraId="03B010BB" w14:textId="77777777" w:rsidTr="00886D6D">
        <w:tc>
          <w:tcPr>
            <w:tcW w:w="2425" w:type="dxa"/>
            <w:vMerge/>
          </w:tcPr>
          <w:p w14:paraId="071951D5" w14:textId="77777777" w:rsidR="00660FA1" w:rsidRPr="00947FDE" w:rsidRDefault="00660FA1" w:rsidP="00C604CC">
            <w:pPr>
              <w:rPr>
                <w:rFonts w:cstheme="minorHAnsi"/>
              </w:rPr>
            </w:pPr>
          </w:p>
        </w:tc>
        <w:tc>
          <w:tcPr>
            <w:tcW w:w="6925" w:type="dxa"/>
          </w:tcPr>
          <w:p w14:paraId="4C2006C2" w14:textId="3333D08B" w:rsidR="00660FA1" w:rsidRPr="00947FDE" w:rsidRDefault="00660FA1">
            <w:pPr>
              <w:rPr>
                <w:rFonts w:cstheme="minorHAnsi"/>
              </w:rPr>
            </w:pPr>
            <w:r w:rsidRPr="00947FDE">
              <w:rPr>
                <w:rFonts w:cstheme="minorHAnsi"/>
              </w:rPr>
              <w:t xml:space="preserve">Private Rental contract (with property owner) </w:t>
            </w:r>
          </w:p>
        </w:tc>
      </w:tr>
    </w:tbl>
    <w:p w14:paraId="5EF99966" w14:textId="77777777" w:rsidR="00886D6D" w:rsidRPr="006C23C9" w:rsidRDefault="00886D6D" w:rsidP="00886D6D">
      <w:pPr>
        <w:spacing w:after="0"/>
        <w:jc w:val="both"/>
      </w:pPr>
      <w:bookmarkStart w:id="318" w:name="_Toc64907154"/>
      <w:bookmarkStart w:id="319" w:name="_Toc390265988"/>
      <w:bookmarkEnd w:id="317"/>
    </w:p>
    <w:p w14:paraId="287EC229" w14:textId="129B96F5" w:rsidR="00886D6D" w:rsidRPr="006C23C9" w:rsidRDefault="00886D6D" w:rsidP="00886D6D">
      <w:pPr>
        <w:pStyle w:val="ListParagraph"/>
        <w:numPr>
          <w:ilvl w:val="0"/>
          <w:numId w:val="60"/>
        </w:numPr>
        <w:spacing w:after="60"/>
        <w:contextualSpacing w:val="0"/>
        <w:jc w:val="both"/>
      </w:pPr>
      <w:r w:rsidRPr="006C23C9">
        <w:t xml:space="preserve">Furthermore, </w:t>
      </w:r>
      <w:r>
        <w:t xml:space="preserve">harmonizers </w:t>
      </w:r>
      <w:r w:rsidRPr="006C23C9">
        <w:t xml:space="preserve">should </w:t>
      </w:r>
      <w:r w:rsidR="00D91423" w:rsidRPr="006C23C9">
        <w:t>check</w:t>
      </w:r>
      <w:r w:rsidRPr="006C23C9">
        <w:t xml:space="preserve"> to ensure data has been harmonized correctly. Dummy variables should have a value of 0 or 1 (or be missing). They should also have variation as not all households will have certain items. Using landphone as an example, the Stata code to check that the value is 0 or 1: </w:t>
      </w:r>
    </w:p>
    <w:tbl>
      <w:tblPr>
        <w:tblW w:w="0" w:type="auto"/>
        <w:shd w:val="clear" w:color="auto" w:fill="D9D9D9" w:themeFill="background1" w:themeFillShade="D9"/>
        <w:tblLook w:val="04A0" w:firstRow="1" w:lastRow="0" w:firstColumn="1" w:lastColumn="0" w:noHBand="0" w:noVBand="1"/>
      </w:tblPr>
      <w:tblGrid>
        <w:gridCol w:w="8820"/>
      </w:tblGrid>
      <w:tr w:rsidR="00886D6D" w:rsidRPr="006C23C9" w14:paraId="5FA0ABB2" w14:textId="77777777">
        <w:tc>
          <w:tcPr>
            <w:tcW w:w="8820" w:type="dxa"/>
            <w:shd w:val="clear" w:color="auto" w:fill="D9D9D9" w:themeFill="background1" w:themeFillShade="D9"/>
          </w:tcPr>
          <w:p w14:paraId="21EB6C26" w14:textId="77777777" w:rsidR="00886D6D" w:rsidRPr="006C23C9" w:rsidRDefault="00886D6D" w:rsidP="00886D6D">
            <w:pPr>
              <w:spacing w:after="0"/>
            </w:pPr>
            <w:r w:rsidRPr="006C23C9">
              <w:rPr>
                <w:rFonts w:ascii="Courier New" w:eastAsia="Times New Roman" w:hAnsi="Courier New" w:cs="Courier New"/>
                <w:lang w:eastAsia="es-ES"/>
              </w:rPr>
              <w:t>landphone!=. &amp; landphone!= 1 &amp; landphone!= 0</w:t>
            </w:r>
          </w:p>
        </w:tc>
      </w:tr>
    </w:tbl>
    <w:p w14:paraId="31E7A6DA" w14:textId="77777777" w:rsidR="00886D6D" w:rsidRDefault="00886D6D" w:rsidP="00886D6D">
      <w:pPr>
        <w:pStyle w:val="ListParagraph"/>
        <w:ind w:left="360"/>
        <w:jc w:val="both"/>
      </w:pPr>
    </w:p>
    <w:p w14:paraId="1EF8D536" w14:textId="77777777" w:rsidR="00886D6D" w:rsidRPr="006C23C9" w:rsidRDefault="00886D6D" w:rsidP="00886D6D">
      <w:pPr>
        <w:pStyle w:val="ListParagraph"/>
        <w:numPr>
          <w:ilvl w:val="0"/>
          <w:numId w:val="60"/>
        </w:numPr>
        <w:spacing w:after="120"/>
        <w:jc w:val="both"/>
      </w:pPr>
      <w:r w:rsidRPr="006C23C9">
        <w:t xml:space="preserve">code to check variation: </w:t>
      </w:r>
    </w:p>
    <w:tbl>
      <w:tblPr>
        <w:tblW w:w="0" w:type="auto"/>
        <w:shd w:val="clear" w:color="auto" w:fill="D9D9D9" w:themeFill="background1" w:themeFillShade="D9"/>
        <w:tblLook w:val="04A0" w:firstRow="1" w:lastRow="0" w:firstColumn="1" w:lastColumn="0" w:noHBand="0" w:noVBand="1"/>
      </w:tblPr>
      <w:tblGrid>
        <w:gridCol w:w="8820"/>
      </w:tblGrid>
      <w:tr w:rsidR="00886D6D" w:rsidRPr="006C23C9" w14:paraId="79B0E2C4" w14:textId="77777777">
        <w:tc>
          <w:tcPr>
            <w:tcW w:w="8820" w:type="dxa"/>
            <w:shd w:val="clear" w:color="auto" w:fill="D9D9D9" w:themeFill="background1" w:themeFillShade="D9"/>
          </w:tcPr>
          <w:p w14:paraId="4B182E31" w14:textId="77777777" w:rsidR="00886D6D" w:rsidRPr="006C23C9" w:rsidRDefault="00886D6D" w:rsidP="00886D6D">
            <w:pPr>
              <w:spacing w:after="0"/>
            </w:pPr>
            <w:r>
              <w:rPr>
                <w:rFonts w:ascii="Courier New" w:eastAsia="Times New Roman" w:hAnsi="Courier New" w:cs="Courier New"/>
                <w:lang w:eastAsia="es-ES"/>
              </w:rPr>
              <w:t>su</w:t>
            </w:r>
            <w:r w:rsidRPr="006C23C9">
              <w:rPr>
                <w:rFonts w:ascii="Courier New" w:eastAsia="Times New Roman" w:hAnsi="Courier New" w:cs="Courier New"/>
                <w:lang w:eastAsia="es-ES"/>
              </w:rPr>
              <w:t xml:space="preserve"> landphone</w:t>
            </w:r>
            <w:r>
              <w:rPr>
                <w:rFonts w:ascii="Courier New" w:eastAsia="Times New Roman" w:hAnsi="Courier New" w:cs="Courier New"/>
                <w:lang w:eastAsia="es-ES"/>
              </w:rPr>
              <w:t xml:space="preserve"> if </w:t>
            </w:r>
            <w:r w:rsidRPr="006C23C9">
              <w:rPr>
                <w:rFonts w:ascii="Courier New" w:eastAsia="Times New Roman" w:hAnsi="Courier New" w:cs="Courier New"/>
                <w:lang w:eastAsia="es-ES"/>
              </w:rPr>
              <w:t>sdlandphone==0</w:t>
            </w:r>
            <w:r>
              <w:rPr>
                <w:rFonts w:ascii="Courier New" w:eastAsia="Times New Roman" w:hAnsi="Courier New" w:cs="Courier New"/>
                <w:lang w:eastAsia="es-ES"/>
              </w:rPr>
              <w:t>, d</w:t>
            </w:r>
          </w:p>
        </w:tc>
      </w:tr>
    </w:tbl>
    <w:p w14:paraId="11F878A9" w14:textId="77777777" w:rsidR="00886D6D" w:rsidRDefault="00886D6D" w:rsidP="00886D6D">
      <w:pPr>
        <w:spacing w:after="0"/>
        <w:rPr>
          <w:lang w:val="en-GB" w:eastAsia="it-IT"/>
        </w:rPr>
      </w:pPr>
    </w:p>
    <w:p w14:paraId="04399DD3" w14:textId="77777777" w:rsidR="00886D6D" w:rsidRPr="006C23C9" w:rsidRDefault="00886D6D" w:rsidP="00886D6D">
      <w:pPr>
        <w:pStyle w:val="ListParagraph"/>
        <w:numPr>
          <w:ilvl w:val="0"/>
          <w:numId w:val="60"/>
        </w:numPr>
        <w:spacing w:after="0"/>
      </w:pPr>
      <w:r w:rsidRPr="00FF0F2A">
        <w:rPr>
          <w:lang w:val="en-GB" w:eastAsia="it-IT"/>
        </w:rPr>
        <w:t>After translating the value labels to English generate variable. C</w:t>
      </w:r>
      <w:r w:rsidRPr="006C23C9">
        <w:t xml:space="preserve">heck variation: </w:t>
      </w:r>
    </w:p>
    <w:tbl>
      <w:tblPr>
        <w:tblW w:w="0" w:type="auto"/>
        <w:shd w:val="clear" w:color="auto" w:fill="D9D9D9" w:themeFill="background1" w:themeFillShade="D9"/>
        <w:tblLook w:val="04A0" w:firstRow="1" w:lastRow="0" w:firstColumn="1" w:lastColumn="0" w:noHBand="0" w:noVBand="1"/>
      </w:tblPr>
      <w:tblGrid>
        <w:gridCol w:w="8820"/>
      </w:tblGrid>
      <w:tr w:rsidR="00886D6D" w:rsidRPr="00B53B1F" w14:paraId="270C2B1E" w14:textId="77777777">
        <w:tc>
          <w:tcPr>
            <w:tcW w:w="8820" w:type="dxa"/>
            <w:shd w:val="clear" w:color="auto" w:fill="D9D9D9" w:themeFill="background1" w:themeFillShade="D9"/>
          </w:tcPr>
          <w:p w14:paraId="3168647F" w14:textId="77777777" w:rsidR="00886D6D" w:rsidRPr="00B53B1F" w:rsidRDefault="00886D6D">
            <w:pPr>
              <w:spacing w:after="0"/>
              <w:rPr>
                <w:rFonts w:ascii="Courier New" w:hAnsi="Courier New" w:cs="Courier New"/>
                <w:lang w:val="en-GB" w:eastAsia="it-IT"/>
              </w:rPr>
            </w:pPr>
            <w:r w:rsidRPr="00B53B1F">
              <w:rPr>
                <w:rFonts w:ascii="Courier New" w:hAnsi="Courier New" w:cs="Courier New"/>
                <w:lang w:val="en-GB" w:eastAsia="it-IT"/>
              </w:rPr>
              <w:t>decode (varname), gen(varname_str)</w:t>
            </w:r>
          </w:p>
          <w:p w14:paraId="0CE4227F" w14:textId="77777777" w:rsidR="00886D6D" w:rsidRPr="00B53B1F" w:rsidRDefault="00886D6D">
            <w:pPr>
              <w:spacing w:after="0"/>
              <w:rPr>
                <w:rFonts w:ascii="Courier New" w:hAnsi="Courier New" w:cs="Courier New"/>
                <w:lang w:val="en-GB" w:eastAsia="it-IT"/>
              </w:rPr>
            </w:pPr>
            <w:r w:rsidRPr="00B53B1F">
              <w:rPr>
                <w:rFonts w:ascii="Courier New" w:hAnsi="Courier New" w:cs="Courier New"/>
                <w:lang w:val="en-GB" w:eastAsia="it-IT"/>
              </w:rPr>
              <w:t>egen roofcs = concat(varname varname_str), punct(" – ")</w:t>
            </w:r>
          </w:p>
        </w:tc>
      </w:tr>
    </w:tbl>
    <w:p w14:paraId="3EE0B985" w14:textId="77777777" w:rsidR="00886D6D" w:rsidRPr="00886D6D" w:rsidRDefault="00886D6D" w:rsidP="00886D6D">
      <w:pPr>
        <w:spacing w:after="0"/>
        <w:jc w:val="both"/>
        <w:rPr>
          <w:rFonts w:cstheme="minorHAnsi"/>
        </w:rPr>
      </w:pPr>
    </w:p>
    <w:p w14:paraId="3C5A24C4" w14:textId="108AFB8B" w:rsidR="00886D6D" w:rsidRPr="002F39A9" w:rsidRDefault="00886D6D" w:rsidP="00886D6D">
      <w:pPr>
        <w:pStyle w:val="ListParagraph"/>
        <w:numPr>
          <w:ilvl w:val="0"/>
          <w:numId w:val="60"/>
        </w:numPr>
        <w:spacing w:after="0"/>
        <w:jc w:val="both"/>
        <w:rPr>
          <w:rFonts w:cstheme="minorHAnsi"/>
        </w:rPr>
      </w:pPr>
      <w:r w:rsidRPr="00A16F5C">
        <w:t xml:space="preserve">Combine all </w:t>
      </w:r>
      <w:r>
        <w:t>S</w:t>
      </w:r>
      <w:r w:rsidRPr="00A16F5C">
        <w:t xml:space="preserve">ections </w:t>
      </w:r>
      <w:r>
        <w:t xml:space="preserve">7 </w:t>
      </w:r>
      <w:r w:rsidRPr="00A16F5C">
        <w:t>and r</w:t>
      </w:r>
      <w:r w:rsidRPr="002F39A9">
        <w:rPr>
          <w:rFonts w:cstheme="minorHAnsi"/>
        </w:rPr>
        <w:t xml:space="preserve">un the dofile </w:t>
      </w:r>
      <w:r w:rsidRPr="002F39A9">
        <w:rPr>
          <w:rFonts w:cstheme="minorHAnsi"/>
          <w:b/>
          <w:bCs/>
          <w:i/>
          <w:iCs/>
        </w:rPr>
        <w:t>MODULE_07_Dwelling</w:t>
      </w:r>
      <w:r w:rsidRPr="002F39A9">
        <w:rPr>
          <w:rFonts w:cstheme="minorHAnsi"/>
          <w:b/>
          <w:i/>
        </w:rPr>
        <w:t>.do</w:t>
      </w:r>
      <w:r w:rsidRPr="002F39A9">
        <w:rPr>
          <w:rFonts w:cstheme="minorHAnsi"/>
        </w:rPr>
        <w:t xml:space="preserve"> which labels (variable and value) and order variables </w:t>
      </w:r>
    </w:p>
    <w:p w14:paraId="694139DC" w14:textId="4BAAB245" w:rsidR="00886D6D" w:rsidRPr="00886D6D" w:rsidRDefault="00886D6D" w:rsidP="00886D6D">
      <w:pPr>
        <w:pStyle w:val="ListParagraph"/>
        <w:numPr>
          <w:ilvl w:val="1"/>
          <w:numId w:val="33"/>
        </w:numPr>
        <w:spacing w:after="0"/>
        <w:contextualSpacing w:val="0"/>
        <w:jc w:val="both"/>
      </w:pPr>
      <w:r w:rsidRPr="00A473E0">
        <w:rPr>
          <w:rFonts w:cstheme="minorHAnsi"/>
        </w:rPr>
        <w:t xml:space="preserve">This is a must process with no exception. </w:t>
      </w:r>
    </w:p>
    <w:p w14:paraId="6E85DAD5" w14:textId="77777777" w:rsidR="00886D6D" w:rsidRDefault="00886D6D" w:rsidP="00886D6D">
      <w:pPr>
        <w:spacing w:after="0"/>
        <w:jc w:val="both"/>
      </w:pPr>
    </w:p>
    <w:p w14:paraId="244B7CEF" w14:textId="37D48F03" w:rsidR="00886D6D" w:rsidRDefault="00886D6D">
      <w:pPr>
        <w:rPr>
          <w:rFonts w:cstheme="minorHAnsi"/>
        </w:rPr>
      </w:pPr>
    </w:p>
    <w:p w14:paraId="707F3BF4" w14:textId="4146F081" w:rsidR="008B7CBD" w:rsidRDefault="008B7CBD">
      <w:pPr>
        <w:rPr>
          <w:rFonts w:cstheme="minorHAnsi"/>
        </w:rPr>
      </w:pPr>
    </w:p>
    <w:p w14:paraId="2D05FE6F" w14:textId="77777777" w:rsidR="008B7CBD" w:rsidRDefault="008B7CBD" w:rsidP="008B7CBD">
      <w:pPr>
        <w:rPr>
          <w:lang w:val="en-GB" w:eastAsia="it-IT"/>
        </w:rPr>
      </w:pPr>
    </w:p>
    <w:p w14:paraId="3DF1C701" w14:textId="77777777" w:rsidR="00FD76FB" w:rsidRDefault="00FD76FB">
      <w:pPr>
        <w:rPr>
          <w:rFonts w:eastAsiaTheme="majorEastAsia" w:cstheme="minorHAnsi"/>
          <w:b/>
          <w:bCs/>
          <w:color w:val="2D4F8E" w:themeColor="accent1" w:themeShade="B5"/>
          <w:sz w:val="32"/>
          <w:szCs w:val="32"/>
        </w:rPr>
      </w:pPr>
      <w:r>
        <w:rPr>
          <w:rFonts w:cstheme="minorHAnsi"/>
        </w:rPr>
        <w:br w:type="page"/>
      </w:r>
    </w:p>
    <w:p w14:paraId="59FEC349" w14:textId="188B9577" w:rsidR="008B7CBD" w:rsidRPr="006C23C9" w:rsidRDefault="008B7CBD" w:rsidP="008B7CBD">
      <w:pPr>
        <w:pStyle w:val="Heading1"/>
        <w:spacing w:before="0" w:after="0"/>
        <w:jc w:val="center"/>
        <w:rPr>
          <w:rFonts w:asciiTheme="minorHAnsi" w:hAnsiTheme="minorHAnsi" w:cstheme="minorHAnsi"/>
        </w:rPr>
      </w:pPr>
      <w:bookmarkStart w:id="320" w:name="_Toc176262727"/>
      <w:r>
        <w:rPr>
          <w:rFonts w:asciiTheme="minorHAnsi" w:hAnsiTheme="minorHAnsi" w:cstheme="minorHAnsi"/>
        </w:rPr>
        <w:t>Consumption</w:t>
      </w:r>
      <w:r w:rsidRPr="006C23C9">
        <w:rPr>
          <w:rFonts w:asciiTheme="minorHAnsi" w:hAnsiTheme="minorHAnsi" w:cstheme="minorHAnsi"/>
        </w:rPr>
        <w:t xml:space="preserve"> (</w:t>
      </w:r>
      <w:r>
        <w:rPr>
          <w:rFonts w:asciiTheme="minorHAnsi" w:hAnsiTheme="minorHAnsi" w:cstheme="minorHAnsi"/>
        </w:rPr>
        <w:t>CONS</w:t>
      </w:r>
      <w:r w:rsidRPr="006C23C9">
        <w:rPr>
          <w:rFonts w:asciiTheme="minorHAnsi" w:hAnsiTheme="minorHAnsi" w:cstheme="minorHAnsi"/>
        </w:rPr>
        <w:t>)</w:t>
      </w:r>
      <w:bookmarkEnd w:id="320"/>
    </w:p>
    <w:p w14:paraId="1D96B4FE" w14:textId="77777777" w:rsidR="008B7CBD" w:rsidRDefault="008B7CBD" w:rsidP="008B7CBD">
      <w:pPr>
        <w:pStyle w:val="NoSpacing"/>
      </w:pPr>
    </w:p>
    <w:p w14:paraId="39AA3636" w14:textId="77777777" w:rsidR="008B7CBD" w:rsidRPr="005C635E" w:rsidRDefault="008B7CBD" w:rsidP="008B7CBD">
      <w:pPr>
        <w:pStyle w:val="Heading2"/>
        <w:spacing w:before="0" w:after="0"/>
        <w:jc w:val="both"/>
        <w:rPr>
          <w:rFonts w:asciiTheme="minorHAnsi" w:hAnsiTheme="minorHAnsi" w:cstheme="minorHAnsi"/>
          <w:b/>
          <w:bCs/>
        </w:rPr>
      </w:pPr>
      <w:bookmarkStart w:id="321" w:name="_Toc176262728"/>
      <w:r w:rsidRPr="005C635E">
        <w:rPr>
          <w:rFonts w:asciiTheme="minorHAnsi" w:hAnsiTheme="minorHAnsi" w:cstheme="minorHAnsi"/>
          <w:b/>
          <w:bCs/>
        </w:rPr>
        <w:t>Framework for Harmonization</w:t>
      </w:r>
      <w:bookmarkEnd w:id="321"/>
    </w:p>
    <w:p w14:paraId="51EE8976" w14:textId="77777777" w:rsidR="008B7CBD" w:rsidRDefault="008B7CBD" w:rsidP="008B7CBD">
      <w:pPr>
        <w:spacing w:after="0"/>
        <w:jc w:val="both"/>
      </w:pPr>
    </w:p>
    <w:p w14:paraId="471C5786" w14:textId="21099A2C" w:rsidR="008B7CBD" w:rsidRPr="00420127" w:rsidRDefault="00560107" w:rsidP="04389CB0">
      <w:pPr>
        <w:spacing w:after="0"/>
        <w:jc w:val="both"/>
      </w:pPr>
      <w:r w:rsidRPr="00560107">
        <w:t>One of the most important information from the household survey data is household expenditure aggregates, upon which poverty and inequality measures are based.</w:t>
      </w:r>
      <w:r>
        <w:t xml:space="preserve"> </w:t>
      </w:r>
      <w:r w:rsidR="008B7CBD">
        <w:t xml:space="preserve">The Consumption module contains information on consumption </w:t>
      </w:r>
      <w:r w:rsidR="003B2217">
        <w:t>and expenditures of households</w:t>
      </w:r>
      <w:r w:rsidR="008B7CBD">
        <w:t xml:space="preserve">. The chapter introduces the concepts, </w:t>
      </w:r>
      <w:r w:rsidR="008B7CBD" w:rsidRPr="0E0EFCB0">
        <w:t xml:space="preserve">definitions and data requirements and provide guidance for producing statistics. In many of the countries, these variables are already </w:t>
      </w:r>
      <w:r w:rsidR="00F43070" w:rsidRPr="0E0EFCB0">
        <w:t>provided,</w:t>
      </w:r>
      <w:r w:rsidR="008B7CBD" w:rsidRPr="0E0EFCB0">
        <w:t xml:space="preserve"> </w:t>
      </w:r>
      <w:r w:rsidR="00F43070">
        <w:t>and the GMD takes these at face value without adjustment. O</w:t>
      </w:r>
      <w:r w:rsidR="008B7CBD" w:rsidRPr="0E0EFCB0">
        <w:t xml:space="preserve">nly a few countries </w:t>
      </w:r>
      <w:r w:rsidR="00F43070">
        <w:t xml:space="preserve">will the Harmonizer </w:t>
      </w:r>
      <w:r w:rsidR="008B7CBD" w:rsidRPr="0E0EFCB0">
        <w:t xml:space="preserve">derive </w:t>
      </w:r>
      <w:r w:rsidR="00F43070">
        <w:t>these variables with the help of the Regional Focal point</w:t>
      </w:r>
      <w:r w:rsidR="008B7CBD" w:rsidRPr="0E0EFCB0">
        <w:t>.</w:t>
      </w:r>
    </w:p>
    <w:p w14:paraId="2556797C" w14:textId="77777777" w:rsidR="008B7CBD" w:rsidRPr="00420127" w:rsidRDefault="008B7CBD" w:rsidP="008B7CBD">
      <w:pPr>
        <w:spacing w:after="0"/>
        <w:jc w:val="both"/>
        <w:rPr>
          <w:rFonts w:cstheme="minorHAnsi"/>
        </w:rPr>
      </w:pPr>
    </w:p>
    <w:p w14:paraId="017F60AB" w14:textId="256F9316" w:rsidR="008B7CBD" w:rsidRPr="00420127" w:rsidRDefault="008B7CBD" w:rsidP="008B7CBD">
      <w:pPr>
        <w:spacing w:after="0"/>
        <w:jc w:val="both"/>
        <w:rPr>
          <w:rFonts w:cstheme="minorHAnsi"/>
        </w:rPr>
      </w:pPr>
      <w:r w:rsidRPr="00420127">
        <w:rPr>
          <w:rFonts w:cstheme="minorHAnsi"/>
        </w:rPr>
        <w:t>In this module, the primary unit of analysis is the level of a household. The units of classification are consumption expenditures made by households for satisfying their needs or wants for various goods and services.</w:t>
      </w:r>
      <w:r w:rsidR="001F4920">
        <w:rPr>
          <w:rStyle w:val="FootnoteReference"/>
          <w:rFonts w:cstheme="minorHAnsi"/>
        </w:rPr>
        <w:footnoteReference w:id="28"/>
      </w:r>
      <w:r w:rsidRPr="00420127">
        <w:rPr>
          <w:rFonts w:cstheme="minorHAnsi"/>
        </w:rPr>
        <w:t xml:space="preserve"> </w:t>
      </w:r>
    </w:p>
    <w:p w14:paraId="0EAC32B3" w14:textId="77777777" w:rsidR="008B7CBD" w:rsidRPr="00420127" w:rsidRDefault="008B7CBD" w:rsidP="008B7CBD">
      <w:pPr>
        <w:spacing w:after="0"/>
        <w:jc w:val="both"/>
        <w:rPr>
          <w:rFonts w:cstheme="minorHAnsi"/>
        </w:rPr>
      </w:pPr>
    </w:p>
    <w:p w14:paraId="7F21C7CE" w14:textId="77777777" w:rsidR="008B7CBD" w:rsidRPr="00420127" w:rsidRDefault="008B7CBD" w:rsidP="008B7CBD">
      <w:pPr>
        <w:pStyle w:val="Heading2"/>
        <w:spacing w:before="0" w:after="0"/>
        <w:jc w:val="both"/>
        <w:rPr>
          <w:rFonts w:asciiTheme="minorHAnsi" w:hAnsiTheme="minorHAnsi" w:cstheme="minorHAnsi"/>
          <w:b/>
          <w:bCs/>
        </w:rPr>
      </w:pPr>
      <w:bookmarkStart w:id="324" w:name="_Toc176262729"/>
      <w:r w:rsidRPr="00420127">
        <w:rPr>
          <w:rFonts w:asciiTheme="minorHAnsi" w:hAnsiTheme="minorHAnsi" w:cstheme="minorHAnsi"/>
          <w:b/>
          <w:bCs/>
        </w:rPr>
        <w:t>Mapping and description of variables</w:t>
      </w:r>
      <w:bookmarkEnd w:id="324"/>
      <w:r w:rsidRPr="00420127">
        <w:rPr>
          <w:rFonts w:asciiTheme="minorHAnsi" w:hAnsiTheme="minorHAnsi" w:cstheme="minorHAnsi"/>
          <w:b/>
          <w:bCs/>
        </w:rPr>
        <w:t xml:space="preserve"> </w:t>
      </w:r>
    </w:p>
    <w:p w14:paraId="4DFB19D1" w14:textId="77777777" w:rsidR="008B7CBD" w:rsidRPr="00420127" w:rsidRDefault="008B7CBD" w:rsidP="008B7CBD">
      <w:pPr>
        <w:pStyle w:val="NoSpacing"/>
        <w:spacing w:line="259" w:lineRule="auto"/>
        <w:jc w:val="both"/>
        <w:rPr>
          <w:rFonts w:asciiTheme="minorHAnsi" w:eastAsiaTheme="minorEastAsia" w:hAnsiTheme="minorHAnsi" w:cstheme="minorHAnsi"/>
          <w:color w:val="auto"/>
          <w:szCs w:val="22"/>
          <w:lang w:eastAsia="ko-KR"/>
        </w:rPr>
      </w:pPr>
    </w:p>
    <w:p w14:paraId="351A3F6B" w14:textId="7AD5DF02" w:rsidR="008B7CBD" w:rsidRDefault="008B7CBD" w:rsidP="008B7CBD">
      <w:pPr>
        <w:pStyle w:val="NoSpacing"/>
        <w:spacing w:line="259" w:lineRule="auto"/>
        <w:jc w:val="both"/>
        <w:rPr>
          <w:rFonts w:asciiTheme="minorHAnsi" w:hAnsiTheme="minorHAnsi" w:cstheme="minorHAnsi"/>
        </w:rPr>
      </w:pPr>
      <w:r w:rsidRPr="00420127">
        <w:rPr>
          <w:rFonts w:asciiTheme="minorHAnsi" w:eastAsiaTheme="minorEastAsia" w:hAnsiTheme="minorHAnsi" w:cstheme="minorHAnsi"/>
          <w:color w:val="auto"/>
          <w:szCs w:val="22"/>
          <w:lang w:eastAsia="ko-KR"/>
        </w:rPr>
        <w:t>The Consumption module contains a small number of metadata that provides a wealth of information especially on poverty. To improve readability, only the most significant information has been included in this section. These variables are the estimates used for international poverty estimation in pip.worldbank.org</w:t>
      </w:r>
      <w:r>
        <w:rPr>
          <w:rStyle w:val="FootnoteReference"/>
          <w:rFonts w:asciiTheme="minorHAnsi" w:eastAsiaTheme="minorEastAsia" w:hAnsiTheme="minorHAnsi" w:cstheme="minorHAnsi"/>
          <w:color w:val="auto"/>
          <w:szCs w:val="22"/>
          <w:lang w:eastAsia="ko-KR"/>
        </w:rPr>
        <w:footnoteReference w:id="29"/>
      </w:r>
      <w:r w:rsidRPr="00420127">
        <w:rPr>
          <w:rFonts w:asciiTheme="minorHAnsi" w:eastAsiaTheme="minorEastAsia" w:hAnsiTheme="minorHAnsi" w:cstheme="minorHAnsi"/>
          <w:color w:val="auto"/>
          <w:szCs w:val="22"/>
          <w:lang w:eastAsia="ko-KR"/>
        </w:rPr>
        <w:t xml:space="preserve">. </w:t>
      </w:r>
    </w:p>
    <w:p w14:paraId="4AFFB334" w14:textId="374E1AEE" w:rsidR="008B7CBD" w:rsidRDefault="008B7CBD" w:rsidP="008B7CBD">
      <w:pPr>
        <w:pStyle w:val="NoSpacing"/>
        <w:spacing w:line="259" w:lineRule="auto"/>
        <w:jc w:val="both"/>
        <w:rPr>
          <w:rFonts w:asciiTheme="minorHAnsi" w:hAnsiTheme="minorHAnsi" w:cstheme="minorHAnsi"/>
        </w:rPr>
      </w:pPr>
    </w:p>
    <w:tbl>
      <w:tblPr>
        <w:tblStyle w:val="TableGrid"/>
        <w:tblW w:w="0" w:type="auto"/>
        <w:jc w:val="center"/>
        <w:shd w:val="clear" w:color="auto" w:fill="BFBFBF" w:themeFill="background1" w:themeFillShade="BF"/>
        <w:tblLook w:val="04A0" w:firstRow="1" w:lastRow="0" w:firstColumn="1" w:lastColumn="0" w:noHBand="0" w:noVBand="1"/>
      </w:tblPr>
      <w:tblGrid>
        <w:gridCol w:w="7920"/>
      </w:tblGrid>
      <w:tr w:rsidR="00171ACE" w:rsidRPr="00171ACE" w14:paraId="403FDA91" w14:textId="77777777" w:rsidTr="00171ACE">
        <w:trPr>
          <w:jc w:val="center"/>
        </w:trPr>
        <w:tc>
          <w:tcPr>
            <w:tcW w:w="7920" w:type="dxa"/>
            <w:shd w:val="clear" w:color="auto" w:fill="BFBFBF" w:themeFill="background1" w:themeFillShade="BF"/>
          </w:tcPr>
          <w:p w14:paraId="7B0408A4" w14:textId="2E296021" w:rsidR="00171ACE" w:rsidRPr="00171ACE" w:rsidRDefault="00171ACE" w:rsidP="00171ACE">
            <w:pPr>
              <w:jc w:val="center"/>
              <w:rPr>
                <w:rFonts w:cstheme="minorHAnsi"/>
                <w:b/>
                <w:color w:val="000000" w:themeColor="text1"/>
              </w:rPr>
            </w:pPr>
            <w:r w:rsidRPr="00171ACE">
              <w:rPr>
                <w:rFonts w:cstheme="minorHAnsi"/>
                <w:b/>
                <w:color w:val="000000" w:themeColor="text1"/>
              </w:rPr>
              <w:t xml:space="preserve">The consumption </w:t>
            </w:r>
            <w:r w:rsidR="00243C47">
              <w:rPr>
                <w:rFonts w:cstheme="minorHAnsi"/>
                <w:b/>
                <w:color w:val="000000" w:themeColor="text1"/>
              </w:rPr>
              <w:t xml:space="preserve">and poverty lines </w:t>
            </w:r>
            <w:r w:rsidRPr="00171ACE">
              <w:rPr>
                <w:rFonts w:cstheme="minorHAnsi"/>
                <w:b/>
                <w:color w:val="000000" w:themeColor="text1"/>
              </w:rPr>
              <w:t>variables are monetary variables expressed at current prices in the local currency unit (LCU)</w:t>
            </w:r>
            <w:r w:rsidR="00F45B6B">
              <w:rPr>
                <w:rFonts w:cstheme="minorHAnsi"/>
                <w:b/>
                <w:color w:val="000000" w:themeColor="text1"/>
              </w:rPr>
              <w:t>.</w:t>
            </w:r>
          </w:p>
          <w:p w14:paraId="265905CA" w14:textId="054A1C9B" w:rsidR="00171ACE" w:rsidRPr="00171ACE" w:rsidRDefault="00171ACE" w:rsidP="00171ACE">
            <w:pPr>
              <w:pStyle w:val="NoSpacing"/>
              <w:spacing w:line="259" w:lineRule="auto"/>
              <w:jc w:val="center"/>
              <w:rPr>
                <w:rFonts w:asciiTheme="minorHAnsi" w:hAnsiTheme="minorHAnsi" w:cstheme="minorHAnsi"/>
              </w:rPr>
            </w:pPr>
            <w:r w:rsidRPr="00171ACE">
              <w:rPr>
                <w:rFonts w:asciiTheme="minorHAnsi" w:hAnsiTheme="minorHAnsi" w:cstheme="minorHAnsi"/>
                <w:b/>
                <w:lang w:val="en-GB" w:eastAsia="it-IT"/>
              </w:rPr>
              <w:t xml:space="preserve">Because of the different time references by country, </w:t>
            </w:r>
            <w:r w:rsidR="00E92B0F" w:rsidRPr="00171ACE">
              <w:rPr>
                <w:rFonts w:asciiTheme="minorHAnsi" w:hAnsiTheme="minorHAnsi" w:cstheme="minorHAnsi"/>
                <w:b/>
                <w:lang w:val="en-GB" w:eastAsia="it-IT"/>
              </w:rPr>
              <w:t xml:space="preserve">the Harmonizer must annualize all </w:t>
            </w:r>
            <w:r w:rsidR="00243C47">
              <w:rPr>
                <w:rFonts w:asciiTheme="minorHAnsi" w:hAnsiTheme="minorHAnsi" w:cstheme="minorHAnsi"/>
                <w:b/>
                <w:lang w:val="en-GB" w:eastAsia="it-IT"/>
              </w:rPr>
              <w:t xml:space="preserve">consumption and poverty line </w:t>
            </w:r>
            <w:r w:rsidR="00E92B0F" w:rsidRPr="00171ACE">
              <w:rPr>
                <w:rFonts w:asciiTheme="minorHAnsi" w:hAnsiTheme="minorHAnsi" w:cstheme="minorHAnsi"/>
                <w:b/>
                <w:lang w:val="en-GB" w:eastAsia="it-IT"/>
              </w:rPr>
              <w:t>variables</w:t>
            </w:r>
            <w:r w:rsidR="00243C47">
              <w:rPr>
                <w:rFonts w:asciiTheme="minorHAnsi" w:hAnsiTheme="minorHAnsi" w:cstheme="minorHAnsi"/>
                <w:b/>
                <w:lang w:val="en-GB" w:eastAsia="it-IT"/>
              </w:rPr>
              <w:t xml:space="preserve"> expressed in LCU</w:t>
            </w:r>
            <w:r w:rsidRPr="00171ACE">
              <w:rPr>
                <w:rFonts w:asciiTheme="minorHAnsi" w:hAnsiTheme="minorHAnsi" w:cstheme="minorHAnsi"/>
                <w:b/>
                <w:lang w:val="en-GB" w:eastAsia="it-IT"/>
              </w:rPr>
              <w:t>.</w:t>
            </w:r>
          </w:p>
        </w:tc>
      </w:tr>
    </w:tbl>
    <w:p w14:paraId="4A6BEDFC" w14:textId="7D7ABC92" w:rsidR="00171ACE" w:rsidRDefault="00171ACE" w:rsidP="008B7CBD">
      <w:pPr>
        <w:pStyle w:val="NoSpacing"/>
        <w:spacing w:line="259" w:lineRule="auto"/>
        <w:jc w:val="both"/>
        <w:rPr>
          <w:rFonts w:asciiTheme="minorHAnsi" w:hAnsiTheme="minorHAnsi" w:cstheme="minorHAnsi"/>
        </w:rPr>
      </w:pPr>
    </w:p>
    <w:p w14:paraId="4E2E11A3" w14:textId="7C1D8503" w:rsidR="00560107" w:rsidRPr="00560107" w:rsidRDefault="00560107" w:rsidP="008B7CBD">
      <w:pPr>
        <w:pStyle w:val="NoSpacing"/>
        <w:spacing w:line="259" w:lineRule="auto"/>
        <w:jc w:val="both"/>
        <w:rPr>
          <w:rFonts w:asciiTheme="minorHAnsi" w:hAnsiTheme="minorHAnsi" w:cstheme="minorHAnsi"/>
          <w:b/>
          <w:bCs/>
        </w:rPr>
      </w:pPr>
      <w:commentRangeStart w:id="325"/>
      <w:commentRangeStart w:id="326"/>
      <w:r w:rsidRPr="00560107">
        <w:rPr>
          <w:rFonts w:asciiTheme="minorHAnsi" w:hAnsiTheme="minorHAnsi" w:cstheme="minorHAnsi"/>
          <w:b/>
          <w:bCs/>
        </w:rPr>
        <w:t>hsize</w:t>
      </w:r>
      <w:commentRangeEnd w:id="325"/>
      <w:r w:rsidR="00B74F81">
        <w:rPr>
          <w:rStyle w:val="CommentReference"/>
          <w:rFonts w:asciiTheme="minorHAnsi" w:eastAsiaTheme="minorEastAsia" w:hAnsiTheme="minorHAnsi" w:cstheme="minorBidi"/>
          <w:color w:val="auto"/>
          <w:lang w:eastAsia="ko-KR"/>
        </w:rPr>
        <w:commentReference w:id="325"/>
      </w:r>
      <w:commentRangeEnd w:id="326"/>
      <w:r w:rsidR="00AC214C">
        <w:rPr>
          <w:rStyle w:val="CommentReference"/>
          <w:rFonts w:asciiTheme="minorHAnsi" w:eastAsiaTheme="minorEastAsia" w:hAnsiTheme="minorHAnsi" w:cstheme="minorBidi"/>
          <w:color w:val="auto"/>
          <w:lang w:eastAsia="ko-KR"/>
        </w:rPr>
        <w:commentReference w:id="326"/>
      </w:r>
    </w:p>
    <w:p w14:paraId="71676248" w14:textId="38648C19" w:rsidR="00560107" w:rsidRDefault="00560107" w:rsidP="008B7CBD">
      <w:pPr>
        <w:pStyle w:val="NoSpacing"/>
        <w:spacing w:line="259" w:lineRule="auto"/>
        <w:jc w:val="both"/>
        <w:rPr>
          <w:rFonts w:asciiTheme="minorHAnsi" w:hAnsiTheme="minorHAnsi" w:cstheme="minorHAnsi"/>
        </w:rPr>
      </w:pPr>
      <w:r>
        <w:rPr>
          <w:rFonts w:asciiTheme="minorHAnsi" w:hAnsiTheme="minorHAnsi" w:cstheme="minorHAnsi"/>
        </w:rPr>
        <w:t>This is the t</w:t>
      </w:r>
      <w:r w:rsidRPr="00560107">
        <w:rPr>
          <w:rFonts w:asciiTheme="minorHAnsi" w:hAnsiTheme="minorHAnsi" w:cstheme="minorHAnsi"/>
        </w:rPr>
        <w:t xml:space="preserve">otal </w:t>
      </w:r>
      <w:r>
        <w:rPr>
          <w:rFonts w:asciiTheme="minorHAnsi" w:hAnsiTheme="minorHAnsi" w:cstheme="minorHAnsi"/>
        </w:rPr>
        <w:t xml:space="preserve">number </w:t>
      </w:r>
      <w:r w:rsidRPr="00560107">
        <w:rPr>
          <w:rFonts w:asciiTheme="minorHAnsi" w:hAnsiTheme="minorHAnsi" w:cstheme="minorHAnsi"/>
        </w:rPr>
        <w:t>of residents (regular members) in the household, excluding maids and servants</w:t>
      </w:r>
      <w:r>
        <w:rPr>
          <w:rFonts w:asciiTheme="minorHAnsi" w:hAnsiTheme="minorHAnsi" w:cstheme="minorHAnsi"/>
        </w:rPr>
        <w:t xml:space="preserve">. </w:t>
      </w:r>
      <w:r w:rsidR="003A47E8" w:rsidRPr="003A47E8">
        <w:rPr>
          <w:rFonts w:asciiTheme="minorHAnsi" w:hAnsiTheme="minorHAnsi" w:cstheme="minorHAnsi"/>
        </w:rPr>
        <w:t>The definition of regular member is country specific.</w:t>
      </w:r>
      <w:r w:rsidR="003A47E8">
        <w:rPr>
          <w:rFonts w:asciiTheme="minorHAnsi" w:hAnsiTheme="minorHAnsi" w:cstheme="minorHAnsi"/>
        </w:rPr>
        <w:t xml:space="preserve"> </w:t>
      </w:r>
      <w:r>
        <w:rPr>
          <w:rFonts w:asciiTheme="minorHAnsi" w:hAnsiTheme="minorHAnsi" w:cstheme="minorHAnsi"/>
        </w:rPr>
        <w:t>Compare this variable with number of persons in Chapter 4 (DEM). Missing values are not allowed.</w:t>
      </w:r>
    </w:p>
    <w:p w14:paraId="045F668A" w14:textId="130C8468" w:rsidR="003A47E8" w:rsidRDefault="003A47E8" w:rsidP="008B7CBD">
      <w:pPr>
        <w:pStyle w:val="NoSpacing"/>
        <w:spacing w:line="259" w:lineRule="auto"/>
        <w:jc w:val="both"/>
        <w:rPr>
          <w:rFonts w:asciiTheme="minorHAnsi" w:hAnsiTheme="minorHAnsi" w:cstheme="minorHAnsi"/>
        </w:rPr>
      </w:pPr>
    </w:p>
    <w:p w14:paraId="25EAB484" w14:textId="3F548DC9" w:rsidR="005378AE" w:rsidRDefault="005378AE" w:rsidP="005378AE">
      <w:pPr>
        <w:spacing w:after="0"/>
        <w:jc w:val="both"/>
        <w:rPr>
          <w:rFonts w:cstheme="minorHAnsi"/>
        </w:rPr>
      </w:pPr>
      <w:r>
        <w:rPr>
          <w:rFonts w:cstheme="minorHAnsi"/>
        </w:rPr>
        <w:t xml:space="preserve">Note: </w:t>
      </w:r>
      <w:r w:rsidRPr="008C0514">
        <w:rPr>
          <w:rFonts w:cstheme="minorHAnsi"/>
          <w:u w:val="single"/>
        </w:rPr>
        <w:t>Values cannot be missing.</w:t>
      </w:r>
    </w:p>
    <w:p w14:paraId="62403A42" w14:textId="77777777" w:rsidR="005378AE" w:rsidRDefault="005378AE" w:rsidP="008B7CBD">
      <w:pPr>
        <w:pStyle w:val="NoSpacing"/>
        <w:spacing w:line="259" w:lineRule="auto"/>
        <w:jc w:val="both"/>
        <w:rPr>
          <w:rFonts w:asciiTheme="minorHAnsi" w:hAnsiTheme="minorHAnsi" w:cstheme="minorHAnsi"/>
        </w:rPr>
      </w:pPr>
    </w:p>
    <w:p w14:paraId="2A5C7820" w14:textId="6B19FEA2" w:rsidR="00560107" w:rsidRPr="00560107" w:rsidRDefault="003A47E8" w:rsidP="008B7CBD">
      <w:pPr>
        <w:pStyle w:val="NoSpacing"/>
        <w:spacing w:line="259" w:lineRule="auto"/>
        <w:jc w:val="both"/>
        <w:rPr>
          <w:rFonts w:asciiTheme="minorHAnsi" w:hAnsiTheme="minorHAnsi" w:cstheme="minorHAnsi"/>
          <w:b/>
          <w:bCs/>
        </w:rPr>
      </w:pPr>
      <w:r>
        <w:rPr>
          <w:rFonts w:asciiTheme="minorHAnsi" w:hAnsiTheme="minorHAnsi" w:cstheme="minorHAnsi"/>
          <w:b/>
          <w:bCs/>
        </w:rPr>
        <w:t>ctry_</w:t>
      </w:r>
      <w:r w:rsidR="00560107" w:rsidRPr="00560107">
        <w:rPr>
          <w:rFonts w:asciiTheme="minorHAnsi" w:hAnsiTheme="minorHAnsi" w:cstheme="minorHAnsi"/>
          <w:b/>
          <w:bCs/>
        </w:rPr>
        <w:t>adq</w:t>
      </w:r>
    </w:p>
    <w:p w14:paraId="19E8D127" w14:textId="672C05D6" w:rsidR="003A47E8" w:rsidRPr="003A47E8" w:rsidRDefault="003A47E8" w:rsidP="003A47E8">
      <w:pPr>
        <w:pStyle w:val="NoSpacing"/>
        <w:jc w:val="both"/>
        <w:rPr>
          <w:rFonts w:asciiTheme="minorHAnsi" w:hAnsiTheme="minorHAnsi" w:cstheme="minorHAnsi"/>
        </w:rPr>
      </w:pPr>
      <w:r w:rsidRPr="003A47E8">
        <w:rPr>
          <w:rFonts w:asciiTheme="minorHAnsi" w:hAnsiTheme="minorHAnsi" w:cstheme="minorHAnsi"/>
        </w:rPr>
        <w:t xml:space="preserve">To measure poverty accurately requires taking into consideration the household composition, in particular the size and demographic structure of household.  </w:t>
      </w:r>
      <w:r>
        <w:rPr>
          <w:rFonts w:asciiTheme="minorHAnsi" w:hAnsiTheme="minorHAnsi" w:cstheme="minorHAnsi"/>
        </w:rPr>
        <w:t>This varies</w:t>
      </w:r>
      <w:r w:rsidRPr="003A47E8">
        <w:rPr>
          <w:rFonts w:asciiTheme="minorHAnsi" w:hAnsiTheme="minorHAnsi" w:cstheme="minorHAnsi"/>
        </w:rPr>
        <w:t xml:space="preserve"> from country to </w:t>
      </w:r>
      <w:r w:rsidR="00243C47" w:rsidRPr="003A47E8">
        <w:rPr>
          <w:rFonts w:asciiTheme="minorHAnsi" w:hAnsiTheme="minorHAnsi" w:cstheme="minorHAnsi"/>
        </w:rPr>
        <w:t>country because</w:t>
      </w:r>
      <w:r>
        <w:rPr>
          <w:rFonts w:asciiTheme="minorHAnsi" w:hAnsiTheme="minorHAnsi" w:cstheme="minorHAnsi"/>
        </w:rPr>
        <w:t xml:space="preserve"> </w:t>
      </w:r>
      <w:r w:rsidRPr="003A47E8">
        <w:rPr>
          <w:rFonts w:asciiTheme="minorHAnsi" w:hAnsiTheme="minorHAnsi" w:cstheme="minorHAnsi"/>
        </w:rPr>
        <w:t>different adult scales exist worldwide.</w:t>
      </w:r>
    </w:p>
    <w:p w14:paraId="13AC8DDA" w14:textId="77777777" w:rsidR="003A47E8" w:rsidRPr="003A47E8" w:rsidRDefault="003A47E8" w:rsidP="003A47E8">
      <w:pPr>
        <w:pStyle w:val="NoSpacing"/>
        <w:jc w:val="both"/>
        <w:rPr>
          <w:rFonts w:asciiTheme="minorHAnsi" w:hAnsiTheme="minorHAnsi" w:cstheme="minorHAnsi"/>
        </w:rPr>
      </w:pPr>
    </w:p>
    <w:p w14:paraId="50848458" w14:textId="61DCAFA1" w:rsidR="00560107" w:rsidRDefault="003A47E8" w:rsidP="008B7CBD">
      <w:pPr>
        <w:pStyle w:val="NoSpacing"/>
        <w:spacing w:line="259" w:lineRule="auto"/>
        <w:jc w:val="both"/>
        <w:rPr>
          <w:rFonts w:asciiTheme="minorHAnsi" w:hAnsiTheme="minorHAnsi" w:cstheme="minorHAnsi"/>
        </w:rPr>
      </w:pPr>
      <w:r w:rsidRPr="003A47E8">
        <w:rPr>
          <w:rFonts w:asciiTheme="minorHAnsi" w:hAnsiTheme="minorHAnsi" w:cstheme="minorHAnsi"/>
        </w:rPr>
        <w:t xml:space="preserve">Can be derived from the individual-level file </w:t>
      </w:r>
      <w:r>
        <w:rPr>
          <w:rFonts w:asciiTheme="minorHAnsi" w:hAnsiTheme="minorHAnsi" w:cstheme="minorHAnsi"/>
        </w:rPr>
        <w:t xml:space="preserve">Chapter 4 (DEM) if the scales are provided </w:t>
      </w:r>
      <w:r w:rsidRPr="003A47E8">
        <w:rPr>
          <w:rFonts w:asciiTheme="minorHAnsi" w:hAnsiTheme="minorHAnsi" w:cstheme="minorHAnsi"/>
        </w:rPr>
        <w:t xml:space="preserve">or </w:t>
      </w:r>
      <w:r>
        <w:rPr>
          <w:rFonts w:asciiTheme="minorHAnsi" w:hAnsiTheme="minorHAnsi" w:cstheme="minorHAnsi"/>
        </w:rPr>
        <w:t xml:space="preserve">use the ones </w:t>
      </w:r>
      <w:r w:rsidRPr="003A47E8">
        <w:rPr>
          <w:rFonts w:asciiTheme="minorHAnsi" w:hAnsiTheme="minorHAnsi" w:cstheme="minorHAnsi"/>
        </w:rPr>
        <w:t>provided by NSO.</w:t>
      </w:r>
    </w:p>
    <w:p w14:paraId="1CD3A468" w14:textId="433A64EC" w:rsidR="005378AE" w:rsidRDefault="005378AE" w:rsidP="005378AE">
      <w:pPr>
        <w:spacing w:after="0"/>
        <w:jc w:val="both"/>
        <w:rPr>
          <w:rFonts w:cstheme="minorHAnsi"/>
        </w:rPr>
      </w:pPr>
      <w:r>
        <w:rPr>
          <w:rFonts w:cstheme="minorHAnsi"/>
        </w:rPr>
        <w:t xml:space="preserve">Note: </w:t>
      </w:r>
      <w:r w:rsidRPr="008C0514">
        <w:rPr>
          <w:rFonts w:cstheme="minorHAnsi"/>
          <w:u w:val="single"/>
        </w:rPr>
        <w:t>Values cannot be zero</w:t>
      </w:r>
      <w:r>
        <w:rPr>
          <w:rFonts w:cstheme="minorHAnsi"/>
          <w:u w:val="single"/>
        </w:rPr>
        <w:t xml:space="preserve"> </w:t>
      </w:r>
      <w:r w:rsidR="005C152B">
        <w:rPr>
          <w:rFonts w:cstheme="minorHAnsi"/>
          <w:u w:val="single"/>
        </w:rPr>
        <w:t xml:space="preserve">if applicable </w:t>
      </w:r>
      <w:r>
        <w:rPr>
          <w:rFonts w:cstheme="minorHAnsi"/>
          <w:u w:val="single"/>
        </w:rPr>
        <w:t>but</w:t>
      </w:r>
      <w:r w:rsidRPr="008C0514">
        <w:rPr>
          <w:rFonts w:cstheme="minorHAnsi"/>
          <w:u w:val="single"/>
        </w:rPr>
        <w:t xml:space="preserve"> missing</w:t>
      </w:r>
      <w:r>
        <w:rPr>
          <w:rFonts w:cstheme="minorHAnsi"/>
          <w:u w:val="single"/>
        </w:rPr>
        <w:t xml:space="preserve"> if a country does not use equivalent scales for poverty estimation</w:t>
      </w:r>
      <w:r w:rsidRPr="008C0514">
        <w:rPr>
          <w:rFonts w:cstheme="minorHAnsi"/>
          <w:u w:val="single"/>
        </w:rPr>
        <w:t>.</w:t>
      </w:r>
    </w:p>
    <w:p w14:paraId="7FBD353D" w14:textId="77777777" w:rsidR="005378AE" w:rsidRDefault="005378AE" w:rsidP="008B7CBD">
      <w:pPr>
        <w:pStyle w:val="NoSpacing"/>
        <w:spacing w:line="259" w:lineRule="auto"/>
        <w:jc w:val="both"/>
        <w:rPr>
          <w:rFonts w:asciiTheme="minorHAnsi" w:hAnsiTheme="minorHAnsi" w:cstheme="minorHAnsi"/>
        </w:rPr>
      </w:pPr>
    </w:p>
    <w:p w14:paraId="155EC6E3" w14:textId="77777777" w:rsidR="008B7CBD" w:rsidRPr="008B7CBD" w:rsidRDefault="008B7CBD" w:rsidP="006161F3">
      <w:pPr>
        <w:spacing w:after="0"/>
        <w:jc w:val="both"/>
        <w:rPr>
          <w:rFonts w:cstheme="minorHAnsi"/>
          <w:b/>
          <w:bCs/>
        </w:rPr>
      </w:pPr>
      <w:r w:rsidRPr="008B7CBD">
        <w:rPr>
          <w:rFonts w:cstheme="minorHAnsi"/>
          <w:b/>
          <w:bCs/>
        </w:rPr>
        <w:t>fdtexp_own</w:t>
      </w:r>
      <w:r w:rsidRPr="008B7CBD">
        <w:rPr>
          <w:rFonts w:cstheme="minorHAnsi"/>
          <w:b/>
          <w:bCs/>
        </w:rPr>
        <w:tab/>
      </w:r>
    </w:p>
    <w:p w14:paraId="1A1935F4" w14:textId="6EF8ABDA" w:rsidR="008B7CBD" w:rsidRPr="008B7CBD" w:rsidRDefault="008B7CBD" w:rsidP="04389CB0">
      <w:pPr>
        <w:spacing w:after="0"/>
        <w:jc w:val="both"/>
      </w:pPr>
      <w:r w:rsidRPr="0E0EFCB0">
        <w:t>This is a continuous variable that re</w:t>
      </w:r>
      <w:r w:rsidR="00A36DEC">
        <w:t xml:space="preserve">presents </w:t>
      </w:r>
      <w:r w:rsidR="00911A08">
        <w:t xml:space="preserve">a household’s </w:t>
      </w:r>
      <w:r w:rsidRPr="0E0EFCB0">
        <w:t xml:space="preserve">annual </w:t>
      </w:r>
      <w:r w:rsidR="00911A08">
        <w:t xml:space="preserve">total nominal </w:t>
      </w:r>
      <w:r w:rsidRPr="0E0EFCB0">
        <w:t>own food consumption.</w:t>
      </w:r>
    </w:p>
    <w:p w14:paraId="543785B7" w14:textId="77777777" w:rsidR="008B7CBD" w:rsidRPr="008B7CBD" w:rsidRDefault="008B7CBD" w:rsidP="006161F3">
      <w:pPr>
        <w:spacing w:after="0"/>
        <w:jc w:val="both"/>
        <w:rPr>
          <w:rFonts w:cstheme="minorHAnsi"/>
        </w:rPr>
      </w:pPr>
    </w:p>
    <w:p w14:paraId="293D142C" w14:textId="7111A088" w:rsidR="008B7CBD" w:rsidRDefault="008B7CBD" w:rsidP="006161F3">
      <w:pPr>
        <w:spacing w:after="0"/>
        <w:jc w:val="both"/>
        <w:rPr>
          <w:rFonts w:cstheme="minorHAnsi"/>
        </w:rPr>
      </w:pPr>
      <w:r w:rsidRPr="008B7CBD">
        <w:rPr>
          <w:rFonts w:cstheme="minorHAnsi"/>
        </w:rPr>
        <w:t>This variable is important for estimating welfare impact of price changes due to shocks that affects supply of goods as well as changes in the demand.</w:t>
      </w:r>
    </w:p>
    <w:p w14:paraId="42F86066" w14:textId="77777777" w:rsidR="009130FC" w:rsidRDefault="009130FC" w:rsidP="006161F3">
      <w:pPr>
        <w:spacing w:after="0"/>
        <w:jc w:val="both"/>
        <w:rPr>
          <w:rFonts w:cstheme="minorHAnsi"/>
          <w:lang w:val="en-GB" w:eastAsia="it-IT"/>
        </w:rPr>
      </w:pPr>
      <w:r>
        <w:rPr>
          <w:rFonts w:cstheme="minorHAnsi"/>
          <w:lang w:val="en-GB" w:eastAsia="it-IT"/>
        </w:rPr>
        <w:tab/>
      </w:r>
    </w:p>
    <w:tbl>
      <w:tblPr>
        <w:tblStyle w:val="TableGrid"/>
        <w:tblW w:w="0" w:type="auto"/>
        <w:shd w:val="clear" w:color="auto" w:fill="BFBFBF" w:themeFill="background1" w:themeFillShade="BF"/>
        <w:tblLook w:val="04A0" w:firstRow="1" w:lastRow="0" w:firstColumn="1" w:lastColumn="0" w:noHBand="0" w:noVBand="1"/>
      </w:tblPr>
      <w:tblGrid>
        <w:gridCol w:w="9350"/>
      </w:tblGrid>
      <w:tr w:rsidR="009130FC" w:rsidRPr="009130FC" w14:paraId="65F972C2" w14:textId="77777777" w:rsidTr="009130FC">
        <w:tc>
          <w:tcPr>
            <w:tcW w:w="9350" w:type="dxa"/>
            <w:shd w:val="clear" w:color="auto" w:fill="BFBFBF" w:themeFill="background1" w:themeFillShade="BF"/>
          </w:tcPr>
          <w:p w14:paraId="0FAE6CA6" w14:textId="110D2780" w:rsidR="009130FC" w:rsidRPr="009130FC" w:rsidRDefault="009130FC" w:rsidP="009130FC">
            <w:pPr>
              <w:rPr>
                <w:rFonts w:cstheme="minorHAnsi"/>
                <w:color w:val="000000" w:themeColor="text1"/>
                <w:lang w:val="en-GB" w:eastAsia="it-IT"/>
              </w:rPr>
            </w:pPr>
            <w:r w:rsidRPr="009130FC">
              <w:rPr>
                <w:rFonts w:cstheme="minorHAnsi"/>
                <w:color w:val="000000" w:themeColor="text1"/>
                <w:lang w:val="en-GB" w:eastAsia="it-IT"/>
              </w:rPr>
              <w:t>CTRY_VARNAME refers to Country variable.</w:t>
            </w:r>
          </w:p>
          <w:p w14:paraId="6AB86121" w14:textId="549A58A0" w:rsidR="009130FC" w:rsidRPr="009130FC" w:rsidRDefault="009130FC" w:rsidP="009130FC">
            <w:pPr>
              <w:rPr>
                <w:rFonts w:ascii="Courier New" w:hAnsi="Courier New" w:cs="Courier New"/>
                <w:color w:val="0000FF"/>
                <w:lang w:val="en-GB" w:eastAsia="it-IT"/>
              </w:rPr>
            </w:pPr>
            <w:r w:rsidRPr="00EE2508">
              <w:rPr>
                <w:rFonts w:ascii="Courier New" w:hAnsi="Courier New" w:cs="Courier New"/>
                <w:b/>
                <w:bCs/>
                <w:color w:val="0000FF"/>
                <w:lang w:val="en-GB" w:eastAsia="it-IT"/>
              </w:rPr>
              <w:t>gen fdtexp_owm=ctry_varname*365</w:t>
            </w:r>
            <w:r w:rsidRPr="009130FC">
              <w:rPr>
                <w:rFonts w:ascii="Courier New" w:hAnsi="Courier New" w:cs="Courier New"/>
                <w:color w:val="0000FF"/>
                <w:lang w:val="en-GB" w:eastAsia="it-IT"/>
              </w:rPr>
              <w:t xml:space="preserve">   </w:t>
            </w:r>
            <w:r w:rsidR="00C37867">
              <w:rPr>
                <w:rFonts w:ascii="Courier New" w:hAnsi="Courier New" w:cs="Courier New"/>
                <w:color w:val="0000FF"/>
                <w:lang w:val="en-GB" w:eastAsia="it-IT"/>
              </w:rPr>
              <w:t xml:space="preserve">  </w:t>
            </w:r>
            <w:r w:rsidRPr="009130FC">
              <w:rPr>
                <w:rFonts w:cstheme="minorHAnsi"/>
                <w:color w:val="000000" w:themeColor="text1"/>
                <w:lang w:val="en-GB" w:eastAsia="it-IT"/>
              </w:rPr>
              <w:t>//daily</w:t>
            </w:r>
          </w:p>
          <w:p w14:paraId="581FD7E9" w14:textId="021C0E2A" w:rsidR="009130FC" w:rsidRDefault="00CB4E8A" w:rsidP="009130FC">
            <w:pPr>
              <w:rPr>
                <w:rFonts w:cstheme="minorHAnsi"/>
                <w:color w:val="000000" w:themeColor="text1"/>
                <w:lang w:val="en-GB" w:eastAsia="it-IT"/>
              </w:rPr>
            </w:pPr>
            <w:r>
              <w:rPr>
                <w:rFonts w:cstheme="minorHAnsi"/>
                <w:color w:val="000000" w:themeColor="text1"/>
                <w:lang w:val="en-GB" w:eastAsia="it-IT"/>
              </w:rPr>
              <w:t xml:space="preserve">    </w:t>
            </w:r>
            <w:r w:rsidR="009130FC" w:rsidRPr="009130FC">
              <w:rPr>
                <w:rFonts w:cstheme="minorHAnsi"/>
                <w:color w:val="000000" w:themeColor="text1"/>
                <w:lang w:val="en-GB" w:eastAsia="it-IT"/>
              </w:rPr>
              <w:t xml:space="preserve">or </w:t>
            </w:r>
          </w:p>
          <w:p w14:paraId="19F802B6" w14:textId="643F88D2" w:rsidR="00171ACE" w:rsidRDefault="00171ACE" w:rsidP="009130FC">
            <w:pPr>
              <w:rPr>
                <w:rFonts w:cstheme="minorHAnsi"/>
                <w:color w:val="000000" w:themeColor="text1"/>
                <w:lang w:val="en-GB" w:eastAsia="it-IT"/>
              </w:rPr>
            </w:pPr>
            <w:r w:rsidRPr="00EE2508">
              <w:rPr>
                <w:rFonts w:ascii="Courier New" w:hAnsi="Courier New" w:cs="Courier New"/>
                <w:b/>
                <w:bCs/>
                <w:color w:val="0000FF"/>
                <w:lang w:val="en-GB" w:eastAsia="it-IT"/>
              </w:rPr>
              <w:t>gen fdtexp_own=ctry_varname/7*364</w:t>
            </w:r>
            <w:r w:rsidRPr="00CB4E8A">
              <w:rPr>
                <w:rFonts w:cstheme="minorHAnsi"/>
                <w:color w:val="0000FF"/>
                <w:lang w:val="en-GB" w:eastAsia="it-IT"/>
              </w:rPr>
              <w:t xml:space="preserve">    </w:t>
            </w:r>
            <w:r w:rsidR="00C37867">
              <w:rPr>
                <w:rFonts w:cstheme="minorHAnsi"/>
                <w:color w:val="0000FF"/>
                <w:lang w:val="en-GB" w:eastAsia="it-IT"/>
              </w:rPr>
              <w:t xml:space="preserve"> </w:t>
            </w:r>
            <w:r w:rsidRPr="00CB4E8A">
              <w:rPr>
                <w:rFonts w:cstheme="minorHAnsi"/>
                <w:color w:val="0000FF"/>
                <w:lang w:val="en-GB" w:eastAsia="it-IT"/>
              </w:rPr>
              <w:t xml:space="preserve"> </w:t>
            </w:r>
            <w:r w:rsidR="009D3F9C">
              <w:rPr>
                <w:rFonts w:cstheme="minorHAnsi"/>
                <w:color w:val="0000FF"/>
                <w:lang w:val="en-GB" w:eastAsia="it-IT"/>
              </w:rPr>
              <w:t xml:space="preserve"> </w:t>
            </w:r>
            <w:r>
              <w:rPr>
                <w:rFonts w:cstheme="minorHAnsi"/>
                <w:color w:val="000000" w:themeColor="text1"/>
                <w:lang w:val="en-GB" w:eastAsia="it-IT"/>
              </w:rPr>
              <w:t>//7-day or one week</w:t>
            </w:r>
          </w:p>
          <w:p w14:paraId="280A966F" w14:textId="650974F6" w:rsidR="00171ACE" w:rsidRPr="009130FC" w:rsidRDefault="00CB4E8A" w:rsidP="009130FC">
            <w:pPr>
              <w:rPr>
                <w:rFonts w:cstheme="minorHAnsi"/>
                <w:color w:val="000000" w:themeColor="text1"/>
                <w:lang w:val="en-GB" w:eastAsia="it-IT"/>
              </w:rPr>
            </w:pPr>
            <w:r>
              <w:rPr>
                <w:rFonts w:cstheme="minorHAnsi"/>
                <w:color w:val="000000" w:themeColor="text1"/>
                <w:lang w:val="en-GB" w:eastAsia="it-IT"/>
              </w:rPr>
              <w:t xml:space="preserve">   </w:t>
            </w:r>
            <w:r w:rsidR="00171ACE">
              <w:rPr>
                <w:rFonts w:cstheme="minorHAnsi"/>
                <w:color w:val="000000" w:themeColor="text1"/>
                <w:lang w:val="en-GB" w:eastAsia="it-IT"/>
              </w:rPr>
              <w:t>or</w:t>
            </w:r>
          </w:p>
          <w:p w14:paraId="3E732334" w14:textId="3F442847" w:rsidR="009130FC" w:rsidRPr="009130FC" w:rsidRDefault="009130FC" w:rsidP="009130FC">
            <w:pPr>
              <w:rPr>
                <w:rFonts w:cstheme="minorHAnsi"/>
                <w:color w:val="000000" w:themeColor="text1"/>
                <w:lang w:val="en-GB" w:eastAsia="it-IT"/>
              </w:rPr>
            </w:pPr>
            <w:r w:rsidRPr="00EE2508">
              <w:rPr>
                <w:rFonts w:ascii="Courier New" w:hAnsi="Courier New" w:cs="Courier New"/>
                <w:b/>
                <w:bCs/>
                <w:color w:val="0000FF"/>
                <w:lang w:val="en-GB" w:eastAsia="it-IT"/>
              </w:rPr>
              <w:t>gen fdtexp_own=ctry_varname*12</w:t>
            </w:r>
            <w:r w:rsidRPr="009130FC">
              <w:rPr>
                <w:rFonts w:ascii="Courier New" w:hAnsi="Courier New" w:cs="Courier New"/>
                <w:color w:val="0000FF"/>
                <w:lang w:val="en-GB" w:eastAsia="it-IT"/>
              </w:rPr>
              <w:t xml:space="preserve">    </w:t>
            </w:r>
            <w:r w:rsidR="00C37867">
              <w:rPr>
                <w:rFonts w:ascii="Courier New" w:hAnsi="Courier New" w:cs="Courier New"/>
                <w:color w:val="0000FF"/>
                <w:lang w:val="en-GB" w:eastAsia="it-IT"/>
              </w:rPr>
              <w:t xml:space="preserve"> </w:t>
            </w:r>
            <w:r w:rsidR="009D3F9C">
              <w:rPr>
                <w:rFonts w:ascii="Courier New" w:hAnsi="Courier New" w:cs="Courier New"/>
                <w:color w:val="0000FF"/>
                <w:lang w:val="en-GB" w:eastAsia="it-IT"/>
              </w:rPr>
              <w:t xml:space="preserve"> </w:t>
            </w:r>
            <w:r w:rsidRPr="009130FC">
              <w:rPr>
                <w:rFonts w:cstheme="minorHAnsi"/>
                <w:color w:val="000000" w:themeColor="text1"/>
                <w:lang w:val="en-GB" w:eastAsia="it-IT"/>
              </w:rPr>
              <w:t>//Monthly</w:t>
            </w:r>
          </w:p>
          <w:p w14:paraId="2E2EEE83" w14:textId="41AA0349" w:rsidR="009130FC" w:rsidRDefault="00CB4E8A" w:rsidP="009130FC">
            <w:pPr>
              <w:rPr>
                <w:rFonts w:ascii="Courier New" w:hAnsi="Courier New" w:cs="Courier New"/>
                <w:color w:val="0000FF"/>
                <w:lang w:val="en-GB" w:eastAsia="it-IT"/>
              </w:rPr>
            </w:pPr>
            <w:r>
              <w:rPr>
                <w:rFonts w:cstheme="minorHAnsi"/>
                <w:color w:val="000000" w:themeColor="text1"/>
                <w:lang w:val="en-GB" w:eastAsia="it-IT"/>
              </w:rPr>
              <w:t xml:space="preserve">   </w:t>
            </w:r>
            <w:r w:rsidR="009130FC" w:rsidRPr="009130FC">
              <w:rPr>
                <w:rFonts w:cstheme="minorHAnsi"/>
                <w:color w:val="000000" w:themeColor="text1"/>
                <w:lang w:val="en-GB" w:eastAsia="it-IT"/>
              </w:rPr>
              <w:t>or</w:t>
            </w:r>
          </w:p>
          <w:p w14:paraId="621A512A" w14:textId="39AA05C5" w:rsidR="009130FC" w:rsidRPr="009130FC" w:rsidRDefault="009130FC" w:rsidP="009130FC">
            <w:pPr>
              <w:rPr>
                <w:rFonts w:cstheme="minorHAnsi"/>
                <w:color w:val="000000" w:themeColor="text1"/>
                <w:lang w:val="en-GB" w:eastAsia="it-IT"/>
              </w:rPr>
            </w:pPr>
            <w:r w:rsidRPr="00EE2508">
              <w:rPr>
                <w:rFonts w:ascii="Courier New" w:hAnsi="Courier New" w:cs="Courier New"/>
                <w:b/>
                <w:bCs/>
                <w:color w:val="0000FF"/>
                <w:lang w:val="en-GB" w:eastAsia="it-IT"/>
              </w:rPr>
              <w:t>gen fdtexp_won=ctry_varname/28*365</w:t>
            </w:r>
            <w:r>
              <w:rPr>
                <w:rFonts w:ascii="Courier New" w:hAnsi="Courier New" w:cs="Courier New"/>
                <w:color w:val="0000FF"/>
                <w:lang w:val="en-GB" w:eastAsia="it-IT"/>
              </w:rPr>
              <w:t xml:space="preserve">  </w:t>
            </w:r>
            <w:r w:rsidRPr="009130FC">
              <w:rPr>
                <w:rFonts w:cstheme="minorHAnsi"/>
                <w:color w:val="000000" w:themeColor="text1"/>
                <w:lang w:val="en-GB" w:eastAsia="it-IT"/>
              </w:rPr>
              <w:t>//reference is 28 days</w:t>
            </w:r>
          </w:p>
          <w:p w14:paraId="4AAC2D7C" w14:textId="70B7B2B3" w:rsidR="009130FC" w:rsidRPr="009130FC" w:rsidRDefault="00CB4E8A" w:rsidP="009130FC">
            <w:pPr>
              <w:rPr>
                <w:rFonts w:cstheme="minorHAnsi"/>
                <w:color w:val="000000" w:themeColor="text1"/>
                <w:lang w:val="en-GB" w:eastAsia="it-IT"/>
              </w:rPr>
            </w:pPr>
            <w:r>
              <w:rPr>
                <w:rFonts w:cstheme="minorHAnsi"/>
                <w:color w:val="000000" w:themeColor="text1"/>
                <w:lang w:val="en-GB" w:eastAsia="it-IT"/>
              </w:rPr>
              <w:t xml:space="preserve">   </w:t>
            </w:r>
            <w:r w:rsidR="009130FC" w:rsidRPr="009130FC">
              <w:rPr>
                <w:rFonts w:cstheme="minorHAnsi"/>
                <w:color w:val="000000" w:themeColor="text1"/>
                <w:lang w:val="en-GB" w:eastAsia="it-IT"/>
              </w:rPr>
              <w:t>or</w:t>
            </w:r>
          </w:p>
          <w:p w14:paraId="3748267E" w14:textId="4E3A9208" w:rsidR="009130FC" w:rsidRPr="009130FC" w:rsidRDefault="009130FC" w:rsidP="009130FC">
            <w:pPr>
              <w:rPr>
                <w:rFonts w:ascii="Courier New" w:hAnsi="Courier New" w:cs="Courier New"/>
                <w:color w:val="0000FF"/>
                <w:lang w:val="en-GB" w:eastAsia="it-IT"/>
              </w:rPr>
            </w:pPr>
            <w:r w:rsidRPr="00EE2508">
              <w:rPr>
                <w:rFonts w:ascii="Courier New" w:hAnsi="Courier New" w:cs="Courier New"/>
                <w:b/>
                <w:bCs/>
                <w:color w:val="0000FF"/>
                <w:lang w:val="en-GB" w:eastAsia="it-IT"/>
              </w:rPr>
              <w:t>gen fdtexp_won=ctry_varname/30*365</w:t>
            </w:r>
            <w:r>
              <w:rPr>
                <w:rFonts w:ascii="Courier New" w:hAnsi="Courier New" w:cs="Courier New"/>
                <w:color w:val="0000FF"/>
                <w:lang w:val="en-GB" w:eastAsia="it-IT"/>
              </w:rPr>
              <w:t xml:space="preserve">  </w:t>
            </w:r>
            <w:r w:rsidRPr="00EE2508">
              <w:rPr>
                <w:rFonts w:cstheme="minorHAnsi"/>
                <w:color w:val="000000" w:themeColor="text1"/>
                <w:lang w:val="en-GB" w:eastAsia="it-IT"/>
              </w:rPr>
              <w:t xml:space="preserve"> </w:t>
            </w:r>
            <w:r w:rsidRPr="00171ACE">
              <w:rPr>
                <w:rFonts w:cstheme="minorHAnsi"/>
                <w:color w:val="000000" w:themeColor="text1"/>
                <w:lang w:val="en-GB" w:eastAsia="it-IT"/>
              </w:rPr>
              <w:t>//30 days</w:t>
            </w:r>
          </w:p>
        </w:tc>
      </w:tr>
    </w:tbl>
    <w:p w14:paraId="51465BB8" w14:textId="77777777" w:rsidR="00560107" w:rsidRDefault="00560107" w:rsidP="006161F3">
      <w:pPr>
        <w:spacing w:after="0"/>
        <w:jc w:val="both"/>
        <w:rPr>
          <w:rFonts w:cstheme="minorHAnsi"/>
          <w:b/>
          <w:bCs/>
          <w:lang w:val="en-GB" w:eastAsia="it-IT"/>
        </w:rPr>
      </w:pPr>
    </w:p>
    <w:p w14:paraId="518E3BF8" w14:textId="618F4B3D" w:rsidR="008B7CBD" w:rsidRPr="008B7CBD" w:rsidRDefault="008B7CBD" w:rsidP="006161F3">
      <w:pPr>
        <w:spacing w:after="0"/>
        <w:jc w:val="both"/>
        <w:rPr>
          <w:rFonts w:cstheme="minorHAnsi"/>
          <w:b/>
          <w:bCs/>
          <w:lang w:val="en-GB" w:eastAsia="it-IT"/>
        </w:rPr>
      </w:pPr>
      <w:r w:rsidRPr="008B7CBD">
        <w:rPr>
          <w:rFonts w:cstheme="minorHAnsi"/>
          <w:b/>
          <w:bCs/>
          <w:lang w:val="en-GB" w:eastAsia="it-IT"/>
        </w:rPr>
        <w:t>fdtexp_buy</w:t>
      </w:r>
    </w:p>
    <w:p w14:paraId="7AD7AC29" w14:textId="33A3F244" w:rsidR="008B7CBD" w:rsidRPr="008B7CBD" w:rsidRDefault="008B7CBD" w:rsidP="006161F3">
      <w:pPr>
        <w:spacing w:after="0"/>
        <w:jc w:val="both"/>
        <w:rPr>
          <w:rFonts w:cstheme="minorHAnsi"/>
          <w:lang w:val="en-GB" w:eastAsia="it-IT"/>
        </w:rPr>
      </w:pPr>
      <w:r w:rsidRPr="008B7CBD">
        <w:rPr>
          <w:rFonts w:cstheme="minorHAnsi"/>
          <w:lang w:val="en-GB" w:eastAsia="it-IT"/>
        </w:rPr>
        <w:t>This is a continuous variable that re</w:t>
      </w:r>
      <w:r w:rsidR="00A36DEC">
        <w:rPr>
          <w:rFonts w:cstheme="minorHAnsi"/>
          <w:lang w:val="en-GB" w:eastAsia="it-IT"/>
        </w:rPr>
        <w:t>presents</w:t>
      </w:r>
      <w:r w:rsidRPr="008B7CBD">
        <w:rPr>
          <w:rFonts w:cstheme="minorHAnsi"/>
          <w:lang w:val="en-GB" w:eastAsia="it-IT"/>
        </w:rPr>
        <w:t xml:space="preserve"> </w:t>
      </w:r>
      <w:r w:rsidR="00911A08">
        <w:rPr>
          <w:rFonts w:cstheme="minorHAnsi"/>
          <w:lang w:val="en-GB" w:eastAsia="it-IT"/>
        </w:rPr>
        <w:t xml:space="preserve">a household’s annual </w:t>
      </w:r>
      <w:r w:rsidRPr="008B7CBD">
        <w:rPr>
          <w:rFonts w:cstheme="minorHAnsi"/>
          <w:lang w:val="en-GB" w:eastAsia="it-IT"/>
        </w:rPr>
        <w:t xml:space="preserve">total </w:t>
      </w:r>
      <w:r w:rsidR="003C06C9">
        <w:rPr>
          <w:rFonts w:cstheme="minorHAnsi"/>
          <w:lang w:val="en-GB" w:eastAsia="it-IT"/>
        </w:rPr>
        <w:t xml:space="preserve">nominal </w:t>
      </w:r>
      <w:r w:rsidRPr="008B7CBD">
        <w:rPr>
          <w:rFonts w:cstheme="minorHAnsi"/>
          <w:lang w:val="en-GB" w:eastAsia="it-IT"/>
        </w:rPr>
        <w:t>food actual purchases.</w:t>
      </w:r>
      <w:r w:rsidR="00243C47">
        <w:rPr>
          <w:rFonts w:cstheme="minorHAnsi"/>
          <w:lang w:val="en-GB" w:eastAsia="it-IT"/>
        </w:rPr>
        <w:t xml:space="preserve"> </w:t>
      </w:r>
    </w:p>
    <w:p w14:paraId="3EF4A631" w14:textId="0CEE461B" w:rsidR="008B7CBD" w:rsidRDefault="008B7CBD" w:rsidP="006161F3">
      <w:pPr>
        <w:spacing w:after="0"/>
        <w:jc w:val="both"/>
        <w:rPr>
          <w:rFonts w:cstheme="minorHAnsi"/>
          <w:lang w:val="en-GB" w:eastAsia="it-IT"/>
        </w:rPr>
      </w:pPr>
    </w:p>
    <w:p w14:paraId="4CF53118" w14:textId="0EAED32F" w:rsidR="009130FC" w:rsidRPr="00E765EE" w:rsidRDefault="009130FC" w:rsidP="009130FC">
      <w:pPr>
        <w:spacing w:after="0"/>
        <w:ind w:firstLine="720"/>
        <w:rPr>
          <w:rFonts w:ascii="Calibri" w:hAnsi="Calibri" w:cs="Calibri"/>
          <w:b/>
          <w:color w:val="0000FF"/>
        </w:rPr>
      </w:pPr>
      <w:r w:rsidRPr="00E765EE">
        <w:rPr>
          <w:rFonts w:ascii="Calibri" w:hAnsi="Calibri" w:cs="Calibri"/>
          <w:b/>
          <w:color w:val="0000FF"/>
        </w:rPr>
        <w:t xml:space="preserve">See </w:t>
      </w:r>
      <w:r>
        <w:rPr>
          <w:rFonts w:ascii="Calibri" w:hAnsi="Calibri" w:cs="Calibri"/>
          <w:b/>
          <w:color w:val="0000FF"/>
        </w:rPr>
        <w:t>F</w:t>
      </w:r>
      <w:r w:rsidR="00171ACE">
        <w:rPr>
          <w:rFonts w:ascii="Calibri" w:hAnsi="Calibri" w:cs="Calibri"/>
          <w:b/>
          <w:color w:val="0000FF"/>
        </w:rPr>
        <w:t>D</w:t>
      </w:r>
      <w:r>
        <w:rPr>
          <w:rFonts w:ascii="Calibri" w:hAnsi="Calibri" w:cs="Calibri"/>
          <w:b/>
          <w:color w:val="0000FF"/>
        </w:rPr>
        <w:t xml:space="preserve">TEXP_OWN </w:t>
      </w:r>
      <w:r w:rsidRPr="00E765EE">
        <w:rPr>
          <w:rFonts w:ascii="Calibri" w:hAnsi="Calibri" w:cs="Calibri"/>
          <w:b/>
          <w:color w:val="0000FF"/>
        </w:rPr>
        <w:t>for de</w:t>
      </w:r>
      <w:r>
        <w:rPr>
          <w:rFonts w:ascii="Calibri" w:hAnsi="Calibri" w:cs="Calibri"/>
          <w:b/>
          <w:color w:val="0000FF"/>
        </w:rPr>
        <w:t>rivation formulae</w:t>
      </w:r>
      <w:r w:rsidRPr="00E765EE">
        <w:rPr>
          <w:rFonts w:ascii="Calibri" w:hAnsi="Calibri" w:cs="Calibri"/>
          <w:b/>
          <w:color w:val="0000FF"/>
        </w:rPr>
        <w:t>.</w:t>
      </w:r>
    </w:p>
    <w:p w14:paraId="2BFB7A33" w14:textId="0022AA8A" w:rsidR="009130FC" w:rsidRPr="008B7CBD" w:rsidRDefault="009130FC" w:rsidP="006161F3">
      <w:pPr>
        <w:spacing w:after="0"/>
        <w:jc w:val="both"/>
        <w:rPr>
          <w:rFonts w:cstheme="minorHAnsi"/>
          <w:lang w:val="en-GB" w:eastAsia="it-IT"/>
        </w:rPr>
      </w:pPr>
      <w:r>
        <w:rPr>
          <w:rFonts w:cstheme="minorHAnsi"/>
          <w:lang w:val="en-GB" w:eastAsia="it-IT"/>
        </w:rPr>
        <w:t xml:space="preserve"> </w:t>
      </w:r>
    </w:p>
    <w:p w14:paraId="01409A87" w14:textId="4A988509" w:rsidR="008B7CBD" w:rsidRDefault="008B7CBD" w:rsidP="006161F3">
      <w:pPr>
        <w:spacing w:after="0"/>
        <w:jc w:val="both"/>
        <w:rPr>
          <w:rFonts w:cstheme="minorHAnsi"/>
          <w:lang w:val="en-GB" w:eastAsia="it-IT"/>
        </w:rPr>
      </w:pPr>
      <w:r w:rsidRPr="008B7CBD">
        <w:rPr>
          <w:rFonts w:cstheme="minorHAnsi"/>
          <w:lang w:val="en-GB" w:eastAsia="it-IT"/>
        </w:rPr>
        <w:t>This variable is important for estimating welfare impact of price changes due to shocks that affects supply of goods as well as changes in the demand.</w:t>
      </w:r>
    </w:p>
    <w:p w14:paraId="49C1B3DE" w14:textId="52461890" w:rsidR="008B7CBD" w:rsidRDefault="008B7CBD" w:rsidP="006161F3">
      <w:pPr>
        <w:spacing w:after="0"/>
        <w:jc w:val="both"/>
        <w:rPr>
          <w:rFonts w:cstheme="minorHAnsi"/>
          <w:lang w:val="en-GB" w:eastAsia="it-IT"/>
        </w:rPr>
      </w:pPr>
    </w:p>
    <w:p w14:paraId="66292DA4" w14:textId="3F7467E2" w:rsidR="00243C47" w:rsidRPr="00ED6FD6" w:rsidRDefault="00243C47" w:rsidP="006161F3">
      <w:pPr>
        <w:spacing w:after="0"/>
        <w:jc w:val="both"/>
        <w:rPr>
          <w:rFonts w:cstheme="minorHAnsi"/>
          <w:b/>
          <w:bCs/>
          <w:lang w:val="en-GB" w:eastAsia="it-IT"/>
        </w:rPr>
      </w:pPr>
      <w:r w:rsidRPr="00ED6FD6">
        <w:rPr>
          <w:rFonts w:cstheme="minorHAnsi"/>
          <w:b/>
          <w:bCs/>
          <w:lang w:val="en-GB" w:eastAsia="it-IT"/>
        </w:rPr>
        <w:t>fdtexp_</w:t>
      </w:r>
      <w:r>
        <w:rPr>
          <w:rFonts w:cstheme="minorHAnsi"/>
          <w:b/>
          <w:bCs/>
          <w:lang w:val="en-GB" w:eastAsia="it-IT"/>
        </w:rPr>
        <w:t>oth</w:t>
      </w:r>
    </w:p>
    <w:p w14:paraId="2CD18243" w14:textId="3391FCA3" w:rsidR="00911A08" w:rsidRDefault="00243C47" w:rsidP="00243C47">
      <w:pPr>
        <w:spacing w:after="0"/>
        <w:jc w:val="both"/>
        <w:rPr>
          <w:rFonts w:cstheme="minorHAnsi"/>
          <w:lang w:val="en-GB" w:eastAsia="it-IT"/>
        </w:rPr>
      </w:pPr>
      <w:r w:rsidRPr="008B7CBD">
        <w:rPr>
          <w:rFonts w:cstheme="minorHAnsi"/>
          <w:lang w:val="en-GB" w:eastAsia="it-IT"/>
        </w:rPr>
        <w:t>This is a continuous variable that re</w:t>
      </w:r>
      <w:r w:rsidR="00A36DEC">
        <w:rPr>
          <w:rFonts w:cstheme="minorHAnsi"/>
          <w:lang w:val="en-GB" w:eastAsia="it-IT"/>
        </w:rPr>
        <w:t>presents</w:t>
      </w:r>
      <w:r w:rsidRPr="008B7CBD">
        <w:rPr>
          <w:rFonts w:cstheme="minorHAnsi"/>
          <w:lang w:val="en-GB" w:eastAsia="it-IT"/>
        </w:rPr>
        <w:t xml:space="preserve"> to </w:t>
      </w:r>
      <w:r w:rsidR="00911A08">
        <w:rPr>
          <w:rFonts w:cstheme="minorHAnsi"/>
          <w:lang w:val="en-GB" w:eastAsia="it-IT"/>
        </w:rPr>
        <w:t xml:space="preserve">a household’s </w:t>
      </w:r>
      <w:r w:rsidRPr="008B7CBD">
        <w:rPr>
          <w:rFonts w:cstheme="minorHAnsi"/>
          <w:lang w:val="en-GB" w:eastAsia="it-IT"/>
        </w:rPr>
        <w:t xml:space="preserve">annual </w:t>
      </w:r>
      <w:r w:rsidR="00911A08">
        <w:rPr>
          <w:rFonts w:cstheme="minorHAnsi"/>
          <w:lang w:val="en-GB" w:eastAsia="it-IT"/>
        </w:rPr>
        <w:t xml:space="preserve">total nominal </w:t>
      </w:r>
      <w:r>
        <w:rPr>
          <w:rFonts w:cstheme="minorHAnsi"/>
          <w:lang w:val="en-GB" w:eastAsia="it-IT"/>
        </w:rPr>
        <w:t xml:space="preserve">other </w:t>
      </w:r>
      <w:r w:rsidRPr="008B7CBD">
        <w:rPr>
          <w:rFonts w:cstheme="minorHAnsi"/>
          <w:lang w:val="en-GB" w:eastAsia="it-IT"/>
        </w:rPr>
        <w:t xml:space="preserve">food </w:t>
      </w:r>
      <w:r>
        <w:rPr>
          <w:rFonts w:cstheme="minorHAnsi"/>
          <w:lang w:val="en-GB" w:eastAsia="it-IT"/>
        </w:rPr>
        <w:t xml:space="preserve">and includes </w:t>
      </w:r>
      <w:r w:rsidR="00911A08">
        <w:rPr>
          <w:rFonts w:cstheme="minorHAnsi"/>
          <w:lang w:val="en-GB" w:eastAsia="it-IT"/>
        </w:rPr>
        <w:t xml:space="preserve">gifts of </w:t>
      </w:r>
      <w:r>
        <w:rPr>
          <w:rFonts w:cstheme="minorHAnsi"/>
          <w:lang w:val="en-GB" w:eastAsia="it-IT"/>
        </w:rPr>
        <w:t xml:space="preserve">food gifts </w:t>
      </w:r>
      <w:r w:rsidR="00494C51">
        <w:rPr>
          <w:rFonts w:cstheme="minorHAnsi"/>
          <w:lang w:val="en-GB" w:eastAsia="it-IT"/>
        </w:rPr>
        <w:t xml:space="preserve">or food aid </w:t>
      </w:r>
      <w:r w:rsidR="00911A08">
        <w:rPr>
          <w:rFonts w:cstheme="minorHAnsi"/>
          <w:lang w:val="en-GB" w:eastAsia="it-IT"/>
        </w:rPr>
        <w:t xml:space="preserve">to the household </w:t>
      </w:r>
      <w:r w:rsidR="00494C51">
        <w:rPr>
          <w:rFonts w:cstheme="minorHAnsi"/>
          <w:lang w:val="en-GB" w:eastAsia="it-IT"/>
        </w:rPr>
        <w:t>(</w:t>
      </w:r>
      <w:r w:rsidR="00911A08">
        <w:rPr>
          <w:rFonts w:cstheme="minorHAnsi"/>
          <w:lang w:val="en-GB" w:eastAsia="it-IT"/>
        </w:rPr>
        <w:t xml:space="preserve">which </w:t>
      </w:r>
      <w:r w:rsidR="00494C51">
        <w:rPr>
          <w:rFonts w:cstheme="minorHAnsi"/>
          <w:lang w:val="en-GB" w:eastAsia="it-IT"/>
        </w:rPr>
        <w:t xml:space="preserve">may be </w:t>
      </w:r>
      <w:r w:rsidR="00911A08">
        <w:rPr>
          <w:rFonts w:cstheme="minorHAnsi"/>
          <w:lang w:val="en-GB" w:eastAsia="it-IT"/>
        </w:rPr>
        <w:t>given</w:t>
      </w:r>
      <w:r w:rsidR="00494C51">
        <w:rPr>
          <w:rFonts w:cstheme="minorHAnsi"/>
          <w:lang w:val="en-GB" w:eastAsia="it-IT"/>
        </w:rPr>
        <w:t xml:space="preserve"> as a subsidy to all households or </w:t>
      </w:r>
      <w:r w:rsidR="00911A08">
        <w:rPr>
          <w:rFonts w:cstheme="minorHAnsi"/>
          <w:lang w:val="en-GB" w:eastAsia="it-IT"/>
        </w:rPr>
        <w:t xml:space="preserve">to </w:t>
      </w:r>
      <w:r w:rsidR="00494C51">
        <w:rPr>
          <w:rFonts w:cstheme="minorHAnsi"/>
          <w:lang w:val="en-GB" w:eastAsia="it-IT"/>
        </w:rPr>
        <w:t xml:space="preserve">poor households) </w:t>
      </w:r>
      <w:r>
        <w:rPr>
          <w:rFonts w:cstheme="minorHAnsi"/>
          <w:lang w:val="en-GB" w:eastAsia="it-IT"/>
        </w:rPr>
        <w:t>given to the household</w:t>
      </w:r>
      <w:r w:rsidRPr="008B7CBD">
        <w:rPr>
          <w:rFonts w:cstheme="minorHAnsi"/>
          <w:lang w:val="en-GB" w:eastAsia="it-IT"/>
        </w:rPr>
        <w:t>.</w:t>
      </w:r>
      <w:r>
        <w:rPr>
          <w:rFonts w:cstheme="minorHAnsi"/>
          <w:lang w:val="en-GB" w:eastAsia="it-IT"/>
        </w:rPr>
        <w:t xml:space="preserve">  This category is </w:t>
      </w:r>
      <w:r w:rsidR="00911A08">
        <w:rPr>
          <w:rFonts w:cstheme="minorHAnsi"/>
          <w:lang w:val="en-GB" w:eastAsia="it-IT"/>
        </w:rPr>
        <w:t xml:space="preserve">typically recorded </w:t>
      </w:r>
      <w:r>
        <w:rPr>
          <w:rFonts w:cstheme="minorHAnsi"/>
          <w:lang w:val="en-GB" w:eastAsia="it-IT"/>
        </w:rPr>
        <w:t xml:space="preserve">in </w:t>
      </w:r>
      <w:r w:rsidR="00911A08">
        <w:rPr>
          <w:rFonts w:cstheme="minorHAnsi"/>
          <w:lang w:val="en-GB" w:eastAsia="it-IT"/>
        </w:rPr>
        <w:t xml:space="preserve">many </w:t>
      </w:r>
      <w:r>
        <w:rPr>
          <w:rFonts w:cstheme="minorHAnsi"/>
          <w:lang w:val="en-GB" w:eastAsia="it-IT"/>
        </w:rPr>
        <w:t xml:space="preserve">SSA countries. </w:t>
      </w:r>
    </w:p>
    <w:p w14:paraId="11D082B0" w14:textId="77777777" w:rsidR="00911A08" w:rsidRDefault="00911A08" w:rsidP="00243C47">
      <w:pPr>
        <w:spacing w:after="0"/>
        <w:jc w:val="both"/>
        <w:rPr>
          <w:rFonts w:cstheme="minorHAnsi"/>
          <w:lang w:val="en-GB" w:eastAsia="it-IT"/>
        </w:rPr>
      </w:pPr>
    </w:p>
    <w:p w14:paraId="3F91E277" w14:textId="673B5B52" w:rsidR="00243C47" w:rsidRPr="008B7CBD" w:rsidRDefault="00243C47" w:rsidP="00243C47">
      <w:pPr>
        <w:spacing w:after="0"/>
        <w:jc w:val="both"/>
        <w:rPr>
          <w:rFonts w:cstheme="minorHAnsi"/>
          <w:lang w:val="en-GB" w:eastAsia="it-IT"/>
        </w:rPr>
      </w:pPr>
      <w:r>
        <w:rPr>
          <w:rFonts w:cstheme="minorHAnsi"/>
          <w:lang w:val="en-GB" w:eastAsia="it-IT"/>
        </w:rPr>
        <w:t xml:space="preserve">Harmonizer </w:t>
      </w:r>
      <w:r w:rsidR="00911A08">
        <w:rPr>
          <w:rFonts w:cstheme="minorHAnsi"/>
          <w:lang w:val="en-GB" w:eastAsia="it-IT"/>
        </w:rPr>
        <w:t xml:space="preserve">must be careful </w:t>
      </w:r>
      <w:r>
        <w:rPr>
          <w:rFonts w:cstheme="minorHAnsi"/>
          <w:lang w:val="en-GB" w:eastAsia="it-IT"/>
        </w:rPr>
        <w:t xml:space="preserve">not to double count by remittances given as food. </w:t>
      </w:r>
    </w:p>
    <w:p w14:paraId="5E6FBA6D" w14:textId="0DABFD42" w:rsidR="00243C47" w:rsidRDefault="00243C47" w:rsidP="006161F3">
      <w:pPr>
        <w:spacing w:after="0"/>
        <w:jc w:val="both"/>
        <w:rPr>
          <w:rFonts w:cstheme="minorHAnsi"/>
          <w:lang w:val="en-GB" w:eastAsia="it-IT"/>
        </w:rPr>
      </w:pPr>
    </w:p>
    <w:p w14:paraId="33647514" w14:textId="77777777" w:rsidR="00ED6FD6" w:rsidRPr="00E765EE" w:rsidRDefault="00ED6FD6" w:rsidP="00ED6FD6">
      <w:pPr>
        <w:spacing w:after="0"/>
        <w:ind w:firstLine="720"/>
        <w:rPr>
          <w:rFonts w:ascii="Calibri" w:hAnsi="Calibri" w:cs="Calibri"/>
          <w:b/>
          <w:color w:val="0000FF"/>
        </w:rPr>
      </w:pPr>
      <w:r w:rsidRPr="00E765EE">
        <w:rPr>
          <w:rFonts w:ascii="Calibri" w:hAnsi="Calibri" w:cs="Calibri"/>
          <w:b/>
          <w:color w:val="0000FF"/>
        </w:rPr>
        <w:t xml:space="preserve">See </w:t>
      </w:r>
      <w:r>
        <w:rPr>
          <w:rFonts w:ascii="Calibri" w:hAnsi="Calibri" w:cs="Calibri"/>
          <w:b/>
          <w:color w:val="0000FF"/>
        </w:rPr>
        <w:t xml:space="preserve">FDTEXP_OWN </w:t>
      </w:r>
      <w:r w:rsidRPr="00E765EE">
        <w:rPr>
          <w:rFonts w:ascii="Calibri" w:hAnsi="Calibri" w:cs="Calibri"/>
          <w:b/>
          <w:color w:val="0000FF"/>
        </w:rPr>
        <w:t>for de</w:t>
      </w:r>
      <w:r>
        <w:rPr>
          <w:rFonts w:ascii="Calibri" w:hAnsi="Calibri" w:cs="Calibri"/>
          <w:b/>
          <w:color w:val="0000FF"/>
        </w:rPr>
        <w:t>rivation formulae</w:t>
      </w:r>
      <w:r w:rsidRPr="00E765EE">
        <w:rPr>
          <w:rFonts w:ascii="Calibri" w:hAnsi="Calibri" w:cs="Calibri"/>
          <w:b/>
          <w:color w:val="0000FF"/>
        </w:rPr>
        <w:t>.</w:t>
      </w:r>
    </w:p>
    <w:p w14:paraId="1A1F77EA" w14:textId="77777777" w:rsidR="00ED6FD6" w:rsidRDefault="00ED6FD6" w:rsidP="006161F3">
      <w:pPr>
        <w:spacing w:after="0"/>
        <w:jc w:val="both"/>
        <w:rPr>
          <w:rFonts w:cstheme="minorHAnsi"/>
          <w:lang w:val="en-GB" w:eastAsia="it-IT"/>
        </w:rPr>
      </w:pPr>
    </w:p>
    <w:p w14:paraId="1A5849CB" w14:textId="77777777" w:rsidR="008B7CBD" w:rsidRPr="008B7CBD" w:rsidRDefault="008B7CBD" w:rsidP="006161F3">
      <w:pPr>
        <w:spacing w:after="0"/>
        <w:jc w:val="both"/>
        <w:rPr>
          <w:rFonts w:cstheme="minorHAnsi"/>
          <w:b/>
          <w:bCs/>
          <w:lang w:val="en-GB" w:eastAsia="it-IT"/>
        </w:rPr>
      </w:pPr>
      <w:r w:rsidRPr="008B7CBD">
        <w:rPr>
          <w:rFonts w:cstheme="minorHAnsi"/>
          <w:b/>
          <w:bCs/>
          <w:lang w:val="en-GB" w:eastAsia="it-IT"/>
        </w:rPr>
        <w:t>fdtexp</w:t>
      </w:r>
      <w:r w:rsidRPr="008B7CBD">
        <w:rPr>
          <w:rFonts w:cstheme="minorHAnsi"/>
          <w:b/>
          <w:bCs/>
          <w:lang w:val="en-GB" w:eastAsia="it-IT"/>
        </w:rPr>
        <w:tab/>
      </w:r>
    </w:p>
    <w:p w14:paraId="333DD9DE" w14:textId="0295BC34" w:rsidR="00243C47" w:rsidRDefault="008B7CBD" w:rsidP="006161F3">
      <w:pPr>
        <w:spacing w:after="0"/>
        <w:jc w:val="both"/>
        <w:rPr>
          <w:rFonts w:cstheme="minorHAnsi"/>
          <w:lang w:val="en-GB" w:eastAsia="it-IT"/>
        </w:rPr>
      </w:pPr>
      <w:r w:rsidRPr="008B7CBD">
        <w:rPr>
          <w:rFonts w:cstheme="minorHAnsi"/>
          <w:lang w:val="en-GB" w:eastAsia="it-IT"/>
        </w:rPr>
        <w:t>This is a continuous variable that re</w:t>
      </w:r>
      <w:r w:rsidR="00A36DEC">
        <w:rPr>
          <w:rFonts w:cstheme="minorHAnsi"/>
          <w:lang w:val="en-GB" w:eastAsia="it-IT"/>
        </w:rPr>
        <w:t>presents</w:t>
      </w:r>
      <w:r w:rsidRPr="008B7CBD">
        <w:rPr>
          <w:rFonts w:cstheme="minorHAnsi"/>
          <w:lang w:val="en-GB" w:eastAsia="it-IT"/>
        </w:rPr>
        <w:t xml:space="preserve"> to </w:t>
      </w:r>
      <w:r w:rsidR="00F448E6">
        <w:rPr>
          <w:rFonts w:cstheme="minorHAnsi"/>
          <w:lang w:val="en-GB" w:eastAsia="it-IT"/>
        </w:rPr>
        <w:t xml:space="preserve">a household’s annual </w:t>
      </w:r>
      <w:r w:rsidRPr="008B7CBD">
        <w:rPr>
          <w:rFonts w:cstheme="minorHAnsi"/>
          <w:lang w:val="en-GB" w:eastAsia="it-IT"/>
        </w:rPr>
        <w:t xml:space="preserve">total </w:t>
      </w:r>
      <w:r w:rsidR="00F448E6">
        <w:rPr>
          <w:rFonts w:cstheme="minorHAnsi"/>
          <w:lang w:val="en-GB" w:eastAsia="it-IT"/>
        </w:rPr>
        <w:t xml:space="preserve">nominal </w:t>
      </w:r>
      <w:r w:rsidR="00F448E6" w:rsidRPr="008B7CBD">
        <w:rPr>
          <w:rFonts w:cstheme="minorHAnsi"/>
          <w:lang w:val="en-GB" w:eastAsia="it-IT"/>
        </w:rPr>
        <w:t>food</w:t>
      </w:r>
      <w:r w:rsidRPr="008B7CBD">
        <w:rPr>
          <w:rFonts w:cstheme="minorHAnsi"/>
          <w:lang w:val="en-GB" w:eastAsia="it-IT"/>
        </w:rPr>
        <w:t xml:space="preserve"> </w:t>
      </w:r>
      <w:r w:rsidR="00F448E6" w:rsidRPr="008B7CBD">
        <w:rPr>
          <w:rFonts w:cstheme="minorHAnsi"/>
          <w:lang w:val="en-GB" w:eastAsia="it-IT"/>
        </w:rPr>
        <w:t>expenditure (actual purchases)</w:t>
      </w:r>
      <w:r w:rsidRPr="008B7CBD">
        <w:rPr>
          <w:rFonts w:cstheme="minorHAnsi"/>
          <w:lang w:val="en-GB" w:eastAsia="it-IT"/>
        </w:rPr>
        <w:t>.</w:t>
      </w:r>
      <w:r w:rsidR="00D11BEC">
        <w:rPr>
          <w:rFonts w:cstheme="minorHAnsi"/>
          <w:lang w:val="en-GB" w:eastAsia="it-IT"/>
        </w:rPr>
        <w:t xml:space="preserve"> </w:t>
      </w:r>
    </w:p>
    <w:p w14:paraId="25CCC851" w14:textId="77777777" w:rsidR="00243C47" w:rsidRDefault="00243C47" w:rsidP="006161F3">
      <w:pPr>
        <w:spacing w:after="0"/>
        <w:jc w:val="both"/>
        <w:rPr>
          <w:rFonts w:cstheme="minorHAnsi"/>
          <w:lang w:val="en-GB" w:eastAsia="it-IT"/>
        </w:rPr>
      </w:pPr>
    </w:p>
    <w:p w14:paraId="1C2148E0" w14:textId="6EA90DF5" w:rsidR="008B7CBD" w:rsidRDefault="00A36DEC" w:rsidP="006161F3">
      <w:pPr>
        <w:spacing w:after="0"/>
        <w:jc w:val="both"/>
        <w:rPr>
          <w:rFonts w:cstheme="minorHAnsi"/>
          <w:lang w:val="en-GB" w:eastAsia="it-IT"/>
        </w:rPr>
      </w:pPr>
      <w:r>
        <w:rPr>
          <w:rFonts w:cstheme="minorHAnsi"/>
          <w:lang w:val="en-GB" w:eastAsia="it-IT"/>
        </w:rPr>
        <w:t xml:space="preserve">It </w:t>
      </w:r>
      <w:r w:rsidR="008B7CBD" w:rsidRPr="008B7CBD">
        <w:rPr>
          <w:rFonts w:cstheme="minorHAnsi"/>
          <w:lang w:val="en-GB" w:eastAsia="it-IT"/>
        </w:rPr>
        <w:t xml:space="preserve">refers to </w:t>
      </w:r>
      <w:r>
        <w:rPr>
          <w:rFonts w:cstheme="minorHAnsi"/>
          <w:lang w:val="en-GB" w:eastAsia="it-IT"/>
        </w:rPr>
        <w:t xml:space="preserve">own food consumption, </w:t>
      </w:r>
      <w:r w:rsidR="00243C47">
        <w:rPr>
          <w:rFonts w:cstheme="minorHAnsi"/>
          <w:lang w:val="en-GB" w:eastAsia="it-IT"/>
        </w:rPr>
        <w:t xml:space="preserve">food purchases, and </w:t>
      </w:r>
      <w:r w:rsidR="008B7CBD" w:rsidRPr="008B7CBD">
        <w:rPr>
          <w:rFonts w:cstheme="minorHAnsi"/>
          <w:lang w:val="en-GB" w:eastAsia="it-IT"/>
        </w:rPr>
        <w:t>gifts.</w:t>
      </w:r>
      <w:r w:rsidR="00D11BEC">
        <w:rPr>
          <w:rFonts w:cstheme="minorHAnsi"/>
          <w:lang w:val="en-GB" w:eastAsia="it-IT"/>
        </w:rPr>
        <w:t xml:space="preserve"> </w:t>
      </w:r>
      <w:r w:rsidR="00243C47">
        <w:rPr>
          <w:rFonts w:cstheme="minorHAnsi"/>
          <w:lang w:val="en-GB" w:eastAsia="it-IT"/>
        </w:rPr>
        <w:t xml:space="preserve"> </w:t>
      </w:r>
      <w:r w:rsidR="008B7CBD" w:rsidRPr="008B7CBD">
        <w:rPr>
          <w:rFonts w:cstheme="minorHAnsi"/>
          <w:lang w:val="en-GB" w:eastAsia="it-IT"/>
        </w:rPr>
        <w:t>Food share is an important secondary welfare proxy.</w:t>
      </w:r>
    </w:p>
    <w:p w14:paraId="52F655E6" w14:textId="2968C60B" w:rsidR="006161F3" w:rsidRDefault="006161F3" w:rsidP="006161F3">
      <w:pPr>
        <w:spacing w:after="0"/>
        <w:jc w:val="both"/>
        <w:rPr>
          <w:rFonts w:cstheme="minorHAnsi"/>
        </w:rPr>
      </w:pPr>
    </w:p>
    <w:p w14:paraId="1FE5DE21" w14:textId="77777777" w:rsidR="00F448E6" w:rsidRDefault="00F448E6" w:rsidP="00F448E6">
      <w:pPr>
        <w:spacing w:after="0"/>
        <w:jc w:val="both"/>
        <w:rPr>
          <w:rFonts w:cstheme="minorHAnsi"/>
          <w:lang w:val="en-GB" w:eastAsia="it-IT"/>
        </w:rPr>
      </w:pPr>
      <w:r>
        <w:rPr>
          <w:rFonts w:cstheme="minorHAnsi"/>
          <w:lang w:val="en-GB" w:eastAsia="it-IT"/>
        </w:rPr>
        <w:t xml:space="preserve">Harmonizer must run a frequency/count of zero or missing and confer with TTL who will advise accordingly. GMD </w:t>
      </w:r>
      <w:r w:rsidRPr="00D11BEC">
        <w:rPr>
          <w:rFonts w:cstheme="minorHAnsi"/>
          <w:lang w:val="en-GB" w:eastAsia="it-IT"/>
        </w:rPr>
        <w:t>want</w:t>
      </w:r>
      <w:r>
        <w:rPr>
          <w:rFonts w:cstheme="minorHAnsi"/>
          <w:lang w:val="en-GB" w:eastAsia="it-IT"/>
        </w:rPr>
        <w:t>s</w:t>
      </w:r>
      <w:r w:rsidRPr="00D11BEC">
        <w:rPr>
          <w:rFonts w:cstheme="minorHAnsi"/>
          <w:lang w:val="en-GB" w:eastAsia="it-IT"/>
        </w:rPr>
        <w:t xml:space="preserve"> to keep the number of observations the same to avoid changing national measures.</w:t>
      </w:r>
    </w:p>
    <w:p w14:paraId="00C2CE1B" w14:textId="77777777" w:rsidR="00F448E6" w:rsidRDefault="00F448E6" w:rsidP="006161F3">
      <w:pPr>
        <w:spacing w:after="0"/>
        <w:jc w:val="both"/>
        <w:rPr>
          <w:rFonts w:cstheme="minorHAnsi"/>
        </w:rPr>
      </w:pPr>
    </w:p>
    <w:tbl>
      <w:tblPr>
        <w:tblStyle w:val="TableGrid"/>
        <w:tblW w:w="0" w:type="auto"/>
        <w:tblInd w:w="895" w:type="dxa"/>
        <w:shd w:val="clear" w:color="auto" w:fill="BFBFBF" w:themeFill="background1" w:themeFillShade="BF"/>
        <w:tblLook w:val="04A0" w:firstRow="1" w:lastRow="0" w:firstColumn="1" w:lastColumn="0" w:noHBand="0" w:noVBand="1"/>
      </w:tblPr>
      <w:tblGrid>
        <w:gridCol w:w="7830"/>
      </w:tblGrid>
      <w:tr w:rsidR="006161F3" w:rsidRPr="006161F3" w14:paraId="6EE9026D" w14:textId="77777777">
        <w:tc>
          <w:tcPr>
            <w:tcW w:w="7830" w:type="dxa"/>
            <w:shd w:val="clear" w:color="auto" w:fill="BFBFBF" w:themeFill="background1" w:themeFillShade="BF"/>
          </w:tcPr>
          <w:p w14:paraId="7836E04D" w14:textId="7FAC4A34" w:rsidR="006161F3" w:rsidRDefault="006161F3" w:rsidP="006161F3">
            <w:pPr>
              <w:spacing w:before="60" w:after="60"/>
              <w:rPr>
                <w:rFonts w:ascii="Courier New" w:hAnsi="Courier New" w:cs="Courier New"/>
                <w:b/>
                <w:bCs/>
                <w:color w:val="0000FF"/>
                <w:lang w:val="en-GB" w:eastAsia="it-IT"/>
              </w:rPr>
            </w:pPr>
            <w:r w:rsidRPr="006161F3">
              <w:rPr>
                <w:rFonts w:ascii="Courier New" w:hAnsi="Courier New" w:cs="Courier New"/>
                <w:b/>
                <w:bCs/>
                <w:color w:val="0000FF"/>
                <w:lang w:val="en-GB" w:eastAsia="it-IT"/>
              </w:rPr>
              <w:t>egen fdtexp=rsum(fdtexp_own fdtexp_buy</w:t>
            </w:r>
            <w:r w:rsidR="00243C47">
              <w:rPr>
                <w:rFonts w:ascii="Courier New" w:hAnsi="Courier New" w:cs="Courier New"/>
                <w:b/>
                <w:bCs/>
                <w:color w:val="0000FF"/>
                <w:lang w:val="en-GB" w:eastAsia="it-IT"/>
              </w:rPr>
              <w:t xml:space="preserve"> fdtexp_oth</w:t>
            </w:r>
            <w:r w:rsidRPr="006161F3">
              <w:rPr>
                <w:rFonts w:ascii="Courier New" w:hAnsi="Courier New" w:cs="Courier New"/>
                <w:b/>
                <w:bCs/>
                <w:color w:val="0000FF"/>
                <w:lang w:val="en-GB" w:eastAsia="it-IT"/>
              </w:rPr>
              <w:t>)</w:t>
            </w:r>
          </w:p>
          <w:p w14:paraId="4F4A4294" w14:textId="5A555163" w:rsidR="00BD7F80" w:rsidRPr="006161F3" w:rsidRDefault="00BD7F80" w:rsidP="006161F3">
            <w:pPr>
              <w:spacing w:before="60" w:after="60"/>
              <w:rPr>
                <w:rFonts w:ascii="Courier New" w:hAnsi="Courier New" w:cs="Courier New"/>
                <w:b/>
                <w:bCs/>
                <w:color w:val="0000FF"/>
                <w:lang w:val="en-GB" w:eastAsia="it-IT"/>
              </w:rPr>
            </w:pPr>
            <w:r>
              <w:rPr>
                <w:rFonts w:ascii="Courier New" w:hAnsi="Courier New" w:cs="Courier New"/>
                <w:b/>
                <w:bCs/>
                <w:color w:val="0000FF"/>
                <w:lang w:val="en-GB" w:eastAsia="it-IT"/>
              </w:rPr>
              <w:t>count if fdtexp==0 | fdtexp==.</w:t>
            </w:r>
          </w:p>
        </w:tc>
      </w:tr>
    </w:tbl>
    <w:p w14:paraId="7C0F078E" w14:textId="77777777" w:rsidR="006161F3" w:rsidRPr="0021477B" w:rsidRDefault="006161F3" w:rsidP="006161F3">
      <w:pPr>
        <w:spacing w:after="0"/>
        <w:jc w:val="both"/>
        <w:rPr>
          <w:rFonts w:cstheme="minorHAnsi"/>
        </w:rPr>
      </w:pPr>
    </w:p>
    <w:p w14:paraId="1E8641BB" w14:textId="77777777" w:rsidR="006161F3" w:rsidRPr="006161F3" w:rsidRDefault="006161F3" w:rsidP="009D3F9C">
      <w:pPr>
        <w:spacing w:after="0"/>
        <w:rPr>
          <w:rFonts w:cstheme="minorHAnsi"/>
          <w:b/>
          <w:bCs/>
          <w:lang w:val="en-GB" w:eastAsia="it-IT"/>
        </w:rPr>
      </w:pPr>
      <w:r w:rsidRPr="006161F3">
        <w:rPr>
          <w:rFonts w:cstheme="minorHAnsi"/>
          <w:b/>
          <w:bCs/>
          <w:lang w:val="en-GB" w:eastAsia="it-IT"/>
        </w:rPr>
        <w:t>nfdtexp</w:t>
      </w:r>
      <w:r w:rsidRPr="006161F3">
        <w:rPr>
          <w:rFonts w:cstheme="minorHAnsi"/>
          <w:b/>
          <w:bCs/>
          <w:lang w:val="en-GB" w:eastAsia="it-IT"/>
        </w:rPr>
        <w:tab/>
      </w:r>
    </w:p>
    <w:p w14:paraId="00984F04" w14:textId="33F58E1D" w:rsidR="006161F3" w:rsidRPr="006161F3" w:rsidRDefault="006161F3" w:rsidP="009D3F9C">
      <w:pPr>
        <w:spacing w:after="0"/>
        <w:jc w:val="both"/>
        <w:rPr>
          <w:rFonts w:cstheme="minorHAnsi"/>
          <w:lang w:val="en-GB" w:eastAsia="it-IT"/>
        </w:rPr>
      </w:pPr>
      <w:r w:rsidRPr="006161F3">
        <w:rPr>
          <w:rFonts w:cstheme="minorHAnsi"/>
          <w:lang w:val="en-GB" w:eastAsia="it-IT"/>
        </w:rPr>
        <w:t>This is a continuous variable that re</w:t>
      </w:r>
      <w:r w:rsidR="00A36DEC">
        <w:rPr>
          <w:rFonts w:cstheme="minorHAnsi"/>
          <w:lang w:val="en-GB" w:eastAsia="it-IT"/>
        </w:rPr>
        <w:t>presents</w:t>
      </w:r>
      <w:r w:rsidRPr="006161F3">
        <w:rPr>
          <w:rFonts w:cstheme="minorHAnsi"/>
          <w:lang w:val="en-GB" w:eastAsia="it-IT"/>
        </w:rPr>
        <w:t xml:space="preserve"> </w:t>
      </w:r>
      <w:r w:rsidR="00F448E6">
        <w:rPr>
          <w:rFonts w:cstheme="minorHAnsi"/>
          <w:lang w:val="en-GB" w:eastAsia="it-IT"/>
        </w:rPr>
        <w:t xml:space="preserve">a household’s </w:t>
      </w:r>
      <w:r w:rsidRPr="006161F3">
        <w:rPr>
          <w:rFonts w:cstheme="minorHAnsi"/>
          <w:lang w:val="en-GB" w:eastAsia="it-IT"/>
        </w:rPr>
        <w:t xml:space="preserve">annual </w:t>
      </w:r>
      <w:r w:rsidR="00F448E6">
        <w:rPr>
          <w:rFonts w:cstheme="minorHAnsi"/>
          <w:lang w:val="en-GB" w:eastAsia="it-IT"/>
        </w:rPr>
        <w:t>nominal</w:t>
      </w:r>
      <w:r w:rsidR="00F448E6" w:rsidRPr="006161F3">
        <w:rPr>
          <w:rFonts w:cstheme="minorHAnsi"/>
          <w:lang w:val="en-GB" w:eastAsia="it-IT"/>
        </w:rPr>
        <w:t xml:space="preserve"> </w:t>
      </w:r>
      <w:r w:rsidR="00CB4E8A" w:rsidRPr="006161F3">
        <w:rPr>
          <w:rFonts w:cstheme="minorHAnsi"/>
          <w:lang w:val="en-GB" w:eastAsia="it-IT"/>
        </w:rPr>
        <w:t>non-food</w:t>
      </w:r>
      <w:r w:rsidRPr="006161F3">
        <w:rPr>
          <w:rFonts w:cstheme="minorHAnsi"/>
          <w:lang w:val="en-GB" w:eastAsia="it-IT"/>
        </w:rPr>
        <w:t xml:space="preserve"> expenditures.</w:t>
      </w:r>
      <w:r w:rsidR="00D11BEC">
        <w:rPr>
          <w:rFonts w:cstheme="minorHAnsi"/>
          <w:lang w:val="en-GB" w:eastAsia="it-IT"/>
        </w:rPr>
        <w:t xml:space="preserve"> </w:t>
      </w:r>
      <w:r w:rsidRPr="006161F3">
        <w:rPr>
          <w:rFonts w:cstheme="minorHAnsi"/>
          <w:lang w:val="en-GB" w:eastAsia="it-IT"/>
        </w:rPr>
        <w:t xml:space="preserve">In some countries this may include own </w:t>
      </w:r>
      <w:r w:rsidR="00CB4E8A" w:rsidRPr="006161F3">
        <w:rPr>
          <w:rFonts w:cstheme="minorHAnsi"/>
          <w:lang w:val="en-GB" w:eastAsia="it-IT"/>
        </w:rPr>
        <w:t>non-food</w:t>
      </w:r>
      <w:r w:rsidRPr="006161F3">
        <w:rPr>
          <w:rFonts w:cstheme="minorHAnsi"/>
          <w:lang w:val="en-GB" w:eastAsia="it-IT"/>
        </w:rPr>
        <w:t xml:space="preserve"> consumption.</w:t>
      </w:r>
    </w:p>
    <w:p w14:paraId="6E1BFDE7" w14:textId="77777777" w:rsidR="006161F3" w:rsidRPr="006161F3" w:rsidRDefault="006161F3" w:rsidP="009D3F9C">
      <w:pPr>
        <w:spacing w:after="0"/>
        <w:jc w:val="both"/>
        <w:rPr>
          <w:rFonts w:cstheme="minorHAnsi"/>
          <w:lang w:val="en-GB" w:eastAsia="it-IT"/>
        </w:rPr>
      </w:pPr>
    </w:p>
    <w:p w14:paraId="7B1A3336" w14:textId="6C897062" w:rsidR="006161F3" w:rsidRDefault="006161F3" w:rsidP="009D3F9C">
      <w:pPr>
        <w:spacing w:after="0"/>
        <w:jc w:val="both"/>
        <w:rPr>
          <w:rFonts w:cstheme="minorHAnsi"/>
          <w:lang w:val="en-GB" w:eastAsia="it-IT"/>
        </w:rPr>
      </w:pPr>
      <w:r w:rsidRPr="006161F3">
        <w:rPr>
          <w:rFonts w:cstheme="minorHAnsi"/>
          <w:lang w:val="en-GB" w:eastAsia="it-IT"/>
        </w:rPr>
        <w:t>Zero expenditures are acceptable.</w:t>
      </w:r>
    </w:p>
    <w:p w14:paraId="6FA9590F" w14:textId="77777777" w:rsidR="005C152B" w:rsidRDefault="005C152B" w:rsidP="009D3F9C">
      <w:pPr>
        <w:spacing w:after="0"/>
        <w:jc w:val="both"/>
        <w:rPr>
          <w:rFonts w:cstheme="minorHAnsi"/>
          <w:lang w:val="en-GB" w:eastAsia="it-IT"/>
        </w:rPr>
      </w:pPr>
    </w:p>
    <w:p w14:paraId="4A75F817" w14:textId="28F64FBD" w:rsidR="006161F3" w:rsidRPr="006161F3" w:rsidRDefault="006161F3" w:rsidP="006161F3">
      <w:pPr>
        <w:spacing w:after="0"/>
        <w:jc w:val="both"/>
        <w:rPr>
          <w:rFonts w:cstheme="minorHAnsi"/>
          <w:b/>
          <w:bCs/>
          <w:lang w:val="en-GB" w:eastAsia="it-IT"/>
        </w:rPr>
      </w:pPr>
      <w:r w:rsidRPr="006161F3">
        <w:rPr>
          <w:rFonts w:cstheme="minorHAnsi"/>
          <w:b/>
          <w:bCs/>
          <w:lang w:val="en-GB" w:eastAsia="it-IT"/>
        </w:rPr>
        <w:t>totexp</w:t>
      </w:r>
    </w:p>
    <w:p w14:paraId="0D5DDCF5" w14:textId="6E59C05B" w:rsidR="006161F3" w:rsidRPr="006161F3" w:rsidRDefault="006161F3" w:rsidP="006161F3">
      <w:pPr>
        <w:spacing w:after="0"/>
        <w:jc w:val="both"/>
        <w:rPr>
          <w:rFonts w:cstheme="minorHAnsi"/>
          <w:lang w:val="en-GB" w:eastAsia="it-IT"/>
        </w:rPr>
      </w:pPr>
      <w:r w:rsidRPr="006161F3">
        <w:rPr>
          <w:rFonts w:cstheme="minorHAnsi"/>
          <w:lang w:val="en-GB" w:eastAsia="it-IT"/>
        </w:rPr>
        <w:t>This is a continuous variable that re</w:t>
      </w:r>
      <w:r w:rsidR="00A36DEC">
        <w:rPr>
          <w:rFonts w:cstheme="minorHAnsi"/>
          <w:lang w:val="en-GB" w:eastAsia="it-IT"/>
        </w:rPr>
        <w:t xml:space="preserve">presents </w:t>
      </w:r>
      <w:r w:rsidR="00F448E6">
        <w:rPr>
          <w:rFonts w:cstheme="minorHAnsi"/>
          <w:lang w:val="en-GB" w:eastAsia="it-IT"/>
        </w:rPr>
        <w:t xml:space="preserve">a household’s annual </w:t>
      </w:r>
      <w:r w:rsidRPr="006161F3">
        <w:rPr>
          <w:rFonts w:cstheme="minorHAnsi"/>
          <w:lang w:val="en-GB" w:eastAsia="it-IT"/>
        </w:rPr>
        <w:t xml:space="preserve">household </w:t>
      </w:r>
      <w:r w:rsidR="00A36DEC">
        <w:rPr>
          <w:rFonts w:cstheme="minorHAnsi"/>
          <w:lang w:val="en-GB" w:eastAsia="it-IT"/>
        </w:rPr>
        <w:t xml:space="preserve">food and </w:t>
      </w:r>
      <w:r w:rsidR="00CB4E8A" w:rsidRPr="006161F3">
        <w:rPr>
          <w:rFonts w:cstheme="minorHAnsi"/>
          <w:lang w:val="en-GB" w:eastAsia="it-IT"/>
        </w:rPr>
        <w:t>non-food</w:t>
      </w:r>
      <w:r w:rsidRPr="006161F3">
        <w:rPr>
          <w:rFonts w:cstheme="minorHAnsi"/>
          <w:lang w:val="en-GB" w:eastAsia="it-IT"/>
        </w:rPr>
        <w:t xml:space="preserve"> expenditures.</w:t>
      </w:r>
      <w:r w:rsidR="003C06C9">
        <w:rPr>
          <w:rFonts w:cstheme="minorHAnsi"/>
          <w:lang w:val="en-GB" w:eastAsia="it-IT"/>
        </w:rPr>
        <w:t xml:space="preserve"> </w:t>
      </w:r>
    </w:p>
    <w:p w14:paraId="64F26CBB" w14:textId="77777777" w:rsidR="006161F3" w:rsidRPr="006161F3" w:rsidRDefault="006161F3" w:rsidP="006161F3">
      <w:pPr>
        <w:spacing w:after="0"/>
        <w:jc w:val="both"/>
        <w:rPr>
          <w:rFonts w:cstheme="minorHAnsi"/>
          <w:lang w:val="en-GB" w:eastAsia="it-IT"/>
        </w:rPr>
      </w:pPr>
    </w:p>
    <w:p w14:paraId="510AE5E7" w14:textId="75307D7F" w:rsidR="00D11BEC" w:rsidRDefault="006161F3" w:rsidP="006161F3">
      <w:pPr>
        <w:spacing w:after="0"/>
        <w:jc w:val="both"/>
        <w:rPr>
          <w:rFonts w:cstheme="minorHAnsi"/>
          <w:lang w:val="en-GB" w:eastAsia="it-IT"/>
        </w:rPr>
      </w:pPr>
      <w:r>
        <w:rPr>
          <w:rFonts w:cstheme="minorHAnsi"/>
          <w:lang w:val="en-GB" w:eastAsia="it-IT"/>
        </w:rPr>
        <w:t>M</w:t>
      </w:r>
      <w:r w:rsidRPr="006161F3">
        <w:rPr>
          <w:rFonts w:cstheme="minorHAnsi"/>
          <w:lang w:val="en-GB" w:eastAsia="it-IT"/>
        </w:rPr>
        <w:t xml:space="preserve">issing values </w:t>
      </w:r>
      <w:r w:rsidR="005F6474">
        <w:rPr>
          <w:rFonts w:cstheme="minorHAnsi"/>
          <w:lang w:val="en-GB" w:eastAsia="it-IT"/>
        </w:rPr>
        <w:t xml:space="preserve">are </w:t>
      </w:r>
      <w:r w:rsidRPr="006161F3">
        <w:rPr>
          <w:rFonts w:cstheme="minorHAnsi"/>
          <w:lang w:val="en-GB" w:eastAsia="it-IT"/>
        </w:rPr>
        <w:t>not allowed</w:t>
      </w:r>
      <w:r w:rsidR="00E92B0F">
        <w:rPr>
          <w:rFonts w:cstheme="minorHAnsi"/>
          <w:lang w:val="en-GB" w:eastAsia="it-IT"/>
        </w:rPr>
        <w:t xml:space="preserve"> but </w:t>
      </w:r>
      <w:r w:rsidR="005F6474">
        <w:rPr>
          <w:rFonts w:cstheme="minorHAnsi"/>
          <w:lang w:val="en-GB" w:eastAsia="it-IT"/>
        </w:rPr>
        <w:t xml:space="preserve">some country </w:t>
      </w:r>
      <w:r w:rsidR="00E92B0F">
        <w:rPr>
          <w:rFonts w:cstheme="minorHAnsi"/>
          <w:lang w:val="en-GB" w:eastAsia="it-IT"/>
        </w:rPr>
        <w:t>exceptions</w:t>
      </w:r>
      <w:r w:rsidR="005F6474">
        <w:rPr>
          <w:rFonts w:cstheme="minorHAnsi"/>
          <w:lang w:val="en-GB" w:eastAsia="it-IT"/>
        </w:rPr>
        <w:t xml:space="preserve"> may exist</w:t>
      </w:r>
      <w:r w:rsidRPr="006161F3">
        <w:rPr>
          <w:rFonts w:cstheme="minorHAnsi"/>
          <w:lang w:val="en-GB" w:eastAsia="it-IT"/>
        </w:rPr>
        <w:t>.</w:t>
      </w:r>
      <w:r w:rsidR="009D3F9C">
        <w:rPr>
          <w:rFonts w:cstheme="minorHAnsi"/>
          <w:lang w:val="en-GB" w:eastAsia="it-IT"/>
        </w:rPr>
        <w:t xml:space="preserve"> </w:t>
      </w:r>
      <w:r w:rsidR="005F6474">
        <w:rPr>
          <w:rFonts w:cstheme="minorHAnsi"/>
          <w:lang w:val="en-GB" w:eastAsia="it-IT"/>
        </w:rPr>
        <w:t xml:space="preserve">The </w:t>
      </w:r>
      <w:r w:rsidR="009D3F9C">
        <w:rPr>
          <w:rFonts w:cstheme="minorHAnsi"/>
          <w:lang w:val="en-GB" w:eastAsia="it-IT"/>
        </w:rPr>
        <w:t xml:space="preserve">Harmonizer </w:t>
      </w:r>
      <w:r w:rsidR="00B92948">
        <w:rPr>
          <w:rFonts w:cstheme="minorHAnsi"/>
          <w:lang w:val="en-GB" w:eastAsia="it-IT"/>
        </w:rPr>
        <w:t xml:space="preserve">will perform </w:t>
      </w:r>
      <w:r w:rsidR="005F6474">
        <w:rPr>
          <w:rFonts w:cstheme="minorHAnsi"/>
          <w:lang w:val="en-GB" w:eastAsia="it-IT"/>
        </w:rPr>
        <w:t xml:space="preserve">basic checks such as </w:t>
      </w:r>
      <w:r w:rsidR="009D3F9C">
        <w:rPr>
          <w:rFonts w:cstheme="minorHAnsi"/>
          <w:lang w:val="en-GB" w:eastAsia="it-IT"/>
        </w:rPr>
        <w:t>frequency</w:t>
      </w:r>
      <w:r w:rsidR="003C06C9">
        <w:rPr>
          <w:rFonts w:cstheme="minorHAnsi"/>
          <w:lang w:val="en-GB" w:eastAsia="it-IT"/>
        </w:rPr>
        <w:t>/count</w:t>
      </w:r>
      <w:r w:rsidR="009D3F9C">
        <w:rPr>
          <w:rFonts w:cstheme="minorHAnsi"/>
          <w:lang w:val="en-GB" w:eastAsia="it-IT"/>
        </w:rPr>
        <w:t xml:space="preserve"> of zero or missing and con</w:t>
      </w:r>
      <w:r w:rsidR="005F6474">
        <w:rPr>
          <w:rFonts w:cstheme="minorHAnsi"/>
          <w:lang w:val="en-GB" w:eastAsia="it-IT"/>
        </w:rPr>
        <w:t xml:space="preserve">sult the </w:t>
      </w:r>
      <w:r w:rsidR="0081702D">
        <w:rPr>
          <w:rFonts w:cstheme="minorHAnsi"/>
          <w:lang w:val="en-GB" w:eastAsia="it-IT"/>
        </w:rPr>
        <w:t xml:space="preserve">TTL who will </w:t>
      </w:r>
      <w:r w:rsidR="005F6474">
        <w:rPr>
          <w:rFonts w:cstheme="minorHAnsi"/>
          <w:lang w:val="en-GB" w:eastAsia="it-IT"/>
        </w:rPr>
        <w:t>provide appropriate guidance</w:t>
      </w:r>
      <w:r w:rsidR="000F2D0D">
        <w:rPr>
          <w:rFonts w:cstheme="minorHAnsi"/>
          <w:lang w:val="en-GB" w:eastAsia="it-IT"/>
        </w:rPr>
        <w:t xml:space="preserve">. </w:t>
      </w:r>
      <w:r w:rsidR="005F6474">
        <w:rPr>
          <w:rFonts w:cstheme="minorHAnsi"/>
          <w:lang w:val="en-GB" w:eastAsia="it-IT"/>
        </w:rPr>
        <w:t xml:space="preserve">The </w:t>
      </w:r>
      <w:r w:rsidR="00D11BEC">
        <w:rPr>
          <w:rFonts w:cstheme="minorHAnsi"/>
          <w:lang w:val="en-GB" w:eastAsia="it-IT"/>
        </w:rPr>
        <w:t xml:space="preserve">GMD </w:t>
      </w:r>
      <w:r w:rsidR="005F6474">
        <w:rPr>
          <w:rFonts w:cstheme="minorHAnsi"/>
          <w:lang w:val="en-GB" w:eastAsia="it-IT"/>
        </w:rPr>
        <w:t xml:space="preserve">prefers to </w:t>
      </w:r>
      <w:r w:rsidR="00D11BEC" w:rsidRPr="00D11BEC">
        <w:rPr>
          <w:rFonts w:cstheme="minorHAnsi"/>
          <w:lang w:val="en-GB" w:eastAsia="it-IT"/>
        </w:rPr>
        <w:t xml:space="preserve">keep the number of observations same </w:t>
      </w:r>
      <w:r w:rsidR="005F6474">
        <w:rPr>
          <w:rFonts w:cstheme="minorHAnsi"/>
          <w:lang w:val="en-GB" w:eastAsia="it-IT"/>
        </w:rPr>
        <w:t xml:space="preserve">as country </w:t>
      </w:r>
      <w:r w:rsidR="00D11BEC" w:rsidRPr="00D11BEC">
        <w:rPr>
          <w:rFonts w:cstheme="minorHAnsi"/>
          <w:lang w:val="en-GB" w:eastAsia="it-IT"/>
        </w:rPr>
        <w:t>to avoid chang</w:t>
      </w:r>
      <w:r w:rsidR="005F6474">
        <w:rPr>
          <w:rFonts w:cstheme="minorHAnsi"/>
          <w:lang w:val="en-GB" w:eastAsia="it-IT"/>
        </w:rPr>
        <w:t xml:space="preserve">es in the </w:t>
      </w:r>
      <w:r w:rsidR="00D11BEC" w:rsidRPr="00D11BEC">
        <w:rPr>
          <w:rFonts w:cstheme="minorHAnsi"/>
          <w:lang w:val="en-GB" w:eastAsia="it-IT"/>
        </w:rPr>
        <w:t xml:space="preserve">national </w:t>
      </w:r>
      <w:r w:rsidR="005F6474">
        <w:rPr>
          <w:rFonts w:cstheme="minorHAnsi"/>
          <w:lang w:val="en-GB" w:eastAsia="it-IT"/>
        </w:rPr>
        <w:t xml:space="preserve">statistical </w:t>
      </w:r>
      <w:r w:rsidR="00D11BEC" w:rsidRPr="00D11BEC">
        <w:rPr>
          <w:rFonts w:cstheme="minorHAnsi"/>
          <w:lang w:val="en-GB" w:eastAsia="it-IT"/>
        </w:rPr>
        <w:t>measures</w:t>
      </w:r>
      <w:r w:rsidR="005F6474">
        <w:rPr>
          <w:rFonts w:cstheme="minorHAnsi"/>
          <w:lang w:val="en-GB" w:eastAsia="it-IT"/>
        </w:rPr>
        <w:t xml:space="preserve"> such as poverty</w:t>
      </w:r>
      <w:r w:rsidR="00D11BEC" w:rsidRPr="00D11BEC">
        <w:rPr>
          <w:rFonts w:cstheme="minorHAnsi"/>
          <w:lang w:val="en-GB" w:eastAsia="it-IT"/>
        </w:rPr>
        <w:t>.</w:t>
      </w:r>
    </w:p>
    <w:p w14:paraId="4CC49AA0" w14:textId="77777777" w:rsidR="006161F3" w:rsidRDefault="006161F3" w:rsidP="006161F3">
      <w:pPr>
        <w:spacing w:after="0"/>
        <w:jc w:val="both"/>
        <w:rPr>
          <w:rFonts w:cstheme="minorHAnsi"/>
        </w:rPr>
      </w:pPr>
    </w:p>
    <w:tbl>
      <w:tblPr>
        <w:tblStyle w:val="TableGrid"/>
        <w:tblW w:w="0" w:type="auto"/>
        <w:tblInd w:w="895" w:type="dxa"/>
        <w:shd w:val="clear" w:color="auto" w:fill="BFBFBF" w:themeFill="background1" w:themeFillShade="BF"/>
        <w:tblLook w:val="04A0" w:firstRow="1" w:lastRow="0" w:firstColumn="1" w:lastColumn="0" w:noHBand="0" w:noVBand="1"/>
      </w:tblPr>
      <w:tblGrid>
        <w:gridCol w:w="7830"/>
      </w:tblGrid>
      <w:tr w:rsidR="006161F3" w:rsidRPr="006161F3" w14:paraId="3F249B39" w14:textId="77777777">
        <w:tc>
          <w:tcPr>
            <w:tcW w:w="7830" w:type="dxa"/>
            <w:shd w:val="clear" w:color="auto" w:fill="BFBFBF" w:themeFill="background1" w:themeFillShade="BF"/>
          </w:tcPr>
          <w:p w14:paraId="5206D760" w14:textId="77777777" w:rsidR="006161F3" w:rsidRDefault="006161F3">
            <w:pPr>
              <w:spacing w:before="60" w:after="60"/>
              <w:rPr>
                <w:rFonts w:ascii="Courier New" w:hAnsi="Courier New" w:cs="Courier New"/>
                <w:b/>
                <w:bCs/>
                <w:color w:val="0000FF"/>
                <w:lang w:val="en-GB" w:eastAsia="it-IT"/>
              </w:rPr>
            </w:pPr>
            <w:r w:rsidRPr="006161F3">
              <w:rPr>
                <w:rFonts w:ascii="Courier New" w:hAnsi="Courier New" w:cs="Courier New"/>
                <w:b/>
                <w:bCs/>
                <w:color w:val="0000FF"/>
                <w:lang w:val="en-GB" w:eastAsia="it-IT"/>
              </w:rPr>
              <w:t>egen t</w:t>
            </w:r>
            <w:r>
              <w:rPr>
                <w:rFonts w:ascii="Courier New" w:hAnsi="Courier New" w:cs="Courier New"/>
                <w:b/>
                <w:bCs/>
                <w:color w:val="0000FF"/>
                <w:lang w:val="en-GB" w:eastAsia="it-IT"/>
              </w:rPr>
              <w:t>ot</w:t>
            </w:r>
            <w:r w:rsidRPr="006161F3">
              <w:rPr>
                <w:rFonts w:ascii="Courier New" w:hAnsi="Courier New" w:cs="Courier New"/>
                <w:b/>
                <w:bCs/>
                <w:color w:val="0000FF"/>
                <w:lang w:val="en-GB" w:eastAsia="it-IT"/>
              </w:rPr>
              <w:t xml:space="preserve">exp=rsum(fdtexp </w:t>
            </w:r>
            <w:r>
              <w:rPr>
                <w:rFonts w:ascii="Courier New" w:hAnsi="Courier New" w:cs="Courier New"/>
                <w:b/>
                <w:bCs/>
                <w:color w:val="0000FF"/>
                <w:lang w:val="en-GB" w:eastAsia="it-IT"/>
              </w:rPr>
              <w:t>n</w:t>
            </w:r>
            <w:r w:rsidRPr="006161F3">
              <w:rPr>
                <w:rFonts w:ascii="Courier New" w:hAnsi="Courier New" w:cs="Courier New"/>
                <w:b/>
                <w:bCs/>
                <w:color w:val="0000FF"/>
                <w:lang w:val="en-GB" w:eastAsia="it-IT"/>
              </w:rPr>
              <w:t>fdtexp)</w:t>
            </w:r>
          </w:p>
          <w:p w14:paraId="2D6CB9E7" w14:textId="0DE5BFFE" w:rsidR="00BD7F80" w:rsidRPr="006161F3" w:rsidRDefault="00BD7F80">
            <w:pPr>
              <w:spacing w:before="60" w:after="60"/>
              <w:rPr>
                <w:rFonts w:ascii="Courier New" w:hAnsi="Courier New" w:cs="Courier New"/>
                <w:b/>
                <w:bCs/>
                <w:color w:val="0000FF"/>
                <w:lang w:val="en-GB" w:eastAsia="it-IT"/>
              </w:rPr>
            </w:pPr>
            <w:r>
              <w:rPr>
                <w:rFonts w:ascii="Courier New" w:hAnsi="Courier New" w:cs="Courier New"/>
                <w:b/>
                <w:bCs/>
                <w:color w:val="0000FF"/>
                <w:lang w:val="en-GB" w:eastAsia="it-IT"/>
              </w:rPr>
              <w:t>count if totexp==0 | totexp==.</w:t>
            </w:r>
          </w:p>
        </w:tc>
      </w:tr>
    </w:tbl>
    <w:p w14:paraId="7A63BE68" w14:textId="2014E07E" w:rsidR="006161F3" w:rsidRDefault="006161F3" w:rsidP="009D3F9C">
      <w:pPr>
        <w:spacing w:after="0"/>
        <w:jc w:val="both"/>
        <w:rPr>
          <w:rFonts w:cstheme="minorHAnsi"/>
        </w:rPr>
      </w:pPr>
    </w:p>
    <w:p w14:paraId="5BF50E46" w14:textId="26C3D799" w:rsidR="00F303AE" w:rsidRPr="009D3F9C" w:rsidRDefault="00F303AE" w:rsidP="009D3F9C">
      <w:pPr>
        <w:spacing w:after="0"/>
        <w:jc w:val="both"/>
        <w:rPr>
          <w:rFonts w:cstheme="minorHAnsi"/>
          <w:b/>
          <w:bCs/>
        </w:rPr>
      </w:pPr>
      <w:r w:rsidRPr="009D3F9C">
        <w:rPr>
          <w:rFonts w:cstheme="minorHAnsi"/>
          <w:b/>
          <w:bCs/>
        </w:rPr>
        <w:t xml:space="preserve">fdpindex </w:t>
      </w:r>
    </w:p>
    <w:p w14:paraId="4232C905" w14:textId="711FFBF7" w:rsidR="00F303AE" w:rsidRDefault="00D11BEC" w:rsidP="009D3F9C">
      <w:pPr>
        <w:spacing w:after="0"/>
        <w:jc w:val="both"/>
        <w:rPr>
          <w:rFonts w:cstheme="minorHAnsi"/>
        </w:rPr>
      </w:pPr>
      <w:r>
        <w:rPr>
          <w:rFonts w:cstheme="minorHAnsi"/>
        </w:rPr>
        <w:t xml:space="preserve">This is </w:t>
      </w:r>
      <w:r w:rsidR="00B92948">
        <w:rPr>
          <w:rFonts w:cstheme="minorHAnsi"/>
        </w:rPr>
        <w:t xml:space="preserve">a </w:t>
      </w:r>
      <w:r w:rsidR="00F303AE">
        <w:rPr>
          <w:rFonts w:cstheme="minorHAnsi"/>
        </w:rPr>
        <w:t>country-specific food price index</w:t>
      </w:r>
      <w:r w:rsidR="009D3F9C">
        <w:rPr>
          <w:rFonts w:cstheme="minorHAnsi"/>
        </w:rPr>
        <w:t xml:space="preserve"> </w:t>
      </w:r>
      <w:r w:rsidR="00B92948">
        <w:rPr>
          <w:rFonts w:cstheme="minorHAnsi"/>
        </w:rPr>
        <w:t xml:space="preserve">provided </w:t>
      </w:r>
      <w:r w:rsidR="009D3F9C">
        <w:rPr>
          <w:rFonts w:cstheme="minorHAnsi"/>
        </w:rPr>
        <w:t xml:space="preserve">and varies by </w:t>
      </w:r>
      <w:r w:rsidR="00F303AE">
        <w:rPr>
          <w:rFonts w:cstheme="minorHAnsi"/>
        </w:rPr>
        <w:t xml:space="preserve">geography </w:t>
      </w:r>
      <w:r w:rsidR="00B92948">
        <w:rPr>
          <w:rFonts w:cstheme="minorHAnsi"/>
        </w:rPr>
        <w:t>and/</w:t>
      </w:r>
      <w:r w:rsidR="00F303AE">
        <w:rPr>
          <w:rFonts w:cstheme="minorHAnsi"/>
        </w:rPr>
        <w:t xml:space="preserve">or other dimensions. </w:t>
      </w:r>
      <w:r w:rsidR="009D3F9C">
        <w:rPr>
          <w:rFonts w:cstheme="minorHAnsi"/>
        </w:rPr>
        <w:t xml:space="preserve">The </w:t>
      </w:r>
      <w:r w:rsidR="00F303AE">
        <w:rPr>
          <w:rFonts w:cstheme="minorHAnsi"/>
        </w:rPr>
        <w:t xml:space="preserve">Harmonizer </w:t>
      </w:r>
      <w:r w:rsidR="009D3F9C">
        <w:rPr>
          <w:rFonts w:cstheme="minorHAnsi"/>
        </w:rPr>
        <w:t xml:space="preserve">should </w:t>
      </w:r>
      <w:r w:rsidR="00B92948">
        <w:rPr>
          <w:rFonts w:cstheme="minorHAnsi"/>
        </w:rPr>
        <w:t xml:space="preserve">populate the dofile with as much information for this variable. </w:t>
      </w:r>
    </w:p>
    <w:p w14:paraId="08E6FFEE" w14:textId="00311E7E" w:rsidR="00BD7F80" w:rsidRDefault="00BD7F80" w:rsidP="009D3F9C">
      <w:pPr>
        <w:spacing w:after="0"/>
        <w:jc w:val="both"/>
        <w:rPr>
          <w:rFonts w:cstheme="minorHAnsi"/>
        </w:rPr>
      </w:pPr>
    </w:p>
    <w:p w14:paraId="776B7208" w14:textId="7456ED16" w:rsidR="00BD7F80" w:rsidRDefault="00BD7F80" w:rsidP="009D3F9C">
      <w:pPr>
        <w:spacing w:after="0"/>
        <w:jc w:val="both"/>
        <w:rPr>
          <w:rFonts w:cstheme="minorHAnsi"/>
        </w:rPr>
      </w:pPr>
      <w:r>
        <w:rPr>
          <w:rFonts w:cstheme="minorHAnsi"/>
        </w:rPr>
        <w:t xml:space="preserve">Note: </w:t>
      </w:r>
      <w:r w:rsidR="005D36E2">
        <w:rPr>
          <w:rFonts w:cstheme="minorHAnsi"/>
        </w:rPr>
        <w:t xml:space="preserve">If a country does not use a spatial/temporal price index, this variable will be missing, but </w:t>
      </w:r>
      <w:r w:rsidR="005D36E2">
        <w:rPr>
          <w:rFonts w:cstheme="minorHAnsi"/>
          <w:u w:val="single"/>
        </w:rPr>
        <w:t xml:space="preserve">it </w:t>
      </w:r>
      <w:r w:rsidRPr="00BD7F80">
        <w:rPr>
          <w:rFonts w:cstheme="minorHAnsi"/>
          <w:u w:val="single"/>
        </w:rPr>
        <w:t xml:space="preserve">cannot </w:t>
      </w:r>
      <w:r w:rsidR="005D36E2">
        <w:rPr>
          <w:rFonts w:cstheme="minorHAnsi"/>
          <w:u w:val="single"/>
        </w:rPr>
        <w:t xml:space="preserve">have a value of </w:t>
      </w:r>
      <w:r w:rsidRPr="00BD7F80">
        <w:rPr>
          <w:rFonts w:cstheme="minorHAnsi"/>
          <w:u w:val="single"/>
        </w:rPr>
        <w:t>zero.</w:t>
      </w:r>
    </w:p>
    <w:p w14:paraId="2956F169" w14:textId="24495015" w:rsidR="00F303AE" w:rsidRDefault="00F303AE" w:rsidP="009D3F9C">
      <w:pPr>
        <w:spacing w:after="0"/>
        <w:jc w:val="both"/>
        <w:rPr>
          <w:rFonts w:cstheme="minorHAnsi"/>
        </w:rPr>
      </w:pPr>
    </w:p>
    <w:p w14:paraId="2B91F8B1" w14:textId="6D8D4EE3" w:rsidR="00F303AE" w:rsidRPr="009D3F9C" w:rsidRDefault="00F303AE" w:rsidP="009D3F9C">
      <w:pPr>
        <w:spacing w:after="0"/>
        <w:jc w:val="both"/>
        <w:rPr>
          <w:rFonts w:cstheme="minorHAnsi"/>
          <w:b/>
          <w:bCs/>
        </w:rPr>
      </w:pPr>
      <w:r w:rsidRPr="009D3F9C">
        <w:rPr>
          <w:rFonts w:cstheme="minorHAnsi"/>
          <w:b/>
          <w:bCs/>
        </w:rPr>
        <w:t>nfdpindex</w:t>
      </w:r>
    </w:p>
    <w:p w14:paraId="7E2206B6" w14:textId="14123BE8" w:rsidR="00B92948" w:rsidRDefault="00B92948" w:rsidP="00B92948">
      <w:pPr>
        <w:spacing w:after="0"/>
        <w:jc w:val="both"/>
        <w:rPr>
          <w:rFonts w:cstheme="minorHAnsi"/>
        </w:rPr>
      </w:pPr>
      <w:r>
        <w:rPr>
          <w:rFonts w:cstheme="minorHAnsi"/>
        </w:rPr>
        <w:t xml:space="preserve">This is a country-specific non-food price index provided and varies by geography and/or other dimensions. The Harmonizer should populate the dofile with as much information for this variable. </w:t>
      </w:r>
    </w:p>
    <w:p w14:paraId="6C9A1F7B" w14:textId="76DF4A12" w:rsidR="00BD7F80" w:rsidRDefault="00BD7F80" w:rsidP="009D3F9C">
      <w:pPr>
        <w:spacing w:after="0"/>
        <w:jc w:val="both"/>
        <w:rPr>
          <w:rFonts w:cstheme="minorHAnsi"/>
        </w:rPr>
      </w:pPr>
    </w:p>
    <w:p w14:paraId="6AC6670C" w14:textId="77777777" w:rsidR="005D36E2" w:rsidRDefault="005D36E2" w:rsidP="005D36E2">
      <w:pPr>
        <w:spacing w:after="0"/>
        <w:jc w:val="both"/>
        <w:rPr>
          <w:rFonts w:cstheme="minorHAnsi"/>
        </w:rPr>
      </w:pPr>
      <w:r>
        <w:rPr>
          <w:rFonts w:cstheme="minorHAnsi"/>
        </w:rPr>
        <w:t xml:space="preserve">Note: If a country does not use a spatial/temporal price index, this variable will be missing, but </w:t>
      </w:r>
      <w:r>
        <w:rPr>
          <w:rFonts w:cstheme="minorHAnsi"/>
          <w:u w:val="single"/>
        </w:rPr>
        <w:t xml:space="preserve">it </w:t>
      </w:r>
      <w:r w:rsidRPr="00BD7F80">
        <w:rPr>
          <w:rFonts w:cstheme="minorHAnsi"/>
          <w:u w:val="single"/>
        </w:rPr>
        <w:t xml:space="preserve">cannot </w:t>
      </w:r>
      <w:r>
        <w:rPr>
          <w:rFonts w:cstheme="minorHAnsi"/>
          <w:u w:val="single"/>
        </w:rPr>
        <w:t xml:space="preserve">have a value of </w:t>
      </w:r>
      <w:r w:rsidRPr="00BD7F80">
        <w:rPr>
          <w:rFonts w:cstheme="minorHAnsi"/>
          <w:u w:val="single"/>
        </w:rPr>
        <w:t>zero.</w:t>
      </w:r>
    </w:p>
    <w:p w14:paraId="611845D6" w14:textId="4FD9CA13" w:rsidR="00F303AE" w:rsidRDefault="00F303AE" w:rsidP="009D3F9C">
      <w:pPr>
        <w:spacing w:after="0"/>
        <w:jc w:val="both"/>
        <w:rPr>
          <w:rFonts w:cstheme="minorHAnsi"/>
        </w:rPr>
      </w:pPr>
    </w:p>
    <w:p w14:paraId="712A10D8" w14:textId="3AEF9666" w:rsidR="00F303AE" w:rsidRPr="009D3F9C" w:rsidRDefault="00212889" w:rsidP="009D3F9C">
      <w:pPr>
        <w:spacing w:after="0"/>
        <w:jc w:val="both"/>
        <w:rPr>
          <w:rFonts w:cstheme="minorHAnsi"/>
          <w:b/>
          <w:bCs/>
        </w:rPr>
      </w:pPr>
      <w:r>
        <w:rPr>
          <w:rFonts w:cstheme="minorHAnsi"/>
          <w:b/>
          <w:bCs/>
        </w:rPr>
        <w:t>spdef</w:t>
      </w:r>
    </w:p>
    <w:p w14:paraId="596849EB" w14:textId="48FEEE11" w:rsidR="005D36E2" w:rsidRDefault="00D11BEC" w:rsidP="009D3F9C">
      <w:pPr>
        <w:spacing w:after="0"/>
        <w:jc w:val="both"/>
        <w:rPr>
          <w:rFonts w:cstheme="minorHAnsi"/>
        </w:rPr>
      </w:pPr>
      <w:r>
        <w:rPr>
          <w:rFonts w:cstheme="minorHAnsi"/>
        </w:rPr>
        <w:t xml:space="preserve">This is </w:t>
      </w:r>
      <w:r w:rsidR="00B92948">
        <w:rPr>
          <w:rFonts w:cstheme="minorHAnsi"/>
        </w:rPr>
        <w:t xml:space="preserve">a </w:t>
      </w:r>
      <w:r w:rsidR="009D3F9C">
        <w:rPr>
          <w:rFonts w:cstheme="minorHAnsi"/>
        </w:rPr>
        <w:t xml:space="preserve">country-specific </w:t>
      </w:r>
      <w:r w:rsidR="00B92948">
        <w:rPr>
          <w:rFonts w:cstheme="minorHAnsi"/>
        </w:rPr>
        <w:t xml:space="preserve">index provided by the country </w:t>
      </w:r>
      <w:r w:rsidR="009D3F9C">
        <w:rPr>
          <w:rFonts w:cstheme="minorHAnsi"/>
        </w:rPr>
        <w:t xml:space="preserve">where </w:t>
      </w:r>
      <w:r w:rsidR="009C79C5">
        <w:rPr>
          <w:rFonts w:cstheme="minorHAnsi"/>
        </w:rPr>
        <w:t>a single deflator</w:t>
      </w:r>
      <w:r w:rsidR="005E7B3B">
        <w:rPr>
          <w:rFonts w:cstheme="minorHAnsi"/>
        </w:rPr>
        <w:t xml:space="preserve"> (</w:t>
      </w:r>
      <w:r w:rsidR="009D3F9C">
        <w:rPr>
          <w:rFonts w:cstheme="minorHAnsi"/>
        </w:rPr>
        <w:t xml:space="preserve">food </w:t>
      </w:r>
      <w:r w:rsidR="005E7B3B">
        <w:rPr>
          <w:rFonts w:cstheme="minorHAnsi"/>
        </w:rPr>
        <w:t>and</w:t>
      </w:r>
      <w:r w:rsidR="009D3F9C">
        <w:rPr>
          <w:rFonts w:cstheme="minorHAnsi"/>
        </w:rPr>
        <w:t xml:space="preserve"> non-food price index</w:t>
      </w:r>
      <w:r w:rsidR="005E7B3B">
        <w:rPr>
          <w:rFonts w:cstheme="minorHAnsi"/>
        </w:rPr>
        <w:t>) is used</w:t>
      </w:r>
      <w:r w:rsidR="009D3F9C">
        <w:rPr>
          <w:rFonts w:cstheme="minorHAnsi"/>
        </w:rPr>
        <w:t xml:space="preserve"> and varies by geography or other dimensions. </w:t>
      </w:r>
    </w:p>
    <w:p w14:paraId="2AB5638F" w14:textId="43837F54" w:rsidR="009D3F9C" w:rsidRDefault="009D3F9C" w:rsidP="009D3F9C">
      <w:pPr>
        <w:spacing w:after="0"/>
        <w:jc w:val="both"/>
        <w:rPr>
          <w:rFonts w:cstheme="minorHAnsi"/>
        </w:rPr>
      </w:pPr>
      <w:r>
        <w:rPr>
          <w:rFonts w:cstheme="minorHAnsi"/>
        </w:rPr>
        <w:t>The Harmonizer should try to enter as much information as reference into the dofile.</w:t>
      </w:r>
    </w:p>
    <w:p w14:paraId="4AAED95B" w14:textId="5B27DD26" w:rsidR="009D3F9C" w:rsidRDefault="009D3F9C" w:rsidP="009D3F9C">
      <w:pPr>
        <w:spacing w:after="0"/>
        <w:jc w:val="both"/>
        <w:rPr>
          <w:rFonts w:cstheme="minorHAnsi"/>
        </w:rPr>
      </w:pPr>
    </w:p>
    <w:p w14:paraId="681B6964" w14:textId="77777777" w:rsidR="005D36E2" w:rsidRDefault="005D36E2" w:rsidP="005D36E2">
      <w:pPr>
        <w:spacing w:after="0"/>
        <w:jc w:val="both"/>
        <w:rPr>
          <w:rFonts w:cstheme="minorHAnsi"/>
        </w:rPr>
      </w:pPr>
      <w:r>
        <w:rPr>
          <w:rFonts w:cstheme="minorHAnsi"/>
        </w:rPr>
        <w:t xml:space="preserve">Note: If a country does not use a spatial/temporal price index, this variable will be missing, but </w:t>
      </w:r>
      <w:r>
        <w:rPr>
          <w:rFonts w:cstheme="minorHAnsi"/>
          <w:u w:val="single"/>
        </w:rPr>
        <w:t xml:space="preserve">it </w:t>
      </w:r>
      <w:r w:rsidRPr="00BD7F80">
        <w:rPr>
          <w:rFonts w:cstheme="minorHAnsi"/>
          <w:u w:val="single"/>
        </w:rPr>
        <w:t xml:space="preserve">cannot </w:t>
      </w:r>
      <w:r>
        <w:rPr>
          <w:rFonts w:cstheme="minorHAnsi"/>
          <w:u w:val="single"/>
        </w:rPr>
        <w:t xml:space="preserve">have a value of </w:t>
      </w:r>
      <w:r w:rsidRPr="00BD7F80">
        <w:rPr>
          <w:rFonts w:cstheme="minorHAnsi"/>
          <w:u w:val="single"/>
        </w:rPr>
        <w:t>zero.</w:t>
      </w:r>
    </w:p>
    <w:p w14:paraId="235BDE3D" w14:textId="5F5E0306" w:rsidR="00BD7F80" w:rsidRDefault="00BD7F80" w:rsidP="009D3F9C">
      <w:pPr>
        <w:spacing w:after="0"/>
        <w:jc w:val="both"/>
        <w:rPr>
          <w:rFonts w:cstheme="minorHAnsi"/>
        </w:rPr>
      </w:pPr>
    </w:p>
    <w:p w14:paraId="34A6F165" w14:textId="0D487AB2" w:rsidR="00212889" w:rsidRPr="006254C9" w:rsidRDefault="001A5763" w:rsidP="009D3F9C">
      <w:pPr>
        <w:spacing w:after="0"/>
        <w:jc w:val="both"/>
        <w:rPr>
          <w:rFonts w:cstheme="minorHAnsi"/>
          <w:b/>
          <w:bCs/>
        </w:rPr>
      </w:pPr>
      <w:r>
        <w:rPr>
          <w:rFonts w:cstheme="minorHAnsi"/>
          <w:b/>
          <w:bCs/>
        </w:rPr>
        <w:t>spref</w:t>
      </w:r>
    </w:p>
    <w:p w14:paraId="3C0A713A" w14:textId="48434D9C" w:rsidR="007E060E" w:rsidRPr="00B27181" w:rsidRDefault="007E060E" w:rsidP="007E060E">
      <w:pPr>
        <w:spacing w:after="0"/>
        <w:jc w:val="both"/>
        <w:rPr>
          <w:rFonts w:ascii="Calibri" w:eastAsia="Times New Roman" w:hAnsi="Calibri" w:cs="Times New Roman"/>
          <w:bCs/>
          <w:color w:val="000000"/>
        </w:rPr>
      </w:pPr>
      <w:r>
        <w:rPr>
          <w:rFonts w:cstheme="minorHAnsi"/>
        </w:rPr>
        <w:t xml:space="preserve">This variable will be missing if a country does not apply any spatial and/or temporal price adjustment. </w:t>
      </w:r>
      <w:r w:rsidR="00212889">
        <w:rPr>
          <w:rFonts w:cstheme="minorHAnsi"/>
        </w:rPr>
        <w:t xml:space="preserve">This is the reference period </w:t>
      </w:r>
      <w:r w:rsidR="006254C9">
        <w:rPr>
          <w:rFonts w:cstheme="minorHAnsi"/>
        </w:rPr>
        <w:t xml:space="preserve">(month) </w:t>
      </w:r>
      <w:r w:rsidR="00212889">
        <w:rPr>
          <w:rFonts w:cstheme="minorHAnsi"/>
        </w:rPr>
        <w:t>for price indices above.</w:t>
      </w:r>
      <w:r w:rsidR="006254C9">
        <w:rPr>
          <w:rFonts w:cstheme="minorHAnsi"/>
        </w:rPr>
        <w:t xml:space="preserve"> </w:t>
      </w:r>
      <w:r>
        <w:rPr>
          <w:rFonts w:ascii="Calibri" w:eastAsia="Times New Roman" w:hAnsi="Calibri" w:cs="Times New Roman"/>
          <w:bCs/>
          <w:color w:val="000000"/>
        </w:rPr>
        <w:t xml:space="preserve">This </w:t>
      </w:r>
      <w:r w:rsidRPr="00B27181">
        <w:rPr>
          <w:rFonts w:ascii="Calibri" w:eastAsia="Times New Roman" w:hAnsi="Calibri" w:cs="Times New Roman"/>
          <w:bCs/>
          <w:color w:val="000000"/>
        </w:rPr>
        <w:t xml:space="preserve">is a numeric variable that specifies the </w:t>
      </w:r>
      <w:r>
        <w:rPr>
          <w:rFonts w:ascii="Calibri" w:eastAsia="Times New Roman" w:hAnsi="Calibri" w:cs="Times New Roman"/>
          <w:bCs/>
          <w:color w:val="000000"/>
        </w:rPr>
        <w:t xml:space="preserve">reference </w:t>
      </w:r>
      <w:r w:rsidRPr="00B27181">
        <w:rPr>
          <w:rFonts w:ascii="Calibri" w:eastAsia="Times New Roman" w:hAnsi="Calibri" w:cs="Times New Roman"/>
          <w:bCs/>
          <w:color w:val="000000"/>
        </w:rPr>
        <w:t xml:space="preserve">month </w:t>
      </w:r>
      <w:r>
        <w:rPr>
          <w:rFonts w:ascii="Calibri" w:eastAsia="Times New Roman" w:hAnsi="Calibri" w:cs="Times New Roman"/>
          <w:bCs/>
          <w:color w:val="000000"/>
        </w:rPr>
        <w:t>of the price index.</w:t>
      </w:r>
    </w:p>
    <w:p w14:paraId="77A6A338" w14:textId="77777777" w:rsidR="007E060E" w:rsidRPr="00A56E97" w:rsidRDefault="007E060E" w:rsidP="007E060E">
      <w:pPr>
        <w:framePr w:hSpace="180" w:wrap="around" w:vAnchor="text" w:hAnchor="text" w:y="1"/>
        <w:spacing w:after="0"/>
        <w:ind w:left="720"/>
        <w:suppressOverlap/>
        <w:rPr>
          <w:rFonts w:cstheme="minorHAnsi"/>
          <w:i/>
        </w:rPr>
      </w:pPr>
      <w:r w:rsidRPr="00A56E97">
        <w:rPr>
          <w:rFonts w:cstheme="minorHAnsi"/>
          <w:i/>
        </w:rPr>
        <w:t>1 = January</w:t>
      </w:r>
    </w:p>
    <w:p w14:paraId="4ED0A3CA" w14:textId="77777777" w:rsidR="007E060E" w:rsidRPr="00A56E97" w:rsidRDefault="007E060E" w:rsidP="007E060E">
      <w:pPr>
        <w:framePr w:hSpace="180" w:wrap="around" w:vAnchor="text" w:hAnchor="text" w:y="1"/>
        <w:spacing w:after="0"/>
        <w:ind w:left="720"/>
        <w:suppressOverlap/>
        <w:rPr>
          <w:rFonts w:cstheme="minorHAnsi"/>
          <w:i/>
        </w:rPr>
      </w:pPr>
      <w:r w:rsidRPr="00A56E97">
        <w:rPr>
          <w:rFonts w:cstheme="minorHAnsi"/>
          <w:i/>
        </w:rPr>
        <w:t>2 = February</w:t>
      </w:r>
    </w:p>
    <w:p w14:paraId="35284D62" w14:textId="77777777" w:rsidR="007E060E" w:rsidRPr="00A56E97" w:rsidRDefault="007E060E" w:rsidP="007E060E">
      <w:pPr>
        <w:framePr w:hSpace="180" w:wrap="around" w:vAnchor="text" w:hAnchor="text" w:y="1"/>
        <w:spacing w:after="0"/>
        <w:ind w:left="720"/>
        <w:suppressOverlap/>
        <w:rPr>
          <w:rFonts w:cstheme="minorHAnsi"/>
          <w:i/>
        </w:rPr>
      </w:pPr>
      <w:r w:rsidRPr="00A56E97">
        <w:rPr>
          <w:rFonts w:cstheme="minorHAnsi"/>
          <w:i/>
        </w:rPr>
        <w:t>3 = March</w:t>
      </w:r>
    </w:p>
    <w:p w14:paraId="662D69A3" w14:textId="77777777" w:rsidR="007E060E" w:rsidRPr="00A56E97" w:rsidRDefault="007E060E" w:rsidP="007E060E">
      <w:pPr>
        <w:framePr w:hSpace="180" w:wrap="around" w:vAnchor="text" w:hAnchor="text" w:y="1"/>
        <w:spacing w:after="0"/>
        <w:ind w:left="720"/>
        <w:suppressOverlap/>
        <w:rPr>
          <w:rFonts w:cstheme="minorHAnsi"/>
          <w:i/>
        </w:rPr>
      </w:pPr>
      <w:r w:rsidRPr="00A56E97">
        <w:rPr>
          <w:rFonts w:cstheme="minorHAnsi"/>
          <w:i/>
        </w:rPr>
        <w:t>4 = April</w:t>
      </w:r>
    </w:p>
    <w:p w14:paraId="773A8587" w14:textId="77777777" w:rsidR="007E060E" w:rsidRPr="00A56E97" w:rsidRDefault="007E060E" w:rsidP="007E060E">
      <w:pPr>
        <w:framePr w:hSpace="180" w:wrap="around" w:vAnchor="text" w:hAnchor="text" w:y="1"/>
        <w:spacing w:after="0"/>
        <w:ind w:left="720"/>
        <w:suppressOverlap/>
        <w:rPr>
          <w:rFonts w:cstheme="minorHAnsi"/>
          <w:i/>
        </w:rPr>
      </w:pPr>
      <w:r w:rsidRPr="00A56E97">
        <w:rPr>
          <w:rFonts w:cstheme="minorHAnsi"/>
          <w:i/>
        </w:rPr>
        <w:t>5 = May</w:t>
      </w:r>
    </w:p>
    <w:p w14:paraId="1B217ACA" w14:textId="77777777" w:rsidR="007E060E" w:rsidRPr="00A56E97" w:rsidRDefault="007E060E" w:rsidP="007E060E">
      <w:pPr>
        <w:framePr w:hSpace="180" w:wrap="around" w:vAnchor="text" w:hAnchor="text" w:y="1"/>
        <w:spacing w:after="0"/>
        <w:ind w:left="720"/>
        <w:suppressOverlap/>
        <w:rPr>
          <w:rFonts w:cstheme="minorHAnsi"/>
          <w:i/>
        </w:rPr>
      </w:pPr>
      <w:r w:rsidRPr="00A56E97">
        <w:rPr>
          <w:rFonts w:cstheme="minorHAnsi"/>
          <w:i/>
        </w:rPr>
        <w:t>6 = June</w:t>
      </w:r>
    </w:p>
    <w:p w14:paraId="6E705CD7" w14:textId="77777777" w:rsidR="007E060E" w:rsidRPr="00A56E97" w:rsidRDefault="007E060E" w:rsidP="007E060E">
      <w:pPr>
        <w:framePr w:hSpace="180" w:wrap="around" w:vAnchor="text" w:hAnchor="text" w:y="1"/>
        <w:spacing w:after="0"/>
        <w:ind w:left="720"/>
        <w:suppressOverlap/>
        <w:rPr>
          <w:rFonts w:cstheme="minorHAnsi"/>
          <w:i/>
        </w:rPr>
      </w:pPr>
      <w:r w:rsidRPr="00A56E97">
        <w:rPr>
          <w:rFonts w:cstheme="minorHAnsi"/>
          <w:i/>
        </w:rPr>
        <w:t>7 = July</w:t>
      </w:r>
    </w:p>
    <w:p w14:paraId="67A68C8E" w14:textId="77777777" w:rsidR="007E060E" w:rsidRPr="00A56E97" w:rsidRDefault="007E060E" w:rsidP="007E060E">
      <w:pPr>
        <w:framePr w:hSpace="180" w:wrap="around" w:vAnchor="text" w:hAnchor="text" w:y="1"/>
        <w:spacing w:after="0"/>
        <w:ind w:left="720"/>
        <w:suppressOverlap/>
        <w:rPr>
          <w:rFonts w:cstheme="minorHAnsi"/>
          <w:i/>
        </w:rPr>
      </w:pPr>
      <w:r w:rsidRPr="00A56E97">
        <w:rPr>
          <w:rFonts w:cstheme="minorHAnsi"/>
          <w:i/>
        </w:rPr>
        <w:t>8 = August</w:t>
      </w:r>
    </w:p>
    <w:p w14:paraId="7B6B0584" w14:textId="77777777" w:rsidR="007E060E" w:rsidRPr="00A56E97" w:rsidRDefault="007E060E" w:rsidP="007E060E">
      <w:pPr>
        <w:framePr w:hSpace="180" w:wrap="around" w:vAnchor="text" w:hAnchor="text" w:y="1"/>
        <w:spacing w:after="0"/>
        <w:ind w:left="720"/>
        <w:suppressOverlap/>
        <w:rPr>
          <w:rFonts w:cstheme="minorHAnsi"/>
          <w:i/>
        </w:rPr>
      </w:pPr>
      <w:r w:rsidRPr="00A56E97">
        <w:rPr>
          <w:rFonts w:cstheme="minorHAnsi"/>
          <w:i/>
        </w:rPr>
        <w:t>9 = September</w:t>
      </w:r>
    </w:p>
    <w:p w14:paraId="53BF824D" w14:textId="77777777" w:rsidR="007E060E" w:rsidRPr="00A56E97" w:rsidRDefault="007E060E" w:rsidP="007E060E">
      <w:pPr>
        <w:framePr w:hSpace="180" w:wrap="around" w:vAnchor="text" w:hAnchor="text" w:y="1"/>
        <w:spacing w:after="0"/>
        <w:ind w:left="720"/>
        <w:suppressOverlap/>
        <w:rPr>
          <w:rFonts w:cstheme="minorHAnsi"/>
          <w:i/>
        </w:rPr>
      </w:pPr>
      <w:r w:rsidRPr="00A56E97">
        <w:rPr>
          <w:rFonts w:cstheme="minorHAnsi"/>
          <w:i/>
        </w:rPr>
        <w:t xml:space="preserve">10 = October </w:t>
      </w:r>
    </w:p>
    <w:p w14:paraId="74F6ACCB" w14:textId="77777777" w:rsidR="007E060E" w:rsidRPr="00A56E97" w:rsidRDefault="007E060E" w:rsidP="007E060E">
      <w:pPr>
        <w:framePr w:hSpace="180" w:wrap="around" w:vAnchor="text" w:hAnchor="text" w:y="1"/>
        <w:spacing w:after="0"/>
        <w:ind w:left="720"/>
        <w:suppressOverlap/>
        <w:rPr>
          <w:rFonts w:cstheme="minorHAnsi"/>
          <w:i/>
        </w:rPr>
      </w:pPr>
      <w:r w:rsidRPr="00A56E97">
        <w:rPr>
          <w:rFonts w:cstheme="minorHAnsi"/>
          <w:i/>
        </w:rPr>
        <w:t>11 = November</w:t>
      </w:r>
    </w:p>
    <w:p w14:paraId="364FEC5F" w14:textId="77777777" w:rsidR="007E060E" w:rsidRPr="00A56E97" w:rsidRDefault="007E060E" w:rsidP="007E060E">
      <w:pPr>
        <w:spacing w:after="0"/>
        <w:ind w:left="720"/>
        <w:jc w:val="both"/>
        <w:rPr>
          <w:rFonts w:eastAsia="Times New Roman" w:cstheme="minorHAnsi"/>
          <w:bCs/>
          <w:i/>
          <w:color w:val="000000"/>
        </w:rPr>
      </w:pPr>
      <w:r w:rsidRPr="00A56E97">
        <w:rPr>
          <w:rFonts w:cstheme="minorHAnsi"/>
          <w:i/>
        </w:rPr>
        <w:t>12 = December</w:t>
      </w:r>
    </w:p>
    <w:p w14:paraId="2241F249" w14:textId="77777777" w:rsidR="007858BB" w:rsidRDefault="007858BB" w:rsidP="007858BB">
      <w:pPr>
        <w:pStyle w:val="NoSpacing"/>
        <w:spacing w:line="259" w:lineRule="auto"/>
        <w:jc w:val="both"/>
        <w:rPr>
          <w:rFonts w:asciiTheme="minorHAnsi" w:hAnsiTheme="minorHAnsi" w:cstheme="minorHAnsi"/>
          <w:b/>
          <w:bCs/>
        </w:rPr>
      </w:pPr>
    </w:p>
    <w:p w14:paraId="1C82D361" w14:textId="77777777" w:rsidR="00D8403C" w:rsidRPr="00C41137" w:rsidRDefault="00D8403C" w:rsidP="00D8403C">
      <w:pPr>
        <w:spacing w:after="0"/>
        <w:jc w:val="both"/>
        <w:rPr>
          <w:rFonts w:cstheme="minorHAnsi"/>
          <w:b/>
          <w:bCs/>
        </w:rPr>
      </w:pPr>
      <w:r>
        <w:rPr>
          <w:rFonts w:cstheme="minorHAnsi"/>
          <w:b/>
          <w:bCs/>
        </w:rPr>
        <w:t>sp</w:t>
      </w:r>
      <w:r w:rsidRPr="00C41137">
        <w:rPr>
          <w:rFonts w:cstheme="minorHAnsi"/>
          <w:b/>
          <w:bCs/>
        </w:rPr>
        <w:t>domain</w:t>
      </w:r>
    </w:p>
    <w:p w14:paraId="61F3F76B" w14:textId="77777777" w:rsidR="00D8403C" w:rsidRDefault="00D8403C" w:rsidP="00D8403C">
      <w:pPr>
        <w:spacing w:after="0"/>
        <w:jc w:val="both"/>
        <w:rPr>
          <w:rFonts w:cstheme="minorHAnsi"/>
        </w:rPr>
      </w:pPr>
      <w:r w:rsidRPr="00C41137">
        <w:rPr>
          <w:rFonts w:cstheme="minorHAnsi"/>
        </w:rPr>
        <w:t xml:space="preserve">This is a string variable. This refers to the area of reference of the CPIPERIOD define above. </w:t>
      </w:r>
      <w:r>
        <w:rPr>
          <w:rFonts w:cstheme="minorHAnsi"/>
        </w:rPr>
        <w:t>For example, the deflator reference is the month of August (CPIPERIOD=8) and domain is national or the capital city.</w:t>
      </w:r>
    </w:p>
    <w:p w14:paraId="13AE3062" w14:textId="77777777" w:rsidR="00D8403C" w:rsidRDefault="00D8403C" w:rsidP="007858BB">
      <w:pPr>
        <w:pStyle w:val="NoSpacing"/>
        <w:spacing w:line="259" w:lineRule="auto"/>
        <w:jc w:val="both"/>
        <w:rPr>
          <w:rFonts w:asciiTheme="minorHAnsi" w:hAnsiTheme="minorHAnsi" w:cstheme="minorHAnsi"/>
          <w:b/>
          <w:bCs/>
        </w:rPr>
      </w:pPr>
    </w:p>
    <w:p w14:paraId="07C3B3A1" w14:textId="0CEA4D8F" w:rsidR="007858BB" w:rsidRPr="001A5763" w:rsidRDefault="007858BB" w:rsidP="007858BB">
      <w:pPr>
        <w:pStyle w:val="NoSpacing"/>
        <w:spacing w:line="259" w:lineRule="auto"/>
        <w:jc w:val="both"/>
        <w:rPr>
          <w:rFonts w:asciiTheme="minorHAnsi" w:hAnsiTheme="minorHAnsi" w:cstheme="minorHAnsi"/>
          <w:b/>
          <w:bCs/>
        </w:rPr>
      </w:pPr>
      <w:r w:rsidRPr="001A5763">
        <w:rPr>
          <w:rFonts w:asciiTheme="minorHAnsi" w:hAnsiTheme="minorHAnsi" w:cstheme="minorHAnsi"/>
          <w:b/>
          <w:bCs/>
        </w:rPr>
        <w:t>cpiperiod</w:t>
      </w:r>
    </w:p>
    <w:p w14:paraId="79CED844" w14:textId="77777777" w:rsidR="007858BB" w:rsidRDefault="007858BB" w:rsidP="007858BB">
      <w:pPr>
        <w:pStyle w:val="NoSpacing"/>
        <w:spacing w:line="259" w:lineRule="auto"/>
        <w:jc w:val="both"/>
        <w:rPr>
          <w:rFonts w:asciiTheme="minorHAnsi" w:hAnsiTheme="minorHAnsi" w:cstheme="minorHAnsi"/>
        </w:rPr>
      </w:pPr>
      <w:r>
        <w:rPr>
          <w:rFonts w:asciiTheme="minorHAnsi" w:hAnsiTheme="minorHAnsi" w:cstheme="minorHAnsi"/>
        </w:rPr>
        <w:t xml:space="preserve">This is a string variable. It </w:t>
      </w:r>
      <w:r w:rsidRPr="001A5763">
        <w:rPr>
          <w:rFonts w:asciiTheme="minorHAnsi" w:hAnsiTheme="minorHAnsi" w:cstheme="minorHAnsi"/>
        </w:rPr>
        <w:t>specifies the year and month of the CPI in decimals. For example, 2008.3 indicates March of 2008.</w:t>
      </w:r>
      <w:r>
        <w:rPr>
          <w:rFonts w:asciiTheme="minorHAnsi" w:hAnsiTheme="minorHAnsi" w:cstheme="minorHAnsi"/>
        </w:rPr>
        <w:t xml:space="preserve"> This variable serves as an input to international poverty estimation.</w:t>
      </w:r>
    </w:p>
    <w:p w14:paraId="03314D85" w14:textId="77777777" w:rsidR="001A38CB" w:rsidRPr="00C41137" w:rsidRDefault="001A38CB" w:rsidP="009D3F9C">
      <w:pPr>
        <w:spacing w:after="0"/>
        <w:jc w:val="both"/>
        <w:rPr>
          <w:rFonts w:cstheme="minorHAnsi"/>
        </w:rPr>
      </w:pPr>
    </w:p>
    <w:p w14:paraId="7EB2B8B1" w14:textId="77777777" w:rsidR="00C41137" w:rsidRDefault="00C41137" w:rsidP="009D3F9C">
      <w:pPr>
        <w:spacing w:after="0"/>
        <w:jc w:val="both"/>
        <w:rPr>
          <w:rFonts w:cstheme="minorHAnsi"/>
          <w:b/>
          <w:bCs/>
        </w:rPr>
      </w:pPr>
    </w:p>
    <w:p w14:paraId="36EFE5D9" w14:textId="5C3C2DDA" w:rsidR="00F303AE" w:rsidRPr="009D3F9C" w:rsidRDefault="00F303AE" w:rsidP="009D3F9C">
      <w:pPr>
        <w:spacing w:after="0"/>
        <w:jc w:val="both"/>
        <w:rPr>
          <w:rFonts w:cstheme="minorHAnsi"/>
          <w:b/>
          <w:bCs/>
        </w:rPr>
      </w:pPr>
      <w:r w:rsidRPr="009D3F9C">
        <w:rPr>
          <w:rFonts w:cstheme="minorHAnsi"/>
          <w:b/>
          <w:bCs/>
        </w:rPr>
        <w:t>ctry_</w:t>
      </w:r>
      <w:r w:rsidR="0091268E">
        <w:rPr>
          <w:rFonts w:cstheme="minorHAnsi"/>
          <w:b/>
          <w:bCs/>
        </w:rPr>
        <w:t>pc</w:t>
      </w:r>
      <w:r w:rsidRPr="009D3F9C">
        <w:rPr>
          <w:rFonts w:cstheme="minorHAnsi"/>
          <w:b/>
          <w:bCs/>
        </w:rPr>
        <w:t>exp</w:t>
      </w:r>
    </w:p>
    <w:p w14:paraId="366A97A3" w14:textId="6256D69B" w:rsidR="006254C9" w:rsidRDefault="009D3F9C" w:rsidP="009D3F9C">
      <w:pPr>
        <w:spacing w:after="0"/>
        <w:jc w:val="both"/>
        <w:rPr>
          <w:rFonts w:cstheme="minorHAnsi"/>
        </w:rPr>
      </w:pPr>
      <w:r>
        <w:rPr>
          <w:rFonts w:cstheme="minorHAnsi"/>
        </w:rPr>
        <w:t xml:space="preserve">This </w:t>
      </w:r>
      <w:r w:rsidR="00F054AA">
        <w:rPr>
          <w:rFonts w:cstheme="minorHAnsi"/>
        </w:rPr>
        <w:t xml:space="preserve">per capita or per adult equivalent welfare </w:t>
      </w:r>
      <w:r>
        <w:rPr>
          <w:rFonts w:cstheme="minorHAnsi"/>
        </w:rPr>
        <w:t xml:space="preserve">aggregate </w:t>
      </w:r>
      <w:r w:rsidR="00F054AA">
        <w:rPr>
          <w:rFonts w:cstheme="minorHAnsi"/>
        </w:rPr>
        <w:t xml:space="preserve">that </w:t>
      </w:r>
      <w:r>
        <w:rPr>
          <w:rFonts w:cstheme="minorHAnsi"/>
        </w:rPr>
        <w:t>re</w:t>
      </w:r>
      <w:r w:rsidR="00F054AA">
        <w:rPr>
          <w:rFonts w:cstheme="minorHAnsi"/>
        </w:rPr>
        <w:t xml:space="preserve">presents </w:t>
      </w:r>
      <w:r>
        <w:rPr>
          <w:rFonts w:cstheme="minorHAnsi"/>
        </w:rPr>
        <w:t xml:space="preserve">the </w:t>
      </w:r>
      <w:r w:rsidR="00F054AA">
        <w:rPr>
          <w:rFonts w:cstheme="minorHAnsi"/>
        </w:rPr>
        <w:t>aggregate (food and nonfood)</w:t>
      </w:r>
      <w:r>
        <w:rPr>
          <w:rFonts w:cstheme="minorHAnsi"/>
        </w:rPr>
        <w:t xml:space="preserve"> used to measure poverty </w:t>
      </w:r>
      <w:r w:rsidR="00EE2508">
        <w:rPr>
          <w:rFonts w:cstheme="minorHAnsi"/>
        </w:rPr>
        <w:t>(</w:t>
      </w:r>
      <w:r>
        <w:rPr>
          <w:rFonts w:cstheme="minorHAnsi"/>
        </w:rPr>
        <w:t>head count</w:t>
      </w:r>
      <w:r w:rsidR="00EE2508">
        <w:rPr>
          <w:rFonts w:cstheme="minorHAnsi"/>
        </w:rPr>
        <w:t xml:space="preserve">, </w:t>
      </w:r>
      <w:r>
        <w:rPr>
          <w:rFonts w:cstheme="minorHAnsi"/>
        </w:rPr>
        <w:t xml:space="preserve">poverty gap, severity of poverty). </w:t>
      </w:r>
      <w:r w:rsidR="00243C47">
        <w:rPr>
          <w:rFonts w:cstheme="minorHAnsi"/>
        </w:rPr>
        <w:t xml:space="preserve"> </w:t>
      </w:r>
      <w:r w:rsidR="00F054AA">
        <w:rPr>
          <w:rFonts w:cstheme="minorHAnsi"/>
        </w:rPr>
        <w:t>This variable may also be used to measure inequality and other consumption measures.</w:t>
      </w:r>
    </w:p>
    <w:p w14:paraId="2AED5FC8" w14:textId="77777777" w:rsidR="006254C9" w:rsidRDefault="006254C9" w:rsidP="009D3F9C">
      <w:pPr>
        <w:spacing w:after="0"/>
        <w:jc w:val="both"/>
        <w:rPr>
          <w:rFonts w:cstheme="minorHAnsi"/>
        </w:rPr>
      </w:pPr>
    </w:p>
    <w:p w14:paraId="4009B245" w14:textId="412B47F2" w:rsidR="00F303AE" w:rsidRDefault="00212889" w:rsidP="009D3F9C">
      <w:pPr>
        <w:spacing w:after="0"/>
        <w:jc w:val="both"/>
        <w:rPr>
          <w:rFonts w:cstheme="minorHAnsi"/>
        </w:rPr>
      </w:pPr>
      <w:r>
        <w:rPr>
          <w:rFonts w:cstheme="minorHAnsi"/>
        </w:rPr>
        <w:t xml:space="preserve">This variable can be in nominal terms or </w:t>
      </w:r>
      <w:r w:rsidR="003207C2">
        <w:rPr>
          <w:rFonts w:cstheme="minorHAnsi"/>
        </w:rPr>
        <w:t>real (</w:t>
      </w:r>
      <w:r>
        <w:rPr>
          <w:rFonts w:cstheme="minorHAnsi"/>
        </w:rPr>
        <w:t xml:space="preserve">adjusted </w:t>
      </w:r>
      <w:r w:rsidR="003207C2">
        <w:rPr>
          <w:rFonts w:cstheme="minorHAnsi"/>
        </w:rPr>
        <w:t xml:space="preserve">by FDPINDEX, NFDPINDEX and/or </w:t>
      </w:r>
      <w:r>
        <w:rPr>
          <w:rFonts w:cstheme="minorHAnsi"/>
        </w:rPr>
        <w:t>SPDEF</w:t>
      </w:r>
      <w:r w:rsidR="003207C2">
        <w:rPr>
          <w:rFonts w:cstheme="minorHAnsi"/>
        </w:rPr>
        <w:t>)</w:t>
      </w:r>
      <w:r>
        <w:rPr>
          <w:rFonts w:cstheme="minorHAnsi"/>
        </w:rPr>
        <w:t xml:space="preserve"> depending on the country.  This variable must replicate the national poverty.</w:t>
      </w:r>
    </w:p>
    <w:p w14:paraId="044787B9" w14:textId="3042D9C3" w:rsidR="009D3F9C" w:rsidRDefault="009D3F9C" w:rsidP="009D3F9C">
      <w:pPr>
        <w:spacing w:after="0"/>
        <w:jc w:val="both"/>
        <w:rPr>
          <w:rFonts w:cstheme="minorHAnsi"/>
        </w:rPr>
      </w:pPr>
    </w:p>
    <w:p w14:paraId="5BC123C0" w14:textId="77777777" w:rsidR="006254C9" w:rsidRPr="009D3F9C" w:rsidRDefault="006254C9" w:rsidP="006254C9">
      <w:pPr>
        <w:spacing w:after="0"/>
        <w:jc w:val="both"/>
        <w:rPr>
          <w:rFonts w:cstheme="minorHAnsi"/>
          <w:b/>
          <w:bCs/>
        </w:rPr>
      </w:pPr>
      <w:r w:rsidRPr="009D3F9C">
        <w:rPr>
          <w:rFonts w:cstheme="minorHAnsi"/>
          <w:b/>
          <w:bCs/>
        </w:rPr>
        <w:t>pl_abs</w:t>
      </w:r>
    </w:p>
    <w:p w14:paraId="067CFEBE" w14:textId="5AA7F423" w:rsidR="006254C9" w:rsidRDefault="006254C9" w:rsidP="006254C9">
      <w:pPr>
        <w:spacing w:after="0"/>
        <w:jc w:val="both"/>
        <w:rPr>
          <w:rFonts w:cstheme="minorHAnsi"/>
        </w:rPr>
      </w:pPr>
      <w:r>
        <w:rPr>
          <w:rFonts w:cstheme="minorHAnsi"/>
        </w:rPr>
        <w:t xml:space="preserve">This </w:t>
      </w:r>
      <w:r w:rsidR="007F41F2">
        <w:rPr>
          <w:rFonts w:cstheme="minorHAnsi"/>
        </w:rPr>
        <w:t xml:space="preserve">is the </w:t>
      </w:r>
      <w:r>
        <w:rPr>
          <w:rFonts w:cstheme="minorHAnsi"/>
        </w:rPr>
        <w:t xml:space="preserve">absolute or overall poverty line (depending on </w:t>
      </w:r>
      <w:r w:rsidR="007F41F2">
        <w:rPr>
          <w:rFonts w:cstheme="minorHAnsi"/>
        </w:rPr>
        <w:t xml:space="preserve">the </w:t>
      </w:r>
      <w:r>
        <w:rPr>
          <w:rFonts w:cstheme="minorHAnsi"/>
        </w:rPr>
        <w:t>country defin</w:t>
      </w:r>
      <w:r w:rsidR="007F41F2">
        <w:rPr>
          <w:rFonts w:cstheme="minorHAnsi"/>
        </w:rPr>
        <w:t>ition</w:t>
      </w:r>
      <w:r>
        <w:rPr>
          <w:rFonts w:cstheme="minorHAnsi"/>
        </w:rPr>
        <w:t xml:space="preserve">) and it </w:t>
      </w:r>
      <w:r w:rsidR="007F41F2">
        <w:rPr>
          <w:rFonts w:cstheme="minorHAnsi"/>
        </w:rPr>
        <w:t>include both</w:t>
      </w:r>
      <w:r>
        <w:rPr>
          <w:rFonts w:cstheme="minorHAnsi"/>
        </w:rPr>
        <w:t xml:space="preserve"> the</w:t>
      </w:r>
      <w:r w:rsidR="007F41F2">
        <w:rPr>
          <w:rFonts w:cstheme="minorHAnsi"/>
        </w:rPr>
        <w:t xml:space="preserve"> </w:t>
      </w:r>
      <w:r>
        <w:rPr>
          <w:rFonts w:cstheme="minorHAnsi"/>
        </w:rPr>
        <w:t xml:space="preserve">food and nonfood </w:t>
      </w:r>
      <w:r w:rsidR="007F41F2">
        <w:rPr>
          <w:rFonts w:cstheme="minorHAnsi"/>
        </w:rPr>
        <w:t>poverty lines</w:t>
      </w:r>
      <w:r>
        <w:rPr>
          <w:rFonts w:cstheme="minorHAnsi"/>
        </w:rPr>
        <w:t xml:space="preserve"> that a country</w:t>
      </w:r>
      <w:r w:rsidR="007F41F2">
        <w:rPr>
          <w:rFonts w:cstheme="minorHAnsi"/>
        </w:rPr>
        <w:t xml:space="preserve"> uses</w:t>
      </w:r>
      <w:r>
        <w:rPr>
          <w:rFonts w:cstheme="minorHAnsi"/>
        </w:rPr>
        <w:t xml:space="preserve"> to measure poverty.</w:t>
      </w:r>
      <w:r w:rsidR="00200222">
        <w:rPr>
          <w:rFonts w:cstheme="minorHAnsi"/>
        </w:rPr>
        <w:t xml:space="preserve">  This line may be in per capita terms or adult equivalent terms.</w:t>
      </w:r>
      <w:r>
        <w:rPr>
          <w:rFonts w:cstheme="minorHAnsi"/>
        </w:rPr>
        <w:t xml:space="preserve">  </w:t>
      </w:r>
    </w:p>
    <w:p w14:paraId="498E8FF1" w14:textId="37552FDE" w:rsidR="00F054AA" w:rsidRDefault="00F054AA" w:rsidP="006254C9">
      <w:pPr>
        <w:spacing w:after="0"/>
        <w:jc w:val="both"/>
        <w:rPr>
          <w:rFonts w:cstheme="minorHAnsi"/>
        </w:rPr>
      </w:pPr>
    </w:p>
    <w:p w14:paraId="5A1A37EE" w14:textId="0579DE1C" w:rsidR="00F054AA" w:rsidRDefault="00F054AA" w:rsidP="006254C9">
      <w:pPr>
        <w:spacing w:after="0"/>
        <w:jc w:val="both"/>
        <w:rPr>
          <w:rFonts w:cstheme="minorHAnsi"/>
        </w:rPr>
      </w:pPr>
      <w:r>
        <w:rPr>
          <w:rFonts w:cstheme="minorHAnsi"/>
        </w:rPr>
        <w:t>This var</w:t>
      </w:r>
      <w:r w:rsidR="007F41F2">
        <w:rPr>
          <w:rFonts w:cstheme="minorHAnsi"/>
        </w:rPr>
        <w:t>ies</w:t>
      </w:r>
      <w:r>
        <w:rPr>
          <w:rFonts w:cstheme="minorHAnsi"/>
        </w:rPr>
        <w:t xml:space="preserve"> by country </w:t>
      </w:r>
      <w:r w:rsidR="007F41F2">
        <w:rPr>
          <w:rFonts w:cstheme="minorHAnsi"/>
        </w:rPr>
        <w:t xml:space="preserve">and may be </w:t>
      </w:r>
      <w:r>
        <w:rPr>
          <w:rFonts w:cstheme="minorHAnsi"/>
        </w:rPr>
        <w:t xml:space="preserve">a single line or region-specific lines. If </w:t>
      </w:r>
      <w:r w:rsidR="007F41F2">
        <w:rPr>
          <w:rFonts w:cstheme="minorHAnsi"/>
        </w:rPr>
        <w:t>a</w:t>
      </w:r>
      <w:r>
        <w:rPr>
          <w:rFonts w:cstheme="minorHAnsi"/>
        </w:rPr>
        <w:t xml:space="preserve"> country has </w:t>
      </w:r>
      <w:r w:rsidR="007F41F2">
        <w:rPr>
          <w:rFonts w:cstheme="minorHAnsi"/>
        </w:rPr>
        <w:t xml:space="preserve">multiple </w:t>
      </w:r>
      <w:commentRangeStart w:id="327"/>
      <w:commentRangeStart w:id="328"/>
      <w:r w:rsidR="007F41F2">
        <w:rPr>
          <w:rFonts w:cstheme="minorHAnsi"/>
        </w:rPr>
        <w:t>poverty</w:t>
      </w:r>
      <w:commentRangeEnd w:id="327"/>
      <w:r w:rsidR="007F41F2">
        <w:rPr>
          <w:rStyle w:val="CommentReference"/>
        </w:rPr>
        <w:commentReference w:id="327"/>
      </w:r>
      <w:commentRangeEnd w:id="328"/>
      <w:r w:rsidR="00195473">
        <w:rPr>
          <w:rStyle w:val="CommentReference"/>
        </w:rPr>
        <w:commentReference w:id="328"/>
      </w:r>
      <w:r w:rsidR="007F41F2">
        <w:rPr>
          <w:rFonts w:cstheme="minorHAnsi"/>
        </w:rPr>
        <w:t xml:space="preserve"> lines</w:t>
      </w:r>
      <w:r>
        <w:rPr>
          <w:rFonts w:cstheme="minorHAnsi"/>
        </w:rPr>
        <w:t xml:space="preserve">, </w:t>
      </w:r>
      <w:r w:rsidR="007F41F2">
        <w:rPr>
          <w:rFonts w:cstheme="minorHAnsi"/>
        </w:rPr>
        <w:t xml:space="preserve">Harmonizer can use </w:t>
      </w:r>
      <w:r>
        <w:rPr>
          <w:rFonts w:cstheme="minorHAnsi"/>
        </w:rPr>
        <w:t xml:space="preserve">these lines to infer to SPDEF by selecting </w:t>
      </w:r>
      <w:r w:rsidR="007F41F2">
        <w:rPr>
          <w:rFonts w:cstheme="minorHAnsi"/>
        </w:rPr>
        <w:t>a</w:t>
      </w:r>
      <w:r>
        <w:rPr>
          <w:rFonts w:cstheme="minorHAnsi"/>
        </w:rPr>
        <w:t xml:space="preserve"> reference based on the country</w:t>
      </w:r>
      <w:r w:rsidR="007F41F2">
        <w:rPr>
          <w:rFonts w:cstheme="minorHAnsi"/>
        </w:rPr>
        <w:t>’s</w:t>
      </w:r>
      <w:r>
        <w:rPr>
          <w:rFonts w:cstheme="minorHAnsi"/>
        </w:rPr>
        <w:t xml:space="preserve"> documentation.</w:t>
      </w:r>
    </w:p>
    <w:p w14:paraId="7010288A" w14:textId="77777777" w:rsidR="006254C9" w:rsidRDefault="006254C9" w:rsidP="006254C9">
      <w:pPr>
        <w:spacing w:after="0"/>
        <w:jc w:val="both"/>
        <w:rPr>
          <w:rFonts w:cstheme="minorHAnsi"/>
        </w:rPr>
      </w:pPr>
    </w:p>
    <w:p w14:paraId="1B856008" w14:textId="6163F23A" w:rsidR="006254C9" w:rsidRDefault="006254C9" w:rsidP="006254C9">
      <w:pPr>
        <w:spacing w:after="0"/>
        <w:jc w:val="both"/>
        <w:rPr>
          <w:rFonts w:cstheme="minorHAnsi"/>
        </w:rPr>
      </w:pPr>
      <w:r>
        <w:rPr>
          <w:rFonts w:cstheme="minorHAnsi"/>
        </w:rPr>
        <w:t>The Harmonizer should</w:t>
      </w:r>
      <w:r w:rsidR="007F41F2">
        <w:rPr>
          <w:rFonts w:cstheme="minorHAnsi"/>
        </w:rPr>
        <w:t xml:space="preserve"> strive </w:t>
      </w:r>
      <w:r>
        <w:rPr>
          <w:rFonts w:cstheme="minorHAnsi"/>
        </w:rPr>
        <w:t xml:space="preserve">to </w:t>
      </w:r>
      <w:r w:rsidR="007F41F2">
        <w:rPr>
          <w:rFonts w:cstheme="minorHAnsi"/>
        </w:rPr>
        <w:t xml:space="preserve">include </w:t>
      </w:r>
      <w:r>
        <w:rPr>
          <w:rFonts w:cstheme="minorHAnsi"/>
        </w:rPr>
        <w:t>as much information/comment as reference in the dofile</w:t>
      </w:r>
      <w:r w:rsidR="007F41F2">
        <w:rPr>
          <w:rFonts w:cstheme="minorHAnsi"/>
        </w:rPr>
        <w:t xml:space="preserve"> as references</w:t>
      </w:r>
      <w:r>
        <w:rPr>
          <w:rFonts w:cstheme="minorHAnsi"/>
        </w:rPr>
        <w:t>.</w:t>
      </w:r>
    </w:p>
    <w:p w14:paraId="0FA8CFA1" w14:textId="77777777" w:rsidR="006254C9" w:rsidRDefault="006254C9" w:rsidP="009D3F9C">
      <w:pPr>
        <w:spacing w:after="0"/>
        <w:jc w:val="both"/>
        <w:rPr>
          <w:rFonts w:cstheme="minorHAnsi"/>
        </w:rPr>
      </w:pPr>
    </w:p>
    <w:p w14:paraId="49251C92" w14:textId="19EA39DB" w:rsidR="009D3F9C" w:rsidRPr="009D3F9C" w:rsidRDefault="009D3F9C" w:rsidP="009D3F9C">
      <w:pPr>
        <w:spacing w:after="0"/>
        <w:jc w:val="both"/>
        <w:rPr>
          <w:rFonts w:cstheme="minorHAnsi"/>
          <w:b/>
          <w:bCs/>
        </w:rPr>
      </w:pPr>
      <w:r w:rsidRPr="009D3F9C">
        <w:rPr>
          <w:rFonts w:cstheme="minorHAnsi"/>
          <w:b/>
          <w:bCs/>
        </w:rPr>
        <w:t>pl_ext</w:t>
      </w:r>
    </w:p>
    <w:p w14:paraId="4EF3833C" w14:textId="5A76DE63" w:rsidR="00200222" w:rsidRDefault="00F054AA" w:rsidP="00200222">
      <w:pPr>
        <w:spacing w:after="0"/>
        <w:jc w:val="both"/>
        <w:rPr>
          <w:rFonts w:cstheme="minorHAnsi"/>
        </w:rPr>
      </w:pPr>
      <w:r>
        <w:rPr>
          <w:rFonts w:cstheme="minorHAnsi"/>
        </w:rPr>
        <w:t>This is a c</w:t>
      </w:r>
      <w:r w:rsidR="009D3F9C">
        <w:rPr>
          <w:rFonts w:cstheme="minorHAnsi"/>
        </w:rPr>
        <w:t>ountry-</w:t>
      </w:r>
      <w:r w:rsidR="00F45B6B">
        <w:rPr>
          <w:rFonts w:cstheme="minorHAnsi"/>
        </w:rPr>
        <w:t>specific</w:t>
      </w:r>
      <w:r w:rsidR="009D3F9C">
        <w:rPr>
          <w:rFonts w:cstheme="minorHAnsi"/>
        </w:rPr>
        <w:t xml:space="preserve"> extreme poverty line</w:t>
      </w:r>
      <w:r>
        <w:rPr>
          <w:rFonts w:cstheme="minorHAnsi"/>
        </w:rPr>
        <w:t xml:space="preserve"> and is not </w:t>
      </w:r>
      <w:r w:rsidR="00200222">
        <w:rPr>
          <w:rFonts w:cstheme="minorHAnsi"/>
        </w:rPr>
        <w:t>related</w:t>
      </w:r>
      <w:r>
        <w:rPr>
          <w:rFonts w:cstheme="minorHAnsi"/>
        </w:rPr>
        <w:t xml:space="preserve"> to the international extreme poverty line that is measured in US dollars</w:t>
      </w:r>
      <w:r w:rsidR="009D3F9C">
        <w:rPr>
          <w:rFonts w:cstheme="minorHAnsi"/>
        </w:rPr>
        <w:t xml:space="preserve">. </w:t>
      </w:r>
      <w:r w:rsidR="00200222">
        <w:rPr>
          <w:rFonts w:cstheme="minorHAnsi"/>
        </w:rPr>
        <w:t xml:space="preserve"> This line may be in per capita terms or adult equivalent terms.  </w:t>
      </w:r>
    </w:p>
    <w:p w14:paraId="2E65A1D2" w14:textId="77777777" w:rsidR="007F41F2" w:rsidRDefault="007F41F2" w:rsidP="009D3F9C">
      <w:pPr>
        <w:spacing w:after="0"/>
        <w:jc w:val="both"/>
        <w:rPr>
          <w:rFonts w:cstheme="minorHAnsi"/>
        </w:rPr>
      </w:pPr>
    </w:p>
    <w:p w14:paraId="02F333C5" w14:textId="4E52298E" w:rsidR="009D3F9C" w:rsidRDefault="00E92B0F" w:rsidP="009D3F9C">
      <w:pPr>
        <w:spacing w:after="0"/>
        <w:jc w:val="both"/>
        <w:rPr>
          <w:rFonts w:cstheme="minorHAnsi"/>
        </w:rPr>
      </w:pPr>
      <w:r>
        <w:rPr>
          <w:rFonts w:cstheme="minorHAnsi"/>
        </w:rPr>
        <w:t>On the other hand, a</w:t>
      </w:r>
      <w:r w:rsidR="009D3F9C">
        <w:rPr>
          <w:rFonts w:cstheme="minorHAnsi"/>
        </w:rPr>
        <w:t xml:space="preserve"> country may have several extreme poverty lines</w:t>
      </w:r>
      <w:r w:rsidR="007F41F2">
        <w:rPr>
          <w:rFonts w:cstheme="minorHAnsi"/>
        </w:rPr>
        <w:t xml:space="preserve"> </w:t>
      </w:r>
      <w:r w:rsidR="009D3F9C">
        <w:rPr>
          <w:rFonts w:cstheme="minorHAnsi"/>
        </w:rPr>
        <w:t>that measure different things</w:t>
      </w:r>
      <w:r w:rsidR="007F41F2">
        <w:rPr>
          <w:rFonts w:cstheme="minorHAnsi"/>
        </w:rPr>
        <w:t xml:space="preserve">. Harmonizer must select </w:t>
      </w:r>
      <w:r w:rsidR="009D3F9C">
        <w:rPr>
          <w:rFonts w:cstheme="minorHAnsi"/>
        </w:rPr>
        <w:t>line used to measure extreme poverty</w:t>
      </w:r>
      <w:r w:rsidR="00200222">
        <w:rPr>
          <w:rFonts w:cstheme="minorHAnsi"/>
        </w:rPr>
        <w:t>.</w:t>
      </w:r>
      <w:r w:rsidR="009D3F9C">
        <w:rPr>
          <w:rFonts w:cstheme="minorHAnsi"/>
        </w:rPr>
        <w:t xml:space="preserve"> In some </w:t>
      </w:r>
      <w:r w:rsidR="00F45B6B">
        <w:rPr>
          <w:rFonts w:cstheme="minorHAnsi"/>
        </w:rPr>
        <w:t>countries</w:t>
      </w:r>
      <w:r w:rsidR="009D3F9C">
        <w:rPr>
          <w:rFonts w:cstheme="minorHAnsi"/>
        </w:rPr>
        <w:t xml:space="preserve"> this line is </w:t>
      </w:r>
      <w:r w:rsidR="00F45B6B">
        <w:rPr>
          <w:rFonts w:cstheme="minorHAnsi"/>
        </w:rPr>
        <w:t>equivalent</w:t>
      </w:r>
      <w:r w:rsidR="009D3F9C">
        <w:rPr>
          <w:rFonts w:cstheme="minorHAnsi"/>
        </w:rPr>
        <w:t xml:space="preserve"> to the food poverty line</w:t>
      </w:r>
      <w:r w:rsidR="007F41F2">
        <w:rPr>
          <w:rFonts w:cstheme="minorHAnsi"/>
        </w:rPr>
        <w:t xml:space="preserve"> or </w:t>
      </w:r>
      <w:r w:rsidR="00200222">
        <w:rPr>
          <w:rFonts w:cstheme="minorHAnsi"/>
        </w:rPr>
        <w:t xml:space="preserve">may be a </w:t>
      </w:r>
      <w:r w:rsidR="007F41F2">
        <w:rPr>
          <w:rFonts w:cstheme="minorHAnsi"/>
        </w:rPr>
        <w:t>different</w:t>
      </w:r>
      <w:r w:rsidR="00200222">
        <w:rPr>
          <w:rFonts w:cstheme="minorHAnsi"/>
        </w:rPr>
        <w:t xml:space="preserve"> type of line</w:t>
      </w:r>
      <w:r w:rsidR="009D3F9C">
        <w:rPr>
          <w:rFonts w:cstheme="minorHAnsi"/>
        </w:rPr>
        <w:t>.</w:t>
      </w:r>
    </w:p>
    <w:p w14:paraId="4D8388B4" w14:textId="6F12E765" w:rsidR="00A205DA" w:rsidRDefault="00A205DA" w:rsidP="00A205DA">
      <w:pPr>
        <w:pStyle w:val="NoSpacing"/>
        <w:spacing w:line="259" w:lineRule="auto"/>
        <w:jc w:val="both"/>
        <w:rPr>
          <w:rFonts w:asciiTheme="minorHAnsi" w:hAnsiTheme="minorHAnsi" w:cstheme="minorHAnsi"/>
        </w:rPr>
      </w:pPr>
    </w:p>
    <w:p w14:paraId="0099B9CC" w14:textId="15049449" w:rsidR="001A5763" w:rsidRDefault="001A5763" w:rsidP="00A205DA">
      <w:pPr>
        <w:pStyle w:val="NoSpacing"/>
        <w:spacing w:line="259" w:lineRule="auto"/>
        <w:jc w:val="both"/>
        <w:rPr>
          <w:rFonts w:asciiTheme="minorHAnsi" w:hAnsiTheme="minorHAnsi" w:cstheme="minorHAnsi"/>
        </w:rPr>
      </w:pPr>
    </w:p>
    <w:p w14:paraId="6BB98344" w14:textId="77777777" w:rsidR="001A5763" w:rsidRDefault="001A5763" w:rsidP="00A205DA">
      <w:pPr>
        <w:pStyle w:val="NoSpacing"/>
        <w:spacing w:line="259" w:lineRule="auto"/>
        <w:jc w:val="both"/>
        <w:rPr>
          <w:rFonts w:asciiTheme="minorHAnsi" w:hAnsiTheme="minorHAnsi" w:cstheme="minorHAnsi"/>
        </w:rPr>
      </w:pPr>
    </w:p>
    <w:tbl>
      <w:tblPr>
        <w:tblStyle w:val="TableGrid"/>
        <w:tblW w:w="0" w:type="auto"/>
        <w:jc w:val="center"/>
        <w:shd w:val="clear" w:color="auto" w:fill="BFBFBF" w:themeFill="background1" w:themeFillShade="BF"/>
        <w:tblLook w:val="04A0" w:firstRow="1" w:lastRow="0" w:firstColumn="1" w:lastColumn="0" w:noHBand="0" w:noVBand="1"/>
      </w:tblPr>
      <w:tblGrid>
        <w:gridCol w:w="7920"/>
      </w:tblGrid>
      <w:tr w:rsidR="00A205DA" w:rsidRPr="00A205DA" w14:paraId="6BB0F0F3" w14:textId="77777777">
        <w:trPr>
          <w:jc w:val="center"/>
        </w:trPr>
        <w:tc>
          <w:tcPr>
            <w:tcW w:w="7920" w:type="dxa"/>
            <w:shd w:val="clear" w:color="auto" w:fill="BFBFBF" w:themeFill="background1" w:themeFillShade="BF"/>
          </w:tcPr>
          <w:p w14:paraId="4A20439F" w14:textId="77777777" w:rsidR="00A205DA" w:rsidRPr="00A205DA" w:rsidRDefault="00A205DA">
            <w:pPr>
              <w:jc w:val="center"/>
              <w:rPr>
                <w:rFonts w:cstheme="minorHAnsi"/>
                <w:b/>
                <w:color w:val="000000" w:themeColor="text1"/>
              </w:rPr>
            </w:pPr>
            <w:r w:rsidRPr="00A205DA">
              <w:rPr>
                <w:rFonts w:cstheme="minorHAnsi"/>
                <w:b/>
                <w:color w:val="000000" w:themeColor="text1"/>
              </w:rPr>
              <w:t>The consumption and poverty lines variables are monetary variables expressed at current prices in the local currency unit (LCU).</w:t>
            </w:r>
          </w:p>
          <w:p w14:paraId="56E0DAB3" w14:textId="77777777" w:rsidR="00A205DA" w:rsidRPr="00A205DA" w:rsidRDefault="00A205DA">
            <w:pPr>
              <w:pStyle w:val="NoSpacing"/>
              <w:spacing w:line="259" w:lineRule="auto"/>
              <w:jc w:val="center"/>
              <w:rPr>
                <w:rFonts w:asciiTheme="minorHAnsi" w:hAnsiTheme="minorHAnsi" w:cstheme="minorHAnsi"/>
                <w:b/>
                <w:szCs w:val="22"/>
                <w:lang w:val="en-GB" w:eastAsia="it-IT"/>
              </w:rPr>
            </w:pPr>
            <w:r w:rsidRPr="00A205DA">
              <w:rPr>
                <w:rFonts w:asciiTheme="minorHAnsi" w:hAnsiTheme="minorHAnsi" w:cstheme="minorHAnsi"/>
                <w:b/>
                <w:szCs w:val="22"/>
                <w:lang w:val="en-GB" w:eastAsia="it-IT"/>
              </w:rPr>
              <w:t>Because of the different time references by country, the Harmonizer must annualize all consumption and poverty line variables expressed in LCU.</w:t>
            </w:r>
          </w:p>
          <w:p w14:paraId="04DDE5DF" w14:textId="77777777" w:rsidR="00A205DA" w:rsidRDefault="00A205DA">
            <w:pPr>
              <w:pStyle w:val="NoSpacing"/>
              <w:spacing w:line="259" w:lineRule="auto"/>
              <w:jc w:val="center"/>
              <w:rPr>
                <w:rFonts w:asciiTheme="minorHAnsi" w:hAnsiTheme="minorHAnsi" w:cstheme="minorHAnsi"/>
                <w:szCs w:val="22"/>
              </w:rPr>
            </w:pPr>
            <w:r w:rsidRPr="001A4551">
              <w:rPr>
                <w:rFonts w:asciiTheme="minorHAnsi" w:hAnsiTheme="minorHAnsi" w:cstheme="minorHAnsi"/>
                <w:b/>
                <w:bCs/>
                <w:szCs w:val="22"/>
              </w:rPr>
              <w:t xml:space="preserve">The welfare* variables are all per capita </w:t>
            </w:r>
            <w:commentRangeStart w:id="329"/>
            <w:r w:rsidRPr="001A4551">
              <w:rPr>
                <w:rFonts w:asciiTheme="minorHAnsi" w:hAnsiTheme="minorHAnsi" w:cstheme="minorHAnsi"/>
                <w:b/>
                <w:bCs/>
                <w:szCs w:val="22"/>
              </w:rPr>
              <w:t>based</w:t>
            </w:r>
            <w:commentRangeEnd w:id="329"/>
            <w:r w:rsidRPr="001A4551">
              <w:rPr>
                <w:rStyle w:val="CommentReference"/>
                <w:rFonts w:asciiTheme="minorHAnsi" w:hAnsiTheme="minorHAnsi" w:cstheme="minorHAnsi"/>
                <w:b/>
                <w:bCs/>
                <w:sz w:val="22"/>
                <w:szCs w:val="22"/>
              </w:rPr>
              <w:commentReference w:id="329"/>
            </w:r>
            <w:r w:rsidRPr="00A205DA">
              <w:rPr>
                <w:rFonts w:asciiTheme="minorHAnsi" w:hAnsiTheme="minorHAnsi" w:cstheme="minorHAnsi"/>
                <w:szCs w:val="22"/>
              </w:rPr>
              <w:t xml:space="preserve">. </w:t>
            </w:r>
          </w:p>
          <w:p w14:paraId="52CF099F" w14:textId="6F6E8253" w:rsidR="00A205DA" w:rsidRPr="00A205DA" w:rsidRDefault="00A205DA">
            <w:pPr>
              <w:pStyle w:val="NoSpacing"/>
              <w:spacing w:line="259" w:lineRule="auto"/>
              <w:jc w:val="center"/>
              <w:rPr>
                <w:rFonts w:asciiTheme="minorHAnsi" w:hAnsiTheme="minorHAnsi" w:cstheme="minorHAnsi"/>
                <w:szCs w:val="22"/>
              </w:rPr>
            </w:pPr>
            <w:r w:rsidRPr="00A205DA">
              <w:rPr>
                <w:rFonts w:asciiTheme="minorHAnsi" w:hAnsiTheme="minorHAnsi" w:cstheme="minorHAnsi"/>
                <w:b/>
                <w:bCs/>
                <w:szCs w:val="22"/>
              </w:rPr>
              <w:t xml:space="preserve">The variables </w:t>
            </w:r>
            <w:r>
              <w:rPr>
                <w:rFonts w:asciiTheme="minorHAnsi" w:hAnsiTheme="minorHAnsi" w:cstheme="minorHAnsi"/>
                <w:b/>
                <w:bCs/>
                <w:szCs w:val="22"/>
              </w:rPr>
              <w:t xml:space="preserve">WELFARE, WELFARENOM, </w:t>
            </w:r>
            <w:r w:rsidRPr="00A205DA">
              <w:rPr>
                <w:rFonts w:asciiTheme="minorHAnsi" w:hAnsiTheme="minorHAnsi" w:cstheme="minorHAnsi"/>
                <w:b/>
                <w:bCs/>
                <w:szCs w:val="22"/>
              </w:rPr>
              <w:t xml:space="preserve">and </w:t>
            </w:r>
            <w:r>
              <w:rPr>
                <w:rFonts w:asciiTheme="minorHAnsi" w:hAnsiTheme="minorHAnsi" w:cstheme="minorHAnsi"/>
                <w:b/>
                <w:bCs/>
                <w:szCs w:val="22"/>
              </w:rPr>
              <w:t>WELFAREDEF</w:t>
            </w:r>
            <w:r w:rsidRPr="00A205DA">
              <w:rPr>
                <w:rFonts w:asciiTheme="minorHAnsi" w:hAnsiTheme="minorHAnsi" w:cstheme="minorHAnsi"/>
                <w:b/>
                <w:bCs/>
                <w:szCs w:val="22"/>
              </w:rPr>
              <w:t xml:space="preserve"> have to be in the same welfare type (either income, consumption or expenditure) and two of thes</w:t>
            </w:r>
            <w:r w:rsidR="001A4551">
              <w:rPr>
                <w:rFonts w:asciiTheme="minorHAnsi" w:hAnsiTheme="minorHAnsi" w:cstheme="minorHAnsi"/>
                <w:b/>
                <w:bCs/>
                <w:szCs w:val="22"/>
              </w:rPr>
              <w:t>e</w:t>
            </w:r>
            <w:r w:rsidRPr="00A205DA">
              <w:rPr>
                <w:rFonts w:asciiTheme="minorHAnsi" w:hAnsiTheme="minorHAnsi" w:cstheme="minorHAnsi"/>
                <w:b/>
                <w:bCs/>
                <w:szCs w:val="22"/>
              </w:rPr>
              <w:t xml:space="preserve"> three welfare aggregates will be the same.</w:t>
            </w:r>
          </w:p>
        </w:tc>
      </w:tr>
    </w:tbl>
    <w:p w14:paraId="7E189275" w14:textId="77777777" w:rsidR="00A205DA" w:rsidRDefault="00A205DA" w:rsidP="00A205DA">
      <w:pPr>
        <w:pStyle w:val="NoSpacing"/>
        <w:spacing w:line="259" w:lineRule="auto"/>
        <w:jc w:val="both"/>
        <w:rPr>
          <w:rFonts w:asciiTheme="minorHAnsi" w:hAnsiTheme="minorHAnsi" w:cstheme="minorHAnsi"/>
        </w:rPr>
      </w:pPr>
    </w:p>
    <w:p w14:paraId="719B6F64" w14:textId="2B7E8CD6" w:rsidR="005378AE" w:rsidRDefault="00212889" w:rsidP="009D3F9C">
      <w:pPr>
        <w:spacing w:after="0"/>
        <w:jc w:val="both"/>
        <w:rPr>
          <w:rFonts w:cstheme="minorHAnsi"/>
          <w:b/>
          <w:bCs/>
        </w:rPr>
      </w:pPr>
      <w:r>
        <w:rPr>
          <w:rFonts w:cstheme="minorHAnsi"/>
          <w:b/>
          <w:bCs/>
        </w:rPr>
        <w:t>welfare</w:t>
      </w:r>
    </w:p>
    <w:p w14:paraId="5D094D63" w14:textId="6FD10BCC" w:rsidR="00301A34" w:rsidRDefault="00A36DEC" w:rsidP="009D3F9C">
      <w:pPr>
        <w:spacing w:after="0"/>
        <w:jc w:val="both"/>
        <w:rPr>
          <w:rFonts w:cstheme="minorHAnsi"/>
          <w:lang w:val="en-GB" w:eastAsia="it-IT"/>
        </w:rPr>
      </w:pPr>
      <w:r>
        <w:rPr>
          <w:rFonts w:cstheme="minorHAnsi"/>
          <w:lang w:val="en-GB" w:eastAsia="it-IT"/>
        </w:rPr>
        <w:t xml:space="preserve">This is the welfare aggregate </w:t>
      </w:r>
      <w:r w:rsidR="00C41137">
        <w:rPr>
          <w:rFonts w:cstheme="minorHAnsi"/>
          <w:lang w:val="en-GB" w:eastAsia="it-IT"/>
        </w:rPr>
        <w:t>provided to</w:t>
      </w:r>
      <w:r w:rsidR="001A4551">
        <w:rPr>
          <w:rFonts w:cstheme="minorHAnsi"/>
          <w:lang w:val="en-GB" w:eastAsia="it-IT"/>
        </w:rPr>
        <w:t xml:space="preserve"> </w:t>
      </w:r>
      <w:r w:rsidR="00C41137">
        <w:rPr>
          <w:rFonts w:cstheme="minorHAnsi"/>
          <w:lang w:val="en-GB" w:eastAsia="it-IT"/>
        </w:rPr>
        <w:t xml:space="preserve"> </w:t>
      </w:r>
      <w:hyperlink r:id="rId41" w:history="1">
        <w:r w:rsidR="003207C2" w:rsidRPr="00077C00">
          <w:rPr>
            <w:rStyle w:val="Hyperlink"/>
            <w:rFonts w:cstheme="minorHAnsi"/>
            <w:lang w:val="en-GB" w:eastAsia="it-IT"/>
          </w:rPr>
          <w:t>https://pip.worldbank.org/home</w:t>
        </w:r>
      </w:hyperlink>
      <w:r w:rsidR="001A4551">
        <w:rPr>
          <w:rStyle w:val="Hyperlink"/>
          <w:rFonts w:cstheme="minorHAnsi"/>
          <w:lang w:val="en-GB" w:eastAsia="it-IT"/>
        </w:rPr>
        <w:t xml:space="preserve"> </w:t>
      </w:r>
      <w:r w:rsidR="00C41137" w:rsidRPr="001A4551">
        <w:rPr>
          <w:rStyle w:val="Hyperlink"/>
          <w:rFonts w:cstheme="minorHAnsi"/>
          <w:color w:val="000000" w:themeColor="text1"/>
          <w:u w:val="none"/>
          <w:lang w:val="en-GB" w:eastAsia="it-IT"/>
        </w:rPr>
        <w:t>a</w:t>
      </w:r>
      <w:r w:rsidR="00C41137" w:rsidRPr="001A4551">
        <w:rPr>
          <w:rStyle w:val="Hyperlink"/>
          <w:color w:val="000000" w:themeColor="text1"/>
          <w:u w:val="none"/>
          <w:lang w:val="en-GB" w:eastAsia="it-IT"/>
        </w:rPr>
        <w:t>s an input into the estimation of</w:t>
      </w:r>
      <w:r w:rsidR="00C41137" w:rsidRPr="001A4551">
        <w:rPr>
          <w:rStyle w:val="Hyperlink"/>
          <w:color w:val="000000" w:themeColor="text1"/>
          <w:lang w:val="en-GB" w:eastAsia="it-IT"/>
        </w:rPr>
        <w:t xml:space="preserve"> </w:t>
      </w:r>
      <w:r>
        <w:rPr>
          <w:rFonts w:cstheme="minorHAnsi"/>
          <w:lang w:val="en-GB" w:eastAsia="it-IT"/>
        </w:rPr>
        <w:t xml:space="preserve">international poverty. </w:t>
      </w:r>
    </w:p>
    <w:p w14:paraId="49D61722" w14:textId="77777777" w:rsidR="00C41137" w:rsidRDefault="00C41137" w:rsidP="0029376B">
      <w:pPr>
        <w:spacing w:after="0"/>
        <w:jc w:val="both"/>
        <w:rPr>
          <w:rFonts w:cstheme="minorHAnsi"/>
          <w:b/>
          <w:bCs/>
        </w:rPr>
      </w:pPr>
    </w:p>
    <w:p w14:paraId="7FE6F372" w14:textId="1175F099" w:rsidR="00212889" w:rsidRDefault="00212889" w:rsidP="0029376B">
      <w:pPr>
        <w:spacing w:after="0"/>
        <w:rPr>
          <w:rFonts w:cstheme="minorHAnsi"/>
          <w:b/>
          <w:bCs/>
        </w:rPr>
      </w:pPr>
      <w:r>
        <w:rPr>
          <w:rFonts w:cstheme="minorHAnsi"/>
          <w:b/>
          <w:bCs/>
        </w:rPr>
        <w:t>welfarenom</w:t>
      </w:r>
    </w:p>
    <w:p w14:paraId="04027F0E" w14:textId="41BE949C" w:rsidR="0029376B" w:rsidRDefault="006254C9" w:rsidP="0029376B">
      <w:pPr>
        <w:spacing w:after="0"/>
        <w:rPr>
          <w:rFonts w:cstheme="minorHAnsi"/>
        </w:rPr>
      </w:pPr>
      <w:r w:rsidRPr="006254C9">
        <w:rPr>
          <w:rFonts w:cstheme="minorHAnsi"/>
        </w:rPr>
        <w:t xml:space="preserve">This is the welfare aggregate </w:t>
      </w:r>
      <w:r w:rsidR="003207C2">
        <w:rPr>
          <w:rFonts w:cstheme="minorHAnsi"/>
        </w:rPr>
        <w:t>measured in nominal terms--</w:t>
      </w:r>
      <w:r w:rsidRPr="006254C9">
        <w:rPr>
          <w:rFonts w:cstheme="minorHAnsi"/>
        </w:rPr>
        <w:t xml:space="preserve">before any spatial and/or temporal price adjustment. </w:t>
      </w:r>
    </w:p>
    <w:p w14:paraId="1BF0C4CC" w14:textId="77777777" w:rsidR="00A205DA" w:rsidRDefault="00A205DA" w:rsidP="0029376B">
      <w:pPr>
        <w:spacing w:after="0"/>
        <w:rPr>
          <w:rFonts w:cstheme="minorHAnsi"/>
          <w:b/>
          <w:bCs/>
        </w:rPr>
      </w:pPr>
    </w:p>
    <w:p w14:paraId="230E7638" w14:textId="1A16B8F3" w:rsidR="0029376B" w:rsidRDefault="0029376B" w:rsidP="0029376B">
      <w:pPr>
        <w:spacing w:after="0"/>
        <w:rPr>
          <w:rFonts w:cstheme="minorHAnsi"/>
          <w:b/>
          <w:bCs/>
        </w:rPr>
      </w:pPr>
      <w:r w:rsidRPr="0029376B">
        <w:rPr>
          <w:rFonts w:cstheme="minorHAnsi"/>
          <w:b/>
          <w:bCs/>
        </w:rPr>
        <w:t>welfaredef</w:t>
      </w:r>
    </w:p>
    <w:p w14:paraId="59D163F6" w14:textId="1B0D4864" w:rsidR="00200222" w:rsidRDefault="00200222" w:rsidP="001A4551">
      <w:pPr>
        <w:spacing w:after="0"/>
        <w:jc w:val="both"/>
        <w:rPr>
          <w:rFonts w:cstheme="minorHAnsi"/>
        </w:rPr>
      </w:pPr>
      <w:r w:rsidRPr="006254C9">
        <w:rPr>
          <w:rFonts w:cstheme="minorHAnsi"/>
        </w:rPr>
        <w:t xml:space="preserve">This is the welfare aggregate </w:t>
      </w:r>
      <w:r w:rsidR="001A4551" w:rsidRPr="001A4551">
        <w:rPr>
          <w:rFonts w:cstheme="minorHAnsi"/>
          <w:lang w:val="en-GB" w:eastAsia="it-IT"/>
        </w:rPr>
        <w:t>spatially deflated (spatial or within year inflation adjustment).</w:t>
      </w:r>
      <w:r w:rsidRPr="006254C9">
        <w:rPr>
          <w:rFonts w:cstheme="minorHAnsi"/>
        </w:rPr>
        <w:t xml:space="preserve"> </w:t>
      </w:r>
    </w:p>
    <w:p w14:paraId="0FE44A76" w14:textId="77777777" w:rsidR="0029376B" w:rsidRPr="0029376B" w:rsidRDefault="0029376B" w:rsidP="0029376B">
      <w:pPr>
        <w:spacing w:after="0"/>
        <w:rPr>
          <w:rFonts w:cstheme="minorHAnsi"/>
          <w:b/>
          <w:bCs/>
        </w:rPr>
      </w:pPr>
    </w:p>
    <w:p w14:paraId="7CDA0C72" w14:textId="71795AD6" w:rsidR="0029376B" w:rsidRDefault="0029376B" w:rsidP="0029376B">
      <w:pPr>
        <w:spacing w:after="0"/>
        <w:rPr>
          <w:rFonts w:cstheme="minorHAnsi"/>
          <w:b/>
          <w:bCs/>
        </w:rPr>
      </w:pPr>
      <w:r w:rsidRPr="0029376B">
        <w:rPr>
          <w:rFonts w:cstheme="minorHAnsi"/>
          <w:b/>
          <w:bCs/>
        </w:rPr>
        <w:t>welfaretype</w:t>
      </w:r>
    </w:p>
    <w:p w14:paraId="63CDEFD0" w14:textId="09E55674" w:rsidR="005612EC" w:rsidRDefault="0029376B" w:rsidP="0029376B">
      <w:pPr>
        <w:spacing w:after="0"/>
        <w:jc w:val="both"/>
        <w:rPr>
          <w:rFonts w:cstheme="minorHAnsi"/>
        </w:rPr>
      </w:pPr>
      <w:r>
        <w:rPr>
          <w:rFonts w:cstheme="minorHAnsi"/>
        </w:rPr>
        <w:t xml:space="preserve">This a </w:t>
      </w:r>
      <w:r w:rsidR="001A4551">
        <w:rPr>
          <w:rFonts w:cstheme="minorHAnsi"/>
        </w:rPr>
        <w:t xml:space="preserve">string </w:t>
      </w:r>
      <w:r w:rsidR="005612EC">
        <w:rPr>
          <w:rFonts w:cstheme="minorHAnsi"/>
        </w:rPr>
        <w:t>3</w:t>
      </w:r>
      <w:r w:rsidRPr="0029376B">
        <w:rPr>
          <w:rFonts w:cstheme="minorHAnsi"/>
        </w:rPr>
        <w:t>-letter variable name (</w:t>
      </w:r>
      <w:r w:rsidR="005612EC">
        <w:rPr>
          <w:rFonts w:cstheme="minorHAnsi"/>
        </w:rPr>
        <w:t>INC, CONS, EXP)</w:t>
      </w:r>
      <w:r w:rsidRPr="0029376B">
        <w:rPr>
          <w:rFonts w:cstheme="minorHAnsi"/>
        </w:rPr>
        <w:t>.</w:t>
      </w:r>
      <w:r>
        <w:rPr>
          <w:rFonts w:cstheme="minorHAnsi"/>
        </w:rPr>
        <w:t xml:space="preserve"> It </w:t>
      </w:r>
      <w:r w:rsidRPr="0029376B">
        <w:rPr>
          <w:rFonts w:cstheme="minorHAnsi"/>
        </w:rPr>
        <w:t xml:space="preserve">specifies the type of </w:t>
      </w:r>
      <w:r w:rsidR="005612EC">
        <w:rPr>
          <w:rFonts w:cstheme="minorHAnsi"/>
        </w:rPr>
        <w:t xml:space="preserve">welfare used by the country for its poverty measurement. </w:t>
      </w:r>
    </w:p>
    <w:p w14:paraId="285B0332" w14:textId="06EDAF98" w:rsidR="001A4551" w:rsidRPr="001A4551" w:rsidRDefault="001A4551" w:rsidP="001A4551">
      <w:pPr>
        <w:spacing w:after="0"/>
        <w:ind w:left="720"/>
        <w:rPr>
          <w:rFonts w:cstheme="minorHAnsi"/>
          <w:i/>
          <w:iCs/>
        </w:rPr>
      </w:pPr>
      <w:r w:rsidRPr="001A4551">
        <w:rPr>
          <w:rFonts w:cstheme="minorHAnsi"/>
          <w:i/>
          <w:iCs/>
        </w:rPr>
        <w:t>INC=income</w:t>
      </w:r>
    </w:p>
    <w:p w14:paraId="469660D7" w14:textId="72B2C0C2" w:rsidR="001A4551" w:rsidRPr="001A4551" w:rsidRDefault="001A4551" w:rsidP="001A4551">
      <w:pPr>
        <w:spacing w:after="0"/>
        <w:ind w:left="720"/>
        <w:rPr>
          <w:rFonts w:cstheme="minorHAnsi"/>
          <w:i/>
          <w:iCs/>
        </w:rPr>
      </w:pPr>
      <w:r w:rsidRPr="001A4551">
        <w:rPr>
          <w:rFonts w:cstheme="minorHAnsi"/>
          <w:i/>
          <w:iCs/>
        </w:rPr>
        <w:t>CONS=consumption</w:t>
      </w:r>
    </w:p>
    <w:p w14:paraId="6E0E6060" w14:textId="2A944CF2" w:rsidR="0029376B" w:rsidRPr="001A4551" w:rsidRDefault="001A4551" w:rsidP="001A4551">
      <w:pPr>
        <w:spacing w:after="0"/>
        <w:ind w:left="720"/>
        <w:rPr>
          <w:rFonts w:cstheme="minorHAnsi"/>
          <w:i/>
          <w:iCs/>
        </w:rPr>
      </w:pPr>
      <w:r w:rsidRPr="001A4551">
        <w:rPr>
          <w:rFonts w:cstheme="minorHAnsi"/>
          <w:i/>
          <w:iCs/>
        </w:rPr>
        <w:t>EXP=expenditure</w:t>
      </w:r>
    </w:p>
    <w:p w14:paraId="2B3A75D4" w14:textId="77777777" w:rsidR="001A4551" w:rsidRDefault="001A4551" w:rsidP="001A4551">
      <w:pPr>
        <w:spacing w:after="0"/>
        <w:rPr>
          <w:rFonts w:cstheme="minorHAnsi"/>
          <w:b/>
          <w:bCs/>
        </w:rPr>
      </w:pPr>
    </w:p>
    <w:p w14:paraId="541C63E7" w14:textId="1E2A80CA" w:rsidR="0029376B" w:rsidRDefault="001A5763" w:rsidP="004C56EF">
      <w:pPr>
        <w:rPr>
          <w:rFonts w:cstheme="minorHAnsi"/>
          <w:b/>
          <w:bCs/>
        </w:rPr>
      </w:pPr>
      <w:r>
        <w:rPr>
          <w:rFonts w:cstheme="minorHAnsi"/>
          <w:b/>
          <w:bCs/>
        </w:rPr>
        <w:br w:type="page"/>
      </w:r>
      <w:r w:rsidR="0029376B">
        <w:rPr>
          <w:rFonts w:cstheme="minorHAnsi"/>
          <w:b/>
          <w:bCs/>
        </w:rPr>
        <w:t>w</w:t>
      </w:r>
      <w:r w:rsidR="0029376B" w:rsidRPr="0029376B">
        <w:rPr>
          <w:rFonts w:cstheme="minorHAnsi"/>
          <w:b/>
          <w:bCs/>
        </w:rPr>
        <w:t>elfshprosperity</w:t>
      </w:r>
    </w:p>
    <w:p w14:paraId="53660210" w14:textId="688A8E90" w:rsidR="001A4551" w:rsidRPr="001A4551" w:rsidRDefault="001A4551" w:rsidP="0029376B">
      <w:pPr>
        <w:spacing w:after="0"/>
        <w:rPr>
          <w:rFonts w:cstheme="minorHAnsi"/>
        </w:rPr>
      </w:pPr>
      <w:r w:rsidRPr="001A4551">
        <w:rPr>
          <w:rFonts w:cstheme="minorHAnsi"/>
        </w:rPr>
        <w:t>This is the welfare variable used to compute the shared prosperity indicator. This variable is either the same as WELFARE (if same welfare aggregate is used for poverty and shared prosperity) or different if a different welfare aggregate is used for shared prosperity).</w:t>
      </w:r>
    </w:p>
    <w:p w14:paraId="288CADDD" w14:textId="77777777" w:rsidR="001A4551" w:rsidRPr="0029376B" w:rsidRDefault="001A4551" w:rsidP="0029376B">
      <w:pPr>
        <w:spacing w:after="0"/>
        <w:rPr>
          <w:rFonts w:cstheme="minorHAnsi"/>
          <w:b/>
          <w:bCs/>
        </w:rPr>
      </w:pPr>
    </w:p>
    <w:p w14:paraId="603183BC" w14:textId="77777777" w:rsidR="0029376B" w:rsidRPr="0029376B" w:rsidRDefault="0029376B" w:rsidP="0029376B">
      <w:pPr>
        <w:spacing w:after="0"/>
        <w:rPr>
          <w:rFonts w:cstheme="minorHAnsi"/>
          <w:b/>
          <w:bCs/>
        </w:rPr>
      </w:pPr>
      <w:r w:rsidRPr="0029376B">
        <w:rPr>
          <w:rFonts w:cstheme="minorHAnsi"/>
          <w:b/>
          <w:bCs/>
        </w:rPr>
        <w:t>welfshprtype</w:t>
      </w:r>
    </w:p>
    <w:p w14:paraId="7682CAAD" w14:textId="50917AC4" w:rsidR="0029376B" w:rsidRPr="005612EC" w:rsidRDefault="0029376B" w:rsidP="0029376B">
      <w:pPr>
        <w:spacing w:after="0"/>
        <w:rPr>
          <w:rFonts w:cstheme="minorHAnsi"/>
          <w:b/>
          <w:bCs/>
          <w:color w:val="0000FF"/>
        </w:rPr>
      </w:pPr>
      <w:r w:rsidRPr="005612EC">
        <w:rPr>
          <w:rFonts w:cstheme="minorHAnsi"/>
          <w:b/>
          <w:bCs/>
          <w:color w:val="0000FF"/>
        </w:rPr>
        <w:t>See WELFARETYPE</w:t>
      </w:r>
      <w:r w:rsidR="005612EC" w:rsidRPr="005612EC">
        <w:rPr>
          <w:rFonts w:cstheme="minorHAnsi"/>
          <w:b/>
          <w:bCs/>
          <w:color w:val="0000FF"/>
        </w:rPr>
        <w:t xml:space="preserve"> for </w:t>
      </w:r>
      <w:r w:rsidR="006254C9">
        <w:rPr>
          <w:rFonts w:cstheme="minorHAnsi"/>
          <w:b/>
          <w:bCs/>
          <w:color w:val="0000FF"/>
        </w:rPr>
        <w:t>definition</w:t>
      </w:r>
      <w:r w:rsidR="005612EC" w:rsidRPr="005612EC">
        <w:rPr>
          <w:rFonts w:cstheme="minorHAnsi"/>
          <w:b/>
          <w:bCs/>
          <w:color w:val="0000FF"/>
        </w:rPr>
        <w:t>.</w:t>
      </w:r>
    </w:p>
    <w:p w14:paraId="25218B26" w14:textId="77777777" w:rsidR="005612EC" w:rsidRDefault="005612EC" w:rsidP="0029376B">
      <w:pPr>
        <w:spacing w:after="0"/>
        <w:rPr>
          <w:rFonts w:cstheme="minorHAnsi"/>
          <w:b/>
          <w:bCs/>
        </w:rPr>
      </w:pPr>
    </w:p>
    <w:p w14:paraId="6697B5EF" w14:textId="6DCE79BF" w:rsidR="0029376B" w:rsidRPr="0029376B" w:rsidRDefault="0029376B" w:rsidP="0029376B">
      <w:pPr>
        <w:spacing w:after="0"/>
        <w:rPr>
          <w:rFonts w:cstheme="minorHAnsi"/>
          <w:b/>
          <w:bCs/>
        </w:rPr>
      </w:pPr>
      <w:r w:rsidRPr="0029376B">
        <w:rPr>
          <w:rFonts w:cstheme="minorHAnsi"/>
          <w:b/>
          <w:bCs/>
        </w:rPr>
        <w:t>welfareother</w:t>
      </w:r>
    </w:p>
    <w:p w14:paraId="3ADB6FBB" w14:textId="05B3D7CD" w:rsidR="001A4551" w:rsidRPr="001A4551" w:rsidRDefault="001A4551" w:rsidP="001A4551">
      <w:pPr>
        <w:spacing w:after="0"/>
        <w:jc w:val="both"/>
        <w:rPr>
          <w:rFonts w:cstheme="minorHAnsi"/>
        </w:rPr>
      </w:pPr>
      <w:r w:rsidRPr="001A4551">
        <w:rPr>
          <w:rFonts w:cstheme="minorHAnsi"/>
        </w:rPr>
        <w:t>This is the welfare aggregate in the data file if a different welfare type is used from the variables WEFLARE, WELFARENOM,</w:t>
      </w:r>
      <w:r>
        <w:rPr>
          <w:rFonts w:cstheme="minorHAnsi"/>
        </w:rPr>
        <w:t xml:space="preserve"> and</w:t>
      </w:r>
      <w:r w:rsidRPr="001A4551">
        <w:rPr>
          <w:rFonts w:cstheme="minorHAnsi"/>
        </w:rPr>
        <w:t xml:space="preserve"> WELFAREDEF. For example, if consumption is used for </w:t>
      </w:r>
      <w:r w:rsidRPr="00EC7FA4">
        <w:rPr>
          <w:rFonts w:cstheme="minorHAnsi"/>
        </w:rPr>
        <w:t>WEFLARE, WELFARENOM,</w:t>
      </w:r>
      <w:r>
        <w:rPr>
          <w:rFonts w:cstheme="minorHAnsi"/>
        </w:rPr>
        <w:t xml:space="preserve"> and</w:t>
      </w:r>
      <w:r w:rsidRPr="00EC7FA4">
        <w:rPr>
          <w:rFonts w:cstheme="minorHAnsi"/>
        </w:rPr>
        <w:t xml:space="preserve"> WELFAREDEF</w:t>
      </w:r>
      <w:r w:rsidRPr="001A4551">
        <w:rPr>
          <w:rFonts w:cstheme="minorHAnsi"/>
        </w:rPr>
        <w:t xml:space="preserve"> but income also exists, it could be included here. </w:t>
      </w:r>
    </w:p>
    <w:p w14:paraId="3754B7CC" w14:textId="77777777" w:rsidR="001A4551" w:rsidRDefault="001A4551" w:rsidP="0029376B">
      <w:pPr>
        <w:spacing w:after="0"/>
        <w:rPr>
          <w:rFonts w:cstheme="minorHAnsi"/>
          <w:b/>
          <w:bCs/>
        </w:rPr>
      </w:pPr>
    </w:p>
    <w:p w14:paraId="7EF4496E" w14:textId="71031B90" w:rsidR="00F95548" w:rsidRDefault="0029376B" w:rsidP="0029376B">
      <w:pPr>
        <w:spacing w:after="0"/>
        <w:rPr>
          <w:rFonts w:cstheme="minorHAnsi"/>
          <w:b/>
          <w:bCs/>
        </w:rPr>
      </w:pPr>
      <w:r w:rsidRPr="0029376B">
        <w:rPr>
          <w:rFonts w:cstheme="minorHAnsi"/>
          <w:b/>
          <w:bCs/>
        </w:rPr>
        <w:t>welfareothertype</w:t>
      </w:r>
    </w:p>
    <w:p w14:paraId="76F2B7BE" w14:textId="77777777" w:rsidR="00F95548" w:rsidRPr="005612EC" w:rsidRDefault="00F95548" w:rsidP="00F95548">
      <w:pPr>
        <w:spacing w:after="0"/>
        <w:rPr>
          <w:rFonts w:cstheme="minorHAnsi"/>
          <w:b/>
          <w:bCs/>
          <w:color w:val="0000FF"/>
        </w:rPr>
      </w:pPr>
      <w:r w:rsidRPr="005612EC">
        <w:rPr>
          <w:rFonts w:cstheme="minorHAnsi"/>
          <w:b/>
          <w:bCs/>
          <w:color w:val="0000FF"/>
        </w:rPr>
        <w:t xml:space="preserve">See WELFARETYPE for </w:t>
      </w:r>
      <w:r>
        <w:rPr>
          <w:rFonts w:cstheme="minorHAnsi"/>
          <w:b/>
          <w:bCs/>
          <w:color w:val="0000FF"/>
        </w:rPr>
        <w:t>definition</w:t>
      </w:r>
      <w:r w:rsidRPr="005612EC">
        <w:rPr>
          <w:rFonts w:cstheme="minorHAnsi"/>
          <w:b/>
          <w:bCs/>
          <w:color w:val="0000FF"/>
        </w:rPr>
        <w:t>.</w:t>
      </w:r>
    </w:p>
    <w:p w14:paraId="08B4F18D" w14:textId="77777777" w:rsidR="00212889" w:rsidRDefault="00212889" w:rsidP="006161F3">
      <w:pPr>
        <w:spacing w:after="0"/>
        <w:jc w:val="both"/>
        <w:rPr>
          <w:rFonts w:cstheme="minorHAnsi"/>
        </w:rPr>
      </w:pPr>
    </w:p>
    <w:p w14:paraId="6E02E612" w14:textId="77777777" w:rsidR="008B7CBD" w:rsidRPr="003F2954" w:rsidRDefault="008B7CBD" w:rsidP="008B7CBD">
      <w:pPr>
        <w:spacing w:after="60"/>
        <w:jc w:val="center"/>
        <w:rPr>
          <w:b/>
          <w:bCs/>
          <w:lang w:val="en-GB" w:eastAsia="it-IT"/>
        </w:rPr>
      </w:pPr>
      <w:r w:rsidRPr="003F2954">
        <w:rPr>
          <w:b/>
          <w:bCs/>
          <w:lang w:val="en-GB" w:eastAsia="it-IT"/>
        </w:rPr>
        <w:t xml:space="preserve">Table </w:t>
      </w:r>
      <w:r>
        <w:rPr>
          <w:b/>
          <w:bCs/>
          <w:lang w:val="en-GB" w:eastAsia="it-IT"/>
        </w:rPr>
        <w:t>8</w:t>
      </w:r>
      <w:r w:rsidRPr="003F2954">
        <w:rPr>
          <w:b/>
          <w:bCs/>
          <w:lang w:val="en-GB" w:eastAsia="it-IT"/>
        </w:rPr>
        <w:t xml:space="preserve">.1: </w:t>
      </w:r>
      <w:r>
        <w:rPr>
          <w:b/>
          <w:bCs/>
          <w:lang w:val="en-GB" w:eastAsia="it-IT"/>
        </w:rPr>
        <w:t>Consumption variables</w:t>
      </w:r>
    </w:p>
    <w:tbl>
      <w:tblPr>
        <w:tblpPr w:leftFromText="180" w:rightFromText="180" w:vertAnchor="text" w:tblpY="1"/>
        <w:tblOverlap w:val="never"/>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2"/>
        <w:gridCol w:w="1350"/>
        <w:gridCol w:w="1703"/>
        <w:gridCol w:w="4770"/>
        <w:gridCol w:w="899"/>
      </w:tblGrid>
      <w:tr w:rsidR="0005424F" w:rsidRPr="00B95A1D" w14:paraId="0CF86AE7" w14:textId="77777777" w:rsidTr="005F39BB">
        <w:trPr>
          <w:cantSplit/>
        </w:trPr>
        <w:tc>
          <w:tcPr>
            <w:tcW w:w="246" w:type="pct"/>
            <w:shd w:val="clear" w:color="auto" w:fill="4472C4" w:themeFill="accent1"/>
          </w:tcPr>
          <w:p w14:paraId="00412625" w14:textId="77777777" w:rsidR="0005424F" w:rsidRPr="00B95A1D" w:rsidRDefault="0005424F">
            <w:pPr>
              <w:spacing w:before="60" w:after="0"/>
              <w:jc w:val="right"/>
              <w:rPr>
                <w:rFonts w:eastAsia="Times New Roman" w:cstheme="minorHAnsi"/>
                <w:b/>
                <w:bCs/>
                <w:color w:val="FFFFFF" w:themeColor="background1"/>
                <w:sz w:val="20"/>
                <w:szCs w:val="20"/>
              </w:rPr>
            </w:pPr>
            <w:bookmarkStart w:id="330" w:name="_Hlk139955275"/>
          </w:p>
        </w:tc>
        <w:tc>
          <w:tcPr>
            <w:tcW w:w="736" w:type="pct"/>
            <w:shd w:val="clear" w:color="auto" w:fill="4472C4" w:themeFill="accent1"/>
          </w:tcPr>
          <w:p w14:paraId="5E61189B" w14:textId="77777777" w:rsidR="0005424F" w:rsidRPr="00417359" w:rsidRDefault="0005424F">
            <w:pPr>
              <w:spacing w:before="60" w:after="0"/>
              <w:rPr>
                <w:rFonts w:eastAsia="Times New Roman" w:cstheme="minorHAnsi"/>
                <w:b/>
                <w:bCs/>
                <w:color w:val="FFFFFF" w:themeColor="background1"/>
              </w:rPr>
            </w:pPr>
            <w:r w:rsidRPr="00417359">
              <w:rPr>
                <w:rFonts w:eastAsia="Times New Roman" w:cstheme="minorHAnsi"/>
                <w:b/>
                <w:bCs/>
                <w:color w:val="FFFFFF" w:themeColor="background1"/>
              </w:rPr>
              <w:t>Module code</w:t>
            </w:r>
          </w:p>
        </w:tc>
        <w:tc>
          <w:tcPr>
            <w:tcW w:w="928" w:type="pct"/>
            <w:shd w:val="clear" w:color="auto" w:fill="4472C4" w:themeFill="accent1"/>
          </w:tcPr>
          <w:p w14:paraId="4DF9D0DE" w14:textId="77777777" w:rsidR="0005424F" w:rsidRPr="00417359" w:rsidRDefault="0005424F">
            <w:pPr>
              <w:spacing w:before="60" w:after="0"/>
              <w:rPr>
                <w:rFonts w:eastAsia="Times New Roman" w:cstheme="minorHAnsi"/>
                <w:b/>
                <w:bCs/>
                <w:color w:val="FFFFFF" w:themeColor="background1"/>
              </w:rPr>
            </w:pPr>
            <w:r w:rsidRPr="00417359">
              <w:rPr>
                <w:rFonts w:eastAsia="Times New Roman" w:cstheme="minorHAnsi"/>
                <w:b/>
                <w:bCs/>
                <w:color w:val="FFFFFF" w:themeColor="background1"/>
              </w:rPr>
              <w:t>Variable name</w:t>
            </w:r>
          </w:p>
        </w:tc>
        <w:tc>
          <w:tcPr>
            <w:tcW w:w="2600" w:type="pct"/>
            <w:shd w:val="clear" w:color="auto" w:fill="4472C4" w:themeFill="accent1"/>
          </w:tcPr>
          <w:p w14:paraId="03CEC5B8" w14:textId="77777777" w:rsidR="0005424F" w:rsidRPr="00417359" w:rsidRDefault="0005424F">
            <w:pPr>
              <w:spacing w:before="60" w:after="0"/>
              <w:rPr>
                <w:rFonts w:eastAsia="Times New Roman" w:cstheme="minorHAnsi"/>
                <w:b/>
                <w:bCs/>
                <w:color w:val="FFFFFF" w:themeColor="background1"/>
              </w:rPr>
            </w:pPr>
            <w:r w:rsidRPr="00417359">
              <w:rPr>
                <w:rFonts w:eastAsia="Times New Roman" w:cstheme="minorHAnsi"/>
                <w:b/>
                <w:bCs/>
                <w:color w:val="FFFFFF" w:themeColor="background1"/>
              </w:rPr>
              <w:t>Variable label</w:t>
            </w:r>
          </w:p>
        </w:tc>
        <w:tc>
          <w:tcPr>
            <w:tcW w:w="490" w:type="pct"/>
            <w:shd w:val="clear" w:color="auto" w:fill="4472C4" w:themeFill="accent1"/>
          </w:tcPr>
          <w:p w14:paraId="13751021" w14:textId="77777777" w:rsidR="0005424F" w:rsidRPr="00417359" w:rsidRDefault="0005424F">
            <w:pPr>
              <w:spacing w:before="60" w:after="0"/>
              <w:jc w:val="center"/>
              <w:rPr>
                <w:rFonts w:eastAsia="Times New Roman" w:cstheme="minorHAnsi"/>
                <w:b/>
                <w:bCs/>
                <w:color w:val="FFFFFF" w:themeColor="background1"/>
              </w:rPr>
            </w:pPr>
            <w:r w:rsidRPr="00417359">
              <w:rPr>
                <w:rFonts w:eastAsia="Times New Roman" w:cstheme="minorHAnsi"/>
                <w:b/>
                <w:bCs/>
                <w:color w:val="FFFFFF" w:themeColor="background1"/>
              </w:rPr>
              <w:t>Tier</w:t>
            </w:r>
          </w:p>
        </w:tc>
      </w:tr>
      <w:tr w:rsidR="0005424F" w:rsidRPr="00B95A1D" w14:paraId="0D9D91C7" w14:textId="77777777" w:rsidTr="005F39BB">
        <w:trPr>
          <w:cantSplit/>
        </w:trPr>
        <w:tc>
          <w:tcPr>
            <w:tcW w:w="246" w:type="pct"/>
          </w:tcPr>
          <w:p w14:paraId="3129DA23" w14:textId="77777777" w:rsidR="0005424F" w:rsidRPr="00B95A1D" w:rsidRDefault="0005424F" w:rsidP="0005424F">
            <w:pPr>
              <w:spacing w:before="60" w:after="60"/>
              <w:jc w:val="right"/>
              <w:rPr>
                <w:rFonts w:eastAsia="Times New Roman" w:cstheme="minorHAnsi"/>
                <w:color w:val="000000"/>
                <w:sz w:val="20"/>
                <w:szCs w:val="20"/>
              </w:rPr>
            </w:pPr>
            <w:r w:rsidRPr="00B95A1D">
              <w:rPr>
                <w:rFonts w:eastAsia="Times New Roman" w:cstheme="minorHAnsi"/>
                <w:color w:val="000000"/>
                <w:sz w:val="20"/>
                <w:szCs w:val="20"/>
              </w:rPr>
              <w:t>1</w:t>
            </w:r>
          </w:p>
        </w:tc>
        <w:tc>
          <w:tcPr>
            <w:tcW w:w="736" w:type="pct"/>
            <w:shd w:val="clear" w:color="auto" w:fill="auto"/>
            <w:hideMark/>
          </w:tcPr>
          <w:p w14:paraId="2DA24FBA" w14:textId="77777777" w:rsidR="0005424F" w:rsidRPr="00B95A1D" w:rsidRDefault="0005424F" w:rsidP="0005424F">
            <w:pPr>
              <w:spacing w:before="60" w:after="60"/>
              <w:rPr>
                <w:rFonts w:eastAsia="Times New Roman" w:cstheme="minorHAnsi"/>
                <w:color w:val="000000"/>
                <w:sz w:val="20"/>
                <w:szCs w:val="20"/>
              </w:rPr>
            </w:pPr>
            <w:r w:rsidRPr="00B95A1D">
              <w:rPr>
                <w:rFonts w:eastAsia="Times New Roman" w:cstheme="minorHAnsi"/>
                <w:color w:val="000000"/>
                <w:sz w:val="20"/>
                <w:szCs w:val="20"/>
              </w:rPr>
              <w:t>ID</w:t>
            </w:r>
          </w:p>
        </w:tc>
        <w:tc>
          <w:tcPr>
            <w:tcW w:w="928" w:type="pct"/>
          </w:tcPr>
          <w:p w14:paraId="46D95256" w14:textId="77777777" w:rsidR="0005424F" w:rsidRPr="00B95A1D" w:rsidRDefault="0005424F" w:rsidP="0005424F">
            <w:pPr>
              <w:spacing w:before="60" w:after="60"/>
              <w:rPr>
                <w:rFonts w:eastAsia="Times New Roman" w:cstheme="minorHAnsi"/>
                <w:b/>
                <w:bCs/>
                <w:color w:val="000000"/>
                <w:sz w:val="20"/>
                <w:szCs w:val="20"/>
              </w:rPr>
            </w:pPr>
            <w:r w:rsidRPr="00B95A1D">
              <w:rPr>
                <w:rFonts w:eastAsia="Times New Roman" w:cstheme="minorHAnsi"/>
                <w:b/>
                <w:bCs/>
                <w:color w:val="000000"/>
                <w:sz w:val="20"/>
                <w:szCs w:val="20"/>
              </w:rPr>
              <w:t>countrycode</w:t>
            </w:r>
          </w:p>
        </w:tc>
        <w:tc>
          <w:tcPr>
            <w:tcW w:w="2600" w:type="pct"/>
            <w:shd w:val="clear" w:color="auto" w:fill="auto"/>
            <w:hideMark/>
          </w:tcPr>
          <w:p w14:paraId="1A3876D3" w14:textId="77777777" w:rsidR="0005424F" w:rsidRPr="00B95A1D" w:rsidRDefault="0005424F" w:rsidP="0005424F">
            <w:pPr>
              <w:spacing w:before="60" w:after="60"/>
              <w:rPr>
                <w:rFonts w:eastAsia="Times New Roman" w:cstheme="minorHAnsi"/>
                <w:b/>
                <w:bCs/>
                <w:color w:val="000000"/>
                <w:sz w:val="20"/>
                <w:szCs w:val="20"/>
              </w:rPr>
            </w:pPr>
            <w:r w:rsidRPr="00B95A1D">
              <w:rPr>
                <w:rFonts w:eastAsia="Times New Roman" w:cstheme="minorHAnsi"/>
                <w:b/>
                <w:bCs/>
                <w:color w:val="000000"/>
                <w:sz w:val="20"/>
                <w:szCs w:val="20"/>
              </w:rPr>
              <w:t>Country code</w:t>
            </w:r>
          </w:p>
        </w:tc>
        <w:tc>
          <w:tcPr>
            <w:tcW w:w="490" w:type="pct"/>
          </w:tcPr>
          <w:p w14:paraId="096F4B04" w14:textId="77777777" w:rsidR="0005424F" w:rsidRPr="00B95A1D" w:rsidRDefault="0005424F" w:rsidP="0005424F">
            <w:pPr>
              <w:spacing w:before="60" w:after="60"/>
              <w:jc w:val="center"/>
              <w:rPr>
                <w:rFonts w:eastAsia="Times New Roman" w:cstheme="minorHAnsi"/>
                <w:color w:val="000000"/>
                <w:sz w:val="20"/>
                <w:szCs w:val="20"/>
              </w:rPr>
            </w:pPr>
            <w:r w:rsidRPr="00B95A1D">
              <w:rPr>
                <w:rFonts w:eastAsia="Times New Roman" w:cstheme="minorHAnsi"/>
                <w:color w:val="000000"/>
                <w:sz w:val="20"/>
                <w:szCs w:val="20"/>
              </w:rPr>
              <w:t>1</w:t>
            </w:r>
          </w:p>
        </w:tc>
      </w:tr>
      <w:tr w:rsidR="0005424F" w:rsidRPr="00B95A1D" w14:paraId="7BD08763" w14:textId="77777777" w:rsidTr="005F39BB">
        <w:trPr>
          <w:cantSplit/>
        </w:trPr>
        <w:tc>
          <w:tcPr>
            <w:tcW w:w="246" w:type="pct"/>
          </w:tcPr>
          <w:p w14:paraId="70EE310B" w14:textId="77777777" w:rsidR="0005424F" w:rsidRPr="00B95A1D" w:rsidRDefault="0005424F" w:rsidP="0005424F">
            <w:pPr>
              <w:spacing w:before="60" w:after="60"/>
              <w:jc w:val="right"/>
              <w:rPr>
                <w:rFonts w:eastAsia="Times New Roman" w:cstheme="minorHAnsi"/>
                <w:color w:val="000000"/>
                <w:sz w:val="20"/>
                <w:szCs w:val="20"/>
              </w:rPr>
            </w:pPr>
            <w:r w:rsidRPr="00B95A1D">
              <w:rPr>
                <w:rFonts w:eastAsia="Times New Roman" w:cstheme="minorHAnsi"/>
                <w:color w:val="000000"/>
                <w:sz w:val="20"/>
                <w:szCs w:val="20"/>
              </w:rPr>
              <w:t>2</w:t>
            </w:r>
          </w:p>
        </w:tc>
        <w:tc>
          <w:tcPr>
            <w:tcW w:w="736" w:type="pct"/>
            <w:shd w:val="clear" w:color="auto" w:fill="auto"/>
            <w:hideMark/>
          </w:tcPr>
          <w:p w14:paraId="7CDC6436" w14:textId="77777777" w:rsidR="0005424F" w:rsidRPr="00B95A1D" w:rsidRDefault="0005424F" w:rsidP="0005424F">
            <w:pPr>
              <w:spacing w:before="60" w:after="60"/>
              <w:rPr>
                <w:rFonts w:eastAsia="Times New Roman" w:cstheme="minorHAnsi"/>
                <w:color w:val="000000"/>
                <w:sz w:val="20"/>
                <w:szCs w:val="20"/>
              </w:rPr>
            </w:pPr>
            <w:r w:rsidRPr="00B95A1D">
              <w:rPr>
                <w:rFonts w:eastAsia="Times New Roman" w:cstheme="minorHAnsi"/>
                <w:color w:val="000000"/>
                <w:sz w:val="20"/>
                <w:szCs w:val="20"/>
              </w:rPr>
              <w:t>ID</w:t>
            </w:r>
          </w:p>
        </w:tc>
        <w:tc>
          <w:tcPr>
            <w:tcW w:w="928" w:type="pct"/>
          </w:tcPr>
          <w:p w14:paraId="2DFD5724" w14:textId="77777777" w:rsidR="0005424F" w:rsidRPr="00B95A1D" w:rsidRDefault="0005424F" w:rsidP="0005424F">
            <w:pPr>
              <w:spacing w:before="60" w:after="60"/>
              <w:rPr>
                <w:rFonts w:eastAsia="Times New Roman" w:cstheme="minorHAnsi"/>
                <w:b/>
                <w:bCs/>
                <w:color w:val="000000"/>
                <w:sz w:val="20"/>
                <w:szCs w:val="20"/>
              </w:rPr>
            </w:pPr>
            <w:r w:rsidRPr="00B95A1D">
              <w:rPr>
                <w:rFonts w:eastAsia="Times New Roman" w:cstheme="minorHAnsi"/>
                <w:b/>
                <w:bCs/>
                <w:color w:val="000000"/>
                <w:sz w:val="20"/>
                <w:szCs w:val="20"/>
              </w:rPr>
              <w:t>year</w:t>
            </w:r>
          </w:p>
        </w:tc>
        <w:tc>
          <w:tcPr>
            <w:tcW w:w="2600" w:type="pct"/>
            <w:shd w:val="clear" w:color="auto" w:fill="auto"/>
            <w:hideMark/>
          </w:tcPr>
          <w:p w14:paraId="6B04CCBA" w14:textId="77777777" w:rsidR="0005424F" w:rsidRPr="00B95A1D" w:rsidRDefault="0005424F" w:rsidP="0005424F">
            <w:pPr>
              <w:spacing w:before="60" w:after="60"/>
              <w:rPr>
                <w:rFonts w:eastAsia="Times New Roman" w:cstheme="minorHAnsi"/>
                <w:b/>
                <w:bCs/>
                <w:color w:val="000000"/>
                <w:sz w:val="20"/>
                <w:szCs w:val="20"/>
              </w:rPr>
            </w:pPr>
            <w:r w:rsidRPr="00B95A1D">
              <w:rPr>
                <w:rFonts w:eastAsia="Times New Roman" w:cstheme="minorHAnsi"/>
                <w:b/>
                <w:bCs/>
                <w:color w:val="000000"/>
                <w:sz w:val="20"/>
                <w:szCs w:val="20"/>
              </w:rPr>
              <w:t>Year (survey start year)</w:t>
            </w:r>
          </w:p>
        </w:tc>
        <w:tc>
          <w:tcPr>
            <w:tcW w:w="490" w:type="pct"/>
          </w:tcPr>
          <w:p w14:paraId="13C4B13F" w14:textId="77777777" w:rsidR="0005424F" w:rsidRPr="00B95A1D" w:rsidRDefault="0005424F" w:rsidP="0005424F">
            <w:pPr>
              <w:spacing w:before="60" w:after="60"/>
              <w:jc w:val="center"/>
              <w:rPr>
                <w:rFonts w:eastAsia="Times New Roman" w:cstheme="minorHAnsi"/>
                <w:color w:val="000000"/>
                <w:sz w:val="20"/>
                <w:szCs w:val="20"/>
              </w:rPr>
            </w:pPr>
            <w:r w:rsidRPr="00B95A1D">
              <w:rPr>
                <w:rFonts w:eastAsia="Times New Roman" w:cstheme="minorHAnsi"/>
                <w:color w:val="000000"/>
                <w:sz w:val="20"/>
                <w:szCs w:val="20"/>
              </w:rPr>
              <w:t>1</w:t>
            </w:r>
          </w:p>
        </w:tc>
      </w:tr>
      <w:tr w:rsidR="0005424F" w:rsidRPr="00B95A1D" w14:paraId="600F1F36" w14:textId="77777777" w:rsidTr="005F39BB">
        <w:trPr>
          <w:cantSplit/>
        </w:trPr>
        <w:tc>
          <w:tcPr>
            <w:tcW w:w="246" w:type="pct"/>
          </w:tcPr>
          <w:p w14:paraId="09E6E870" w14:textId="77777777" w:rsidR="0005424F" w:rsidRPr="00B95A1D" w:rsidRDefault="0005424F" w:rsidP="0005424F">
            <w:pPr>
              <w:spacing w:before="60" w:after="60"/>
              <w:jc w:val="right"/>
              <w:rPr>
                <w:rFonts w:eastAsia="Times New Roman" w:cstheme="minorHAnsi"/>
                <w:color w:val="000000"/>
                <w:sz w:val="20"/>
                <w:szCs w:val="20"/>
              </w:rPr>
            </w:pPr>
            <w:r w:rsidRPr="00B95A1D">
              <w:rPr>
                <w:rFonts w:eastAsia="Times New Roman" w:cstheme="minorHAnsi"/>
                <w:color w:val="000000"/>
                <w:sz w:val="20"/>
                <w:szCs w:val="20"/>
              </w:rPr>
              <w:t>3</w:t>
            </w:r>
          </w:p>
        </w:tc>
        <w:tc>
          <w:tcPr>
            <w:tcW w:w="736" w:type="pct"/>
            <w:shd w:val="clear" w:color="auto" w:fill="auto"/>
          </w:tcPr>
          <w:p w14:paraId="7A6FD3BF" w14:textId="77777777" w:rsidR="0005424F" w:rsidRPr="00B95A1D" w:rsidRDefault="0005424F" w:rsidP="0005424F">
            <w:pPr>
              <w:spacing w:before="60" w:after="60"/>
              <w:rPr>
                <w:rFonts w:eastAsia="Times New Roman" w:cstheme="minorHAnsi"/>
                <w:color w:val="000000"/>
                <w:sz w:val="20"/>
                <w:szCs w:val="20"/>
              </w:rPr>
            </w:pPr>
            <w:r w:rsidRPr="00B95A1D">
              <w:rPr>
                <w:rFonts w:eastAsia="Times New Roman" w:cstheme="minorHAnsi"/>
                <w:color w:val="000000"/>
                <w:sz w:val="20"/>
                <w:szCs w:val="20"/>
              </w:rPr>
              <w:t>ID</w:t>
            </w:r>
          </w:p>
        </w:tc>
        <w:tc>
          <w:tcPr>
            <w:tcW w:w="928" w:type="pct"/>
          </w:tcPr>
          <w:p w14:paraId="2F1B3608" w14:textId="77777777" w:rsidR="0005424F" w:rsidRPr="00B95A1D" w:rsidRDefault="0005424F" w:rsidP="0005424F">
            <w:pPr>
              <w:spacing w:before="60" w:after="60"/>
              <w:rPr>
                <w:rFonts w:eastAsia="Times New Roman" w:cstheme="minorHAnsi"/>
                <w:b/>
                <w:bCs/>
                <w:color w:val="000000"/>
                <w:sz w:val="20"/>
                <w:szCs w:val="20"/>
              </w:rPr>
            </w:pPr>
            <w:r w:rsidRPr="00B95A1D">
              <w:rPr>
                <w:rFonts w:eastAsia="Times New Roman" w:cstheme="minorHAnsi"/>
                <w:b/>
                <w:bCs/>
                <w:color w:val="000000"/>
                <w:sz w:val="20"/>
                <w:szCs w:val="20"/>
              </w:rPr>
              <w:t>hhid</w:t>
            </w:r>
          </w:p>
        </w:tc>
        <w:tc>
          <w:tcPr>
            <w:tcW w:w="2600" w:type="pct"/>
            <w:shd w:val="clear" w:color="auto" w:fill="auto"/>
          </w:tcPr>
          <w:p w14:paraId="41F49D42" w14:textId="77777777" w:rsidR="0005424F" w:rsidRPr="00B95A1D" w:rsidRDefault="0005424F" w:rsidP="0005424F">
            <w:pPr>
              <w:spacing w:before="60" w:after="60"/>
              <w:rPr>
                <w:rFonts w:eastAsia="Times New Roman" w:cstheme="minorHAnsi"/>
                <w:b/>
                <w:bCs/>
                <w:color w:val="000000"/>
                <w:sz w:val="20"/>
                <w:szCs w:val="20"/>
              </w:rPr>
            </w:pPr>
            <w:r w:rsidRPr="00B95A1D">
              <w:rPr>
                <w:rFonts w:eastAsia="Times New Roman" w:cstheme="minorHAnsi"/>
                <w:b/>
                <w:bCs/>
                <w:color w:val="000000"/>
                <w:sz w:val="20"/>
                <w:szCs w:val="20"/>
              </w:rPr>
              <w:t xml:space="preserve">Household unique identifier </w:t>
            </w:r>
          </w:p>
        </w:tc>
        <w:tc>
          <w:tcPr>
            <w:tcW w:w="490" w:type="pct"/>
          </w:tcPr>
          <w:p w14:paraId="231E64D6" w14:textId="77777777" w:rsidR="0005424F" w:rsidRPr="00B95A1D" w:rsidRDefault="0005424F" w:rsidP="0005424F">
            <w:pPr>
              <w:spacing w:before="60" w:after="60"/>
              <w:jc w:val="center"/>
              <w:rPr>
                <w:rFonts w:eastAsia="Times New Roman" w:cstheme="minorHAnsi"/>
                <w:color w:val="000000"/>
                <w:sz w:val="20"/>
                <w:szCs w:val="20"/>
              </w:rPr>
            </w:pPr>
            <w:r w:rsidRPr="00B95A1D">
              <w:rPr>
                <w:rFonts w:eastAsia="Times New Roman" w:cstheme="minorHAnsi"/>
                <w:color w:val="000000"/>
                <w:sz w:val="20"/>
                <w:szCs w:val="20"/>
              </w:rPr>
              <w:t>1</w:t>
            </w:r>
          </w:p>
        </w:tc>
      </w:tr>
      <w:tr w:rsidR="0005424F" w:rsidRPr="00B95A1D" w14:paraId="419D00AD" w14:textId="77777777" w:rsidTr="005F39BB">
        <w:trPr>
          <w:cantSplit/>
        </w:trPr>
        <w:tc>
          <w:tcPr>
            <w:tcW w:w="246" w:type="pct"/>
          </w:tcPr>
          <w:p w14:paraId="3F2D40AB" w14:textId="77777777" w:rsidR="0005424F" w:rsidRPr="00B95A1D" w:rsidRDefault="0005424F" w:rsidP="0005424F">
            <w:pPr>
              <w:spacing w:before="60" w:after="60"/>
              <w:jc w:val="right"/>
              <w:rPr>
                <w:rFonts w:eastAsia="Times New Roman" w:cstheme="minorHAnsi"/>
                <w:color w:val="000000"/>
                <w:sz w:val="20"/>
                <w:szCs w:val="20"/>
              </w:rPr>
            </w:pPr>
            <w:r>
              <w:rPr>
                <w:rFonts w:eastAsia="Times New Roman" w:cstheme="minorHAnsi"/>
                <w:color w:val="000000"/>
                <w:sz w:val="20"/>
                <w:szCs w:val="20"/>
              </w:rPr>
              <w:t>4</w:t>
            </w:r>
          </w:p>
        </w:tc>
        <w:tc>
          <w:tcPr>
            <w:tcW w:w="736" w:type="pct"/>
            <w:shd w:val="clear" w:color="auto" w:fill="auto"/>
          </w:tcPr>
          <w:p w14:paraId="4616C918" w14:textId="77777777" w:rsidR="0005424F" w:rsidRPr="00B95A1D" w:rsidRDefault="0005424F" w:rsidP="0005424F">
            <w:pPr>
              <w:spacing w:before="60" w:after="60"/>
              <w:rPr>
                <w:rFonts w:eastAsia="Times New Roman" w:cstheme="minorHAnsi"/>
                <w:color w:val="000000"/>
                <w:sz w:val="20"/>
                <w:szCs w:val="20"/>
              </w:rPr>
            </w:pPr>
            <w:r w:rsidRPr="00B95A1D">
              <w:rPr>
                <w:rFonts w:eastAsia="Times New Roman" w:cstheme="minorHAnsi"/>
                <w:color w:val="000000"/>
                <w:sz w:val="20"/>
                <w:szCs w:val="20"/>
              </w:rPr>
              <w:t>ID</w:t>
            </w:r>
          </w:p>
        </w:tc>
        <w:tc>
          <w:tcPr>
            <w:tcW w:w="928" w:type="pct"/>
          </w:tcPr>
          <w:p w14:paraId="732D89EA" w14:textId="77777777" w:rsidR="0005424F" w:rsidRPr="00B95A1D" w:rsidRDefault="0005424F" w:rsidP="0005424F">
            <w:pPr>
              <w:spacing w:before="60" w:after="60"/>
              <w:rPr>
                <w:rFonts w:eastAsia="Times New Roman" w:cstheme="minorHAnsi"/>
                <w:b/>
                <w:bCs/>
                <w:color w:val="000000"/>
                <w:sz w:val="20"/>
                <w:szCs w:val="20"/>
              </w:rPr>
            </w:pPr>
            <w:r w:rsidRPr="00B95A1D">
              <w:rPr>
                <w:rFonts w:eastAsia="Times New Roman" w:cstheme="minorHAnsi"/>
                <w:b/>
                <w:bCs/>
                <w:color w:val="000000"/>
                <w:sz w:val="20"/>
                <w:szCs w:val="20"/>
              </w:rPr>
              <w:t>weight</w:t>
            </w:r>
          </w:p>
        </w:tc>
        <w:tc>
          <w:tcPr>
            <w:tcW w:w="2600" w:type="pct"/>
            <w:shd w:val="clear" w:color="auto" w:fill="auto"/>
          </w:tcPr>
          <w:p w14:paraId="3510BAF0" w14:textId="77777777" w:rsidR="0005424F" w:rsidRPr="00B95A1D" w:rsidRDefault="0005424F" w:rsidP="0005424F">
            <w:pPr>
              <w:spacing w:before="60" w:after="60"/>
              <w:rPr>
                <w:rFonts w:eastAsia="Times New Roman" w:cstheme="minorHAnsi"/>
                <w:b/>
                <w:bCs/>
                <w:color w:val="000000"/>
                <w:sz w:val="20"/>
                <w:szCs w:val="20"/>
              </w:rPr>
            </w:pPr>
            <w:r w:rsidRPr="00B95A1D">
              <w:rPr>
                <w:rFonts w:eastAsia="Times New Roman" w:cstheme="minorHAnsi"/>
                <w:b/>
                <w:bCs/>
                <w:color w:val="000000"/>
                <w:sz w:val="20"/>
                <w:szCs w:val="20"/>
              </w:rPr>
              <w:t>Household weights</w:t>
            </w:r>
          </w:p>
        </w:tc>
        <w:tc>
          <w:tcPr>
            <w:tcW w:w="490" w:type="pct"/>
          </w:tcPr>
          <w:p w14:paraId="5B21FABD" w14:textId="77777777" w:rsidR="0005424F" w:rsidRPr="00B95A1D" w:rsidRDefault="0005424F" w:rsidP="0005424F">
            <w:pPr>
              <w:tabs>
                <w:tab w:val="left" w:pos="345"/>
                <w:tab w:val="center" w:pos="411"/>
              </w:tabs>
              <w:spacing w:before="60" w:after="60"/>
              <w:jc w:val="center"/>
              <w:rPr>
                <w:rFonts w:eastAsia="Times New Roman" w:cstheme="minorHAnsi"/>
                <w:color w:val="000000"/>
                <w:sz w:val="20"/>
                <w:szCs w:val="20"/>
              </w:rPr>
            </w:pPr>
            <w:r w:rsidRPr="00B95A1D">
              <w:rPr>
                <w:rFonts w:eastAsia="Times New Roman" w:cstheme="minorHAnsi"/>
                <w:color w:val="000000"/>
                <w:sz w:val="20"/>
                <w:szCs w:val="20"/>
              </w:rPr>
              <w:t>1</w:t>
            </w:r>
          </w:p>
        </w:tc>
      </w:tr>
      <w:tr w:rsidR="00560107" w:rsidRPr="00B95A1D" w14:paraId="387D0490" w14:textId="77777777" w:rsidTr="002B5C39">
        <w:trPr>
          <w:cantSplit/>
        </w:trPr>
        <w:tc>
          <w:tcPr>
            <w:tcW w:w="246" w:type="pct"/>
            <w:tcBorders>
              <w:bottom w:val="single" w:sz="4" w:space="0" w:color="auto"/>
            </w:tcBorders>
          </w:tcPr>
          <w:p w14:paraId="2EC0DE3E" w14:textId="0534156E" w:rsidR="00560107" w:rsidRDefault="006F16C0" w:rsidP="0005424F">
            <w:pPr>
              <w:spacing w:before="60" w:after="60"/>
              <w:jc w:val="right"/>
              <w:rPr>
                <w:rFonts w:eastAsia="Times New Roman" w:cstheme="minorHAnsi"/>
                <w:color w:val="000000"/>
                <w:sz w:val="20"/>
                <w:szCs w:val="20"/>
              </w:rPr>
            </w:pPr>
            <w:r>
              <w:rPr>
                <w:rFonts w:eastAsia="Times New Roman" w:cstheme="minorHAnsi"/>
                <w:color w:val="000000"/>
                <w:sz w:val="20"/>
                <w:szCs w:val="20"/>
              </w:rPr>
              <w:t>5</w:t>
            </w:r>
          </w:p>
        </w:tc>
        <w:tc>
          <w:tcPr>
            <w:tcW w:w="736" w:type="pct"/>
            <w:tcBorders>
              <w:bottom w:val="single" w:sz="4" w:space="0" w:color="auto"/>
            </w:tcBorders>
            <w:shd w:val="clear" w:color="auto" w:fill="auto"/>
          </w:tcPr>
          <w:p w14:paraId="381AAFEA" w14:textId="0F65D887" w:rsidR="00560107" w:rsidRDefault="00560107" w:rsidP="0005424F">
            <w:pPr>
              <w:spacing w:before="60" w:after="60"/>
              <w:rPr>
                <w:rFonts w:eastAsia="Times New Roman" w:cstheme="minorHAnsi"/>
                <w:color w:val="000000"/>
                <w:sz w:val="20"/>
                <w:szCs w:val="20"/>
              </w:rPr>
            </w:pPr>
            <w:r>
              <w:rPr>
                <w:rFonts w:eastAsia="Times New Roman" w:cstheme="minorHAnsi"/>
                <w:color w:val="000000"/>
                <w:sz w:val="20"/>
                <w:szCs w:val="20"/>
              </w:rPr>
              <w:t>ID</w:t>
            </w:r>
          </w:p>
        </w:tc>
        <w:tc>
          <w:tcPr>
            <w:tcW w:w="928" w:type="pct"/>
            <w:tcBorders>
              <w:bottom w:val="single" w:sz="4" w:space="0" w:color="auto"/>
            </w:tcBorders>
          </w:tcPr>
          <w:p w14:paraId="72DB881C" w14:textId="012AE566" w:rsidR="00560107" w:rsidRDefault="00560107" w:rsidP="0005424F">
            <w:pPr>
              <w:spacing w:before="60" w:after="60"/>
              <w:rPr>
                <w:rFonts w:eastAsia="Times New Roman" w:cstheme="minorHAnsi"/>
                <w:b/>
                <w:bCs/>
                <w:color w:val="000000"/>
                <w:sz w:val="20"/>
                <w:szCs w:val="20"/>
              </w:rPr>
            </w:pPr>
            <w:r>
              <w:rPr>
                <w:rFonts w:eastAsia="Times New Roman" w:cstheme="minorHAnsi"/>
                <w:b/>
                <w:bCs/>
                <w:color w:val="000000"/>
                <w:sz w:val="20"/>
                <w:szCs w:val="20"/>
              </w:rPr>
              <w:t>hsize</w:t>
            </w:r>
          </w:p>
        </w:tc>
        <w:tc>
          <w:tcPr>
            <w:tcW w:w="2600" w:type="pct"/>
            <w:tcBorders>
              <w:bottom w:val="single" w:sz="4" w:space="0" w:color="auto"/>
            </w:tcBorders>
            <w:shd w:val="clear" w:color="auto" w:fill="auto"/>
          </w:tcPr>
          <w:p w14:paraId="6B018DC9" w14:textId="5C89FE74" w:rsidR="00560107" w:rsidRDefault="00560107" w:rsidP="0005424F">
            <w:pPr>
              <w:spacing w:before="60" w:after="60"/>
              <w:rPr>
                <w:rFonts w:eastAsia="Times New Roman" w:cstheme="minorHAnsi"/>
                <w:b/>
                <w:bCs/>
                <w:color w:val="000000"/>
                <w:sz w:val="20"/>
                <w:szCs w:val="20"/>
              </w:rPr>
            </w:pPr>
            <w:r>
              <w:rPr>
                <w:rFonts w:eastAsia="Times New Roman" w:cstheme="minorHAnsi"/>
                <w:b/>
                <w:bCs/>
                <w:color w:val="000000"/>
                <w:sz w:val="20"/>
                <w:szCs w:val="20"/>
              </w:rPr>
              <w:t>Household size</w:t>
            </w:r>
          </w:p>
        </w:tc>
        <w:tc>
          <w:tcPr>
            <w:tcW w:w="490" w:type="pct"/>
            <w:tcBorders>
              <w:bottom w:val="single" w:sz="4" w:space="0" w:color="auto"/>
            </w:tcBorders>
          </w:tcPr>
          <w:p w14:paraId="35A93C59" w14:textId="54A574A5" w:rsidR="00560107" w:rsidRDefault="00560107" w:rsidP="0005424F">
            <w:pPr>
              <w:spacing w:before="60" w:after="60"/>
              <w:jc w:val="center"/>
              <w:rPr>
                <w:rFonts w:eastAsia="Times New Roman" w:cstheme="minorHAnsi"/>
                <w:color w:val="000000"/>
                <w:sz w:val="20"/>
                <w:szCs w:val="20"/>
              </w:rPr>
            </w:pPr>
            <w:r>
              <w:rPr>
                <w:rFonts w:eastAsia="Times New Roman" w:cstheme="minorHAnsi"/>
                <w:color w:val="000000"/>
                <w:sz w:val="20"/>
                <w:szCs w:val="20"/>
              </w:rPr>
              <w:t>1</w:t>
            </w:r>
          </w:p>
        </w:tc>
      </w:tr>
      <w:tr w:rsidR="00560107" w:rsidRPr="00B95A1D" w14:paraId="75D16300" w14:textId="77777777" w:rsidTr="002B5C39">
        <w:trPr>
          <w:cantSplit/>
        </w:trPr>
        <w:tc>
          <w:tcPr>
            <w:tcW w:w="246" w:type="pct"/>
            <w:tcBorders>
              <w:bottom w:val="single" w:sz="4" w:space="0" w:color="auto"/>
            </w:tcBorders>
            <w:shd w:val="clear" w:color="auto" w:fill="FFF2CC" w:themeFill="accent4" w:themeFillTint="33"/>
          </w:tcPr>
          <w:p w14:paraId="1B71C9BF" w14:textId="49A448B3" w:rsidR="00560107" w:rsidRDefault="006F16C0" w:rsidP="0005424F">
            <w:pPr>
              <w:spacing w:before="60" w:after="60"/>
              <w:jc w:val="right"/>
              <w:rPr>
                <w:rFonts w:eastAsia="Times New Roman" w:cstheme="minorHAnsi"/>
                <w:color w:val="000000"/>
                <w:sz w:val="20"/>
                <w:szCs w:val="20"/>
              </w:rPr>
            </w:pPr>
            <w:r>
              <w:rPr>
                <w:rFonts w:eastAsia="Times New Roman" w:cstheme="minorHAnsi"/>
                <w:color w:val="000000"/>
                <w:sz w:val="20"/>
                <w:szCs w:val="20"/>
              </w:rPr>
              <w:t>6</w:t>
            </w:r>
          </w:p>
        </w:tc>
        <w:tc>
          <w:tcPr>
            <w:tcW w:w="736" w:type="pct"/>
            <w:tcBorders>
              <w:bottom w:val="single" w:sz="4" w:space="0" w:color="auto"/>
            </w:tcBorders>
            <w:shd w:val="clear" w:color="auto" w:fill="FFF2CC" w:themeFill="accent4" w:themeFillTint="33"/>
          </w:tcPr>
          <w:p w14:paraId="77555670" w14:textId="6E561EDD" w:rsidR="00560107" w:rsidRDefault="00560107" w:rsidP="0005424F">
            <w:pPr>
              <w:spacing w:before="60" w:after="60"/>
              <w:rPr>
                <w:rFonts w:eastAsia="Times New Roman" w:cstheme="minorHAnsi"/>
                <w:color w:val="000000"/>
                <w:sz w:val="20"/>
                <w:szCs w:val="20"/>
              </w:rPr>
            </w:pPr>
            <w:r>
              <w:rPr>
                <w:rFonts w:eastAsia="Times New Roman" w:cstheme="minorHAnsi"/>
                <w:color w:val="000000"/>
                <w:sz w:val="20"/>
                <w:szCs w:val="20"/>
              </w:rPr>
              <w:t>ID</w:t>
            </w:r>
          </w:p>
        </w:tc>
        <w:tc>
          <w:tcPr>
            <w:tcW w:w="928" w:type="pct"/>
            <w:tcBorders>
              <w:bottom w:val="single" w:sz="4" w:space="0" w:color="auto"/>
            </w:tcBorders>
            <w:shd w:val="clear" w:color="auto" w:fill="FFF2CC" w:themeFill="accent4" w:themeFillTint="33"/>
          </w:tcPr>
          <w:p w14:paraId="1FE1ED6B" w14:textId="3B79823D" w:rsidR="00560107" w:rsidRDefault="006F16C0" w:rsidP="0005424F">
            <w:pPr>
              <w:spacing w:before="60" w:after="60"/>
              <w:rPr>
                <w:rFonts w:eastAsia="Times New Roman" w:cstheme="minorHAnsi"/>
                <w:b/>
                <w:bCs/>
                <w:color w:val="000000"/>
                <w:sz w:val="20"/>
                <w:szCs w:val="20"/>
              </w:rPr>
            </w:pPr>
            <w:r>
              <w:rPr>
                <w:rFonts w:eastAsia="Times New Roman" w:cstheme="minorHAnsi"/>
                <w:b/>
                <w:bCs/>
                <w:color w:val="000000"/>
                <w:sz w:val="20"/>
                <w:szCs w:val="20"/>
              </w:rPr>
              <w:t>ctry_</w:t>
            </w:r>
            <w:r w:rsidR="00560107">
              <w:rPr>
                <w:rFonts w:eastAsia="Times New Roman" w:cstheme="minorHAnsi"/>
                <w:b/>
                <w:bCs/>
                <w:color w:val="000000"/>
                <w:sz w:val="20"/>
                <w:szCs w:val="20"/>
              </w:rPr>
              <w:t>adq</w:t>
            </w:r>
          </w:p>
        </w:tc>
        <w:tc>
          <w:tcPr>
            <w:tcW w:w="2600" w:type="pct"/>
            <w:tcBorders>
              <w:bottom w:val="single" w:sz="4" w:space="0" w:color="auto"/>
            </w:tcBorders>
            <w:shd w:val="clear" w:color="auto" w:fill="FFF2CC" w:themeFill="accent4" w:themeFillTint="33"/>
          </w:tcPr>
          <w:p w14:paraId="395DD68C" w14:textId="2C9EEC75" w:rsidR="00560107" w:rsidRDefault="003A47E8" w:rsidP="0005424F">
            <w:pPr>
              <w:spacing w:before="60" w:after="60"/>
              <w:rPr>
                <w:rFonts w:eastAsia="Times New Roman" w:cstheme="minorHAnsi"/>
                <w:b/>
                <w:bCs/>
                <w:color w:val="000000"/>
                <w:sz w:val="20"/>
                <w:szCs w:val="20"/>
              </w:rPr>
            </w:pPr>
            <w:r w:rsidRPr="003A47E8">
              <w:rPr>
                <w:rFonts w:eastAsia="Times New Roman" w:cstheme="minorHAnsi"/>
                <w:b/>
                <w:bCs/>
                <w:color w:val="000000"/>
                <w:sz w:val="20"/>
                <w:szCs w:val="20"/>
              </w:rPr>
              <w:t>Sum total of adult equivalent scales (country-specific scales)</w:t>
            </w:r>
          </w:p>
        </w:tc>
        <w:tc>
          <w:tcPr>
            <w:tcW w:w="490" w:type="pct"/>
            <w:tcBorders>
              <w:bottom w:val="single" w:sz="4" w:space="0" w:color="auto"/>
            </w:tcBorders>
            <w:shd w:val="clear" w:color="auto" w:fill="FFF2CC" w:themeFill="accent4" w:themeFillTint="33"/>
          </w:tcPr>
          <w:p w14:paraId="5FFC86EF" w14:textId="5557622F" w:rsidR="00560107" w:rsidRDefault="00560107" w:rsidP="0005424F">
            <w:pPr>
              <w:spacing w:before="60" w:after="60"/>
              <w:jc w:val="center"/>
              <w:rPr>
                <w:rFonts w:eastAsia="Times New Roman" w:cstheme="minorHAnsi"/>
                <w:color w:val="000000"/>
                <w:sz w:val="20"/>
                <w:szCs w:val="20"/>
              </w:rPr>
            </w:pPr>
            <w:r>
              <w:rPr>
                <w:rFonts w:eastAsia="Times New Roman" w:cstheme="minorHAnsi"/>
                <w:color w:val="000000"/>
                <w:sz w:val="20"/>
                <w:szCs w:val="20"/>
              </w:rPr>
              <w:t>1</w:t>
            </w:r>
          </w:p>
        </w:tc>
      </w:tr>
      <w:tr w:rsidR="0005424F" w:rsidRPr="00B95A1D" w14:paraId="59027877" w14:textId="77777777" w:rsidTr="002B5C39">
        <w:trPr>
          <w:cantSplit/>
        </w:trPr>
        <w:tc>
          <w:tcPr>
            <w:tcW w:w="246" w:type="pct"/>
            <w:shd w:val="clear" w:color="auto" w:fill="FFF2CC" w:themeFill="accent4" w:themeFillTint="33"/>
          </w:tcPr>
          <w:p w14:paraId="3F2FB96D" w14:textId="361CF90F" w:rsidR="0005424F" w:rsidRDefault="006F16C0" w:rsidP="0005424F">
            <w:pPr>
              <w:spacing w:before="60" w:after="60"/>
              <w:jc w:val="right"/>
              <w:rPr>
                <w:rFonts w:eastAsia="Times New Roman" w:cstheme="minorHAnsi"/>
                <w:color w:val="000000"/>
                <w:sz w:val="20"/>
                <w:szCs w:val="20"/>
              </w:rPr>
            </w:pPr>
            <w:r>
              <w:rPr>
                <w:rFonts w:eastAsia="Times New Roman" w:cstheme="minorHAnsi"/>
                <w:color w:val="000000"/>
                <w:sz w:val="20"/>
                <w:szCs w:val="20"/>
              </w:rPr>
              <w:t>7</w:t>
            </w:r>
          </w:p>
        </w:tc>
        <w:tc>
          <w:tcPr>
            <w:tcW w:w="736" w:type="pct"/>
            <w:shd w:val="clear" w:color="auto" w:fill="FFF2CC" w:themeFill="accent4" w:themeFillTint="33"/>
          </w:tcPr>
          <w:p w14:paraId="24E95681" w14:textId="77777777" w:rsidR="0005424F" w:rsidRDefault="0005424F" w:rsidP="0005424F">
            <w:pPr>
              <w:spacing w:before="60" w:after="60"/>
              <w:rPr>
                <w:rFonts w:eastAsia="Times New Roman" w:cstheme="minorHAnsi"/>
                <w:color w:val="000000"/>
                <w:sz w:val="20"/>
                <w:szCs w:val="20"/>
              </w:rPr>
            </w:pPr>
            <w:r>
              <w:rPr>
                <w:rFonts w:eastAsia="Times New Roman" w:cstheme="minorHAnsi"/>
                <w:color w:val="000000"/>
                <w:sz w:val="20"/>
                <w:szCs w:val="20"/>
              </w:rPr>
              <w:t>Consumption</w:t>
            </w:r>
          </w:p>
        </w:tc>
        <w:tc>
          <w:tcPr>
            <w:tcW w:w="928" w:type="pct"/>
            <w:shd w:val="clear" w:color="auto" w:fill="FFF2CC" w:themeFill="accent4" w:themeFillTint="33"/>
          </w:tcPr>
          <w:p w14:paraId="26A8466A" w14:textId="77777777" w:rsidR="0005424F" w:rsidRDefault="0005424F" w:rsidP="0005424F">
            <w:pPr>
              <w:spacing w:before="60" w:after="60"/>
              <w:rPr>
                <w:rFonts w:eastAsia="Times New Roman" w:cstheme="minorHAnsi"/>
                <w:b/>
                <w:bCs/>
                <w:color w:val="000000"/>
                <w:sz w:val="20"/>
                <w:szCs w:val="20"/>
              </w:rPr>
            </w:pPr>
            <w:r>
              <w:rPr>
                <w:rFonts w:eastAsia="Times New Roman" w:cstheme="minorHAnsi"/>
                <w:b/>
                <w:bCs/>
                <w:color w:val="000000"/>
                <w:sz w:val="20"/>
                <w:szCs w:val="20"/>
              </w:rPr>
              <w:t>fdtexp_own</w:t>
            </w:r>
          </w:p>
        </w:tc>
        <w:tc>
          <w:tcPr>
            <w:tcW w:w="2600" w:type="pct"/>
            <w:shd w:val="clear" w:color="auto" w:fill="FFF2CC" w:themeFill="accent4" w:themeFillTint="33"/>
          </w:tcPr>
          <w:p w14:paraId="20A22926" w14:textId="77777777" w:rsidR="0005424F" w:rsidRPr="003E02A0" w:rsidRDefault="0005424F" w:rsidP="0005424F">
            <w:pPr>
              <w:spacing w:before="60" w:after="60"/>
              <w:rPr>
                <w:rFonts w:eastAsia="Times New Roman" w:cstheme="minorHAnsi"/>
                <w:b/>
                <w:bCs/>
                <w:color w:val="000000"/>
                <w:sz w:val="20"/>
                <w:szCs w:val="20"/>
              </w:rPr>
            </w:pPr>
            <w:r>
              <w:rPr>
                <w:rFonts w:eastAsia="Times New Roman" w:cstheme="minorHAnsi"/>
                <w:b/>
                <w:bCs/>
                <w:color w:val="000000"/>
                <w:sz w:val="20"/>
                <w:szCs w:val="20"/>
              </w:rPr>
              <w:t>Total a</w:t>
            </w:r>
            <w:r w:rsidRPr="00D73E58">
              <w:rPr>
                <w:rFonts w:eastAsia="Times New Roman" w:cstheme="minorHAnsi"/>
                <w:b/>
                <w:bCs/>
                <w:color w:val="000000"/>
                <w:sz w:val="20"/>
                <w:szCs w:val="20"/>
              </w:rPr>
              <w:t xml:space="preserve">nnual household </w:t>
            </w:r>
            <w:r>
              <w:rPr>
                <w:rFonts w:eastAsia="Times New Roman" w:cstheme="minorHAnsi"/>
                <w:b/>
                <w:bCs/>
                <w:color w:val="000000"/>
                <w:sz w:val="20"/>
                <w:szCs w:val="20"/>
              </w:rPr>
              <w:t>o</w:t>
            </w:r>
            <w:r w:rsidRPr="00D73E58">
              <w:rPr>
                <w:rFonts w:eastAsia="Times New Roman" w:cstheme="minorHAnsi"/>
                <w:b/>
                <w:bCs/>
                <w:color w:val="000000"/>
                <w:sz w:val="20"/>
                <w:szCs w:val="20"/>
              </w:rPr>
              <w:t xml:space="preserve">wn food consumption </w:t>
            </w:r>
          </w:p>
        </w:tc>
        <w:tc>
          <w:tcPr>
            <w:tcW w:w="490" w:type="pct"/>
            <w:shd w:val="clear" w:color="auto" w:fill="FFF2CC" w:themeFill="accent4" w:themeFillTint="33"/>
          </w:tcPr>
          <w:p w14:paraId="05B056E6" w14:textId="77777777" w:rsidR="0005424F" w:rsidRDefault="0005424F" w:rsidP="0005424F">
            <w:pPr>
              <w:spacing w:before="60" w:after="60"/>
              <w:jc w:val="center"/>
              <w:rPr>
                <w:rFonts w:eastAsia="Times New Roman" w:cstheme="minorHAnsi"/>
                <w:color w:val="000000"/>
                <w:sz w:val="20"/>
                <w:szCs w:val="20"/>
              </w:rPr>
            </w:pPr>
            <w:r>
              <w:rPr>
                <w:rFonts w:eastAsia="Times New Roman" w:cstheme="minorHAnsi"/>
                <w:color w:val="000000"/>
                <w:sz w:val="20"/>
                <w:szCs w:val="20"/>
              </w:rPr>
              <w:t>1</w:t>
            </w:r>
          </w:p>
        </w:tc>
      </w:tr>
      <w:tr w:rsidR="0005424F" w:rsidRPr="00B95A1D" w14:paraId="55EA08F0" w14:textId="77777777" w:rsidTr="002B5C39">
        <w:trPr>
          <w:cantSplit/>
          <w:trHeight w:val="407"/>
        </w:trPr>
        <w:tc>
          <w:tcPr>
            <w:tcW w:w="246" w:type="pct"/>
            <w:shd w:val="clear" w:color="auto" w:fill="FFF2CC" w:themeFill="accent4" w:themeFillTint="33"/>
          </w:tcPr>
          <w:p w14:paraId="4ED44EF0" w14:textId="0837F029" w:rsidR="0005424F" w:rsidRDefault="006F16C0" w:rsidP="006F16C0">
            <w:pPr>
              <w:spacing w:before="60" w:after="60"/>
              <w:jc w:val="right"/>
              <w:rPr>
                <w:rFonts w:eastAsia="Times New Roman" w:cstheme="minorHAnsi"/>
                <w:color w:val="000000"/>
                <w:sz w:val="20"/>
                <w:szCs w:val="20"/>
              </w:rPr>
            </w:pPr>
            <w:r>
              <w:rPr>
                <w:rFonts w:cstheme="minorHAnsi"/>
                <w:color w:val="000000"/>
                <w:sz w:val="20"/>
                <w:szCs w:val="20"/>
              </w:rPr>
              <w:t>8</w:t>
            </w:r>
          </w:p>
        </w:tc>
        <w:tc>
          <w:tcPr>
            <w:tcW w:w="736" w:type="pct"/>
            <w:shd w:val="clear" w:color="auto" w:fill="FFF2CC" w:themeFill="accent4" w:themeFillTint="33"/>
          </w:tcPr>
          <w:p w14:paraId="41E521A2" w14:textId="77777777" w:rsidR="0005424F" w:rsidRDefault="0005424F" w:rsidP="0005424F">
            <w:pPr>
              <w:spacing w:before="60" w:after="60"/>
              <w:rPr>
                <w:rFonts w:eastAsia="Times New Roman" w:cstheme="minorHAnsi"/>
                <w:color w:val="000000"/>
                <w:sz w:val="20"/>
                <w:szCs w:val="20"/>
              </w:rPr>
            </w:pPr>
            <w:r>
              <w:rPr>
                <w:rFonts w:eastAsia="Times New Roman" w:cstheme="minorHAnsi"/>
                <w:color w:val="000000"/>
                <w:sz w:val="20"/>
                <w:szCs w:val="20"/>
              </w:rPr>
              <w:t>Consumption</w:t>
            </w:r>
          </w:p>
        </w:tc>
        <w:tc>
          <w:tcPr>
            <w:tcW w:w="928" w:type="pct"/>
            <w:shd w:val="clear" w:color="auto" w:fill="FFF2CC" w:themeFill="accent4" w:themeFillTint="33"/>
          </w:tcPr>
          <w:p w14:paraId="7DFB943D" w14:textId="6D624804" w:rsidR="0005424F" w:rsidRDefault="0005424F" w:rsidP="0005424F">
            <w:pPr>
              <w:spacing w:before="60" w:after="60"/>
              <w:rPr>
                <w:rFonts w:eastAsia="Times New Roman" w:cstheme="minorHAnsi"/>
                <w:b/>
                <w:bCs/>
                <w:color w:val="000000"/>
                <w:sz w:val="20"/>
                <w:szCs w:val="20"/>
              </w:rPr>
            </w:pPr>
            <w:r>
              <w:rPr>
                <w:rFonts w:eastAsia="Times New Roman" w:cstheme="minorHAnsi"/>
                <w:b/>
                <w:bCs/>
                <w:color w:val="000000"/>
                <w:sz w:val="20"/>
                <w:szCs w:val="20"/>
              </w:rPr>
              <w:t>fdtexp_buy</w:t>
            </w:r>
          </w:p>
        </w:tc>
        <w:tc>
          <w:tcPr>
            <w:tcW w:w="2600" w:type="pct"/>
            <w:shd w:val="clear" w:color="auto" w:fill="FFF2CC" w:themeFill="accent4" w:themeFillTint="33"/>
          </w:tcPr>
          <w:p w14:paraId="3772E823" w14:textId="77777777" w:rsidR="0005424F" w:rsidRPr="003E02A0" w:rsidRDefault="0005424F" w:rsidP="0005424F">
            <w:pPr>
              <w:spacing w:before="60" w:after="60"/>
              <w:rPr>
                <w:rFonts w:eastAsia="Times New Roman" w:cstheme="minorHAnsi"/>
                <w:b/>
                <w:bCs/>
                <w:color w:val="000000"/>
                <w:sz w:val="20"/>
                <w:szCs w:val="20"/>
              </w:rPr>
            </w:pPr>
            <w:r>
              <w:rPr>
                <w:rFonts w:eastAsia="Times New Roman" w:cstheme="minorHAnsi"/>
                <w:b/>
                <w:bCs/>
                <w:color w:val="000000"/>
                <w:sz w:val="20"/>
                <w:szCs w:val="20"/>
              </w:rPr>
              <w:t>Total a</w:t>
            </w:r>
            <w:r w:rsidRPr="00B401CE">
              <w:rPr>
                <w:rFonts w:eastAsia="Times New Roman" w:cstheme="minorHAnsi"/>
                <w:b/>
                <w:bCs/>
                <w:color w:val="000000"/>
                <w:sz w:val="20"/>
                <w:szCs w:val="20"/>
              </w:rPr>
              <w:t>nnual household purchased food consumption</w:t>
            </w:r>
          </w:p>
        </w:tc>
        <w:tc>
          <w:tcPr>
            <w:tcW w:w="490" w:type="pct"/>
            <w:shd w:val="clear" w:color="auto" w:fill="FFF2CC" w:themeFill="accent4" w:themeFillTint="33"/>
          </w:tcPr>
          <w:p w14:paraId="48649662" w14:textId="77777777" w:rsidR="0005424F" w:rsidRDefault="0005424F" w:rsidP="0005424F">
            <w:pPr>
              <w:spacing w:before="60" w:after="60"/>
              <w:jc w:val="center"/>
              <w:rPr>
                <w:rFonts w:eastAsia="Times New Roman" w:cstheme="minorHAnsi"/>
                <w:color w:val="000000"/>
                <w:sz w:val="20"/>
                <w:szCs w:val="20"/>
              </w:rPr>
            </w:pPr>
            <w:r w:rsidRPr="00B95A1D">
              <w:rPr>
                <w:rFonts w:cstheme="minorHAnsi"/>
                <w:sz w:val="20"/>
                <w:szCs w:val="20"/>
              </w:rPr>
              <w:t>1</w:t>
            </w:r>
          </w:p>
        </w:tc>
      </w:tr>
      <w:tr w:rsidR="0005424F" w:rsidRPr="00B95A1D" w14:paraId="56B2E63B" w14:textId="77777777" w:rsidTr="002B5C39">
        <w:trPr>
          <w:cantSplit/>
          <w:trHeight w:val="323"/>
        </w:trPr>
        <w:tc>
          <w:tcPr>
            <w:tcW w:w="246" w:type="pct"/>
            <w:tcBorders>
              <w:bottom w:val="single" w:sz="4" w:space="0" w:color="auto"/>
            </w:tcBorders>
            <w:shd w:val="clear" w:color="auto" w:fill="FFF2CC" w:themeFill="accent4" w:themeFillTint="33"/>
          </w:tcPr>
          <w:p w14:paraId="4D1B5199" w14:textId="108B95DC" w:rsidR="0005424F" w:rsidRDefault="006F16C0" w:rsidP="0005424F">
            <w:pPr>
              <w:spacing w:before="60" w:after="60"/>
              <w:jc w:val="right"/>
              <w:rPr>
                <w:rFonts w:eastAsia="Times New Roman" w:cstheme="minorHAnsi"/>
                <w:color w:val="000000"/>
                <w:sz w:val="20"/>
                <w:szCs w:val="20"/>
              </w:rPr>
            </w:pPr>
            <w:r>
              <w:rPr>
                <w:rFonts w:eastAsia="Times New Roman" w:cstheme="minorHAnsi"/>
                <w:color w:val="000000"/>
                <w:sz w:val="20"/>
                <w:szCs w:val="20"/>
              </w:rPr>
              <w:t>9</w:t>
            </w:r>
          </w:p>
        </w:tc>
        <w:tc>
          <w:tcPr>
            <w:tcW w:w="736" w:type="pct"/>
            <w:tcBorders>
              <w:bottom w:val="single" w:sz="4" w:space="0" w:color="auto"/>
            </w:tcBorders>
            <w:shd w:val="clear" w:color="auto" w:fill="FFF2CC" w:themeFill="accent4" w:themeFillTint="33"/>
          </w:tcPr>
          <w:p w14:paraId="2C164B47" w14:textId="1DA72516" w:rsidR="0005424F" w:rsidRDefault="0005424F" w:rsidP="0005424F">
            <w:pPr>
              <w:spacing w:before="60" w:after="60"/>
              <w:rPr>
                <w:rFonts w:eastAsia="Times New Roman" w:cstheme="minorHAnsi"/>
                <w:color w:val="000000"/>
                <w:sz w:val="20"/>
                <w:szCs w:val="20"/>
              </w:rPr>
            </w:pPr>
            <w:r>
              <w:rPr>
                <w:rFonts w:eastAsia="Times New Roman" w:cstheme="minorHAnsi"/>
                <w:color w:val="000000"/>
                <w:sz w:val="20"/>
                <w:szCs w:val="20"/>
              </w:rPr>
              <w:t>Consumption</w:t>
            </w:r>
          </w:p>
        </w:tc>
        <w:tc>
          <w:tcPr>
            <w:tcW w:w="928" w:type="pct"/>
            <w:tcBorders>
              <w:bottom w:val="single" w:sz="4" w:space="0" w:color="auto"/>
            </w:tcBorders>
            <w:shd w:val="clear" w:color="auto" w:fill="FFF2CC" w:themeFill="accent4" w:themeFillTint="33"/>
          </w:tcPr>
          <w:p w14:paraId="6E529D76" w14:textId="30468FCA" w:rsidR="0005424F" w:rsidRDefault="0005424F" w:rsidP="0005424F">
            <w:pPr>
              <w:spacing w:before="60" w:after="60"/>
              <w:rPr>
                <w:rFonts w:eastAsia="Times New Roman" w:cstheme="minorHAnsi"/>
                <w:b/>
                <w:bCs/>
                <w:color w:val="000000"/>
                <w:sz w:val="20"/>
                <w:szCs w:val="20"/>
              </w:rPr>
            </w:pPr>
            <w:r>
              <w:rPr>
                <w:rFonts w:eastAsia="Times New Roman" w:cstheme="minorHAnsi"/>
                <w:b/>
                <w:bCs/>
                <w:color w:val="000000"/>
                <w:sz w:val="20"/>
                <w:szCs w:val="20"/>
              </w:rPr>
              <w:t>fdtexp</w:t>
            </w:r>
          </w:p>
        </w:tc>
        <w:tc>
          <w:tcPr>
            <w:tcW w:w="2600" w:type="pct"/>
            <w:tcBorders>
              <w:bottom w:val="single" w:sz="4" w:space="0" w:color="auto"/>
            </w:tcBorders>
            <w:shd w:val="clear" w:color="auto" w:fill="FFF2CC" w:themeFill="accent4" w:themeFillTint="33"/>
          </w:tcPr>
          <w:p w14:paraId="726F9A52" w14:textId="1E070736" w:rsidR="0005424F" w:rsidRDefault="0005424F" w:rsidP="0005424F">
            <w:pPr>
              <w:tabs>
                <w:tab w:val="right" w:pos="4841"/>
              </w:tabs>
              <w:spacing w:before="60" w:after="60"/>
              <w:rPr>
                <w:rFonts w:eastAsia="Times New Roman" w:cstheme="minorHAnsi"/>
                <w:b/>
                <w:bCs/>
                <w:color w:val="000000"/>
                <w:sz w:val="20"/>
                <w:szCs w:val="20"/>
              </w:rPr>
            </w:pPr>
            <w:r>
              <w:rPr>
                <w:rFonts w:eastAsia="Times New Roman" w:cstheme="minorHAnsi"/>
                <w:b/>
                <w:bCs/>
                <w:color w:val="000000"/>
                <w:sz w:val="20"/>
                <w:szCs w:val="20"/>
              </w:rPr>
              <w:t>Total a</w:t>
            </w:r>
            <w:r w:rsidRPr="003E02A0">
              <w:rPr>
                <w:rFonts w:eastAsia="Times New Roman" w:cstheme="minorHAnsi"/>
                <w:b/>
                <w:bCs/>
                <w:color w:val="000000"/>
                <w:sz w:val="20"/>
                <w:szCs w:val="20"/>
              </w:rPr>
              <w:t xml:space="preserve">nnual household </w:t>
            </w:r>
            <w:r>
              <w:rPr>
                <w:rFonts w:eastAsia="Times New Roman" w:cstheme="minorHAnsi"/>
                <w:b/>
                <w:bCs/>
                <w:color w:val="000000"/>
                <w:sz w:val="20"/>
                <w:szCs w:val="20"/>
              </w:rPr>
              <w:t>f</w:t>
            </w:r>
            <w:r w:rsidRPr="003E02A0">
              <w:rPr>
                <w:rFonts w:eastAsia="Times New Roman" w:cstheme="minorHAnsi"/>
                <w:b/>
                <w:bCs/>
                <w:color w:val="000000"/>
                <w:sz w:val="20"/>
                <w:szCs w:val="20"/>
              </w:rPr>
              <w:t>ood expenditure</w:t>
            </w:r>
            <w:r>
              <w:rPr>
                <w:rFonts w:eastAsia="Times New Roman" w:cstheme="minorHAnsi"/>
                <w:b/>
                <w:bCs/>
                <w:color w:val="000000"/>
                <w:sz w:val="20"/>
                <w:szCs w:val="20"/>
              </w:rPr>
              <w:tab/>
            </w:r>
          </w:p>
        </w:tc>
        <w:tc>
          <w:tcPr>
            <w:tcW w:w="490" w:type="pct"/>
            <w:tcBorders>
              <w:bottom w:val="single" w:sz="4" w:space="0" w:color="auto"/>
            </w:tcBorders>
            <w:shd w:val="clear" w:color="auto" w:fill="FFF2CC" w:themeFill="accent4" w:themeFillTint="33"/>
          </w:tcPr>
          <w:p w14:paraId="3E802FB4" w14:textId="0EAC5965" w:rsidR="0005424F" w:rsidRDefault="0005424F" w:rsidP="0005424F">
            <w:pPr>
              <w:spacing w:before="60" w:after="60"/>
              <w:jc w:val="center"/>
              <w:rPr>
                <w:rFonts w:eastAsia="Times New Roman" w:cstheme="minorHAnsi"/>
                <w:color w:val="000000"/>
                <w:sz w:val="20"/>
                <w:szCs w:val="20"/>
              </w:rPr>
            </w:pPr>
            <w:r>
              <w:rPr>
                <w:rFonts w:eastAsia="Times New Roman" w:cstheme="minorHAnsi"/>
                <w:color w:val="000000"/>
                <w:sz w:val="20"/>
                <w:szCs w:val="20"/>
              </w:rPr>
              <w:t>1</w:t>
            </w:r>
          </w:p>
        </w:tc>
      </w:tr>
      <w:tr w:rsidR="0005424F" w:rsidRPr="0005424F" w14:paraId="1D4BE738" w14:textId="77777777" w:rsidTr="002B5C39">
        <w:trPr>
          <w:cantSplit/>
          <w:trHeight w:val="364"/>
        </w:trPr>
        <w:tc>
          <w:tcPr>
            <w:tcW w:w="246" w:type="pct"/>
            <w:shd w:val="clear" w:color="auto" w:fill="FFF2CC" w:themeFill="accent4" w:themeFillTint="33"/>
          </w:tcPr>
          <w:p w14:paraId="2A06889B" w14:textId="5600D17E" w:rsidR="0005424F" w:rsidRPr="0005424F" w:rsidRDefault="006F16C0" w:rsidP="0005424F">
            <w:pPr>
              <w:spacing w:before="60" w:after="60"/>
              <w:jc w:val="right"/>
              <w:rPr>
                <w:rFonts w:eastAsia="Times New Roman" w:cstheme="minorHAnsi"/>
                <w:color w:val="000000" w:themeColor="text1"/>
                <w:sz w:val="20"/>
                <w:szCs w:val="20"/>
              </w:rPr>
            </w:pPr>
            <w:r>
              <w:rPr>
                <w:rFonts w:eastAsia="Times New Roman" w:cstheme="minorHAnsi"/>
                <w:color w:val="000000" w:themeColor="text1"/>
                <w:sz w:val="20"/>
                <w:szCs w:val="20"/>
              </w:rPr>
              <w:t>10</w:t>
            </w:r>
          </w:p>
        </w:tc>
        <w:tc>
          <w:tcPr>
            <w:tcW w:w="736" w:type="pct"/>
            <w:shd w:val="clear" w:color="auto" w:fill="FFF2CC" w:themeFill="accent4" w:themeFillTint="33"/>
          </w:tcPr>
          <w:p w14:paraId="57B36418" w14:textId="01275FD7" w:rsidR="0005424F" w:rsidRPr="0005424F" w:rsidRDefault="0005424F" w:rsidP="0005424F">
            <w:pPr>
              <w:spacing w:before="60" w:after="60"/>
              <w:rPr>
                <w:rFonts w:eastAsia="Times New Roman" w:cstheme="minorHAnsi"/>
                <w:color w:val="000000" w:themeColor="text1"/>
                <w:sz w:val="20"/>
                <w:szCs w:val="20"/>
              </w:rPr>
            </w:pPr>
            <w:r w:rsidRPr="0005424F">
              <w:rPr>
                <w:rFonts w:eastAsia="Times New Roman" w:cstheme="minorHAnsi"/>
                <w:color w:val="000000" w:themeColor="text1"/>
                <w:sz w:val="20"/>
                <w:szCs w:val="20"/>
              </w:rPr>
              <w:t>Consumption</w:t>
            </w:r>
          </w:p>
        </w:tc>
        <w:tc>
          <w:tcPr>
            <w:tcW w:w="928" w:type="pct"/>
            <w:shd w:val="clear" w:color="auto" w:fill="FFF2CC" w:themeFill="accent4" w:themeFillTint="33"/>
          </w:tcPr>
          <w:p w14:paraId="1813D8FE" w14:textId="5E946703" w:rsidR="0005424F" w:rsidRPr="0005424F" w:rsidRDefault="0005424F" w:rsidP="0005424F">
            <w:pPr>
              <w:spacing w:before="60" w:after="60"/>
              <w:rPr>
                <w:rFonts w:eastAsia="Times New Roman" w:cstheme="minorHAnsi"/>
                <w:color w:val="000000" w:themeColor="text1"/>
                <w:sz w:val="20"/>
                <w:szCs w:val="20"/>
              </w:rPr>
            </w:pPr>
            <w:r w:rsidRPr="0005424F">
              <w:rPr>
                <w:rFonts w:eastAsia="Times New Roman" w:cstheme="minorHAnsi"/>
                <w:b/>
                <w:bCs/>
                <w:color w:val="000000" w:themeColor="text1"/>
                <w:sz w:val="20"/>
                <w:szCs w:val="20"/>
              </w:rPr>
              <w:t>nfdtexp</w:t>
            </w:r>
          </w:p>
        </w:tc>
        <w:tc>
          <w:tcPr>
            <w:tcW w:w="2600" w:type="pct"/>
            <w:shd w:val="clear" w:color="auto" w:fill="FFF2CC" w:themeFill="accent4" w:themeFillTint="33"/>
          </w:tcPr>
          <w:p w14:paraId="4C784DCE" w14:textId="7E40C8DC" w:rsidR="0005424F" w:rsidRPr="0005424F" w:rsidRDefault="0005424F" w:rsidP="0005424F">
            <w:pPr>
              <w:spacing w:before="60" w:after="60"/>
              <w:rPr>
                <w:rFonts w:eastAsia="Times New Roman" w:cstheme="minorHAnsi"/>
                <w:color w:val="000000" w:themeColor="text1"/>
                <w:sz w:val="20"/>
                <w:szCs w:val="20"/>
              </w:rPr>
            </w:pPr>
            <w:r w:rsidRPr="0005424F">
              <w:rPr>
                <w:rFonts w:cstheme="minorHAnsi"/>
                <w:b/>
                <w:bCs/>
                <w:color w:val="000000" w:themeColor="text1"/>
                <w:sz w:val="20"/>
                <w:szCs w:val="20"/>
              </w:rPr>
              <w:t>Total annual non-food expenditure</w:t>
            </w:r>
          </w:p>
        </w:tc>
        <w:tc>
          <w:tcPr>
            <w:tcW w:w="490" w:type="pct"/>
            <w:shd w:val="clear" w:color="auto" w:fill="FFF2CC" w:themeFill="accent4" w:themeFillTint="33"/>
          </w:tcPr>
          <w:p w14:paraId="48E1E646" w14:textId="1666A55F" w:rsidR="0005424F" w:rsidRPr="0005424F" w:rsidRDefault="0005424F" w:rsidP="0005424F">
            <w:pPr>
              <w:spacing w:before="60" w:after="60"/>
              <w:jc w:val="center"/>
              <w:rPr>
                <w:rFonts w:eastAsia="Times New Roman" w:cstheme="minorHAnsi"/>
                <w:color w:val="000000" w:themeColor="text1"/>
                <w:sz w:val="20"/>
                <w:szCs w:val="20"/>
              </w:rPr>
            </w:pPr>
            <w:r w:rsidRPr="0005424F">
              <w:rPr>
                <w:rFonts w:cstheme="minorHAnsi"/>
                <w:color w:val="000000" w:themeColor="text1"/>
                <w:sz w:val="20"/>
                <w:szCs w:val="20"/>
              </w:rPr>
              <w:t>1</w:t>
            </w:r>
          </w:p>
        </w:tc>
      </w:tr>
      <w:tr w:rsidR="0005424F" w:rsidRPr="00B95A1D" w14:paraId="6EF7E471" w14:textId="77777777" w:rsidTr="002B5C39">
        <w:trPr>
          <w:cantSplit/>
        </w:trPr>
        <w:tc>
          <w:tcPr>
            <w:tcW w:w="246" w:type="pct"/>
            <w:shd w:val="clear" w:color="auto" w:fill="FFF2CC" w:themeFill="accent4" w:themeFillTint="33"/>
          </w:tcPr>
          <w:p w14:paraId="03F21661" w14:textId="7871ADEE" w:rsidR="0005424F" w:rsidRPr="00B95A1D" w:rsidRDefault="006F16C0" w:rsidP="0005424F">
            <w:pPr>
              <w:spacing w:before="60" w:after="60"/>
              <w:jc w:val="right"/>
              <w:rPr>
                <w:rFonts w:cstheme="minorHAnsi"/>
                <w:sz w:val="20"/>
                <w:szCs w:val="20"/>
              </w:rPr>
            </w:pPr>
            <w:r>
              <w:rPr>
                <w:rFonts w:cstheme="minorHAnsi"/>
                <w:sz w:val="20"/>
                <w:szCs w:val="20"/>
              </w:rPr>
              <w:t>11</w:t>
            </w:r>
          </w:p>
        </w:tc>
        <w:tc>
          <w:tcPr>
            <w:tcW w:w="736" w:type="pct"/>
            <w:shd w:val="clear" w:color="auto" w:fill="FFF2CC" w:themeFill="accent4" w:themeFillTint="33"/>
          </w:tcPr>
          <w:p w14:paraId="79514234" w14:textId="78D0A386" w:rsidR="0005424F" w:rsidRPr="00B95A1D" w:rsidRDefault="0005424F" w:rsidP="0005424F">
            <w:pPr>
              <w:spacing w:before="60" w:after="60"/>
              <w:rPr>
                <w:rFonts w:eastAsia="Times New Roman" w:cstheme="minorHAnsi"/>
                <w:color w:val="000000"/>
                <w:sz w:val="20"/>
                <w:szCs w:val="20"/>
              </w:rPr>
            </w:pPr>
            <w:r>
              <w:rPr>
                <w:rFonts w:eastAsia="Times New Roman" w:cstheme="minorHAnsi"/>
                <w:color w:val="000000"/>
                <w:sz w:val="20"/>
                <w:szCs w:val="20"/>
              </w:rPr>
              <w:t>Consumption</w:t>
            </w:r>
          </w:p>
        </w:tc>
        <w:tc>
          <w:tcPr>
            <w:tcW w:w="928" w:type="pct"/>
            <w:shd w:val="clear" w:color="auto" w:fill="FFF2CC" w:themeFill="accent4" w:themeFillTint="33"/>
          </w:tcPr>
          <w:p w14:paraId="3D65C338" w14:textId="771E3FE4" w:rsidR="0005424F" w:rsidRPr="00B95A1D" w:rsidRDefault="0005424F" w:rsidP="0005424F">
            <w:pPr>
              <w:spacing w:before="60" w:after="60"/>
              <w:rPr>
                <w:rFonts w:eastAsia="Times New Roman" w:cstheme="minorHAnsi"/>
                <w:b/>
                <w:bCs/>
                <w:color w:val="000000"/>
                <w:sz w:val="20"/>
                <w:szCs w:val="20"/>
              </w:rPr>
            </w:pPr>
            <w:r>
              <w:rPr>
                <w:rFonts w:eastAsia="Times New Roman" w:cstheme="minorHAnsi"/>
                <w:b/>
                <w:bCs/>
                <w:color w:val="000000"/>
                <w:sz w:val="20"/>
                <w:szCs w:val="20"/>
              </w:rPr>
              <w:t>totexp</w:t>
            </w:r>
          </w:p>
        </w:tc>
        <w:tc>
          <w:tcPr>
            <w:tcW w:w="2600" w:type="pct"/>
            <w:shd w:val="clear" w:color="auto" w:fill="FFF2CC" w:themeFill="accent4" w:themeFillTint="33"/>
          </w:tcPr>
          <w:p w14:paraId="03FF1EC7" w14:textId="5E86038A" w:rsidR="0005424F" w:rsidRPr="00422118" w:rsidRDefault="0005424F" w:rsidP="0005424F">
            <w:pPr>
              <w:spacing w:before="60" w:after="60"/>
              <w:rPr>
                <w:rFonts w:cstheme="minorHAnsi"/>
                <w:b/>
                <w:bCs/>
                <w:sz w:val="20"/>
                <w:szCs w:val="20"/>
              </w:rPr>
            </w:pPr>
            <w:r w:rsidRPr="00F5560C">
              <w:rPr>
                <w:rFonts w:eastAsia="Times New Roman" w:cstheme="minorHAnsi"/>
                <w:b/>
                <w:bCs/>
                <w:color w:val="000000"/>
                <w:sz w:val="20"/>
                <w:szCs w:val="20"/>
              </w:rPr>
              <w:t xml:space="preserve">Total </w:t>
            </w:r>
            <w:r>
              <w:rPr>
                <w:rFonts w:eastAsia="Times New Roman" w:cstheme="minorHAnsi"/>
                <w:b/>
                <w:bCs/>
                <w:color w:val="000000"/>
                <w:sz w:val="20"/>
                <w:szCs w:val="20"/>
              </w:rPr>
              <w:t xml:space="preserve">annual </w:t>
            </w:r>
            <w:r w:rsidRPr="00F5560C">
              <w:rPr>
                <w:rFonts w:eastAsia="Times New Roman" w:cstheme="minorHAnsi"/>
                <w:b/>
                <w:bCs/>
                <w:color w:val="000000"/>
                <w:sz w:val="20"/>
                <w:szCs w:val="20"/>
              </w:rPr>
              <w:t>consumption</w:t>
            </w:r>
            <w:r>
              <w:rPr>
                <w:rFonts w:eastAsia="Times New Roman" w:cstheme="minorHAnsi"/>
                <w:b/>
                <w:bCs/>
                <w:color w:val="000000"/>
                <w:sz w:val="20"/>
                <w:szCs w:val="20"/>
              </w:rPr>
              <w:t xml:space="preserve"> of food and nonfood</w:t>
            </w:r>
          </w:p>
        </w:tc>
        <w:tc>
          <w:tcPr>
            <w:tcW w:w="490" w:type="pct"/>
            <w:shd w:val="clear" w:color="auto" w:fill="FFF2CC" w:themeFill="accent4" w:themeFillTint="33"/>
          </w:tcPr>
          <w:p w14:paraId="15D03116" w14:textId="5642ACC2" w:rsidR="0005424F" w:rsidRPr="00B95A1D" w:rsidRDefault="0005424F" w:rsidP="0005424F">
            <w:pPr>
              <w:spacing w:before="60" w:after="60"/>
              <w:jc w:val="center"/>
              <w:rPr>
                <w:rFonts w:cstheme="minorHAnsi"/>
                <w:sz w:val="20"/>
                <w:szCs w:val="20"/>
              </w:rPr>
            </w:pPr>
            <w:r w:rsidRPr="00B95A1D">
              <w:rPr>
                <w:rFonts w:cstheme="minorHAnsi"/>
                <w:sz w:val="20"/>
                <w:szCs w:val="20"/>
              </w:rPr>
              <w:t>1</w:t>
            </w:r>
          </w:p>
        </w:tc>
      </w:tr>
      <w:tr w:rsidR="00F45B6B" w:rsidRPr="00B95A1D" w14:paraId="61DBED6D" w14:textId="77777777" w:rsidTr="002B5C39">
        <w:trPr>
          <w:cantSplit/>
        </w:trPr>
        <w:tc>
          <w:tcPr>
            <w:tcW w:w="246" w:type="pct"/>
            <w:shd w:val="clear" w:color="auto" w:fill="FFF2CC" w:themeFill="accent4" w:themeFillTint="33"/>
          </w:tcPr>
          <w:p w14:paraId="5D4A957B" w14:textId="3C2A7787" w:rsidR="00F45B6B" w:rsidRDefault="00F45B6B" w:rsidP="00F45B6B">
            <w:pPr>
              <w:spacing w:before="60" w:after="60"/>
              <w:jc w:val="right"/>
              <w:rPr>
                <w:rFonts w:cstheme="minorHAnsi"/>
                <w:sz w:val="20"/>
                <w:szCs w:val="20"/>
              </w:rPr>
            </w:pPr>
            <w:r>
              <w:rPr>
                <w:rFonts w:cstheme="minorHAnsi"/>
                <w:sz w:val="20"/>
                <w:szCs w:val="20"/>
              </w:rPr>
              <w:t>1</w:t>
            </w:r>
            <w:r w:rsidR="006F16C0">
              <w:rPr>
                <w:rFonts w:cstheme="minorHAnsi"/>
                <w:sz w:val="20"/>
                <w:szCs w:val="20"/>
              </w:rPr>
              <w:t>2</w:t>
            </w:r>
          </w:p>
        </w:tc>
        <w:tc>
          <w:tcPr>
            <w:tcW w:w="736" w:type="pct"/>
            <w:shd w:val="clear" w:color="auto" w:fill="FFF2CC" w:themeFill="accent4" w:themeFillTint="33"/>
          </w:tcPr>
          <w:p w14:paraId="11556BA0" w14:textId="4AC26543" w:rsidR="00F45B6B" w:rsidRDefault="00F45B6B" w:rsidP="00F45B6B">
            <w:pPr>
              <w:spacing w:before="60" w:after="60"/>
              <w:rPr>
                <w:rFonts w:eastAsia="Times New Roman" w:cstheme="minorHAnsi"/>
                <w:color w:val="000000"/>
                <w:sz w:val="20"/>
                <w:szCs w:val="20"/>
              </w:rPr>
            </w:pPr>
            <w:r w:rsidRPr="00232A77">
              <w:rPr>
                <w:rFonts w:eastAsia="Times New Roman" w:cstheme="minorHAnsi"/>
                <w:color w:val="000000"/>
                <w:sz w:val="20"/>
                <w:szCs w:val="20"/>
              </w:rPr>
              <w:t>Consumption</w:t>
            </w:r>
          </w:p>
        </w:tc>
        <w:tc>
          <w:tcPr>
            <w:tcW w:w="928" w:type="pct"/>
            <w:shd w:val="clear" w:color="auto" w:fill="FFF2CC" w:themeFill="accent4" w:themeFillTint="33"/>
          </w:tcPr>
          <w:p w14:paraId="150E87BC" w14:textId="2B1EA846" w:rsidR="00F45B6B" w:rsidRDefault="00F45B6B" w:rsidP="00F45B6B">
            <w:pPr>
              <w:spacing w:before="60" w:after="60"/>
              <w:rPr>
                <w:rFonts w:eastAsia="Times New Roman" w:cstheme="minorHAnsi"/>
                <w:b/>
                <w:bCs/>
                <w:color w:val="000000"/>
                <w:sz w:val="20"/>
                <w:szCs w:val="20"/>
              </w:rPr>
            </w:pPr>
            <w:r>
              <w:rPr>
                <w:rFonts w:eastAsia="Times New Roman" w:cstheme="minorHAnsi"/>
                <w:b/>
                <w:bCs/>
                <w:color w:val="000000"/>
                <w:sz w:val="20"/>
                <w:szCs w:val="20"/>
              </w:rPr>
              <w:t>fdpindex</w:t>
            </w:r>
          </w:p>
        </w:tc>
        <w:tc>
          <w:tcPr>
            <w:tcW w:w="2600" w:type="pct"/>
            <w:shd w:val="clear" w:color="auto" w:fill="FFF2CC" w:themeFill="accent4" w:themeFillTint="33"/>
          </w:tcPr>
          <w:p w14:paraId="6979EA05" w14:textId="4EC639D7" w:rsidR="00F45B6B" w:rsidRPr="00F5560C" w:rsidRDefault="00F45B6B" w:rsidP="00F45B6B">
            <w:pPr>
              <w:spacing w:before="60" w:after="60"/>
              <w:rPr>
                <w:rFonts w:eastAsia="Times New Roman" w:cstheme="minorHAnsi"/>
                <w:b/>
                <w:bCs/>
                <w:color w:val="000000"/>
                <w:sz w:val="20"/>
                <w:szCs w:val="20"/>
              </w:rPr>
            </w:pPr>
            <w:r>
              <w:rPr>
                <w:rFonts w:eastAsia="Times New Roman" w:cstheme="minorHAnsi"/>
                <w:b/>
                <w:bCs/>
                <w:color w:val="000000"/>
                <w:sz w:val="20"/>
                <w:szCs w:val="20"/>
              </w:rPr>
              <w:t>Food price index (spatial and/or temporal)</w:t>
            </w:r>
          </w:p>
        </w:tc>
        <w:tc>
          <w:tcPr>
            <w:tcW w:w="490" w:type="pct"/>
            <w:shd w:val="clear" w:color="auto" w:fill="FFF2CC" w:themeFill="accent4" w:themeFillTint="33"/>
          </w:tcPr>
          <w:p w14:paraId="0513C0E6" w14:textId="4117E20A" w:rsidR="00F45B6B" w:rsidRPr="00B95A1D" w:rsidRDefault="00F45B6B" w:rsidP="00F45B6B">
            <w:pPr>
              <w:spacing w:before="60" w:after="60"/>
              <w:jc w:val="center"/>
              <w:rPr>
                <w:rFonts w:cstheme="minorHAnsi"/>
                <w:sz w:val="20"/>
                <w:szCs w:val="20"/>
              </w:rPr>
            </w:pPr>
            <w:r>
              <w:rPr>
                <w:rFonts w:cstheme="minorHAnsi"/>
                <w:sz w:val="20"/>
                <w:szCs w:val="20"/>
              </w:rPr>
              <w:t>1</w:t>
            </w:r>
          </w:p>
        </w:tc>
      </w:tr>
      <w:tr w:rsidR="00F45B6B" w:rsidRPr="00B95A1D" w14:paraId="662EF528" w14:textId="77777777" w:rsidTr="002B5C39">
        <w:trPr>
          <w:cantSplit/>
        </w:trPr>
        <w:tc>
          <w:tcPr>
            <w:tcW w:w="246" w:type="pct"/>
            <w:shd w:val="clear" w:color="auto" w:fill="FFF2CC" w:themeFill="accent4" w:themeFillTint="33"/>
          </w:tcPr>
          <w:p w14:paraId="0B224532" w14:textId="44383775" w:rsidR="00F45B6B" w:rsidRDefault="00F45B6B" w:rsidP="00F45B6B">
            <w:pPr>
              <w:spacing w:before="60" w:after="60"/>
              <w:jc w:val="right"/>
              <w:rPr>
                <w:rFonts w:cstheme="minorHAnsi"/>
                <w:sz w:val="20"/>
                <w:szCs w:val="20"/>
              </w:rPr>
            </w:pPr>
            <w:r>
              <w:rPr>
                <w:rFonts w:cstheme="minorHAnsi"/>
                <w:sz w:val="20"/>
                <w:szCs w:val="20"/>
              </w:rPr>
              <w:t>1</w:t>
            </w:r>
            <w:r w:rsidR="006F16C0">
              <w:rPr>
                <w:rFonts w:cstheme="minorHAnsi"/>
                <w:sz w:val="20"/>
                <w:szCs w:val="20"/>
              </w:rPr>
              <w:t>3</w:t>
            </w:r>
          </w:p>
        </w:tc>
        <w:tc>
          <w:tcPr>
            <w:tcW w:w="736" w:type="pct"/>
            <w:shd w:val="clear" w:color="auto" w:fill="FFF2CC" w:themeFill="accent4" w:themeFillTint="33"/>
          </w:tcPr>
          <w:p w14:paraId="3CC5591E" w14:textId="1EB3A0B8" w:rsidR="00F45B6B" w:rsidRDefault="00F45B6B" w:rsidP="00F45B6B">
            <w:pPr>
              <w:spacing w:before="60" w:after="60"/>
              <w:rPr>
                <w:rFonts w:eastAsia="Times New Roman" w:cstheme="minorHAnsi"/>
                <w:color w:val="000000"/>
                <w:sz w:val="20"/>
                <w:szCs w:val="20"/>
              </w:rPr>
            </w:pPr>
            <w:r w:rsidRPr="00232A77">
              <w:rPr>
                <w:rFonts w:eastAsia="Times New Roman" w:cstheme="minorHAnsi"/>
                <w:color w:val="000000"/>
                <w:sz w:val="20"/>
                <w:szCs w:val="20"/>
              </w:rPr>
              <w:t>Consumption</w:t>
            </w:r>
          </w:p>
        </w:tc>
        <w:tc>
          <w:tcPr>
            <w:tcW w:w="928" w:type="pct"/>
            <w:shd w:val="clear" w:color="auto" w:fill="FFF2CC" w:themeFill="accent4" w:themeFillTint="33"/>
          </w:tcPr>
          <w:p w14:paraId="79F8B873" w14:textId="00F06C2A" w:rsidR="00F45B6B" w:rsidRDefault="00F45B6B" w:rsidP="00F45B6B">
            <w:pPr>
              <w:spacing w:before="60" w:after="60"/>
              <w:rPr>
                <w:rFonts w:eastAsia="Times New Roman" w:cstheme="minorHAnsi"/>
                <w:b/>
                <w:bCs/>
                <w:color w:val="000000"/>
                <w:sz w:val="20"/>
                <w:szCs w:val="20"/>
              </w:rPr>
            </w:pPr>
            <w:r>
              <w:rPr>
                <w:rFonts w:eastAsia="Times New Roman" w:cstheme="minorHAnsi"/>
                <w:b/>
                <w:bCs/>
                <w:color w:val="000000"/>
                <w:sz w:val="20"/>
                <w:szCs w:val="20"/>
              </w:rPr>
              <w:t>nfdpindex</w:t>
            </w:r>
          </w:p>
        </w:tc>
        <w:tc>
          <w:tcPr>
            <w:tcW w:w="2600" w:type="pct"/>
            <w:shd w:val="clear" w:color="auto" w:fill="FFF2CC" w:themeFill="accent4" w:themeFillTint="33"/>
          </w:tcPr>
          <w:p w14:paraId="55C90AD6" w14:textId="01BFB661" w:rsidR="00F45B6B" w:rsidRPr="00F5560C" w:rsidRDefault="00F45B6B" w:rsidP="00F45B6B">
            <w:pPr>
              <w:spacing w:before="60" w:after="60"/>
              <w:rPr>
                <w:rFonts w:eastAsia="Times New Roman" w:cstheme="minorHAnsi"/>
                <w:b/>
                <w:bCs/>
                <w:color w:val="000000"/>
                <w:sz w:val="20"/>
                <w:szCs w:val="20"/>
              </w:rPr>
            </w:pPr>
            <w:r>
              <w:rPr>
                <w:rFonts w:eastAsia="Times New Roman" w:cstheme="minorHAnsi"/>
                <w:b/>
                <w:bCs/>
                <w:color w:val="000000"/>
                <w:sz w:val="20"/>
                <w:szCs w:val="20"/>
              </w:rPr>
              <w:t>Non-food price index (spatial and/or temporal)</w:t>
            </w:r>
          </w:p>
        </w:tc>
        <w:tc>
          <w:tcPr>
            <w:tcW w:w="490" w:type="pct"/>
            <w:shd w:val="clear" w:color="auto" w:fill="FFF2CC" w:themeFill="accent4" w:themeFillTint="33"/>
          </w:tcPr>
          <w:p w14:paraId="1CB1A5B6" w14:textId="428AD5A4" w:rsidR="00F45B6B" w:rsidRPr="00B95A1D" w:rsidRDefault="00F45B6B" w:rsidP="00F45B6B">
            <w:pPr>
              <w:spacing w:before="60" w:after="60"/>
              <w:jc w:val="center"/>
              <w:rPr>
                <w:rFonts w:cstheme="minorHAnsi"/>
                <w:sz w:val="20"/>
                <w:szCs w:val="20"/>
              </w:rPr>
            </w:pPr>
            <w:r>
              <w:rPr>
                <w:rFonts w:cstheme="minorHAnsi"/>
                <w:sz w:val="20"/>
                <w:szCs w:val="20"/>
              </w:rPr>
              <w:t>1</w:t>
            </w:r>
          </w:p>
        </w:tc>
      </w:tr>
      <w:tr w:rsidR="001D100C" w:rsidRPr="00B95A1D" w14:paraId="3B793ECE" w14:textId="77777777" w:rsidTr="001A5763">
        <w:trPr>
          <w:cantSplit/>
        </w:trPr>
        <w:tc>
          <w:tcPr>
            <w:tcW w:w="246" w:type="pct"/>
            <w:tcBorders>
              <w:bottom w:val="single" w:sz="4" w:space="0" w:color="auto"/>
            </w:tcBorders>
          </w:tcPr>
          <w:p w14:paraId="0AB09D9D" w14:textId="2181D01E" w:rsidR="001D100C" w:rsidRDefault="001D100C" w:rsidP="00F45B6B">
            <w:pPr>
              <w:spacing w:before="60" w:after="60"/>
              <w:jc w:val="right"/>
              <w:rPr>
                <w:rFonts w:cstheme="minorHAnsi"/>
                <w:sz w:val="20"/>
                <w:szCs w:val="20"/>
              </w:rPr>
            </w:pPr>
            <w:r>
              <w:rPr>
                <w:rFonts w:cstheme="minorHAnsi"/>
                <w:sz w:val="20"/>
                <w:szCs w:val="20"/>
              </w:rPr>
              <w:t>14</w:t>
            </w:r>
          </w:p>
        </w:tc>
        <w:tc>
          <w:tcPr>
            <w:tcW w:w="736" w:type="pct"/>
            <w:tcBorders>
              <w:bottom w:val="single" w:sz="4" w:space="0" w:color="auto"/>
            </w:tcBorders>
            <w:shd w:val="clear" w:color="auto" w:fill="auto"/>
          </w:tcPr>
          <w:p w14:paraId="349B5126" w14:textId="31312FE2" w:rsidR="001D100C" w:rsidRPr="00232A77" w:rsidRDefault="001D100C" w:rsidP="00F45B6B">
            <w:pPr>
              <w:spacing w:before="60" w:after="60"/>
              <w:rPr>
                <w:rFonts w:eastAsia="Times New Roman" w:cstheme="minorHAnsi"/>
                <w:color w:val="000000"/>
                <w:sz w:val="20"/>
                <w:szCs w:val="20"/>
              </w:rPr>
            </w:pPr>
            <w:r>
              <w:rPr>
                <w:rFonts w:eastAsia="Times New Roman" w:cstheme="minorHAnsi"/>
                <w:color w:val="000000"/>
                <w:sz w:val="20"/>
                <w:szCs w:val="20"/>
              </w:rPr>
              <w:t>Consumption</w:t>
            </w:r>
          </w:p>
        </w:tc>
        <w:tc>
          <w:tcPr>
            <w:tcW w:w="928" w:type="pct"/>
            <w:tcBorders>
              <w:bottom w:val="single" w:sz="4" w:space="0" w:color="auto"/>
            </w:tcBorders>
          </w:tcPr>
          <w:p w14:paraId="4584F2B9" w14:textId="350CE55F" w:rsidR="001D100C" w:rsidRDefault="00212889" w:rsidP="00F45B6B">
            <w:pPr>
              <w:spacing w:before="60" w:after="60"/>
              <w:rPr>
                <w:rFonts w:eastAsia="Times New Roman" w:cstheme="minorHAnsi"/>
                <w:b/>
                <w:bCs/>
                <w:color w:val="000000"/>
                <w:sz w:val="20"/>
                <w:szCs w:val="20"/>
              </w:rPr>
            </w:pPr>
            <w:r>
              <w:rPr>
                <w:rFonts w:eastAsia="Times New Roman" w:cstheme="minorHAnsi"/>
                <w:b/>
                <w:bCs/>
                <w:color w:val="000000"/>
                <w:sz w:val="20"/>
                <w:szCs w:val="20"/>
              </w:rPr>
              <w:t>spdef</w:t>
            </w:r>
          </w:p>
        </w:tc>
        <w:tc>
          <w:tcPr>
            <w:tcW w:w="2600" w:type="pct"/>
            <w:tcBorders>
              <w:bottom w:val="single" w:sz="4" w:space="0" w:color="auto"/>
            </w:tcBorders>
            <w:shd w:val="clear" w:color="auto" w:fill="auto"/>
          </w:tcPr>
          <w:p w14:paraId="18608DD5" w14:textId="475D6CBD" w:rsidR="001D100C" w:rsidRPr="00F45B6B" w:rsidRDefault="001D100C" w:rsidP="00F45B6B">
            <w:pPr>
              <w:spacing w:before="60" w:after="60"/>
              <w:rPr>
                <w:b/>
                <w:bCs/>
                <w:color w:val="000000" w:themeColor="text1"/>
                <w:sz w:val="20"/>
                <w:szCs w:val="20"/>
              </w:rPr>
            </w:pPr>
            <w:r>
              <w:rPr>
                <w:b/>
                <w:bCs/>
                <w:color w:val="000000" w:themeColor="text1"/>
                <w:sz w:val="20"/>
                <w:szCs w:val="20"/>
              </w:rPr>
              <w:t>Price index (spatial and/or temporal)</w:t>
            </w:r>
          </w:p>
        </w:tc>
        <w:tc>
          <w:tcPr>
            <w:tcW w:w="490" w:type="pct"/>
            <w:tcBorders>
              <w:bottom w:val="single" w:sz="4" w:space="0" w:color="auto"/>
            </w:tcBorders>
          </w:tcPr>
          <w:p w14:paraId="4B2DEA10" w14:textId="0ABFC942" w:rsidR="001D100C" w:rsidRDefault="001D100C" w:rsidP="00F45B6B">
            <w:pPr>
              <w:spacing w:before="60" w:after="60"/>
              <w:jc w:val="center"/>
              <w:rPr>
                <w:rFonts w:cstheme="minorHAnsi"/>
                <w:sz w:val="20"/>
                <w:szCs w:val="20"/>
              </w:rPr>
            </w:pPr>
            <w:r>
              <w:rPr>
                <w:rFonts w:cstheme="minorHAnsi"/>
                <w:sz w:val="20"/>
                <w:szCs w:val="20"/>
              </w:rPr>
              <w:t>1</w:t>
            </w:r>
          </w:p>
        </w:tc>
      </w:tr>
      <w:tr w:rsidR="00C41137" w:rsidRPr="00B95A1D" w14:paraId="27804B5B" w14:textId="77777777" w:rsidTr="002B5C39">
        <w:trPr>
          <w:cantSplit/>
        </w:trPr>
        <w:tc>
          <w:tcPr>
            <w:tcW w:w="246" w:type="pct"/>
            <w:shd w:val="clear" w:color="auto" w:fill="FFF2CC" w:themeFill="accent4" w:themeFillTint="33"/>
          </w:tcPr>
          <w:p w14:paraId="2B4855EF" w14:textId="58BBF9F5" w:rsidR="00C41137" w:rsidRDefault="001A4551" w:rsidP="00F45B6B">
            <w:pPr>
              <w:spacing w:before="60" w:after="60"/>
              <w:jc w:val="right"/>
              <w:rPr>
                <w:rFonts w:cstheme="minorHAnsi"/>
                <w:sz w:val="20"/>
                <w:szCs w:val="20"/>
              </w:rPr>
            </w:pPr>
            <w:r>
              <w:rPr>
                <w:rFonts w:cstheme="minorHAnsi"/>
                <w:sz w:val="20"/>
                <w:szCs w:val="20"/>
              </w:rPr>
              <w:t>15</w:t>
            </w:r>
          </w:p>
        </w:tc>
        <w:tc>
          <w:tcPr>
            <w:tcW w:w="736" w:type="pct"/>
            <w:shd w:val="clear" w:color="auto" w:fill="FFF2CC" w:themeFill="accent4" w:themeFillTint="33"/>
          </w:tcPr>
          <w:p w14:paraId="11157DBB" w14:textId="790FE0F8" w:rsidR="00C41137" w:rsidRPr="00232A77" w:rsidRDefault="001A4551" w:rsidP="00F45B6B">
            <w:pPr>
              <w:spacing w:before="60" w:after="60"/>
              <w:rPr>
                <w:rFonts w:eastAsia="Times New Roman" w:cstheme="minorHAnsi"/>
                <w:color w:val="000000"/>
                <w:sz w:val="20"/>
                <w:szCs w:val="20"/>
              </w:rPr>
            </w:pPr>
            <w:r>
              <w:rPr>
                <w:rFonts w:eastAsia="Times New Roman" w:cstheme="minorHAnsi"/>
                <w:color w:val="000000"/>
                <w:sz w:val="20"/>
                <w:szCs w:val="20"/>
              </w:rPr>
              <w:t>Consumption</w:t>
            </w:r>
          </w:p>
        </w:tc>
        <w:tc>
          <w:tcPr>
            <w:tcW w:w="928" w:type="pct"/>
            <w:shd w:val="clear" w:color="auto" w:fill="FFF2CC" w:themeFill="accent4" w:themeFillTint="33"/>
          </w:tcPr>
          <w:p w14:paraId="0085227D" w14:textId="03F90713" w:rsidR="00C41137" w:rsidRDefault="001A5763" w:rsidP="00F45B6B">
            <w:pPr>
              <w:spacing w:before="60" w:after="60"/>
              <w:rPr>
                <w:rFonts w:eastAsia="Times New Roman" w:cstheme="minorHAnsi"/>
                <w:b/>
                <w:bCs/>
                <w:color w:val="000000"/>
                <w:sz w:val="20"/>
                <w:szCs w:val="20"/>
              </w:rPr>
            </w:pPr>
            <w:r>
              <w:rPr>
                <w:rFonts w:eastAsia="Times New Roman" w:cstheme="minorHAnsi"/>
                <w:b/>
                <w:bCs/>
                <w:color w:val="000000"/>
                <w:sz w:val="20"/>
                <w:szCs w:val="20"/>
              </w:rPr>
              <w:t>spref</w:t>
            </w:r>
          </w:p>
        </w:tc>
        <w:tc>
          <w:tcPr>
            <w:tcW w:w="2600" w:type="pct"/>
            <w:shd w:val="clear" w:color="auto" w:fill="FFF2CC" w:themeFill="accent4" w:themeFillTint="33"/>
          </w:tcPr>
          <w:p w14:paraId="0E88C7B1" w14:textId="1A2A70A1" w:rsidR="00C41137" w:rsidRPr="00F45B6B" w:rsidRDefault="001A5763" w:rsidP="00F45B6B">
            <w:pPr>
              <w:spacing w:before="60" w:after="60"/>
              <w:rPr>
                <w:b/>
                <w:bCs/>
                <w:color w:val="000000" w:themeColor="text1"/>
                <w:sz w:val="20"/>
                <w:szCs w:val="20"/>
              </w:rPr>
            </w:pPr>
            <w:r>
              <w:rPr>
                <w:b/>
                <w:bCs/>
                <w:color w:val="000000" w:themeColor="text1"/>
                <w:sz w:val="20"/>
                <w:szCs w:val="20"/>
              </w:rPr>
              <w:t xml:space="preserve">Spatial price </w:t>
            </w:r>
            <w:r w:rsidR="001A4551">
              <w:rPr>
                <w:b/>
                <w:bCs/>
                <w:color w:val="000000" w:themeColor="text1"/>
                <w:sz w:val="20"/>
                <w:szCs w:val="20"/>
              </w:rPr>
              <w:t>reference month</w:t>
            </w:r>
          </w:p>
        </w:tc>
        <w:tc>
          <w:tcPr>
            <w:tcW w:w="490" w:type="pct"/>
            <w:shd w:val="clear" w:color="auto" w:fill="FFF2CC" w:themeFill="accent4" w:themeFillTint="33"/>
          </w:tcPr>
          <w:p w14:paraId="30618035" w14:textId="4A3F0128" w:rsidR="00C41137" w:rsidRDefault="001A4551" w:rsidP="00F45B6B">
            <w:pPr>
              <w:spacing w:before="60" w:after="60"/>
              <w:jc w:val="center"/>
              <w:rPr>
                <w:rFonts w:cstheme="minorHAnsi"/>
                <w:sz w:val="20"/>
                <w:szCs w:val="20"/>
              </w:rPr>
            </w:pPr>
            <w:r>
              <w:rPr>
                <w:rFonts w:cstheme="minorHAnsi"/>
                <w:sz w:val="20"/>
                <w:szCs w:val="20"/>
              </w:rPr>
              <w:t>1</w:t>
            </w:r>
          </w:p>
        </w:tc>
      </w:tr>
      <w:tr w:rsidR="00C41137" w:rsidRPr="00B95A1D" w14:paraId="049BA7CB" w14:textId="77777777" w:rsidTr="002B5C39">
        <w:trPr>
          <w:cantSplit/>
        </w:trPr>
        <w:tc>
          <w:tcPr>
            <w:tcW w:w="246" w:type="pct"/>
            <w:shd w:val="clear" w:color="auto" w:fill="FFF2CC" w:themeFill="accent4" w:themeFillTint="33"/>
          </w:tcPr>
          <w:p w14:paraId="1BE27448" w14:textId="3793554A" w:rsidR="00C41137" w:rsidRDefault="001A4551" w:rsidP="00F45B6B">
            <w:pPr>
              <w:spacing w:before="60" w:after="60"/>
              <w:jc w:val="right"/>
              <w:rPr>
                <w:rFonts w:cstheme="minorHAnsi"/>
                <w:sz w:val="20"/>
                <w:szCs w:val="20"/>
              </w:rPr>
            </w:pPr>
            <w:r>
              <w:rPr>
                <w:rFonts w:cstheme="minorHAnsi"/>
                <w:sz w:val="20"/>
                <w:szCs w:val="20"/>
              </w:rPr>
              <w:t>16</w:t>
            </w:r>
          </w:p>
        </w:tc>
        <w:tc>
          <w:tcPr>
            <w:tcW w:w="736" w:type="pct"/>
            <w:shd w:val="clear" w:color="auto" w:fill="FFF2CC" w:themeFill="accent4" w:themeFillTint="33"/>
          </w:tcPr>
          <w:p w14:paraId="5993B4E3" w14:textId="1253BD42" w:rsidR="00C41137" w:rsidRPr="00232A77" w:rsidRDefault="001A4551" w:rsidP="00F45B6B">
            <w:pPr>
              <w:spacing w:before="60" w:after="60"/>
              <w:rPr>
                <w:rFonts w:eastAsia="Times New Roman" w:cstheme="minorHAnsi"/>
                <w:color w:val="000000"/>
                <w:sz w:val="20"/>
                <w:szCs w:val="20"/>
              </w:rPr>
            </w:pPr>
            <w:r>
              <w:rPr>
                <w:rFonts w:eastAsia="Times New Roman" w:cstheme="minorHAnsi"/>
                <w:color w:val="000000"/>
                <w:sz w:val="20"/>
                <w:szCs w:val="20"/>
              </w:rPr>
              <w:t>Consumption</w:t>
            </w:r>
          </w:p>
        </w:tc>
        <w:tc>
          <w:tcPr>
            <w:tcW w:w="928" w:type="pct"/>
            <w:shd w:val="clear" w:color="auto" w:fill="FFF2CC" w:themeFill="accent4" w:themeFillTint="33"/>
          </w:tcPr>
          <w:p w14:paraId="128F544A" w14:textId="319FF791" w:rsidR="00C41137" w:rsidRDefault="001A5763" w:rsidP="00F45B6B">
            <w:pPr>
              <w:spacing w:before="60" w:after="60"/>
              <w:rPr>
                <w:rFonts w:eastAsia="Times New Roman" w:cstheme="minorHAnsi"/>
                <w:b/>
                <w:bCs/>
                <w:color w:val="000000"/>
                <w:sz w:val="20"/>
                <w:szCs w:val="20"/>
              </w:rPr>
            </w:pPr>
            <w:r>
              <w:rPr>
                <w:rFonts w:eastAsia="Times New Roman" w:cstheme="minorHAnsi"/>
                <w:b/>
                <w:bCs/>
                <w:color w:val="000000"/>
                <w:sz w:val="20"/>
                <w:szCs w:val="20"/>
              </w:rPr>
              <w:t>sp</w:t>
            </w:r>
            <w:r w:rsidR="001A4551">
              <w:rPr>
                <w:rFonts w:eastAsia="Times New Roman" w:cstheme="minorHAnsi"/>
                <w:b/>
                <w:bCs/>
                <w:color w:val="000000"/>
                <w:sz w:val="20"/>
                <w:szCs w:val="20"/>
              </w:rPr>
              <w:t>domain</w:t>
            </w:r>
          </w:p>
        </w:tc>
        <w:tc>
          <w:tcPr>
            <w:tcW w:w="2600" w:type="pct"/>
            <w:shd w:val="clear" w:color="auto" w:fill="FFF2CC" w:themeFill="accent4" w:themeFillTint="33"/>
          </w:tcPr>
          <w:p w14:paraId="1FA15CF9" w14:textId="62DA8462" w:rsidR="00C41137" w:rsidRPr="00F45B6B" w:rsidRDefault="001A5763" w:rsidP="00F45B6B">
            <w:pPr>
              <w:spacing w:before="60" w:after="60"/>
              <w:rPr>
                <w:b/>
                <w:bCs/>
                <w:color w:val="000000" w:themeColor="text1"/>
                <w:sz w:val="20"/>
                <w:szCs w:val="20"/>
              </w:rPr>
            </w:pPr>
            <w:r>
              <w:rPr>
                <w:b/>
                <w:bCs/>
                <w:color w:val="000000" w:themeColor="text1"/>
                <w:sz w:val="20"/>
                <w:szCs w:val="20"/>
              </w:rPr>
              <w:t>Spatial price</w:t>
            </w:r>
            <w:r w:rsidR="001A4551">
              <w:rPr>
                <w:b/>
                <w:bCs/>
                <w:color w:val="000000" w:themeColor="text1"/>
                <w:sz w:val="20"/>
                <w:szCs w:val="20"/>
              </w:rPr>
              <w:t xml:space="preserve"> reference area of domain</w:t>
            </w:r>
          </w:p>
        </w:tc>
        <w:tc>
          <w:tcPr>
            <w:tcW w:w="490" w:type="pct"/>
            <w:shd w:val="clear" w:color="auto" w:fill="FFF2CC" w:themeFill="accent4" w:themeFillTint="33"/>
          </w:tcPr>
          <w:p w14:paraId="0C7877E1" w14:textId="5B674692" w:rsidR="00C41137" w:rsidRDefault="001A4551" w:rsidP="00F45B6B">
            <w:pPr>
              <w:spacing w:before="60" w:after="60"/>
              <w:jc w:val="center"/>
              <w:rPr>
                <w:rFonts w:cstheme="minorHAnsi"/>
                <w:sz w:val="20"/>
                <w:szCs w:val="20"/>
              </w:rPr>
            </w:pPr>
            <w:r>
              <w:rPr>
                <w:rFonts w:cstheme="minorHAnsi"/>
                <w:sz w:val="20"/>
                <w:szCs w:val="20"/>
              </w:rPr>
              <w:t>1</w:t>
            </w:r>
          </w:p>
        </w:tc>
      </w:tr>
      <w:tr w:rsidR="00F45B6B" w:rsidRPr="00B95A1D" w14:paraId="2C816215" w14:textId="77777777" w:rsidTr="002B5C39">
        <w:trPr>
          <w:cantSplit/>
        </w:trPr>
        <w:tc>
          <w:tcPr>
            <w:tcW w:w="246" w:type="pct"/>
            <w:shd w:val="clear" w:color="auto" w:fill="FFF2CC" w:themeFill="accent4" w:themeFillTint="33"/>
          </w:tcPr>
          <w:p w14:paraId="6F1A4D87" w14:textId="10ACD7B1" w:rsidR="00F45B6B" w:rsidRDefault="00F45B6B" w:rsidP="00F45B6B">
            <w:pPr>
              <w:spacing w:before="60" w:after="60"/>
              <w:jc w:val="right"/>
              <w:rPr>
                <w:rFonts w:cstheme="minorHAnsi"/>
                <w:sz w:val="20"/>
                <w:szCs w:val="20"/>
              </w:rPr>
            </w:pPr>
            <w:r>
              <w:rPr>
                <w:rFonts w:cstheme="minorHAnsi"/>
                <w:sz w:val="20"/>
                <w:szCs w:val="20"/>
              </w:rPr>
              <w:t>1</w:t>
            </w:r>
            <w:r w:rsidR="001A4551">
              <w:rPr>
                <w:rFonts w:cstheme="minorHAnsi"/>
                <w:sz w:val="20"/>
                <w:szCs w:val="20"/>
              </w:rPr>
              <w:t>7</w:t>
            </w:r>
          </w:p>
        </w:tc>
        <w:tc>
          <w:tcPr>
            <w:tcW w:w="736" w:type="pct"/>
            <w:shd w:val="clear" w:color="auto" w:fill="FFF2CC" w:themeFill="accent4" w:themeFillTint="33"/>
          </w:tcPr>
          <w:p w14:paraId="5F1D32F8" w14:textId="6C298377" w:rsidR="00F45B6B" w:rsidRDefault="00F45B6B" w:rsidP="00F45B6B">
            <w:pPr>
              <w:spacing w:before="60" w:after="60"/>
              <w:rPr>
                <w:rFonts w:eastAsia="Times New Roman" w:cstheme="minorHAnsi"/>
                <w:color w:val="000000"/>
                <w:sz w:val="20"/>
                <w:szCs w:val="20"/>
              </w:rPr>
            </w:pPr>
            <w:r w:rsidRPr="00232A77">
              <w:rPr>
                <w:rFonts w:eastAsia="Times New Roman" w:cstheme="minorHAnsi"/>
                <w:color w:val="000000"/>
                <w:sz w:val="20"/>
                <w:szCs w:val="20"/>
              </w:rPr>
              <w:t>Consumption</w:t>
            </w:r>
          </w:p>
        </w:tc>
        <w:tc>
          <w:tcPr>
            <w:tcW w:w="928" w:type="pct"/>
            <w:shd w:val="clear" w:color="auto" w:fill="FFF2CC" w:themeFill="accent4" w:themeFillTint="33"/>
          </w:tcPr>
          <w:p w14:paraId="7E3948E7" w14:textId="3F21AF7E" w:rsidR="00F45B6B" w:rsidRDefault="00F45B6B" w:rsidP="00F45B6B">
            <w:pPr>
              <w:spacing w:before="60" w:after="60"/>
              <w:rPr>
                <w:rFonts w:eastAsia="Times New Roman" w:cstheme="minorHAnsi"/>
                <w:b/>
                <w:bCs/>
                <w:color w:val="000000"/>
                <w:sz w:val="20"/>
                <w:szCs w:val="20"/>
              </w:rPr>
            </w:pPr>
            <w:r>
              <w:rPr>
                <w:rFonts w:eastAsia="Times New Roman" w:cstheme="minorHAnsi"/>
                <w:b/>
                <w:bCs/>
                <w:color w:val="000000"/>
                <w:sz w:val="20"/>
                <w:szCs w:val="20"/>
              </w:rPr>
              <w:t>ctry_</w:t>
            </w:r>
            <w:r w:rsidR="0091268E">
              <w:rPr>
                <w:rFonts w:eastAsia="Times New Roman" w:cstheme="minorHAnsi"/>
                <w:b/>
                <w:bCs/>
                <w:color w:val="000000"/>
                <w:sz w:val="20"/>
                <w:szCs w:val="20"/>
              </w:rPr>
              <w:t>pc</w:t>
            </w:r>
            <w:r>
              <w:rPr>
                <w:rFonts w:eastAsia="Times New Roman" w:cstheme="minorHAnsi"/>
                <w:b/>
                <w:bCs/>
                <w:color w:val="000000"/>
                <w:sz w:val="20"/>
                <w:szCs w:val="20"/>
              </w:rPr>
              <w:t>exp</w:t>
            </w:r>
          </w:p>
        </w:tc>
        <w:tc>
          <w:tcPr>
            <w:tcW w:w="2600" w:type="pct"/>
            <w:shd w:val="clear" w:color="auto" w:fill="FFF2CC" w:themeFill="accent4" w:themeFillTint="33"/>
          </w:tcPr>
          <w:p w14:paraId="76AECCF0" w14:textId="43894410" w:rsidR="00F45B6B" w:rsidRPr="00F5560C" w:rsidRDefault="00F45B6B" w:rsidP="00F45B6B">
            <w:pPr>
              <w:spacing w:before="60" w:after="60"/>
              <w:rPr>
                <w:rFonts w:eastAsia="Times New Roman" w:cstheme="minorHAnsi"/>
                <w:b/>
                <w:bCs/>
                <w:color w:val="000000"/>
                <w:sz w:val="20"/>
                <w:szCs w:val="20"/>
              </w:rPr>
            </w:pPr>
            <w:r w:rsidRPr="00F45B6B">
              <w:rPr>
                <w:b/>
                <w:bCs/>
                <w:color w:val="000000" w:themeColor="text1"/>
                <w:sz w:val="20"/>
                <w:szCs w:val="20"/>
              </w:rPr>
              <w:t xml:space="preserve">Total annual </w:t>
            </w:r>
            <w:r w:rsidR="0091268E">
              <w:rPr>
                <w:b/>
                <w:bCs/>
                <w:color w:val="000000" w:themeColor="text1"/>
                <w:sz w:val="20"/>
                <w:szCs w:val="20"/>
              </w:rPr>
              <w:t xml:space="preserve">per capita/per adult equivalent </w:t>
            </w:r>
            <w:r w:rsidRPr="00F45B6B">
              <w:rPr>
                <w:b/>
                <w:bCs/>
                <w:color w:val="000000" w:themeColor="text1"/>
                <w:sz w:val="20"/>
                <w:szCs w:val="20"/>
              </w:rPr>
              <w:t>consumption of food and nonfood</w:t>
            </w:r>
          </w:p>
        </w:tc>
        <w:tc>
          <w:tcPr>
            <w:tcW w:w="490" w:type="pct"/>
            <w:shd w:val="clear" w:color="auto" w:fill="FFF2CC" w:themeFill="accent4" w:themeFillTint="33"/>
          </w:tcPr>
          <w:p w14:paraId="2AF8F951" w14:textId="07411594" w:rsidR="00F45B6B" w:rsidRPr="00B95A1D" w:rsidRDefault="00F45B6B" w:rsidP="00F45B6B">
            <w:pPr>
              <w:spacing w:before="60" w:after="60"/>
              <w:jc w:val="center"/>
              <w:rPr>
                <w:rFonts w:cstheme="minorHAnsi"/>
                <w:sz w:val="20"/>
                <w:szCs w:val="20"/>
              </w:rPr>
            </w:pPr>
            <w:r>
              <w:rPr>
                <w:rFonts w:cstheme="minorHAnsi"/>
                <w:sz w:val="20"/>
                <w:szCs w:val="20"/>
              </w:rPr>
              <w:t>1</w:t>
            </w:r>
          </w:p>
        </w:tc>
      </w:tr>
      <w:tr w:rsidR="00F45B6B" w:rsidRPr="00B95A1D" w14:paraId="020193E2" w14:textId="77777777" w:rsidTr="002B5C39">
        <w:trPr>
          <w:cantSplit/>
        </w:trPr>
        <w:tc>
          <w:tcPr>
            <w:tcW w:w="246" w:type="pct"/>
            <w:shd w:val="clear" w:color="auto" w:fill="FFF2CC" w:themeFill="accent4" w:themeFillTint="33"/>
          </w:tcPr>
          <w:p w14:paraId="18DE7763" w14:textId="51DB4F4E" w:rsidR="00F45B6B" w:rsidRDefault="00F45B6B" w:rsidP="00F45B6B">
            <w:pPr>
              <w:spacing w:before="60" w:after="60"/>
              <w:jc w:val="right"/>
              <w:rPr>
                <w:rFonts w:cstheme="minorHAnsi"/>
                <w:sz w:val="20"/>
                <w:szCs w:val="20"/>
              </w:rPr>
            </w:pPr>
            <w:r>
              <w:rPr>
                <w:rFonts w:cstheme="minorHAnsi"/>
                <w:sz w:val="20"/>
                <w:szCs w:val="20"/>
              </w:rPr>
              <w:t>1</w:t>
            </w:r>
            <w:r w:rsidR="001A4551">
              <w:rPr>
                <w:rFonts w:cstheme="minorHAnsi"/>
                <w:sz w:val="20"/>
                <w:szCs w:val="20"/>
              </w:rPr>
              <w:t>8</w:t>
            </w:r>
          </w:p>
        </w:tc>
        <w:tc>
          <w:tcPr>
            <w:tcW w:w="736" w:type="pct"/>
            <w:shd w:val="clear" w:color="auto" w:fill="FFF2CC" w:themeFill="accent4" w:themeFillTint="33"/>
          </w:tcPr>
          <w:p w14:paraId="2996C87D" w14:textId="0FA55728" w:rsidR="00F45B6B" w:rsidRDefault="00F45B6B" w:rsidP="00F45B6B">
            <w:pPr>
              <w:spacing w:before="60" w:after="60"/>
              <w:rPr>
                <w:rFonts w:eastAsia="Times New Roman" w:cstheme="minorHAnsi"/>
                <w:color w:val="000000"/>
                <w:sz w:val="20"/>
                <w:szCs w:val="20"/>
              </w:rPr>
            </w:pPr>
            <w:r w:rsidRPr="00232A77">
              <w:rPr>
                <w:rFonts w:eastAsia="Times New Roman" w:cstheme="minorHAnsi"/>
                <w:color w:val="000000"/>
                <w:sz w:val="20"/>
                <w:szCs w:val="20"/>
              </w:rPr>
              <w:t>Consumption</w:t>
            </w:r>
          </w:p>
        </w:tc>
        <w:tc>
          <w:tcPr>
            <w:tcW w:w="928" w:type="pct"/>
            <w:shd w:val="clear" w:color="auto" w:fill="FFF2CC" w:themeFill="accent4" w:themeFillTint="33"/>
          </w:tcPr>
          <w:p w14:paraId="18962DBE" w14:textId="6CCD8153" w:rsidR="00F45B6B" w:rsidRDefault="00F45B6B" w:rsidP="00F45B6B">
            <w:pPr>
              <w:spacing w:before="60" w:after="60"/>
              <w:rPr>
                <w:rFonts w:eastAsia="Times New Roman" w:cstheme="minorHAnsi"/>
                <w:b/>
                <w:bCs/>
                <w:color w:val="000000"/>
                <w:sz w:val="20"/>
                <w:szCs w:val="20"/>
              </w:rPr>
            </w:pPr>
            <w:r>
              <w:rPr>
                <w:rFonts w:eastAsia="Times New Roman" w:cstheme="minorHAnsi"/>
                <w:b/>
                <w:bCs/>
                <w:color w:val="000000"/>
                <w:sz w:val="20"/>
                <w:szCs w:val="20"/>
              </w:rPr>
              <w:t>pl_ext</w:t>
            </w:r>
          </w:p>
        </w:tc>
        <w:tc>
          <w:tcPr>
            <w:tcW w:w="2600" w:type="pct"/>
            <w:shd w:val="clear" w:color="auto" w:fill="FFF2CC" w:themeFill="accent4" w:themeFillTint="33"/>
          </w:tcPr>
          <w:p w14:paraId="54658CB1" w14:textId="35C7331A" w:rsidR="00F45B6B" w:rsidRPr="00F5560C" w:rsidRDefault="00F45B6B" w:rsidP="00F45B6B">
            <w:pPr>
              <w:spacing w:before="60" w:after="60"/>
              <w:rPr>
                <w:rFonts w:eastAsia="Times New Roman" w:cstheme="minorHAnsi"/>
                <w:b/>
                <w:bCs/>
                <w:color w:val="000000"/>
                <w:sz w:val="20"/>
                <w:szCs w:val="20"/>
              </w:rPr>
            </w:pPr>
            <w:r>
              <w:rPr>
                <w:rFonts w:eastAsia="Times New Roman" w:cstheme="minorHAnsi"/>
                <w:b/>
                <w:bCs/>
                <w:color w:val="000000"/>
                <w:sz w:val="20"/>
                <w:szCs w:val="20"/>
              </w:rPr>
              <w:t>Extreme poverty line</w:t>
            </w:r>
          </w:p>
        </w:tc>
        <w:tc>
          <w:tcPr>
            <w:tcW w:w="490" w:type="pct"/>
            <w:shd w:val="clear" w:color="auto" w:fill="FFF2CC" w:themeFill="accent4" w:themeFillTint="33"/>
          </w:tcPr>
          <w:p w14:paraId="56D344C1" w14:textId="2B75D91E" w:rsidR="00F45B6B" w:rsidRPr="00B95A1D" w:rsidRDefault="00F45B6B" w:rsidP="00F45B6B">
            <w:pPr>
              <w:spacing w:before="60" w:after="60"/>
              <w:jc w:val="center"/>
              <w:rPr>
                <w:rFonts w:cstheme="minorHAnsi"/>
                <w:sz w:val="20"/>
                <w:szCs w:val="20"/>
              </w:rPr>
            </w:pPr>
            <w:r>
              <w:rPr>
                <w:rFonts w:cstheme="minorHAnsi"/>
                <w:sz w:val="20"/>
                <w:szCs w:val="20"/>
              </w:rPr>
              <w:t>1</w:t>
            </w:r>
          </w:p>
        </w:tc>
      </w:tr>
      <w:tr w:rsidR="00F45B6B" w:rsidRPr="00B95A1D" w14:paraId="357F970A" w14:textId="77777777" w:rsidTr="002B5C39">
        <w:trPr>
          <w:cantSplit/>
        </w:trPr>
        <w:tc>
          <w:tcPr>
            <w:tcW w:w="246" w:type="pct"/>
            <w:shd w:val="clear" w:color="auto" w:fill="FFF2CC" w:themeFill="accent4" w:themeFillTint="33"/>
          </w:tcPr>
          <w:p w14:paraId="3826FF2D" w14:textId="657E5167" w:rsidR="00F45B6B" w:rsidRDefault="00F45B6B" w:rsidP="00F45B6B">
            <w:pPr>
              <w:spacing w:before="60" w:after="60"/>
              <w:jc w:val="right"/>
              <w:rPr>
                <w:rFonts w:cstheme="minorHAnsi"/>
                <w:sz w:val="20"/>
                <w:szCs w:val="20"/>
              </w:rPr>
            </w:pPr>
            <w:r>
              <w:rPr>
                <w:rFonts w:cstheme="minorHAnsi"/>
                <w:sz w:val="20"/>
                <w:szCs w:val="20"/>
              </w:rPr>
              <w:t>1</w:t>
            </w:r>
            <w:r w:rsidR="001A4551">
              <w:rPr>
                <w:rFonts w:cstheme="minorHAnsi"/>
                <w:sz w:val="20"/>
                <w:szCs w:val="20"/>
              </w:rPr>
              <w:t>9</w:t>
            </w:r>
          </w:p>
        </w:tc>
        <w:tc>
          <w:tcPr>
            <w:tcW w:w="736" w:type="pct"/>
            <w:shd w:val="clear" w:color="auto" w:fill="FFF2CC" w:themeFill="accent4" w:themeFillTint="33"/>
          </w:tcPr>
          <w:p w14:paraId="4B1822AF" w14:textId="550D54CC" w:rsidR="00F45B6B" w:rsidRDefault="00F45B6B" w:rsidP="00F45B6B">
            <w:pPr>
              <w:spacing w:before="60" w:after="60"/>
              <w:rPr>
                <w:rFonts w:eastAsia="Times New Roman" w:cstheme="minorHAnsi"/>
                <w:color w:val="000000"/>
                <w:sz w:val="20"/>
                <w:szCs w:val="20"/>
              </w:rPr>
            </w:pPr>
            <w:r w:rsidRPr="00232A77">
              <w:rPr>
                <w:rFonts w:eastAsia="Times New Roman" w:cstheme="minorHAnsi"/>
                <w:color w:val="000000"/>
                <w:sz w:val="20"/>
                <w:szCs w:val="20"/>
              </w:rPr>
              <w:t>Consumption</w:t>
            </w:r>
          </w:p>
        </w:tc>
        <w:tc>
          <w:tcPr>
            <w:tcW w:w="928" w:type="pct"/>
            <w:shd w:val="clear" w:color="auto" w:fill="FFF2CC" w:themeFill="accent4" w:themeFillTint="33"/>
          </w:tcPr>
          <w:p w14:paraId="77F77C65" w14:textId="5D72FC77" w:rsidR="00F45B6B" w:rsidRDefault="00F45B6B" w:rsidP="00F45B6B">
            <w:pPr>
              <w:spacing w:before="60" w:after="60"/>
              <w:rPr>
                <w:rFonts w:eastAsia="Times New Roman" w:cstheme="minorHAnsi"/>
                <w:b/>
                <w:bCs/>
                <w:color w:val="000000"/>
                <w:sz w:val="20"/>
                <w:szCs w:val="20"/>
              </w:rPr>
            </w:pPr>
            <w:r>
              <w:rPr>
                <w:rFonts w:eastAsia="Times New Roman" w:cstheme="minorHAnsi"/>
                <w:b/>
                <w:bCs/>
                <w:color w:val="000000"/>
                <w:sz w:val="20"/>
                <w:szCs w:val="20"/>
              </w:rPr>
              <w:t>pl_abs</w:t>
            </w:r>
          </w:p>
        </w:tc>
        <w:tc>
          <w:tcPr>
            <w:tcW w:w="2600" w:type="pct"/>
            <w:shd w:val="clear" w:color="auto" w:fill="FFF2CC" w:themeFill="accent4" w:themeFillTint="33"/>
          </w:tcPr>
          <w:p w14:paraId="6C6C3350" w14:textId="7D1A2D0F" w:rsidR="00F45B6B" w:rsidRPr="00F5560C" w:rsidRDefault="00F45B6B" w:rsidP="00F45B6B">
            <w:pPr>
              <w:spacing w:before="60" w:after="60"/>
              <w:rPr>
                <w:rFonts w:eastAsia="Times New Roman" w:cstheme="minorHAnsi"/>
                <w:b/>
                <w:bCs/>
                <w:color w:val="000000"/>
                <w:sz w:val="20"/>
                <w:szCs w:val="20"/>
              </w:rPr>
            </w:pPr>
            <w:r>
              <w:rPr>
                <w:rFonts w:eastAsia="Times New Roman" w:cstheme="minorHAnsi"/>
                <w:b/>
                <w:bCs/>
                <w:color w:val="000000"/>
                <w:sz w:val="20"/>
                <w:szCs w:val="20"/>
              </w:rPr>
              <w:t>Absolute/overall poverty line</w:t>
            </w:r>
          </w:p>
        </w:tc>
        <w:tc>
          <w:tcPr>
            <w:tcW w:w="490" w:type="pct"/>
            <w:shd w:val="clear" w:color="auto" w:fill="FFF2CC" w:themeFill="accent4" w:themeFillTint="33"/>
          </w:tcPr>
          <w:p w14:paraId="0DF97163" w14:textId="56793146" w:rsidR="00F45B6B" w:rsidRPr="00B95A1D" w:rsidRDefault="00F45B6B" w:rsidP="00F45B6B">
            <w:pPr>
              <w:spacing w:before="60" w:after="60"/>
              <w:jc w:val="center"/>
              <w:rPr>
                <w:rFonts w:cstheme="minorHAnsi"/>
                <w:sz w:val="20"/>
                <w:szCs w:val="20"/>
              </w:rPr>
            </w:pPr>
            <w:r>
              <w:rPr>
                <w:rFonts w:cstheme="minorHAnsi"/>
                <w:sz w:val="20"/>
                <w:szCs w:val="20"/>
              </w:rPr>
              <w:t>1</w:t>
            </w:r>
          </w:p>
        </w:tc>
      </w:tr>
      <w:tr w:rsidR="001A5763" w:rsidRPr="00B95A1D" w14:paraId="7506154C" w14:textId="77777777" w:rsidTr="005F39BB">
        <w:trPr>
          <w:cantSplit/>
        </w:trPr>
        <w:tc>
          <w:tcPr>
            <w:tcW w:w="246" w:type="pct"/>
          </w:tcPr>
          <w:p w14:paraId="38372746" w14:textId="281756BD" w:rsidR="001A5763" w:rsidRDefault="001A5763" w:rsidP="005F39BB">
            <w:pPr>
              <w:spacing w:before="60" w:after="60"/>
              <w:jc w:val="right"/>
              <w:rPr>
                <w:rFonts w:cstheme="minorHAnsi"/>
                <w:sz w:val="20"/>
                <w:szCs w:val="20"/>
              </w:rPr>
            </w:pPr>
            <w:r>
              <w:rPr>
                <w:rFonts w:cstheme="minorHAnsi"/>
                <w:sz w:val="20"/>
                <w:szCs w:val="20"/>
              </w:rPr>
              <w:t>20</w:t>
            </w:r>
          </w:p>
        </w:tc>
        <w:tc>
          <w:tcPr>
            <w:tcW w:w="736" w:type="pct"/>
            <w:shd w:val="clear" w:color="auto" w:fill="auto"/>
          </w:tcPr>
          <w:p w14:paraId="36EA6785" w14:textId="6FC23BDB" w:rsidR="001A5763" w:rsidRPr="00232A77" w:rsidRDefault="001A5763" w:rsidP="005F39BB">
            <w:pPr>
              <w:spacing w:before="60" w:after="60"/>
              <w:rPr>
                <w:rFonts w:eastAsia="Times New Roman" w:cstheme="minorHAnsi"/>
                <w:color w:val="000000"/>
                <w:sz w:val="20"/>
                <w:szCs w:val="20"/>
              </w:rPr>
            </w:pPr>
            <w:r>
              <w:rPr>
                <w:rFonts w:eastAsia="Times New Roman" w:cstheme="minorHAnsi"/>
                <w:color w:val="000000"/>
                <w:sz w:val="20"/>
                <w:szCs w:val="20"/>
              </w:rPr>
              <w:t>Consumption</w:t>
            </w:r>
          </w:p>
        </w:tc>
        <w:tc>
          <w:tcPr>
            <w:tcW w:w="928" w:type="pct"/>
          </w:tcPr>
          <w:p w14:paraId="599230E8" w14:textId="0C4D9C93" w:rsidR="001A5763" w:rsidRDefault="001A5763" w:rsidP="005F39BB">
            <w:pPr>
              <w:spacing w:before="60" w:after="60"/>
              <w:rPr>
                <w:rFonts w:eastAsia="Times New Roman" w:cstheme="minorHAnsi"/>
                <w:b/>
                <w:bCs/>
                <w:color w:val="000000"/>
                <w:sz w:val="20"/>
                <w:szCs w:val="20"/>
              </w:rPr>
            </w:pPr>
            <w:r>
              <w:rPr>
                <w:rFonts w:eastAsia="Times New Roman" w:cstheme="minorHAnsi"/>
                <w:b/>
                <w:bCs/>
                <w:color w:val="000000"/>
                <w:sz w:val="20"/>
                <w:szCs w:val="20"/>
              </w:rPr>
              <w:t>cpiperiod</w:t>
            </w:r>
          </w:p>
        </w:tc>
        <w:tc>
          <w:tcPr>
            <w:tcW w:w="2600" w:type="pct"/>
            <w:shd w:val="clear" w:color="auto" w:fill="auto"/>
          </w:tcPr>
          <w:p w14:paraId="586B1B15" w14:textId="7C7C24C3" w:rsidR="001A5763" w:rsidRPr="005F39BB" w:rsidRDefault="001A5763" w:rsidP="005F39BB">
            <w:pPr>
              <w:spacing w:before="60" w:after="60"/>
              <w:rPr>
                <w:rFonts w:cstheme="minorHAnsi"/>
                <w:b/>
                <w:bCs/>
                <w:color w:val="000000"/>
                <w:sz w:val="20"/>
                <w:szCs w:val="20"/>
              </w:rPr>
            </w:pPr>
            <w:r w:rsidRPr="001A5763">
              <w:rPr>
                <w:rFonts w:cstheme="minorHAnsi"/>
                <w:b/>
                <w:bCs/>
                <w:color w:val="000000"/>
                <w:sz w:val="20"/>
                <w:szCs w:val="20"/>
              </w:rPr>
              <w:t>Periodicity of CPI (year, year</w:t>
            </w:r>
            <w:r>
              <w:rPr>
                <w:rFonts w:cstheme="minorHAnsi"/>
                <w:b/>
                <w:bCs/>
                <w:color w:val="000000"/>
                <w:sz w:val="20"/>
                <w:szCs w:val="20"/>
              </w:rPr>
              <w:t xml:space="preserve"> </w:t>
            </w:r>
            <w:r w:rsidRPr="001A5763">
              <w:rPr>
                <w:rFonts w:cstheme="minorHAnsi"/>
                <w:b/>
                <w:bCs/>
                <w:color w:val="000000"/>
                <w:sz w:val="20"/>
                <w:szCs w:val="20"/>
              </w:rPr>
              <w:t>&amp;</w:t>
            </w:r>
            <w:r>
              <w:rPr>
                <w:rFonts w:cstheme="minorHAnsi"/>
                <w:b/>
                <w:bCs/>
                <w:color w:val="000000"/>
                <w:sz w:val="20"/>
                <w:szCs w:val="20"/>
              </w:rPr>
              <w:t xml:space="preserve"> </w:t>
            </w:r>
            <w:r w:rsidRPr="001A5763">
              <w:rPr>
                <w:rFonts w:cstheme="minorHAnsi"/>
                <w:b/>
                <w:bCs/>
                <w:color w:val="000000"/>
                <w:sz w:val="20"/>
                <w:szCs w:val="20"/>
              </w:rPr>
              <w:t>month, year</w:t>
            </w:r>
            <w:r>
              <w:rPr>
                <w:rFonts w:cstheme="minorHAnsi"/>
                <w:b/>
                <w:bCs/>
                <w:color w:val="000000"/>
                <w:sz w:val="20"/>
                <w:szCs w:val="20"/>
              </w:rPr>
              <w:t xml:space="preserve"> </w:t>
            </w:r>
            <w:r w:rsidRPr="001A5763">
              <w:rPr>
                <w:rFonts w:cstheme="minorHAnsi"/>
                <w:b/>
                <w:bCs/>
                <w:color w:val="000000"/>
                <w:sz w:val="20"/>
                <w:szCs w:val="20"/>
              </w:rPr>
              <w:t>&amp;</w:t>
            </w:r>
            <w:r>
              <w:rPr>
                <w:rFonts w:cstheme="minorHAnsi"/>
                <w:b/>
                <w:bCs/>
                <w:color w:val="000000"/>
                <w:sz w:val="20"/>
                <w:szCs w:val="20"/>
              </w:rPr>
              <w:t xml:space="preserve"> </w:t>
            </w:r>
            <w:r w:rsidRPr="001A5763">
              <w:rPr>
                <w:rFonts w:cstheme="minorHAnsi"/>
                <w:b/>
                <w:bCs/>
                <w:color w:val="000000"/>
                <w:sz w:val="20"/>
                <w:szCs w:val="20"/>
              </w:rPr>
              <w:t>quarter, weighted)</w:t>
            </w:r>
          </w:p>
        </w:tc>
        <w:tc>
          <w:tcPr>
            <w:tcW w:w="490" w:type="pct"/>
          </w:tcPr>
          <w:p w14:paraId="1FFAD690" w14:textId="56F58C54" w:rsidR="001A5763" w:rsidRDefault="001A5763" w:rsidP="005F39BB">
            <w:pPr>
              <w:spacing w:before="60" w:after="60"/>
              <w:jc w:val="center"/>
              <w:rPr>
                <w:rFonts w:cstheme="minorHAnsi"/>
                <w:sz w:val="20"/>
                <w:szCs w:val="20"/>
              </w:rPr>
            </w:pPr>
            <w:r>
              <w:rPr>
                <w:rFonts w:cstheme="minorHAnsi"/>
                <w:sz w:val="20"/>
                <w:szCs w:val="20"/>
              </w:rPr>
              <w:t>1</w:t>
            </w:r>
          </w:p>
        </w:tc>
      </w:tr>
      <w:tr w:rsidR="005F39BB" w:rsidRPr="00B95A1D" w14:paraId="1F4677E7" w14:textId="77777777" w:rsidTr="005F39BB">
        <w:trPr>
          <w:cantSplit/>
        </w:trPr>
        <w:tc>
          <w:tcPr>
            <w:tcW w:w="246" w:type="pct"/>
          </w:tcPr>
          <w:p w14:paraId="73B3B2AA" w14:textId="3A05D61A" w:rsidR="005F39BB" w:rsidRDefault="001A4551" w:rsidP="005F39BB">
            <w:pPr>
              <w:spacing w:before="60" w:after="60"/>
              <w:jc w:val="right"/>
              <w:rPr>
                <w:rFonts w:cstheme="minorHAnsi"/>
                <w:sz w:val="20"/>
                <w:szCs w:val="20"/>
              </w:rPr>
            </w:pPr>
            <w:r>
              <w:rPr>
                <w:rFonts w:cstheme="minorHAnsi"/>
                <w:sz w:val="20"/>
                <w:szCs w:val="20"/>
              </w:rPr>
              <w:t>2</w:t>
            </w:r>
            <w:r w:rsidR="001A5763">
              <w:rPr>
                <w:rFonts w:cstheme="minorHAnsi"/>
                <w:sz w:val="20"/>
                <w:szCs w:val="20"/>
              </w:rPr>
              <w:t>1</w:t>
            </w:r>
          </w:p>
        </w:tc>
        <w:tc>
          <w:tcPr>
            <w:tcW w:w="736" w:type="pct"/>
            <w:shd w:val="clear" w:color="auto" w:fill="auto"/>
          </w:tcPr>
          <w:p w14:paraId="4FDA2B27" w14:textId="433A82F9" w:rsidR="005F39BB" w:rsidRPr="00232A77" w:rsidRDefault="005F39BB" w:rsidP="005F39BB">
            <w:pPr>
              <w:spacing w:before="60" w:after="60"/>
              <w:rPr>
                <w:rFonts w:eastAsia="Times New Roman" w:cstheme="minorHAnsi"/>
                <w:color w:val="000000"/>
                <w:sz w:val="20"/>
                <w:szCs w:val="20"/>
              </w:rPr>
            </w:pPr>
            <w:r w:rsidRPr="00232A77">
              <w:rPr>
                <w:rFonts w:eastAsia="Times New Roman" w:cstheme="minorHAnsi"/>
                <w:color w:val="000000"/>
                <w:sz w:val="20"/>
                <w:szCs w:val="20"/>
              </w:rPr>
              <w:t>Consumption</w:t>
            </w:r>
          </w:p>
        </w:tc>
        <w:tc>
          <w:tcPr>
            <w:tcW w:w="928" w:type="pct"/>
          </w:tcPr>
          <w:p w14:paraId="7FB659B2" w14:textId="2114F290" w:rsidR="005F39BB" w:rsidRDefault="005F39BB" w:rsidP="005F39BB">
            <w:pPr>
              <w:spacing w:before="60" w:after="60"/>
              <w:rPr>
                <w:rFonts w:eastAsia="Times New Roman" w:cstheme="minorHAnsi"/>
                <w:b/>
                <w:bCs/>
                <w:color w:val="000000"/>
                <w:sz w:val="20"/>
                <w:szCs w:val="20"/>
              </w:rPr>
            </w:pPr>
            <w:r>
              <w:rPr>
                <w:rFonts w:eastAsia="Times New Roman" w:cstheme="minorHAnsi"/>
                <w:b/>
                <w:bCs/>
                <w:color w:val="000000"/>
                <w:sz w:val="20"/>
                <w:szCs w:val="20"/>
              </w:rPr>
              <w:t>welfare</w:t>
            </w:r>
          </w:p>
        </w:tc>
        <w:tc>
          <w:tcPr>
            <w:tcW w:w="2600" w:type="pct"/>
            <w:shd w:val="clear" w:color="auto" w:fill="auto"/>
          </w:tcPr>
          <w:p w14:paraId="119BFC66" w14:textId="0FBD1C7C" w:rsidR="005F39BB" w:rsidRPr="005F39BB" w:rsidRDefault="005F39BB" w:rsidP="005F39BB">
            <w:pPr>
              <w:spacing w:before="60" w:after="60"/>
              <w:rPr>
                <w:rFonts w:eastAsia="Times New Roman" w:cstheme="minorHAnsi"/>
                <w:b/>
                <w:bCs/>
                <w:color w:val="000000"/>
                <w:sz w:val="20"/>
                <w:szCs w:val="20"/>
              </w:rPr>
            </w:pPr>
            <w:r w:rsidRPr="005F39BB">
              <w:rPr>
                <w:rFonts w:cstheme="minorHAnsi"/>
                <w:b/>
                <w:bCs/>
                <w:color w:val="000000"/>
                <w:sz w:val="20"/>
                <w:szCs w:val="20"/>
              </w:rPr>
              <w:t>Welfare aggregate used for estimating international poverty (provided to pip.worldbank.org)</w:t>
            </w:r>
          </w:p>
        </w:tc>
        <w:tc>
          <w:tcPr>
            <w:tcW w:w="490" w:type="pct"/>
          </w:tcPr>
          <w:p w14:paraId="282E9CEA" w14:textId="6AD16F51" w:rsidR="005F39BB" w:rsidRDefault="005F39BB" w:rsidP="005F39BB">
            <w:pPr>
              <w:spacing w:before="60" w:after="60"/>
              <w:jc w:val="center"/>
              <w:rPr>
                <w:rFonts w:cstheme="minorHAnsi"/>
                <w:sz w:val="20"/>
                <w:szCs w:val="20"/>
              </w:rPr>
            </w:pPr>
            <w:r>
              <w:rPr>
                <w:rFonts w:cstheme="minorHAnsi"/>
                <w:sz w:val="20"/>
                <w:szCs w:val="20"/>
              </w:rPr>
              <w:t>1</w:t>
            </w:r>
          </w:p>
        </w:tc>
      </w:tr>
      <w:tr w:rsidR="005F39BB" w:rsidRPr="00B95A1D" w14:paraId="14A69B8C" w14:textId="77777777" w:rsidTr="005F39BB">
        <w:trPr>
          <w:cantSplit/>
        </w:trPr>
        <w:tc>
          <w:tcPr>
            <w:tcW w:w="246" w:type="pct"/>
          </w:tcPr>
          <w:p w14:paraId="4F481B0A" w14:textId="74032C39" w:rsidR="005F39BB" w:rsidRDefault="001A4551" w:rsidP="005F39BB">
            <w:pPr>
              <w:spacing w:before="60" w:after="60"/>
              <w:jc w:val="right"/>
              <w:rPr>
                <w:rFonts w:cstheme="minorHAnsi"/>
                <w:sz w:val="20"/>
                <w:szCs w:val="20"/>
              </w:rPr>
            </w:pPr>
            <w:r>
              <w:rPr>
                <w:rFonts w:cstheme="minorHAnsi"/>
                <w:sz w:val="20"/>
                <w:szCs w:val="20"/>
              </w:rPr>
              <w:t>2</w:t>
            </w:r>
            <w:r w:rsidR="001A5763">
              <w:rPr>
                <w:rFonts w:cstheme="minorHAnsi"/>
                <w:sz w:val="20"/>
                <w:szCs w:val="20"/>
              </w:rPr>
              <w:t>3</w:t>
            </w:r>
          </w:p>
        </w:tc>
        <w:tc>
          <w:tcPr>
            <w:tcW w:w="736" w:type="pct"/>
            <w:shd w:val="clear" w:color="auto" w:fill="auto"/>
          </w:tcPr>
          <w:p w14:paraId="1C42374F" w14:textId="36BF753B" w:rsidR="005F39BB" w:rsidRPr="00232A77" w:rsidRDefault="005F39BB" w:rsidP="005F39BB">
            <w:pPr>
              <w:spacing w:before="60" w:after="60"/>
              <w:rPr>
                <w:rFonts w:eastAsia="Times New Roman" w:cstheme="minorHAnsi"/>
                <w:color w:val="000000"/>
                <w:sz w:val="20"/>
                <w:szCs w:val="20"/>
              </w:rPr>
            </w:pPr>
            <w:r w:rsidRPr="00232A77">
              <w:rPr>
                <w:rFonts w:eastAsia="Times New Roman" w:cstheme="minorHAnsi"/>
                <w:color w:val="000000"/>
                <w:sz w:val="20"/>
                <w:szCs w:val="20"/>
              </w:rPr>
              <w:t>Consumption</w:t>
            </w:r>
          </w:p>
        </w:tc>
        <w:tc>
          <w:tcPr>
            <w:tcW w:w="928" w:type="pct"/>
          </w:tcPr>
          <w:p w14:paraId="3350A206" w14:textId="44D12A31" w:rsidR="005F39BB" w:rsidRDefault="005F39BB" w:rsidP="005F39BB">
            <w:pPr>
              <w:spacing w:before="60" w:after="60"/>
              <w:rPr>
                <w:rFonts w:eastAsia="Times New Roman" w:cstheme="minorHAnsi"/>
                <w:b/>
                <w:bCs/>
                <w:color w:val="000000"/>
                <w:sz w:val="20"/>
                <w:szCs w:val="20"/>
              </w:rPr>
            </w:pPr>
            <w:r>
              <w:rPr>
                <w:rFonts w:eastAsia="Times New Roman" w:cstheme="minorHAnsi"/>
                <w:b/>
                <w:bCs/>
                <w:color w:val="000000"/>
                <w:sz w:val="20"/>
                <w:szCs w:val="20"/>
              </w:rPr>
              <w:t>welfarenom</w:t>
            </w:r>
          </w:p>
        </w:tc>
        <w:tc>
          <w:tcPr>
            <w:tcW w:w="2600" w:type="pct"/>
            <w:shd w:val="clear" w:color="auto" w:fill="auto"/>
          </w:tcPr>
          <w:p w14:paraId="37648F3B" w14:textId="32E79AE6" w:rsidR="005F39BB" w:rsidRPr="005F39BB" w:rsidRDefault="005F39BB" w:rsidP="005F39BB">
            <w:pPr>
              <w:spacing w:before="60" w:after="60"/>
              <w:rPr>
                <w:rFonts w:eastAsia="Times New Roman" w:cstheme="minorHAnsi"/>
                <w:b/>
                <w:bCs/>
                <w:color w:val="000000"/>
                <w:sz w:val="20"/>
                <w:szCs w:val="20"/>
              </w:rPr>
            </w:pPr>
            <w:r w:rsidRPr="005F39BB">
              <w:rPr>
                <w:rFonts w:cstheme="minorHAnsi"/>
                <w:b/>
                <w:bCs/>
                <w:color w:val="000000"/>
                <w:sz w:val="20"/>
                <w:szCs w:val="20"/>
              </w:rPr>
              <w:t>Welfare aggregate in nominal terms</w:t>
            </w:r>
          </w:p>
        </w:tc>
        <w:tc>
          <w:tcPr>
            <w:tcW w:w="490" w:type="pct"/>
          </w:tcPr>
          <w:p w14:paraId="27D7961D" w14:textId="437663F4" w:rsidR="005F39BB" w:rsidRDefault="005F39BB" w:rsidP="005F39BB">
            <w:pPr>
              <w:spacing w:before="60" w:after="60"/>
              <w:jc w:val="center"/>
              <w:rPr>
                <w:rFonts w:cstheme="minorHAnsi"/>
                <w:sz w:val="20"/>
                <w:szCs w:val="20"/>
              </w:rPr>
            </w:pPr>
            <w:r>
              <w:rPr>
                <w:rFonts w:cstheme="minorHAnsi"/>
                <w:sz w:val="20"/>
                <w:szCs w:val="20"/>
              </w:rPr>
              <w:t>1</w:t>
            </w:r>
          </w:p>
        </w:tc>
      </w:tr>
      <w:tr w:rsidR="005F39BB" w:rsidRPr="00B95A1D" w14:paraId="2002003C" w14:textId="77777777" w:rsidTr="005F39BB">
        <w:trPr>
          <w:cantSplit/>
        </w:trPr>
        <w:tc>
          <w:tcPr>
            <w:tcW w:w="246" w:type="pct"/>
          </w:tcPr>
          <w:p w14:paraId="6BF8D3C9" w14:textId="38C48111" w:rsidR="005F39BB" w:rsidRDefault="005F39BB" w:rsidP="005F39BB">
            <w:pPr>
              <w:spacing w:before="60" w:after="60"/>
              <w:jc w:val="right"/>
              <w:rPr>
                <w:rFonts w:cstheme="minorHAnsi"/>
                <w:sz w:val="20"/>
                <w:szCs w:val="20"/>
              </w:rPr>
            </w:pPr>
            <w:r>
              <w:rPr>
                <w:rFonts w:cstheme="minorHAnsi"/>
                <w:sz w:val="20"/>
                <w:szCs w:val="20"/>
              </w:rPr>
              <w:t>2</w:t>
            </w:r>
            <w:r w:rsidR="001A5763">
              <w:rPr>
                <w:rFonts w:cstheme="minorHAnsi"/>
                <w:sz w:val="20"/>
                <w:szCs w:val="20"/>
              </w:rPr>
              <w:t>3</w:t>
            </w:r>
          </w:p>
        </w:tc>
        <w:tc>
          <w:tcPr>
            <w:tcW w:w="736" w:type="pct"/>
            <w:shd w:val="clear" w:color="auto" w:fill="auto"/>
          </w:tcPr>
          <w:p w14:paraId="43E1B92F" w14:textId="6A012C0D" w:rsidR="005F39BB" w:rsidRPr="00232A77" w:rsidRDefault="005F39BB" w:rsidP="005F39BB">
            <w:pPr>
              <w:spacing w:before="60" w:after="60"/>
              <w:rPr>
                <w:rFonts w:eastAsia="Times New Roman" w:cstheme="minorHAnsi"/>
                <w:color w:val="000000"/>
                <w:sz w:val="20"/>
                <w:szCs w:val="20"/>
              </w:rPr>
            </w:pPr>
            <w:r w:rsidRPr="00232A77">
              <w:rPr>
                <w:rFonts w:eastAsia="Times New Roman" w:cstheme="minorHAnsi"/>
                <w:color w:val="000000"/>
                <w:sz w:val="20"/>
                <w:szCs w:val="20"/>
              </w:rPr>
              <w:t>Consumption</w:t>
            </w:r>
          </w:p>
        </w:tc>
        <w:tc>
          <w:tcPr>
            <w:tcW w:w="928" w:type="pct"/>
          </w:tcPr>
          <w:p w14:paraId="458A20F5" w14:textId="4CC53106" w:rsidR="005F39BB" w:rsidRDefault="005F39BB" w:rsidP="005F39BB">
            <w:pPr>
              <w:spacing w:before="60" w:after="60"/>
              <w:rPr>
                <w:rFonts w:eastAsia="Times New Roman" w:cstheme="minorHAnsi"/>
                <w:b/>
                <w:bCs/>
                <w:color w:val="000000"/>
                <w:sz w:val="20"/>
                <w:szCs w:val="20"/>
              </w:rPr>
            </w:pPr>
            <w:r>
              <w:rPr>
                <w:rFonts w:eastAsia="Times New Roman" w:cstheme="minorHAnsi"/>
                <w:b/>
                <w:bCs/>
                <w:color w:val="000000"/>
                <w:sz w:val="20"/>
                <w:szCs w:val="20"/>
              </w:rPr>
              <w:t>welfaredef</w:t>
            </w:r>
          </w:p>
        </w:tc>
        <w:tc>
          <w:tcPr>
            <w:tcW w:w="2600" w:type="pct"/>
            <w:shd w:val="clear" w:color="auto" w:fill="auto"/>
          </w:tcPr>
          <w:p w14:paraId="5F1F2B85" w14:textId="448A16DA" w:rsidR="005F39BB" w:rsidRPr="005F39BB" w:rsidRDefault="005F39BB" w:rsidP="005F39BB">
            <w:pPr>
              <w:spacing w:before="60" w:after="60"/>
              <w:rPr>
                <w:rFonts w:eastAsia="Times New Roman" w:cstheme="minorHAnsi"/>
                <w:b/>
                <w:bCs/>
                <w:color w:val="000000"/>
                <w:sz w:val="20"/>
                <w:szCs w:val="20"/>
              </w:rPr>
            </w:pPr>
            <w:r w:rsidRPr="005F39BB">
              <w:rPr>
                <w:rFonts w:cstheme="minorHAnsi"/>
                <w:b/>
                <w:bCs/>
                <w:color w:val="000000"/>
                <w:sz w:val="20"/>
                <w:szCs w:val="20"/>
              </w:rPr>
              <w:t>Welfare aggregate spatially deflated</w:t>
            </w:r>
          </w:p>
        </w:tc>
        <w:tc>
          <w:tcPr>
            <w:tcW w:w="490" w:type="pct"/>
          </w:tcPr>
          <w:p w14:paraId="49D58953" w14:textId="6EC93BBF" w:rsidR="005F39BB" w:rsidRDefault="005F39BB" w:rsidP="005F39BB">
            <w:pPr>
              <w:spacing w:before="60" w:after="60"/>
              <w:jc w:val="center"/>
              <w:rPr>
                <w:rFonts w:cstheme="minorHAnsi"/>
                <w:sz w:val="20"/>
                <w:szCs w:val="20"/>
              </w:rPr>
            </w:pPr>
            <w:r>
              <w:rPr>
                <w:rFonts w:cstheme="minorHAnsi"/>
                <w:sz w:val="20"/>
                <w:szCs w:val="20"/>
              </w:rPr>
              <w:t>1</w:t>
            </w:r>
          </w:p>
        </w:tc>
      </w:tr>
      <w:tr w:rsidR="005F39BB" w:rsidRPr="00B95A1D" w14:paraId="3507E393" w14:textId="77777777" w:rsidTr="005F39BB">
        <w:trPr>
          <w:cantSplit/>
        </w:trPr>
        <w:tc>
          <w:tcPr>
            <w:tcW w:w="246" w:type="pct"/>
          </w:tcPr>
          <w:p w14:paraId="1D259A08" w14:textId="6598347A" w:rsidR="005F39BB" w:rsidRDefault="005F39BB" w:rsidP="005F39BB">
            <w:pPr>
              <w:spacing w:before="60" w:after="60"/>
              <w:jc w:val="right"/>
              <w:rPr>
                <w:rFonts w:cstheme="minorHAnsi"/>
                <w:sz w:val="20"/>
                <w:szCs w:val="20"/>
              </w:rPr>
            </w:pPr>
            <w:r>
              <w:rPr>
                <w:rFonts w:cstheme="minorHAnsi"/>
                <w:sz w:val="20"/>
                <w:szCs w:val="20"/>
              </w:rPr>
              <w:t>2</w:t>
            </w:r>
            <w:r w:rsidR="001A5763">
              <w:rPr>
                <w:rFonts w:cstheme="minorHAnsi"/>
                <w:sz w:val="20"/>
                <w:szCs w:val="20"/>
              </w:rPr>
              <w:t>4</w:t>
            </w:r>
          </w:p>
        </w:tc>
        <w:tc>
          <w:tcPr>
            <w:tcW w:w="736" w:type="pct"/>
            <w:shd w:val="clear" w:color="auto" w:fill="auto"/>
          </w:tcPr>
          <w:p w14:paraId="4692E99E" w14:textId="4A03E3D6" w:rsidR="005F39BB" w:rsidRPr="00232A77" w:rsidRDefault="005F39BB" w:rsidP="005F39BB">
            <w:pPr>
              <w:spacing w:before="60" w:after="60"/>
              <w:rPr>
                <w:rFonts w:eastAsia="Times New Roman" w:cstheme="minorHAnsi"/>
                <w:color w:val="000000"/>
                <w:sz w:val="20"/>
                <w:szCs w:val="20"/>
              </w:rPr>
            </w:pPr>
            <w:r w:rsidRPr="00232A77">
              <w:rPr>
                <w:rFonts w:eastAsia="Times New Roman" w:cstheme="minorHAnsi"/>
                <w:color w:val="000000"/>
                <w:sz w:val="20"/>
                <w:szCs w:val="20"/>
              </w:rPr>
              <w:t>Consumption</w:t>
            </w:r>
          </w:p>
        </w:tc>
        <w:tc>
          <w:tcPr>
            <w:tcW w:w="928" w:type="pct"/>
          </w:tcPr>
          <w:p w14:paraId="0D191B88" w14:textId="15E28F5C" w:rsidR="005F39BB" w:rsidRDefault="005F39BB" w:rsidP="005F39BB">
            <w:pPr>
              <w:spacing w:before="60" w:after="60"/>
              <w:rPr>
                <w:rFonts w:eastAsia="Times New Roman" w:cstheme="minorHAnsi"/>
                <w:b/>
                <w:bCs/>
                <w:color w:val="000000"/>
                <w:sz w:val="20"/>
                <w:szCs w:val="20"/>
              </w:rPr>
            </w:pPr>
            <w:r>
              <w:rPr>
                <w:rFonts w:eastAsia="Times New Roman" w:cstheme="minorHAnsi"/>
                <w:b/>
                <w:bCs/>
                <w:color w:val="000000"/>
                <w:sz w:val="20"/>
                <w:szCs w:val="20"/>
              </w:rPr>
              <w:t>welfaretype</w:t>
            </w:r>
          </w:p>
        </w:tc>
        <w:tc>
          <w:tcPr>
            <w:tcW w:w="2600" w:type="pct"/>
            <w:shd w:val="clear" w:color="auto" w:fill="auto"/>
          </w:tcPr>
          <w:p w14:paraId="1741EEAD" w14:textId="0CA5026D" w:rsidR="005F39BB" w:rsidRPr="005F39BB" w:rsidRDefault="005F39BB" w:rsidP="0091268E">
            <w:pPr>
              <w:spacing w:after="0"/>
              <w:rPr>
                <w:rFonts w:eastAsiaTheme="minorHAnsi" w:cstheme="minorHAnsi"/>
                <w:b/>
                <w:bCs/>
                <w:sz w:val="20"/>
                <w:szCs w:val="20"/>
                <w:lang w:eastAsia="en-US"/>
              </w:rPr>
            </w:pPr>
            <w:r w:rsidRPr="005F39BB">
              <w:rPr>
                <w:rFonts w:cstheme="minorHAnsi"/>
                <w:b/>
                <w:bCs/>
                <w:color w:val="000000"/>
                <w:sz w:val="20"/>
                <w:szCs w:val="20"/>
              </w:rPr>
              <w:t xml:space="preserve">Type of welfare measure (income, consumption or expenditure) for </w:t>
            </w:r>
            <w:r w:rsidR="0091268E">
              <w:rPr>
                <w:rFonts w:cstheme="minorHAnsi"/>
                <w:b/>
                <w:bCs/>
                <w:color w:val="000000"/>
                <w:sz w:val="20"/>
                <w:szCs w:val="20"/>
              </w:rPr>
              <w:t>WELFARE, WELFARENOM OR WELFAREDEF</w:t>
            </w:r>
          </w:p>
        </w:tc>
        <w:tc>
          <w:tcPr>
            <w:tcW w:w="490" w:type="pct"/>
          </w:tcPr>
          <w:p w14:paraId="576E1426" w14:textId="523B1385" w:rsidR="005F39BB" w:rsidRDefault="005F39BB" w:rsidP="005F39BB">
            <w:pPr>
              <w:spacing w:before="60" w:after="60"/>
              <w:jc w:val="center"/>
              <w:rPr>
                <w:rFonts w:cstheme="minorHAnsi"/>
                <w:sz w:val="20"/>
                <w:szCs w:val="20"/>
              </w:rPr>
            </w:pPr>
            <w:r>
              <w:rPr>
                <w:rFonts w:cstheme="minorHAnsi"/>
                <w:sz w:val="20"/>
                <w:szCs w:val="20"/>
              </w:rPr>
              <w:t>1</w:t>
            </w:r>
          </w:p>
        </w:tc>
      </w:tr>
      <w:tr w:rsidR="005F39BB" w:rsidRPr="00B95A1D" w14:paraId="6F571F22" w14:textId="77777777" w:rsidTr="005F39BB">
        <w:trPr>
          <w:cantSplit/>
        </w:trPr>
        <w:tc>
          <w:tcPr>
            <w:tcW w:w="246" w:type="pct"/>
          </w:tcPr>
          <w:p w14:paraId="17C09897" w14:textId="1B221B37" w:rsidR="005F39BB" w:rsidRDefault="005F39BB" w:rsidP="005F39BB">
            <w:pPr>
              <w:spacing w:before="60" w:after="60"/>
              <w:jc w:val="right"/>
              <w:rPr>
                <w:rFonts w:cstheme="minorHAnsi"/>
                <w:sz w:val="20"/>
                <w:szCs w:val="20"/>
              </w:rPr>
            </w:pPr>
            <w:r>
              <w:rPr>
                <w:rFonts w:cstheme="minorHAnsi"/>
                <w:sz w:val="20"/>
                <w:szCs w:val="20"/>
              </w:rPr>
              <w:t>2</w:t>
            </w:r>
            <w:r w:rsidR="001A5763">
              <w:rPr>
                <w:rFonts w:cstheme="minorHAnsi"/>
                <w:sz w:val="20"/>
                <w:szCs w:val="20"/>
              </w:rPr>
              <w:t>5</w:t>
            </w:r>
          </w:p>
        </w:tc>
        <w:tc>
          <w:tcPr>
            <w:tcW w:w="736" w:type="pct"/>
            <w:shd w:val="clear" w:color="auto" w:fill="auto"/>
          </w:tcPr>
          <w:p w14:paraId="52AA880F" w14:textId="12485EEA" w:rsidR="005F39BB" w:rsidRPr="00232A77" w:rsidRDefault="005F39BB" w:rsidP="005F39BB">
            <w:pPr>
              <w:spacing w:before="60" w:after="60"/>
              <w:rPr>
                <w:rFonts w:eastAsia="Times New Roman" w:cstheme="minorHAnsi"/>
                <w:color w:val="000000"/>
                <w:sz w:val="20"/>
                <w:szCs w:val="20"/>
              </w:rPr>
            </w:pPr>
            <w:r w:rsidRPr="00232A77">
              <w:rPr>
                <w:rFonts w:eastAsia="Times New Roman" w:cstheme="minorHAnsi"/>
                <w:color w:val="000000"/>
                <w:sz w:val="20"/>
                <w:szCs w:val="20"/>
              </w:rPr>
              <w:t>Consumption</w:t>
            </w:r>
          </w:p>
        </w:tc>
        <w:tc>
          <w:tcPr>
            <w:tcW w:w="928" w:type="pct"/>
          </w:tcPr>
          <w:p w14:paraId="733291EB" w14:textId="24F7EA02" w:rsidR="005F39BB" w:rsidRPr="005F39BB" w:rsidRDefault="005F39BB" w:rsidP="005F39BB">
            <w:pPr>
              <w:spacing w:before="60" w:after="60"/>
              <w:rPr>
                <w:rFonts w:eastAsia="Times New Roman" w:cstheme="minorHAnsi"/>
                <w:b/>
                <w:bCs/>
                <w:color w:val="000000"/>
                <w:sz w:val="20"/>
                <w:szCs w:val="20"/>
              </w:rPr>
            </w:pPr>
            <w:r w:rsidRPr="005F39BB">
              <w:rPr>
                <w:rFonts w:ascii="Corbel" w:hAnsi="Corbel"/>
                <w:b/>
                <w:bCs/>
                <w:color w:val="000000"/>
                <w:sz w:val="19"/>
                <w:szCs w:val="19"/>
              </w:rPr>
              <w:t>welfshprosperity</w:t>
            </w:r>
          </w:p>
        </w:tc>
        <w:tc>
          <w:tcPr>
            <w:tcW w:w="2600" w:type="pct"/>
            <w:shd w:val="clear" w:color="auto" w:fill="auto"/>
          </w:tcPr>
          <w:p w14:paraId="7614E8D7" w14:textId="595E63F2" w:rsidR="005F39BB" w:rsidRPr="005F39BB" w:rsidRDefault="005F39BB" w:rsidP="005F39BB">
            <w:pPr>
              <w:spacing w:before="60" w:after="60"/>
              <w:rPr>
                <w:rFonts w:eastAsia="Times New Roman" w:cstheme="minorHAnsi"/>
                <w:b/>
                <w:bCs/>
                <w:color w:val="000000"/>
                <w:sz w:val="20"/>
                <w:szCs w:val="20"/>
              </w:rPr>
            </w:pPr>
            <w:r w:rsidRPr="005F39BB">
              <w:rPr>
                <w:rFonts w:cstheme="minorHAnsi"/>
                <w:b/>
                <w:bCs/>
                <w:color w:val="000000"/>
                <w:sz w:val="20"/>
                <w:szCs w:val="20"/>
              </w:rPr>
              <w:t>Welfare aggregate for shared prosperity (if different from poverty)</w:t>
            </w:r>
          </w:p>
        </w:tc>
        <w:tc>
          <w:tcPr>
            <w:tcW w:w="490" w:type="pct"/>
          </w:tcPr>
          <w:p w14:paraId="1B3585B5" w14:textId="4EA42CF0" w:rsidR="005F39BB" w:rsidRDefault="005F39BB" w:rsidP="005F39BB">
            <w:pPr>
              <w:spacing w:before="60" w:after="60"/>
              <w:jc w:val="center"/>
              <w:rPr>
                <w:rFonts w:cstheme="minorHAnsi"/>
                <w:sz w:val="20"/>
                <w:szCs w:val="20"/>
              </w:rPr>
            </w:pPr>
            <w:r>
              <w:rPr>
                <w:rFonts w:cstheme="minorHAnsi"/>
                <w:sz w:val="20"/>
                <w:szCs w:val="20"/>
              </w:rPr>
              <w:t>1</w:t>
            </w:r>
          </w:p>
        </w:tc>
      </w:tr>
      <w:tr w:rsidR="005F39BB" w:rsidRPr="00B95A1D" w14:paraId="133D99F7" w14:textId="77777777" w:rsidTr="005F39BB">
        <w:trPr>
          <w:cantSplit/>
        </w:trPr>
        <w:tc>
          <w:tcPr>
            <w:tcW w:w="246" w:type="pct"/>
          </w:tcPr>
          <w:p w14:paraId="052BCF49" w14:textId="067AE03B" w:rsidR="005F39BB" w:rsidRDefault="005F39BB" w:rsidP="005F39BB">
            <w:pPr>
              <w:spacing w:before="60" w:after="60"/>
              <w:jc w:val="right"/>
              <w:rPr>
                <w:rFonts w:cstheme="minorHAnsi"/>
                <w:sz w:val="20"/>
                <w:szCs w:val="20"/>
              </w:rPr>
            </w:pPr>
            <w:r>
              <w:rPr>
                <w:rFonts w:cstheme="minorHAnsi"/>
                <w:sz w:val="20"/>
                <w:szCs w:val="20"/>
              </w:rPr>
              <w:t>2</w:t>
            </w:r>
            <w:r w:rsidR="001A5763">
              <w:rPr>
                <w:rFonts w:cstheme="minorHAnsi"/>
                <w:sz w:val="20"/>
                <w:szCs w:val="20"/>
              </w:rPr>
              <w:t>6</w:t>
            </w:r>
          </w:p>
        </w:tc>
        <w:tc>
          <w:tcPr>
            <w:tcW w:w="736" w:type="pct"/>
            <w:shd w:val="clear" w:color="auto" w:fill="auto"/>
          </w:tcPr>
          <w:p w14:paraId="7CBBC695" w14:textId="7D6DE622" w:rsidR="005F39BB" w:rsidRPr="00232A77" w:rsidRDefault="005F39BB" w:rsidP="005F39BB">
            <w:pPr>
              <w:spacing w:before="60" w:after="60"/>
              <w:rPr>
                <w:rFonts w:eastAsia="Times New Roman" w:cstheme="minorHAnsi"/>
                <w:color w:val="000000"/>
                <w:sz w:val="20"/>
                <w:szCs w:val="20"/>
              </w:rPr>
            </w:pPr>
            <w:r w:rsidRPr="00232A77">
              <w:rPr>
                <w:rFonts w:eastAsia="Times New Roman" w:cstheme="minorHAnsi"/>
                <w:color w:val="000000"/>
                <w:sz w:val="20"/>
                <w:szCs w:val="20"/>
              </w:rPr>
              <w:t>Consumption</w:t>
            </w:r>
          </w:p>
        </w:tc>
        <w:tc>
          <w:tcPr>
            <w:tcW w:w="928" w:type="pct"/>
          </w:tcPr>
          <w:p w14:paraId="4ABE42A1" w14:textId="7B950CFF" w:rsidR="005F39BB" w:rsidRPr="005F39BB" w:rsidRDefault="005F39BB" w:rsidP="005F39BB">
            <w:pPr>
              <w:spacing w:before="60" w:after="60"/>
              <w:rPr>
                <w:rFonts w:eastAsia="Times New Roman" w:cstheme="minorHAnsi"/>
                <w:b/>
                <w:bCs/>
                <w:color w:val="000000"/>
                <w:sz w:val="20"/>
                <w:szCs w:val="20"/>
              </w:rPr>
            </w:pPr>
            <w:r w:rsidRPr="005F39BB">
              <w:rPr>
                <w:rFonts w:ascii="Corbel" w:hAnsi="Corbel"/>
                <w:b/>
                <w:bCs/>
                <w:color w:val="000000"/>
                <w:sz w:val="19"/>
                <w:szCs w:val="19"/>
              </w:rPr>
              <w:t>welfshprtype</w:t>
            </w:r>
          </w:p>
        </w:tc>
        <w:tc>
          <w:tcPr>
            <w:tcW w:w="2600" w:type="pct"/>
            <w:shd w:val="clear" w:color="auto" w:fill="auto"/>
          </w:tcPr>
          <w:p w14:paraId="000F081D" w14:textId="07B21753" w:rsidR="005F39BB" w:rsidRPr="005F39BB" w:rsidRDefault="005F39BB" w:rsidP="005F39BB">
            <w:pPr>
              <w:spacing w:before="60" w:after="60"/>
              <w:rPr>
                <w:rFonts w:eastAsia="Times New Roman" w:cstheme="minorHAnsi"/>
                <w:b/>
                <w:bCs/>
                <w:color w:val="000000"/>
                <w:sz w:val="20"/>
                <w:szCs w:val="20"/>
              </w:rPr>
            </w:pPr>
            <w:r w:rsidRPr="005F39BB">
              <w:rPr>
                <w:rFonts w:cstheme="minorHAnsi"/>
                <w:b/>
                <w:bCs/>
                <w:color w:val="000000"/>
                <w:sz w:val="20"/>
                <w:szCs w:val="20"/>
              </w:rPr>
              <w:t xml:space="preserve">Welfare type for shared prosperity indicator (income, </w:t>
            </w:r>
            <w:r w:rsidR="002B5C39" w:rsidRPr="005F39BB">
              <w:rPr>
                <w:rFonts w:cstheme="minorHAnsi"/>
                <w:b/>
                <w:bCs/>
                <w:color w:val="000000"/>
                <w:sz w:val="20"/>
                <w:szCs w:val="20"/>
              </w:rPr>
              <w:t>consumption,</w:t>
            </w:r>
            <w:r w:rsidRPr="005F39BB">
              <w:rPr>
                <w:rFonts w:cstheme="minorHAnsi"/>
                <w:b/>
                <w:bCs/>
                <w:color w:val="000000"/>
                <w:sz w:val="20"/>
                <w:szCs w:val="20"/>
              </w:rPr>
              <w:t xml:space="preserve"> or expenditure)</w:t>
            </w:r>
          </w:p>
        </w:tc>
        <w:tc>
          <w:tcPr>
            <w:tcW w:w="490" w:type="pct"/>
          </w:tcPr>
          <w:p w14:paraId="5BB6EA0B" w14:textId="57A90592" w:rsidR="005F39BB" w:rsidRDefault="005F39BB" w:rsidP="005F39BB">
            <w:pPr>
              <w:spacing w:before="60" w:after="60"/>
              <w:jc w:val="center"/>
              <w:rPr>
                <w:rFonts w:cstheme="minorHAnsi"/>
                <w:sz w:val="20"/>
                <w:szCs w:val="20"/>
              </w:rPr>
            </w:pPr>
            <w:r>
              <w:rPr>
                <w:rFonts w:cstheme="minorHAnsi"/>
                <w:sz w:val="20"/>
                <w:szCs w:val="20"/>
              </w:rPr>
              <w:t>1</w:t>
            </w:r>
          </w:p>
        </w:tc>
      </w:tr>
      <w:tr w:rsidR="005F39BB" w:rsidRPr="00B95A1D" w14:paraId="0E25846F" w14:textId="77777777" w:rsidTr="005F39BB">
        <w:trPr>
          <w:cantSplit/>
        </w:trPr>
        <w:tc>
          <w:tcPr>
            <w:tcW w:w="246" w:type="pct"/>
          </w:tcPr>
          <w:p w14:paraId="5F6E95A1" w14:textId="32F8E358" w:rsidR="005F39BB" w:rsidRDefault="005F39BB" w:rsidP="005F39BB">
            <w:pPr>
              <w:spacing w:before="60" w:after="60"/>
              <w:jc w:val="right"/>
              <w:rPr>
                <w:rFonts w:cstheme="minorHAnsi"/>
                <w:sz w:val="20"/>
                <w:szCs w:val="20"/>
              </w:rPr>
            </w:pPr>
            <w:r>
              <w:rPr>
                <w:rFonts w:cstheme="minorHAnsi"/>
                <w:sz w:val="20"/>
                <w:szCs w:val="20"/>
              </w:rPr>
              <w:t>2</w:t>
            </w:r>
            <w:r w:rsidR="001A5763">
              <w:rPr>
                <w:rFonts w:cstheme="minorHAnsi"/>
                <w:sz w:val="20"/>
                <w:szCs w:val="20"/>
              </w:rPr>
              <w:t>7</w:t>
            </w:r>
          </w:p>
        </w:tc>
        <w:tc>
          <w:tcPr>
            <w:tcW w:w="736" w:type="pct"/>
            <w:shd w:val="clear" w:color="auto" w:fill="auto"/>
          </w:tcPr>
          <w:p w14:paraId="306F3D45" w14:textId="7C22B037" w:rsidR="005F39BB" w:rsidRPr="00232A77" w:rsidRDefault="005F39BB" w:rsidP="005F39BB">
            <w:pPr>
              <w:spacing w:before="60" w:after="60"/>
              <w:rPr>
                <w:rFonts w:eastAsia="Times New Roman" w:cstheme="minorHAnsi"/>
                <w:color w:val="000000"/>
                <w:sz w:val="20"/>
                <w:szCs w:val="20"/>
              </w:rPr>
            </w:pPr>
            <w:r w:rsidRPr="00232A77">
              <w:rPr>
                <w:rFonts w:eastAsia="Times New Roman" w:cstheme="minorHAnsi"/>
                <w:color w:val="000000"/>
                <w:sz w:val="20"/>
                <w:szCs w:val="20"/>
              </w:rPr>
              <w:t>Consumption</w:t>
            </w:r>
          </w:p>
        </w:tc>
        <w:tc>
          <w:tcPr>
            <w:tcW w:w="928" w:type="pct"/>
          </w:tcPr>
          <w:p w14:paraId="368E5C9B" w14:textId="4E99E9B3" w:rsidR="005F39BB" w:rsidRPr="005F39BB" w:rsidRDefault="005F39BB" w:rsidP="005F39BB">
            <w:pPr>
              <w:spacing w:before="60" w:after="60"/>
              <w:rPr>
                <w:rFonts w:eastAsia="Times New Roman" w:cstheme="minorHAnsi"/>
                <w:b/>
                <w:bCs/>
                <w:color w:val="000000"/>
                <w:sz w:val="20"/>
                <w:szCs w:val="20"/>
              </w:rPr>
            </w:pPr>
            <w:r w:rsidRPr="005F39BB">
              <w:rPr>
                <w:rFonts w:ascii="Corbel" w:hAnsi="Corbel"/>
                <w:b/>
                <w:bCs/>
                <w:color w:val="000000"/>
                <w:sz w:val="19"/>
                <w:szCs w:val="19"/>
              </w:rPr>
              <w:t>welfareother</w:t>
            </w:r>
          </w:p>
        </w:tc>
        <w:tc>
          <w:tcPr>
            <w:tcW w:w="2600" w:type="pct"/>
            <w:shd w:val="clear" w:color="auto" w:fill="auto"/>
          </w:tcPr>
          <w:p w14:paraId="0E83664D" w14:textId="7EFD8DD5" w:rsidR="005F39BB" w:rsidRPr="005F39BB" w:rsidRDefault="005F39BB" w:rsidP="005F39BB">
            <w:pPr>
              <w:spacing w:before="60" w:after="60"/>
              <w:rPr>
                <w:rFonts w:eastAsia="Times New Roman" w:cstheme="minorHAnsi"/>
                <w:b/>
                <w:bCs/>
                <w:color w:val="000000"/>
                <w:sz w:val="20"/>
                <w:szCs w:val="20"/>
              </w:rPr>
            </w:pPr>
            <w:r w:rsidRPr="005F39BB">
              <w:rPr>
                <w:rFonts w:cstheme="minorHAnsi"/>
                <w:b/>
                <w:bCs/>
                <w:color w:val="000000"/>
                <w:sz w:val="20"/>
                <w:szCs w:val="20"/>
              </w:rPr>
              <w:t xml:space="preserve">Welfare aggregate if different welfare type is used from </w:t>
            </w:r>
            <w:r w:rsidR="0091268E">
              <w:rPr>
                <w:rFonts w:cstheme="minorHAnsi"/>
                <w:b/>
                <w:bCs/>
                <w:color w:val="000000"/>
                <w:sz w:val="20"/>
                <w:szCs w:val="20"/>
              </w:rPr>
              <w:t>WELFARE, WELFARENOM OR WELFAREDEF</w:t>
            </w:r>
          </w:p>
        </w:tc>
        <w:tc>
          <w:tcPr>
            <w:tcW w:w="490" w:type="pct"/>
          </w:tcPr>
          <w:p w14:paraId="61F85018" w14:textId="1F604C0F" w:rsidR="005F39BB" w:rsidRDefault="005F39BB" w:rsidP="005F39BB">
            <w:pPr>
              <w:spacing w:before="60" w:after="60"/>
              <w:jc w:val="center"/>
              <w:rPr>
                <w:rFonts w:cstheme="minorHAnsi"/>
                <w:sz w:val="20"/>
                <w:szCs w:val="20"/>
              </w:rPr>
            </w:pPr>
            <w:r>
              <w:rPr>
                <w:rFonts w:cstheme="minorHAnsi"/>
                <w:sz w:val="20"/>
                <w:szCs w:val="20"/>
              </w:rPr>
              <w:t>1</w:t>
            </w:r>
          </w:p>
        </w:tc>
      </w:tr>
      <w:tr w:rsidR="005F39BB" w:rsidRPr="00B95A1D" w14:paraId="61D14686" w14:textId="77777777" w:rsidTr="005F39BB">
        <w:trPr>
          <w:cantSplit/>
        </w:trPr>
        <w:tc>
          <w:tcPr>
            <w:tcW w:w="246" w:type="pct"/>
          </w:tcPr>
          <w:p w14:paraId="2F517061" w14:textId="11366B62" w:rsidR="005F39BB" w:rsidRDefault="005F39BB" w:rsidP="005F39BB">
            <w:pPr>
              <w:spacing w:before="60" w:after="60"/>
              <w:jc w:val="right"/>
              <w:rPr>
                <w:rFonts w:cstheme="minorHAnsi"/>
                <w:sz w:val="20"/>
                <w:szCs w:val="20"/>
              </w:rPr>
            </w:pPr>
            <w:r>
              <w:rPr>
                <w:rFonts w:cstheme="minorHAnsi"/>
                <w:sz w:val="20"/>
                <w:szCs w:val="20"/>
              </w:rPr>
              <w:t>2</w:t>
            </w:r>
            <w:r w:rsidR="001A5763">
              <w:rPr>
                <w:rFonts w:cstheme="minorHAnsi"/>
                <w:sz w:val="20"/>
                <w:szCs w:val="20"/>
              </w:rPr>
              <w:t>8</w:t>
            </w:r>
          </w:p>
        </w:tc>
        <w:tc>
          <w:tcPr>
            <w:tcW w:w="736" w:type="pct"/>
            <w:shd w:val="clear" w:color="auto" w:fill="auto"/>
          </w:tcPr>
          <w:p w14:paraId="625101EB" w14:textId="59CF3693" w:rsidR="005F39BB" w:rsidRPr="00232A77" w:rsidRDefault="005F39BB" w:rsidP="005F39BB">
            <w:pPr>
              <w:spacing w:before="60" w:after="60"/>
              <w:rPr>
                <w:rFonts w:eastAsia="Times New Roman" w:cstheme="minorHAnsi"/>
                <w:color w:val="000000"/>
                <w:sz w:val="20"/>
                <w:szCs w:val="20"/>
              </w:rPr>
            </w:pPr>
            <w:r w:rsidRPr="00232A77">
              <w:rPr>
                <w:rFonts w:eastAsia="Times New Roman" w:cstheme="minorHAnsi"/>
                <w:color w:val="000000"/>
                <w:sz w:val="20"/>
                <w:szCs w:val="20"/>
              </w:rPr>
              <w:t>Consumption</w:t>
            </w:r>
          </w:p>
        </w:tc>
        <w:tc>
          <w:tcPr>
            <w:tcW w:w="928" w:type="pct"/>
          </w:tcPr>
          <w:p w14:paraId="58C3758D" w14:textId="771FE758" w:rsidR="005F39BB" w:rsidRPr="005F39BB" w:rsidRDefault="005F39BB" w:rsidP="005F39BB">
            <w:pPr>
              <w:spacing w:before="60" w:after="60"/>
              <w:rPr>
                <w:rFonts w:eastAsia="Times New Roman" w:cstheme="minorHAnsi"/>
                <w:b/>
                <w:bCs/>
                <w:color w:val="000000"/>
                <w:sz w:val="20"/>
                <w:szCs w:val="20"/>
              </w:rPr>
            </w:pPr>
            <w:r w:rsidRPr="005F39BB">
              <w:rPr>
                <w:rFonts w:ascii="Corbel" w:hAnsi="Corbel"/>
                <w:b/>
                <w:bCs/>
                <w:color w:val="000000"/>
                <w:sz w:val="19"/>
                <w:szCs w:val="19"/>
              </w:rPr>
              <w:t>welfareothertype</w:t>
            </w:r>
          </w:p>
        </w:tc>
        <w:tc>
          <w:tcPr>
            <w:tcW w:w="2600" w:type="pct"/>
            <w:shd w:val="clear" w:color="auto" w:fill="auto"/>
          </w:tcPr>
          <w:p w14:paraId="5D81929D" w14:textId="01E0A2BE" w:rsidR="005F39BB" w:rsidRPr="005F39BB" w:rsidRDefault="005F39BB" w:rsidP="0091268E">
            <w:pPr>
              <w:spacing w:after="0"/>
              <w:rPr>
                <w:rFonts w:eastAsiaTheme="minorHAnsi" w:cstheme="minorHAnsi"/>
                <w:b/>
                <w:bCs/>
                <w:sz w:val="20"/>
                <w:szCs w:val="20"/>
                <w:lang w:eastAsia="en-US"/>
              </w:rPr>
            </w:pPr>
            <w:r w:rsidRPr="005F39BB">
              <w:rPr>
                <w:rFonts w:cstheme="minorHAnsi"/>
                <w:b/>
                <w:bCs/>
                <w:color w:val="000000"/>
                <w:sz w:val="20"/>
                <w:szCs w:val="20"/>
              </w:rPr>
              <w:t xml:space="preserve">Type of welfare measure (income, </w:t>
            </w:r>
            <w:r w:rsidR="002B5C39" w:rsidRPr="005F39BB">
              <w:rPr>
                <w:rFonts w:cstheme="minorHAnsi"/>
                <w:b/>
                <w:bCs/>
                <w:color w:val="000000"/>
                <w:sz w:val="20"/>
                <w:szCs w:val="20"/>
              </w:rPr>
              <w:t>consumption,</w:t>
            </w:r>
            <w:r w:rsidRPr="005F39BB">
              <w:rPr>
                <w:rFonts w:cstheme="minorHAnsi"/>
                <w:b/>
                <w:bCs/>
                <w:color w:val="000000"/>
                <w:sz w:val="20"/>
                <w:szCs w:val="20"/>
              </w:rPr>
              <w:t xml:space="preserve"> or expenditure) for </w:t>
            </w:r>
            <w:r w:rsidR="0091268E">
              <w:rPr>
                <w:rFonts w:cstheme="minorHAnsi"/>
                <w:b/>
                <w:bCs/>
                <w:color w:val="000000"/>
                <w:sz w:val="20"/>
                <w:szCs w:val="20"/>
              </w:rPr>
              <w:t>WELFAREOTHER</w:t>
            </w:r>
          </w:p>
        </w:tc>
        <w:tc>
          <w:tcPr>
            <w:tcW w:w="490" w:type="pct"/>
          </w:tcPr>
          <w:p w14:paraId="4EE27C8F" w14:textId="57FA046F" w:rsidR="005F39BB" w:rsidRDefault="005F39BB" w:rsidP="005F39BB">
            <w:pPr>
              <w:spacing w:before="60" w:after="60"/>
              <w:jc w:val="center"/>
              <w:rPr>
                <w:rFonts w:cstheme="minorHAnsi"/>
                <w:sz w:val="20"/>
                <w:szCs w:val="20"/>
              </w:rPr>
            </w:pPr>
            <w:r>
              <w:rPr>
                <w:rFonts w:cstheme="minorHAnsi"/>
                <w:sz w:val="20"/>
                <w:szCs w:val="20"/>
              </w:rPr>
              <w:t>1</w:t>
            </w:r>
          </w:p>
        </w:tc>
      </w:tr>
    </w:tbl>
    <w:bookmarkEnd w:id="330"/>
    <w:p w14:paraId="188CE088" w14:textId="77777777" w:rsidR="002B5C39" w:rsidRPr="00A966FC" w:rsidRDefault="002B5C39" w:rsidP="002B5C39">
      <w:pPr>
        <w:spacing w:before="60" w:after="0"/>
        <w:rPr>
          <w:rFonts w:cstheme="minorHAnsi"/>
          <w:i/>
          <w:iCs/>
        </w:rPr>
      </w:pPr>
      <w:r w:rsidRPr="00A966FC">
        <w:rPr>
          <w:rFonts w:cstheme="minorHAnsi"/>
        </w:rPr>
        <w:t xml:space="preserve">Note: </w:t>
      </w:r>
      <w:r w:rsidRPr="00A966FC">
        <w:rPr>
          <w:rFonts w:cstheme="minorHAnsi"/>
          <w:u w:val="single"/>
        </w:rPr>
        <w:t>The yellow are new variables introduced in GMD3.0</w:t>
      </w:r>
    </w:p>
    <w:p w14:paraId="491B1A2C" w14:textId="77777777" w:rsidR="008B7CBD" w:rsidRDefault="008B7CBD" w:rsidP="008B7CBD">
      <w:pPr>
        <w:pStyle w:val="NoSpacing"/>
        <w:rPr>
          <w:rFonts w:asciiTheme="minorHAnsi" w:hAnsiTheme="minorHAnsi" w:cstheme="minorHAnsi"/>
        </w:rPr>
      </w:pPr>
    </w:p>
    <w:p w14:paraId="2FC7EED7" w14:textId="77777777" w:rsidR="008B7CBD" w:rsidRPr="00C43052" w:rsidRDefault="008B7CBD" w:rsidP="008B7CBD">
      <w:pPr>
        <w:pStyle w:val="NoSpacing"/>
        <w:rPr>
          <w:rFonts w:asciiTheme="minorHAnsi" w:hAnsiTheme="minorHAnsi" w:cstheme="minorHAnsi"/>
        </w:rPr>
      </w:pPr>
    </w:p>
    <w:p w14:paraId="1FB11A32" w14:textId="116CEFA0" w:rsidR="008B7CBD" w:rsidRPr="00726B84" w:rsidRDefault="00402B82" w:rsidP="008B7CBD">
      <w:pPr>
        <w:pStyle w:val="Heading2"/>
        <w:spacing w:before="0" w:after="0"/>
        <w:jc w:val="both"/>
        <w:rPr>
          <w:rFonts w:asciiTheme="minorHAnsi" w:hAnsiTheme="minorHAnsi" w:cstheme="minorHAnsi"/>
          <w:b/>
          <w:bCs/>
        </w:rPr>
      </w:pPr>
      <w:bookmarkStart w:id="331" w:name="_Toc176262730"/>
      <w:r>
        <w:rPr>
          <w:rFonts w:asciiTheme="minorHAnsi" w:hAnsiTheme="minorHAnsi" w:cstheme="minorHAnsi"/>
          <w:b/>
          <w:bCs/>
        </w:rPr>
        <w:t>C</w:t>
      </w:r>
      <w:r w:rsidR="008B7CBD" w:rsidRPr="00726B84">
        <w:rPr>
          <w:rFonts w:asciiTheme="minorHAnsi" w:hAnsiTheme="minorHAnsi" w:cstheme="minorHAnsi"/>
          <w:b/>
          <w:bCs/>
        </w:rPr>
        <w:t>hallenges</w:t>
      </w:r>
      <w:r>
        <w:rPr>
          <w:rFonts w:asciiTheme="minorHAnsi" w:hAnsiTheme="minorHAnsi" w:cstheme="minorHAnsi"/>
          <w:b/>
          <w:bCs/>
        </w:rPr>
        <w:t xml:space="preserve"> and </w:t>
      </w:r>
      <w:r w:rsidR="008B7CBD" w:rsidRPr="00726B84">
        <w:rPr>
          <w:rFonts w:asciiTheme="minorHAnsi" w:hAnsiTheme="minorHAnsi" w:cstheme="minorHAnsi"/>
          <w:b/>
          <w:bCs/>
        </w:rPr>
        <w:t>common mistakes</w:t>
      </w:r>
      <w:bookmarkEnd w:id="331"/>
    </w:p>
    <w:p w14:paraId="6846A8E2" w14:textId="77777777" w:rsidR="008B7CBD" w:rsidRDefault="008B7CBD" w:rsidP="008B7CBD">
      <w:pPr>
        <w:spacing w:after="0"/>
        <w:rPr>
          <w:lang w:val="en-GB" w:eastAsia="it-IT"/>
        </w:rPr>
      </w:pPr>
    </w:p>
    <w:p w14:paraId="2F0D5E3E" w14:textId="77777777" w:rsidR="003A47E8" w:rsidRDefault="003A47E8" w:rsidP="003A47E8">
      <w:pPr>
        <w:spacing w:after="0"/>
        <w:jc w:val="both"/>
      </w:pPr>
      <w:r w:rsidRPr="006C23C9">
        <w:t>Data sets that are harmonized incorrectly can lead to skewed and/or incorrect data analysis. Harmonizers should run a series of checks to ensure data is harmonized properly</w:t>
      </w:r>
      <w:r>
        <w:t>.</w:t>
      </w:r>
    </w:p>
    <w:p w14:paraId="2EE549FD" w14:textId="0B21255E" w:rsidR="003A47E8" w:rsidRDefault="003A47E8" w:rsidP="00F72C2D">
      <w:pPr>
        <w:pStyle w:val="ListParagraph"/>
        <w:numPr>
          <w:ilvl w:val="0"/>
          <w:numId w:val="50"/>
        </w:numPr>
        <w:spacing w:after="60"/>
        <w:contextualSpacing w:val="0"/>
        <w:jc w:val="both"/>
        <w:rPr>
          <w:rFonts w:eastAsiaTheme="minorHAnsi"/>
          <w:lang w:eastAsia="en-US"/>
        </w:rPr>
      </w:pPr>
      <w:r w:rsidRPr="0033243F">
        <w:rPr>
          <w:rFonts w:eastAsiaTheme="minorHAnsi"/>
          <w:lang w:eastAsia="en-US"/>
        </w:rPr>
        <w:t>Check for duplicates of HHID. If duplicates fix by renumbering but be careful if any merges will be needed to be done later.</w:t>
      </w:r>
      <w:r w:rsidR="006F16C0">
        <w:rPr>
          <w:rFonts w:eastAsiaTheme="minorHAnsi"/>
          <w:lang w:eastAsia="en-US"/>
        </w:rPr>
        <w:t xml:space="preserve"> Secondly, in some countries, same household interviewed over 2-4 cycles and this may look like a duplicate but not. In such cases, renumbering allowed to include cycle to void duplicates.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3A47E8" w:rsidRPr="003A47E8" w14:paraId="78E9C666" w14:textId="77777777">
        <w:tc>
          <w:tcPr>
            <w:tcW w:w="9350" w:type="dxa"/>
            <w:shd w:val="clear" w:color="auto" w:fill="D9D9D9" w:themeFill="background1" w:themeFillShade="D9"/>
          </w:tcPr>
          <w:p w14:paraId="2D54441B" w14:textId="0AD3B86A" w:rsidR="003A47E8" w:rsidRPr="002B5DBE" w:rsidRDefault="003A47E8">
            <w:pPr>
              <w:spacing w:before="60" w:after="60"/>
              <w:jc w:val="both"/>
              <w:rPr>
                <w:rFonts w:ascii="Courier New" w:eastAsia="Times New Roman" w:hAnsi="Courier New" w:cs="Courier New"/>
                <w:lang w:eastAsia="es-ES"/>
              </w:rPr>
            </w:pPr>
            <w:r w:rsidRPr="002B5DBE">
              <w:rPr>
                <w:rFonts w:ascii="Courier New" w:eastAsia="Times New Roman" w:hAnsi="Courier New" w:cs="Courier New"/>
                <w:lang w:eastAsia="es-ES"/>
              </w:rPr>
              <w:t>duplicates tag (hhid),gen(dup)</w:t>
            </w:r>
          </w:p>
          <w:p w14:paraId="088D9047" w14:textId="77777777" w:rsidR="003A47E8" w:rsidRDefault="003A47E8">
            <w:pPr>
              <w:jc w:val="both"/>
              <w:rPr>
                <w:rFonts w:ascii="Courier New" w:eastAsia="Times New Roman" w:hAnsi="Courier New" w:cs="Courier New"/>
                <w:lang w:eastAsia="es-ES"/>
              </w:rPr>
            </w:pPr>
            <w:r w:rsidRPr="002B5DBE">
              <w:rPr>
                <w:rFonts w:ascii="Courier New" w:eastAsia="Times New Roman" w:hAnsi="Courier New" w:cs="Courier New"/>
                <w:lang w:eastAsia="es-ES"/>
              </w:rPr>
              <w:t>tab dup</w:t>
            </w:r>
          </w:p>
          <w:p w14:paraId="03E6D5FE" w14:textId="77777777" w:rsidR="003A47E8" w:rsidRDefault="003A47E8">
            <w:pPr>
              <w:jc w:val="both"/>
              <w:rPr>
                <w:rFonts w:ascii="Courier New" w:eastAsia="Times New Roman" w:hAnsi="Courier New" w:cs="Courier New"/>
                <w:lang w:eastAsia="es-ES"/>
              </w:rPr>
            </w:pPr>
          </w:p>
          <w:p w14:paraId="187C1D59" w14:textId="4B51702A" w:rsidR="003A47E8" w:rsidRPr="00DC6437" w:rsidRDefault="003A47E8" w:rsidP="003A47E8">
            <w:pPr>
              <w:spacing w:before="60" w:after="60"/>
              <w:jc w:val="both"/>
              <w:rPr>
                <w:rFonts w:ascii="Courier New" w:eastAsia="Times New Roman" w:hAnsi="Courier New" w:cs="Courier New"/>
                <w:lang w:eastAsia="es-ES"/>
              </w:rPr>
            </w:pPr>
            <w:r w:rsidRPr="00DC6437">
              <w:rPr>
                <w:rFonts w:ascii="Courier New" w:eastAsia="Times New Roman" w:hAnsi="Courier New" w:cs="Courier New"/>
                <w:lang w:eastAsia="es-ES"/>
              </w:rPr>
              <w:t>duplicates tag (</w:t>
            </w:r>
            <w:r w:rsidR="00DC6437" w:rsidRPr="00DC6437">
              <w:rPr>
                <w:rFonts w:ascii="Courier New" w:eastAsia="Times New Roman" w:hAnsi="Courier New" w:cs="Courier New"/>
                <w:lang w:eastAsia="es-ES"/>
              </w:rPr>
              <w:t xml:space="preserve">hhid </w:t>
            </w:r>
            <w:r w:rsidRPr="00DC6437">
              <w:rPr>
                <w:rFonts w:ascii="Courier New" w:eastAsia="Times New Roman" w:hAnsi="Courier New" w:cs="Courier New"/>
                <w:lang w:eastAsia="es-ES"/>
              </w:rPr>
              <w:t>totexp),gen(dup1)</w:t>
            </w:r>
          </w:p>
          <w:p w14:paraId="14C58771" w14:textId="76C9F8EF" w:rsidR="003A47E8" w:rsidRPr="003A47E8" w:rsidRDefault="003A47E8">
            <w:pPr>
              <w:jc w:val="both"/>
              <w:rPr>
                <w:rFonts w:eastAsiaTheme="minorHAnsi"/>
                <w:lang w:val="fr-FR" w:eastAsia="en-US"/>
              </w:rPr>
            </w:pPr>
            <w:r w:rsidRPr="003A47E8">
              <w:rPr>
                <w:rFonts w:eastAsiaTheme="minorHAnsi"/>
                <w:lang w:val="fr-FR" w:eastAsia="en-US"/>
              </w:rPr>
              <w:t>ta du</w:t>
            </w:r>
            <w:r>
              <w:rPr>
                <w:rFonts w:eastAsiaTheme="minorHAnsi"/>
                <w:lang w:val="fr-FR" w:eastAsia="en-US"/>
              </w:rPr>
              <w:t>p1</w:t>
            </w:r>
          </w:p>
        </w:tc>
      </w:tr>
    </w:tbl>
    <w:p w14:paraId="3B6D3AC7" w14:textId="77777777" w:rsidR="003A47E8" w:rsidRPr="003A47E8" w:rsidRDefault="003A47E8" w:rsidP="003A47E8">
      <w:pPr>
        <w:spacing w:after="0"/>
        <w:jc w:val="both"/>
        <w:rPr>
          <w:lang w:val="fr-FR"/>
        </w:rPr>
      </w:pPr>
    </w:p>
    <w:p w14:paraId="5BB658A3" w14:textId="5948C127" w:rsidR="003A47E8" w:rsidRPr="00DC6437" w:rsidRDefault="003A47E8" w:rsidP="00F72C2D">
      <w:pPr>
        <w:pStyle w:val="ListParagraph"/>
        <w:numPr>
          <w:ilvl w:val="0"/>
          <w:numId w:val="50"/>
        </w:numPr>
        <w:spacing w:after="60"/>
        <w:contextualSpacing w:val="0"/>
        <w:rPr>
          <w:lang w:eastAsia="it-IT"/>
        </w:rPr>
      </w:pPr>
      <w:r w:rsidRPr="00DC6437">
        <w:rPr>
          <w:lang w:eastAsia="it-IT"/>
        </w:rPr>
        <w:t xml:space="preserve">Check </w:t>
      </w:r>
      <w:del w:id="332" w:author="Gabriel Lara Ibarra" w:date="2024-07-19T10:41:00Z">
        <w:r w:rsidRPr="00DC6437" w:rsidDel="00D033AF">
          <w:rPr>
            <w:lang w:eastAsia="it-IT"/>
          </w:rPr>
          <w:delText>HHSIZE</w:delText>
        </w:r>
      </w:del>
      <w:ins w:id="333" w:author="Gabriel Lara Ibarra" w:date="2024-07-19T10:41:00Z">
        <w:r w:rsidR="00D033AF">
          <w:rPr>
            <w:lang w:eastAsia="it-IT"/>
          </w:rPr>
          <w:t>HSIZE</w:t>
        </w:r>
      </w:ins>
      <w:r w:rsidR="00DC6437" w:rsidRPr="00DC6437">
        <w:rPr>
          <w:lang w:eastAsia="it-IT"/>
        </w:rPr>
        <w:t>. Check for large v</w:t>
      </w:r>
      <w:r w:rsidR="00DC6437">
        <w:rPr>
          <w:lang w:eastAsia="it-IT"/>
        </w:rPr>
        <w:t xml:space="preserve">alues to make sure if there is an error on the HHID.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3A47E8" w:rsidRPr="003A47E8" w14:paraId="5204262D" w14:textId="77777777">
        <w:tc>
          <w:tcPr>
            <w:tcW w:w="9350" w:type="dxa"/>
            <w:shd w:val="clear" w:color="auto" w:fill="D9D9D9" w:themeFill="background1" w:themeFillShade="D9"/>
          </w:tcPr>
          <w:p w14:paraId="2817F1EA" w14:textId="186A03D6" w:rsidR="003A47E8" w:rsidRDefault="003A47E8">
            <w:pPr>
              <w:spacing w:before="60" w:after="60"/>
              <w:jc w:val="both"/>
              <w:rPr>
                <w:rFonts w:ascii="Courier New" w:eastAsia="Times New Roman" w:hAnsi="Courier New" w:cs="Courier New"/>
                <w:lang w:eastAsia="es-ES"/>
              </w:rPr>
            </w:pPr>
            <w:r>
              <w:rPr>
                <w:rFonts w:ascii="Courier New" w:eastAsia="Times New Roman" w:hAnsi="Courier New" w:cs="Courier New"/>
                <w:lang w:eastAsia="es-ES"/>
              </w:rPr>
              <w:t>ta hsize</w:t>
            </w:r>
          </w:p>
          <w:p w14:paraId="084B7640" w14:textId="3621D540" w:rsidR="003A47E8" w:rsidRPr="003A47E8" w:rsidRDefault="003A47E8" w:rsidP="003A47E8">
            <w:pPr>
              <w:spacing w:before="60" w:after="60"/>
              <w:jc w:val="both"/>
              <w:rPr>
                <w:rFonts w:eastAsiaTheme="minorHAnsi"/>
                <w:lang w:eastAsia="en-US"/>
              </w:rPr>
            </w:pPr>
            <w:r>
              <w:rPr>
                <w:rFonts w:ascii="Courier New" w:eastAsia="Times New Roman" w:hAnsi="Courier New" w:cs="Courier New"/>
                <w:lang w:eastAsia="es-ES"/>
              </w:rPr>
              <w:t>sum hsize</w:t>
            </w:r>
          </w:p>
        </w:tc>
      </w:tr>
    </w:tbl>
    <w:p w14:paraId="04397DA5" w14:textId="72132E9E" w:rsidR="003A47E8" w:rsidRDefault="003A47E8" w:rsidP="003A47E8">
      <w:pPr>
        <w:spacing w:after="0"/>
        <w:jc w:val="both"/>
      </w:pPr>
    </w:p>
    <w:p w14:paraId="64F0561D" w14:textId="77777777" w:rsidR="001A5763" w:rsidRPr="003A47E8" w:rsidRDefault="001A5763" w:rsidP="003A47E8">
      <w:pPr>
        <w:spacing w:after="0"/>
        <w:jc w:val="both"/>
      </w:pPr>
    </w:p>
    <w:p w14:paraId="0E7D0487" w14:textId="5DC15A69" w:rsidR="003A47E8" w:rsidRDefault="003A47E8" w:rsidP="00F72C2D">
      <w:pPr>
        <w:pStyle w:val="ListParagraph"/>
        <w:numPr>
          <w:ilvl w:val="0"/>
          <w:numId w:val="50"/>
        </w:numPr>
        <w:spacing w:after="60"/>
        <w:contextualSpacing w:val="0"/>
        <w:rPr>
          <w:lang w:val="fr-FR" w:eastAsia="it-IT"/>
        </w:rPr>
      </w:pPr>
      <w:r w:rsidRPr="003A47E8">
        <w:rPr>
          <w:lang w:val="fr-FR" w:eastAsia="it-IT"/>
        </w:rPr>
        <w:t xml:space="preserve">Check </w:t>
      </w:r>
      <w:r w:rsidR="006F16C0">
        <w:rPr>
          <w:lang w:val="fr-FR" w:eastAsia="it-IT"/>
        </w:rPr>
        <w:t>CTRY_ADQ</w:t>
      </w:r>
    </w:p>
    <w:p w14:paraId="135E75E4" w14:textId="47602537" w:rsidR="005C152B" w:rsidRPr="003A47E8" w:rsidRDefault="005C152B" w:rsidP="005C152B">
      <w:pPr>
        <w:pStyle w:val="NoSpacing"/>
        <w:spacing w:after="60"/>
        <w:ind w:left="360"/>
        <w:jc w:val="both"/>
        <w:rPr>
          <w:rFonts w:asciiTheme="minorHAnsi" w:hAnsiTheme="minorHAnsi" w:cstheme="minorHAnsi"/>
        </w:rPr>
      </w:pPr>
      <w:r w:rsidRPr="003A47E8">
        <w:rPr>
          <w:rFonts w:asciiTheme="minorHAnsi" w:hAnsiTheme="minorHAnsi" w:cstheme="minorHAnsi"/>
        </w:rPr>
        <w:t>Total number of adult equivalent people in household: -</w:t>
      </w:r>
      <w:r>
        <w:rPr>
          <w:rFonts w:asciiTheme="minorHAnsi" w:hAnsiTheme="minorHAnsi" w:cstheme="minorHAnsi"/>
        </w:rPr>
        <w:t xml:space="preserve"> (a) </w:t>
      </w:r>
      <w:r w:rsidRPr="003A47E8">
        <w:rPr>
          <w:rFonts w:asciiTheme="minorHAnsi" w:hAnsiTheme="minorHAnsi" w:cstheme="minorHAnsi"/>
        </w:rPr>
        <w:t>Must be greater than 0.</w:t>
      </w:r>
      <w:r>
        <w:rPr>
          <w:rFonts w:asciiTheme="minorHAnsi" w:hAnsiTheme="minorHAnsi" w:cstheme="minorHAnsi"/>
        </w:rPr>
        <w:t xml:space="preserve"> (b) </w:t>
      </w:r>
      <w:r w:rsidRPr="003A47E8">
        <w:rPr>
          <w:rFonts w:asciiTheme="minorHAnsi" w:hAnsiTheme="minorHAnsi" w:cstheme="minorHAnsi"/>
        </w:rPr>
        <w:t xml:space="preserve">Must be greater, less than or equal to </w:t>
      </w:r>
      <w:del w:id="334" w:author="Gabriel Lara Ibarra" w:date="2024-07-19T10:41:00Z">
        <w:r w:rsidRPr="003A47E8" w:rsidDel="00D033AF">
          <w:rPr>
            <w:rFonts w:asciiTheme="minorHAnsi" w:hAnsiTheme="minorHAnsi" w:cstheme="minorHAnsi"/>
          </w:rPr>
          <w:delText>HHSIZE</w:delText>
        </w:r>
      </w:del>
      <w:ins w:id="335" w:author="Gabriel Lara Ibarra" w:date="2024-07-19T10:41:00Z">
        <w:r w:rsidR="00D033AF">
          <w:rPr>
            <w:rFonts w:asciiTheme="minorHAnsi" w:hAnsiTheme="minorHAnsi" w:cstheme="minorHAnsi"/>
          </w:rPr>
          <w:t>HSIZE</w:t>
        </w:r>
      </w:ins>
      <w:r w:rsidRPr="003A47E8">
        <w:rPr>
          <w:rFonts w:asciiTheme="minorHAnsi" w:hAnsiTheme="minorHAnsi" w:cstheme="minorHAnsi"/>
        </w:rPr>
        <w:t xml:space="preserve"> (Household Size).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3A47E8" w:rsidRPr="003A47E8" w14:paraId="3ADF6C42" w14:textId="77777777">
        <w:tc>
          <w:tcPr>
            <w:tcW w:w="9350" w:type="dxa"/>
            <w:shd w:val="clear" w:color="auto" w:fill="D9D9D9" w:themeFill="background1" w:themeFillShade="D9"/>
          </w:tcPr>
          <w:p w14:paraId="6D235A6D" w14:textId="72B8453D" w:rsidR="003A47E8" w:rsidRDefault="003A47E8">
            <w:pPr>
              <w:spacing w:before="60" w:after="60"/>
              <w:jc w:val="both"/>
              <w:rPr>
                <w:rFonts w:ascii="Courier New" w:eastAsia="Times New Roman" w:hAnsi="Courier New" w:cs="Courier New"/>
                <w:lang w:eastAsia="es-ES"/>
              </w:rPr>
            </w:pPr>
            <w:r>
              <w:rPr>
                <w:rFonts w:ascii="Courier New" w:eastAsia="Times New Roman" w:hAnsi="Courier New" w:cs="Courier New"/>
                <w:lang w:eastAsia="es-ES"/>
              </w:rPr>
              <w:t xml:space="preserve">ta </w:t>
            </w:r>
            <w:r w:rsidR="006F16C0">
              <w:rPr>
                <w:rFonts w:ascii="Courier New" w:eastAsia="Times New Roman" w:hAnsi="Courier New" w:cs="Courier New"/>
                <w:lang w:eastAsia="es-ES"/>
              </w:rPr>
              <w:t>ctry_adq</w:t>
            </w:r>
          </w:p>
          <w:p w14:paraId="0050E7F6" w14:textId="51AA5EB9" w:rsidR="003A47E8" w:rsidRPr="003A47E8" w:rsidRDefault="003A47E8">
            <w:pPr>
              <w:spacing w:before="60" w:after="60"/>
              <w:jc w:val="both"/>
              <w:rPr>
                <w:rFonts w:eastAsiaTheme="minorHAnsi"/>
                <w:lang w:eastAsia="en-US"/>
              </w:rPr>
            </w:pPr>
            <w:r>
              <w:rPr>
                <w:rFonts w:ascii="Courier New" w:eastAsia="Times New Roman" w:hAnsi="Courier New" w:cs="Courier New"/>
                <w:lang w:eastAsia="es-ES"/>
              </w:rPr>
              <w:t xml:space="preserve">sum </w:t>
            </w:r>
            <w:r w:rsidR="006F16C0">
              <w:rPr>
                <w:rFonts w:ascii="Courier New" w:eastAsia="Times New Roman" w:hAnsi="Courier New" w:cs="Courier New"/>
                <w:lang w:eastAsia="es-ES"/>
              </w:rPr>
              <w:t>ctry_adq</w:t>
            </w:r>
          </w:p>
        </w:tc>
      </w:tr>
    </w:tbl>
    <w:p w14:paraId="2848FA0B" w14:textId="77777777" w:rsidR="003A47E8" w:rsidRPr="003A47E8" w:rsidRDefault="003A47E8" w:rsidP="003A47E8">
      <w:pPr>
        <w:spacing w:after="0"/>
        <w:jc w:val="both"/>
      </w:pPr>
    </w:p>
    <w:p w14:paraId="32EEAAA4" w14:textId="77777777" w:rsidR="003A47E8" w:rsidRDefault="003A47E8" w:rsidP="003A47E8">
      <w:pPr>
        <w:pStyle w:val="ListParagraph"/>
        <w:numPr>
          <w:ilvl w:val="0"/>
          <w:numId w:val="50"/>
        </w:numPr>
        <w:spacing w:after="0"/>
        <w:rPr>
          <w:lang w:val="en-GB" w:eastAsia="it-IT"/>
        </w:rPr>
      </w:pPr>
      <w:r>
        <w:rPr>
          <w:lang w:val="en-GB" w:eastAsia="it-IT"/>
        </w:rPr>
        <w:t>Check consumption expenditure variables.</w:t>
      </w:r>
    </w:p>
    <w:p w14:paraId="4E7649A4" w14:textId="22F90F08" w:rsidR="003A47E8" w:rsidRPr="003A47E8" w:rsidRDefault="003A47E8" w:rsidP="003A47E8">
      <w:pPr>
        <w:pStyle w:val="ListParagraph"/>
        <w:spacing w:after="0"/>
        <w:ind w:left="360"/>
        <w:rPr>
          <w:lang w:val="en-GB" w:eastAsia="it-IT"/>
        </w:rPr>
      </w:pPr>
      <w:r w:rsidRPr="003A47E8">
        <w:rPr>
          <w:lang w:val="en-GB" w:eastAsia="it-IT"/>
        </w:rPr>
        <w:t>See Section 6.4.2 for further details.</w:t>
      </w:r>
    </w:p>
    <w:p w14:paraId="715C5C37" w14:textId="77777777" w:rsidR="003A47E8" w:rsidRDefault="003A47E8" w:rsidP="008B7CBD">
      <w:pPr>
        <w:spacing w:after="0"/>
        <w:rPr>
          <w:lang w:val="en-GB" w:eastAsia="it-IT"/>
        </w:rPr>
      </w:pPr>
    </w:p>
    <w:p w14:paraId="06707C13" w14:textId="77777777" w:rsidR="008B7CBD" w:rsidRPr="002F39A9" w:rsidRDefault="008B7CBD" w:rsidP="008B7CBD">
      <w:pPr>
        <w:pStyle w:val="ListParagraph"/>
        <w:numPr>
          <w:ilvl w:val="0"/>
          <w:numId w:val="60"/>
        </w:numPr>
        <w:spacing w:after="0"/>
        <w:jc w:val="both"/>
        <w:rPr>
          <w:rFonts w:cstheme="minorHAnsi"/>
        </w:rPr>
      </w:pPr>
      <w:r>
        <w:t>R</w:t>
      </w:r>
      <w:r w:rsidRPr="002F39A9">
        <w:rPr>
          <w:rFonts w:cstheme="minorHAnsi"/>
        </w:rPr>
        <w:t xml:space="preserve">un the dofile </w:t>
      </w:r>
      <w:r w:rsidRPr="002F39A9">
        <w:rPr>
          <w:rFonts w:cstheme="minorHAnsi"/>
          <w:b/>
          <w:bCs/>
          <w:i/>
          <w:iCs/>
        </w:rPr>
        <w:t>MODULE_0</w:t>
      </w:r>
      <w:r>
        <w:rPr>
          <w:rFonts w:cstheme="minorHAnsi"/>
          <w:b/>
          <w:bCs/>
          <w:i/>
          <w:iCs/>
        </w:rPr>
        <w:t>8</w:t>
      </w:r>
      <w:r w:rsidRPr="002F39A9">
        <w:rPr>
          <w:rFonts w:cstheme="minorHAnsi"/>
          <w:b/>
          <w:bCs/>
          <w:i/>
          <w:iCs/>
        </w:rPr>
        <w:t>_</w:t>
      </w:r>
      <w:r>
        <w:rPr>
          <w:rFonts w:cstheme="minorHAnsi"/>
          <w:b/>
          <w:bCs/>
          <w:i/>
          <w:iCs/>
        </w:rPr>
        <w:t>Consumption</w:t>
      </w:r>
      <w:r w:rsidRPr="002F39A9">
        <w:rPr>
          <w:rFonts w:cstheme="minorHAnsi"/>
          <w:b/>
          <w:i/>
        </w:rPr>
        <w:t>.do</w:t>
      </w:r>
      <w:r w:rsidRPr="002F39A9">
        <w:rPr>
          <w:rFonts w:cstheme="minorHAnsi"/>
        </w:rPr>
        <w:t xml:space="preserve"> which labels (variable and value) and order variables </w:t>
      </w:r>
    </w:p>
    <w:p w14:paraId="2454A74A" w14:textId="77777777" w:rsidR="008B7CBD" w:rsidRDefault="008B7CBD" w:rsidP="008B7CBD">
      <w:pPr>
        <w:pStyle w:val="ListParagraph"/>
        <w:numPr>
          <w:ilvl w:val="1"/>
          <w:numId w:val="33"/>
        </w:numPr>
        <w:spacing w:after="0"/>
        <w:contextualSpacing w:val="0"/>
        <w:jc w:val="both"/>
      </w:pPr>
      <w:r w:rsidRPr="00A473E0">
        <w:rPr>
          <w:rFonts w:cstheme="minorHAnsi"/>
        </w:rPr>
        <w:t xml:space="preserve">This is a must process with no exception. </w:t>
      </w:r>
    </w:p>
    <w:p w14:paraId="3A528E81" w14:textId="4DC77E1C" w:rsidR="008B7CBD" w:rsidRDefault="008B7CBD">
      <w:pPr>
        <w:rPr>
          <w:rFonts w:cstheme="minorHAnsi"/>
        </w:rPr>
      </w:pPr>
    </w:p>
    <w:p w14:paraId="793DE231" w14:textId="561B72D4" w:rsidR="008B7CBD" w:rsidRDefault="008B7CBD">
      <w:pPr>
        <w:rPr>
          <w:rFonts w:cstheme="minorHAnsi"/>
        </w:rPr>
      </w:pPr>
    </w:p>
    <w:p w14:paraId="76D1C0D2" w14:textId="2260D351" w:rsidR="000A7104" w:rsidRPr="006C23C9" w:rsidRDefault="000A7104" w:rsidP="000A7104">
      <w:pPr>
        <w:pStyle w:val="Heading1"/>
        <w:spacing w:before="0" w:after="0"/>
        <w:jc w:val="center"/>
        <w:rPr>
          <w:rFonts w:asciiTheme="minorHAnsi" w:hAnsiTheme="minorHAnsi" w:cstheme="minorHAnsi"/>
        </w:rPr>
      </w:pPr>
      <w:bookmarkStart w:id="336" w:name="_Toc176262731"/>
      <w:r>
        <w:rPr>
          <w:rFonts w:asciiTheme="minorHAnsi" w:hAnsiTheme="minorHAnsi" w:cstheme="minorHAnsi"/>
        </w:rPr>
        <w:t>Other topics</w:t>
      </w:r>
      <w:bookmarkEnd w:id="336"/>
    </w:p>
    <w:p w14:paraId="364B1521" w14:textId="4C0BE1A2" w:rsidR="008B7CBD" w:rsidRDefault="008B7CBD">
      <w:pPr>
        <w:rPr>
          <w:rFonts w:cstheme="minorHAnsi"/>
        </w:rPr>
      </w:pPr>
    </w:p>
    <w:p w14:paraId="33D9FEA2" w14:textId="0176BAF8" w:rsidR="000A7104" w:rsidRDefault="000A7104">
      <w:pPr>
        <w:rPr>
          <w:rFonts w:cstheme="minorHAnsi"/>
        </w:rPr>
      </w:pPr>
      <w:r w:rsidRPr="009E39CE">
        <w:rPr>
          <w:rFonts w:cstheme="minorHAnsi"/>
          <w:highlight w:val="yellow"/>
        </w:rPr>
        <w:t>&lt;ADD A PARAGRAPH ON WHAT THE USER SHOULD KNOW VIS A VIS THE CREATION OF PRICE METADATA&gt;</w:t>
      </w:r>
    </w:p>
    <w:p w14:paraId="2B5FFE15" w14:textId="77777777" w:rsidR="00DE77A8" w:rsidRDefault="00DE77A8">
      <w:pPr>
        <w:rPr>
          <w:rFonts w:cstheme="minorHAnsi"/>
        </w:rPr>
      </w:pPr>
    </w:p>
    <w:tbl>
      <w:tblPr>
        <w:tblStyle w:val="ListTable3-Accent6"/>
        <w:tblW w:w="0" w:type="auto"/>
        <w:tblLook w:val="04A0" w:firstRow="1" w:lastRow="0" w:firstColumn="1" w:lastColumn="0" w:noHBand="0" w:noVBand="1"/>
      </w:tblPr>
      <w:tblGrid>
        <w:gridCol w:w="834"/>
        <w:gridCol w:w="1366"/>
        <w:gridCol w:w="4891"/>
      </w:tblGrid>
      <w:tr w:rsidR="00DE77A8" w14:paraId="0EE8979E" w14:textId="77777777">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0" w:type="auto"/>
            <w:tcBorders>
              <w:top w:val="single" w:sz="8" w:space="0" w:color="F56617"/>
              <w:left w:val="single" w:sz="8" w:space="0" w:color="F56617"/>
            </w:tcBorders>
            <w:shd w:val="clear" w:color="auto" w:fill="F56617"/>
            <w:tcMar>
              <w:left w:w="108" w:type="dxa"/>
              <w:right w:w="108" w:type="dxa"/>
            </w:tcMar>
          </w:tcPr>
          <w:p w14:paraId="4C8BD1F0" w14:textId="77777777" w:rsidR="00DE77A8" w:rsidRDefault="00DE77A8">
            <w:r w:rsidRPr="495D0FD2">
              <w:rPr>
                <w:rFonts w:ascii="Corbel" w:eastAsia="Corbel" w:hAnsi="Corbel" w:cs="Corbel"/>
                <w:color w:val="000000" w:themeColor="text1"/>
                <w:sz w:val="19"/>
                <w:szCs w:val="19"/>
              </w:rPr>
              <w:t>Module</w:t>
            </w:r>
          </w:p>
        </w:tc>
        <w:tc>
          <w:tcPr>
            <w:tcW w:w="0" w:type="auto"/>
            <w:tcBorders>
              <w:top w:val="single" w:sz="8" w:space="0" w:color="F56617"/>
              <w:left w:val="nil"/>
              <w:bottom w:val="nil"/>
              <w:right w:val="nil"/>
            </w:tcBorders>
            <w:shd w:val="clear" w:color="auto" w:fill="F56617"/>
            <w:tcMar>
              <w:left w:w="108" w:type="dxa"/>
              <w:right w:w="108" w:type="dxa"/>
            </w:tcMar>
          </w:tcPr>
          <w:p w14:paraId="2B01B5A3" w14:textId="77777777" w:rsidR="00DE77A8" w:rsidRDefault="00DE77A8">
            <w:pPr>
              <w:cnfStyle w:val="100000000000" w:firstRow="1" w:lastRow="0" w:firstColumn="0" w:lastColumn="0" w:oddVBand="0" w:evenVBand="0" w:oddHBand="0" w:evenHBand="0" w:firstRowFirstColumn="0" w:firstRowLastColumn="0" w:lastRowFirstColumn="0" w:lastRowLastColumn="0"/>
            </w:pPr>
            <w:r w:rsidRPr="495D0FD2">
              <w:rPr>
                <w:rFonts w:ascii="Corbel" w:eastAsia="Corbel" w:hAnsi="Corbel" w:cs="Corbel"/>
                <w:color w:val="000000" w:themeColor="text1"/>
                <w:sz w:val="19"/>
                <w:szCs w:val="19"/>
              </w:rPr>
              <w:t>Variable</w:t>
            </w:r>
          </w:p>
        </w:tc>
        <w:tc>
          <w:tcPr>
            <w:tcW w:w="0" w:type="auto"/>
            <w:tcBorders>
              <w:top w:val="single" w:sz="8" w:space="0" w:color="F56617"/>
              <w:left w:val="nil"/>
              <w:bottom w:val="nil"/>
              <w:right w:val="single" w:sz="8" w:space="0" w:color="F56617"/>
            </w:tcBorders>
            <w:shd w:val="clear" w:color="auto" w:fill="F56617"/>
            <w:tcMar>
              <w:left w:w="108" w:type="dxa"/>
              <w:right w:w="108" w:type="dxa"/>
            </w:tcMar>
          </w:tcPr>
          <w:p w14:paraId="7BA1F2B2" w14:textId="77777777" w:rsidR="00DE77A8" w:rsidRDefault="00DE77A8">
            <w:pPr>
              <w:cnfStyle w:val="100000000000" w:firstRow="1" w:lastRow="0" w:firstColumn="0" w:lastColumn="0" w:oddVBand="0" w:evenVBand="0" w:oddHBand="0" w:evenHBand="0" w:firstRowFirstColumn="0" w:firstRowLastColumn="0" w:lastRowFirstColumn="0" w:lastRowLastColumn="0"/>
            </w:pPr>
            <w:r w:rsidRPr="495D0FD2">
              <w:rPr>
                <w:rFonts w:ascii="Corbel" w:eastAsia="Corbel" w:hAnsi="Corbel" w:cs="Corbel"/>
                <w:color w:val="000000" w:themeColor="text1"/>
                <w:sz w:val="19"/>
                <w:szCs w:val="19"/>
              </w:rPr>
              <w:t>Variable label</w:t>
            </w:r>
          </w:p>
        </w:tc>
      </w:tr>
      <w:tr w:rsidR="00DE77A8" w14:paraId="413F85E8"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56617"/>
              <w:left w:val="single" w:sz="8" w:space="0" w:color="F56617"/>
              <w:bottom w:val="single" w:sz="8" w:space="0" w:color="F56617"/>
            </w:tcBorders>
            <w:tcMar>
              <w:left w:w="108" w:type="dxa"/>
              <w:right w:w="108" w:type="dxa"/>
            </w:tcMar>
          </w:tcPr>
          <w:p w14:paraId="0C0D531B" w14:textId="77777777" w:rsidR="00DE77A8" w:rsidRDefault="00DE77A8">
            <w:r w:rsidRPr="495D0FD2">
              <w:rPr>
                <w:rFonts w:ascii="Corbel" w:eastAsia="Corbel" w:hAnsi="Corbel" w:cs="Corbel"/>
                <w:color w:val="797979"/>
                <w:sz w:val="19"/>
                <w:szCs w:val="19"/>
              </w:rPr>
              <w:t>Core</w:t>
            </w:r>
          </w:p>
        </w:tc>
        <w:tc>
          <w:tcPr>
            <w:tcW w:w="0" w:type="auto"/>
            <w:tcBorders>
              <w:top w:val="single" w:sz="8" w:space="0" w:color="F56617"/>
              <w:left w:val="nil"/>
              <w:bottom w:val="single" w:sz="8" w:space="0" w:color="F56617"/>
              <w:right w:val="nil"/>
            </w:tcBorders>
            <w:tcMar>
              <w:left w:w="108" w:type="dxa"/>
              <w:right w:w="108" w:type="dxa"/>
            </w:tcMar>
          </w:tcPr>
          <w:p w14:paraId="7639E9F4" w14:textId="77777777" w:rsidR="00DE77A8" w:rsidRDefault="00DE77A8">
            <w:pPr>
              <w:cnfStyle w:val="000000100000" w:firstRow="0" w:lastRow="0" w:firstColumn="0" w:lastColumn="0" w:oddVBand="0" w:evenVBand="0" w:oddHBand="1" w:evenHBand="0" w:firstRowFirstColumn="0" w:firstRowLastColumn="0" w:lastRowFirstColumn="0" w:lastRowLastColumn="0"/>
            </w:pPr>
            <w:r w:rsidRPr="495D0FD2">
              <w:rPr>
                <w:rFonts w:ascii="Corbel" w:eastAsia="Corbel" w:hAnsi="Corbel" w:cs="Corbel"/>
                <w:color w:val="797979"/>
                <w:sz w:val="19"/>
                <w:szCs w:val="19"/>
              </w:rPr>
              <w:t>cpi</w:t>
            </w:r>
          </w:p>
        </w:tc>
        <w:tc>
          <w:tcPr>
            <w:tcW w:w="0" w:type="auto"/>
            <w:tcBorders>
              <w:top w:val="single" w:sz="8" w:space="0" w:color="F56617"/>
              <w:left w:val="nil"/>
              <w:bottom w:val="single" w:sz="8" w:space="0" w:color="F56617"/>
              <w:right w:val="single" w:sz="8" w:space="0" w:color="F56617"/>
            </w:tcBorders>
            <w:tcMar>
              <w:left w:w="108" w:type="dxa"/>
              <w:right w:w="108" w:type="dxa"/>
            </w:tcMar>
          </w:tcPr>
          <w:p w14:paraId="26D129DB" w14:textId="77777777" w:rsidR="00DE77A8" w:rsidRDefault="00DE77A8">
            <w:pPr>
              <w:cnfStyle w:val="000000100000" w:firstRow="0" w:lastRow="0" w:firstColumn="0" w:lastColumn="0" w:oddVBand="0" w:evenVBand="0" w:oddHBand="1" w:evenHBand="0" w:firstRowFirstColumn="0" w:firstRowLastColumn="0" w:lastRowFirstColumn="0" w:lastRowLastColumn="0"/>
            </w:pPr>
            <w:r w:rsidRPr="495D0FD2">
              <w:rPr>
                <w:rFonts w:ascii="Corbel" w:eastAsia="Corbel" w:hAnsi="Corbel" w:cs="Corbel"/>
                <w:color w:val="797979"/>
                <w:sz w:val="19"/>
                <w:szCs w:val="19"/>
              </w:rPr>
              <w:t>CPI ratio value of survey (rebased to 2005 on base 1)</w:t>
            </w:r>
          </w:p>
        </w:tc>
      </w:tr>
      <w:tr w:rsidR="00DE77A8" w14:paraId="281C7450" w14:textId="77777777">
        <w:trPr>
          <w:trHeight w:val="285"/>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56617"/>
              <w:left w:val="single" w:sz="8" w:space="0" w:color="F56617"/>
              <w:bottom w:val="nil"/>
            </w:tcBorders>
            <w:tcMar>
              <w:left w:w="108" w:type="dxa"/>
              <w:right w:w="108" w:type="dxa"/>
            </w:tcMar>
          </w:tcPr>
          <w:p w14:paraId="3D00FCD5" w14:textId="77777777" w:rsidR="00DE77A8" w:rsidRDefault="00DE77A8">
            <w:r w:rsidRPr="495D0FD2">
              <w:rPr>
                <w:rFonts w:ascii="Corbel" w:eastAsia="Corbel" w:hAnsi="Corbel" w:cs="Corbel"/>
                <w:color w:val="797979"/>
                <w:sz w:val="19"/>
                <w:szCs w:val="19"/>
              </w:rPr>
              <w:t>Core</w:t>
            </w:r>
          </w:p>
        </w:tc>
        <w:tc>
          <w:tcPr>
            <w:tcW w:w="0" w:type="auto"/>
            <w:tcBorders>
              <w:top w:val="single" w:sz="8" w:space="0" w:color="F56617"/>
              <w:left w:val="nil"/>
              <w:bottom w:val="nil"/>
              <w:right w:val="nil"/>
            </w:tcBorders>
            <w:tcMar>
              <w:left w:w="108" w:type="dxa"/>
              <w:right w:w="108" w:type="dxa"/>
            </w:tcMar>
          </w:tcPr>
          <w:p w14:paraId="69F05244" w14:textId="77777777" w:rsidR="00DE77A8" w:rsidRDefault="00DE77A8">
            <w:pPr>
              <w:cnfStyle w:val="000000000000" w:firstRow="0" w:lastRow="0" w:firstColumn="0" w:lastColumn="0" w:oddVBand="0" w:evenVBand="0" w:oddHBand="0" w:evenHBand="0" w:firstRowFirstColumn="0" w:firstRowLastColumn="0" w:lastRowFirstColumn="0" w:lastRowLastColumn="0"/>
            </w:pPr>
            <w:r w:rsidRPr="495D0FD2">
              <w:rPr>
                <w:rFonts w:ascii="Corbel" w:eastAsia="Corbel" w:hAnsi="Corbel" w:cs="Corbel"/>
                <w:color w:val="797979"/>
                <w:sz w:val="19"/>
                <w:szCs w:val="19"/>
              </w:rPr>
              <w:t>weighttype</w:t>
            </w:r>
          </w:p>
        </w:tc>
        <w:tc>
          <w:tcPr>
            <w:tcW w:w="0" w:type="auto"/>
            <w:tcBorders>
              <w:top w:val="single" w:sz="8" w:space="0" w:color="F56617"/>
              <w:left w:val="nil"/>
              <w:bottom w:val="nil"/>
              <w:right w:val="single" w:sz="8" w:space="0" w:color="F56617"/>
            </w:tcBorders>
            <w:tcMar>
              <w:left w:w="108" w:type="dxa"/>
              <w:right w:w="108" w:type="dxa"/>
            </w:tcMar>
          </w:tcPr>
          <w:p w14:paraId="4390E135" w14:textId="77777777" w:rsidR="00DE77A8" w:rsidRDefault="00DE77A8">
            <w:pPr>
              <w:cnfStyle w:val="000000000000" w:firstRow="0" w:lastRow="0" w:firstColumn="0" w:lastColumn="0" w:oddVBand="0" w:evenVBand="0" w:oddHBand="0" w:evenHBand="0" w:firstRowFirstColumn="0" w:firstRowLastColumn="0" w:lastRowFirstColumn="0" w:lastRowLastColumn="0"/>
            </w:pPr>
            <w:r w:rsidRPr="495D0FD2">
              <w:rPr>
                <w:rFonts w:ascii="Corbel" w:eastAsia="Corbel" w:hAnsi="Corbel" w:cs="Corbel"/>
                <w:color w:val="797979"/>
                <w:sz w:val="19"/>
                <w:szCs w:val="19"/>
              </w:rPr>
              <w:t>Weight type (frequency, probability, analytical, importance)</w:t>
            </w:r>
          </w:p>
        </w:tc>
      </w:tr>
      <w:tr w:rsidR="00DE77A8" w14:paraId="5382F8E0"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56617"/>
              <w:left w:val="single" w:sz="8" w:space="0" w:color="F56617"/>
              <w:bottom w:val="single" w:sz="8" w:space="0" w:color="F56617"/>
            </w:tcBorders>
            <w:tcMar>
              <w:left w:w="108" w:type="dxa"/>
              <w:right w:w="108" w:type="dxa"/>
            </w:tcMar>
          </w:tcPr>
          <w:p w14:paraId="66A6F488" w14:textId="77777777" w:rsidR="00DE77A8" w:rsidRDefault="00DE77A8">
            <w:r w:rsidRPr="495D0FD2">
              <w:rPr>
                <w:rFonts w:ascii="Corbel" w:eastAsia="Corbel" w:hAnsi="Corbel" w:cs="Corbel"/>
                <w:color w:val="797979"/>
                <w:sz w:val="19"/>
                <w:szCs w:val="19"/>
              </w:rPr>
              <w:t>Core</w:t>
            </w:r>
          </w:p>
        </w:tc>
        <w:tc>
          <w:tcPr>
            <w:tcW w:w="0" w:type="auto"/>
            <w:tcBorders>
              <w:top w:val="single" w:sz="8" w:space="0" w:color="F56617"/>
              <w:left w:val="nil"/>
              <w:bottom w:val="single" w:sz="8" w:space="0" w:color="F56617"/>
              <w:right w:val="nil"/>
            </w:tcBorders>
            <w:tcMar>
              <w:left w:w="108" w:type="dxa"/>
              <w:right w:w="108" w:type="dxa"/>
            </w:tcMar>
          </w:tcPr>
          <w:p w14:paraId="2DFFEC95" w14:textId="77777777" w:rsidR="00DE77A8" w:rsidRDefault="00DE77A8">
            <w:pPr>
              <w:cnfStyle w:val="000000100000" w:firstRow="0" w:lastRow="0" w:firstColumn="0" w:lastColumn="0" w:oddVBand="0" w:evenVBand="0" w:oddHBand="1" w:evenHBand="0" w:firstRowFirstColumn="0" w:firstRowLastColumn="0" w:lastRowFirstColumn="0" w:lastRowLastColumn="0"/>
            </w:pPr>
            <w:r w:rsidRPr="495D0FD2">
              <w:rPr>
                <w:rFonts w:ascii="Corbel" w:eastAsia="Corbel" w:hAnsi="Corbel" w:cs="Corbel"/>
                <w:color w:val="797979"/>
                <w:sz w:val="19"/>
                <w:szCs w:val="19"/>
              </w:rPr>
              <w:t>ppp</w:t>
            </w:r>
          </w:p>
        </w:tc>
        <w:tc>
          <w:tcPr>
            <w:tcW w:w="0" w:type="auto"/>
            <w:tcBorders>
              <w:top w:val="single" w:sz="8" w:space="0" w:color="F56617"/>
              <w:left w:val="nil"/>
              <w:bottom w:val="single" w:sz="8" w:space="0" w:color="F56617"/>
              <w:right w:val="single" w:sz="8" w:space="0" w:color="F56617"/>
            </w:tcBorders>
            <w:tcMar>
              <w:left w:w="108" w:type="dxa"/>
              <w:right w:w="108" w:type="dxa"/>
            </w:tcMar>
          </w:tcPr>
          <w:p w14:paraId="4E23EE8A" w14:textId="77777777" w:rsidR="00DE77A8" w:rsidRDefault="00DE77A8">
            <w:pPr>
              <w:cnfStyle w:val="000000100000" w:firstRow="0" w:lastRow="0" w:firstColumn="0" w:lastColumn="0" w:oddVBand="0" w:evenVBand="0" w:oddHBand="1" w:evenHBand="0" w:firstRowFirstColumn="0" w:firstRowLastColumn="0" w:lastRowFirstColumn="0" w:lastRowLastColumn="0"/>
            </w:pPr>
            <w:r w:rsidRPr="495D0FD2">
              <w:rPr>
                <w:rFonts w:ascii="Corbel" w:eastAsia="Corbel" w:hAnsi="Corbel" w:cs="Corbel"/>
                <w:color w:val="797979"/>
                <w:sz w:val="19"/>
                <w:szCs w:val="19"/>
              </w:rPr>
              <w:t>PPP conversion factor</w:t>
            </w:r>
          </w:p>
        </w:tc>
      </w:tr>
      <w:tr w:rsidR="00DE77A8" w14:paraId="535BA0E4" w14:textId="77777777">
        <w:trPr>
          <w:trHeight w:val="285"/>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56617"/>
              <w:left w:val="single" w:sz="8" w:space="0" w:color="F56617"/>
              <w:bottom w:val="nil"/>
            </w:tcBorders>
            <w:tcMar>
              <w:left w:w="108" w:type="dxa"/>
              <w:right w:w="108" w:type="dxa"/>
            </w:tcMar>
          </w:tcPr>
          <w:p w14:paraId="629293EC" w14:textId="77777777" w:rsidR="00DE77A8" w:rsidRDefault="00DE77A8">
            <w:r w:rsidRPr="495D0FD2">
              <w:rPr>
                <w:rFonts w:ascii="Corbel" w:eastAsia="Corbel" w:hAnsi="Corbel" w:cs="Corbel"/>
                <w:color w:val="797979"/>
                <w:sz w:val="19"/>
                <w:szCs w:val="19"/>
              </w:rPr>
              <w:t>Core</w:t>
            </w:r>
          </w:p>
        </w:tc>
        <w:tc>
          <w:tcPr>
            <w:tcW w:w="0" w:type="auto"/>
            <w:tcBorders>
              <w:top w:val="single" w:sz="8" w:space="0" w:color="F56617"/>
              <w:left w:val="nil"/>
              <w:bottom w:val="nil"/>
              <w:right w:val="nil"/>
            </w:tcBorders>
            <w:tcMar>
              <w:left w:w="108" w:type="dxa"/>
              <w:right w:w="108" w:type="dxa"/>
            </w:tcMar>
          </w:tcPr>
          <w:p w14:paraId="2C41A9D0" w14:textId="77777777" w:rsidR="00DE77A8" w:rsidRDefault="00DE77A8">
            <w:pPr>
              <w:cnfStyle w:val="000000000000" w:firstRow="0" w:lastRow="0" w:firstColumn="0" w:lastColumn="0" w:oddVBand="0" w:evenVBand="0" w:oddHBand="0" w:evenHBand="0" w:firstRowFirstColumn="0" w:firstRowLastColumn="0" w:lastRowFirstColumn="0" w:lastRowLastColumn="0"/>
            </w:pPr>
            <w:r w:rsidRPr="495D0FD2">
              <w:rPr>
                <w:rFonts w:ascii="Corbel" w:eastAsia="Corbel" w:hAnsi="Corbel" w:cs="Corbel"/>
                <w:color w:val="797979"/>
                <w:sz w:val="19"/>
                <w:szCs w:val="19"/>
              </w:rPr>
              <w:t>survey</w:t>
            </w:r>
          </w:p>
        </w:tc>
        <w:tc>
          <w:tcPr>
            <w:tcW w:w="0" w:type="auto"/>
            <w:tcBorders>
              <w:top w:val="single" w:sz="8" w:space="0" w:color="F56617"/>
              <w:left w:val="nil"/>
              <w:bottom w:val="nil"/>
              <w:right w:val="single" w:sz="8" w:space="0" w:color="F56617"/>
            </w:tcBorders>
            <w:tcMar>
              <w:left w:w="108" w:type="dxa"/>
              <w:right w:w="108" w:type="dxa"/>
            </w:tcMar>
          </w:tcPr>
          <w:p w14:paraId="6E1C6BAC" w14:textId="77777777" w:rsidR="00DE77A8" w:rsidRDefault="00DE77A8">
            <w:pPr>
              <w:cnfStyle w:val="000000000000" w:firstRow="0" w:lastRow="0" w:firstColumn="0" w:lastColumn="0" w:oddVBand="0" w:evenVBand="0" w:oddHBand="0" w:evenHBand="0" w:firstRowFirstColumn="0" w:firstRowLastColumn="0" w:lastRowFirstColumn="0" w:lastRowLastColumn="0"/>
            </w:pPr>
            <w:r w:rsidRPr="495D0FD2">
              <w:rPr>
                <w:rFonts w:ascii="Corbel" w:eastAsia="Corbel" w:hAnsi="Corbel" w:cs="Corbel"/>
                <w:color w:val="797979"/>
                <w:sz w:val="19"/>
                <w:szCs w:val="19"/>
              </w:rPr>
              <w:t>Type of survey</w:t>
            </w:r>
          </w:p>
        </w:tc>
      </w:tr>
      <w:tr w:rsidR="00DE77A8" w14:paraId="76EC9BC9"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56617"/>
              <w:left w:val="single" w:sz="8" w:space="0" w:color="F56617"/>
              <w:bottom w:val="single" w:sz="8" w:space="0" w:color="F56617"/>
            </w:tcBorders>
            <w:tcMar>
              <w:left w:w="108" w:type="dxa"/>
              <w:right w:w="108" w:type="dxa"/>
            </w:tcMar>
          </w:tcPr>
          <w:p w14:paraId="7D382AF5" w14:textId="77777777" w:rsidR="00DE77A8" w:rsidRDefault="00DE77A8">
            <w:r w:rsidRPr="495D0FD2">
              <w:rPr>
                <w:rFonts w:ascii="Corbel" w:eastAsia="Corbel" w:hAnsi="Corbel" w:cs="Corbel"/>
                <w:color w:val="797979"/>
                <w:sz w:val="19"/>
                <w:szCs w:val="19"/>
              </w:rPr>
              <w:t>Core</w:t>
            </w:r>
          </w:p>
        </w:tc>
        <w:tc>
          <w:tcPr>
            <w:tcW w:w="0" w:type="auto"/>
            <w:tcBorders>
              <w:top w:val="single" w:sz="8" w:space="0" w:color="F56617"/>
              <w:left w:val="nil"/>
              <w:bottom w:val="single" w:sz="8" w:space="0" w:color="F56617"/>
              <w:right w:val="nil"/>
            </w:tcBorders>
            <w:tcMar>
              <w:left w:w="108" w:type="dxa"/>
              <w:right w:w="108" w:type="dxa"/>
            </w:tcMar>
          </w:tcPr>
          <w:p w14:paraId="6ED4FAED" w14:textId="77777777" w:rsidR="00DE77A8" w:rsidRDefault="00DE77A8">
            <w:pPr>
              <w:cnfStyle w:val="000000100000" w:firstRow="0" w:lastRow="0" w:firstColumn="0" w:lastColumn="0" w:oddVBand="0" w:evenVBand="0" w:oddHBand="1" w:evenHBand="0" w:firstRowFirstColumn="0" w:firstRowLastColumn="0" w:lastRowFirstColumn="0" w:lastRowLastColumn="0"/>
            </w:pPr>
            <w:r w:rsidRPr="495D0FD2">
              <w:rPr>
                <w:rFonts w:ascii="Corbel" w:eastAsia="Corbel" w:hAnsi="Corbel" w:cs="Corbel"/>
                <w:color w:val="797979"/>
                <w:sz w:val="19"/>
                <w:szCs w:val="19"/>
              </w:rPr>
              <w:t>vermast</w:t>
            </w:r>
          </w:p>
        </w:tc>
        <w:tc>
          <w:tcPr>
            <w:tcW w:w="0" w:type="auto"/>
            <w:tcBorders>
              <w:top w:val="single" w:sz="8" w:space="0" w:color="F56617"/>
              <w:left w:val="nil"/>
              <w:bottom w:val="single" w:sz="8" w:space="0" w:color="F56617"/>
              <w:right w:val="single" w:sz="8" w:space="0" w:color="F56617"/>
            </w:tcBorders>
            <w:tcMar>
              <w:left w:w="108" w:type="dxa"/>
              <w:right w:w="108" w:type="dxa"/>
            </w:tcMar>
          </w:tcPr>
          <w:p w14:paraId="7BAB5519" w14:textId="77777777" w:rsidR="00DE77A8" w:rsidRDefault="00DE77A8">
            <w:pPr>
              <w:cnfStyle w:val="000000100000" w:firstRow="0" w:lastRow="0" w:firstColumn="0" w:lastColumn="0" w:oddVBand="0" w:evenVBand="0" w:oddHBand="1" w:evenHBand="0" w:firstRowFirstColumn="0" w:firstRowLastColumn="0" w:lastRowFirstColumn="0" w:lastRowLastColumn="0"/>
            </w:pPr>
            <w:r w:rsidRPr="495D0FD2">
              <w:rPr>
                <w:rFonts w:ascii="Corbel" w:eastAsia="Corbel" w:hAnsi="Corbel" w:cs="Corbel"/>
                <w:color w:val="797979"/>
                <w:sz w:val="19"/>
                <w:szCs w:val="19"/>
              </w:rPr>
              <w:t>Version number of master data file</w:t>
            </w:r>
          </w:p>
        </w:tc>
      </w:tr>
      <w:tr w:rsidR="00DE77A8" w14:paraId="5583A91E" w14:textId="77777777">
        <w:trPr>
          <w:trHeight w:val="285"/>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56617"/>
              <w:left w:val="single" w:sz="8" w:space="0" w:color="F56617"/>
              <w:bottom w:val="nil"/>
            </w:tcBorders>
            <w:tcMar>
              <w:left w:w="108" w:type="dxa"/>
              <w:right w:w="108" w:type="dxa"/>
            </w:tcMar>
          </w:tcPr>
          <w:p w14:paraId="6E216A06" w14:textId="77777777" w:rsidR="00DE77A8" w:rsidRDefault="00DE77A8">
            <w:r w:rsidRPr="495D0FD2">
              <w:rPr>
                <w:rFonts w:ascii="Corbel" w:eastAsia="Corbel" w:hAnsi="Corbel" w:cs="Corbel"/>
                <w:color w:val="797979"/>
                <w:sz w:val="19"/>
                <w:szCs w:val="19"/>
              </w:rPr>
              <w:t>Core</w:t>
            </w:r>
          </w:p>
        </w:tc>
        <w:tc>
          <w:tcPr>
            <w:tcW w:w="0" w:type="auto"/>
            <w:tcBorders>
              <w:top w:val="single" w:sz="8" w:space="0" w:color="F56617"/>
              <w:left w:val="nil"/>
              <w:bottom w:val="nil"/>
              <w:right w:val="nil"/>
            </w:tcBorders>
            <w:tcMar>
              <w:left w:w="108" w:type="dxa"/>
              <w:right w:w="108" w:type="dxa"/>
            </w:tcMar>
          </w:tcPr>
          <w:p w14:paraId="12ED59B3" w14:textId="77777777" w:rsidR="00DE77A8" w:rsidRDefault="00DE77A8">
            <w:pPr>
              <w:cnfStyle w:val="000000000000" w:firstRow="0" w:lastRow="0" w:firstColumn="0" w:lastColumn="0" w:oddVBand="0" w:evenVBand="0" w:oddHBand="0" w:evenHBand="0" w:firstRowFirstColumn="0" w:firstRowLastColumn="0" w:lastRowFirstColumn="0" w:lastRowLastColumn="0"/>
            </w:pPr>
            <w:r w:rsidRPr="495D0FD2">
              <w:rPr>
                <w:rFonts w:ascii="Corbel" w:eastAsia="Corbel" w:hAnsi="Corbel" w:cs="Corbel"/>
                <w:color w:val="797979"/>
                <w:sz w:val="19"/>
                <w:szCs w:val="19"/>
              </w:rPr>
              <w:t>veralt</w:t>
            </w:r>
          </w:p>
        </w:tc>
        <w:tc>
          <w:tcPr>
            <w:tcW w:w="0" w:type="auto"/>
            <w:tcBorders>
              <w:top w:val="single" w:sz="8" w:space="0" w:color="F56617"/>
              <w:left w:val="nil"/>
              <w:bottom w:val="nil"/>
              <w:right w:val="single" w:sz="8" w:space="0" w:color="F56617"/>
            </w:tcBorders>
            <w:tcMar>
              <w:left w:w="108" w:type="dxa"/>
              <w:right w:w="108" w:type="dxa"/>
            </w:tcMar>
          </w:tcPr>
          <w:p w14:paraId="3696E2B2" w14:textId="77777777" w:rsidR="00DE77A8" w:rsidRDefault="00DE77A8">
            <w:pPr>
              <w:cnfStyle w:val="000000000000" w:firstRow="0" w:lastRow="0" w:firstColumn="0" w:lastColumn="0" w:oddVBand="0" w:evenVBand="0" w:oddHBand="0" w:evenHBand="0" w:firstRowFirstColumn="0" w:firstRowLastColumn="0" w:lastRowFirstColumn="0" w:lastRowLastColumn="0"/>
            </w:pPr>
            <w:r w:rsidRPr="495D0FD2">
              <w:rPr>
                <w:rFonts w:ascii="Corbel" w:eastAsia="Corbel" w:hAnsi="Corbel" w:cs="Corbel"/>
                <w:color w:val="797979"/>
                <w:sz w:val="19"/>
                <w:szCs w:val="19"/>
              </w:rPr>
              <w:t>Version number of adaptation to the master data file</w:t>
            </w:r>
          </w:p>
        </w:tc>
      </w:tr>
      <w:tr w:rsidR="00DE77A8" w14:paraId="493EFE86"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56617"/>
              <w:left w:val="single" w:sz="8" w:space="0" w:color="F56617"/>
              <w:bottom w:val="single" w:sz="8" w:space="0" w:color="F56617"/>
            </w:tcBorders>
            <w:tcMar>
              <w:left w:w="108" w:type="dxa"/>
              <w:right w:w="108" w:type="dxa"/>
            </w:tcMar>
          </w:tcPr>
          <w:p w14:paraId="36FBD7AA" w14:textId="77777777" w:rsidR="00DE77A8" w:rsidRDefault="00DE77A8">
            <w:r w:rsidRPr="495D0FD2">
              <w:rPr>
                <w:rFonts w:ascii="Corbel" w:eastAsia="Corbel" w:hAnsi="Corbel" w:cs="Corbel"/>
                <w:color w:val="797979"/>
                <w:sz w:val="19"/>
                <w:szCs w:val="19"/>
              </w:rPr>
              <w:t>Core</w:t>
            </w:r>
          </w:p>
        </w:tc>
        <w:tc>
          <w:tcPr>
            <w:tcW w:w="0" w:type="auto"/>
            <w:tcBorders>
              <w:top w:val="single" w:sz="8" w:space="0" w:color="F56617"/>
              <w:left w:val="nil"/>
              <w:bottom w:val="single" w:sz="8" w:space="0" w:color="F56617"/>
              <w:right w:val="nil"/>
            </w:tcBorders>
            <w:tcMar>
              <w:left w:w="108" w:type="dxa"/>
              <w:right w:w="108" w:type="dxa"/>
            </w:tcMar>
          </w:tcPr>
          <w:p w14:paraId="768D6095" w14:textId="77777777" w:rsidR="00DE77A8" w:rsidRDefault="00DE77A8">
            <w:pPr>
              <w:cnfStyle w:val="000000100000" w:firstRow="0" w:lastRow="0" w:firstColumn="0" w:lastColumn="0" w:oddVBand="0" w:evenVBand="0" w:oddHBand="1" w:evenHBand="0" w:firstRowFirstColumn="0" w:firstRowLastColumn="0" w:lastRowFirstColumn="0" w:lastRowLastColumn="0"/>
            </w:pPr>
            <w:r w:rsidRPr="495D0FD2">
              <w:rPr>
                <w:rFonts w:ascii="Corbel" w:eastAsia="Corbel" w:hAnsi="Corbel" w:cs="Corbel"/>
                <w:color w:val="797979"/>
                <w:sz w:val="19"/>
                <w:szCs w:val="19"/>
              </w:rPr>
              <w:t>harmonization</w:t>
            </w:r>
          </w:p>
        </w:tc>
        <w:tc>
          <w:tcPr>
            <w:tcW w:w="0" w:type="auto"/>
            <w:tcBorders>
              <w:top w:val="single" w:sz="8" w:space="0" w:color="F56617"/>
              <w:left w:val="nil"/>
              <w:bottom w:val="single" w:sz="8" w:space="0" w:color="F56617"/>
              <w:right w:val="single" w:sz="8" w:space="0" w:color="F56617"/>
            </w:tcBorders>
            <w:tcMar>
              <w:left w:w="108" w:type="dxa"/>
              <w:right w:w="108" w:type="dxa"/>
            </w:tcMar>
          </w:tcPr>
          <w:p w14:paraId="28BF2D71" w14:textId="77777777" w:rsidR="00DE77A8" w:rsidRDefault="00DE77A8">
            <w:pPr>
              <w:cnfStyle w:val="000000100000" w:firstRow="0" w:lastRow="0" w:firstColumn="0" w:lastColumn="0" w:oddVBand="0" w:evenVBand="0" w:oddHBand="1" w:evenHBand="0" w:firstRowFirstColumn="0" w:firstRowLastColumn="0" w:lastRowFirstColumn="0" w:lastRowLastColumn="0"/>
            </w:pPr>
            <w:r w:rsidRPr="495D0FD2">
              <w:rPr>
                <w:rFonts w:ascii="Corbel" w:eastAsia="Corbel" w:hAnsi="Corbel" w:cs="Corbel"/>
                <w:color w:val="797979"/>
                <w:sz w:val="19"/>
                <w:szCs w:val="19"/>
              </w:rPr>
              <w:t>Type of harmonization</w:t>
            </w:r>
          </w:p>
        </w:tc>
      </w:tr>
      <w:tr w:rsidR="00DE77A8" w14:paraId="29749FAD" w14:textId="77777777">
        <w:trPr>
          <w:trHeight w:val="285"/>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56617"/>
              <w:left w:val="single" w:sz="8" w:space="0" w:color="F56617"/>
              <w:bottom w:val="single" w:sz="8" w:space="0" w:color="F56617"/>
            </w:tcBorders>
            <w:tcMar>
              <w:left w:w="108" w:type="dxa"/>
              <w:right w:w="108" w:type="dxa"/>
            </w:tcMar>
          </w:tcPr>
          <w:p w14:paraId="10B7368C" w14:textId="77777777" w:rsidR="00DE77A8" w:rsidRDefault="00DE77A8">
            <w:r w:rsidRPr="495D0FD2">
              <w:rPr>
                <w:rFonts w:ascii="Corbel" w:eastAsia="Corbel" w:hAnsi="Corbel" w:cs="Corbel"/>
                <w:color w:val="797979"/>
                <w:sz w:val="19"/>
                <w:szCs w:val="19"/>
              </w:rPr>
              <w:t>Core</w:t>
            </w:r>
          </w:p>
        </w:tc>
        <w:tc>
          <w:tcPr>
            <w:tcW w:w="0" w:type="auto"/>
            <w:tcBorders>
              <w:top w:val="single" w:sz="8" w:space="0" w:color="F56617"/>
              <w:left w:val="nil"/>
              <w:bottom w:val="single" w:sz="8" w:space="0" w:color="F56617"/>
              <w:right w:val="nil"/>
            </w:tcBorders>
            <w:tcMar>
              <w:left w:w="108" w:type="dxa"/>
              <w:right w:w="108" w:type="dxa"/>
            </w:tcMar>
          </w:tcPr>
          <w:p w14:paraId="5FB4407F" w14:textId="77777777" w:rsidR="00DE77A8" w:rsidRDefault="00DE77A8">
            <w:pPr>
              <w:cnfStyle w:val="000000000000" w:firstRow="0" w:lastRow="0" w:firstColumn="0" w:lastColumn="0" w:oddVBand="0" w:evenVBand="0" w:oddHBand="0" w:evenHBand="0" w:firstRowFirstColumn="0" w:firstRowLastColumn="0" w:lastRowFirstColumn="0" w:lastRowLastColumn="0"/>
            </w:pPr>
            <w:r w:rsidRPr="495D0FD2">
              <w:rPr>
                <w:rFonts w:ascii="Corbel" w:eastAsia="Corbel" w:hAnsi="Corbel" w:cs="Corbel"/>
                <w:color w:val="797979"/>
                <w:sz w:val="19"/>
                <w:szCs w:val="19"/>
              </w:rPr>
              <w:t>converfactor</w:t>
            </w:r>
          </w:p>
        </w:tc>
        <w:tc>
          <w:tcPr>
            <w:tcW w:w="0" w:type="auto"/>
            <w:tcBorders>
              <w:top w:val="single" w:sz="8" w:space="0" w:color="F56617"/>
              <w:left w:val="nil"/>
              <w:bottom w:val="single" w:sz="8" w:space="0" w:color="F56617"/>
              <w:right w:val="single" w:sz="8" w:space="0" w:color="F56617"/>
            </w:tcBorders>
            <w:tcMar>
              <w:left w:w="108" w:type="dxa"/>
              <w:right w:w="108" w:type="dxa"/>
            </w:tcMar>
          </w:tcPr>
          <w:p w14:paraId="211B255A" w14:textId="77777777" w:rsidR="00DE77A8" w:rsidRDefault="00DE77A8">
            <w:pPr>
              <w:cnfStyle w:val="000000000000" w:firstRow="0" w:lastRow="0" w:firstColumn="0" w:lastColumn="0" w:oddVBand="0" w:evenVBand="0" w:oddHBand="0" w:evenHBand="0" w:firstRowFirstColumn="0" w:firstRowLastColumn="0" w:lastRowFirstColumn="0" w:lastRowLastColumn="0"/>
            </w:pPr>
            <w:r w:rsidRPr="495D0FD2">
              <w:rPr>
                <w:rFonts w:ascii="Corbel" w:eastAsia="Corbel" w:hAnsi="Corbel" w:cs="Corbel"/>
                <w:color w:val="797979"/>
                <w:sz w:val="19"/>
                <w:szCs w:val="19"/>
              </w:rPr>
              <w:t>Conversion factor</w:t>
            </w:r>
          </w:p>
        </w:tc>
      </w:tr>
    </w:tbl>
    <w:p w14:paraId="3A2C3220" w14:textId="77777777" w:rsidR="00DE77A8" w:rsidRDefault="00DE77A8">
      <w:pPr>
        <w:rPr>
          <w:rFonts w:cstheme="minorHAnsi"/>
        </w:rPr>
      </w:pPr>
    </w:p>
    <w:p w14:paraId="2AB753BE" w14:textId="77777777" w:rsidR="001A5763" w:rsidRDefault="001A5763" w:rsidP="0043367A">
      <w:pPr>
        <w:pStyle w:val="NoSpacing"/>
        <w:rPr>
          <w:rFonts w:eastAsiaTheme="majorEastAsia"/>
          <w:color w:val="2D4F8E" w:themeColor="accent1" w:themeShade="B5"/>
        </w:rPr>
      </w:pPr>
      <w:r>
        <w:br w:type="page"/>
      </w:r>
    </w:p>
    <w:p w14:paraId="1BC3281C" w14:textId="0DB66E6F" w:rsidR="00C37398" w:rsidRPr="003449DF" w:rsidRDefault="00C37398" w:rsidP="003449DF">
      <w:pPr>
        <w:pStyle w:val="Heading1"/>
        <w:numPr>
          <w:ilvl w:val="0"/>
          <w:numId w:val="0"/>
        </w:numPr>
        <w:spacing w:before="0" w:after="0"/>
        <w:jc w:val="center"/>
        <w:rPr>
          <w:rFonts w:asciiTheme="minorHAnsi" w:hAnsiTheme="minorHAnsi" w:cstheme="minorHAnsi"/>
          <w:sz w:val="28"/>
          <w:szCs w:val="28"/>
        </w:rPr>
      </w:pPr>
      <w:bookmarkStart w:id="337" w:name="_Toc176262732"/>
      <w:r w:rsidRPr="003449DF">
        <w:rPr>
          <w:rFonts w:asciiTheme="minorHAnsi" w:hAnsiTheme="minorHAnsi" w:cstheme="minorHAnsi"/>
          <w:sz w:val="28"/>
          <w:szCs w:val="28"/>
        </w:rPr>
        <w:t>Annex I: ISO</w:t>
      </w:r>
      <w:r w:rsidR="0091268E">
        <w:rPr>
          <w:rFonts w:asciiTheme="minorHAnsi" w:hAnsiTheme="minorHAnsi" w:cstheme="minorHAnsi"/>
          <w:sz w:val="28"/>
          <w:szCs w:val="28"/>
        </w:rPr>
        <w:t xml:space="preserve"> 3166-1 ALPHA-</w:t>
      </w:r>
      <w:r w:rsidR="002C65D2">
        <w:rPr>
          <w:rFonts w:asciiTheme="minorHAnsi" w:hAnsiTheme="minorHAnsi" w:cstheme="minorHAnsi"/>
          <w:sz w:val="28"/>
          <w:szCs w:val="28"/>
        </w:rPr>
        <w:t>3</w:t>
      </w:r>
      <w:r w:rsidRPr="003449DF">
        <w:rPr>
          <w:rFonts w:asciiTheme="minorHAnsi" w:hAnsiTheme="minorHAnsi" w:cstheme="minorHAnsi"/>
          <w:sz w:val="28"/>
          <w:szCs w:val="28"/>
        </w:rPr>
        <w:t xml:space="preserve"> country codes and World Bank region classification</w:t>
      </w:r>
      <w:bookmarkEnd w:id="318"/>
      <w:bookmarkEnd w:id="337"/>
    </w:p>
    <w:p w14:paraId="28E681CE" w14:textId="77777777" w:rsidR="00C37398" w:rsidRPr="007020E4" w:rsidRDefault="00C37398" w:rsidP="00C37398">
      <w:pPr>
        <w:spacing w:after="0"/>
        <w:rPr>
          <w:rFonts w:eastAsiaTheme="majorEastAsia" w:cstheme="minorHAnsi"/>
          <w:b/>
          <w:color w:val="4472C4" w:themeColor="accent1"/>
          <w:lang w:eastAsia="en-US"/>
        </w:rPr>
      </w:pPr>
    </w:p>
    <w:tbl>
      <w:tblPr>
        <w:tblW w:w="9180" w:type="dxa"/>
        <w:tblBorders>
          <w:top w:val="single" w:sz="12" w:space="0" w:color="000000" w:themeColor="text1"/>
          <w:bottom w:val="single" w:sz="18" w:space="0" w:color="000000" w:themeColor="text1"/>
          <w:insideH w:val="single" w:sz="2" w:space="0" w:color="BFBFBF" w:themeColor="background1" w:themeShade="BF"/>
        </w:tblBorders>
        <w:tblLook w:val="04A0" w:firstRow="1" w:lastRow="0" w:firstColumn="1" w:lastColumn="0" w:noHBand="0" w:noVBand="1"/>
      </w:tblPr>
      <w:tblGrid>
        <w:gridCol w:w="1440"/>
        <w:gridCol w:w="5040"/>
        <w:gridCol w:w="2700"/>
      </w:tblGrid>
      <w:tr w:rsidR="00C37398" w:rsidRPr="008179D4" w14:paraId="4953EB8E" w14:textId="77777777" w:rsidTr="0091268E">
        <w:trPr>
          <w:trHeight w:val="290"/>
          <w:tblHeader/>
        </w:trPr>
        <w:tc>
          <w:tcPr>
            <w:tcW w:w="1440" w:type="dxa"/>
            <w:shd w:val="clear" w:color="000000" w:fill="95B3D7"/>
            <w:noWrap/>
            <w:vAlign w:val="bottom"/>
            <w:hideMark/>
          </w:tcPr>
          <w:p w14:paraId="2E0E8830" w14:textId="77777777" w:rsidR="00C37398" w:rsidRPr="00B41567" w:rsidRDefault="00C37398">
            <w:pPr>
              <w:spacing w:after="0" w:line="240" w:lineRule="auto"/>
              <w:jc w:val="center"/>
              <w:rPr>
                <w:rFonts w:eastAsia="Times New Roman" w:cstheme="minorHAnsi"/>
                <w:b/>
                <w:bCs/>
                <w:color w:val="000000"/>
                <w:lang w:eastAsia="en-US"/>
              </w:rPr>
            </w:pPr>
            <w:r w:rsidRPr="00B41567">
              <w:rPr>
                <w:rFonts w:eastAsia="Times New Roman" w:cstheme="minorHAnsi"/>
                <w:b/>
                <w:bCs/>
                <w:color w:val="000000"/>
                <w:lang w:eastAsia="en-US"/>
              </w:rPr>
              <w:t>Country code</w:t>
            </w:r>
          </w:p>
        </w:tc>
        <w:tc>
          <w:tcPr>
            <w:tcW w:w="5040" w:type="dxa"/>
            <w:shd w:val="clear" w:color="000000" w:fill="95B3D7"/>
            <w:noWrap/>
            <w:vAlign w:val="bottom"/>
            <w:hideMark/>
          </w:tcPr>
          <w:p w14:paraId="7E8B76CB" w14:textId="77777777" w:rsidR="00C37398" w:rsidRPr="00B41567" w:rsidRDefault="00C37398">
            <w:pPr>
              <w:spacing w:after="0" w:line="240" w:lineRule="auto"/>
              <w:rPr>
                <w:rFonts w:eastAsia="Times New Roman" w:cstheme="minorHAnsi"/>
                <w:b/>
                <w:bCs/>
                <w:color w:val="000000"/>
                <w:lang w:eastAsia="en-US"/>
              </w:rPr>
            </w:pPr>
            <w:r w:rsidRPr="00B41567">
              <w:rPr>
                <w:rFonts w:eastAsia="Times New Roman" w:cstheme="minorHAnsi"/>
                <w:b/>
                <w:bCs/>
                <w:color w:val="000000"/>
                <w:lang w:eastAsia="en-US"/>
              </w:rPr>
              <w:t>Country name</w:t>
            </w:r>
          </w:p>
        </w:tc>
        <w:tc>
          <w:tcPr>
            <w:tcW w:w="2700" w:type="dxa"/>
            <w:shd w:val="clear" w:color="000000" w:fill="95B3D7"/>
            <w:noWrap/>
            <w:vAlign w:val="bottom"/>
            <w:hideMark/>
          </w:tcPr>
          <w:p w14:paraId="47595663" w14:textId="77777777" w:rsidR="00C37398" w:rsidRPr="00B41567" w:rsidRDefault="00C37398">
            <w:pPr>
              <w:spacing w:after="0" w:line="240" w:lineRule="auto"/>
              <w:jc w:val="center"/>
              <w:rPr>
                <w:rFonts w:eastAsia="Times New Roman" w:cstheme="minorHAnsi"/>
                <w:b/>
                <w:bCs/>
                <w:color w:val="000000"/>
                <w:lang w:eastAsia="en-US"/>
              </w:rPr>
            </w:pPr>
            <w:r w:rsidRPr="00B41567">
              <w:rPr>
                <w:rFonts w:eastAsia="Times New Roman" w:cstheme="minorHAnsi"/>
                <w:b/>
                <w:bCs/>
                <w:color w:val="000000"/>
                <w:lang w:eastAsia="en-US"/>
              </w:rPr>
              <w:t>Region</w:t>
            </w:r>
          </w:p>
        </w:tc>
      </w:tr>
      <w:tr w:rsidR="00C37398" w:rsidRPr="008179D4" w14:paraId="6C6E18CE" w14:textId="77777777" w:rsidTr="0091268E">
        <w:trPr>
          <w:trHeight w:val="290"/>
        </w:trPr>
        <w:tc>
          <w:tcPr>
            <w:tcW w:w="1440" w:type="dxa"/>
            <w:shd w:val="clear" w:color="auto" w:fill="auto"/>
            <w:noWrap/>
            <w:vAlign w:val="bottom"/>
            <w:hideMark/>
          </w:tcPr>
          <w:p w14:paraId="33808D63"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ASM</w:t>
            </w:r>
          </w:p>
        </w:tc>
        <w:tc>
          <w:tcPr>
            <w:tcW w:w="5040" w:type="dxa"/>
            <w:shd w:val="clear" w:color="auto" w:fill="auto"/>
            <w:noWrap/>
            <w:vAlign w:val="bottom"/>
            <w:hideMark/>
          </w:tcPr>
          <w:p w14:paraId="65BCF0E5"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American Samoa</w:t>
            </w:r>
          </w:p>
        </w:tc>
        <w:tc>
          <w:tcPr>
            <w:tcW w:w="2700" w:type="dxa"/>
            <w:shd w:val="clear" w:color="auto" w:fill="auto"/>
            <w:noWrap/>
            <w:vAlign w:val="bottom"/>
            <w:hideMark/>
          </w:tcPr>
          <w:p w14:paraId="1C726A8B"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2034350C" w14:textId="77777777" w:rsidTr="0091268E">
        <w:trPr>
          <w:trHeight w:val="290"/>
        </w:trPr>
        <w:tc>
          <w:tcPr>
            <w:tcW w:w="1440" w:type="dxa"/>
            <w:shd w:val="clear" w:color="auto" w:fill="auto"/>
            <w:noWrap/>
            <w:vAlign w:val="bottom"/>
            <w:hideMark/>
          </w:tcPr>
          <w:p w14:paraId="56BA8D85"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AUS</w:t>
            </w:r>
          </w:p>
        </w:tc>
        <w:tc>
          <w:tcPr>
            <w:tcW w:w="5040" w:type="dxa"/>
            <w:shd w:val="clear" w:color="auto" w:fill="auto"/>
            <w:noWrap/>
            <w:vAlign w:val="bottom"/>
            <w:hideMark/>
          </w:tcPr>
          <w:p w14:paraId="4DD41CBB"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Commonwealth of Australia</w:t>
            </w:r>
          </w:p>
        </w:tc>
        <w:tc>
          <w:tcPr>
            <w:tcW w:w="2700" w:type="dxa"/>
            <w:shd w:val="clear" w:color="auto" w:fill="auto"/>
            <w:noWrap/>
            <w:vAlign w:val="bottom"/>
            <w:hideMark/>
          </w:tcPr>
          <w:p w14:paraId="5D5EFD9C"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6E13DE24" w14:textId="77777777" w:rsidTr="0091268E">
        <w:trPr>
          <w:trHeight w:val="290"/>
        </w:trPr>
        <w:tc>
          <w:tcPr>
            <w:tcW w:w="1440" w:type="dxa"/>
            <w:shd w:val="clear" w:color="auto" w:fill="auto"/>
            <w:noWrap/>
            <w:vAlign w:val="bottom"/>
            <w:hideMark/>
          </w:tcPr>
          <w:p w14:paraId="0DE3CC0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BRN</w:t>
            </w:r>
          </w:p>
        </w:tc>
        <w:tc>
          <w:tcPr>
            <w:tcW w:w="5040" w:type="dxa"/>
            <w:shd w:val="clear" w:color="auto" w:fill="auto"/>
            <w:noWrap/>
            <w:vAlign w:val="bottom"/>
            <w:hideMark/>
          </w:tcPr>
          <w:p w14:paraId="7715F024"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Brunei Darussalam</w:t>
            </w:r>
          </w:p>
        </w:tc>
        <w:tc>
          <w:tcPr>
            <w:tcW w:w="2700" w:type="dxa"/>
            <w:shd w:val="clear" w:color="auto" w:fill="auto"/>
            <w:noWrap/>
            <w:vAlign w:val="bottom"/>
            <w:hideMark/>
          </w:tcPr>
          <w:p w14:paraId="1FAA949C"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110F3107" w14:textId="77777777" w:rsidTr="0091268E">
        <w:trPr>
          <w:trHeight w:val="290"/>
        </w:trPr>
        <w:tc>
          <w:tcPr>
            <w:tcW w:w="1440" w:type="dxa"/>
            <w:shd w:val="clear" w:color="auto" w:fill="auto"/>
            <w:noWrap/>
            <w:vAlign w:val="bottom"/>
            <w:hideMark/>
          </w:tcPr>
          <w:p w14:paraId="0B3DF122"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KHM</w:t>
            </w:r>
          </w:p>
        </w:tc>
        <w:tc>
          <w:tcPr>
            <w:tcW w:w="5040" w:type="dxa"/>
            <w:shd w:val="clear" w:color="auto" w:fill="auto"/>
            <w:noWrap/>
            <w:vAlign w:val="bottom"/>
            <w:hideMark/>
          </w:tcPr>
          <w:p w14:paraId="6258681C"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Kingdom of Cambodia</w:t>
            </w:r>
          </w:p>
        </w:tc>
        <w:tc>
          <w:tcPr>
            <w:tcW w:w="2700" w:type="dxa"/>
            <w:shd w:val="clear" w:color="auto" w:fill="auto"/>
            <w:noWrap/>
            <w:vAlign w:val="bottom"/>
            <w:hideMark/>
          </w:tcPr>
          <w:p w14:paraId="749EF44D"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3C9964A9" w14:textId="77777777" w:rsidTr="0091268E">
        <w:trPr>
          <w:trHeight w:val="290"/>
        </w:trPr>
        <w:tc>
          <w:tcPr>
            <w:tcW w:w="1440" w:type="dxa"/>
            <w:shd w:val="clear" w:color="auto" w:fill="auto"/>
            <w:noWrap/>
            <w:vAlign w:val="bottom"/>
            <w:hideMark/>
          </w:tcPr>
          <w:p w14:paraId="0ED8812F"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CHN</w:t>
            </w:r>
          </w:p>
        </w:tc>
        <w:tc>
          <w:tcPr>
            <w:tcW w:w="5040" w:type="dxa"/>
            <w:shd w:val="clear" w:color="auto" w:fill="auto"/>
            <w:noWrap/>
            <w:vAlign w:val="bottom"/>
            <w:hideMark/>
          </w:tcPr>
          <w:p w14:paraId="22E09EED"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People's Republic of China</w:t>
            </w:r>
          </w:p>
        </w:tc>
        <w:tc>
          <w:tcPr>
            <w:tcW w:w="2700" w:type="dxa"/>
            <w:shd w:val="clear" w:color="auto" w:fill="auto"/>
            <w:noWrap/>
            <w:vAlign w:val="bottom"/>
            <w:hideMark/>
          </w:tcPr>
          <w:p w14:paraId="1E3D9C14"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610B8FF7" w14:textId="77777777" w:rsidTr="0091268E">
        <w:trPr>
          <w:trHeight w:val="290"/>
        </w:trPr>
        <w:tc>
          <w:tcPr>
            <w:tcW w:w="1440" w:type="dxa"/>
            <w:shd w:val="clear" w:color="auto" w:fill="auto"/>
            <w:noWrap/>
            <w:vAlign w:val="bottom"/>
            <w:hideMark/>
          </w:tcPr>
          <w:p w14:paraId="63B7867A"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FJI</w:t>
            </w:r>
          </w:p>
        </w:tc>
        <w:tc>
          <w:tcPr>
            <w:tcW w:w="5040" w:type="dxa"/>
            <w:shd w:val="clear" w:color="auto" w:fill="auto"/>
            <w:noWrap/>
            <w:vAlign w:val="bottom"/>
            <w:hideMark/>
          </w:tcPr>
          <w:p w14:paraId="12AEE36B"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Fiji</w:t>
            </w:r>
          </w:p>
        </w:tc>
        <w:tc>
          <w:tcPr>
            <w:tcW w:w="2700" w:type="dxa"/>
            <w:shd w:val="clear" w:color="auto" w:fill="auto"/>
            <w:noWrap/>
            <w:vAlign w:val="bottom"/>
            <w:hideMark/>
          </w:tcPr>
          <w:p w14:paraId="5A574554"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692893F1" w14:textId="77777777" w:rsidTr="0091268E">
        <w:trPr>
          <w:trHeight w:val="290"/>
        </w:trPr>
        <w:tc>
          <w:tcPr>
            <w:tcW w:w="1440" w:type="dxa"/>
            <w:shd w:val="clear" w:color="auto" w:fill="auto"/>
            <w:noWrap/>
            <w:vAlign w:val="bottom"/>
            <w:hideMark/>
          </w:tcPr>
          <w:p w14:paraId="139ED884"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PYF</w:t>
            </w:r>
          </w:p>
        </w:tc>
        <w:tc>
          <w:tcPr>
            <w:tcW w:w="5040" w:type="dxa"/>
            <w:shd w:val="clear" w:color="auto" w:fill="auto"/>
            <w:noWrap/>
            <w:vAlign w:val="bottom"/>
            <w:hideMark/>
          </w:tcPr>
          <w:p w14:paraId="4FE4F500"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French Polynesia</w:t>
            </w:r>
          </w:p>
        </w:tc>
        <w:tc>
          <w:tcPr>
            <w:tcW w:w="2700" w:type="dxa"/>
            <w:shd w:val="clear" w:color="auto" w:fill="auto"/>
            <w:noWrap/>
            <w:vAlign w:val="bottom"/>
            <w:hideMark/>
          </w:tcPr>
          <w:p w14:paraId="1D97F1EB"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37D1F14F" w14:textId="77777777" w:rsidTr="0091268E">
        <w:trPr>
          <w:trHeight w:val="290"/>
        </w:trPr>
        <w:tc>
          <w:tcPr>
            <w:tcW w:w="1440" w:type="dxa"/>
            <w:shd w:val="clear" w:color="auto" w:fill="auto"/>
            <w:noWrap/>
            <w:vAlign w:val="bottom"/>
            <w:hideMark/>
          </w:tcPr>
          <w:p w14:paraId="54C0810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GUM</w:t>
            </w:r>
          </w:p>
        </w:tc>
        <w:tc>
          <w:tcPr>
            <w:tcW w:w="5040" w:type="dxa"/>
            <w:shd w:val="clear" w:color="auto" w:fill="auto"/>
            <w:noWrap/>
            <w:vAlign w:val="bottom"/>
            <w:hideMark/>
          </w:tcPr>
          <w:p w14:paraId="7821F840"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Guam</w:t>
            </w:r>
          </w:p>
        </w:tc>
        <w:tc>
          <w:tcPr>
            <w:tcW w:w="2700" w:type="dxa"/>
            <w:shd w:val="clear" w:color="auto" w:fill="auto"/>
            <w:noWrap/>
            <w:vAlign w:val="bottom"/>
            <w:hideMark/>
          </w:tcPr>
          <w:p w14:paraId="4A3D96E0"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5DC3B173" w14:textId="77777777" w:rsidTr="0091268E">
        <w:trPr>
          <w:trHeight w:val="290"/>
        </w:trPr>
        <w:tc>
          <w:tcPr>
            <w:tcW w:w="1440" w:type="dxa"/>
            <w:shd w:val="clear" w:color="auto" w:fill="auto"/>
            <w:noWrap/>
            <w:hideMark/>
          </w:tcPr>
          <w:p w14:paraId="0C2326B0"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HKG</w:t>
            </w:r>
          </w:p>
        </w:tc>
        <w:tc>
          <w:tcPr>
            <w:tcW w:w="5040" w:type="dxa"/>
            <w:shd w:val="clear" w:color="auto" w:fill="auto"/>
            <w:noWrap/>
            <w:vAlign w:val="bottom"/>
            <w:hideMark/>
          </w:tcPr>
          <w:p w14:paraId="3B8FF040"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Hong Kong Special Administrative Region of the People's Republic of China</w:t>
            </w:r>
          </w:p>
        </w:tc>
        <w:tc>
          <w:tcPr>
            <w:tcW w:w="2700" w:type="dxa"/>
            <w:shd w:val="clear" w:color="auto" w:fill="auto"/>
            <w:noWrap/>
            <w:vAlign w:val="bottom"/>
            <w:hideMark/>
          </w:tcPr>
          <w:p w14:paraId="1C009793"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2A24CA2E" w14:textId="77777777" w:rsidTr="0091268E">
        <w:trPr>
          <w:trHeight w:val="290"/>
        </w:trPr>
        <w:tc>
          <w:tcPr>
            <w:tcW w:w="1440" w:type="dxa"/>
            <w:shd w:val="clear" w:color="auto" w:fill="auto"/>
            <w:noWrap/>
            <w:vAlign w:val="bottom"/>
            <w:hideMark/>
          </w:tcPr>
          <w:p w14:paraId="377B7AD2"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IDN</w:t>
            </w:r>
          </w:p>
        </w:tc>
        <w:tc>
          <w:tcPr>
            <w:tcW w:w="5040" w:type="dxa"/>
            <w:shd w:val="clear" w:color="auto" w:fill="auto"/>
            <w:noWrap/>
            <w:vAlign w:val="bottom"/>
            <w:hideMark/>
          </w:tcPr>
          <w:p w14:paraId="17238F4D"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Indonesia</w:t>
            </w:r>
          </w:p>
        </w:tc>
        <w:tc>
          <w:tcPr>
            <w:tcW w:w="2700" w:type="dxa"/>
            <w:shd w:val="clear" w:color="auto" w:fill="auto"/>
            <w:noWrap/>
            <w:vAlign w:val="bottom"/>
            <w:hideMark/>
          </w:tcPr>
          <w:p w14:paraId="4A3D3B9D"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4C453487" w14:textId="77777777" w:rsidTr="0091268E">
        <w:trPr>
          <w:trHeight w:val="290"/>
        </w:trPr>
        <w:tc>
          <w:tcPr>
            <w:tcW w:w="1440" w:type="dxa"/>
            <w:shd w:val="clear" w:color="auto" w:fill="auto"/>
            <w:noWrap/>
            <w:vAlign w:val="bottom"/>
            <w:hideMark/>
          </w:tcPr>
          <w:p w14:paraId="606D1FE0"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JPN</w:t>
            </w:r>
          </w:p>
        </w:tc>
        <w:tc>
          <w:tcPr>
            <w:tcW w:w="5040" w:type="dxa"/>
            <w:shd w:val="clear" w:color="auto" w:fill="auto"/>
            <w:noWrap/>
            <w:vAlign w:val="bottom"/>
            <w:hideMark/>
          </w:tcPr>
          <w:p w14:paraId="556CB40F"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Japan</w:t>
            </w:r>
          </w:p>
        </w:tc>
        <w:tc>
          <w:tcPr>
            <w:tcW w:w="2700" w:type="dxa"/>
            <w:shd w:val="clear" w:color="auto" w:fill="auto"/>
            <w:noWrap/>
            <w:vAlign w:val="bottom"/>
            <w:hideMark/>
          </w:tcPr>
          <w:p w14:paraId="46447B9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27E247AB" w14:textId="77777777" w:rsidTr="0091268E">
        <w:trPr>
          <w:trHeight w:val="290"/>
        </w:trPr>
        <w:tc>
          <w:tcPr>
            <w:tcW w:w="1440" w:type="dxa"/>
            <w:shd w:val="clear" w:color="auto" w:fill="auto"/>
            <w:noWrap/>
            <w:vAlign w:val="bottom"/>
            <w:hideMark/>
          </w:tcPr>
          <w:p w14:paraId="15FD0A7E"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KIR</w:t>
            </w:r>
          </w:p>
        </w:tc>
        <w:tc>
          <w:tcPr>
            <w:tcW w:w="5040" w:type="dxa"/>
            <w:shd w:val="clear" w:color="auto" w:fill="auto"/>
            <w:noWrap/>
            <w:vAlign w:val="bottom"/>
            <w:hideMark/>
          </w:tcPr>
          <w:p w14:paraId="27884962"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Kiribati</w:t>
            </w:r>
          </w:p>
        </w:tc>
        <w:tc>
          <w:tcPr>
            <w:tcW w:w="2700" w:type="dxa"/>
            <w:shd w:val="clear" w:color="auto" w:fill="auto"/>
            <w:noWrap/>
            <w:vAlign w:val="bottom"/>
            <w:hideMark/>
          </w:tcPr>
          <w:p w14:paraId="327404A0"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42E212E0" w14:textId="77777777" w:rsidTr="0091268E">
        <w:trPr>
          <w:trHeight w:val="290"/>
        </w:trPr>
        <w:tc>
          <w:tcPr>
            <w:tcW w:w="1440" w:type="dxa"/>
            <w:shd w:val="clear" w:color="auto" w:fill="auto"/>
            <w:noWrap/>
            <w:vAlign w:val="bottom"/>
            <w:hideMark/>
          </w:tcPr>
          <w:p w14:paraId="2EE420EC"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PRK</w:t>
            </w:r>
          </w:p>
        </w:tc>
        <w:tc>
          <w:tcPr>
            <w:tcW w:w="5040" w:type="dxa"/>
            <w:shd w:val="clear" w:color="auto" w:fill="auto"/>
            <w:noWrap/>
            <w:vAlign w:val="bottom"/>
            <w:hideMark/>
          </w:tcPr>
          <w:p w14:paraId="00CFC140"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Democratic People's Republic of Korea</w:t>
            </w:r>
          </w:p>
        </w:tc>
        <w:tc>
          <w:tcPr>
            <w:tcW w:w="2700" w:type="dxa"/>
            <w:shd w:val="clear" w:color="auto" w:fill="auto"/>
            <w:noWrap/>
            <w:vAlign w:val="bottom"/>
            <w:hideMark/>
          </w:tcPr>
          <w:p w14:paraId="3D355A9D"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751F8656" w14:textId="77777777" w:rsidTr="0091268E">
        <w:trPr>
          <w:trHeight w:val="290"/>
        </w:trPr>
        <w:tc>
          <w:tcPr>
            <w:tcW w:w="1440" w:type="dxa"/>
            <w:shd w:val="clear" w:color="auto" w:fill="auto"/>
            <w:noWrap/>
            <w:vAlign w:val="bottom"/>
            <w:hideMark/>
          </w:tcPr>
          <w:p w14:paraId="75FAF882"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KOR</w:t>
            </w:r>
          </w:p>
        </w:tc>
        <w:tc>
          <w:tcPr>
            <w:tcW w:w="5040" w:type="dxa"/>
            <w:shd w:val="clear" w:color="auto" w:fill="auto"/>
            <w:noWrap/>
            <w:vAlign w:val="bottom"/>
            <w:hideMark/>
          </w:tcPr>
          <w:p w14:paraId="381C8AF6"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Korea</w:t>
            </w:r>
          </w:p>
        </w:tc>
        <w:tc>
          <w:tcPr>
            <w:tcW w:w="2700" w:type="dxa"/>
            <w:shd w:val="clear" w:color="auto" w:fill="auto"/>
            <w:noWrap/>
            <w:vAlign w:val="bottom"/>
            <w:hideMark/>
          </w:tcPr>
          <w:p w14:paraId="3A0BE366"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4976EC3D" w14:textId="77777777" w:rsidTr="0091268E">
        <w:trPr>
          <w:trHeight w:val="290"/>
        </w:trPr>
        <w:tc>
          <w:tcPr>
            <w:tcW w:w="1440" w:type="dxa"/>
            <w:shd w:val="clear" w:color="auto" w:fill="auto"/>
            <w:noWrap/>
            <w:vAlign w:val="bottom"/>
            <w:hideMark/>
          </w:tcPr>
          <w:p w14:paraId="5571799E"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LAO</w:t>
            </w:r>
          </w:p>
        </w:tc>
        <w:tc>
          <w:tcPr>
            <w:tcW w:w="5040" w:type="dxa"/>
            <w:shd w:val="clear" w:color="auto" w:fill="auto"/>
            <w:noWrap/>
            <w:vAlign w:val="bottom"/>
            <w:hideMark/>
          </w:tcPr>
          <w:p w14:paraId="7D537D48"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Lao People's Democratic Republic</w:t>
            </w:r>
          </w:p>
        </w:tc>
        <w:tc>
          <w:tcPr>
            <w:tcW w:w="2700" w:type="dxa"/>
            <w:shd w:val="clear" w:color="auto" w:fill="auto"/>
            <w:noWrap/>
            <w:vAlign w:val="bottom"/>
            <w:hideMark/>
          </w:tcPr>
          <w:p w14:paraId="06FA4006"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20C21C3D" w14:textId="77777777" w:rsidTr="0091268E">
        <w:trPr>
          <w:trHeight w:val="290"/>
        </w:trPr>
        <w:tc>
          <w:tcPr>
            <w:tcW w:w="1440" w:type="dxa"/>
            <w:shd w:val="clear" w:color="auto" w:fill="auto"/>
            <w:noWrap/>
            <w:hideMark/>
          </w:tcPr>
          <w:p w14:paraId="7251B3A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MAC</w:t>
            </w:r>
          </w:p>
        </w:tc>
        <w:tc>
          <w:tcPr>
            <w:tcW w:w="5040" w:type="dxa"/>
            <w:shd w:val="clear" w:color="auto" w:fill="auto"/>
            <w:noWrap/>
            <w:vAlign w:val="bottom"/>
            <w:hideMark/>
          </w:tcPr>
          <w:p w14:paraId="43650EAA"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Macao Special Administrative Region of the People's Republic of China</w:t>
            </w:r>
          </w:p>
        </w:tc>
        <w:tc>
          <w:tcPr>
            <w:tcW w:w="2700" w:type="dxa"/>
            <w:shd w:val="clear" w:color="auto" w:fill="auto"/>
            <w:noWrap/>
            <w:vAlign w:val="bottom"/>
            <w:hideMark/>
          </w:tcPr>
          <w:p w14:paraId="16F06E3F"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4F3C47D9" w14:textId="77777777" w:rsidTr="0091268E">
        <w:trPr>
          <w:trHeight w:val="290"/>
        </w:trPr>
        <w:tc>
          <w:tcPr>
            <w:tcW w:w="1440" w:type="dxa"/>
            <w:shd w:val="clear" w:color="auto" w:fill="auto"/>
            <w:noWrap/>
            <w:vAlign w:val="bottom"/>
            <w:hideMark/>
          </w:tcPr>
          <w:p w14:paraId="51C21039"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MYS</w:t>
            </w:r>
          </w:p>
        </w:tc>
        <w:tc>
          <w:tcPr>
            <w:tcW w:w="5040" w:type="dxa"/>
            <w:shd w:val="clear" w:color="auto" w:fill="auto"/>
            <w:noWrap/>
            <w:vAlign w:val="bottom"/>
            <w:hideMark/>
          </w:tcPr>
          <w:p w14:paraId="1CF5402A"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Malaysia</w:t>
            </w:r>
          </w:p>
        </w:tc>
        <w:tc>
          <w:tcPr>
            <w:tcW w:w="2700" w:type="dxa"/>
            <w:shd w:val="clear" w:color="auto" w:fill="auto"/>
            <w:noWrap/>
            <w:vAlign w:val="bottom"/>
            <w:hideMark/>
          </w:tcPr>
          <w:p w14:paraId="07AB3C7D"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1CC341DC" w14:textId="77777777" w:rsidTr="0091268E">
        <w:trPr>
          <w:trHeight w:val="290"/>
        </w:trPr>
        <w:tc>
          <w:tcPr>
            <w:tcW w:w="1440" w:type="dxa"/>
            <w:shd w:val="clear" w:color="auto" w:fill="auto"/>
            <w:noWrap/>
            <w:vAlign w:val="bottom"/>
            <w:hideMark/>
          </w:tcPr>
          <w:p w14:paraId="569D31C3"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MHL</w:t>
            </w:r>
          </w:p>
        </w:tc>
        <w:tc>
          <w:tcPr>
            <w:tcW w:w="5040" w:type="dxa"/>
            <w:shd w:val="clear" w:color="auto" w:fill="auto"/>
            <w:noWrap/>
            <w:vAlign w:val="bottom"/>
            <w:hideMark/>
          </w:tcPr>
          <w:p w14:paraId="678AEF30"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the Marshall Islands</w:t>
            </w:r>
          </w:p>
        </w:tc>
        <w:tc>
          <w:tcPr>
            <w:tcW w:w="2700" w:type="dxa"/>
            <w:shd w:val="clear" w:color="auto" w:fill="auto"/>
            <w:noWrap/>
            <w:vAlign w:val="bottom"/>
            <w:hideMark/>
          </w:tcPr>
          <w:p w14:paraId="5806ED1C"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014DA037" w14:textId="77777777" w:rsidTr="0091268E">
        <w:trPr>
          <w:trHeight w:val="290"/>
        </w:trPr>
        <w:tc>
          <w:tcPr>
            <w:tcW w:w="1440" w:type="dxa"/>
            <w:shd w:val="clear" w:color="auto" w:fill="auto"/>
            <w:noWrap/>
            <w:vAlign w:val="bottom"/>
            <w:hideMark/>
          </w:tcPr>
          <w:p w14:paraId="09C263FA"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FSM</w:t>
            </w:r>
          </w:p>
        </w:tc>
        <w:tc>
          <w:tcPr>
            <w:tcW w:w="5040" w:type="dxa"/>
            <w:shd w:val="clear" w:color="auto" w:fill="auto"/>
            <w:noWrap/>
            <w:vAlign w:val="bottom"/>
            <w:hideMark/>
          </w:tcPr>
          <w:p w14:paraId="01821324"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Federated States of Micronesia</w:t>
            </w:r>
          </w:p>
        </w:tc>
        <w:tc>
          <w:tcPr>
            <w:tcW w:w="2700" w:type="dxa"/>
            <w:shd w:val="clear" w:color="auto" w:fill="auto"/>
            <w:noWrap/>
            <w:vAlign w:val="bottom"/>
            <w:hideMark/>
          </w:tcPr>
          <w:p w14:paraId="7624EAB9"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0861A6E4" w14:textId="77777777" w:rsidTr="0091268E">
        <w:trPr>
          <w:trHeight w:val="290"/>
        </w:trPr>
        <w:tc>
          <w:tcPr>
            <w:tcW w:w="1440" w:type="dxa"/>
            <w:shd w:val="clear" w:color="auto" w:fill="auto"/>
            <w:noWrap/>
            <w:vAlign w:val="bottom"/>
            <w:hideMark/>
          </w:tcPr>
          <w:p w14:paraId="1A08174E"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MNG</w:t>
            </w:r>
          </w:p>
        </w:tc>
        <w:tc>
          <w:tcPr>
            <w:tcW w:w="5040" w:type="dxa"/>
            <w:shd w:val="clear" w:color="auto" w:fill="auto"/>
            <w:noWrap/>
            <w:vAlign w:val="bottom"/>
            <w:hideMark/>
          </w:tcPr>
          <w:p w14:paraId="4372BD17"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Mongolia</w:t>
            </w:r>
          </w:p>
        </w:tc>
        <w:tc>
          <w:tcPr>
            <w:tcW w:w="2700" w:type="dxa"/>
            <w:shd w:val="clear" w:color="auto" w:fill="auto"/>
            <w:noWrap/>
            <w:vAlign w:val="bottom"/>
            <w:hideMark/>
          </w:tcPr>
          <w:p w14:paraId="23CCF1B6"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3CE4F0E7" w14:textId="77777777" w:rsidTr="0091268E">
        <w:trPr>
          <w:trHeight w:val="290"/>
        </w:trPr>
        <w:tc>
          <w:tcPr>
            <w:tcW w:w="1440" w:type="dxa"/>
            <w:shd w:val="clear" w:color="auto" w:fill="auto"/>
            <w:noWrap/>
            <w:vAlign w:val="bottom"/>
            <w:hideMark/>
          </w:tcPr>
          <w:p w14:paraId="254C2F27"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MMR</w:t>
            </w:r>
          </w:p>
        </w:tc>
        <w:tc>
          <w:tcPr>
            <w:tcW w:w="5040" w:type="dxa"/>
            <w:shd w:val="clear" w:color="auto" w:fill="auto"/>
            <w:noWrap/>
            <w:vAlign w:val="bottom"/>
            <w:hideMark/>
          </w:tcPr>
          <w:p w14:paraId="76B9B917"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the Union of Myanmar</w:t>
            </w:r>
          </w:p>
        </w:tc>
        <w:tc>
          <w:tcPr>
            <w:tcW w:w="2700" w:type="dxa"/>
            <w:shd w:val="clear" w:color="auto" w:fill="auto"/>
            <w:noWrap/>
            <w:vAlign w:val="bottom"/>
            <w:hideMark/>
          </w:tcPr>
          <w:p w14:paraId="4DFEA3F6"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3AD06440" w14:textId="77777777" w:rsidTr="0091268E">
        <w:trPr>
          <w:trHeight w:val="290"/>
        </w:trPr>
        <w:tc>
          <w:tcPr>
            <w:tcW w:w="1440" w:type="dxa"/>
            <w:shd w:val="clear" w:color="auto" w:fill="auto"/>
            <w:noWrap/>
            <w:vAlign w:val="bottom"/>
            <w:hideMark/>
          </w:tcPr>
          <w:p w14:paraId="35FAB445"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NRU</w:t>
            </w:r>
          </w:p>
        </w:tc>
        <w:tc>
          <w:tcPr>
            <w:tcW w:w="5040" w:type="dxa"/>
            <w:shd w:val="clear" w:color="auto" w:fill="auto"/>
            <w:noWrap/>
            <w:vAlign w:val="bottom"/>
            <w:hideMark/>
          </w:tcPr>
          <w:p w14:paraId="6DE2998C"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Nauru</w:t>
            </w:r>
          </w:p>
        </w:tc>
        <w:tc>
          <w:tcPr>
            <w:tcW w:w="2700" w:type="dxa"/>
            <w:shd w:val="clear" w:color="auto" w:fill="auto"/>
            <w:noWrap/>
            <w:vAlign w:val="bottom"/>
            <w:hideMark/>
          </w:tcPr>
          <w:p w14:paraId="292991F0"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0B7E9C7B" w14:textId="77777777" w:rsidTr="0091268E">
        <w:trPr>
          <w:trHeight w:val="290"/>
        </w:trPr>
        <w:tc>
          <w:tcPr>
            <w:tcW w:w="1440" w:type="dxa"/>
            <w:shd w:val="clear" w:color="auto" w:fill="auto"/>
            <w:noWrap/>
            <w:vAlign w:val="bottom"/>
            <w:hideMark/>
          </w:tcPr>
          <w:p w14:paraId="67A2D0B3"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NCL</w:t>
            </w:r>
          </w:p>
        </w:tc>
        <w:tc>
          <w:tcPr>
            <w:tcW w:w="5040" w:type="dxa"/>
            <w:shd w:val="clear" w:color="auto" w:fill="auto"/>
            <w:noWrap/>
            <w:vAlign w:val="bottom"/>
            <w:hideMark/>
          </w:tcPr>
          <w:p w14:paraId="6C2D60FB"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New Caledonia</w:t>
            </w:r>
          </w:p>
        </w:tc>
        <w:tc>
          <w:tcPr>
            <w:tcW w:w="2700" w:type="dxa"/>
            <w:shd w:val="clear" w:color="auto" w:fill="auto"/>
            <w:noWrap/>
            <w:vAlign w:val="bottom"/>
            <w:hideMark/>
          </w:tcPr>
          <w:p w14:paraId="23EE63FD"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421A2460" w14:textId="77777777" w:rsidTr="0091268E">
        <w:trPr>
          <w:trHeight w:val="290"/>
        </w:trPr>
        <w:tc>
          <w:tcPr>
            <w:tcW w:w="1440" w:type="dxa"/>
            <w:shd w:val="clear" w:color="auto" w:fill="auto"/>
            <w:noWrap/>
            <w:vAlign w:val="bottom"/>
            <w:hideMark/>
          </w:tcPr>
          <w:p w14:paraId="1345DDAC"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NZL</w:t>
            </w:r>
          </w:p>
        </w:tc>
        <w:tc>
          <w:tcPr>
            <w:tcW w:w="5040" w:type="dxa"/>
            <w:shd w:val="clear" w:color="auto" w:fill="auto"/>
            <w:noWrap/>
            <w:vAlign w:val="bottom"/>
            <w:hideMark/>
          </w:tcPr>
          <w:p w14:paraId="7A55D1CB"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New Zealand</w:t>
            </w:r>
          </w:p>
        </w:tc>
        <w:tc>
          <w:tcPr>
            <w:tcW w:w="2700" w:type="dxa"/>
            <w:shd w:val="clear" w:color="auto" w:fill="auto"/>
            <w:noWrap/>
            <w:vAlign w:val="bottom"/>
            <w:hideMark/>
          </w:tcPr>
          <w:p w14:paraId="495E4F6F"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507870B9" w14:textId="77777777" w:rsidTr="0091268E">
        <w:trPr>
          <w:trHeight w:val="290"/>
        </w:trPr>
        <w:tc>
          <w:tcPr>
            <w:tcW w:w="1440" w:type="dxa"/>
            <w:shd w:val="clear" w:color="auto" w:fill="auto"/>
            <w:noWrap/>
            <w:vAlign w:val="bottom"/>
            <w:hideMark/>
          </w:tcPr>
          <w:p w14:paraId="7FF2428D"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MNP</w:t>
            </w:r>
          </w:p>
        </w:tc>
        <w:tc>
          <w:tcPr>
            <w:tcW w:w="5040" w:type="dxa"/>
            <w:shd w:val="clear" w:color="auto" w:fill="auto"/>
            <w:noWrap/>
            <w:vAlign w:val="bottom"/>
            <w:hideMark/>
          </w:tcPr>
          <w:p w14:paraId="0BF00699"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Commonwealth of the Northern Mariana Islands</w:t>
            </w:r>
          </w:p>
        </w:tc>
        <w:tc>
          <w:tcPr>
            <w:tcW w:w="2700" w:type="dxa"/>
            <w:shd w:val="clear" w:color="auto" w:fill="auto"/>
            <w:noWrap/>
            <w:vAlign w:val="bottom"/>
            <w:hideMark/>
          </w:tcPr>
          <w:p w14:paraId="1239DA4D"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280CDDDC" w14:textId="77777777" w:rsidTr="0091268E">
        <w:trPr>
          <w:trHeight w:val="290"/>
        </w:trPr>
        <w:tc>
          <w:tcPr>
            <w:tcW w:w="1440" w:type="dxa"/>
            <w:shd w:val="clear" w:color="auto" w:fill="auto"/>
            <w:noWrap/>
            <w:vAlign w:val="bottom"/>
            <w:hideMark/>
          </w:tcPr>
          <w:p w14:paraId="37893E40"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PLW</w:t>
            </w:r>
          </w:p>
        </w:tc>
        <w:tc>
          <w:tcPr>
            <w:tcW w:w="5040" w:type="dxa"/>
            <w:shd w:val="clear" w:color="auto" w:fill="auto"/>
            <w:noWrap/>
            <w:vAlign w:val="bottom"/>
            <w:hideMark/>
          </w:tcPr>
          <w:p w14:paraId="2725FD4F"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Palau</w:t>
            </w:r>
          </w:p>
        </w:tc>
        <w:tc>
          <w:tcPr>
            <w:tcW w:w="2700" w:type="dxa"/>
            <w:shd w:val="clear" w:color="auto" w:fill="auto"/>
            <w:noWrap/>
            <w:vAlign w:val="bottom"/>
            <w:hideMark/>
          </w:tcPr>
          <w:p w14:paraId="7773944A"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71F8264F" w14:textId="77777777" w:rsidTr="0091268E">
        <w:trPr>
          <w:trHeight w:val="290"/>
        </w:trPr>
        <w:tc>
          <w:tcPr>
            <w:tcW w:w="1440" w:type="dxa"/>
            <w:shd w:val="clear" w:color="auto" w:fill="auto"/>
            <w:noWrap/>
            <w:vAlign w:val="bottom"/>
            <w:hideMark/>
          </w:tcPr>
          <w:p w14:paraId="10A807E2"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PNG</w:t>
            </w:r>
          </w:p>
        </w:tc>
        <w:tc>
          <w:tcPr>
            <w:tcW w:w="5040" w:type="dxa"/>
            <w:shd w:val="clear" w:color="auto" w:fill="auto"/>
            <w:noWrap/>
            <w:vAlign w:val="bottom"/>
            <w:hideMark/>
          </w:tcPr>
          <w:p w14:paraId="19431D1B"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The Independent State of Papua New Guinea</w:t>
            </w:r>
          </w:p>
        </w:tc>
        <w:tc>
          <w:tcPr>
            <w:tcW w:w="2700" w:type="dxa"/>
            <w:shd w:val="clear" w:color="auto" w:fill="auto"/>
            <w:noWrap/>
            <w:vAlign w:val="bottom"/>
            <w:hideMark/>
          </w:tcPr>
          <w:p w14:paraId="3EC04A88"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3F54BDAC" w14:textId="77777777" w:rsidTr="0091268E">
        <w:trPr>
          <w:trHeight w:val="290"/>
        </w:trPr>
        <w:tc>
          <w:tcPr>
            <w:tcW w:w="1440" w:type="dxa"/>
            <w:shd w:val="clear" w:color="auto" w:fill="auto"/>
            <w:noWrap/>
            <w:vAlign w:val="bottom"/>
            <w:hideMark/>
          </w:tcPr>
          <w:p w14:paraId="57E29BE9"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PHL</w:t>
            </w:r>
          </w:p>
        </w:tc>
        <w:tc>
          <w:tcPr>
            <w:tcW w:w="5040" w:type="dxa"/>
            <w:shd w:val="clear" w:color="auto" w:fill="auto"/>
            <w:noWrap/>
            <w:vAlign w:val="bottom"/>
            <w:hideMark/>
          </w:tcPr>
          <w:p w14:paraId="2B84132F"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the Philippines</w:t>
            </w:r>
          </w:p>
        </w:tc>
        <w:tc>
          <w:tcPr>
            <w:tcW w:w="2700" w:type="dxa"/>
            <w:shd w:val="clear" w:color="auto" w:fill="auto"/>
            <w:noWrap/>
            <w:vAlign w:val="bottom"/>
            <w:hideMark/>
          </w:tcPr>
          <w:p w14:paraId="04E0CE3D"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3EA6AEE3" w14:textId="77777777" w:rsidTr="0091268E">
        <w:trPr>
          <w:trHeight w:val="290"/>
        </w:trPr>
        <w:tc>
          <w:tcPr>
            <w:tcW w:w="1440" w:type="dxa"/>
            <w:shd w:val="clear" w:color="auto" w:fill="auto"/>
            <w:noWrap/>
            <w:vAlign w:val="bottom"/>
            <w:hideMark/>
          </w:tcPr>
          <w:p w14:paraId="30FD3C36"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WSM</w:t>
            </w:r>
          </w:p>
        </w:tc>
        <w:tc>
          <w:tcPr>
            <w:tcW w:w="5040" w:type="dxa"/>
            <w:shd w:val="clear" w:color="auto" w:fill="auto"/>
            <w:noWrap/>
            <w:vAlign w:val="bottom"/>
            <w:hideMark/>
          </w:tcPr>
          <w:p w14:paraId="7DFBBD74"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Samoa</w:t>
            </w:r>
          </w:p>
        </w:tc>
        <w:tc>
          <w:tcPr>
            <w:tcW w:w="2700" w:type="dxa"/>
            <w:shd w:val="clear" w:color="auto" w:fill="auto"/>
            <w:noWrap/>
            <w:vAlign w:val="bottom"/>
            <w:hideMark/>
          </w:tcPr>
          <w:p w14:paraId="3DA0032D"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3A62476A" w14:textId="77777777" w:rsidTr="0091268E">
        <w:trPr>
          <w:trHeight w:val="290"/>
        </w:trPr>
        <w:tc>
          <w:tcPr>
            <w:tcW w:w="1440" w:type="dxa"/>
            <w:shd w:val="clear" w:color="auto" w:fill="auto"/>
            <w:noWrap/>
            <w:vAlign w:val="bottom"/>
            <w:hideMark/>
          </w:tcPr>
          <w:p w14:paraId="1B9016A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SGP</w:t>
            </w:r>
          </w:p>
        </w:tc>
        <w:tc>
          <w:tcPr>
            <w:tcW w:w="5040" w:type="dxa"/>
            <w:shd w:val="clear" w:color="auto" w:fill="auto"/>
            <w:noWrap/>
            <w:vAlign w:val="bottom"/>
            <w:hideMark/>
          </w:tcPr>
          <w:p w14:paraId="01C0E201"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Singapore</w:t>
            </w:r>
          </w:p>
        </w:tc>
        <w:tc>
          <w:tcPr>
            <w:tcW w:w="2700" w:type="dxa"/>
            <w:shd w:val="clear" w:color="auto" w:fill="auto"/>
            <w:noWrap/>
            <w:vAlign w:val="bottom"/>
            <w:hideMark/>
          </w:tcPr>
          <w:p w14:paraId="5FAAE6BA"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437008AB" w14:textId="77777777" w:rsidTr="0091268E">
        <w:trPr>
          <w:trHeight w:val="290"/>
        </w:trPr>
        <w:tc>
          <w:tcPr>
            <w:tcW w:w="1440" w:type="dxa"/>
            <w:shd w:val="clear" w:color="auto" w:fill="auto"/>
            <w:noWrap/>
            <w:vAlign w:val="bottom"/>
            <w:hideMark/>
          </w:tcPr>
          <w:p w14:paraId="675A6FD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SLB</w:t>
            </w:r>
          </w:p>
        </w:tc>
        <w:tc>
          <w:tcPr>
            <w:tcW w:w="5040" w:type="dxa"/>
            <w:shd w:val="clear" w:color="auto" w:fill="auto"/>
            <w:noWrap/>
            <w:vAlign w:val="bottom"/>
            <w:hideMark/>
          </w:tcPr>
          <w:p w14:paraId="13809B9D"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Solomon Islands</w:t>
            </w:r>
          </w:p>
        </w:tc>
        <w:tc>
          <w:tcPr>
            <w:tcW w:w="2700" w:type="dxa"/>
            <w:shd w:val="clear" w:color="auto" w:fill="auto"/>
            <w:noWrap/>
            <w:vAlign w:val="bottom"/>
            <w:hideMark/>
          </w:tcPr>
          <w:p w14:paraId="47DEA516"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2067A4DB" w14:textId="77777777" w:rsidTr="0091268E">
        <w:trPr>
          <w:trHeight w:val="290"/>
        </w:trPr>
        <w:tc>
          <w:tcPr>
            <w:tcW w:w="1440" w:type="dxa"/>
            <w:shd w:val="clear" w:color="auto" w:fill="auto"/>
            <w:noWrap/>
            <w:vAlign w:val="bottom"/>
            <w:hideMark/>
          </w:tcPr>
          <w:p w14:paraId="3C09737E"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THA</w:t>
            </w:r>
          </w:p>
        </w:tc>
        <w:tc>
          <w:tcPr>
            <w:tcW w:w="5040" w:type="dxa"/>
            <w:shd w:val="clear" w:color="auto" w:fill="auto"/>
            <w:noWrap/>
            <w:vAlign w:val="bottom"/>
            <w:hideMark/>
          </w:tcPr>
          <w:p w14:paraId="51A08DC7"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Kingdom of Thailand</w:t>
            </w:r>
          </w:p>
        </w:tc>
        <w:tc>
          <w:tcPr>
            <w:tcW w:w="2700" w:type="dxa"/>
            <w:shd w:val="clear" w:color="auto" w:fill="auto"/>
            <w:noWrap/>
            <w:vAlign w:val="bottom"/>
            <w:hideMark/>
          </w:tcPr>
          <w:p w14:paraId="176BDF7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29443098" w14:textId="77777777" w:rsidTr="0091268E">
        <w:trPr>
          <w:trHeight w:val="290"/>
        </w:trPr>
        <w:tc>
          <w:tcPr>
            <w:tcW w:w="1440" w:type="dxa"/>
            <w:shd w:val="clear" w:color="auto" w:fill="auto"/>
            <w:noWrap/>
            <w:vAlign w:val="bottom"/>
            <w:hideMark/>
          </w:tcPr>
          <w:p w14:paraId="432C1EE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TLS</w:t>
            </w:r>
          </w:p>
        </w:tc>
        <w:tc>
          <w:tcPr>
            <w:tcW w:w="5040" w:type="dxa"/>
            <w:shd w:val="clear" w:color="auto" w:fill="auto"/>
            <w:noWrap/>
            <w:vAlign w:val="bottom"/>
            <w:hideMark/>
          </w:tcPr>
          <w:p w14:paraId="0EA975DB"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Democratic Republic of Timor-Leste</w:t>
            </w:r>
          </w:p>
        </w:tc>
        <w:tc>
          <w:tcPr>
            <w:tcW w:w="2700" w:type="dxa"/>
            <w:shd w:val="clear" w:color="auto" w:fill="auto"/>
            <w:noWrap/>
            <w:vAlign w:val="bottom"/>
            <w:hideMark/>
          </w:tcPr>
          <w:p w14:paraId="161B1D6A"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4C8EB225" w14:textId="77777777" w:rsidTr="0091268E">
        <w:trPr>
          <w:trHeight w:val="290"/>
        </w:trPr>
        <w:tc>
          <w:tcPr>
            <w:tcW w:w="1440" w:type="dxa"/>
            <w:shd w:val="clear" w:color="auto" w:fill="auto"/>
            <w:noWrap/>
            <w:vAlign w:val="bottom"/>
            <w:hideMark/>
          </w:tcPr>
          <w:p w14:paraId="3808FCD4"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TON</w:t>
            </w:r>
          </w:p>
        </w:tc>
        <w:tc>
          <w:tcPr>
            <w:tcW w:w="5040" w:type="dxa"/>
            <w:shd w:val="clear" w:color="auto" w:fill="auto"/>
            <w:noWrap/>
            <w:vAlign w:val="bottom"/>
            <w:hideMark/>
          </w:tcPr>
          <w:p w14:paraId="4BD8210A"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Kingdom of Tonga</w:t>
            </w:r>
          </w:p>
        </w:tc>
        <w:tc>
          <w:tcPr>
            <w:tcW w:w="2700" w:type="dxa"/>
            <w:shd w:val="clear" w:color="auto" w:fill="auto"/>
            <w:noWrap/>
            <w:vAlign w:val="bottom"/>
            <w:hideMark/>
          </w:tcPr>
          <w:p w14:paraId="3D78562C"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02E9D37A" w14:textId="77777777" w:rsidTr="0091268E">
        <w:trPr>
          <w:trHeight w:val="290"/>
        </w:trPr>
        <w:tc>
          <w:tcPr>
            <w:tcW w:w="1440" w:type="dxa"/>
            <w:shd w:val="clear" w:color="auto" w:fill="auto"/>
            <w:noWrap/>
            <w:vAlign w:val="bottom"/>
            <w:hideMark/>
          </w:tcPr>
          <w:p w14:paraId="19551F5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TUV</w:t>
            </w:r>
          </w:p>
        </w:tc>
        <w:tc>
          <w:tcPr>
            <w:tcW w:w="5040" w:type="dxa"/>
            <w:shd w:val="clear" w:color="auto" w:fill="auto"/>
            <w:noWrap/>
            <w:vAlign w:val="bottom"/>
            <w:hideMark/>
          </w:tcPr>
          <w:p w14:paraId="719F3326"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Tuvalu</w:t>
            </w:r>
          </w:p>
        </w:tc>
        <w:tc>
          <w:tcPr>
            <w:tcW w:w="2700" w:type="dxa"/>
            <w:shd w:val="clear" w:color="auto" w:fill="auto"/>
            <w:noWrap/>
            <w:vAlign w:val="bottom"/>
            <w:hideMark/>
          </w:tcPr>
          <w:p w14:paraId="037A3903"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22CF8386" w14:textId="77777777" w:rsidTr="0091268E">
        <w:trPr>
          <w:trHeight w:val="290"/>
        </w:trPr>
        <w:tc>
          <w:tcPr>
            <w:tcW w:w="1440" w:type="dxa"/>
            <w:shd w:val="clear" w:color="auto" w:fill="auto"/>
            <w:noWrap/>
            <w:vAlign w:val="bottom"/>
            <w:hideMark/>
          </w:tcPr>
          <w:p w14:paraId="5F62A950"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VUT</w:t>
            </w:r>
          </w:p>
        </w:tc>
        <w:tc>
          <w:tcPr>
            <w:tcW w:w="5040" w:type="dxa"/>
            <w:shd w:val="clear" w:color="auto" w:fill="auto"/>
            <w:noWrap/>
            <w:vAlign w:val="bottom"/>
            <w:hideMark/>
          </w:tcPr>
          <w:p w14:paraId="67065288"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Vanuatu</w:t>
            </w:r>
          </w:p>
        </w:tc>
        <w:tc>
          <w:tcPr>
            <w:tcW w:w="2700" w:type="dxa"/>
            <w:shd w:val="clear" w:color="auto" w:fill="auto"/>
            <w:noWrap/>
            <w:vAlign w:val="bottom"/>
            <w:hideMark/>
          </w:tcPr>
          <w:p w14:paraId="78990E89"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0AD31D23" w14:textId="77777777" w:rsidTr="0091268E">
        <w:trPr>
          <w:trHeight w:val="290"/>
        </w:trPr>
        <w:tc>
          <w:tcPr>
            <w:tcW w:w="1440" w:type="dxa"/>
            <w:tcBorders>
              <w:bottom w:val="single" w:sz="2" w:space="0" w:color="BFBFBF" w:themeColor="background1" w:themeShade="BF"/>
            </w:tcBorders>
            <w:shd w:val="clear" w:color="auto" w:fill="auto"/>
            <w:noWrap/>
            <w:vAlign w:val="bottom"/>
            <w:hideMark/>
          </w:tcPr>
          <w:p w14:paraId="0DF578EF"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VNM</w:t>
            </w:r>
          </w:p>
        </w:tc>
        <w:tc>
          <w:tcPr>
            <w:tcW w:w="5040" w:type="dxa"/>
            <w:tcBorders>
              <w:bottom w:val="single" w:sz="2" w:space="0" w:color="BFBFBF" w:themeColor="background1" w:themeShade="BF"/>
            </w:tcBorders>
            <w:shd w:val="clear" w:color="auto" w:fill="auto"/>
            <w:noWrap/>
            <w:vAlign w:val="bottom"/>
            <w:hideMark/>
          </w:tcPr>
          <w:p w14:paraId="1D2D26B8"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Socialist Republic of Vietnam</w:t>
            </w:r>
          </w:p>
        </w:tc>
        <w:tc>
          <w:tcPr>
            <w:tcW w:w="2700" w:type="dxa"/>
            <w:tcBorders>
              <w:bottom w:val="single" w:sz="2" w:space="0" w:color="BFBFBF" w:themeColor="background1" w:themeShade="BF"/>
            </w:tcBorders>
            <w:shd w:val="clear" w:color="auto" w:fill="auto"/>
            <w:noWrap/>
            <w:vAlign w:val="bottom"/>
            <w:hideMark/>
          </w:tcPr>
          <w:p w14:paraId="683315AB"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East Asia &amp; Pacific</w:t>
            </w:r>
          </w:p>
        </w:tc>
      </w:tr>
      <w:tr w:rsidR="00C37398" w:rsidRPr="008179D4" w14:paraId="107EB13D"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60117D49"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ALB</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1A0054DB"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Albania</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19C4084A"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479A5146"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67622708"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AND</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3B804EC0"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Principality of Andorra</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459E45B"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6CC11964"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62CB895"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ARM</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7CB1F0E9"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Armenia</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174111B"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24C1096F"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6F7F056"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AUT</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30CBF95F"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Austria</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1C2A7B18"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619258A0"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1C93A644"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AZE</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675E485B"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Azerbaijan</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270ABA1B"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56AF7C75"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65EE284"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BLR</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124CD7A"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Belarus</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3BEB8DE6"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2C967386"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25466E6B"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BEL</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1A06D784"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Kingdom of Belgium</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138691DC"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33D40F8C"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22DAA3EA"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BIH</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38CEFF61"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Bosnia and Herzegovina</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78280EFE"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5F4DAFAA"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69654FA3"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BGR</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6EAD21FD"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Bulgaria</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2FDD7D5"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1E6EB9BE"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258E9D2"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CHI</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680EFEB2"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Channel Islands</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224DD19A"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3D68CA12"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18D87BBA"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HRV</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40F4FE8"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Croatia</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1A79601C"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093517FF"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781CDB58"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CYP</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617B1C3"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Cyprus</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60B43CE"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61D217E5"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4E6432A"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CZE</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20AB7E92"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Czech Republic</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6E23787C"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7AA8DC30"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3EB86EE"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DNK</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DA43108"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Kingdom of Denmark</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6EF9A7D7"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29A12908"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3B140BA8"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EST</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B100D5E"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Estonia</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1DD80C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588FD6E7"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26AFE53D"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FRO</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4FA0AA9"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Faroe Islands</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777C365"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6B219468"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21343443"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FIN</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6AC5A7BC"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Finland</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3BC0B662"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4C36E038"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2474C93"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FRA</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451615F"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French Republic</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111354F"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0D70B6DF"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7044AEAA"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GEO</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15EDA64C"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Georgia</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91172DF"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6D26C928"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38244508"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DEU</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62790A56"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Federal Republic of Germany</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88E7B8E"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425521C9"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3FFE3D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GIB</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AD38C24"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Gibraltar</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70B3F1EE"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3F62CEF1"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6FDEC44"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GRC</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665DDB25"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Hellenic Republic</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39AD109B"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7DCDC64B"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CA9DC13"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GRL</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2B6CADA7"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Greenland</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34EB6F7"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76B143F8"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A3D1DAA"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HUN</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75A7DB3F"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Hungary</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392ED95"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49083456"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9896EF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ISL</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7871D21D"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Iceland</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1969613"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1088ED88"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ACCB47C"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IRL</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7A34F2CD"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Ireland</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C53A90B"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4ACDB215"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700D2869"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IMN</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3D43237"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Isle of Man</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3E973B60"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201BA278"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035B229"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ITA</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3700A344"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Italian Republic</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2E842F69"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74BD7767"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F348878"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KAZ</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7D644A3E"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Kazakhstan</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B8126E3"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78AF6A03"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239A9950"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XKX</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7CF8654E"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Kosovo</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605359F8"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75739699"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7C82FD02"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KGZ</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83122BF"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Kyrgyz Republic</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200EDE5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0308119E"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6E656F3B"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LVA</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46909D1"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Latvia</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CAA799C"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0DC399B8"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679899DC"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LIE</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6453875B"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Principality of Liechtenstein</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737C974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7CF690F4"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23ECDA1F"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LTU</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078AC88"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Lithuania</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07FAC02"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6C581467"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1A23E4BE"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LUX</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6E0B097D"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Grand Duchy of Luxembourg</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3877F0A7"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3956A9CD"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A13962D"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MDA</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2C74FF69"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Moldova</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1F77286D"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439503FA"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CBCECE5"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MCO</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6D8FBB7"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Principality of Monaco</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D3D4BE2"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2C3F42A9"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6C676B8"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MNE</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6C55612"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Montenegro</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1B83D997"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37029AD0"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11ED07D7"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NLD</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D5290A8"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Kingdom of the Netherlands</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738456CB"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642432C0"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79F9FB25"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MKD</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624B5A1"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North Macedonia</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9588647"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5A5A0802"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BBBCB3C"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NOR</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E70B4AE"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Kingdom of Norway</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4D06907"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41662C1A"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AF22618"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POL</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6AC39BD"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Poland</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82FEB63"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45043828"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7B6B3F2"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PRT</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721FDDE"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Portuguese Republic</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3E14F4E8"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7938DEED"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DEB2222"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ROU</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08956C1"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Romania</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3FD2133D"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714C88B2"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15CD2D26"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RUS</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7B49D8CD"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Russian Federation</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B0F340C"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6B47A7BC"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20251ACA"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SMR</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A817041"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San Marino</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62BC4248"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0B6B42DB"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36FAC07F"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SRB</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CB7A2E0"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Serbia</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3BF043F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0137FB84"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2CF077EB"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SVK</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20353A3B"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Slovak Republic</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3507A454"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5D4500A9"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BB8B7FD"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SVN</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877583A"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Slovenia</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75807CEA"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0F79FA9B"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3B3743B6"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ESP</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22D81AC"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Kingdom of Spain</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36D4742F"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6CCB0C42"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58FC36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SWE</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7474D7D"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Kingdom of Sweden</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574617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51A0C618"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4A22282"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CHE</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1B12A9AC"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Switzerland</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3603FA29"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60E2E5C8"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1FDC6056"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TJK</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64688002"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Tajikistan</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1803B27B"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4624133D"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7B962655"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TUR</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A4994AC"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Turkey</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3D965D3"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7EB203F8"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7102DEDA"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TKM</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162C4D48"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Turkmenistan</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3C9D6ED7"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6718FC9A"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E4F4772"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UKR</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127487C1"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Ukraine</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1B88B874"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53B1207D"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49F7E35"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GBR</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35B97E10"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United Kingdom of Great Britain and Northern Ireland</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2825F83E"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13B70C5D"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D383D9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UZB</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19EBB92"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Uzbekistan</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18E85FD"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Europe &amp; Central Asia</w:t>
            </w:r>
          </w:p>
        </w:tc>
      </w:tr>
      <w:tr w:rsidR="00C37398" w:rsidRPr="008179D4" w14:paraId="6C68F4F5" w14:textId="77777777" w:rsidTr="0091268E">
        <w:trPr>
          <w:trHeight w:val="290"/>
        </w:trPr>
        <w:tc>
          <w:tcPr>
            <w:tcW w:w="1440" w:type="dxa"/>
            <w:tcBorders>
              <w:top w:val="single" w:sz="2" w:space="0" w:color="BFBFBF" w:themeColor="background1" w:themeShade="BF"/>
            </w:tcBorders>
            <w:shd w:val="clear" w:color="auto" w:fill="auto"/>
            <w:noWrap/>
            <w:vAlign w:val="bottom"/>
            <w:hideMark/>
          </w:tcPr>
          <w:p w14:paraId="7061F55E"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ATG</w:t>
            </w:r>
          </w:p>
        </w:tc>
        <w:tc>
          <w:tcPr>
            <w:tcW w:w="5040" w:type="dxa"/>
            <w:tcBorders>
              <w:top w:val="single" w:sz="2" w:space="0" w:color="BFBFBF" w:themeColor="background1" w:themeShade="BF"/>
            </w:tcBorders>
            <w:shd w:val="clear" w:color="auto" w:fill="auto"/>
            <w:noWrap/>
            <w:vAlign w:val="bottom"/>
            <w:hideMark/>
          </w:tcPr>
          <w:p w14:paraId="790F1014"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Antigua and Barbuda</w:t>
            </w:r>
          </w:p>
        </w:tc>
        <w:tc>
          <w:tcPr>
            <w:tcW w:w="2700" w:type="dxa"/>
            <w:tcBorders>
              <w:top w:val="single" w:sz="2" w:space="0" w:color="BFBFBF" w:themeColor="background1" w:themeShade="BF"/>
            </w:tcBorders>
            <w:shd w:val="clear" w:color="auto" w:fill="auto"/>
            <w:noWrap/>
            <w:vAlign w:val="bottom"/>
            <w:hideMark/>
          </w:tcPr>
          <w:p w14:paraId="51E8D610"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6C24D204" w14:textId="77777777" w:rsidTr="0091268E">
        <w:trPr>
          <w:trHeight w:val="290"/>
        </w:trPr>
        <w:tc>
          <w:tcPr>
            <w:tcW w:w="1440" w:type="dxa"/>
            <w:shd w:val="clear" w:color="auto" w:fill="auto"/>
            <w:noWrap/>
            <w:vAlign w:val="bottom"/>
            <w:hideMark/>
          </w:tcPr>
          <w:p w14:paraId="118A5058"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ARG</w:t>
            </w:r>
          </w:p>
        </w:tc>
        <w:tc>
          <w:tcPr>
            <w:tcW w:w="5040" w:type="dxa"/>
            <w:shd w:val="clear" w:color="auto" w:fill="auto"/>
            <w:noWrap/>
            <w:vAlign w:val="bottom"/>
            <w:hideMark/>
          </w:tcPr>
          <w:p w14:paraId="023904D5"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Argentine Republic</w:t>
            </w:r>
          </w:p>
        </w:tc>
        <w:tc>
          <w:tcPr>
            <w:tcW w:w="2700" w:type="dxa"/>
            <w:shd w:val="clear" w:color="auto" w:fill="auto"/>
            <w:noWrap/>
            <w:vAlign w:val="bottom"/>
            <w:hideMark/>
          </w:tcPr>
          <w:p w14:paraId="607B1015"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69022A5A" w14:textId="77777777" w:rsidTr="0091268E">
        <w:trPr>
          <w:trHeight w:val="290"/>
        </w:trPr>
        <w:tc>
          <w:tcPr>
            <w:tcW w:w="1440" w:type="dxa"/>
            <w:shd w:val="clear" w:color="auto" w:fill="auto"/>
            <w:noWrap/>
            <w:vAlign w:val="bottom"/>
            <w:hideMark/>
          </w:tcPr>
          <w:p w14:paraId="5B99D2DF"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ABW</w:t>
            </w:r>
          </w:p>
        </w:tc>
        <w:tc>
          <w:tcPr>
            <w:tcW w:w="5040" w:type="dxa"/>
            <w:shd w:val="clear" w:color="auto" w:fill="auto"/>
            <w:noWrap/>
            <w:vAlign w:val="bottom"/>
            <w:hideMark/>
          </w:tcPr>
          <w:p w14:paraId="373B92BF"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Aruba</w:t>
            </w:r>
          </w:p>
        </w:tc>
        <w:tc>
          <w:tcPr>
            <w:tcW w:w="2700" w:type="dxa"/>
            <w:shd w:val="clear" w:color="auto" w:fill="auto"/>
            <w:noWrap/>
            <w:vAlign w:val="bottom"/>
            <w:hideMark/>
          </w:tcPr>
          <w:p w14:paraId="03798C25"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642E2391" w14:textId="77777777" w:rsidTr="0091268E">
        <w:trPr>
          <w:trHeight w:val="290"/>
        </w:trPr>
        <w:tc>
          <w:tcPr>
            <w:tcW w:w="1440" w:type="dxa"/>
            <w:shd w:val="clear" w:color="auto" w:fill="auto"/>
            <w:noWrap/>
            <w:vAlign w:val="bottom"/>
            <w:hideMark/>
          </w:tcPr>
          <w:p w14:paraId="131FA068"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BHS</w:t>
            </w:r>
          </w:p>
        </w:tc>
        <w:tc>
          <w:tcPr>
            <w:tcW w:w="5040" w:type="dxa"/>
            <w:shd w:val="clear" w:color="auto" w:fill="auto"/>
            <w:noWrap/>
            <w:vAlign w:val="bottom"/>
            <w:hideMark/>
          </w:tcPr>
          <w:p w14:paraId="3F5963DD"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Commonwealth of The Bahamas</w:t>
            </w:r>
          </w:p>
        </w:tc>
        <w:tc>
          <w:tcPr>
            <w:tcW w:w="2700" w:type="dxa"/>
            <w:shd w:val="clear" w:color="auto" w:fill="auto"/>
            <w:noWrap/>
            <w:vAlign w:val="bottom"/>
            <w:hideMark/>
          </w:tcPr>
          <w:p w14:paraId="6358E3F5"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2A87E4B9" w14:textId="77777777" w:rsidTr="0091268E">
        <w:trPr>
          <w:trHeight w:val="290"/>
        </w:trPr>
        <w:tc>
          <w:tcPr>
            <w:tcW w:w="1440" w:type="dxa"/>
            <w:shd w:val="clear" w:color="auto" w:fill="auto"/>
            <w:noWrap/>
            <w:vAlign w:val="bottom"/>
            <w:hideMark/>
          </w:tcPr>
          <w:p w14:paraId="59174B4A"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BRB</w:t>
            </w:r>
          </w:p>
        </w:tc>
        <w:tc>
          <w:tcPr>
            <w:tcW w:w="5040" w:type="dxa"/>
            <w:shd w:val="clear" w:color="auto" w:fill="auto"/>
            <w:noWrap/>
            <w:vAlign w:val="bottom"/>
            <w:hideMark/>
          </w:tcPr>
          <w:p w14:paraId="6DB03903"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Barbados</w:t>
            </w:r>
          </w:p>
        </w:tc>
        <w:tc>
          <w:tcPr>
            <w:tcW w:w="2700" w:type="dxa"/>
            <w:shd w:val="clear" w:color="auto" w:fill="auto"/>
            <w:noWrap/>
            <w:vAlign w:val="bottom"/>
            <w:hideMark/>
          </w:tcPr>
          <w:p w14:paraId="1C880DD8"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6B39C333" w14:textId="77777777" w:rsidTr="0091268E">
        <w:trPr>
          <w:trHeight w:val="290"/>
        </w:trPr>
        <w:tc>
          <w:tcPr>
            <w:tcW w:w="1440" w:type="dxa"/>
            <w:shd w:val="clear" w:color="auto" w:fill="auto"/>
            <w:noWrap/>
            <w:vAlign w:val="bottom"/>
            <w:hideMark/>
          </w:tcPr>
          <w:p w14:paraId="3A5E4B19"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BLZ</w:t>
            </w:r>
          </w:p>
        </w:tc>
        <w:tc>
          <w:tcPr>
            <w:tcW w:w="5040" w:type="dxa"/>
            <w:shd w:val="clear" w:color="auto" w:fill="auto"/>
            <w:noWrap/>
            <w:vAlign w:val="bottom"/>
            <w:hideMark/>
          </w:tcPr>
          <w:p w14:paraId="4E73D945"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Belize</w:t>
            </w:r>
          </w:p>
        </w:tc>
        <w:tc>
          <w:tcPr>
            <w:tcW w:w="2700" w:type="dxa"/>
            <w:shd w:val="clear" w:color="auto" w:fill="auto"/>
            <w:noWrap/>
            <w:vAlign w:val="bottom"/>
            <w:hideMark/>
          </w:tcPr>
          <w:p w14:paraId="4D630814"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363134DB" w14:textId="77777777" w:rsidTr="0091268E">
        <w:trPr>
          <w:trHeight w:val="290"/>
        </w:trPr>
        <w:tc>
          <w:tcPr>
            <w:tcW w:w="1440" w:type="dxa"/>
            <w:shd w:val="clear" w:color="auto" w:fill="auto"/>
            <w:noWrap/>
            <w:vAlign w:val="bottom"/>
            <w:hideMark/>
          </w:tcPr>
          <w:p w14:paraId="220276DD"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BOL</w:t>
            </w:r>
          </w:p>
        </w:tc>
        <w:tc>
          <w:tcPr>
            <w:tcW w:w="5040" w:type="dxa"/>
            <w:shd w:val="clear" w:color="auto" w:fill="auto"/>
            <w:noWrap/>
            <w:vAlign w:val="bottom"/>
            <w:hideMark/>
          </w:tcPr>
          <w:p w14:paraId="5396AF29"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Plurinational State of Bolivia</w:t>
            </w:r>
          </w:p>
        </w:tc>
        <w:tc>
          <w:tcPr>
            <w:tcW w:w="2700" w:type="dxa"/>
            <w:shd w:val="clear" w:color="auto" w:fill="auto"/>
            <w:noWrap/>
            <w:vAlign w:val="bottom"/>
            <w:hideMark/>
          </w:tcPr>
          <w:p w14:paraId="56CA9E8C"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2001A134" w14:textId="77777777" w:rsidTr="0091268E">
        <w:trPr>
          <w:trHeight w:val="290"/>
        </w:trPr>
        <w:tc>
          <w:tcPr>
            <w:tcW w:w="1440" w:type="dxa"/>
            <w:shd w:val="clear" w:color="auto" w:fill="auto"/>
            <w:noWrap/>
            <w:vAlign w:val="bottom"/>
            <w:hideMark/>
          </w:tcPr>
          <w:p w14:paraId="18C580CA"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BRA</w:t>
            </w:r>
          </w:p>
        </w:tc>
        <w:tc>
          <w:tcPr>
            <w:tcW w:w="5040" w:type="dxa"/>
            <w:shd w:val="clear" w:color="auto" w:fill="auto"/>
            <w:noWrap/>
            <w:vAlign w:val="bottom"/>
            <w:hideMark/>
          </w:tcPr>
          <w:p w14:paraId="6BEA86F1"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Federative Republic of Brazil</w:t>
            </w:r>
          </w:p>
        </w:tc>
        <w:tc>
          <w:tcPr>
            <w:tcW w:w="2700" w:type="dxa"/>
            <w:shd w:val="clear" w:color="auto" w:fill="auto"/>
            <w:noWrap/>
            <w:vAlign w:val="bottom"/>
            <w:hideMark/>
          </w:tcPr>
          <w:p w14:paraId="1F47C948"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42B94174" w14:textId="77777777" w:rsidTr="0091268E">
        <w:trPr>
          <w:trHeight w:val="290"/>
        </w:trPr>
        <w:tc>
          <w:tcPr>
            <w:tcW w:w="1440" w:type="dxa"/>
            <w:shd w:val="clear" w:color="auto" w:fill="auto"/>
            <w:noWrap/>
            <w:vAlign w:val="bottom"/>
            <w:hideMark/>
          </w:tcPr>
          <w:p w14:paraId="79921DC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VGB</w:t>
            </w:r>
          </w:p>
        </w:tc>
        <w:tc>
          <w:tcPr>
            <w:tcW w:w="5040" w:type="dxa"/>
            <w:shd w:val="clear" w:color="auto" w:fill="auto"/>
            <w:noWrap/>
            <w:vAlign w:val="bottom"/>
            <w:hideMark/>
          </w:tcPr>
          <w:p w14:paraId="758C7B75"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British Virgin Islands</w:t>
            </w:r>
          </w:p>
        </w:tc>
        <w:tc>
          <w:tcPr>
            <w:tcW w:w="2700" w:type="dxa"/>
            <w:shd w:val="clear" w:color="auto" w:fill="auto"/>
            <w:noWrap/>
            <w:vAlign w:val="bottom"/>
            <w:hideMark/>
          </w:tcPr>
          <w:p w14:paraId="29692B92"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009DF41A" w14:textId="77777777" w:rsidTr="0091268E">
        <w:trPr>
          <w:trHeight w:val="290"/>
        </w:trPr>
        <w:tc>
          <w:tcPr>
            <w:tcW w:w="1440" w:type="dxa"/>
            <w:shd w:val="clear" w:color="auto" w:fill="auto"/>
            <w:noWrap/>
            <w:vAlign w:val="bottom"/>
            <w:hideMark/>
          </w:tcPr>
          <w:p w14:paraId="5810C892"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CYM</w:t>
            </w:r>
          </w:p>
        </w:tc>
        <w:tc>
          <w:tcPr>
            <w:tcW w:w="5040" w:type="dxa"/>
            <w:shd w:val="clear" w:color="auto" w:fill="auto"/>
            <w:noWrap/>
            <w:vAlign w:val="bottom"/>
            <w:hideMark/>
          </w:tcPr>
          <w:p w14:paraId="16EB632E"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Cayman Islands</w:t>
            </w:r>
          </w:p>
        </w:tc>
        <w:tc>
          <w:tcPr>
            <w:tcW w:w="2700" w:type="dxa"/>
            <w:shd w:val="clear" w:color="auto" w:fill="auto"/>
            <w:noWrap/>
            <w:vAlign w:val="bottom"/>
            <w:hideMark/>
          </w:tcPr>
          <w:p w14:paraId="5F48A2E4"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42164D0D" w14:textId="77777777" w:rsidTr="0091268E">
        <w:trPr>
          <w:trHeight w:val="290"/>
        </w:trPr>
        <w:tc>
          <w:tcPr>
            <w:tcW w:w="1440" w:type="dxa"/>
            <w:shd w:val="clear" w:color="auto" w:fill="auto"/>
            <w:noWrap/>
            <w:vAlign w:val="bottom"/>
            <w:hideMark/>
          </w:tcPr>
          <w:p w14:paraId="46AA32CE"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CHL</w:t>
            </w:r>
          </w:p>
        </w:tc>
        <w:tc>
          <w:tcPr>
            <w:tcW w:w="5040" w:type="dxa"/>
            <w:shd w:val="clear" w:color="auto" w:fill="auto"/>
            <w:noWrap/>
            <w:vAlign w:val="bottom"/>
            <w:hideMark/>
          </w:tcPr>
          <w:p w14:paraId="0A6BECDF"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Chile</w:t>
            </w:r>
          </w:p>
        </w:tc>
        <w:tc>
          <w:tcPr>
            <w:tcW w:w="2700" w:type="dxa"/>
            <w:shd w:val="clear" w:color="auto" w:fill="auto"/>
            <w:noWrap/>
            <w:vAlign w:val="bottom"/>
            <w:hideMark/>
          </w:tcPr>
          <w:p w14:paraId="696AD265"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208DCCE9" w14:textId="77777777" w:rsidTr="0091268E">
        <w:trPr>
          <w:trHeight w:val="290"/>
        </w:trPr>
        <w:tc>
          <w:tcPr>
            <w:tcW w:w="1440" w:type="dxa"/>
            <w:shd w:val="clear" w:color="auto" w:fill="auto"/>
            <w:noWrap/>
            <w:vAlign w:val="bottom"/>
            <w:hideMark/>
          </w:tcPr>
          <w:p w14:paraId="6C96B5D3"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COL</w:t>
            </w:r>
          </w:p>
        </w:tc>
        <w:tc>
          <w:tcPr>
            <w:tcW w:w="5040" w:type="dxa"/>
            <w:shd w:val="clear" w:color="auto" w:fill="auto"/>
            <w:noWrap/>
            <w:vAlign w:val="bottom"/>
            <w:hideMark/>
          </w:tcPr>
          <w:p w14:paraId="6CCA5224"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Colombia</w:t>
            </w:r>
          </w:p>
        </w:tc>
        <w:tc>
          <w:tcPr>
            <w:tcW w:w="2700" w:type="dxa"/>
            <w:shd w:val="clear" w:color="auto" w:fill="auto"/>
            <w:noWrap/>
            <w:vAlign w:val="bottom"/>
            <w:hideMark/>
          </w:tcPr>
          <w:p w14:paraId="28BE1DE6"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150DAF9C" w14:textId="77777777" w:rsidTr="0091268E">
        <w:trPr>
          <w:trHeight w:val="290"/>
        </w:trPr>
        <w:tc>
          <w:tcPr>
            <w:tcW w:w="1440" w:type="dxa"/>
            <w:shd w:val="clear" w:color="auto" w:fill="auto"/>
            <w:noWrap/>
            <w:vAlign w:val="bottom"/>
            <w:hideMark/>
          </w:tcPr>
          <w:p w14:paraId="7AFABDA3"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CRI</w:t>
            </w:r>
          </w:p>
        </w:tc>
        <w:tc>
          <w:tcPr>
            <w:tcW w:w="5040" w:type="dxa"/>
            <w:shd w:val="clear" w:color="auto" w:fill="auto"/>
            <w:noWrap/>
            <w:vAlign w:val="bottom"/>
            <w:hideMark/>
          </w:tcPr>
          <w:p w14:paraId="004A22DC"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Costa Rica</w:t>
            </w:r>
          </w:p>
        </w:tc>
        <w:tc>
          <w:tcPr>
            <w:tcW w:w="2700" w:type="dxa"/>
            <w:shd w:val="clear" w:color="auto" w:fill="auto"/>
            <w:noWrap/>
            <w:vAlign w:val="bottom"/>
            <w:hideMark/>
          </w:tcPr>
          <w:p w14:paraId="37280327"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5FF42C2C" w14:textId="77777777" w:rsidTr="0091268E">
        <w:trPr>
          <w:trHeight w:val="290"/>
        </w:trPr>
        <w:tc>
          <w:tcPr>
            <w:tcW w:w="1440" w:type="dxa"/>
            <w:shd w:val="clear" w:color="auto" w:fill="auto"/>
            <w:noWrap/>
            <w:vAlign w:val="bottom"/>
            <w:hideMark/>
          </w:tcPr>
          <w:p w14:paraId="4916BDA0"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CUB</w:t>
            </w:r>
          </w:p>
        </w:tc>
        <w:tc>
          <w:tcPr>
            <w:tcW w:w="5040" w:type="dxa"/>
            <w:shd w:val="clear" w:color="auto" w:fill="auto"/>
            <w:noWrap/>
            <w:vAlign w:val="bottom"/>
            <w:hideMark/>
          </w:tcPr>
          <w:p w14:paraId="087587AF"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Cuba</w:t>
            </w:r>
          </w:p>
        </w:tc>
        <w:tc>
          <w:tcPr>
            <w:tcW w:w="2700" w:type="dxa"/>
            <w:shd w:val="clear" w:color="auto" w:fill="auto"/>
            <w:noWrap/>
            <w:vAlign w:val="bottom"/>
            <w:hideMark/>
          </w:tcPr>
          <w:p w14:paraId="1FE2EEE9"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75BF4273" w14:textId="77777777" w:rsidTr="0091268E">
        <w:trPr>
          <w:trHeight w:val="290"/>
        </w:trPr>
        <w:tc>
          <w:tcPr>
            <w:tcW w:w="1440" w:type="dxa"/>
            <w:shd w:val="clear" w:color="auto" w:fill="auto"/>
            <w:noWrap/>
            <w:vAlign w:val="bottom"/>
            <w:hideMark/>
          </w:tcPr>
          <w:p w14:paraId="354F716C"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CUW</w:t>
            </w:r>
          </w:p>
        </w:tc>
        <w:tc>
          <w:tcPr>
            <w:tcW w:w="5040" w:type="dxa"/>
            <w:shd w:val="clear" w:color="auto" w:fill="auto"/>
            <w:noWrap/>
            <w:vAlign w:val="bottom"/>
            <w:hideMark/>
          </w:tcPr>
          <w:p w14:paraId="43BF031E"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Curaçao</w:t>
            </w:r>
          </w:p>
        </w:tc>
        <w:tc>
          <w:tcPr>
            <w:tcW w:w="2700" w:type="dxa"/>
            <w:shd w:val="clear" w:color="auto" w:fill="auto"/>
            <w:noWrap/>
            <w:vAlign w:val="bottom"/>
            <w:hideMark/>
          </w:tcPr>
          <w:p w14:paraId="11E7694C"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720F22E9" w14:textId="77777777" w:rsidTr="0091268E">
        <w:trPr>
          <w:trHeight w:val="290"/>
        </w:trPr>
        <w:tc>
          <w:tcPr>
            <w:tcW w:w="1440" w:type="dxa"/>
            <w:shd w:val="clear" w:color="auto" w:fill="auto"/>
            <w:noWrap/>
            <w:vAlign w:val="bottom"/>
            <w:hideMark/>
          </w:tcPr>
          <w:p w14:paraId="45653EAC"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DMA</w:t>
            </w:r>
          </w:p>
        </w:tc>
        <w:tc>
          <w:tcPr>
            <w:tcW w:w="5040" w:type="dxa"/>
            <w:shd w:val="clear" w:color="auto" w:fill="auto"/>
            <w:noWrap/>
            <w:vAlign w:val="bottom"/>
            <w:hideMark/>
          </w:tcPr>
          <w:p w14:paraId="582220ED"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Commonwealth of Dominica</w:t>
            </w:r>
          </w:p>
        </w:tc>
        <w:tc>
          <w:tcPr>
            <w:tcW w:w="2700" w:type="dxa"/>
            <w:shd w:val="clear" w:color="auto" w:fill="auto"/>
            <w:noWrap/>
            <w:vAlign w:val="bottom"/>
            <w:hideMark/>
          </w:tcPr>
          <w:p w14:paraId="30561923"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75952B3A" w14:textId="77777777" w:rsidTr="0091268E">
        <w:trPr>
          <w:trHeight w:val="290"/>
        </w:trPr>
        <w:tc>
          <w:tcPr>
            <w:tcW w:w="1440" w:type="dxa"/>
            <w:shd w:val="clear" w:color="auto" w:fill="auto"/>
            <w:noWrap/>
            <w:vAlign w:val="bottom"/>
            <w:hideMark/>
          </w:tcPr>
          <w:p w14:paraId="49BB449F"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DOM</w:t>
            </w:r>
          </w:p>
        </w:tc>
        <w:tc>
          <w:tcPr>
            <w:tcW w:w="5040" w:type="dxa"/>
            <w:shd w:val="clear" w:color="auto" w:fill="auto"/>
            <w:noWrap/>
            <w:vAlign w:val="bottom"/>
            <w:hideMark/>
          </w:tcPr>
          <w:p w14:paraId="30446AE5"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Dominican Republic</w:t>
            </w:r>
          </w:p>
        </w:tc>
        <w:tc>
          <w:tcPr>
            <w:tcW w:w="2700" w:type="dxa"/>
            <w:shd w:val="clear" w:color="auto" w:fill="auto"/>
            <w:noWrap/>
            <w:vAlign w:val="bottom"/>
            <w:hideMark/>
          </w:tcPr>
          <w:p w14:paraId="4BC59295"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7CDFA34E" w14:textId="77777777" w:rsidTr="0091268E">
        <w:trPr>
          <w:trHeight w:val="290"/>
        </w:trPr>
        <w:tc>
          <w:tcPr>
            <w:tcW w:w="1440" w:type="dxa"/>
            <w:shd w:val="clear" w:color="auto" w:fill="auto"/>
            <w:noWrap/>
            <w:vAlign w:val="bottom"/>
            <w:hideMark/>
          </w:tcPr>
          <w:p w14:paraId="76A84CBF"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ECU</w:t>
            </w:r>
          </w:p>
        </w:tc>
        <w:tc>
          <w:tcPr>
            <w:tcW w:w="5040" w:type="dxa"/>
            <w:shd w:val="clear" w:color="auto" w:fill="auto"/>
            <w:noWrap/>
            <w:vAlign w:val="bottom"/>
            <w:hideMark/>
          </w:tcPr>
          <w:p w14:paraId="3195452E"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Ecuador</w:t>
            </w:r>
          </w:p>
        </w:tc>
        <w:tc>
          <w:tcPr>
            <w:tcW w:w="2700" w:type="dxa"/>
            <w:shd w:val="clear" w:color="auto" w:fill="auto"/>
            <w:noWrap/>
            <w:vAlign w:val="bottom"/>
            <w:hideMark/>
          </w:tcPr>
          <w:p w14:paraId="468BD10C"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4E504A8F" w14:textId="77777777" w:rsidTr="0091268E">
        <w:trPr>
          <w:trHeight w:val="290"/>
        </w:trPr>
        <w:tc>
          <w:tcPr>
            <w:tcW w:w="1440" w:type="dxa"/>
            <w:shd w:val="clear" w:color="auto" w:fill="auto"/>
            <w:noWrap/>
            <w:vAlign w:val="bottom"/>
            <w:hideMark/>
          </w:tcPr>
          <w:p w14:paraId="2A88E165"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SLV</w:t>
            </w:r>
          </w:p>
        </w:tc>
        <w:tc>
          <w:tcPr>
            <w:tcW w:w="5040" w:type="dxa"/>
            <w:shd w:val="clear" w:color="auto" w:fill="auto"/>
            <w:noWrap/>
            <w:vAlign w:val="bottom"/>
            <w:hideMark/>
          </w:tcPr>
          <w:p w14:paraId="603BB57C"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El Salvador</w:t>
            </w:r>
          </w:p>
        </w:tc>
        <w:tc>
          <w:tcPr>
            <w:tcW w:w="2700" w:type="dxa"/>
            <w:shd w:val="clear" w:color="auto" w:fill="auto"/>
            <w:noWrap/>
            <w:vAlign w:val="bottom"/>
            <w:hideMark/>
          </w:tcPr>
          <w:p w14:paraId="6DAE2F0F"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69002E21" w14:textId="77777777" w:rsidTr="0091268E">
        <w:trPr>
          <w:trHeight w:val="290"/>
        </w:trPr>
        <w:tc>
          <w:tcPr>
            <w:tcW w:w="1440" w:type="dxa"/>
            <w:shd w:val="clear" w:color="auto" w:fill="auto"/>
            <w:noWrap/>
            <w:vAlign w:val="bottom"/>
            <w:hideMark/>
          </w:tcPr>
          <w:p w14:paraId="7949306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GRD</w:t>
            </w:r>
          </w:p>
        </w:tc>
        <w:tc>
          <w:tcPr>
            <w:tcW w:w="5040" w:type="dxa"/>
            <w:shd w:val="clear" w:color="auto" w:fill="auto"/>
            <w:noWrap/>
            <w:vAlign w:val="bottom"/>
            <w:hideMark/>
          </w:tcPr>
          <w:p w14:paraId="07D1F0AE"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Grenada</w:t>
            </w:r>
          </w:p>
        </w:tc>
        <w:tc>
          <w:tcPr>
            <w:tcW w:w="2700" w:type="dxa"/>
            <w:shd w:val="clear" w:color="auto" w:fill="auto"/>
            <w:noWrap/>
            <w:vAlign w:val="bottom"/>
            <w:hideMark/>
          </w:tcPr>
          <w:p w14:paraId="1C0AE502"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7E05E818" w14:textId="77777777" w:rsidTr="0091268E">
        <w:trPr>
          <w:trHeight w:val="290"/>
        </w:trPr>
        <w:tc>
          <w:tcPr>
            <w:tcW w:w="1440" w:type="dxa"/>
            <w:shd w:val="clear" w:color="auto" w:fill="auto"/>
            <w:noWrap/>
            <w:vAlign w:val="bottom"/>
            <w:hideMark/>
          </w:tcPr>
          <w:p w14:paraId="46F68EDD"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GTM</w:t>
            </w:r>
          </w:p>
        </w:tc>
        <w:tc>
          <w:tcPr>
            <w:tcW w:w="5040" w:type="dxa"/>
            <w:shd w:val="clear" w:color="auto" w:fill="auto"/>
            <w:noWrap/>
            <w:vAlign w:val="bottom"/>
            <w:hideMark/>
          </w:tcPr>
          <w:p w14:paraId="7BD39D2E"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Guatemala</w:t>
            </w:r>
          </w:p>
        </w:tc>
        <w:tc>
          <w:tcPr>
            <w:tcW w:w="2700" w:type="dxa"/>
            <w:shd w:val="clear" w:color="auto" w:fill="auto"/>
            <w:noWrap/>
            <w:vAlign w:val="bottom"/>
            <w:hideMark/>
          </w:tcPr>
          <w:p w14:paraId="0041F94E"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5C510ACB" w14:textId="77777777" w:rsidTr="0091268E">
        <w:trPr>
          <w:trHeight w:val="290"/>
        </w:trPr>
        <w:tc>
          <w:tcPr>
            <w:tcW w:w="1440" w:type="dxa"/>
            <w:shd w:val="clear" w:color="auto" w:fill="auto"/>
            <w:noWrap/>
            <w:vAlign w:val="bottom"/>
            <w:hideMark/>
          </w:tcPr>
          <w:p w14:paraId="43A5DADA"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GUY</w:t>
            </w:r>
          </w:p>
        </w:tc>
        <w:tc>
          <w:tcPr>
            <w:tcW w:w="5040" w:type="dxa"/>
            <w:shd w:val="clear" w:color="auto" w:fill="auto"/>
            <w:noWrap/>
            <w:vAlign w:val="bottom"/>
            <w:hideMark/>
          </w:tcPr>
          <w:p w14:paraId="4CC9C844"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Co-operative Republic of Guyana</w:t>
            </w:r>
          </w:p>
        </w:tc>
        <w:tc>
          <w:tcPr>
            <w:tcW w:w="2700" w:type="dxa"/>
            <w:shd w:val="clear" w:color="auto" w:fill="auto"/>
            <w:noWrap/>
            <w:vAlign w:val="bottom"/>
            <w:hideMark/>
          </w:tcPr>
          <w:p w14:paraId="7414C832"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6BDB2BDA" w14:textId="77777777" w:rsidTr="0091268E">
        <w:trPr>
          <w:trHeight w:val="290"/>
        </w:trPr>
        <w:tc>
          <w:tcPr>
            <w:tcW w:w="1440" w:type="dxa"/>
            <w:shd w:val="clear" w:color="auto" w:fill="auto"/>
            <w:noWrap/>
            <w:vAlign w:val="bottom"/>
            <w:hideMark/>
          </w:tcPr>
          <w:p w14:paraId="2C17E57D"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HTI</w:t>
            </w:r>
          </w:p>
        </w:tc>
        <w:tc>
          <w:tcPr>
            <w:tcW w:w="5040" w:type="dxa"/>
            <w:shd w:val="clear" w:color="auto" w:fill="auto"/>
            <w:noWrap/>
            <w:vAlign w:val="bottom"/>
            <w:hideMark/>
          </w:tcPr>
          <w:p w14:paraId="2BCBBAC9"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Haiti</w:t>
            </w:r>
          </w:p>
        </w:tc>
        <w:tc>
          <w:tcPr>
            <w:tcW w:w="2700" w:type="dxa"/>
            <w:shd w:val="clear" w:color="auto" w:fill="auto"/>
            <w:noWrap/>
            <w:vAlign w:val="bottom"/>
            <w:hideMark/>
          </w:tcPr>
          <w:p w14:paraId="41C98AB5"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61ECF6C1" w14:textId="77777777" w:rsidTr="0091268E">
        <w:trPr>
          <w:trHeight w:val="290"/>
        </w:trPr>
        <w:tc>
          <w:tcPr>
            <w:tcW w:w="1440" w:type="dxa"/>
            <w:shd w:val="clear" w:color="auto" w:fill="auto"/>
            <w:noWrap/>
            <w:vAlign w:val="bottom"/>
            <w:hideMark/>
          </w:tcPr>
          <w:p w14:paraId="522E2BD3"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HND</w:t>
            </w:r>
          </w:p>
        </w:tc>
        <w:tc>
          <w:tcPr>
            <w:tcW w:w="5040" w:type="dxa"/>
            <w:shd w:val="clear" w:color="auto" w:fill="auto"/>
            <w:noWrap/>
            <w:vAlign w:val="bottom"/>
            <w:hideMark/>
          </w:tcPr>
          <w:p w14:paraId="50543191"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Honduras</w:t>
            </w:r>
          </w:p>
        </w:tc>
        <w:tc>
          <w:tcPr>
            <w:tcW w:w="2700" w:type="dxa"/>
            <w:shd w:val="clear" w:color="auto" w:fill="auto"/>
            <w:noWrap/>
            <w:vAlign w:val="bottom"/>
            <w:hideMark/>
          </w:tcPr>
          <w:p w14:paraId="48FE617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43CAE94D" w14:textId="77777777" w:rsidTr="0091268E">
        <w:trPr>
          <w:trHeight w:val="290"/>
        </w:trPr>
        <w:tc>
          <w:tcPr>
            <w:tcW w:w="1440" w:type="dxa"/>
            <w:shd w:val="clear" w:color="auto" w:fill="auto"/>
            <w:noWrap/>
            <w:vAlign w:val="bottom"/>
            <w:hideMark/>
          </w:tcPr>
          <w:p w14:paraId="5AC3279F"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JAM</w:t>
            </w:r>
          </w:p>
        </w:tc>
        <w:tc>
          <w:tcPr>
            <w:tcW w:w="5040" w:type="dxa"/>
            <w:shd w:val="clear" w:color="auto" w:fill="auto"/>
            <w:noWrap/>
            <w:vAlign w:val="bottom"/>
            <w:hideMark/>
          </w:tcPr>
          <w:p w14:paraId="0BD3F2FB"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Jamaica</w:t>
            </w:r>
          </w:p>
        </w:tc>
        <w:tc>
          <w:tcPr>
            <w:tcW w:w="2700" w:type="dxa"/>
            <w:shd w:val="clear" w:color="auto" w:fill="auto"/>
            <w:noWrap/>
            <w:vAlign w:val="bottom"/>
            <w:hideMark/>
          </w:tcPr>
          <w:p w14:paraId="5D1D3018"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700A85CD" w14:textId="77777777" w:rsidTr="0091268E">
        <w:trPr>
          <w:trHeight w:val="290"/>
        </w:trPr>
        <w:tc>
          <w:tcPr>
            <w:tcW w:w="1440" w:type="dxa"/>
            <w:shd w:val="clear" w:color="auto" w:fill="auto"/>
            <w:noWrap/>
            <w:vAlign w:val="bottom"/>
            <w:hideMark/>
          </w:tcPr>
          <w:p w14:paraId="5A650DFB"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MEX</w:t>
            </w:r>
          </w:p>
        </w:tc>
        <w:tc>
          <w:tcPr>
            <w:tcW w:w="5040" w:type="dxa"/>
            <w:shd w:val="clear" w:color="auto" w:fill="auto"/>
            <w:noWrap/>
            <w:vAlign w:val="bottom"/>
            <w:hideMark/>
          </w:tcPr>
          <w:p w14:paraId="71D63C4F"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United Mexican States</w:t>
            </w:r>
          </w:p>
        </w:tc>
        <w:tc>
          <w:tcPr>
            <w:tcW w:w="2700" w:type="dxa"/>
            <w:shd w:val="clear" w:color="auto" w:fill="auto"/>
            <w:noWrap/>
            <w:vAlign w:val="bottom"/>
            <w:hideMark/>
          </w:tcPr>
          <w:p w14:paraId="42D492A4"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4EFA34D5" w14:textId="77777777" w:rsidTr="0091268E">
        <w:trPr>
          <w:trHeight w:val="290"/>
        </w:trPr>
        <w:tc>
          <w:tcPr>
            <w:tcW w:w="1440" w:type="dxa"/>
            <w:shd w:val="clear" w:color="auto" w:fill="auto"/>
            <w:noWrap/>
            <w:vAlign w:val="bottom"/>
            <w:hideMark/>
          </w:tcPr>
          <w:p w14:paraId="5EBBFCB6"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NIC</w:t>
            </w:r>
          </w:p>
        </w:tc>
        <w:tc>
          <w:tcPr>
            <w:tcW w:w="5040" w:type="dxa"/>
            <w:shd w:val="clear" w:color="auto" w:fill="auto"/>
            <w:noWrap/>
            <w:vAlign w:val="bottom"/>
            <w:hideMark/>
          </w:tcPr>
          <w:p w14:paraId="6CDABA0A"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Nicaragua</w:t>
            </w:r>
          </w:p>
        </w:tc>
        <w:tc>
          <w:tcPr>
            <w:tcW w:w="2700" w:type="dxa"/>
            <w:shd w:val="clear" w:color="auto" w:fill="auto"/>
            <w:noWrap/>
            <w:vAlign w:val="bottom"/>
            <w:hideMark/>
          </w:tcPr>
          <w:p w14:paraId="1E200F5D"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7BAF8ED1" w14:textId="77777777" w:rsidTr="0091268E">
        <w:trPr>
          <w:trHeight w:val="290"/>
        </w:trPr>
        <w:tc>
          <w:tcPr>
            <w:tcW w:w="1440" w:type="dxa"/>
            <w:shd w:val="clear" w:color="auto" w:fill="auto"/>
            <w:noWrap/>
            <w:vAlign w:val="bottom"/>
            <w:hideMark/>
          </w:tcPr>
          <w:p w14:paraId="6FC9A53E"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PAN</w:t>
            </w:r>
          </w:p>
        </w:tc>
        <w:tc>
          <w:tcPr>
            <w:tcW w:w="5040" w:type="dxa"/>
            <w:shd w:val="clear" w:color="auto" w:fill="auto"/>
            <w:noWrap/>
            <w:vAlign w:val="bottom"/>
            <w:hideMark/>
          </w:tcPr>
          <w:p w14:paraId="25D541DF"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Panama</w:t>
            </w:r>
          </w:p>
        </w:tc>
        <w:tc>
          <w:tcPr>
            <w:tcW w:w="2700" w:type="dxa"/>
            <w:shd w:val="clear" w:color="auto" w:fill="auto"/>
            <w:noWrap/>
            <w:vAlign w:val="bottom"/>
            <w:hideMark/>
          </w:tcPr>
          <w:p w14:paraId="014CD5B7"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577CEA09" w14:textId="77777777" w:rsidTr="0091268E">
        <w:trPr>
          <w:trHeight w:val="290"/>
        </w:trPr>
        <w:tc>
          <w:tcPr>
            <w:tcW w:w="1440" w:type="dxa"/>
            <w:shd w:val="clear" w:color="auto" w:fill="auto"/>
            <w:noWrap/>
            <w:vAlign w:val="bottom"/>
            <w:hideMark/>
          </w:tcPr>
          <w:p w14:paraId="1906D0C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PRY</w:t>
            </w:r>
          </w:p>
        </w:tc>
        <w:tc>
          <w:tcPr>
            <w:tcW w:w="5040" w:type="dxa"/>
            <w:shd w:val="clear" w:color="auto" w:fill="auto"/>
            <w:noWrap/>
            <w:vAlign w:val="bottom"/>
            <w:hideMark/>
          </w:tcPr>
          <w:p w14:paraId="35833FA0"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Paraguay</w:t>
            </w:r>
          </w:p>
        </w:tc>
        <w:tc>
          <w:tcPr>
            <w:tcW w:w="2700" w:type="dxa"/>
            <w:shd w:val="clear" w:color="auto" w:fill="auto"/>
            <w:noWrap/>
            <w:vAlign w:val="bottom"/>
            <w:hideMark/>
          </w:tcPr>
          <w:p w14:paraId="072CA9DB"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6D1BDEEA" w14:textId="77777777" w:rsidTr="0091268E">
        <w:trPr>
          <w:trHeight w:val="290"/>
        </w:trPr>
        <w:tc>
          <w:tcPr>
            <w:tcW w:w="1440" w:type="dxa"/>
            <w:shd w:val="clear" w:color="auto" w:fill="auto"/>
            <w:noWrap/>
            <w:vAlign w:val="bottom"/>
            <w:hideMark/>
          </w:tcPr>
          <w:p w14:paraId="6E2B2CF0"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PER</w:t>
            </w:r>
          </w:p>
        </w:tc>
        <w:tc>
          <w:tcPr>
            <w:tcW w:w="5040" w:type="dxa"/>
            <w:shd w:val="clear" w:color="auto" w:fill="auto"/>
            <w:noWrap/>
            <w:vAlign w:val="bottom"/>
            <w:hideMark/>
          </w:tcPr>
          <w:p w14:paraId="0967F2F2"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Peru</w:t>
            </w:r>
          </w:p>
        </w:tc>
        <w:tc>
          <w:tcPr>
            <w:tcW w:w="2700" w:type="dxa"/>
            <w:shd w:val="clear" w:color="auto" w:fill="auto"/>
            <w:noWrap/>
            <w:vAlign w:val="bottom"/>
            <w:hideMark/>
          </w:tcPr>
          <w:p w14:paraId="73DFD5D9"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03DF3909" w14:textId="77777777" w:rsidTr="0091268E">
        <w:trPr>
          <w:trHeight w:val="290"/>
        </w:trPr>
        <w:tc>
          <w:tcPr>
            <w:tcW w:w="1440" w:type="dxa"/>
            <w:shd w:val="clear" w:color="auto" w:fill="auto"/>
            <w:noWrap/>
            <w:vAlign w:val="bottom"/>
            <w:hideMark/>
          </w:tcPr>
          <w:p w14:paraId="6143A53A"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PRI</w:t>
            </w:r>
          </w:p>
        </w:tc>
        <w:tc>
          <w:tcPr>
            <w:tcW w:w="5040" w:type="dxa"/>
            <w:shd w:val="clear" w:color="auto" w:fill="auto"/>
            <w:noWrap/>
            <w:vAlign w:val="bottom"/>
            <w:hideMark/>
          </w:tcPr>
          <w:p w14:paraId="7B268366"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Puerto Rico</w:t>
            </w:r>
          </w:p>
        </w:tc>
        <w:tc>
          <w:tcPr>
            <w:tcW w:w="2700" w:type="dxa"/>
            <w:shd w:val="clear" w:color="auto" w:fill="auto"/>
            <w:noWrap/>
            <w:vAlign w:val="bottom"/>
            <w:hideMark/>
          </w:tcPr>
          <w:p w14:paraId="0F8BDE63"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24AC302F" w14:textId="77777777" w:rsidTr="0091268E">
        <w:trPr>
          <w:trHeight w:val="290"/>
        </w:trPr>
        <w:tc>
          <w:tcPr>
            <w:tcW w:w="1440" w:type="dxa"/>
            <w:shd w:val="clear" w:color="auto" w:fill="auto"/>
            <w:noWrap/>
            <w:vAlign w:val="bottom"/>
            <w:hideMark/>
          </w:tcPr>
          <w:p w14:paraId="259BC32C"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SXM</w:t>
            </w:r>
          </w:p>
        </w:tc>
        <w:tc>
          <w:tcPr>
            <w:tcW w:w="5040" w:type="dxa"/>
            <w:shd w:val="clear" w:color="auto" w:fill="auto"/>
            <w:noWrap/>
            <w:vAlign w:val="bottom"/>
            <w:hideMark/>
          </w:tcPr>
          <w:p w14:paraId="639B2B99"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Sint Maarten (Dutch part)</w:t>
            </w:r>
          </w:p>
        </w:tc>
        <w:tc>
          <w:tcPr>
            <w:tcW w:w="2700" w:type="dxa"/>
            <w:shd w:val="clear" w:color="auto" w:fill="auto"/>
            <w:noWrap/>
            <w:vAlign w:val="bottom"/>
            <w:hideMark/>
          </w:tcPr>
          <w:p w14:paraId="52E48AC3"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092DB87D" w14:textId="77777777" w:rsidTr="0091268E">
        <w:trPr>
          <w:trHeight w:val="290"/>
        </w:trPr>
        <w:tc>
          <w:tcPr>
            <w:tcW w:w="1440" w:type="dxa"/>
            <w:shd w:val="clear" w:color="auto" w:fill="auto"/>
            <w:noWrap/>
            <w:vAlign w:val="bottom"/>
            <w:hideMark/>
          </w:tcPr>
          <w:p w14:paraId="7CC150A4"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KNA</w:t>
            </w:r>
          </w:p>
        </w:tc>
        <w:tc>
          <w:tcPr>
            <w:tcW w:w="5040" w:type="dxa"/>
            <w:shd w:val="clear" w:color="auto" w:fill="auto"/>
            <w:noWrap/>
            <w:vAlign w:val="bottom"/>
            <w:hideMark/>
          </w:tcPr>
          <w:p w14:paraId="1F3F8E0E"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St. Kitts and Nevis</w:t>
            </w:r>
          </w:p>
        </w:tc>
        <w:tc>
          <w:tcPr>
            <w:tcW w:w="2700" w:type="dxa"/>
            <w:shd w:val="clear" w:color="auto" w:fill="auto"/>
            <w:noWrap/>
            <w:vAlign w:val="bottom"/>
            <w:hideMark/>
          </w:tcPr>
          <w:p w14:paraId="643966E8"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3FE91CE4" w14:textId="77777777" w:rsidTr="0091268E">
        <w:trPr>
          <w:trHeight w:val="290"/>
        </w:trPr>
        <w:tc>
          <w:tcPr>
            <w:tcW w:w="1440" w:type="dxa"/>
            <w:shd w:val="clear" w:color="auto" w:fill="auto"/>
            <w:noWrap/>
            <w:vAlign w:val="bottom"/>
            <w:hideMark/>
          </w:tcPr>
          <w:p w14:paraId="3A0B3D98"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LCA</w:t>
            </w:r>
          </w:p>
        </w:tc>
        <w:tc>
          <w:tcPr>
            <w:tcW w:w="5040" w:type="dxa"/>
            <w:shd w:val="clear" w:color="auto" w:fill="auto"/>
            <w:noWrap/>
            <w:vAlign w:val="bottom"/>
            <w:hideMark/>
          </w:tcPr>
          <w:p w14:paraId="5C46D42C"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St. Lucia</w:t>
            </w:r>
          </w:p>
        </w:tc>
        <w:tc>
          <w:tcPr>
            <w:tcW w:w="2700" w:type="dxa"/>
            <w:shd w:val="clear" w:color="auto" w:fill="auto"/>
            <w:noWrap/>
            <w:vAlign w:val="bottom"/>
            <w:hideMark/>
          </w:tcPr>
          <w:p w14:paraId="244681AA"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08AB084F" w14:textId="77777777" w:rsidTr="0091268E">
        <w:trPr>
          <w:trHeight w:val="290"/>
        </w:trPr>
        <w:tc>
          <w:tcPr>
            <w:tcW w:w="1440" w:type="dxa"/>
            <w:shd w:val="clear" w:color="auto" w:fill="auto"/>
            <w:noWrap/>
            <w:vAlign w:val="bottom"/>
            <w:hideMark/>
          </w:tcPr>
          <w:p w14:paraId="6D063144"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MAF</w:t>
            </w:r>
          </w:p>
        </w:tc>
        <w:tc>
          <w:tcPr>
            <w:tcW w:w="5040" w:type="dxa"/>
            <w:shd w:val="clear" w:color="auto" w:fill="auto"/>
            <w:noWrap/>
            <w:vAlign w:val="bottom"/>
            <w:hideMark/>
          </w:tcPr>
          <w:p w14:paraId="219CE0C3"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St. Martin (French part)</w:t>
            </w:r>
          </w:p>
        </w:tc>
        <w:tc>
          <w:tcPr>
            <w:tcW w:w="2700" w:type="dxa"/>
            <w:shd w:val="clear" w:color="auto" w:fill="auto"/>
            <w:noWrap/>
            <w:vAlign w:val="bottom"/>
            <w:hideMark/>
          </w:tcPr>
          <w:p w14:paraId="1A67516A"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5640DDA1" w14:textId="77777777" w:rsidTr="0091268E">
        <w:trPr>
          <w:trHeight w:val="290"/>
        </w:trPr>
        <w:tc>
          <w:tcPr>
            <w:tcW w:w="1440" w:type="dxa"/>
            <w:shd w:val="clear" w:color="auto" w:fill="auto"/>
            <w:noWrap/>
            <w:vAlign w:val="bottom"/>
            <w:hideMark/>
          </w:tcPr>
          <w:p w14:paraId="246A660A"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VCT</w:t>
            </w:r>
          </w:p>
        </w:tc>
        <w:tc>
          <w:tcPr>
            <w:tcW w:w="5040" w:type="dxa"/>
            <w:shd w:val="clear" w:color="auto" w:fill="auto"/>
            <w:noWrap/>
            <w:vAlign w:val="bottom"/>
            <w:hideMark/>
          </w:tcPr>
          <w:p w14:paraId="20D94EF9"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St. Vincent and the Grenadines</w:t>
            </w:r>
          </w:p>
        </w:tc>
        <w:tc>
          <w:tcPr>
            <w:tcW w:w="2700" w:type="dxa"/>
            <w:shd w:val="clear" w:color="auto" w:fill="auto"/>
            <w:noWrap/>
            <w:vAlign w:val="bottom"/>
            <w:hideMark/>
          </w:tcPr>
          <w:p w14:paraId="4BB768EB"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7B7C00A0" w14:textId="77777777" w:rsidTr="0091268E">
        <w:trPr>
          <w:trHeight w:val="290"/>
        </w:trPr>
        <w:tc>
          <w:tcPr>
            <w:tcW w:w="1440" w:type="dxa"/>
            <w:shd w:val="clear" w:color="auto" w:fill="auto"/>
            <w:noWrap/>
            <w:vAlign w:val="bottom"/>
            <w:hideMark/>
          </w:tcPr>
          <w:p w14:paraId="118356A9"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SUR</w:t>
            </w:r>
          </w:p>
        </w:tc>
        <w:tc>
          <w:tcPr>
            <w:tcW w:w="5040" w:type="dxa"/>
            <w:shd w:val="clear" w:color="auto" w:fill="auto"/>
            <w:noWrap/>
            <w:vAlign w:val="bottom"/>
            <w:hideMark/>
          </w:tcPr>
          <w:p w14:paraId="76A05DD2"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Suriname</w:t>
            </w:r>
          </w:p>
        </w:tc>
        <w:tc>
          <w:tcPr>
            <w:tcW w:w="2700" w:type="dxa"/>
            <w:shd w:val="clear" w:color="auto" w:fill="auto"/>
            <w:noWrap/>
            <w:vAlign w:val="bottom"/>
            <w:hideMark/>
          </w:tcPr>
          <w:p w14:paraId="013C259F"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6C447023" w14:textId="77777777" w:rsidTr="0091268E">
        <w:trPr>
          <w:trHeight w:val="290"/>
        </w:trPr>
        <w:tc>
          <w:tcPr>
            <w:tcW w:w="1440" w:type="dxa"/>
            <w:shd w:val="clear" w:color="auto" w:fill="auto"/>
            <w:noWrap/>
            <w:vAlign w:val="bottom"/>
            <w:hideMark/>
          </w:tcPr>
          <w:p w14:paraId="5F30FF59"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TTO</w:t>
            </w:r>
          </w:p>
        </w:tc>
        <w:tc>
          <w:tcPr>
            <w:tcW w:w="5040" w:type="dxa"/>
            <w:shd w:val="clear" w:color="auto" w:fill="auto"/>
            <w:noWrap/>
            <w:vAlign w:val="bottom"/>
            <w:hideMark/>
          </w:tcPr>
          <w:p w14:paraId="75C0DD0F"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Trinidad and Tobago</w:t>
            </w:r>
          </w:p>
        </w:tc>
        <w:tc>
          <w:tcPr>
            <w:tcW w:w="2700" w:type="dxa"/>
            <w:shd w:val="clear" w:color="auto" w:fill="auto"/>
            <w:noWrap/>
            <w:vAlign w:val="bottom"/>
            <w:hideMark/>
          </w:tcPr>
          <w:p w14:paraId="02ED7F97"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4DC390FE" w14:textId="77777777" w:rsidTr="0091268E">
        <w:trPr>
          <w:trHeight w:val="290"/>
        </w:trPr>
        <w:tc>
          <w:tcPr>
            <w:tcW w:w="1440" w:type="dxa"/>
            <w:shd w:val="clear" w:color="auto" w:fill="auto"/>
            <w:noWrap/>
            <w:vAlign w:val="bottom"/>
            <w:hideMark/>
          </w:tcPr>
          <w:p w14:paraId="188ED5F9"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TCA</w:t>
            </w:r>
          </w:p>
        </w:tc>
        <w:tc>
          <w:tcPr>
            <w:tcW w:w="5040" w:type="dxa"/>
            <w:shd w:val="clear" w:color="auto" w:fill="auto"/>
            <w:noWrap/>
            <w:vAlign w:val="bottom"/>
            <w:hideMark/>
          </w:tcPr>
          <w:p w14:paraId="3AB36130"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Turks and Caicos Islands</w:t>
            </w:r>
          </w:p>
        </w:tc>
        <w:tc>
          <w:tcPr>
            <w:tcW w:w="2700" w:type="dxa"/>
            <w:shd w:val="clear" w:color="auto" w:fill="auto"/>
            <w:noWrap/>
            <w:vAlign w:val="bottom"/>
            <w:hideMark/>
          </w:tcPr>
          <w:p w14:paraId="0EA43CF7"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03778BDE" w14:textId="77777777" w:rsidTr="0091268E">
        <w:trPr>
          <w:trHeight w:val="290"/>
        </w:trPr>
        <w:tc>
          <w:tcPr>
            <w:tcW w:w="1440" w:type="dxa"/>
            <w:shd w:val="clear" w:color="auto" w:fill="auto"/>
            <w:noWrap/>
            <w:vAlign w:val="bottom"/>
            <w:hideMark/>
          </w:tcPr>
          <w:p w14:paraId="629E422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URY</w:t>
            </w:r>
          </w:p>
        </w:tc>
        <w:tc>
          <w:tcPr>
            <w:tcW w:w="5040" w:type="dxa"/>
            <w:shd w:val="clear" w:color="auto" w:fill="auto"/>
            <w:noWrap/>
            <w:vAlign w:val="bottom"/>
            <w:hideMark/>
          </w:tcPr>
          <w:p w14:paraId="6C5BCE5E"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Oriental Republic of Uruguay</w:t>
            </w:r>
          </w:p>
        </w:tc>
        <w:tc>
          <w:tcPr>
            <w:tcW w:w="2700" w:type="dxa"/>
            <w:shd w:val="clear" w:color="auto" w:fill="auto"/>
            <w:noWrap/>
            <w:vAlign w:val="bottom"/>
            <w:hideMark/>
          </w:tcPr>
          <w:p w14:paraId="1908D8F2"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57E72B8E" w14:textId="77777777" w:rsidTr="0091268E">
        <w:trPr>
          <w:trHeight w:val="290"/>
        </w:trPr>
        <w:tc>
          <w:tcPr>
            <w:tcW w:w="1440" w:type="dxa"/>
            <w:shd w:val="clear" w:color="auto" w:fill="auto"/>
            <w:noWrap/>
            <w:vAlign w:val="bottom"/>
            <w:hideMark/>
          </w:tcPr>
          <w:p w14:paraId="1C3D6FDC"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VEN</w:t>
            </w:r>
          </w:p>
        </w:tc>
        <w:tc>
          <w:tcPr>
            <w:tcW w:w="5040" w:type="dxa"/>
            <w:shd w:val="clear" w:color="auto" w:fill="auto"/>
            <w:noWrap/>
            <w:vAlign w:val="bottom"/>
            <w:hideMark/>
          </w:tcPr>
          <w:p w14:paraId="7BF904D7"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República Bolivariana de Venezuela</w:t>
            </w:r>
          </w:p>
        </w:tc>
        <w:tc>
          <w:tcPr>
            <w:tcW w:w="2700" w:type="dxa"/>
            <w:shd w:val="clear" w:color="auto" w:fill="auto"/>
            <w:noWrap/>
            <w:vAlign w:val="bottom"/>
            <w:hideMark/>
          </w:tcPr>
          <w:p w14:paraId="1B3B959B"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61CD4D7D" w14:textId="77777777" w:rsidTr="0091268E">
        <w:trPr>
          <w:trHeight w:val="290"/>
        </w:trPr>
        <w:tc>
          <w:tcPr>
            <w:tcW w:w="1440" w:type="dxa"/>
            <w:tcBorders>
              <w:bottom w:val="single" w:sz="2" w:space="0" w:color="BFBFBF" w:themeColor="background1" w:themeShade="BF"/>
            </w:tcBorders>
            <w:shd w:val="clear" w:color="auto" w:fill="auto"/>
            <w:noWrap/>
            <w:vAlign w:val="bottom"/>
            <w:hideMark/>
          </w:tcPr>
          <w:p w14:paraId="5A7ED507"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VIR</w:t>
            </w:r>
          </w:p>
        </w:tc>
        <w:tc>
          <w:tcPr>
            <w:tcW w:w="5040" w:type="dxa"/>
            <w:tcBorders>
              <w:bottom w:val="single" w:sz="2" w:space="0" w:color="BFBFBF" w:themeColor="background1" w:themeShade="BF"/>
            </w:tcBorders>
            <w:shd w:val="clear" w:color="auto" w:fill="auto"/>
            <w:noWrap/>
            <w:vAlign w:val="bottom"/>
            <w:hideMark/>
          </w:tcPr>
          <w:p w14:paraId="4EBF63B4"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Virgin Islands of the United States</w:t>
            </w:r>
          </w:p>
        </w:tc>
        <w:tc>
          <w:tcPr>
            <w:tcW w:w="2700" w:type="dxa"/>
            <w:tcBorders>
              <w:bottom w:val="single" w:sz="2" w:space="0" w:color="BFBFBF" w:themeColor="background1" w:themeShade="BF"/>
            </w:tcBorders>
            <w:shd w:val="clear" w:color="auto" w:fill="auto"/>
            <w:noWrap/>
            <w:vAlign w:val="bottom"/>
            <w:hideMark/>
          </w:tcPr>
          <w:p w14:paraId="1F60DB64"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Latin America &amp; Caribbean</w:t>
            </w:r>
          </w:p>
        </w:tc>
      </w:tr>
      <w:tr w:rsidR="00C37398" w:rsidRPr="008179D4" w14:paraId="310E5B34"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1C229D2A"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DZA</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76F4052F"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People's Democratic Republic of Algeria</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A77CD5F"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Middle East &amp; North Africa</w:t>
            </w:r>
          </w:p>
        </w:tc>
      </w:tr>
      <w:tr w:rsidR="00C37398" w:rsidRPr="008179D4" w14:paraId="0BDB045C"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ECD9B62"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BHR</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0CEA8A4"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Kingdom of Bahrain</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13284B3C"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Middle East &amp; North Africa</w:t>
            </w:r>
          </w:p>
        </w:tc>
      </w:tr>
      <w:tr w:rsidR="00C37398" w:rsidRPr="008179D4" w14:paraId="4B267FAB"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6C42E7F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DJI</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DC8F8AE"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Djibouti</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1F911A4"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Middle East &amp; North Africa</w:t>
            </w:r>
          </w:p>
        </w:tc>
      </w:tr>
      <w:tr w:rsidR="00C37398" w:rsidRPr="008179D4" w14:paraId="0DFE12C2"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1EFC9AB8"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EGY</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BC835EC"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Arab Republic of Egypt</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2AC9779A"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Middle East &amp; North Africa</w:t>
            </w:r>
          </w:p>
        </w:tc>
      </w:tr>
      <w:tr w:rsidR="00C37398" w:rsidRPr="008179D4" w14:paraId="08252351"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67225EB6"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IRN</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2C985BD6"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Islamic Republic of Iran</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6C07F3E9"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Middle East &amp; North Africa</w:t>
            </w:r>
          </w:p>
        </w:tc>
      </w:tr>
      <w:tr w:rsidR="00C37398" w:rsidRPr="008179D4" w14:paraId="3AC96A7A"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13C87CAC"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IRQ</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D638657"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Iraq</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3E255F65"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Middle East &amp; North Africa</w:t>
            </w:r>
          </w:p>
        </w:tc>
      </w:tr>
      <w:tr w:rsidR="00C37398" w:rsidRPr="008179D4" w14:paraId="5F98BE0A"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C069A6B"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ISR</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45EDB62"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State of Israel</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612F047"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Middle East &amp; North Africa</w:t>
            </w:r>
          </w:p>
        </w:tc>
      </w:tr>
      <w:tr w:rsidR="00C37398" w:rsidRPr="008179D4" w14:paraId="7AAE92C4"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1BF7535"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JOR</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29001120"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Hashemite Kingdom of Jordan</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29DCC2D"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Middle East &amp; North Africa</w:t>
            </w:r>
          </w:p>
        </w:tc>
      </w:tr>
      <w:tr w:rsidR="00C37398" w:rsidRPr="008179D4" w14:paraId="51F4E9A3"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164160CB"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KWT</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652B1267"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State of Kuwait</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06DDE46"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Middle East &amp; North Africa</w:t>
            </w:r>
          </w:p>
        </w:tc>
      </w:tr>
      <w:tr w:rsidR="00C37398" w:rsidRPr="008179D4" w14:paraId="15C16C5B"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3BB3F39F"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LBN</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195F9B3"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Lebanese Republic</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719900D2"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Middle East &amp; North Africa</w:t>
            </w:r>
          </w:p>
        </w:tc>
      </w:tr>
      <w:tr w:rsidR="00C37398" w:rsidRPr="008179D4" w14:paraId="26EEA538"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3866AC03"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LBY</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5E1B778"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Socialist People's Libyan Arab Jamahiriya</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F486244"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Middle East &amp; North Africa</w:t>
            </w:r>
          </w:p>
        </w:tc>
      </w:tr>
      <w:tr w:rsidR="00C37398" w:rsidRPr="008179D4" w14:paraId="07E42394"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2C45190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MLT</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71DD1606"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Malta</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9A2DC24"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Middle East &amp; North Africa</w:t>
            </w:r>
          </w:p>
        </w:tc>
      </w:tr>
      <w:tr w:rsidR="00C37398" w:rsidRPr="008179D4" w14:paraId="302D7365"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63597B7"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MAR</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610A3519"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Kingdom of Morocco</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FA3F65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Middle East &amp; North Africa</w:t>
            </w:r>
          </w:p>
        </w:tc>
      </w:tr>
      <w:tr w:rsidR="00C37398" w:rsidRPr="008179D4" w14:paraId="75E31207"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AB0A7BB"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OMN</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61F9A0F"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Sultanate of Oman</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5660538"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Middle East &amp; North Africa</w:t>
            </w:r>
          </w:p>
        </w:tc>
      </w:tr>
      <w:tr w:rsidR="00C37398" w:rsidRPr="008179D4" w14:paraId="1B0F9518"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23378AD5"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QAT</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24D5E3A0"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State of Qatar</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3C8A2739"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Middle East &amp; North Africa</w:t>
            </w:r>
          </w:p>
        </w:tc>
      </w:tr>
      <w:tr w:rsidR="00C37398" w:rsidRPr="008179D4" w14:paraId="3CC8154D"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3FD775F6"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SAU</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7D539B4"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Kingdom of Saudi Arabia</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A139857"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Middle East &amp; North Africa</w:t>
            </w:r>
          </w:p>
        </w:tc>
      </w:tr>
      <w:tr w:rsidR="00C37398" w:rsidRPr="008179D4" w14:paraId="7A789882"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62E600B0"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SYR</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2CB55859"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Syrian Arab Republic</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40B2433"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Middle East &amp; North Africa</w:t>
            </w:r>
          </w:p>
        </w:tc>
      </w:tr>
      <w:tr w:rsidR="00C37398" w:rsidRPr="008179D4" w14:paraId="09EF7B92"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7F7FA736"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TUN</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F3EC9B6"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Tunisia</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6CD3824"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Middle East &amp; North Africa</w:t>
            </w:r>
          </w:p>
        </w:tc>
      </w:tr>
      <w:tr w:rsidR="00C37398" w:rsidRPr="008179D4" w14:paraId="0A33FFF3"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364563F"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ARE</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7B4D904A"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United Arab Emirates</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69A56C2E"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Middle East &amp; North Africa</w:t>
            </w:r>
          </w:p>
        </w:tc>
      </w:tr>
      <w:tr w:rsidR="00C37398" w:rsidRPr="008179D4" w14:paraId="0BEF2962"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7EEBB96"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PSE</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6C9F26B5"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West Bank and Gaza</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309CD6F4"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Middle East &amp; North Africa</w:t>
            </w:r>
          </w:p>
        </w:tc>
      </w:tr>
      <w:tr w:rsidR="00C37398" w:rsidRPr="008179D4" w14:paraId="3C4AD06A"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711346CD"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YEM</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B901B24"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Yemen</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326DE083"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Middle East &amp; North Africa</w:t>
            </w:r>
          </w:p>
        </w:tc>
      </w:tr>
      <w:tr w:rsidR="00C37398" w:rsidRPr="008179D4" w14:paraId="1E1F0A56" w14:textId="77777777" w:rsidTr="0091268E">
        <w:trPr>
          <w:trHeight w:val="290"/>
        </w:trPr>
        <w:tc>
          <w:tcPr>
            <w:tcW w:w="1440" w:type="dxa"/>
            <w:tcBorders>
              <w:top w:val="single" w:sz="2" w:space="0" w:color="BFBFBF" w:themeColor="background1" w:themeShade="BF"/>
            </w:tcBorders>
            <w:shd w:val="clear" w:color="auto" w:fill="auto"/>
            <w:noWrap/>
            <w:vAlign w:val="bottom"/>
            <w:hideMark/>
          </w:tcPr>
          <w:p w14:paraId="1D2A4FA5"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BMU</w:t>
            </w:r>
          </w:p>
        </w:tc>
        <w:tc>
          <w:tcPr>
            <w:tcW w:w="5040" w:type="dxa"/>
            <w:tcBorders>
              <w:top w:val="single" w:sz="2" w:space="0" w:color="BFBFBF" w:themeColor="background1" w:themeShade="BF"/>
            </w:tcBorders>
            <w:shd w:val="clear" w:color="auto" w:fill="auto"/>
            <w:noWrap/>
            <w:vAlign w:val="bottom"/>
            <w:hideMark/>
          </w:tcPr>
          <w:p w14:paraId="7B3E3E4F"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The Bermudas</w:t>
            </w:r>
          </w:p>
        </w:tc>
        <w:tc>
          <w:tcPr>
            <w:tcW w:w="2700" w:type="dxa"/>
            <w:tcBorders>
              <w:top w:val="single" w:sz="2" w:space="0" w:color="BFBFBF" w:themeColor="background1" w:themeShade="BF"/>
            </w:tcBorders>
            <w:shd w:val="clear" w:color="auto" w:fill="auto"/>
            <w:noWrap/>
            <w:vAlign w:val="bottom"/>
            <w:hideMark/>
          </w:tcPr>
          <w:p w14:paraId="1DE966F2"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North America</w:t>
            </w:r>
          </w:p>
        </w:tc>
      </w:tr>
      <w:tr w:rsidR="00C37398" w:rsidRPr="008179D4" w14:paraId="26CA77B2" w14:textId="77777777" w:rsidTr="0091268E">
        <w:trPr>
          <w:trHeight w:val="290"/>
        </w:trPr>
        <w:tc>
          <w:tcPr>
            <w:tcW w:w="1440" w:type="dxa"/>
            <w:shd w:val="clear" w:color="auto" w:fill="auto"/>
            <w:noWrap/>
            <w:vAlign w:val="bottom"/>
            <w:hideMark/>
          </w:tcPr>
          <w:p w14:paraId="27DC5677"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CAN</w:t>
            </w:r>
          </w:p>
        </w:tc>
        <w:tc>
          <w:tcPr>
            <w:tcW w:w="5040" w:type="dxa"/>
            <w:shd w:val="clear" w:color="auto" w:fill="auto"/>
            <w:noWrap/>
            <w:vAlign w:val="bottom"/>
            <w:hideMark/>
          </w:tcPr>
          <w:p w14:paraId="4AEDE92C"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Canada</w:t>
            </w:r>
          </w:p>
        </w:tc>
        <w:tc>
          <w:tcPr>
            <w:tcW w:w="2700" w:type="dxa"/>
            <w:shd w:val="clear" w:color="auto" w:fill="auto"/>
            <w:noWrap/>
            <w:vAlign w:val="bottom"/>
            <w:hideMark/>
          </w:tcPr>
          <w:p w14:paraId="241723F0"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North America</w:t>
            </w:r>
          </w:p>
        </w:tc>
      </w:tr>
      <w:tr w:rsidR="00C37398" w:rsidRPr="008179D4" w14:paraId="4FD0C6F9" w14:textId="77777777" w:rsidTr="0091268E">
        <w:trPr>
          <w:trHeight w:val="290"/>
        </w:trPr>
        <w:tc>
          <w:tcPr>
            <w:tcW w:w="1440" w:type="dxa"/>
            <w:tcBorders>
              <w:bottom w:val="single" w:sz="2" w:space="0" w:color="BFBFBF" w:themeColor="background1" w:themeShade="BF"/>
            </w:tcBorders>
            <w:shd w:val="clear" w:color="auto" w:fill="auto"/>
            <w:noWrap/>
            <w:vAlign w:val="bottom"/>
            <w:hideMark/>
          </w:tcPr>
          <w:p w14:paraId="405EA268"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USA</w:t>
            </w:r>
          </w:p>
        </w:tc>
        <w:tc>
          <w:tcPr>
            <w:tcW w:w="5040" w:type="dxa"/>
            <w:tcBorders>
              <w:bottom w:val="single" w:sz="2" w:space="0" w:color="BFBFBF" w:themeColor="background1" w:themeShade="BF"/>
            </w:tcBorders>
            <w:shd w:val="clear" w:color="auto" w:fill="auto"/>
            <w:noWrap/>
            <w:vAlign w:val="bottom"/>
            <w:hideMark/>
          </w:tcPr>
          <w:p w14:paraId="09895936"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United States of America</w:t>
            </w:r>
          </w:p>
        </w:tc>
        <w:tc>
          <w:tcPr>
            <w:tcW w:w="2700" w:type="dxa"/>
            <w:tcBorders>
              <w:bottom w:val="single" w:sz="2" w:space="0" w:color="BFBFBF" w:themeColor="background1" w:themeShade="BF"/>
            </w:tcBorders>
            <w:shd w:val="clear" w:color="auto" w:fill="auto"/>
            <w:noWrap/>
            <w:vAlign w:val="bottom"/>
            <w:hideMark/>
          </w:tcPr>
          <w:p w14:paraId="75300F88"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North America</w:t>
            </w:r>
          </w:p>
        </w:tc>
      </w:tr>
      <w:tr w:rsidR="00C37398" w:rsidRPr="008179D4" w14:paraId="1DCFD92E"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176E0DF5"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AFG</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741A3F20"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Islamic State of Afghanistan</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2DF4A7A3"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South Asia</w:t>
            </w:r>
          </w:p>
        </w:tc>
      </w:tr>
      <w:tr w:rsidR="00C37398" w:rsidRPr="008179D4" w14:paraId="21A53FA0"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9CB7FB2"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BGD</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1EEE9C2B"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People's Republic of Bangladesh</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2E9E28E"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South Asia</w:t>
            </w:r>
          </w:p>
        </w:tc>
      </w:tr>
      <w:tr w:rsidR="00C37398" w:rsidRPr="008179D4" w14:paraId="6271CA59"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B868F07"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BTN</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429D855"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Kingdom of Bhutan</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645D1815"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South Asia</w:t>
            </w:r>
          </w:p>
        </w:tc>
      </w:tr>
      <w:tr w:rsidR="00C37398" w:rsidRPr="008179D4" w14:paraId="315060A8"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26CA7AD"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IND</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D696E8A"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India</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30C2840B"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South Asia</w:t>
            </w:r>
          </w:p>
        </w:tc>
      </w:tr>
      <w:tr w:rsidR="00C37398" w:rsidRPr="008179D4" w14:paraId="16897BD2"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7398CB85"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MDV</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47C499E3"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Maldives</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5C507AF2"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South Asia</w:t>
            </w:r>
          </w:p>
        </w:tc>
      </w:tr>
      <w:tr w:rsidR="00C37398" w:rsidRPr="008179D4" w14:paraId="6E46A4BF"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335FDBF7"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NPL</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7F8660CD"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Nepal</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613CA303"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South Asia</w:t>
            </w:r>
          </w:p>
        </w:tc>
      </w:tr>
      <w:tr w:rsidR="00C37398" w:rsidRPr="008179D4" w14:paraId="22EB41A0"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272B1A7D"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PAK</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3BA404DA"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Islamic Republic of Pakistan</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1E5AF810"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South Asia</w:t>
            </w:r>
          </w:p>
        </w:tc>
      </w:tr>
      <w:tr w:rsidR="00C37398" w:rsidRPr="008179D4" w14:paraId="2663B88E" w14:textId="77777777" w:rsidTr="0091268E">
        <w:trPr>
          <w:trHeight w:val="290"/>
        </w:trPr>
        <w:tc>
          <w:tcPr>
            <w:tcW w:w="14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3641595D"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LKA</w:t>
            </w:r>
          </w:p>
        </w:tc>
        <w:tc>
          <w:tcPr>
            <w:tcW w:w="504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040E0E25"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Democratic Socialist Republic of Sri Lanka</w:t>
            </w:r>
          </w:p>
        </w:tc>
        <w:tc>
          <w:tcPr>
            <w:tcW w:w="2700" w:type="dxa"/>
            <w:tcBorders>
              <w:top w:val="single" w:sz="2" w:space="0" w:color="BFBFBF" w:themeColor="background1" w:themeShade="BF"/>
              <w:bottom w:val="single" w:sz="2" w:space="0" w:color="BFBFBF" w:themeColor="background1" w:themeShade="BF"/>
            </w:tcBorders>
            <w:shd w:val="clear" w:color="auto" w:fill="D5DCE4" w:themeFill="text2" w:themeFillTint="33"/>
            <w:noWrap/>
            <w:vAlign w:val="bottom"/>
            <w:hideMark/>
          </w:tcPr>
          <w:p w14:paraId="2A414E40"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South Asia</w:t>
            </w:r>
          </w:p>
        </w:tc>
      </w:tr>
      <w:tr w:rsidR="00C37398" w:rsidRPr="008179D4" w14:paraId="2D60E3E4" w14:textId="77777777" w:rsidTr="0091268E">
        <w:trPr>
          <w:trHeight w:val="290"/>
        </w:trPr>
        <w:tc>
          <w:tcPr>
            <w:tcW w:w="1440" w:type="dxa"/>
            <w:tcBorders>
              <w:top w:val="single" w:sz="2" w:space="0" w:color="BFBFBF" w:themeColor="background1" w:themeShade="BF"/>
            </w:tcBorders>
            <w:shd w:val="clear" w:color="auto" w:fill="auto"/>
            <w:noWrap/>
            <w:vAlign w:val="bottom"/>
            <w:hideMark/>
          </w:tcPr>
          <w:p w14:paraId="5AABE81D"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AGO</w:t>
            </w:r>
          </w:p>
        </w:tc>
        <w:tc>
          <w:tcPr>
            <w:tcW w:w="5040" w:type="dxa"/>
            <w:tcBorders>
              <w:top w:val="single" w:sz="2" w:space="0" w:color="BFBFBF" w:themeColor="background1" w:themeShade="BF"/>
            </w:tcBorders>
            <w:shd w:val="clear" w:color="auto" w:fill="auto"/>
            <w:noWrap/>
            <w:vAlign w:val="bottom"/>
            <w:hideMark/>
          </w:tcPr>
          <w:p w14:paraId="0FF49A26"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People's Republic of Angola</w:t>
            </w:r>
          </w:p>
        </w:tc>
        <w:tc>
          <w:tcPr>
            <w:tcW w:w="2700" w:type="dxa"/>
            <w:tcBorders>
              <w:top w:val="single" w:sz="2" w:space="0" w:color="BFBFBF" w:themeColor="background1" w:themeShade="BF"/>
            </w:tcBorders>
            <w:shd w:val="clear" w:color="auto" w:fill="auto"/>
            <w:noWrap/>
            <w:vAlign w:val="bottom"/>
            <w:hideMark/>
          </w:tcPr>
          <w:p w14:paraId="35CA4FB7"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4C621D0E" w14:textId="77777777" w:rsidTr="0091268E">
        <w:trPr>
          <w:trHeight w:val="290"/>
        </w:trPr>
        <w:tc>
          <w:tcPr>
            <w:tcW w:w="1440" w:type="dxa"/>
            <w:shd w:val="clear" w:color="auto" w:fill="auto"/>
            <w:noWrap/>
            <w:vAlign w:val="bottom"/>
            <w:hideMark/>
          </w:tcPr>
          <w:p w14:paraId="79137572"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BEN</w:t>
            </w:r>
          </w:p>
        </w:tc>
        <w:tc>
          <w:tcPr>
            <w:tcW w:w="5040" w:type="dxa"/>
            <w:shd w:val="clear" w:color="auto" w:fill="auto"/>
            <w:noWrap/>
            <w:vAlign w:val="bottom"/>
            <w:hideMark/>
          </w:tcPr>
          <w:p w14:paraId="7A8D8B86"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Benin</w:t>
            </w:r>
          </w:p>
        </w:tc>
        <w:tc>
          <w:tcPr>
            <w:tcW w:w="2700" w:type="dxa"/>
            <w:shd w:val="clear" w:color="auto" w:fill="auto"/>
            <w:noWrap/>
            <w:vAlign w:val="bottom"/>
            <w:hideMark/>
          </w:tcPr>
          <w:p w14:paraId="232E904A"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7D2800F5" w14:textId="77777777" w:rsidTr="0091268E">
        <w:trPr>
          <w:trHeight w:val="290"/>
        </w:trPr>
        <w:tc>
          <w:tcPr>
            <w:tcW w:w="1440" w:type="dxa"/>
            <w:shd w:val="clear" w:color="auto" w:fill="auto"/>
            <w:noWrap/>
            <w:vAlign w:val="bottom"/>
            <w:hideMark/>
          </w:tcPr>
          <w:p w14:paraId="6B018870"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BWA</w:t>
            </w:r>
          </w:p>
        </w:tc>
        <w:tc>
          <w:tcPr>
            <w:tcW w:w="5040" w:type="dxa"/>
            <w:shd w:val="clear" w:color="auto" w:fill="auto"/>
            <w:noWrap/>
            <w:vAlign w:val="bottom"/>
            <w:hideMark/>
          </w:tcPr>
          <w:p w14:paraId="34DC0F2C"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Botswana</w:t>
            </w:r>
          </w:p>
        </w:tc>
        <w:tc>
          <w:tcPr>
            <w:tcW w:w="2700" w:type="dxa"/>
            <w:shd w:val="clear" w:color="auto" w:fill="auto"/>
            <w:noWrap/>
            <w:vAlign w:val="bottom"/>
            <w:hideMark/>
          </w:tcPr>
          <w:p w14:paraId="793EE6C5"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2FB40CCF" w14:textId="77777777" w:rsidTr="0091268E">
        <w:trPr>
          <w:trHeight w:val="290"/>
        </w:trPr>
        <w:tc>
          <w:tcPr>
            <w:tcW w:w="1440" w:type="dxa"/>
            <w:shd w:val="clear" w:color="auto" w:fill="auto"/>
            <w:noWrap/>
            <w:vAlign w:val="bottom"/>
            <w:hideMark/>
          </w:tcPr>
          <w:p w14:paraId="02B9BEB4"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BFA</w:t>
            </w:r>
          </w:p>
        </w:tc>
        <w:tc>
          <w:tcPr>
            <w:tcW w:w="5040" w:type="dxa"/>
            <w:shd w:val="clear" w:color="auto" w:fill="auto"/>
            <w:noWrap/>
            <w:vAlign w:val="bottom"/>
            <w:hideMark/>
          </w:tcPr>
          <w:p w14:paraId="2AD5B112"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Burkina Faso</w:t>
            </w:r>
          </w:p>
        </w:tc>
        <w:tc>
          <w:tcPr>
            <w:tcW w:w="2700" w:type="dxa"/>
            <w:shd w:val="clear" w:color="auto" w:fill="auto"/>
            <w:noWrap/>
            <w:vAlign w:val="bottom"/>
            <w:hideMark/>
          </w:tcPr>
          <w:p w14:paraId="62F6C36D"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3A4C2280" w14:textId="77777777" w:rsidTr="0091268E">
        <w:trPr>
          <w:trHeight w:val="290"/>
        </w:trPr>
        <w:tc>
          <w:tcPr>
            <w:tcW w:w="1440" w:type="dxa"/>
            <w:shd w:val="clear" w:color="auto" w:fill="auto"/>
            <w:noWrap/>
            <w:vAlign w:val="bottom"/>
            <w:hideMark/>
          </w:tcPr>
          <w:p w14:paraId="295C1D5E"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BDI</w:t>
            </w:r>
          </w:p>
        </w:tc>
        <w:tc>
          <w:tcPr>
            <w:tcW w:w="5040" w:type="dxa"/>
            <w:shd w:val="clear" w:color="auto" w:fill="auto"/>
            <w:noWrap/>
            <w:vAlign w:val="bottom"/>
            <w:hideMark/>
          </w:tcPr>
          <w:p w14:paraId="4DDF7384"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Burundi</w:t>
            </w:r>
          </w:p>
        </w:tc>
        <w:tc>
          <w:tcPr>
            <w:tcW w:w="2700" w:type="dxa"/>
            <w:shd w:val="clear" w:color="auto" w:fill="auto"/>
            <w:noWrap/>
            <w:vAlign w:val="bottom"/>
            <w:hideMark/>
          </w:tcPr>
          <w:p w14:paraId="105F7D07"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37799DAE" w14:textId="77777777" w:rsidTr="0091268E">
        <w:trPr>
          <w:trHeight w:val="290"/>
        </w:trPr>
        <w:tc>
          <w:tcPr>
            <w:tcW w:w="1440" w:type="dxa"/>
            <w:shd w:val="clear" w:color="auto" w:fill="auto"/>
            <w:noWrap/>
            <w:vAlign w:val="bottom"/>
            <w:hideMark/>
          </w:tcPr>
          <w:p w14:paraId="15D461BE"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CPV</w:t>
            </w:r>
          </w:p>
        </w:tc>
        <w:tc>
          <w:tcPr>
            <w:tcW w:w="5040" w:type="dxa"/>
            <w:shd w:val="clear" w:color="auto" w:fill="auto"/>
            <w:noWrap/>
            <w:vAlign w:val="bottom"/>
            <w:hideMark/>
          </w:tcPr>
          <w:p w14:paraId="0FB67651"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Cabo Verde</w:t>
            </w:r>
          </w:p>
        </w:tc>
        <w:tc>
          <w:tcPr>
            <w:tcW w:w="2700" w:type="dxa"/>
            <w:shd w:val="clear" w:color="auto" w:fill="auto"/>
            <w:noWrap/>
            <w:vAlign w:val="bottom"/>
            <w:hideMark/>
          </w:tcPr>
          <w:p w14:paraId="65E5AF0E"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70B7B028" w14:textId="77777777" w:rsidTr="0091268E">
        <w:trPr>
          <w:trHeight w:val="290"/>
        </w:trPr>
        <w:tc>
          <w:tcPr>
            <w:tcW w:w="1440" w:type="dxa"/>
            <w:shd w:val="clear" w:color="auto" w:fill="auto"/>
            <w:noWrap/>
            <w:vAlign w:val="bottom"/>
            <w:hideMark/>
          </w:tcPr>
          <w:p w14:paraId="4FA2DDC6"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CMR</w:t>
            </w:r>
          </w:p>
        </w:tc>
        <w:tc>
          <w:tcPr>
            <w:tcW w:w="5040" w:type="dxa"/>
            <w:shd w:val="clear" w:color="auto" w:fill="auto"/>
            <w:noWrap/>
            <w:vAlign w:val="bottom"/>
            <w:hideMark/>
          </w:tcPr>
          <w:p w14:paraId="3622CC4C"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Cameroon</w:t>
            </w:r>
          </w:p>
        </w:tc>
        <w:tc>
          <w:tcPr>
            <w:tcW w:w="2700" w:type="dxa"/>
            <w:shd w:val="clear" w:color="auto" w:fill="auto"/>
            <w:noWrap/>
            <w:vAlign w:val="bottom"/>
            <w:hideMark/>
          </w:tcPr>
          <w:p w14:paraId="7004518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362BEE47" w14:textId="77777777" w:rsidTr="0091268E">
        <w:trPr>
          <w:trHeight w:val="290"/>
        </w:trPr>
        <w:tc>
          <w:tcPr>
            <w:tcW w:w="1440" w:type="dxa"/>
            <w:shd w:val="clear" w:color="auto" w:fill="auto"/>
            <w:noWrap/>
            <w:vAlign w:val="bottom"/>
            <w:hideMark/>
          </w:tcPr>
          <w:p w14:paraId="51EDD6C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CAF</w:t>
            </w:r>
          </w:p>
        </w:tc>
        <w:tc>
          <w:tcPr>
            <w:tcW w:w="5040" w:type="dxa"/>
            <w:shd w:val="clear" w:color="auto" w:fill="auto"/>
            <w:noWrap/>
            <w:vAlign w:val="bottom"/>
            <w:hideMark/>
          </w:tcPr>
          <w:p w14:paraId="2C549D6E"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Central African Republic</w:t>
            </w:r>
          </w:p>
        </w:tc>
        <w:tc>
          <w:tcPr>
            <w:tcW w:w="2700" w:type="dxa"/>
            <w:shd w:val="clear" w:color="auto" w:fill="auto"/>
            <w:noWrap/>
            <w:vAlign w:val="bottom"/>
            <w:hideMark/>
          </w:tcPr>
          <w:p w14:paraId="45284D57"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209D5FBE" w14:textId="77777777" w:rsidTr="0091268E">
        <w:trPr>
          <w:trHeight w:val="290"/>
        </w:trPr>
        <w:tc>
          <w:tcPr>
            <w:tcW w:w="1440" w:type="dxa"/>
            <w:shd w:val="clear" w:color="auto" w:fill="auto"/>
            <w:noWrap/>
            <w:vAlign w:val="bottom"/>
            <w:hideMark/>
          </w:tcPr>
          <w:p w14:paraId="4E60F44E"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TCD</w:t>
            </w:r>
          </w:p>
        </w:tc>
        <w:tc>
          <w:tcPr>
            <w:tcW w:w="5040" w:type="dxa"/>
            <w:shd w:val="clear" w:color="auto" w:fill="auto"/>
            <w:noWrap/>
            <w:vAlign w:val="bottom"/>
            <w:hideMark/>
          </w:tcPr>
          <w:p w14:paraId="78893E5B"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Chad</w:t>
            </w:r>
          </w:p>
        </w:tc>
        <w:tc>
          <w:tcPr>
            <w:tcW w:w="2700" w:type="dxa"/>
            <w:shd w:val="clear" w:color="auto" w:fill="auto"/>
            <w:noWrap/>
            <w:vAlign w:val="bottom"/>
            <w:hideMark/>
          </w:tcPr>
          <w:p w14:paraId="442A2A16"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26E1EABE" w14:textId="77777777" w:rsidTr="0091268E">
        <w:trPr>
          <w:trHeight w:val="290"/>
        </w:trPr>
        <w:tc>
          <w:tcPr>
            <w:tcW w:w="1440" w:type="dxa"/>
            <w:shd w:val="clear" w:color="auto" w:fill="auto"/>
            <w:noWrap/>
            <w:vAlign w:val="bottom"/>
            <w:hideMark/>
          </w:tcPr>
          <w:p w14:paraId="506EB604"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COM</w:t>
            </w:r>
          </w:p>
        </w:tc>
        <w:tc>
          <w:tcPr>
            <w:tcW w:w="5040" w:type="dxa"/>
            <w:shd w:val="clear" w:color="auto" w:fill="auto"/>
            <w:noWrap/>
            <w:vAlign w:val="bottom"/>
            <w:hideMark/>
          </w:tcPr>
          <w:p w14:paraId="4249A7EC"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Union of the Comoros</w:t>
            </w:r>
          </w:p>
        </w:tc>
        <w:tc>
          <w:tcPr>
            <w:tcW w:w="2700" w:type="dxa"/>
            <w:shd w:val="clear" w:color="auto" w:fill="auto"/>
            <w:noWrap/>
            <w:vAlign w:val="bottom"/>
            <w:hideMark/>
          </w:tcPr>
          <w:p w14:paraId="1EBBD4DD"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5D80D737" w14:textId="77777777" w:rsidTr="0091268E">
        <w:trPr>
          <w:trHeight w:val="290"/>
        </w:trPr>
        <w:tc>
          <w:tcPr>
            <w:tcW w:w="1440" w:type="dxa"/>
            <w:shd w:val="clear" w:color="auto" w:fill="auto"/>
            <w:noWrap/>
            <w:vAlign w:val="bottom"/>
            <w:hideMark/>
          </w:tcPr>
          <w:p w14:paraId="43F7474D"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COD</w:t>
            </w:r>
          </w:p>
        </w:tc>
        <w:tc>
          <w:tcPr>
            <w:tcW w:w="5040" w:type="dxa"/>
            <w:shd w:val="clear" w:color="auto" w:fill="auto"/>
            <w:noWrap/>
            <w:vAlign w:val="bottom"/>
            <w:hideMark/>
          </w:tcPr>
          <w:p w14:paraId="00772B5F"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Democratic Republic of the Congo</w:t>
            </w:r>
          </w:p>
        </w:tc>
        <w:tc>
          <w:tcPr>
            <w:tcW w:w="2700" w:type="dxa"/>
            <w:shd w:val="clear" w:color="auto" w:fill="auto"/>
            <w:noWrap/>
            <w:vAlign w:val="bottom"/>
            <w:hideMark/>
          </w:tcPr>
          <w:p w14:paraId="76C7792E"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0109A2E3" w14:textId="77777777" w:rsidTr="0091268E">
        <w:trPr>
          <w:trHeight w:val="290"/>
        </w:trPr>
        <w:tc>
          <w:tcPr>
            <w:tcW w:w="1440" w:type="dxa"/>
            <w:shd w:val="clear" w:color="auto" w:fill="auto"/>
            <w:noWrap/>
            <w:vAlign w:val="bottom"/>
            <w:hideMark/>
          </w:tcPr>
          <w:p w14:paraId="32CD47F3"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COG</w:t>
            </w:r>
          </w:p>
        </w:tc>
        <w:tc>
          <w:tcPr>
            <w:tcW w:w="5040" w:type="dxa"/>
            <w:shd w:val="clear" w:color="auto" w:fill="auto"/>
            <w:noWrap/>
            <w:vAlign w:val="bottom"/>
            <w:hideMark/>
          </w:tcPr>
          <w:p w14:paraId="084E0F7F"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Congo</w:t>
            </w:r>
          </w:p>
        </w:tc>
        <w:tc>
          <w:tcPr>
            <w:tcW w:w="2700" w:type="dxa"/>
            <w:shd w:val="clear" w:color="auto" w:fill="auto"/>
            <w:noWrap/>
            <w:vAlign w:val="bottom"/>
            <w:hideMark/>
          </w:tcPr>
          <w:p w14:paraId="35B522ED"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13706F2A" w14:textId="77777777" w:rsidTr="0091268E">
        <w:trPr>
          <w:trHeight w:val="290"/>
        </w:trPr>
        <w:tc>
          <w:tcPr>
            <w:tcW w:w="1440" w:type="dxa"/>
            <w:shd w:val="clear" w:color="auto" w:fill="auto"/>
            <w:noWrap/>
            <w:vAlign w:val="bottom"/>
            <w:hideMark/>
          </w:tcPr>
          <w:p w14:paraId="69BA8833"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CIV</w:t>
            </w:r>
          </w:p>
        </w:tc>
        <w:tc>
          <w:tcPr>
            <w:tcW w:w="5040" w:type="dxa"/>
            <w:shd w:val="clear" w:color="auto" w:fill="auto"/>
            <w:noWrap/>
            <w:vAlign w:val="bottom"/>
            <w:hideMark/>
          </w:tcPr>
          <w:p w14:paraId="3407ED0A"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Côte d'Ivoire</w:t>
            </w:r>
          </w:p>
        </w:tc>
        <w:tc>
          <w:tcPr>
            <w:tcW w:w="2700" w:type="dxa"/>
            <w:shd w:val="clear" w:color="auto" w:fill="auto"/>
            <w:noWrap/>
            <w:vAlign w:val="bottom"/>
            <w:hideMark/>
          </w:tcPr>
          <w:p w14:paraId="2F1D55C7"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51EFB1DB" w14:textId="77777777" w:rsidTr="0091268E">
        <w:trPr>
          <w:trHeight w:val="290"/>
        </w:trPr>
        <w:tc>
          <w:tcPr>
            <w:tcW w:w="1440" w:type="dxa"/>
            <w:shd w:val="clear" w:color="auto" w:fill="auto"/>
            <w:noWrap/>
            <w:vAlign w:val="bottom"/>
            <w:hideMark/>
          </w:tcPr>
          <w:p w14:paraId="5B6556C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GNQ</w:t>
            </w:r>
          </w:p>
        </w:tc>
        <w:tc>
          <w:tcPr>
            <w:tcW w:w="5040" w:type="dxa"/>
            <w:shd w:val="clear" w:color="auto" w:fill="auto"/>
            <w:noWrap/>
            <w:vAlign w:val="bottom"/>
            <w:hideMark/>
          </w:tcPr>
          <w:p w14:paraId="59BE024D"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Equatorial Guinea</w:t>
            </w:r>
          </w:p>
        </w:tc>
        <w:tc>
          <w:tcPr>
            <w:tcW w:w="2700" w:type="dxa"/>
            <w:shd w:val="clear" w:color="auto" w:fill="auto"/>
            <w:noWrap/>
            <w:vAlign w:val="bottom"/>
            <w:hideMark/>
          </w:tcPr>
          <w:p w14:paraId="696B3C28"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3C96078C" w14:textId="77777777" w:rsidTr="0091268E">
        <w:trPr>
          <w:trHeight w:val="290"/>
        </w:trPr>
        <w:tc>
          <w:tcPr>
            <w:tcW w:w="1440" w:type="dxa"/>
            <w:shd w:val="clear" w:color="auto" w:fill="auto"/>
            <w:noWrap/>
            <w:vAlign w:val="bottom"/>
            <w:hideMark/>
          </w:tcPr>
          <w:p w14:paraId="73870AE7"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ERI</w:t>
            </w:r>
          </w:p>
        </w:tc>
        <w:tc>
          <w:tcPr>
            <w:tcW w:w="5040" w:type="dxa"/>
            <w:shd w:val="clear" w:color="auto" w:fill="auto"/>
            <w:noWrap/>
            <w:vAlign w:val="bottom"/>
            <w:hideMark/>
          </w:tcPr>
          <w:p w14:paraId="1EBA32C9"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State of Eritrea</w:t>
            </w:r>
          </w:p>
        </w:tc>
        <w:tc>
          <w:tcPr>
            <w:tcW w:w="2700" w:type="dxa"/>
            <w:shd w:val="clear" w:color="auto" w:fill="auto"/>
            <w:noWrap/>
            <w:vAlign w:val="bottom"/>
            <w:hideMark/>
          </w:tcPr>
          <w:p w14:paraId="683B0E07"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383022B0" w14:textId="77777777" w:rsidTr="0091268E">
        <w:trPr>
          <w:trHeight w:val="290"/>
        </w:trPr>
        <w:tc>
          <w:tcPr>
            <w:tcW w:w="1440" w:type="dxa"/>
            <w:shd w:val="clear" w:color="auto" w:fill="auto"/>
            <w:noWrap/>
            <w:vAlign w:val="bottom"/>
            <w:hideMark/>
          </w:tcPr>
          <w:p w14:paraId="62AC5A0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SWZ</w:t>
            </w:r>
          </w:p>
        </w:tc>
        <w:tc>
          <w:tcPr>
            <w:tcW w:w="5040" w:type="dxa"/>
            <w:shd w:val="clear" w:color="auto" w:fill="auto"/>
            <w:noWrap/>
            <w:vAlign w:val="bottom"/>
            <w:hideMark/>
          </w:tcPr>
          <w:p w14:paraId="0905B188"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Kingdom of Eswatini</w:t>
            </w:r>
          </w:p>
        </w:tc>
        <w:tc>
          <w:tcPr>
            <w:tcW w:w="2700" w:type="dxa"/>
            <w:shd w:val="clear" w:color="auto" w:fill="auto"/>
            <w:noWrap/>
            <w:vAlign w:val="bottom"/>
            <w:hideMark/>
          </w:tcPr>
          <w:p w14:paraId="3A7867BA"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5F74EDEF" w14:textId="77777777" w:rsidTr="0091268E">
        <w:trPr>
          <w:trHeight w:val="290"/>
        </w:trPr>
        <w:tc>
          <w:tcPr>
            <w:tcW w:w="1440" w:type="dxa"/>
            <w:shd w:val="clear" w:color="auto" w:fill="auto"/>
            <w:noWrap/>
            <w:vAlign w:val="bottom"/>
            <w:hideMark/>
          </w:tcPr>
          <w:p w14:paraId="29AF84CB"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ETH</w:t>
            </w:r>
          </w:p>
        </w:tc>
        <w:tc>
          <w:tcPr>
            <w:tcW w:w="5040" w:type="dxa"/>
            <w:shd w:val="clear" w:color="auto" w:fill="auto"/>
            <w:noWrap/>
            <w:vAlign w:val="bottom"/>
            <w:hideMark/>
          </w:tcPr>
          <w:p w14:paraId="4D8624D4"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Federal Democratic Republic of Ethiopia</w:t>
            </w:r>
          </w:p>
        </w:tc>
        <w:tc>
          <w:tcPr>
            <w:tcW w:w="2700" w:type="dxa"/>
            <w:shd w:val="clear" w:color="auto" w:fill="auto"/>
            <w:noWrap/>
            <w:vAlign w:val="bottom"/>
            <w:hideMark/>
          </w:tcPr>
          <w:p w14:paraId="2E3FC4FD"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12329D1D" w14:textId="77777777" w:rsidTr="0091268E">
        <w:trPr>
          <w:trHeight w:val="290"/>
        </w:trPr>
        <w:tc>
          <w:tcPr>
            <w:tcW w:w="1440" w:type="dxa"/>
            <w:shd w:val="clear" w:color="auto" w:fill="auto"/>
            <w:noWrap/>
            <w:vAlign w:val="bottom"/>
            <w:hideMark/>
          </w:tcPr>
          <w:p w14:paraId="23D8C35E"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GAB</w:t>
            </w:r>
          </w:p>
        </w:tc>
        <w:tc>
          <w:tcPr>
            <w:tcW w:w="5040" w:type="dxa"/>
            <w:shd w:val="clear" w:color="auto" w:fill="auto"/>
            <w:noWrap/>
            <w:vAlign w:val="bottom"/>
            <w:hideMark/>
          </w:tcPr>
          <w:p w14:paraId="4DCBA2F2"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Gabonese Republic</w:t>
            </w:r>
          </w:p>
        </w:tc>
        <w:tc>
          <w:tcPr>
            <w:tcW w:w="2700" w:type="dxa"/>
            <w:shd w:val="clear" w:color="auto" w:fill="auto"/>
            <w:noWrap/>
            <w:vAlign w:val="bottom"/>
            <w:hideMark/>
          </w:tcPr>
          <w:p w14:paraId="183707CA"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11DAFCA9" w14:textId="77777777" w:rsidTr="0091268E">
        <w:trPr>
          <w:trHeight w:val="290"/>
        </w:trPr>
        <w:tc>
          <w:tcPr>
            <w:tcW w:w="1440" w:type="dxa"/>
            <w:shd w:val="clear" w:color="auto" w:fill="auto"/>
            <w:noWrap/>
            <w:vAlign w:val="bottom"/>
            <w:hideMark/>
          </w:tcPr>
          <w:p w14:paraId="3AC21503"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GMB</w:t>
            </w:r>
          </w:p>
        </w:tc>
        <w:tc>
          <w:tcPr>
            <w:tcW w:w="5040" w:type="dxa"/>
            <w:shd w:val="clear" w:color="auto" w:fill="auto"/>
            <w:noWrap/>
            <w:vAlign w:val="bottom"/>
            <w:hideMark/>
          </w:tcPr>
          <w:p w14:paraId="42ACE5C3"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The Gambia</w:t>
            </w:r>
          </w:p>
        </w:tc>
        <w:tc>
          <w:tcPr>
            <w:tcW w:w="2700" w:type="dxa"/>
            <w:shd w:val="clear" w:color="auto" w:fill="auto"/>
            <w:noWrap/>
            <w:vAlign w:val="bottom"/>
            <w:hideMark/>
          </w:tcPr>
          <w:p w14:paraId="7DF7433A"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0CD7D3A8" w14:textId="77777777" w:rsidTr="0091268E">
        <w:trPr>
          <w:trHeight w:val="290"/>
        </w:trPr>
        <w:tc>
          <w:tcPr>
            <w:tcW w:w="1440" w:type="dxa"/>
            <w:shd w:val="clear" w:color="auto" w:fill="auto"/>
            <w:noWrap/>
            <w:vAlign w:val="bottom"/>
            <w:hideMark/>
          </w:tcPr>
          <w:p w14:paraId="191BAB26"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GHA</w:t>
            </w:r>
          </w:p>
        </w:tc>
        <w:tc>
          <w:tcPr>
            <w:tcW w:w="5040" w:type="dxa"/>
            <w:shd w:val="clear" w:color="auto" w:fill="auto"/>
            <w:noWrap/>
            <w:vAlign w:val="bottom"/>
            <w:hideMark/>
          </w:tcPr>
          <w:p w14:paraId="55819CC8"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Ghana</w:t>
            </w:r>
          </w:p>
        </w:tc>
        <w:tc>
          <w:tcPr>
            <w:tcW w:w="2700" w:type="dxa"/>
            <w:shd w:val="clear" w:color="auto" w:fill="auto"/>
            <w:noWrap/>
            <w:vAlign w:val="bottom"/>
            <w:hideMark/>
          </w:tcPr>
          <w:p w14:paraId="68688589"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11DCE5DD" w14:textId="77777777" w:rsidTr="0091268E">
        <w:trPr>
          <w:trHeight w:val="290"/>
        </w:trPr>
        <w:tc>
          <w:tcPr>
            <w:tcW w:w="1440" w:type="dxa"/>
            <w:shd w:val="clear" w:color="auto" w:fill="auto"/>
            <w:noWrap/>
            <w:vAlign w:val="bottom"/>
            <w:hideMark/>
          </w:tcPr>
          <w:p w14:paraId="4EDF834F"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GIN</w:t>
            </w:r>
          </w:p>
        </w:tc>
        <w:tc>
          <w:tcPr>
            <w:tcW w:w="5040" w:type="dxa"/>
            <w:shd w:val="clear" w:color="auto" w:fill="auto"/>
            <w:noWrap/>
            <w:vAlign w:val="bottom"/>
            <w:hideMark/>
          </w:tcPr>
          <w:p w14:paraId="6FBD5F23"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Guinea</w:t>
            </w:r>
          </w:p>
        </w:tc>
        <w:tc>
          <w:tcPr>
            <w:tcW w:w="2700" w:type="dxa"/>
            <w:shd w:val="clear" w:color="auto" w:fill="auto"/>
            <w:noWrap/>
            <w:vAlign w:val="bottom"/>
            <w:hideMark/>
          </w:tcPr>
          <w:p w14:paraId="4EF7C21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7B4A6CBE" w14:textId="77777777" w:rsidTr="0091268E">
        <w:trPr>
          <w:trHeight w:val="290"/>
        </w:trPr>
        <w:tc>
          <w:tcPr>
            <w:tcW w:w="1440" w:type="dxa"/>
            <w:shd w:val="clear" w:color="auto" w:fill="auto"/>
            <w:noWrap/>
            <w:vAlign w:val="bottom"/>
            <w:hideMark/>
          </w:tcPr>
          <w:p w14:paraId="626B0109"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GNB</w:t>
            </w:r>
          </w:p>
        </w:tc>
        <w:tc>
          <w:tcPr>
            <w:tcW w:w="5040" w:type="dxa"/>
            <w:shd w:val="clear" w:color="auto" w:fill="auto"/>
            <w:noWrap/>
            <w:vAlign w:val="bottom"/>
            <w:hideMark/>
          </w:tcPr>
          <w:p w14:paraId="3E13A77D"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Guinea-Bissau</w:t>
            </w:r>
          </w:p>
        </w:tc>
        <w:tc>
          <w:tcPr>
            <w:tcW w:w="2700" w:type="dxa"/>
            <w:shd w:val="clear" w:color="auto" w:fill="auto"/>
            <w:noWrap/>
            <w:vAlign w:val="bottom"/>
            <w:hideMark/>
          </w:tcPr>
          <w:p w14:paraId="130D2B7F"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50ABEB1E" w14:textId="77777777" w:rsidTr="0091268E">
        <w:trPr>
          <w:trHeight w:val="290"/>
        </w:trPr>
        <w:tc>
          <w:tcPr>
            <w:tcW w:w="1440" w:type="dxa"/>
            <w:shd w:val="clear" w:color="auto" w:fill="auto"/>
            <w:noWrap/>
            <w:vAlign w:val="bottom"/>
            <w:hideMark/>
          </w:tcPr>
          <w:p w14:paraId="713AAB68"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KEN</w:t>
            </w:r>
          </w:p>
        </w:tc>
        <w:tc>
          <w:tcPr>
            <w:tcW w:w="5040" w:type="dxa"/>
            <w:shd w:val="clear" w:color="auto" w:fill="auto"/>
            <w:noWrap/>
            <w:vAlign w:val="bottom"/>
            <w:hideMark/>
          </w:tcPr>
          <w:p w14:paraId="72CEB4AE"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Kenya</w:t>
            </w:r>
          </w:p>
        </w:tc>
        <w:tc>
          <w:tcPr>
            <w:tcW w:w="2700" w:type="dxa"/>
            <w:shd w:val="clear" w:color="auto" w:fill="auto"/>
            <w:noWrap/>
            <w:vAlign w:val="bottom"/>
            <w:hideMark/>
          </w:tcPr>
          <w:p w14:paraId="7EF679CF"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12019E76" w14:textId="77777777" w:rsidTr="0091268E">
        <w:trPr>
          <w:trHeight w:val="290"/>
        </w:trPr>
        <w:tc>
          <w:tcPr>
            <w:tcW w:w="1440" w:type="dxa"/>
            <w:shd w:val="clear" w:color="auto" w:fill="auto"/>
            <w:noWrap/>
            <w:vAlign w:val="bottom"/>
            <w:hideMark/>
          </w:tcPr>
          <w:p w14:paraId="6E67AD8B"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LSO</w:t>
            </w:r>
          </w:p>
        </w:tc>
        <w:tc>
          <w:tcPr>
            <w:tcW w:w="5040" w:type="dxa"/>
            <w:shd w:val="clear" w:color="auto" w:fill="auto"/>
            <w:noWrap/>
            <w:vAlign w:val="bottom"/>
            <w:hideMark/>
          </w:tcPr>
          <w:p w14:paraId="1A79B0EC"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Kingdom of Lesotho</w:t>
            </w:r>
          </w:p>
        </w:tc>
        <w:tc>
          <w:tcPr>
            <w:tcW w:w="2700" w:type="dxa"/>
            <w:shd w:val="clear" w:color="auto" w:fill="auto"/>
            <w:noWrap/>
            <w:vAlign w:val="bottom"/>
            <w:hideMark/>
          </w:tcPr>
          <w:p w14:paraId="4985184A"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3E1E3B2E" w14:textId="77777777" w:rsidTr="0091268E">
        <w:trPr>
          <w:trHeight w:val="290"/>
        </w:trPr>
        <w:tc>
          <w:tcPr>
            <w:tcW w:w="1440" w:type="dxa"/>
            <w:shd w:val="clear" w:color="auto" w:fill="auto"/>
            <w:noWrap/>
            <w:vAlign w:val="bottom"/>
            <w:hideMark/>
          </w:tcPr>
          <w:p w14:paraId="6328C498"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LBR</w:t>
            </w:r>
          </w:p>
        </w:tc>
        <w:tc>
          <w:tcPr>
            <w:tcW w:w="5040" w:type="dxa"/>
            <w:shd w:val="clear" w:color="auto" w:fill="auto"/>
            <w:noWrap/>
            <w:vAlign w:val="bottom"/>
            <w:hideMark/>
          </w:tcPr>
          <w:p w14:paraId="2E0AF01C"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Liberia</w:t>
            </w:r>
          </w:p>
        </w:tc>
        <w:tc>
          <w:tcPr>
            <w:tcW w:w="2700" w:type="dxa"/>
            <w:shd w:val="clear" w:color="auto" w:fill="auto"/>
            <w:noWrap/>
            <w:vAlign w:val="bottom"/>
            <w:hideMark/>
          </w:tcPr>
          <w:p w14:paraId="74AA236E"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33A49EF3" w14:textId="77777777" w:rsidTr="0091268E">
        <w:trPr>
          <w:trHeight w:val="290"/>
        </w:trPr>
        <w:tc>
          <w:tcPr>
            <w:tcW w:w="1440" w:type="dxa"/>
            <w:shd w:val="clear" w:color="auto" w:fill="auto"/>
            <w:noWrap/>
            <w:vAlign w:val="bottom"/>
            <w:hideMark/>
          </w:tcPr>
          <w:p w14:paraId="28D1363E"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MDG</w:t>
            </w:r>
          </w:p>
        </w:tc>
        <w:tc>
          <w:tcPr>
            <w:tcW w:w="5040" w:type="dxa"/>
            <w:shd w:val="clear" w:color="auto" w:fill="auto"/>
            <w:noWrap/>
            <w:vAlign w:val="bottom"/>
            <w:hideMark/>
          </w:tcPr>
          <w:p w14:paraId="7D1ABCE4"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Madagascar</w:t>
            </w:r>
          </w:p>
        </w:tc>
        <w:tc>
          <w:tcPr>
            <w:tcW w:w="2700" w:type="dxa"/>
            <w:shd w:val="clear" w:color="auto" w:fill="auto"/>
            <w:noWrap/>
            <w:vAlign w:val="bottom"/>
            <w:hideMark/>
          </w:tcPr>
          <w:p w14:paraId="05CD64E7"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25629F6C" w14:textId="77777777" w:rsidTr="0091268E">
        <w:trPr>
          <w:trHeight w:val="290"/>
        </w:trPr>
        <w:tc>
          <w:tcPr>
            <w:tcW w:w="1440" w:type="dxa"/>
            <w:shd w:val="clear" w:color="auto" w:fill="auto"/>
            <w:noWrap/>
            <w:vAlign w:val="bottom"/>
            <w:hideMark/>
          </w:tcPr>
          <w:p w14:paraId="4D72B07C"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MWI</w:t>
            </w:r>
          </w:p>
        </w:tc>
        <w:tc>
          <w:tcPr>
            <w:tcW w:w="5040" w:type="dxa"/>
            <w:shd w:val="clear" w:color="auto" w:fill="auto"/>
            <w:noWrap/>
            <w:vAlign w:val="bottom"/>
            <w:hideMark/>
          </w:tcPr>
          <w:p w14:paraId="43E96794"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Malawi</w:t>
            </w:r>
          </w:p>
        </w:tc>
        <w:tc>
          <w:tcPr>
            <w:tcW w:w="2700" w:type="dxa"/>
            <w:shd w:val="clear" w:color="auto" w:fill="auto"/>
            <w:noWrap/>
            <w:vAlign w:val="bottom"/>
            <w:hideMark/>
          </w:tcPr>
          <w:p w14:paraId="6C376D22"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63581E88" w14:textId="77777777" w:rsidTr="0091268E">
        <w:trPr>
          <w:trHeight w:val="290"/>
        </w:trPr>
        <w:tc>
          <w:tcPr>
            <w:tcW w:w="1440" w:type="dxa"/>
            <w:shd w:val="clear" w:color="auto" w:fill="auto"/>
            <w:noWrap/>
            <w:vAlign w:val="bottom"/>
            <w:hideMark/>
          </w:tcPr>
          <w:p w14:paraId="538AC5A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MLI</w:t>
            </w:r>
          </w:p>
        </w:tc>
        <w:tc>
          <w:tcPr>
            <w:tcW w:w="5040" w:type="dxa"/>
            <w:shd w:val="clear" w:color="auto" w:fill="auto"/>
            <w:noWrap/>
            <w:vAlign w:val="bottom"/>
            <w:hideMark/>
          </w:tcPr>
          <w:p w14:paraId="0DCC91B3"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Mali</w:t>
            </w:r>
          </w:p>
        </w:tc>
        <w:tc>
          <w:tcPr>
            <w:tcW w:w="2700" w:type="dxa"/>
            <w:shd w:val="clear" w:color="auto" w:fill="auto"/>
            <w:noWrap/>
            <w:vAlign w:val="bottom"/>
            <w:hideMark/>
          </w:tcPr>
          <w:p w14:paraId="7BFE3C3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6D2150FB" w14:textId="77777777" w:rsidTr="0091268E">
        <w:trPr>
          <w:trHeight w:val="290"/>
        </w:trPr>
        <w:tc>
          <w:tcPr>
            <w:tcW w:w="1440" w:type="dxa"/>
            <w:shd w:val="clear" w:color="auto" w:fill="auto"/>
            <w:noWrap/>
            <w:vAlign w:val="bottom"/>
            <w:hideMark/>
          </w:tcPr>
          <w:p w14:paraId="469835A0"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MRT</w:t>
            </w:r>
          </w:p>
        </w:tc>
        <w:tc>
          <w:tcPr>
            <w:tcW w:w="5040" w:type="dxa"/>
            <w:shd w:val="clear" w:color="auto" w:fill="auto"/>
            <w:noWrap/>
            <w:vAlign w:val="bottom"/>
            <w:hideMark/>
          </w:tcPr>
          <w:p w14:paraId="584E1C61"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Islamic Republic of Mauritania</w:t>
            </w:r>
          </w:p>
        </w:tc>
        <w:tc>
          <w:tcPr>
            <w:tcW w:w="2700" w:type="dxa"/>
            <w:shd w:val="clear" w:color="auto" w:fill="auto"/>
            <w:noWrap/>
            <w:vAlign w:val="bottom"/>
            <w:hideMark/>
          </w:tcPr>
          <w:p w14:paraId="47A3AC99"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7C1B7DB2" w14:textId="77777777" w:rsidTr="0091268E">
        <w:trPr>
          <w:trHeight w:val="290"/>
        </w:trPr>
        <w:tc>
          <w:tcPr>
            <w:tcW w:w="1440" w:type="dxa"/>
            <w:shd w:val="clear" w:color="auto" w:fill="auto"/>
            <w:noWrap/>
            <w:vAlign w:val="bottom"/>
            <w:hideMark/>
          </w:tcPr>
          <w:p w14:paraId="322CA080"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MUS</w:t>
            </w:r>
          </w:p>
        </w:tc>
        <w:tc>
          <w:tcPr>
            <w:tcW w:w="5040" w:type="dxa"/>
            <w:shd w:val="clear" w:color="auto" w:fill="auto"/>
            <w:noWrap/>
            <w:vAlign w:val="bottom"/>
            <w:hideMark/>
          </w:tcPr>
          <w:p w14:paraId="751616F4"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Mauritius</w:t>
            </w:r>
          </w:p>
        </w:tc>
        <w:tc>
          <w:tcPr>
            <w:tcW w:w="2700" w:type="dxa"/>
            <w:shd w:val="clear" w:color="auto" w:fill="auto"/>
            <w:noWrap/>
            <w:vAlign w:val="bottom"/>
            <w:hideMark/>
          </w:tcPr>
          <w:p w14:paraId="6B7B8147"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58FCEDBD" w14:textId="77777777" w:rsidTr="0091268E">
        <w:trPr>
          <w:trHeight w:val="290"/>
        </w:trPr>
        <w:tc>
          <w:tcPr>
            <w:tcW w:w="1440" w:type="dxa"/>
            <w:shd w:val="clear" w:color="auto" w:fill="auto"/>
            <w:noWrap/>
            <w:vAlign w:val="bottom"/>
            <w:hideMark/>
          </w:tcPr>
          <w:p w14:paraId="45B20E13"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MOZ</w:t>
            </w:r>
          </w:p>
        </w:tc>
        <w:tc>
          <w:tcPr>
            <w:tcW w:w="5040" w:type="dxa"/>
            <w:shd w:val="clear" w:color="auto" w:fill="auto"/>
            <w:noWrap/>
            <w:vAlign w:val="bottom"/>
            <w:hideMark/>
          </w:tcPr>
          <w:p w14:paraId="5AD2C4D8"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Mozambique</w:t>
            </w:r>
          </w:p>
        </w:tc>
        <w:tc>
          <w:tcPr>
            <w:tcW w:w="2700" w:type="dxa"/>
            <w:shd w:val="clear" w:color="auto" w:fill="auto"/>
            <w:noWrap/>
            <w:vAlign w:val="bottom"/>
            <w:hideMark/>
          </w:tcPr>
          <w:p w14:paraId="62D6796B"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0004DAA5" w14:textId="77777777" w:rsidTr="0091268E">
        <w:trPr>
          <w:trHeight w:val="290"/>
        </w:trPr>
        <w:tc>
          <w:tcPr>
            <w:tcW w:w="1440" w:type="dxa"/>
            <w:shd w:val="clear" w:color="auto" w:fill="auto"/>
            <w:noWrap/>
            <w:vAlign w:val="bottom"/>
            <w:hideMark/>
          </w:tcPr>
          <w:p w14:paraId="7A394CC4"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NAM</w:t>
            </w:r>
          </w:p>
        </w:tc>
        <w:tc>
          <w:tcPr>
            <w:tcW w:w="5040" w:type="dxa"/>
            <w:shd w:val="clear" w:color="auto" w:fill="auto"/>
            <w:noWrap/>
            <w:vAlign w:val="bottom"/>
            <w:hideMark/>
          </w:tcPr>
          <w:p w14:paraId="0342E4A2"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Namibia</w:t>
            </w:r>
          </w:p>
        </w:tc>
        <w:tc>
          <w:tcPr>
            <w:tcW w:w="2700" w:type="dxa"/>
            <w:shd w:val="clear" w:color="auto" w:fill="auto"/>
            <w:noWrap/>
            <w:vAlign w:val="bottom"/>
            <w:hideMark/>
          </w:tcPr>
          <w:p w14:paraId="3849BDD8"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7D041FAD" w14:textId="77777777" w:rsidTr="0091268E">
        <w:trPr>
          <w:trHeight w:val="290"/>
        </w:trPr>
        <w:tc>
          <w:tcPr>
            <w:tcW w:w="1440" w:type="dxa"/>
            <w:shd w:val="clear" w:color="auto" w:fill="auto"/>
            <w:noWrap/>
            <w:vAlign w:val="bottom"/>
            <w:hideMark/>
          </w:tcPr>
          <w:p w14:paraId="5544A7E2"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NER</w:t>
            </w:r>
          </w:p>
        </w:tc>
        <w:tc>
          <w:tcPr>
            <w:tcW w:w="5040" w:type="dxa"/>
            <w:shd w:val="clear" w:color="auto" w:fill="auto"/>
            <w:noWrap/>
            <w:vAlign w:val="bottom"/>
            <w:hideMark/>
          </w:tcPr>
          <w:p w14:paraId="45E96EEE"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Niger</w:t>
            </w:r>
          </w:p>
        </w:tc>
        <w:tc>
          <w:tcPr>
            <w:tcW w:w="2700" w:type="dxa"/>
            <w:shd w:val="clear" w:color="auto" w:fill="auto"/>
            <w:noWrap/>
            <w:vAlign w:val="bottom"/>
            <w:hideMark/>
          </w:tcPr>
          <w:p w14:paraId="27518265"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405B5E14" w14:textId="77777777" w:rsidTr="0091268E">
        <w:trPr>
          <w:trHeight w:val="290"/>
        </w:trPr>
        <w:tc>
          <w:tcPr>
            <w:tcW w:w="1440" w:type="dxa"/>
            <w:shd w:val="clear" w:color="auto" w:fill="auto"/>
            <w:noWrap/>
            <w:vAlign w:val="bottom"/>
            <w:hideMark/>
          </w:tcPr>
          <w:p w14:paraId="22401886"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NGA</w:t>
            </w:r>
          </w:p>
        </w:tc>
        <w:tc>
          <w:tcPr>
            <w:tcW w:w="5040" w:type="dxa"/>
            <w:shd w:val="clear" w:color="auto" w:fill="auto"/>
            <w:noWrap/>
            <w:vAlign w:val="bottom"/>
            <w:hideMark/>
          </w:tcPr>
          <w:p w14:paraId="0FF99D15"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Federal Republic of Nigeria</w:t>
            </w:r>
          </w:p>
        </w:tc>
        <w:tc>
          <w:tcPr>
            <w:tcW w:w="2700" w:type="dxa"/>
            <w:shd w:val="clear" w:color="auto" w:fill="auto"/>
            <w:noWrap/>
            <w:vAlign w:val="bottom"/>
            <w:hideMark/>
          </w:tcPr>
          <w:p w14:paraId="760BDE48"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00AF17FB" w14:textId="77777777" w:rsidTr="0091268E">
        <w:trPr>
          <w:trHeight w:val="290"/>
        </w:trPr>
        <w:tc>
          <w:tcPr>
            <w:tcW w:w="1440" w:type="dxa"/>
            <w:shd w:val="clear" w:color="auto" w:fill="auto"/>
            <w:noWrap/>
            <w:vAlign w:val="bottom"/>
            <w:hideMark/>
          </w:tcPr>
          <w:p w14:paraId="0C34EABA"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RWA</w:t>
            </w:r>
          </w:p>
        </w:tc>
        <w:tc>
          <w:tcPr>
            <w:tcW w:w="5040" w:type="dxa"/>
            <w:shd w:val="clear" w:color="auto" w:fill="auto"/>
            <w:noWrap/>
            <w:vAlign w:val="bottom"/>
            <w:hideMark/>
          </w:tcPr>
          <w:p w14:paraId="651DA3A8"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Rwanda</w:t>
            </w:r>
          </w:p>
        </w:tc>
        <w:tc>
          <w:tcPr>
            <w:tcW w:w="2700" w:type="dxa"/>
            <w:shd w:val="clear" w:color="auto" w:fill="auto"/>
            <w:noWrap/>
            <w:vAlign w:val="bottom"/>
            <w:hideMark/>
          </w:tcPr>
          <w:p w14:paraId="3D1C45D0"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569280C0" w14:textId="77777777" w:rsidTr="0091268E">
        <w:trPr>
          <w:trHeight w:val="290"/>
        </w:trPr>
        <w:tc>
          <w:tcPr>
            <w:tcW w:w="1440" w:type="dxa"/>
            <w:shd w:val="clear" w:color="auto" w:fill="auto"/>
            <w:noWrap/>
            <w:vAlign w:val="bottom"/>
            <w:hideMark/>
          </w:tcPr>
          <w:p w14:paraId="58379C5F"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STP</w:t>
            </w:r>
          </w:p>
        </w:tc>
        <w:tc>
          <w:tcPr>
            <w:tcW w:w="5040" w:type="dxa"/>
            <w:shd w:val="clear" w:color="auto" w:fill="auto"/>
            <w:noWrap/>
            <w:vAlign w:val="bottom"/>
            <w:hideMark/>
          </w:tcPr>
          <w:p w14:paraId="6876DE73"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Democratic Republic of São Tomé and Principe</w:t>
            </w:r>
          </w:p>
        </w:tc>
        <w:tc>
          <w:tcPr>
            <w:tcW w:w="2700" w:type="dxa"/>
            <w:shd w:val="clear" w:color="auto" w:fill="auto"/>
            <w:noWrap/>
            <w:vAlign w:val="bottom"/>
            <w:hideMark/>
          </w:tcPr>
          <w:p w14:paraId="3340C356"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1E9A99A5" w14:textId="77777777" w:rsidTr="0091268E">
        <w:trPr>
          <w:trHeight w:val="290"/>
        </w:trPr>
        <w:tc>
          <w:tcPr>
            <w:tcW w:w="1440" w:type="dxa"/>
            <w:shd w:val="clear" w:color="auto" w:fill="auto"/>
            <w:noWrap/>
            <w:vAlign w:val="bottom"/>
            <w:hideMark/>
          </w:tcPr>
          <w:p w14:paraId="4D621CAB"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SEN</w:t>
            </w:r>
          </w:p>
        </w:tc>
        <w:tc>
          <w:tcPr>
            <w:tcW w:w="5040" w:type="dxa"/>
            <w:shd w:val="clear" w:color="auto" w:fill="auto"/>
            <w:noWrap/>
            <w:vAlign w:val="bottom"/>
            <w:hideMark/>
          </w:tcPr>
          <w:p w14:paraId="47F29A92"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Senegal</w:t>
            </w:r>
          </w:p>
        </w:tc>
        <w:tc>
          <w:tcPr>
            <w:tcW w:w="2700" w:type="dxa"/>
            <w:shd w:val="clear" w:color="auto" w:fill="auto"/>
            <w:noWrap/>
            <w:vAlign w:val="bottom"/>
            <w:hideMark/>
          </w:tcPr>
          <w:p w14:paraId="4120B3B2"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05D905CC" w14:textId="77777777" w:rsidTr="0091268E">
        <w:trPr>
          <w:trHeight w:val="290"/>
        </w:trPr>
        <w:tc>
          <w:tcPr>
            <w:tcW w:w="1440" w:type="dxa"/>
            <w:shd w:val="clear" w:color="auto" w:fill="auto"/>
            <w:noWrap/>
            <w:vAlign w:val="bottom"/>
            <w:hideMark/>
          </w:tcPr>
          <w:p w14:paraId="2C050A96"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SYC</w:t>
            </w:r>
          </w:p>
        </w:tc>
        <w:tc>
          <w:tcPr>
            <w:tcW w:w="5040" w:type="dxa"/>
            <w:shd w:val="clear" w:color="auto" w:fill="auto"/>
            <w:noWrap/>
            <w:vAlign w:val="bottom"/>
            <w:hideMark/>
          </w:tcPr>
          <w:p w14:paraId="5873E672"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Seychelles</w:t>
            </w:r>
          </w:p>
        </w:tc>
        <w:tc>
          <w:tcPr>
            <w:tcW w:w="2700" w:type="dxa"/>
            <w:shd w:val="clear" w:color="auto" w:fill="auto"/>
            <w:noWrap/>
            <w:vAlign w:val="bottom"/>
            <w:hideMark/>
          </w:tcPr>
          <w:p w14:paraId="715C87F7"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53915614" w14:textId="77777777" w:rsidTr="0091268E">
        <w:trPr>
          <w:trHeight w:val="290"/>
        </w:trPr>
        <w:tc>
          <w:tcPr>
            <w:tcW w:w="1440" w:type="dxa"/>
            <w:shd w:val="clear" w:color="auto" w:fill="auto"/>
            <w:noWrap/>
            <w:vAlign w:val="bottom"/>
            <w:hideMark/>
          </w:tcPr>
          <w:p w14:paraId="71C00859"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SLE</w:t>
            </w:r>
          </w:p>
        </w:tc>
        <w:tc>
          <w:tcPr>
            <w:tcW w:w="5040" w:type="dxa"/>
            <w:shd w:val="clear" w:color="auto" w:fill="auto"/>
            <w:noWrap/>
            <w:vAlign w:val="bottom"/>
            <w:hideMark/>
          </w:tcPr>
          <w:p w14:paraId="6F0D22BC"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Sierra Leone</w:t>
            </w:r>
          </w:p>
        </w:tc>
        <w:tc>
          <w:tcPr>
            <w:tcW w:w="2700" w:type="dxa"/>
            <w:shd w:val="clear" w:color="auto" w:fill="auto"/>
            <w:noWrap/>
            <w:vAlign w:val="bottom"/>
            <w:hideMark/>
          </w:tcPr>
          <w:p w14:paraId="65FA6F6B"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17A8D1B1" w14:textId="77777777" w:rsidTr="0091268E">
        <w:trPr>
          <w:trHeight w:val="290"/>
        </w:trPr>
        <w:tc>
          <w:tcPr>
            <w:tcW w:w="1440" w:type="dxa"/>
            <w:shd w:val="clear" w:color="auto" w:fill="auto"/>
            <w:noWrap/>
            <w:vAlign w:val="bottom"/>
            <w:hideMark/>
          </w:tcPr>
          <w:p w14:paraId="09A020ED"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SOM</w:t>
            </w:r>
          </w:p>
        </w:tc>
        <w:tc>
          <w:tcPr>
            <w:tcW w:w="5040" w:type="dxa"/>
            <w:shd w:val="clear" w:color="auto" w:fill="auto"/>
            <w:noWrap/>
            <w:vAlign w:val="bottom"/>
            <w:hideMark/>
          </w:tcPr>
          <w:p w14:paraId="5F1BC78A"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Somali Democratic Republic</w:t>
            </w:r>
          </w:p>
        </w:tc>
        <w:tc>
          <w:tcPr>
            <w:tcW w:w="2700" w:type="dxa"/>
            <w:shd w:val="clear" w:color="auto" w:fill="auto"/>
            <w:noWrap/>
            <w:vAlign w:val="bottom"/>
            <w:hideMark/>
          </w:tcPr>
          <w:p w14:paraId="47C2CFC0"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54B8E48C" w14:textId="77777777" w:rsidTr="0091268E">
        <w:trPr>
          <w:trHeight w:val="290"/>
        </w:trPr>
        <w:tc>
          <w:tcPr>
            <w:tcW w:w="1440" w:type="dxa"/>
            <w:shd w:val="clear" w:color="auto" w:fill="auto"/>
            <w:noWrap/>
            <w:vAlign w:val="bottom"/>
            <w:hideMark/>
          </w:tcPr>
          <w:p w14:paraId="42813E14"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ZAF</w:t>
            </w:r>
          </w:p>
        </w:tc>
        <w:tc>
          <w:tcPr>
            <w:tcW w:w="5040" w:type="dxa"/>
            <w:shd w:val="clear" w:color="auto" w:fill="auto"/>
            <w:noWrap/>
            <w:vAlign w:val="bottom"/>
            <w:hideMark/>
          </w:tcPr>
          <w:p w14:paraId="733769BE"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South Africa</w:t>
            </w:r>
          </w:p>
        </w:tc>
        <w:tc>
          <w:tcPr>
            <w:tcW w:w="2700" w:type="dxa"/>
            <w:shd w:val="clear" w:color="auto" w:fill="auto"/>
            <w:noWrap/>
            <w:vAlign w:val="bottom"/>
            <w:hideMark/>
          </w:tcPr>
          <w:p w14:paraId="2FE08E1E"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1C0AD7D1" w14:textId="77777777" w:rsidTr="0091268E">
        <w:trPr>
          <w:trHeight w:val="290"/>
        </w:trPr>
        <w:tc>
          <w:tcPr>
            <w:tcW w:w="1440" w:type="dxa"/>
            <w:shd w:val="clear" w:color="auto" w:fill="auto"/>
            <w:noWrap/>
            <w:vAlign w:val="bottom"/>
            <w:hideMark/>
          </w:tcPr>
          <w:p w14:paraId="5424ABEB"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SSD</w:t>
            </w:r>
          </w:p>
        </w:tc>
        <w:tc>
          <w:tcPr>
            <w:tcW w:w="5040" w:type="dxa"/>
            <w:shd w:val="clear" w:color="auto" w:fill="auto"/>
            <w:noWrap/>
            <w:vAlign w:val="bottom"/>
            <w:hideMark/>
          </w:tcPr>
          <w:p w14:paraId="1DE44724"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South Sudan</w:t>
            </w:r>
          </w:p>
        </w:tc>
        <w:tc>
          <w:tcPr>
            <w:tcW w:w="2700" w:type="dxa"/>
            <w:shd w:val="clear" w:color="auto" w:fill="auto"/>
            <w:noWrap/>
            <w:vAlign w:val="bottom"/>
            <w:hideMark/>
          </w:tcPr>
          <w:p w14:paraId="5989F1B7"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31234CC9" w14:textId="77777777" w:rsidTr="0091268E">
        <w:trPr>
          <w:trHeight w:val="290"/>
        </w:trPr>
        <w:tc>
          <w:tcPr>
            <w:tcW w:w="1440" w:type="dxa"/>
            <w:shd w:val="clear" w:color="auto" w:fill="auto"/>
            <w:noWrap/>
            <w:vAlign w:val="bottom"/>
            <w:hideMark/>
          </w:tcPr>
          <w:p w14:paraId="67063AB3"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SDN</w:t>
            </w:r>
          </w:p>
        </w:tc>
        <w:tc>
          <w:tcPr>
            <w:tcW w:w="5040" w:type="dxa"/>
            <w:shd w:val="clear" w:color="auto" w:fill="auto"/>
            <w:noWrap/>
            <w:vAlign w:val="bottom"/>
            <w:hideMark/>
          </w:tcPr>
          <w:p w14:paraId="7506D3B2"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the Sudan</w:t>
            </w:r>
          </w:p>
        </w:tc>
        <w:tc>
          <w:tcPr>
            <w:tcW w:w="2700" w:type="dxa"/>
            <w:shd w:val="clear" w:color="auto" w:fill="auto"/>
            <w:noWrap/>
            <w:vAlign w:val="bottom"/>
            <w:hideMark/>
          </w:tcPr>
          <w:p w14:paraId="21F4385F"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4E6EB6DD" w14:textId="77777777" w:rsidTr="0091268E">
        <w:trPr>
          <w:trHeight w:val="290"/>
        </w:trPr>
        <w:tc>
          <w:tcPr>
            <w:tcW w:w="1440" w:type="dxa"/>
            <w:shd w:val="clear" w:color="auto" w:fill="auto"/>
            <w:noWrap/>
            <w:vAlign w:val="bottom"/>
            <w:hideMark/>
          </w:tcPr>
          <w:p w14:paraId="32457E4E"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TZA</w:t>
            </w:r>
          </w:p>
        </w:tc>
        <w:tc>
          <w:tcPr>
            <w:tcW w:w="5040" w:type="dxa"/>
            <w:shd w:val="clear" w:color="auto" w:fill="auto"/>
            <w:noWrap/>
            <w:vAlign w:val="bottom"/>
            <w:hideMark/>
          </w:tcPr>
          <w:p w14:paraId="2F0B5486"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United Republic of Tanzania</w:t>
            </w:r>
          </w:p>
        </w:tc>
        <w:tc>
          <w:tcPr>
            <w:tcW w:w="2700" w:type="dxa"/>
            <w:shd w:val="clear" w:color="auto" w:fill="auto"/>
            <w:noWrap/>
            <w:vAlign w:val="bottom"/>
            <w:hideMark/>
          </w:tcPr>
          <w:p w14:paraId="60B65884"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5B26F599" w14:textId="77777777" w:rsidTr="0091268E">
        <w:trPr>
          <w:trHeight w:val="290"/>
        </w:trPr>
        <w:tc>
          <w:tcPr>
            <w:tcW w:w="1440" w:type="dxa"/>
            <w:shd w:val="clear" w:color="auto" w:fill="auto"/>
            <w:noWrap/>
            <w:vAlign w:val="bottom"/>
            <w:hideMark/>
          </w:tcPr>
          <w:p w14:paraId="086A203E"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TGO</w:t>
            </w:r>
          </w:p>
        </w:tc>
        <w:tc>
          <w:tcPr>
            <w:tcW w:w="5040" w:type="dxa"/>
            <w:shd w:val="clear" w:color="auto" w:fill="auto"/>
            <w:noWrap/>
            <w:vAlign w:val="bottom"/>
            <w:hideMark/>
          </w:tcPr>
          <w:p w14:paraId="6A63A9D6"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Togo</w:t>
            </w:r>
          </w:p>
        </w:tc>
        <w:tc>
          <w:tcPr>
            <w:tcW w:w="2700" w:type="dxa"/>
            <w:shd w:val="clear" w:color="auto" w:fill="auto"/>
            <w:noWrap/>
            <w:vAlign w:val="bottom"/>
            <w:hideMark/>
          </w:tcPr>
          <w:p w14:paraId="0C77633E"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0CBC1A1E" w14:textId="77777777" w:rsidTr="0091268E">
        <w:trPr>
          <w:trHeight w:val="290"/>
        </w:trPr>
        <w:tc>
          <w:tcPr>
            <w:tcW w:w="1440" w:type="dxa"/>
            <w:shd w:val="clear" w:color="auto" w:fill="auto"/>
            <w:noWrap/>
            <w:vAlign w:val="bottom"/>
            <w:hideMark/>
          </w:tcPr>
          <w:p w14:paraId="00A8D1A4"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UGA</w:t>
            </w:r>
          </w:p>
        </w:tc>
        <w:tc>
          <w:tcPr>
            <w:tcW w:w="5040" w:type="dxa"/>
            <w:shd w:val="clear" w:color="auto" w:fill="auto"/>
            <w:noWrap/>
            <w:vAlign w:val="bottom"/>
            <w:hideMark/>
          </w:tcPr>
          <w:p w14:paraId="677F38FF"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Uganda</w:t>
            </w:r>
          </w:p>
        </w:tc>
        <w:tc>
          <w:tcPr>
            <w:tcW w:w="2700" w:type="dxa"/>
            <w:shd w:val="clear" w:color="auto" w:fill="auto"/>
            <w:noWrap/>
            <w:vAlign w:val="bottom"/>
            <w:hideMark/>
          </w:tcPr>
          <w:p w14:paraId="16BA863A"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064ABF44" w14:textId="77777777" w:rsidTr="0091268E">
        <w:trPr>
          <w:trHeight w:val="290"/>
        </w:trPr>
        <w:tc>
          <w:tcPr>
            <w:tcW w:w="1440" w:type="dxa"/>
            <w:shd w:val="clear" w:color="auto" w:fill="auto"/>
            <w:noWrap/>
            <w:vAlign w:val="bottom"/>
            <w:hideMark/>
          </w:tcPr>
          <w:p w14:paraId="2742A979"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ZMB</w:t>
            </w:r>
          </w:p>
        </w:tc>
        <w:tc>
          <w:tcPr>
            <w:tcW w:w="5040" w:type="dxa"/>
            <w:shd w:val="clear" w:color="auto" w:fill="auto"/>
            <w:noWrap/>
            <w:vAlign w:val="bottom"/>
            <w:hideMark/>
          </w:tcPr>
          <w:p w14:paraId="436C3FC1"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Zambia</w:t>
            </w:r>
          </w:p>
        </w:tc>
        <w:tc>
          <w:tcPr>
            <w:tcW w:w="2700" w:type="dxa"/>
            <w:shd w:val="clear" w:color="auto" w:fill="auto"/>
            <w:noWrap/>
            <w:vAlign w:val="bottom"/>
            <w:hideMark/>
          </w:tcPr>
          <w:p w14:paraId="2AD69CD1"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r w:rsidR="00C37398" w:rsidRPr="008179D4" w14:paraId="2350F7DF" w14:textId="77777777" w:rsidTr="0091268E">
        <w:trPr>
          <w:trHeight w:val="290"/>
        </w:trPr>
        <w:tc>
          <w:tcPr>
            <w:tcW w:w="1440" w:type="dxa"/>
            <w:shd w:val="clear" w:color="auto" w:fill="auto"/>
            <w:noWrap/>
            <w:vAlign w:val="bottom"/>
            <w:hideMark/>
          </w:tcPr>
          <w:p w14:paraId="7C985629"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ZWE</w:t>
            </w:r>
          </w:p>
        </w:tc>
        <w:tc>
          <w:tcPr>
            <w:tcW w:w="5040" w:type="dxa"/>
            <w:shd w:val="clear" w:color="auto" w:fill="auto"/>
            <w:noWrap/>
            <w:vAlign w:val="bottom"/>
            <w:hideMark/>
          </w:tcPr>
          <w:p w14:paraId="7B2E6784" w14:textId="77777777" w:rsidR="00C37398" w:rsidRPr="00B41567" w:rsidRDefault="00C37398">
            <w:pPr>
              <w:spacing w:after="0" w:line="240" w:lineRule="auto"/>
              <w:rPr>
                <w:rFonts w:eastAsia="Times New Roman" w:cstheme="minorHAnsi"/>
                <w:color w:val="000000"/>
                <w:lang w:eastAsia="en-US"/>
              </w:rPr>
            </w:pPr>
            <w:r w:rsidRPr="00B41567">
              <w:rPr>
                <w:rFonts w:eastAsia="Times New Roman" w:cstheme="minorHAnsi"/>
                <w:color w:val="000000"/>
                <w:lang w:eastAsia="en-US"/>
              </w:rPr>
              <w:t>Republic of Zimbabwe</w:t>
            </w:r>
          </w:p>
        </w:tc>
        <w:tc>
          <w:tcPr>
            <w:tcW w:w="2700" w:type="dxa"/>
            <w:shd w:val="clear" w:color="auto" w:fill="auto"/>
            <w:noWrap/>
            <w:vAlign w:val="bottom"/>
            <w:hideMark/>
          </w:tcPr>
          <w:p w14:paraId="3E462046" w14:textId="77777777" w:rsidR="00C37398" w:rsidRPr="00B41567" w:rsidRDefault="00C37398">
            <w:pPr>
              <w:spacing w:after="0" w:line="240" w:lineRule="auto"/>
              <w:jc w:val="center"/>
              <w:rPr>
                <w:rFonts w:eastAsia="Times New Roman" w:cstheme="minorHAnsi"/>
                <w:color w:val="000000"/>
                <w:lang w:eastAsia="en-US"/>
              </w:rPr>
            </w:pPr>
            <w:r w:rsidRPr="00B41567">
              <w:rPr>
                <w:rFonts w:eastAsia="Times New Roman" w:cstheme="minorHAnsi"/>
                <w:color w:val="000000"/>
                <w:lang w:eastAsia="en-US"/>
              </w:rPr>
              <w:t>Sub-Saharan Africa</w:t>
            </w:r>
          </w:p>
        </w:tc>
      </w:tr>
    </w:tbl>
    <w:p w14:paraId="7441E2B3" w14:textId="77777777" w:rsidR="00C37398" w:rsidRDefault="00C37398" w:rsidP="00C37398">
      <w:pPr>
        <w:rPr>
          <w:rFonts w:asciiTheme="majorHAnsi" w:eastAsiaTheme="majorEastAsia" w:hAnsiTheme="majorHAnsi" w:cstheme="majorBidi"/>
          <w:b/>
          <w:color w:val="4472C4" w:themeColor="accent1"/>
          <w:sz w:val="28"/>
          <w:szCs w:val="28"/>
          <w:lang w:eastAsia="en-US"/>
        </w:rPr>
      </w:pPr>
    </w:p>
    <w:p w14:paraId="1EA2F22D" w14:textId="77777777" w:rsidR="00C37398" w:rsidRDefault="00C37398" w:rsidP="00C37398">
      <w:pPr>
        <w:rPr>
          <w:bCs/>
          <w:color w:val="4472C4" w:themeColor="accent1"/>
          <w:sz w:val="28"/>
          <w:szCs w:val="28"/>
        </w:rPr>
      </w:pPr>
      <w:r>
        <w:rPr>
          <w:bCs/>
          <w:color w:val="4472C4" w:themeColor="accent1"/>
          <w:sz w:val="28"/>
          <w:szCs w:val="28"/>
        </w:rPr>
        <w:br w:type="page"/>
      </w:r>
    </w:p>
    <w:p w14:paraId="6C3179A4" w14:textId="77777777" w:rsidR="00C37398" w:rsidRPr="003449DF" w:rsidRDefault="00C37398" w:rsidP="003449DF">
      <w:pPr>
        <w:pStyle w:val="Heading1"/>
        <w:numPr>
          <w:ilvl w:val="0"/>
          <w:numId w:val="0"/>
        </w:numPr>
        <w:spacing w:before="0" w:after="0"/>
        <w:jc w:val="center"/>
        <w:rPr>
          <w:rFonts w:asciiTheme="minorHAnsi" w:hAnsiTheme="minorHAnsi" w:cstheme="minorHAnsi"/>
          <w:sz w:val="28"/>
          <w:szCs w:val="28"/>
        </w:rPr>
      </w:pPr>
      <w:bookmarkStart w:id="338" w:name="_Toc64907155"/>
      <w:bookmarkStart w:id="339" w:name="_Toc176262733"/>
      <w:r w:rsidRPr="003449DF">
        <w:rPr>
          <w:rFonts w:asciiTheme="minorHAnsi" w:hAnsiTheme="minorHAnsi" w:cstheme="minorHAnsi"/>
          <w:sz w:val="28"/>
          <w:szCs w:val="28"/>
        </w:rPr>
        <w:t>Annex II: ISCED Education groups</w:t>
      </w:r>
      <w:bookmarkEnd w:id="338"/>
      <w:bookmarkEnd w:id="339"/>
    </w:p>
    <w:p w14:paraId="41148BDA" w14:textId="77777777" w:rsidR="00C37398" w:rsidRDefault="00C37398" w:rsidP="00C37398">
      <w:pPr>
        <w:spacing w:after="0" w:line="276" w:lineRule="auto"/>
        <w:rPr>
          <w:rFonts w:cstheme="minorHAnsi"/>
        </w:rPr>
      </w:pPr>
    </w:p>
    <w:p w14:paraId="4C460D06" w14:textId="77777777" w:rsidR="00C37398" w:rsidRDefault="00C37398" w:rsidP="00C37398">
      <w:pPr>
        <w:spacing w:after="0" w:line="276" w:lineRule="auto"/>
        <w:rPr>
          <w:rFonts w:cstheme="minorHAnsi"/>
        </w:rPr>
      </w:pPr>
      <w:r w:rsidRPr="00B41567">
        <w:rPr>
          <w:rFonts w:cstheme="minorHAnsi"/>
        </w:rPr>
        <w:t xml:space="preserve">For details the coding of education programmes, see ISCED 2012) </w:t>
      </w:r>
      <w:r w:rsidRPr="00B41567">
        <w:rPr>
          <w:rStyle w:val="FootnoteReference"/>
          <w:rFonts w:cstheme="minorHAnsi"/>
        </w:rPr>
        <w:footnoteReference w:id="30"/>
      </w:r>
      <w:r w:rsidRPr="00B41567">
        <w:rPr>
          <w:rFonts w:cstheme="minorHAnsi"/>
        </w:rPr>
        <w:t>.</w:t>
      </w:r>
    </w:p>
    <w:p w14:paraId="366E8F6C" w14:textId="77777777" w:rsidR="00C37398" w:rsidRPr="00B41567" w:rsidRDefault="00C37398" w:rsidP="00C37398">
      <w:pPr>
        <w:spacing w:after="0" w:line="276" w:lineRule="auto"/>
        <w:rPr>
          <w:rFonts w:cstheme="minorHAnsi"/>
        </w:rPr>
      </w:pPr>
    </w:p>
    <w:tbl>
      <w:tblPr>
        <w:tblStyle w:val="TableGrid"/>
        <w:tblW w:w="0" w:type="auto"/>
        <w:tblLook w:val="04A0" w:firstRow="1" w:lastRow="0" w:firstColumn="1" w:lastColumn="0" w:noHBand="0" w:noVBand="1"/>
      </w:tblPr>
      <w:tblGrid>
        <w:gridCol w:w="439"/>
        <w:gridCol w:w="2023"/>
        <w:gridCol w:w="537"/>
        <w:gridCol w:w="2463"/>
        <w:gridCol w:w="626"/>
        <w:gridCol w:w="3262"/>
      </w:tblGrid>
      <w:tr w:rsidR="00C37398" w:rsidRPr="00012DFC" w14:paraId="5C31AA1C" w14:textId="77777777">
        <w:trPr>
          <w:tblHeader/>
        </w:trPr>
        <w:tc>
          <w:tcPr>
            <w:tcW w:w="2462" w:type="dxa"/>
            <w:gridSpan w:val="2"/>
            <w:shd w:val="clear" w:color="auto" w:fill="BFBFBF" w:themeFill="background1" w:themeFillShade="BF"/>
          </w:tcPr>
          <w:p w14:paraId="4A80FFD2" w14:textId="77777777" w:rsidR="00C37398" w:rsidRPr="00012DFC" w:rsidRDefault="00C37398">
            <w:pPr>
              <w:spacing w:before="60" w:after="60"/>
              <w:rPr>
                <w:rFonts w:cstheme="minorHAnsi"/>
                <w:b/>
                <w:sz w:val="26"/>
                <w:szCs w:val="26"/>
              </w:rPr>
            </w:pPr>
            <w:r w:rsidRPr="00012DFC">
              <w:rPr>
                <w:rFonts w:cstheme="minorHAnsi"/>
                <w:b/>
                <w:sz w:val="26"/>
                <w:szCs w:val="26"/>
              </w:rPr>
              <w:t>ISCED-A level</w:t>
            </w:r>
          </w:p>
        </w:tc>
        <w:tc>
          <w:tcPr>
            <w:tcW w:w="3000" w:type="dxa"/>
            <w:gridSpan w:val="2"/>
            <w:shd w:val="clear" w:color="auto" w:fill="BFBFBF" w:themeFill="background1" w:themeFillShade="BF"/>
          </w:tcPr>
          <w:p w14:paraId="51E2F01B" w14:textId="77777777" w:rsidR="00C37398" w:rsidRPr="00012DFC" w:rsidRDefault="00C37398">
            <w:pPr>
              <w:spacing w:before="60" w:after="60"/>
              <w:rPr>
                <w:rFonts w:cstheme="minorHAnsi"/>
                <w:b/>
                <w:sz w:val="26"/>
                <w:szCs w:val="26"/>
              </w:rPr>
            </w:pPr>
            <w:r w:rsidRPr="00012DFC">
              <w:rPr>
                <w:rFonts w:cstheme="minorHAnsi"/>
                <w:b/>
                <w:sz w:val="26"/>
                <w:szCs w:val="26"/>
              </w:rPr>
              <w:t>Category</w:t>
            </w:r>
          </w:p>
        </w:tc>
        <w:tc>
          <w:tcPr>
            <w:tcW w:w="3888" w:type="dxa"/>
            <w:gridSpan w:val="2"/>
            <w:shd w:val="clear" w:color="auto" w:fill="BFBFBF" w:themeFill="background1" w:themeFillShade="BF"/>
          </w:tcPr>
          <w:p w14:paraId="0A222D54" w14:textId="77777777" w:rsidR="00C37398" w:rsidRPr="00012DFC" w:rsidRDefault="00C37398">
            <w:pPr>
              <w:spacing w:before="60" w:after="60"/>
              <w:rPr>
                <w:rFonts w:cstheme="minorHAnsi"/>
                <w:b/>
                <w:sz w:val="26"/>
                <w:szCs w:val="26"/>
              </w:rPr>
            </w:pPr>
            <w:r w:rsidRPr="00012DFC">
              <w:rPr>
                <w:rFonts w:cstheme="minorHAnsi"/>
                <w:b/>
                <w:sz w:val="26"/>
                <w:szCs w:val="26"/>
              </w:rPr>
              <w:t>Sub-category</w:t>
            </w:r>
          </w:p>
        </w:tc>
      </w:tr>
      <w:tr w:rsidR="00C37398" w:rsidRPr="00B41567" w14:paraId="432030F1" w14:textId="77777777">
        <w:tc>
          <w:tcPr>
            <w:tcW w:w="439" w:type="dxa"/>
            <w:tcBorders>
              <w:bottom w:val="nil"/>
            </w:tcBorders>
          </w:tcPr>
          <w:p w14:paraId="7857CFA8" w14:textId="77777777" w:rsidR="00C37398" w:rsidRPr="00B41567" w:rsidRDefault="00C37398">
            <w:pPr>
              <w:jc w:val="center"/>
              <w:rPr>
                <w:rFonts w:cstheme="minorHAnsi"/>
                <w:szCs w:val="20"/>
              </w:rPr>
            </w:pPr>
            <w:r w:rsidRPr="00B41567">
              <w:rPr>
                <w:rFonts w:cstheme="minorHAnsi"/>
                <w:szCs w:val="20"/>
              </w:rPr>
              <w:t>0</w:t>
            </w:r>
          </w:p>
        </w:tc>
        <w:tc>
          <w:tcPr>
            <w:tcW w:w="2023" w:type="dxa"/>
            <w:tcBorders>
              <w:bottom w:val="nil"/>
            </w:tcBorders>
          </w:tcPr>
          <w:p w14:paraId="5BC657EA" w14:textId="77777777" w:rsidR="00C37398" w:rsidRPr="00B41567" w:rsidRDefault="00C37398">
            <w:pPr>
              <w:rPr>
                <w:rFonts w:cstheme="minorHAnsi"/>
                <w:szCs w:val="20"/>
              </w:rPr>
            </w:pPr>
            <w:r w:rsidRPr="00B41567">
              <w:rPr>
                <w:rFonts w:cstheme="minorHAnsi"/>
                <w:szCs w:val="20"/>
              </w:rPr>
              <w:t>Early childhood education</w:t>
            </w:r>
          </w:p>
        </w:tc>
        <w:tc>
          <w:tcPr>
            <w:tcW w:w="537" w:type="dxa"/>
          </w:tcPr>
          <w:p w14:paraId="63279DD2" w14:textId="77777777" w:rsidR="00C37398" w:rsidRPr="00B41567" w:rsidRDefault="00C37398">
            <w:pPr>
              <w:jc w:val="center"/>
              <w:rPr>
                <w:rFonts w:cstheme="minorHAnsi"/>
                <w:szCs w:val="20"/>
              </w:rPr>
            </w:pPr>
            <w:r w:rsidRPr="00B41567">
              <w:rPr>
                <w:rFonts w:cstheme="minorHAnsi"/>
                <w:szCs w:val="20"/>
              </w:rPr>
              <w:t>01</w:t>
            </w:r>
          </w:p>
        </w:tc>
        <w:tc>
          <w:tcPr>
            <w:tcW w:w="2463" w:type="dxa"/>
          </w:tcPr>
          <w:p w14:paraId="01DE7E20" w14:textId="77777777" w:rsidR="00C37398" w:rsidRPr="00B41567" w:rsidRDefault="00C37398">
            <w:pPr>
              <w:rPr>
                <w:rFonts w:cstheme="minorHAnsi"/>
                <w:szCs w:val="20"/>
              </w:rPr>
            </w:pPr>
            <w:r w:rsidRPr="00B41567">
              <w:rPr>
                <w:rFonts w:cstheme="minorHAnsi"/>
                <w:szCs w:val="20"/>
              </w:rPr>
              <w:t>Early childhood educational development</w:t>
            </w:r>
          </w:p>
        </w:tc>
        <w:tc>
          <w:tcPr>
            <w:tcW w:w="626" w:type="dxa"/>
          </w:tcPr>
          <w:p w14:paraId="4F993644" w14:textId="77777777" w:rsidR="00C37398" w:rsidRPr="00B41567" w:rsidRDefault="00C37398">
            <w:pPr>
              <w:jc w:val="center"/>
              <w:rPr>
                <w:rFonts w:cstheme="minorHAnsi"/>
                <w:szCs w:val="20"/>
              </w:rPr>
            </w:pPr>
            <w:r w:rsidRPr="00B41567">
              <w:rPr>
                <w:rFonts w:cstheme="minorHAnsi"/>
                <w:szCs w:val="20"/>
              </w:rPr>
              <w:t>010</w:t>
            </w:r>
          </w:p>
        </w:tc>
        <w:tc>
          <w:tcPr>
            <w:tcW w:w="3262" w:type="dxa"/>
          </w:tcPr>
          <w:p w14:paraId="43C3A1BA" w14:textId="77777777" w:rsidR="00C37398" w:rsidRPr="00B41567" w:rsidRDefault="00C37398">
            <w:pPr>
              <w:rPr>
                <w:rFonts w:cstheme="minorHAnsi"/>
                <w:szCs w:val="20"/>
              </w:rPr>
            </w:pPr>
            <w:r w:rsidRPr="00B41567">
              <w:rPr>
                <w:rFonts w:cstheme="minorHAnsi"/>
                <w:szCs w:val="20"/>
              </w:rPr>
              <w:t>Early childhood educational development</w:t>
            </w:r>
          </w:p>
        </w:tc>
      </w:tr>
      <w:tr w:rsidR="00C37398" w:rsidRPr="00B41567" w14:paraId="6A66BBA1" w14:textId="77777777">
        <w:tc>
          <w:tcPr>
            <w:tcW w:w="439" w:type="dxa"/>
            <w:tcBorders>
              <w:top w:val="nil"/>
              <w:bottom w:val="nil"/>
            </w:tcBorders>
          </w:tcPr>
          <w:p w14:paraId="45025542" w14:textId="77777777" w:rsidR="00C37398" w:rsidRPr="00B41567" w:rsidRDefault="00C37398">
            <w:pPr>
              <w:jc w:val="center"/>
              <w:rPr>
                <w:rFonts w:cstheme="minorHAnsi"/>
                <w:szCs w:val="20"/>
              </w:rPr>
            </w:pPr>
          </w:p>
        </w:tc>
        <w:tc>
          <w:tcPr>
            <w:tcW w:w="2023" w:type="dxa"/>
            <w:tcBorders>
              <w:top w:val="nil"/>
              <w:bottom w:val="nil"/>
            </w:tcBorders>
          </w:tcPr>
          <w:p w14:paraId="058D984D" w14:textId="77777777" w:rsidR="00C37398" w:rsidRPr="00B41567" w:rsidRDefault="00C37398">
            <w:pPr>
              <w:rPr>
                <w:rFonts w:cstheme="minorHAnsi"/>
                <w:szCs w:val="20"/>
              </w:rPr>
            </w:pPr>
          </w:p>
        </w:tc>
        <w:tc>
          <w:tcPr>
            <w:tcW w:w="537" w:type="dxa"/>
          </w:tcPr>
          <w:p w14:paraId="241874DA" w14:textId="77777777" w:rsidR="00C37398" w:rsidRPr="00B41567" w:rsidRDefault="00C37398">
            <w:pPr>
              <w:jc w:val="center"/>
              <w:rPr>
                <w:rFonts w:cstheme="minorHAnsi"/>
                <w:szCs w:val="20"/>
              </w:rPr>
            </w:pPr>
            <w:r w:rsidRPr="00B41567">
              <w:rPr>
                <w:rFonts w:cstheme="minorHAnsi"/>
                <w:szCs w:val="20"/>
              </w:rPr>
              <w:t>O2</w:t>
            </w:r>
          </w:p>
        </w:tc>
        <w:tc>
          <w:tcPr>
            <w:tcW w:w="2463" w:type="dxa"/>
          </w:tcPr>
          <w:p w14:paraId="59478F7C" w14:textId="77777777" w:rsidR="00C37398" w:rsidRPr="00B41567" w:rsidRDefault="00C37398">
            <w:pPr>
              <w:rPr>
                <w:rFonts w:cstheme="minorHAnsi"/>
                <w:szCs w:val="20"/>
              </w:rPr>
            </w:pPr>
            <w:r w:rsidRPr="00B41567">
              <w:rPr>
                <w:rFonts w:cstheme="minorHAnsi"/>
                <w:szCs w:val="20"/>
              </w:rPr>
              <w:t>Pre-primary education</w:t>
            </w:r>
          </w:p>
        </w:tc>
        <w:tc>
          <w:tcPr>
            <w:tcW w:w="626" w:type="dxa"/>
          </w:tcPr>
          <w:p w14:paraId="29585C0B" w14:textId="77777777" w:rsidR="00C37398" w:rsidRPr="00B41567" w:rsidRDefault="00C37398">
            <w:pPr>
              <w:jc w:val="center"/>
              <w:rPr>
                <w:rFonts w:cstheme="minorHAnsi"/>
                <w:szCs w:val="20"/>
              </w:rPr>
            </w:pPr>
            <w:r w:rsidRPr="00B41567">
              <w:rPr>
                <w:rFonts w:cstheme="minorHAnsi"/>
                <w:szCs w:val="20"/>
              </w:rPr>
              <w:t>020</w:t>
            </w:r>
          </w:p>
        </w:tc>
        <w:tc>
          <w:tcPr>
            <w:tcW w:w="3262" w:type="dxa"/>
          </w:tcPr>
          <w:p w14:paraId="3DCFDD39" w14:textId="77777777" w:rsidR="00C37398" w:rsidRPr="00B41567" w:rsidRDefault="00C37398">
            <w:pPr>
              <w:rPr>
                <w:rFonts w:cstheme="minorHAnsi"/>
                <w:szCs w:val="20"/>
              </w:rPr>
            </w:pPr>
            <w:r w:rsidRPr="00B41567">
              <w:rPr>
                <w:rFonts w:cstheme="minorHAnsi"/>
                <w:szCs w:val="20"/>
              </w:rPr>
              <w:t>Pre-primary education</w:t>
            </w:r>
          </w:p>
        </w:tc>
      </w:tr>
      <w:tr w:rsidR="00C37398" w:rsidRPr="00B41567" w14:paraId="09F1C9B0" w14:textId="77777777">
        <w:tc>
          <w:tcPr>
            <w:tcW w:w="439" w:type="dxa"/>
            <w:tcBorders>
              <w:top w:val="nil"/>
            </w:tcBorders>
          </w:tcPr>
          <w:p w14:paraId="02390D39" w14:textId="77777777" w:rsidR="00C37398" w:rsidRPr="00B41567" w:rsidRDefault="00C37398">
            <w:pPr>
              <w:jc w:val="center"/>
              <w:rPr>
                <w:rFonts w:cstheme="minorHAnsi"/>
                <w:szCs w:val="20"/>
              </w:rPr>
            </w:pPr>
          </w:p>
        </w:tc>
        <w:tc>
          <w:tcPr>
            <w:tcW w:w="2023" w:type="dxa"/>
            <w:tcBorders>
              <w:top w:val="nil"/>
            </w:tcBorders>
          </w:tcPr>
          <w:p w14:paraId="61BCEF3D" w14:textId="77777777" w:rsidR="00C37398" w:rsidRPr="00B41567" w:rsidRDefault="00C37398">
            <w:pPr>
              <w:rPr>
                <w:rFonts w:cstheme="minorHAnsi"/>
                <w:szCs w:val="20"/>
              </w:rPr>
            </w:pPr>
          </w:p>
        </w:tc>
        <w:tc>
          <w:tcPr>
            <w:tcW w:w="537" w:type="dxa"/>
          </w:tcPr>
          <w:p w14:paraId="2832E575" w14:textId="77777777" w:rsidR="00C37398" w:rsidRPr="00B41567" w:rsidRDefault="00C37398">
            <w:pPr>
              <w:jc w:val="center"/>
              <w:rPr>
                <w:rFonts w:cstheme="minorHAnsi"/>
                <w:szCs w:val="20"/>
              </w:rPr>
            </w:pPr>
            <w:r w:rsidRPr="00B41567">
              <w:rPr>
                <w:rFonts w:cstheme="minorHAnsi"/>
                <w:szCs w:val="20"/>
              </w:rPr>
              <w:t>03</w:t>
            </w:r>
          </w:p>
        </w:tc>
        <w:tc>
          <w:tcPr>
            <w:tcW w:w="2463" w:type="dxa"/>
          </w:tcPr>
          <w:p w14:paraId="4399925E" w14:textId="77777777" w:rsidR="00C37398" w:rsidRPr="00B41567" w:rsidRDefault="00C37398">
            <w:pPr>
              <w:rPr>
                <w:rFonts w:cstheme="minorHAnsi"/>
                <w:szCs w:val="20"/>
              </w:rPr>
            </w:pPr>
            <w:r w:rsidRPr="00B41567">
              <w:rPr>
                <w:rFonts w:cstheme="minorHAnsi"/>
                <w:szCs w:val="20"/>
              </w:rPr>
              <w:t>Some primary education (without level completion)</w:t>
            </w:r>
          </w:p>
        </w:tc>
        <w:tc>
          <w:tcPr>
            <w:tcW w:w="626" w:type="dxa"/>
          </w:tcPr>
          <w:p w14:paraId="75910A52" w14:textId="77777777" w:rsidR="00C37398" w:rsidRPr="00B41567" w:rsidRDefault="00C37398">
            <w:pPr>
              <w:jc w:val="center"/>
              <w:rPr>
                <w:rFonts w:cstheme="minorHAnsi"/>
                <w:szCs w:val="20"/>
              </w:rPr>
            </w:pPr>
            <w:r w:rsidRPr="00B41567">
              <w:rPr>
                <w:rFonts w:cstheme="minorHAnsi"/>
                <w:szCs w:val="20"/>
              </w:rPr>
              <w:t>030</w:t>
            </w:r>
          </w:p>
        </w:tc>
        <w:tc>
          <w:tcPr>
            <w:tcW w:w="3262" w:type="dxa"/>
          </w:tcPr>
          <w:p w14:paraId="5845D463" w14:textId="77777777" w:rsidR="00C37398" w:rsidRPr="00B41567" w:rsidRDefault="00C37398">
            <w:pPr>
              <w:rPr>
                <w:rFonts w:cstheme="minorHAnsi"/>
                <w:szCs w:val="20"/>
              </w:rPr>
            </w:pPr>
            <w:r w:rsidRPr="00B41567">
              <w:rPr>
                <w:rFonts w:cstheme="minorHAnsi"/>
                <w:szCs w:val="20"/>
              </w:rPr>
              <w:t>Some primary education (without level completion)</w:t>
            </w:r>
          </w:p>
        </w:tc>
      </w:tr>
      <w:tr w:rsidR="00C37398" w:rsidRPr="00B41567" w14:paraId="326826BE" w14:textId="77777777">
        <w:tc>
          <w:tcPr>
            <w:tcW w:w="439" w:type="dxa"/>
          </w:tcPr>
          <w:p w14:paraId="1BD311BF" w14:textId="77777777" w:rsidR="00C37398" w:rsidRPr="00B41567" w:rsidRDefault="00C37398">
            <w:pPr>
              <w:jc w:val="center"/>
              <w:rPr>
                <w:rFonts w:cstheme="minorHAnsi"/>
                <w:szCs w:val="20"/>
              </w:rPr>
            </w:pPr>
            <w:r w:rsidRPr="00B41567">
              <w:rPr>
                <w:rFonts w:cstheme="minorHAnsi"/>
                <w:szCs w:val="20"/>
              </w:rPr>
              <w:t>1</w:t>
            </w:r>
          </w:p>
        </w:tc>
        <w:tc>
          <w:tcPr>
            <w:tcW w:w="2023" w:type="dxa"/>
          </w:tcPr>
          <w:p w14:paraId="0B5C97B1" w14:textId="77777777" w:rsidR="00C37398" w:rsidRPr="00B41567" w:rsidRDefault="00C37398">
            <w:pPr>
              <w:rPr>
                <w:rFonts w:cstheme="minorHAnsi"/>
                <w:szCs w:val="20"/>
              </w:rPr>
            </w:pPr>
            <w:r w:rsidRPr="00B41567">
              <w:rPr>
                <w:rFonts w:cstheme="minorHAnsi"/>
                <w:szCs w:val="20"/>
              </w:rPr>
              <w:t>Primary education</w:t>
            </w:r>
          </w:p>
        </w:tc>
        <w:tc>
          <w:tcPr>
            <w:tcW w:w="537" w:type="dxa"/>
          </w:tcPr>
          <w:p w14:paraId="7A3429D4" w14:textId="77777777" w:rsidR="00C37398" w:rsidRPr="00B41567" w:rsidRDefault="00C37398">
            <w:pPr>
              <w:jc w:val="center"/>
              <w:rPr>
                <w:rFonts w:cstheme="minorHAnsi"/>
                <w:szCs w:val="20"/>
              </w:rPr>
            </w:pPr>
            <w:r w:rsidRPr="00B41567">
              <w:rPr>
                <w:rFonts w:cstheme="minorHAnsi"/>
                <w:szCs w:val="20"/>
              </w:rPr>
              <w:t>10</w:t>
            </w:r>
          </w:p>
        </w:tc>
        <w:tc>
          <w:tcPr>
            <w:tcW w:w="2463" w:type="dxa"/>
          </w:tcPr>
          <w:p w14:paraId="3E35A3A0" w14:textId="77777777" w:rsidR="00C37398" w:rsidRPr="00B41567" w:rsidRDefault="00C37398">
            <w:pPr>
              <w:rPr>
                <w:rFonts w:cstheme="minorHAnsi"/>
                <w:szCs w:val="20"/>
              </w:rPr>
            </w:pPr>
            <w:r w:rsidRPr="00B41567">
              <w:rPr>
                <w:rFonts w:cstheme="minorHAnsi"/>
                <w:szCs w:val="20"/>
              </w:rPr>
              <w:t>Primary education</w:t>
            </w:r>
          </w:p>
        </w:tc>
        <w:tc>
          <w:tcPr>
            <w:tcW w:w="626" w:type="dxa"/>
          </w:tcPr>
          <w:p w14:paraId="2AD30379" w14:textId="77777777" w:rsidR="00C37398" w:rsidRPr="00B41567" w:rsidRDefault="00C37398">
            <w:pPr>
              <w:jc w:val="center"/>
              <w:rPr>
                <w:rFonts w:cstheme="minorHAnsi"/>
                <w:szCs w:val="20"/>
              </w:rPr>
            </w:pPr>
            <w:r w:rsidRPr="00B41567">
              <w:rPr>
                <w:rFonts w:cstheme="minorHAnsi"/>
                <w:szCs w:val="20"/>
              </w:rPr>
              <w:t>100</w:t>
            </w:r>
          </w:p>
        </w:tc>
        <w:tc>
          <w:tcPr>
            <w:tcW w:w="3262" w:type="dxa"/>
          </w:tcPr>
          <w:p w14:paraId="7C390455" w14:textId="77777777" w:rsidR="00C37398" w:rsidRPr="00B41567" w:rsidRDefault="00C37398">
            <w:pPr>
              <w:rPr>
                <w:rFonts w:cstheme="minorHAnsi"/>
                <w:szCs w:val="20"/>
              </w:rPr>
            </w:pPr>
          </w:p>
        </w:tc>
      </w:tr>
      <w:tr w:rsidR="00C37398" w:rsidRPr="00B41567" w14:paraId="130F881A" w14:textId="77777777">
        <w:tc>
          <w:tcPr>
            <w:tcW w:w="439" w:type="dxa"/>
            <w:vMerge w:val="restart"/>
          </w:tcPr>
          <w:p w14:paraId="60A31639" w14:textId="77777777" w:rsidR="00C37398" w:rsidRPr="00B41567" w:rsidRDefault="00C37398">
            <w:pPr>
              <w:jc w:val="center"/>
              <w:rPr>
                <w:rFonts w:cstheme="minorHAnsi"/>
                <w:szCs w:val="20"/>
              </w:rPr>
            </w:pPr>
            <w:r w:rsidRPr="00B41567">
              <w:rPr>
                <w:rFonts w:cstheme="minorHAnsi"/>
                <w:szCs w:val="20"/>
              </w:rPr>
              <w:t>2</w:t>
            </w:r>
          </w:p>
        </w:tc>
        <w:tc>
          <w:tcPr>
            <w:tcW w:w="2023" w:type="dxa"/>
            <w:vMerge w:val="restart"/>
          </w:tcPr>
          <w:p w14:paraId="6B986252" w14:textId="77777777" w:rsidR="00C37398" w:rsidRPr="00B41567" w:rsidRDefault="00C37398">
            <w:pPr>
              <w:rPr>
                <w:rFonts w:cstheme="minorHAnsi"/>
                <w:szCs w:val="20"/>
              </w:rPr>
            </w:pPr>
            <w:r w:rsidRPr="00B41567">
              <w:rPr>
                <w:rFonts w:cstheme="minorHAnsi"/>
                <w:szCs w:val="20"/>
              </w:rPr>
              <w:t xml:space="preserve">Lower </w:t>
            </w:r>
          </w:p>
        </w:tc>
        <w:tc>
          <w:tcPr>
            <w:tcW w:w="537" w:type="dxa"/>
            <w:vMerge w:val="restart"/>
          </w:tcPr>
          <w:p w14:paraId="5000C6EB" w14:textId="77777777" w:rsidR="00C37398" w:rsidRPr="00B41567" w:rsidRDefault="00C37398">
            <w:pPr>
              <w:jc w:val="center"/>
              <w:rPr>
                <w:rFonts w:cstheme="minorHAnsi"/>
                <w:szCs w:val="20"/>
              </w:rPr>
            </w:pPr>
            <w:r w:rsidRPr="00B41567">
              <w:rPr>
                <w:rFonts w:cstheme="minorHAnsi"/>
                <w:szCs w:val="20"/>
              </w:rPr>
              <w:t>24</w:t>
            </w:r>
          </w:p>
        </w:tc>
        <w:tc>
          <w:tcPr>
            <w:tcW w:w="2463" w:type="dxa"/>
            <w:vMerge w:val="restart"/>
          </w:tcPr>
          <w:p w14:paraId="48DC0B33" w14:textId="77777777" w:rsidR="00C37398" w:rsidRPr="00B41567" w:rsidRDefault="00C37398">
            <w:pPr>
              <w:rPr>
                <w:rFonts w:cstheme="minorHAnsi"/>
                <w:szCs w:val="20"/>
              </w:rPr>
            </w:pPr>
            <w:r w:rsidRPr="00B41567">
              <w:rPr>
                <w:rFonts w:cstheme="minorHAnsi"/>
                <w:szCs w:val="20"/>
              </w:rPr>
              <w:t>General education</w:t>
            </w:r>
          </w:p>
        </w:tc>
        <w:tc>
          <w:tcPr>
            <w:tcW w:w="626" w:type="dxa"/>
          </w:tcPr>
          <w:p w14:paraId="3CA67799" w14:textId="77777777" w:rsidR="00C37398" w:rsidRPr="00B41567" w:rsidRDefault="00C37398">
            <w:pPr>
              <w:jc w:val="center"/>
              <w:rPr>
                <w:rFonts w:cstheme="minorHAnsi"/>
                <w:szCs w:val="20"/>
              </w:rPr>
            </w:pPr>
            <w:r w:rsidRPr="00B41567">
              <w:rPr>
                <w:rFonts w:cstheme="minorHAnsi"/>
                <w:szCs w:val="20"/>
              </w:rPr>
              <w:t>241</w:t>
            </w:r>
          </w:p>
        </w:tc>
        <w:tc>
          <w:tcPr>
            <w:tcW w:w="3262" w:type="dxa"/>
          </w:tcPr>
          <w:p w14:paraId="5946FAC7" w14:textId="77777777" w:rsidR="00C37398" w:rsidRPr="00B41567" w:rsidRDefault="00C37398">
            <w:pPr>
              <w:rPr>
                <w:rFonts w:cstheme="minorHAnsi"/>
                <w:szCs w:val="20"/>
              </w:rPr>
            </w:pPr>
            <w:r w:rsidRPr="00B41567">
              <w:rPr>
                <w:rFonts w:cstheme="minorHAnsi"/>
                <w:szCs w:val="20"/>
              </w:rPr>
              <w:t>Insufficient for level completion or partial level completion, without direct access to upper secondary education</w:t>
            </w:r>
          </w:p>
        </w:tc>
      </w:tr>
      <w:tr w:rsidR="00C37398" w:rsidRPr="00B41567" w14:paraId="3446DAF8" w14:textId="77777777">
        <w:tc>
          <w:tcPr>
            <w:tcW w:w="439" w:type="dxa"/>
            <w:vMerge/>
          </w:tcPr>
          <w:p w14:paraId="55E4FED2" w14:textId="77777777" w:rsidR="00C37398" w:rsidRPr="00B41567" w:rsidRDefault="00C37398">
            <w:pPr>
              <w:jc w:val="center"/>
              <w:rPr>
                <w:rFonts w:cstheme="minorHAnsi"/>
                <w:szCs w:val="20"/>
              </w:rPr>
            </w:pPr>
          </w:p>
        </w:tc>
        <w:tc>
          <w:tcPr>
            <w:tcW w:w="2023" w:type="dxa"/>
            <w:vMerge/>
          </w:tcPr>
          <w:p w14:paraId="4D10B307" w14:textId="77777777" w:rsidR="00C37398" w:rsidRPr="00B41567" w:rsidRDefault="00C37398">
            <w:pPr>
              <w:rPr>
                <w:rFonts w:cstheme="minorHAnsi"/>
                <w:szCs w:val="20"/>
              </w:rPr>
            </w:pPr>
          </w:p>
        </w:tc>
        <w:tc>
          <w:tcPr>
            <w:tcW w:w="537" w:type="dxa"/>
            <w:vMerge/>
          </w:tcPr>
          <w:p w14:paraId="14B0ED3C" w14:textId="77777777" w:rsidR="00C37398" w:rsidRPr="00B41567" w:rsidRDefault="00C37398">
            <w:pPr>
              <w:jc w:val="center"/>
              <w:rPr>
                <w:rFonts w:cstheme="minorHAnsi"/>
                <w:szCs w:val="20"/>
              </w:rPr>
            </w:pPr>
          </w:p>
        </w:tc>
        <w:tc>
          <w:tcPr>
            <w:tcW w:w="2463" w:type="dxa"/>
            <w:vMerge/>
          </w:tcPr>
          <w:p w14:paraId="6289DA88" w14:textId="77777777" w:rsidR="00C37398" w:rsidRPr="00B41567" w:rsidRDefault="00C37398">
            <w:pPr>
              <w:rPr>
                <w:rFonts w:cstheme="minorHAnsi"/>
                <w:szCs w:val="20"/>
              </w:rPr>
            </w:pPr>
          </w:p>
        </w:tc>
        <w:tc>
          <w:tcPr>
            <w:tcW w:w="626" w:type="dxa"/>
          </w:tcPr>
          <w:p w14:paraId="5D917509" w14:textId="77777777" w:rsidR="00C37398" w:rsidRPr="00B41567" w:rsidRDefault="00C37398">
            <w:pPr>
              <w:jc w:val="center"/>
              <w:rPr>
                <w:rFonts w:cstheme="minorHAnsi"/>
                <w:szCs w:val="20"/>
              </w:rPr>
            </w:pPr>
            <w:r w:rsidRPr="00B41567">
              <w:rPr>
                <w:rFonts w:cstheme="minorHAnsi"/>
                <w:szCs w:val="20"/>
              </w:rPr>
              <w:t>242</w:t>
            </w:r>
          </w:p>
        </w:tc>
        <w:tc>
          <w:tcPr>
            <w:tcW w:w="3262" w:type="dxa"/>
          </w:tcPr>
          <w:p w14:paraId="3043CE1C" w14:textId="77777777" w:rsidR="00C37398" w:rsidRPr="00B41567" w:rsidRDefault="00C37398">
            <w:pPr>
              <w:rPr>
                <w:rFonts w:cstheme="minorHAnsi"/>
                <w:szCs w:val="20"/>
              </w:rPr>
            </w:pPr>
            <w:r w:rsidRPr="00B41567">
              <w:rPr>
                <w:rFonts w:cstheme="minorHAnsi"/>
                <w:szCs w:val="20"/>
              </w:rPr>
              <w:t xml:space="preserve">Partial level completion, without direct access to upper secondary education </w:t>
            </w:r>
          </w:p>
        </w:tc>
      </w:tr>
      <w:tr w:rsidR="00C37398" w:rsidRPr="00B41567" w14:paraId="5E876FA4" w14:textId="77777777">
        <w:tc>
          <w:tcPr>
            <w:tcW w:w="439" w:type="dxa"/>
            <w:vMerge/>
          </w:tcPr>
          <w:p w14:paraId="1D4B2AEC" w14:textId="77777777" w:rsidR="00C37398" w:rsidRPr="00B41567" w:rsidRDefault="00C37398">
            <w:pPr>
              <w:jc w:val="center"/>
              <w:rPr>
                <w:rFonts w:cstheme="minorHAnsi"/>
                <w:szCs w:val="20"/>
              </w:rPr>
            </w:pPr>
          </w:p>
        </w:tc>
        <w:tc>
          <w:tcPr>
            <w:tcW w:w="2023" w:type="dxa"/>
            <w:vMerge/>
          </w:tcPr>
          <w:p w14:paraId="67BA5681" w14:textId="77777777" w:rsidR="00C37398" w:rsidRPr="00B41567" w:rsidRDefault="00C37398">
            <w:pPr>
              <w:rPr>
                <w:rFonts w:cstheme="minorHAnsi"/>
                <w:szCs w:val="20"/>
              </w:rPr>
            </w:pPr>
          </w:p>
        </w:tc>
        <w:tc>
          <w:tcPr>
            <w:tcW w:w="537" w:type="dxa"/>
            <w:vMerge/>
          </w:tcPr>
          <w:p w14:paraId="72958A99" w14:textId="77777777" w:rsidR="00C37398" w:rsidRPr="00B41567" w:rsidRDefault="00C37398">
            <w:pPr>
              <w:jc w:val="center"/>
              <w:rPr>
                <w:rFonts w:cstheme="minorHAnsi"/>
                <w:szCs w:val="20"/>
              </w:rPr>
            </w:pPr>
          </w:p>
        </w:tc>
        <w:tc>
          <w:tcPr>
            <w:tcW w:w="2463" w:type="dxa"/>
            <w:vMerge/>
          </w:tcPr>
          <w:p w14:paraId="6DF2F375" w14:textId="77777777" w:rsidR="00C37398" w:rsidRPr="00B41567" w:rsidRDefault="00C37398">
            <w:pPr>
              <w:rPr>
                <w:rFonts w:cstheme="minorHAnsi"/>
                <w:szCs w:val="20"/>
              </w:rPr>
            </w:pPr>
          </w:p>
        </w:tc>
        <w:tc>
          <w:tcPr>
            <w:tcW w:w="626" w:type="dxa"/>
          </w:tcPr>
          <w:p w14:paraId="1C72D4A7" w14:textId="77777777" w:rsidR="00C37398" w:rsidRPr="00B41567" w:rsidRDefault="00C37398">
            <w:pPr>
              <w:jc w:val="center"/>
              <w:rPr>
                <w:rFonts w:cstheme="minorHAnsi"/>
                <w:szCs w:val="20"/>
              </w:rPr>
            </w:pPr>
            <w:r w:rsidRPr="00B41567">
              <w:rPr>
                <w:rFonts w:cstheme="minorHAnsi"/>
                <w:szCs w:val="20"/>
              </w:rPr>
              <w:t>243</w:t>
            </w:r>
          </w:p>
        </w:tc>
        <w:tc>
          <w:tcPr>
            <w:tcW w:w="3262" w:type="dxa"/>
          </w:tcPr>
          <w:p w14:paraId="7C54DBF6" w14:textId="77777777" w:rsidR="00C37398" w:rsidRPr="00B41567" w:rsidRDefault="00C37398">
            <w:pPr>
              <w:rPr>
                <w:rFonts w:cstheme="minorHAnsi"/>
                <w:szCs w:val="20"/>
              </w:rPr>
            </w:pPr>
            <w:r w:rsidRPr="00B41567">
              <w:rPr>
                <w:rFonts w:cstheme="minorHAnsi"/>
                <w:szCs w:val="20"/>
              </w:rPr>
              <w:t>Level completion, without direct access to upper secondary education</w:t>
            </w:r>
          </w:p>
        </w:tc>
      </w:tr>
      <w:tr w:rsidR="00C37398" w:rsidRPr="00B41567" w14:paraId="160FD53C" w14:textId="77777777">
        <w:tc>
          <w:tcPr>
            <w:tcW w:w="439" w:type="dxa"/>
            <w:vMerge/>
          </w:tcPr>
          <w:p w14:paraId="0CD2C969" w14:textId="77777777" w:rsidR="00C37398" w:rsidRPr="00B41567" w:rsidRDefault="00C37398">
            <w:pPr>
              <w:jc w:val="center"/>
              <w:rPr>
                <w:rFonts w:cstheme="minorHAnsi"/>
                <w:szCs w:val="20"/>
              </w:rPr>
            </w:pPr>
          </w:p>
        </w:tc>
        <w:tc>
          <w:tcPr>
            <w:tcW w:w="2023" w:type="dxa"/>
            <w:vMerge/>
          </w:tcPr>
          <w:p w14:paraId="0D858B07" w14:textId="77777777" w:rsidR="00C37398" w:rsidRPr="00B41567" w:rsidRDefault="00C37398">
            <w:pPr>
              <w:rPr>
                <w:rFonts w:cstheme="minorHAnsi"/>
                <w:szCs w:val="20"/>
              </w:rPr>
            </w:pPr>
          </w:p>
        </w:tc>
        <w:tc>
          <w:tcPr>
            <w:tcW w:w="537" w:type="dxa"/>
            <w:vMerge/>
          </w:tcPr>
          <w:p w14:paraId="573342C4" w14:textId="77777777" w:rsidR="00C37398" w:rsidRPr="00B41567" w:rsidRDefault="00C37398">
            <w:pPr>
              <w:jc w:val="center"/>
              <w:rPr>
                <w:rFonts w:cstheme="minorHAnsi"/>
                <w:szCs w:val="20"/>
              </w:rPr>
            </w:pPr>
          </w:p>
        </w:tc>
        <w:tc>
          <w:tcPr>
            <w:tcW w:w="2463" w:type="dxa"/>
            <w:vMerge/>
          </w:tcPr>
          <w:p w14:paraId="64952E05" w14:textId="77777777" w:rsidR="00C37398" w:rsidRPr="00B41567" w:rsidRDefault="00C37398">
            <w:pPr>
              <w:rPr>
                <w:rFonts w:cstheme="minorHAnsi"/>
                <w:szCs w:val="20"/>
              </w:rPr>
            </w:pPr>
          </w:p>
        </w:tc>
        <w:tc>
          <w:tcPr>
            <w:tcW w:w="626" w:type="dxa"/>
          </w:tcPr>
          <w:p w14:paraId="4A136755" w14:textId="77777777" w:rsidR="00C37398" w:rsidRPr="00B41567" w:rsidRDefault="00C37398">
            <w:pPr>
              <w:jc w:val="center"/>
              <w:rPr>
                <w:rFonts w:cstheme="minorHAnsi"/>
                <w:szCs w:val="20"/>
              </w:rPr>
            </w:pPr>
            <w:r w:rsidRPr="00B41567">
              <w:rPr>
                <w:rFonts w:cstheme="minorHAnsi"/>
                <w:szCs w:val="20"/>
              </w:rPr>
              <w:t>244</w:t>
            </w:r>
          </w:p>
        </w:tc>
        <w:tc>
          <w:tcPr>
            <w:tcW w:w="3262" w:type="dxa"/>
          </w:tcPr>
          <w:p w14:paraId="657008D6" w14:textId="77777777" w:rsidR="00C37398" w:rsidRPr="00B41567" w:rsidRDefault="00C37398">
            <w:pPr>
              <w:rPr>
                <w:rFonts w:cstheme="minorHAnsi"/>
                <w:szCs w:val="20"/>
              </w:rPr>
            </w:pPr>
            <w:r w:rsidRPr="00B41567">
              <w:rPr>
                <w:rFonts w:cstheme="minorHAnsi"/>
                <w:szCs w:val="20"/>
              </w:rPr>
              <w:t>Level completion, with direct access to upper secondary education</w:t>
            </w:r>
          </w:p>
        </w:tc>
      </w:tr>
      <w:tr w:rsidR="00C37398" w:rsidRPr="00B41567" w14:paraId="2D01374F" w14:textId="77777777">
        <w:tc>
          <w:tcPr>
            <w:tcW w:w="439" w:type="dxa"/>
            <w:vMerge/>
          </w:tcPr>
          <w:p w14:paraId="787409F4" w14:textId="77777777" w:rsidR="00C37398" w:rsidRPr="00B41567" w:rsidRDefault="00C37398">
            <w:pPr>
              <w:jc w:val="center"/>
              <w:rPr>
                <w:rFonts w:cstheme="minorHAnsi"/>
                <w:szCs w:val="20"/>
              </w:rPr>
            </w:pPr>
          </w:p>
        </w:tc>
        <w:tc>
          <w:tcPr>
            <w:tcW w:w="2023" w:type="dxa"/>
            <w:vMerge/>
          </w:tcPr>
          <w:p w14:paraId="16AEC776" w14:textId="77777777" w:rsidR="00C37398" w:rsidRPr="00B41567" w:rsidRDefault="00C37398">
            <w:pPr>
              <w:rPr>
                <w:rFonts w:cstheme="minorHAnsi"/>
                <w:szCs w:val="20"/>
              </w:rPr>
            </w:pPr>
          </w:p>
        </w:tc>
        <w:tc>
          <w:tcPr>
            <w:tcW w:w="537" w:type="dxa"/>
            <w:vMerge w:val="restart"/>
          </w:tcPr>
          <w:p w14:paraId="4A26AA0C" w14:textId="77777777" w:rsidR="00C37398" w:rsidRPr="00B41567" w:rsidRDefault="00C37398">
            <w:pPr>
              <w:jc w:val="center"/>
              <w:rPr>
                <w:rFonts w:cstheme="minorHAnsi"/>
                <w:szCs w:val="20"/>
              </w:rPr>
            </w:pPr>
            <w:r w:rsidRPr="00B41567">
              <w:rPr>
                <w:rFonts w:cstheme="minorHAnsi"/>
                <w:szCs w:val="20"/>
              </w:rPr>
              <w:t>25</w:t>
            </w:r>
          </w:p>
        </w:tc>
        <w:tc>
          <w:tcPr>
            <w:tcW w:w="2463" w:type="dxa"/>
            <w:vMerge w:val="restart"/>
          </w:tcPr>
          <w:p w14:paraId="48566055" w14:textId="77777777" w:rsidR="00C37398" w:rsidRPr="00B41567" w:rsidRDefault="00C37398">
            <w:pPr>
              <w:rPr>
                <w:rFonts w:cstheme="minorHAnsi"/>
                <w:szCs w:val="20"/>
              </w:rPr>
            </w:pPr>
            <w:r w:rsidRPr="00B41567">
              <w:rPr>
                <w:rFonts w:cstheme="minorHAnsi"/>
                <w:szCs w:val="20"/>
              </w:rPr>
              <w:t>Vocational education</w:t>
            </w:r>
          </w:p>
        </w:tc>
        <w:tc>
          <w:tcPr>
            <w:tcW w:w="626" w:type="dxa"/>
          </w:tcPr>
          <w:p w14:paraId="34BA6BC8" w14:textId="77777777" w:rsidR="00C37398" w:rsidRPr="00B41567" w:rsidRDefault="00C37398">
            <w:pPr>
              <w:jc w:val="center"/>
              <w:rPr>
                <w:rFonts w:cstheme="minorHAnsi"/>
                <w:szCs w:val="20"/>
              </w:rPr>
            </w:pPr>
            <w:r w:rsidRPr="00B41567">
              <w:rPr>
                <w:rFonts w:cstheme="minorHAnsi"/>
                <w:szCs w:val="20"/>
              </w:rPr>
              <w:t>251</w:t>
            </w:r>
          </w:p>
        </w:tc>
        <w:tc>
          <w:tcPr>
            <w:tcW w:w="3262" w:type="dxa"/>
          </w:tcPr>
          <w:p w14:paraId="6EC59565" w14:textId="77777777" w:rsidR="00C37398" w:rsidRPr="00B41567" w:rsidRDefault="00C37398">
            <w:pPr>
              <w:rPr>
                <w:rFonts w:cstheme="minorHAnsi"/>
                <w:szCs w:val="20"/>
              </w:rPr>
            </w:pPr>
            <w:r w:rsidRPr="00B41567">
              <w:rPr>
                <w:rFonts w:cstheme="minorHAnsi"/>
                <w:szCs w:val="20"/>
              </w:rPr>
              <w:t>Insufficient for level completion or partial level completion, without direct access to upper secondary education</w:t>
            </w:r>
          </w:p>
        </w:tc>
      </w:tr>
      <w:tr w:rsidR="00C37398" w:rsidRPr="00B41567" w14:paraId="474C8F22" w14:textId="77777777">
        <w:tc>
          <w:tcPr>
            <w:tcW w:w="439" w:type="dxa"/>
            <w:vMerge/>
          </w:tcPr>
          <w:p w14:paraId="22B38FAB" w14:textId="77777777" w:rsidR="00C37398" w:rsidRPr="00B41567" w:rsidRDefault="00C37398">
            <w:pPr>
              <w:jc w:val="center"/>
              <w:rPr>
                <w:rFonts w:cstheme="minorHAnsi"/>
                <w:szCs w:val="20"/>
              </w:rPr>
            </w:pPr>
          </w:p>
        </w:tc>
        <w:tc>
          <w:tcPr>
            <w:tcW w:w="2023" w:type="dxa"/>
            <w:vMerge/>
          </w:tcPr>
          <w:p w14:paraId="5D9B4EEA" w14:textId="77777777" w:rsidR="00C37398" w:rsidRPr="00B41567" w:rsidRDefault="00C37398">
            <w:pPr>
              <w:rPr>
                <w:rFonts w:cstheme="minorHAnsi"/>
                <w:szCs w:val="20"/>
              </w:rPr>
            </w:pPr>
          </w:p>
        </w:tc>
        <w:tc>
          <w:tcPr>
            <w:tcW w:w="537" w:type="dxa"/>
            <w:vMerge/>
          </w:tcPr>
          <w:p w14:paraId="2A2F3EE6" w14:textId="77777777" w:rsidR="00C37398" w:rsidRPr="00B41567" w:rsidRDefault="00C37398">
            <w:pPr>
              <w:jc w:val="center"/>
              <w:rPr>
                <w:rFonts w:cstheme="minorHAnsi"/>
                <w:szCs w:val="20"/>
              </w:rPr>
            </w:pPr>
          </w:p>
        </w:tc>
        <w:tc>
          <w:tcPr>
            <w:tcW w:w="2463" w:type="dxa"/>
            <w:vMerge/>
          </w:tcPr>
          <w:p w14:paraId="718CD9DD" w14:textId="77777777" w:rsidR="00C37398" w:rsidRPr="00B41567" w:rsidRDefault="00C37398">
            <w:pPr>
              <w:rPr>
                <w:rFonts w:cstheme="minorHAnsi"/>
                <w:szCs w:val="20"/>
              </w:rPr>
            </w:pPr>
          </w:p>
        </w:tc>
        <w:tc>
          <w:tcPr>
            <w:tcW w:w="626" w:type="dxa"/>
          </w:tcPr>
          <w:p w14:paraId="438EEB18" w14:textId="77777777" w:rsidR="00C37398" w:rsidRPr="00B41567" w:rsidRDefault="00C37398">
            <w:pPr>
              <w:jc w:val="center"/>
              <w:rPr>
                <w:rFonts w:cstheme="minorHAnsi"/>
                <w:szCs w:val="20"/>
              </w:rPr>
            </w:pPr>
            <w:r w:rsidRPr="00B41567">
              <w:rPr>
                <w:rFonts w:cstheme="minorHAnsi"/>
                <w:szCs w:val="20"/>
              </w:rPr>
              <w:t>252</w:t>
            </w:r>
          </w:p>
        </w:tc>
        <w:tc>
          <w:tcPr>
            <w:tcW w:w="3262" w:type="dxa"/>
          </w:tcPr>
          <w:p w14:paraId="5CDDE2A4" w14:textId="77777777" w:rsidR="00C37398" w:rsidRPr="00B41567" w:rsidRDefault="00C37398">
            <w:pPr>
              <w:rPr>
                <w:rFonts w:cstheme="minorHAnsi"/>
                <w:szCs w:val="20"/>
              </w:rPr>
            </w:pPr>
            <w:r w:rsidRPr="00B41567">
              <w:rPr>
                <w:rFonts w:cstheme="minorHAnsi"/>
                <w:szCs w:val="20"/>
              </w:rPr>
              <w:t>Partial level completion, without direct access to upper secondary education</w:t>
            </w:r>
          </w:p>
        </w:tc>
      </w:tr>
      <w:tr w:rsidR="00C37398" w:rsidRPr="00B41567" w14:paraId="395F94EA" w14:textId="77777777">
        <w:tc>
          <w:tcPr>
            <w:tcW w:w="439" w:type="dxa"/>
            <w:vMerge/>
          </w:tcPr>
          <w:p w14:paraId="5F1BF839" w14:textId="77777777" w:rsidR="00C37398" w:rsidRPr="00B41567" w:rsidRDefault="00C37398">
            <w:pPr>
              <w:jc w:val="center"/>
              <w:rPr>
                <w:rFonts w:cstheme="minorHAnsi"/>
                <w:szCs w:val="20"/>
              </w:rPr>
            </w:pPr>
          </w:p>
        </w:tc>
        <w:tc>
          <w:tcPr>
            <w:tcW w:w="2023" w:type="dxa"/>
            <w:vMerge/>
          </w:tcPr>
          <w:p w14:paraId="4F0E79A0" w14:textId="77777777" w:rsidR="00C37398" w:rsidRPr="00B41567" w:rsidRDefault="00C37398">
            <w:pPr>
              <w:rPr>
                <w:rFonts w:cstheme="minorHAnsi"/>
                <w:szCs w:val="20"/>
              </w:rPr>
            </w:pPr>
          </w:p>
        </w:tc>
        <w:tc>
          <w:tcPr>
            <w:tcW w:w="537" w:type="dxa"/>
            <w:vMerge/>
          </w:tcPr>
          <w:p w14:paraId="795CBD92" w14:textId="77777777" w:rsidR="00C37398" w:rsidRPr="00B41567" w:rsidRDefault="00C37398">
            <w:pPr>
              <w:jc w:val="center"/>
              <w:rPr>
                <w:rFonts w:cstheme="minorHAnsi"/>
                <w:szCs w:val="20"/>
              </w:rPr>
            </w:pPr>
          </w:p>
        </w:tc>
        <w:tc>
          <w:tcPr>
            <w:tcW w:w="2463" w:type="dxa"/>
            <w:vMerge/>
          </w:tcPr>
          <w:p w14:paraId="75E1910F" w14:textId="77777777" w:rsidR="00C37398" w:rsidRPr="00B41567" w:rsidRDefault="00C37398">
            <w:pPr>
              <w:rPr>
                <w:rFonts w:cstheme="minorHAnsi"/>
                <w:szCs w:val="20"/>
              </w:rPr>
            </w:pPr>
          </w:p>
        </w:tc>
        <w:tc>
          <w:tcPr>
            <w:tcW w:w="626" w:type="dxa"/>
          </w:tcPr>
          <w:p w14:paraId="6986D293" w14:textId="77777777" w:rsidR="00C37398" w:rsidRPr="00B41567" w:rsidRDefault="00C37398">
            <w:pPr>
              <w:jc w:val="center"/>
              <w:rPr>
                <w:rFonts w:cstheme="minorHAnsi"/>
                <w:szCs w:val="20"/>
              </w:rPr>
            </w:pPr>
            <w:r w:rsidRPr="00B41567">
              <w:rPr>
                <w:rFonts w:cstheme="minorHAnsi"/>
                <w:szCs w:val="20"/>
              </w:rPr>
              <w:t>253</w:t>
            </w:r>
          </w:p>
        </w:tc>
        <w:tc>
          <w:tcPr>
            <w:tcW w:w="3262" w:type="dxa"/>
          </w:tcPr>
          <w:p w14:paraId="7449416B" w14:textId="77777777" w:rsidR="00C37398" w:rsidRPr="00B41567" w:rsidRDefault="00C37398">
            <w:pPr>
              <w:rPr>
                <w:rFonts w:cstheme="minorHAnsi"/>
                <w:szCs w:val="20"/>
              </w:rPr>
            </w:pPr>
            <w:r w:rsidRPr="00B41567">
              <w:rPr>
                <w:rFonts w:cstheme="minorHAnsi"/>
                <w:szCs w:val="20"/>
              </w:rPr>
              <w:t>Level completion, without direct access to upper secondary education</w:t>
            </w:r>
          </w:p>
        </w:tc>
      </w:tr>
      <w:tr w:rsidR="00C37398" w:rsidRPr="00B41567" w14:paraId="78AC7AE1" w14:textId="77777777">
        <w:tc>
          <w:tcPr>
            <w:tcW w:w="439" w:type="dxa"/>
            <w:vMerge/>
          </w:tcPr>
          <w:p w14:paraId="22E0B657" w14:textId="77777777" w:rsidR="00C37398" w:rsidRPr="00B41567" w:rsidRDefault="00C37398">
            <w:pPr>
              <w:jc w:val="center"/>
              <w:rPr>
                <w:rFonts w:cstheme="minorHAnsi"/>
                <w:szCs w:val="20"/>
              </w:rPr>
            </w:pPr>
          </w:p>
        </w:tc>
        <w:tc>
          <w:tcPr>
            <w:tcW w:w="2023" w:type="dxa"/>
            <w:vMerge/>
          </w:tcPr>
          <w:p w14:paraId="21BFFF93" w14:textId="77777777" w:rsidR="00C37398" w:rsidRPr="00B41567" w:rsidRDefault="00C37398">
            <w:pPr>
              <w:rPr>
                <w:rFonts w:cstheme="minorHAnsi"/>
                <w:szCs w:val="20"/>
              </w:rPr>
            </w:pPr>
          </w:p>
        </w:tc>
        <w:tc>
          <w:tcPr>
            <w:tcW w:w="537" w:type="dxa"/>
            <w:vMerge/>
          </w:tcPr>
          <w:p w14:paraId="5DBC6751" w14:textId="77777777" w:rsidR="00C37398" w:rsidRPr="00B41567" w:rsidRDefault="00C37398">
            <w:pPr>
              <w:jc w:val="center"/>
              <w:rPr>
                <w:rFonts w:cstheme="minorHAnsi"/>
                <w:szCs w:val="20"/>
              </w:rPr>
            </w:pPr>
          </w:p>
        </w:tc>
        <w:tc>
          <w:tcPr>
            <w:tcW w:w="2463" w:type="dxa"/>
            <w:vMerge/>
          </w:tcPr>
          <w:p w14:paraId="1FD4821E" w14:textId="77777777" w:rsidR="00C37398" w:rsidRPr="00B41567" w:rsidRDefault="00C37398">
            <w:pPr>
              <w:rPr>
                <w:rFonts w:cstheme="minorHAnsi"/>
                <w:szCs w:val="20"/>
              </w:rPr>
            </w:pPr>
          </w:p>
        </w:tc>
        <w:tc>
          <w:tcPr>
            <w:tcW w:w="626" w:type="dxa"/>
          </w:tcPr>
          <w:p w14:paraId="36907DC2" w14:textId="77777777" w:rsidR="00C37398" w:rsidRPr="00B41567" w:rsidRDefault="00C37398">
            <w:pPr>
              <w:jc w:val="center"/>
              <w:rPr>
                <w:rFonts w:cstheme="minorHAnsi"/>
                <w:szCs w:val="20"/>
              </w:rPr>
            </w:pPr>
            <w:r w:rsidRPr="00B41567">
              <w:rPr>
                <w:rFonts w:cstheme="minorHAnsi"/>
                <w:szCs w:val="20"/>
              </w:rPr>
              <w:t>254</w:t>
            </w:r>
          </w:p>
        </w:tc>
        <w:tc>
          <w:tcPr>
            <w:tcW w:w="3262" w:type="dxa"/>
          </w:tcPr>
          <w:p w14:paraId="6035528B" w14:textId="77777777" w:rsidR="00C37398" w:rsidRPr="00B41567" w:rsidRDefault="00C37398">
            <w:pPr>
              <w:rPr>
                <w:rFonts w:cstheme="minorHAnsi"/>
                <w:szCs w:val="20"/>
              </w:rPr>
            </w:pPr>
            <w:r w:rsidRPr="00B41567">
              <w:rPr>
                <w:rFonts w:cstheme="minorHAnsi"/>
                <w:szCs w:val="20"/>
              </w:rPr>
              <w:t>Level completion, with direct access to upper secondary education</w:t>
            </w:r>
          </w:p>
        </w:tc>
      </w:tr>
      <w:tr w:rsidR="00C37398" w:rsidRPr="00B41567" w14:paraId="624D8DEB" w14:textId="77777777">
        <w:tc>
          <w:tcPr>
            <w:tcW w:w="439" w:type="dxa"/>
            <w:vMerge w:val="restart"/>
          </w:tcPr>
          <w:p w14:paraId="0BF30885" w14:textId="77777777" w:rsidR="00C37398" w:rsidRPr="00B41567" w:rsidRDefault="00C37398">
            <w:pPr>
              <w:jc w:val="center"/>
              <w:rPr>
                <w:rFonts w:cstheme="minorHAnsi"/>
                <w:szCs w:val="20"/>
              </w:rPr>
            </w:pPr>
            <w:r w:rsidRPr="00B41567">
              <w:rPr>
                <w:rFonts w:cstheme="minorHAnsi"/>
                <w:szCs w:val="20"/>
              </w:rPr>
              <w:t>3</w:t>
            </w:r>
          </w:p>
        </w:tc>
        <w:tc>
          <w:tcPr>
            <w:tcW w:w="2023" w:type="dxa"/>
            <w:vMerge w:val="restart"/>
          </w:tcPr>
          <w:p w14:paraId="059A96AF" w14:textId="77777777" w:rsidR="00C37398" w:rsidRPr="00B41567" w:rsidRDefault="00C37398">
            <w:pPr>
              <w:rPr>
                <w:rFonts w:cstheme="minorHAnsi"/>
                <w:szCs w:val="20"/>
              </w:rPr>
            </w:pPr>
            <w:r w:rsidRPr="00B41567">
              <w:rPr>
                <w:rFonts w:cstheme="minorHAnsi"/>
                <w:szCs w:val="20"/>
              </w:rPr>
              <w:t>Upper secondary education</w:t>
            </w:r>
          </w:p>
        </w:tc>
        <w:tc>
          <w:tcPr>
            <w:tcW w:w="537" w:type="dxa"/>
            <w:vMerge w:val="restart"/>
          </w:tcPr>
          <w:p w14:paraId="16936C2D" w14:textId="77777777" w:rsidR="00C37398" w:rsidRPr="00B41567" w:rsidRDefault="00C37398">
            <w:pPr>
              <w:jc w:val="center"/>
              <w:rPr>
                <w:rFonts w:cstheme="minorHAnsi"/>
                <w:szCs w:val="20"/>
              </w:rPr>
            </w:pPr>
            <w:r w:rsidRPr="00B41567">
              <w:rPr>
                <w:rFonts w:cstheme="minorHAnsi"/>
                <w:szCs w:val="20"/>
              </w:rPr>
              <w:t>35</w:t>
            </w:r>
          </w:p>
        </w:tc>
        <w:tc>
          <w:tcPr>
            <w:tcW w:w="2463" w:type="dxa"/>
            <w:vMerge w:val="restart"/>
          </w:tcPr>
          <w:p w14:paraId="30A9C175" w14:textId="77777777" w:rsidR="00C37398" w:rsidRPr="00B41567" w:rsidRDefault="00C37398">
            <w:pPr>
              <w:rPr>
                <w:rFonts w:cstheme="minorHAnsi"/>
                <w:szCs w:val="20"/>
              </w:rPr>
            </w:pPr>
            <w:r w:rsidRPr="00B41567">
              <w:rPr>
                <w:rFonts w:cstheme="minorHAnsi"/>
                <w:szCs w:val="20"/>
              </w:rPr>
              <w:t>General education</w:t>
            </w:r>
          </w:p>
        </w:tc>
        <w:tc>
          <w:tcPr>
            <w:tcW w:w="626" w:type="dxa"/>
          </w:tcPr>
          <w:p w14:paraId="7B6F6770" w14:textId="77777777" w:rsidR="00C37398" w:rsidRPr="00B41567" w:rsidRDefault="00C37398">
            <w:pPr>
              <w:jc w:val="center"/>
              <w:rPr>
                <w:rFonts w:cstheme="minorHAnsi"/>
                <w:szCs w:val="20"/>
              </w:rPr>
            </w:pPr>
            <w:r w:rsidRPr="00B41567">
              <w:rPr>
                <w:rFonts w:cstheme="minorHAnsi"/>
                <w:szCs w:val="20"/>
              </w:rPr>
              <w:t>341</w:t>
            </w:r>
          </w:p>
        </w:tc>
        <w:tc>
          <w:tcPr>
            <w:tcW w:w="3262" w:type="dxa"/>
          </w:tcPr>
          <w:p w14:paraId="7BE02DE4" w14:textId="77777777" w:rsidR="00C37398" w:rsidRPr="00B41567" w:rsidRDefault="00C37398">
            <w:pPr>
              <w:rPr>
                <w:rFonts w:cstheme="minorHAnsi"/>
                <w:szCs w:val="20"/>
              </w:rPr>
            </w:pPr>
            <w:r w:rsidRPr="00B41567">
              <w:rPr>
                <w:rFonts w:cstheme="minorHAnsi"/>
                <w:szCs w:val="20"/>
              </w:rPr>
              <w:t>Insufficient for level completion or partial level completion, without direct access to tertiary education</w:t>
            </w:r>
          </w:p>
        </w:tc>
      </w:tr>
      <w:tr w:rsidR="00C37398" w:rsidRPr="00B41567" w14:paraId="51346437" w14:textId="77777777">
        <w:tc>
          <w:tcPr>
            <w:tcW w:w="439" w:type="dxa"/>
            <w:vMerge/>
          </w:tcPr>
          <w:p w14:paraId="544A6795" w14:textId="77777777" w:rsidR="00C37398" w:rsidRPr="00B41567" w:rsidRDefault="00C37398">
            <w:pPr>
              <w:jc w:val="center"/>
              <w:rPr>
                <w:rFonts w:cstheme="minorHAnsi"/>
                <w:szCs w:val="20"/>
              </w:rPr>
            </w:pPr>
          </w:p>
        </w:tc>
        <w:tc>
          <w:tcPr>
            <w:tcW w:w="2023" w:type="dxa"/>
            <w:vMerge/>
          </w:tcPr>
          <w:p w14:paraId="45749898" w14:textId="77777777" w:rsidR="00C37398" w:rsidRPr="00B41567" w:rsidRDefault="00C37398">
            <w:pPr>
              <w:rPr>
                <w:rFonts w:cstheme="minorHAnsi"/>
                <w:szCs w:val="20"/>
              </w:rPr>
            </w:pPr>
          </w:p>
        </w:tc>
        <w:tc>
          <w:tcPr>
            <w:tcW w:w="537" w:type="dxa"/>
            <w:vMerge/>
          </w:tcPr>
          <w:p w14:paraId="250ED46A" w14:textId="77777777" w:rsidR="00C37398" w:rsidRPr="00B41567" w:rsidRDefault="00C37398">
            <w:pPr>
              <w:jc w:val="center"/>
              <w:rPr>
                <w:rFonts w:cstheme="minorHAnsi"/>
                <w:szCs w:val="20"/>
              </w:rPr>
            </w:pPr>
          </w:p>
        </w:tc>
        <w:tc>
          <w:tcPr>
            <w:tcW w:w="2463" w:type="dxa"/>
            <w:vMerge/>
          </w:tcPr>
          <w:p w14:paraId="44F7AE24" w14:textId="77777777" w:rsidR="00C37398" w:rsidRPr="00B41567" w:rsidRDefault="00C37398">
            <w:pPr>
              <w:rPr>
                <w:rFonts w:cstheme="minorHAnsi"/>
                <w:szCs w:val="20"/>
              </w:rPr>
            </w:pPr>
          </w:p>
        </w:tc>
        <w:tc>
          <w:tcPr>
            <w:tcW w:w="626" w:type="dxa"/>
          </w:tcPr>
          <w:p w14:paraId="6CE0676D" w14:textId="77777777" w:rsidR="00C37398" w:rsidRPr="00B41567" w:rsidRDefault="00C37398">
            <w:pPr>
              <w:jc w:val="center"/>
              <w:rPr>
                <w:rFonts w:cstheme="minorHAnsi"/>
                <w:szCs w:val="20"/>
              </w:rPr>
            </w:pPr>
            <w:r w:rsidRPr="00B41567">
              <w:rPr>
                <w:rFonts w:cstheme="minorHAnsi"/>
                <w:szCs w:val="20"/>
              </w:rPr>
              <w:t>342</w:t>
            </w:r>
          </w:p>
        </w:tc>
        <w:tc>
          <w:tcPr>
            <w:tcW w:w="3262" w:type="dxa"/>
          </w:tcPr>
          <w:p w14:paraId="77ECC452" w14:textId="77777777" w:rsidR="00C37398" w:rsidRPr="00B41567" w:rsidRDefault="00C37398">
            <w:pPr>
              <w:rPr>
                <w:rFonts w:cstheme="minorHAnsi"/>
                <w:szCs w:val="20"/>
              </w:rPr>
            </w:pPr>
            <w:r w:rsidRPr="00B41567">
              <w:rPr>
                <w:rFonts w:cstheme="minorHAnsi"/>
                <w:szCs w:val="20"/>
              </w:rPr>
              <w:t xml:space="preserve">Partial level completion, without direct access to tertiary education </w:t>
            </w:r>
          </w:p>
        </w:tc>
      </w:tr>
      <w:tr w:rsidR="00C37398" w:rsidRPr="00B41567" w14:paraId="01244801" w14:textId="77777777">
        <w:tc>
          <w:tcPr>
            <w:tcW w:w="439" w:type="dxa"/>
            <w:vMerge/>
          </w:tcPr>
          <w:p w14:paraId="61F57782" w14:textId="77777777" w:rsidR="00C37398" w:rsidRPr="00B41567" w:rsidRDefault="00C37398">
            <w:pPr>
              <w:jc w:val="center"/>
              <w:rPr>
                <w:rFonts w:cstheme="minorHAnsi"/>
                <w:szCs w:val="20"/>
              </w:rPr>
            </w:pPr>
          </w:p>
        </w:tc>
        <w:tc>
          <w:tcPr>
            <w:tcW w:w="2023" w:type="dxa"/>
            <w:vMerge/>
          </w:tcPr>
          <w:p w14:paraId="20F694CA" w14:textId="77777777" w:rsidR="00C37398" w:rsidRPr="00B41567" w:rsidRDefault="00C37398">
            <w:pPr>
              <w:rPr>
                <w:rFonts w:cstheme="minorHAnsi"/>
                <w:szCs w:val="20"/>
              </w:rPr>
            </w:pPr>
          </w:p>
        </w:tc>
        <w:tc>
          <w:tcPr>
            <w:tcW w:w="537" w:type="dxa"/>
            <w:vMerge/>
          </w:tcPr>
          <w:p w14:paraId="2EB6C5B4" w14:textId="77777777" w:rsidR="00C37398" w:rsidRPr="00B41567" w:rsidRDefault="00C37398">
            <w:pPr>
              <w:jc w:val="center"/>
              <w:rPr>
                <w:rFonts w:cstheme="minorHAnsi"/>
                <w:szCs w:val="20"/>
              </w:rPr>
            </w:pPr>
          </w:p>
        </w:tc>
        <w:tc>
          <w:tcPr>
            <w:tcW w:w="2463" w:type="dxa"/>
            <w:vMerge/>
          </w:tcPr>
          <w:p w14:paraId="34CB4656" w14:textId="77777777" w:rsidR="00C37398" w:rsidRPr="00B41567" w:rsidRDefault="00C37398">
            <w:pPr>
              <w:rPr>
                <w:rFonts w:cstheme="minorHAnsi"/>
                <w:szCs w:val="20"/>
              </w:rPr>
            </w:pPr>
          </w:p>
        </w:tc>
        <w:tc>
          <w:tcPr>
            <w:tcW w:w="626" w:type="dxa"/>
          </w:tcPr>
          <w:p w14:paraId="755610B4" w14:textId="77777777" w:rsidR="00C37398" w:rsidRPr="00B41567" w:rsidRDefault="00C37398">
            <w:pPr>
              <w:jc w:val="center"/>
              <w:rPr>
                <w:rFonts w:cstheme="minorHAnsi"/>
                <w:szCs w:val="20"/>
              </w:rPr>
            </w:pPr>
            <w:r w:rsidRPr="00B41567">
              <w:rPr>
                <w:rFonts w:cstheme="minorHAnsi"/>
                <w:szCs w:val="20"/>
              </w:rPr>
              <w:t>343</w:t>
            </w:r>
          </w:p>
        </w:tc>
        <w:tc>
          <w:tcPr>
            <w:tcW w:w="3262" w:type="dxa"/>
          </w:tcPr>
          <w:p w14:paraId="01CBC3D4" w14:textId="77777777" w:rsidR="00C37398" w:rsidRPr="00B41567" w:rsidRDefault="00C37398">
            <w:pPr>
              <w:rPr>
                <w:rFonts w:cstheme="minorHAnsi"/>
                <w:szCs w:val="20"/>
              </w:rPr>
            </w:pPr>
            <w:r w:rsidRPr="00B41567">
              <w:rPr>
                <w:rFonts w:cstheme="minorHAnsi"/>
                <w:szCs w:val="20"/>
              </w:rPr>
              <w:t>Level completion, without direct access to first tertiary programmes (but may give direct access to post-secondary non-tertiary education)</w:t>
            </w:r>
          </w:p>
        </w:tc>
      </w:tr>
      <w:tr w:rsidR="00C37398" w:rsidRPr="00B41567" w14:paraId="381000B1" w14:textId="77777777">
        <w:tc>
          <w:tcPr>
            <w:tcW w:w="439" w:type="dxa"/>
            <w:vMerge/>
          </w:tcPr>
          <w:p w14:paraId="67EAF361" w14:textId="77777777" w:rsidR="00C37398" w:rsidRPr="00B41567" w:rsidRDefault="00C37398">
            <w:pPr>
              <w:jc w:val="center"/>
              <w:rPr>
                <w:rFonts w:cstheme="minorHAnsi"/>
                <w:szCs w:val="20"/>
              </w:rPr>
            </w:pPr>
          </w:p>
        </w:tc>
        <w:tc>
          <w:tcPr>
            <w:tcW w:w="2023" w:type="dxa"/>
            <w:vMerge/>
          </w:tcPr>
          <w:p w14:paraId="3B87B6BC" w14:textId="77777777" w:rsidR="00C37398" w:rsidRPr="00B41567" w:rsidRDefault="00C37398">
            <w:pPr>
              <w:rPr>
                <w:rFonts w:cstheme="minorHAnsi"/>
                <w:szCs w:val="20"/>
              </w:rPr>
            </w:pPr>
          </w:p>
        </w:tc>
        <w:tc>
          <w:tcPr>
            <w:tcW w:w="537" w:type="dxa"/>
            <w:vMerge/>
          </w:tcPr>
          <w:p w14:paraId="607A239C" w14:textId="77777777" w:rsidR="00C37398" w:rsidRPr="00B41567" w:rsidRDefault="00C37398">
            <w:pPr>
              <w:jc w:val="center"/>
              <w:rPr>
                <w:rFonts w:cstheme="minorHAnsi"/>
                <w:szCs w:val="20"/>
              </w:rPr>
            </w:pPr>
          </w:p>
        </w:tc>
        <w:tc>
          <w:tcPr>
            <w:tcW w:w="2463" w:type="dxa"/>
            <w:vMerge/>
          </w:tcPr>
          <w:p w14:paraId="48B5054B" w14:textId="77777777" w:rsidR="00C37398" w:rsidRPr="00B41567" w:rsidRDefault="00C37398">
            <w:pPr>
              <w:rPr>
                <w:rFonts w:cstheme="minorHAnsi"/>
                <w:szCs w:val="20"/>
              </w:rPr>
            </w:pPr>
          </w:p>
        </w:tc>
        <w:tc>
          <w:tcPr>
            <w:tcW w:w="626" w:type="dxa"/>
          </w:tcPr>
          <w:p w14:paraId="6398DE1E" w14:textId="77777777" w:rsidR="00C37398" w:rsidRPr="00B41567" w:rsidRDefault="00C37398">
            <w:pPr>
              <w:jc w:val="center"/>
              <w:rPr>
                <w:rFonts w:cstheme="minorHAnsi"/>
                <w:szCs w:val="20"/>
              </w:rPr>
            </w:pPr>
            <w:r w:rsidRPr="00B41567">
              <w:rPr>
                <w:rFonts w:cstheme="minorHAnsi"/>
                <w:szCs w:val="20"/>
              </w:rPr>
              <w:t>344</w:t>
            </w:r>
          </w:p>
        </w:tc>
        <w:tc>
          <w:tcPr>
            <w:tcW w:w="3262" w:type="dxa"/>
          </w:tcPr>
          <w:p w14:paraId="7A8E16DC" w14:textId="77777777" w:rsidR="00C37398" w:rsidRPr="00B41567" w:rsidRDefault="00C37398">
            <w:pPr>
              <w:rPr>
                <w:rFonts w:cstheme="minorHAnsi"/>
                <w:szCs w:val="20"/>
              </w:rPr>
            </w:pPr>
            <w:r w:rsidRPr="00B41567">
              <w:rPr>
                <w:rFonts w:cstheme="minorHAnsi"/>
                <w:szCs w:val="20"/>
              </w:rPr>
              <w:t>Level completion, with direct access to first tertiary programmes (may also give direct access to post-secondary non-tertiary education</w:t>
            </w:r>
          </w:p>
        </w:tc>
      </w:tr>
      <w:tr w:rsidR="00C37398" w:rsidRPr="00B41567" w14:paraId="67D57C30" w14:textId="77777777">
        <w:tc>
          <w:tcPr>
            <w:tcW w:w="439" w:type="dxa"/>
            <w:vMerge/>
          </w:tcPr>
          <w:p w14:paraId="58F74910" w14:textId="77777777" w:rsidR="00C37398" w:rsidRPr="00B41567" w:rsidRDefault="00C37398">
            <w:pPr>
              <w:jc w:val="center"/>
              <w:rPr>
                <w:rFonts w:cstheme="minorHAnsi"/>
                <w:szCs w:val="20"/>
              </w:rPr>
            </w:pPr>
          </w:p>
        </w:tc>
        <w:tc>
          <w:tcPr>
            <w:tcW w:w="2023" w:type="dxa"/>
            <w:vMerge/>
          </w:tcPr>
          <w:p w14:paraId="21BABE96" w14:textId="77777777" w:rsidR="00C37398" w:rsidRPr="00B41567" w:rsidRDefault="00C37398">
            <w:pPr>
              <w:rPr>
                <w:rFonts w:cstheme="minorHAnsi"/>
                <w:szCs w:val="20"/>
              </w:rPr>
            </w:pPr>
          </w:p>
        </w:tc>
        <w:tc>
          <w:tcPr>
            <w:tcW w:w="537" w:type="dxa"/>
            <w:vMerge/>
          </w:tcPr>
          <w:p w14:paraId="142E36D1" w14:textId="77777777" w:rsidR="00C37398" w:rsidRPr="00B41567" w:rsidRDefault="00C37398">
            <w:pPr>
              <w:jc w:val="center"/>
              <w:rPr>
                <w:rFonts w:cstheme="minorHAnsi"/>
                <w:szCs w:val="20"/>
              </w:rPr>
            </w:pPr>
          </w:p>
        </w:tc>
        <w:tc>
          <w:tcPr>
            <w:tcW w:w="2463" w:type="dxa"/>
            <w:vMerge w:val="restart"/>
          </w:tcPr>
          <w:p w14:paraId="4BF9BDDA" w14:textId="77777777" w:rsidR="00C37398" w:rsidRPr="00B41567" w:rsidRDefault="00C37398">
            <w:pPr>
              <w:rPr>
                <w:rFonts w:cstheme="minorHAnsi"/>
                <w:szCs w:val="20"/>
              </w:rPr>
            </w:pPr>
            <w:r w:rsidRPr="00B41567">
              <w:rPr>
                <w:rFonts w:cstheme="minorHAnsi"/>
                <w:szCs w:val="20"/>
              </w:rPr>
              <w:t>Vocational education</w:t>
            </w:r>
          </w:p>
        </w:tc>
        <w:tc>
          <w:tcPr>
            <w:tcW w:w="626" w:type="dxa"/>
          </w:tcPr>
          <w:p w14:paraId="46F52A70" w14:textId="77777777" w:rsidR="00C37398" w:rsidRPr="00B41567" w:rsidRDefault="00C37398">
            <w:pPr>
              <w:jc w:val="center"/>
              <w:rPr>
                <w:rFonts w:cstheme="minorHAnsi"/>
                <w:szCs w:val="20"/>
              </w:rPr>
            </w:pPr>
            <w:r w:rsidRPr="00B41567">
              <w:rPr>
                <w:rFonts w:cstheme="minorHAnsi"/>
                <w:szCs w:val="20"/>
              </w:rPr>
              <w:t>351</w:t>
            </w:r>
          </w:p>
        </w:tc>
        <w:tc>
          <w:tcPr>
            <w:tcW w:w="3262" w:type="dxa"/>
          </w:tcPr>
          <w:p w14:paraId="4669E726" w14:textId="77777777" w:rsidR="00C37398" w:rsidRPr="00B41567" w:rsidRDefault="00C37398">
            <w:pPr>
              <w:rPr>
                <w:rFonts w:cstheme="minorHAnsi"/>
                <w:szCs w:val="20"/>
              </w:rPr>
            </w:pPr>
            <w:r w:rsidRPr="00B41567">
              <w:rPr>
                <w:rFonts w:cstheme="minorHAnsi"/>
                <w:szCs w:val="20"/>
              </w:rPr>
              <w:t>Insufficient for level completion or partial level completion, without direct access to tertiary education</w:t>
            </w:r>
          </w:p>
        </w:tc>
      </w:tr>
      <w:tr w:rsidR="00C37398" w:rsidRPr="00B41567" w14:paraId="3017D040" w14:textId="77777777">
        <w:tc>
          <w:tcPr>
            <w:tcW w:w="439" w:type="dxa"/>
            <w:vMerge/>
          </w:tcPr>
          <w:p w14:paraId="040A200C" w14:textId="77777777" w:rsidR="00C37398" w:rsidRPr="00B41567" w:rsidRDefault="00C37398">
            <w:pPr>
              <w:jc w:val="center"/>
              <w:rPr>
                <w:rFonts w:cstheme="minorHAnsi"/>
                <w:szCs w:val="20"/>
              </w:rPr>
            </w:pPr>
          </w:p>
        </w:tc>
        <w:tc>
          <w:tcPr>
            <w:tcW w:w="2023" w:type="dxa"/>
            <w:vMerge/>
          </w:tcPr>
          <w:p w14:paraId="137C2156" w14:textId="77777777" w:rsidR="00C37398" w:rsidRPr="00B41567" w:rsidRDefault="00C37398">
            <w:pPr>
              <w:rPr>
                <w:rFonts w:cstheme="minorHAnsi"/>
                <w:szCs w:val="20"/>
              </w:rPr>
            </w:pPr>
          </w:p>
        </w:tc>
        <w:tc>
          <w:tcPr>
            <w:tcW w:w="537" w:type="dxa"/>
            <w:vMerge/>
          </w:tcPr>
          <w:p w14:paraId="1C17A3D4" w14:textId="77777777" w:rsidR="00C37398" w:rsidRPr="00B41567" w:rsidRDefault="00C37398">
            <w:pPr>
              <w:jc w:val="center"/>
              <w:rPr>
                <w:rFonts w:cstheme="minorHAnsi"/>
                <w:szCs w:val="20"/>
              </w:rPr>
            </w:pPr>
          </w:p>
        </w:tc>
        <w:tc>
          <w:tcPr>
            <w:tcW w:w="2463" w:type="dxa"/>
            <w:vMerge/>
          </w:tcPr>
          <w:p w14:paraId="51F4CFB6" w14:textId="77777777" w:rsidR="00C37398" w:rsidRPr="00B41567" w:rsidRDefault="00C37398">
            <w:pPr>
              <w:rPr>
                <w:rFonts w:cstheme="minorHAnsi"/>
                <w:szCs w:val="20"/>
              </w:rPr>
            </w:pPr>
          </w:p>
        </w:tc>
        <w:tc>
          <w:tcPr>
            <w:tcW w:w="626" w:type="dxa"/>
          </w:tcPr>
          <w:p w14:paraId="37D14ED6" w14:textId="77777777" w:rsidR="00C37398" w:rsidRPr="00B41567" w:rsidRDefault="00C37398">
            <w:pPr>
              <w:jc w:val="center"/>
              <w:rPr>
                <w:rFonts w:cstheme="minorHAnsi"/>
                <w:szCs w:val="20"/>
              </w:rPr>
            </w:pPr>
            <w:r w:rsidRPr="00B41567">
              <w:rPr>
                <w:rFonts w:cstheme="minorHAnsi"/>
                <w:szCs w:val="20"/>
              </w:rPr>
              <w:t>352</w:t>
            </w:r>
          </w:p>
        </w:tc>
        <w:tc>
          <w:tcPr>
            <w:tcW w:w="3262" w:type="dxa"/>
          </w:tcPr>
          <w:p w14:paraId="73CA39C9" w14:textId="77777777" w:rsidR="00C37398" w:rsidRPr="00B41567" w:rsidRDefault="00C37398">
            <w:pPr>
              <w:rPr>
                <w:rFonts w:cstheme="minorHAnsi"/>
                <w:szCs w:val="20"/>
              </w:rPr>
            </w:pPr>
            <w:r w:rsidRPr="00B41567">
              <w:rPr>
                <w:rFonts w:cstheme="minorHAnsi"/>
                <w:szCs w:val="20"/>
              </w:rPr>
              <w:t>Partial level completion, without direct access to tertiary education</w:t>
            </w:r>
          </w:p>
        </w:tc>
      </w:tr>
      <w:tr w:rsidR="00C37398" w:rsidRPr="00B41567" w14:paraId="4FCCE077" w14:textId="77777777">
        <w:tc>
          <w:tcPr>
            <w:tcW w:w="439" w:type="dxa"/>
            <w:vMerge/>
          </w:tcPr>
          <w:p w14:paraId="1C9D0763" w14:textId="77777777" w:rsidR="00C37398" w:rsidRPr="00B41567" w:rsidRDefault="00C37398">
            <w:pPr>
              <w:jc w:val="center"/>
              <w:rPr>
                <w:rFonts w:cstheme="minorHAnsi"/>
                <w:szCs w:val="20"/>
              </w:rPr>
            </w:pPr>
          </w:p>
        </w:tc>
        <w:tc>
          <w:tcPr>
            <w:tcW w:w="2023" w:type="dxa"/>
            <w:vMerge/>
          </w:tcPr>
          <w:p w14:paraId="4F31162A" w14:textId="77777777" w:rsidR="00C37398" w:rsidRPr="00B41567" w:rsidRDefault="00C37398">
            <w:pPr>
              <w:rPr>
                <w:rFonts w:cstheme="minorHAnsi"/>
                <w:szCs w:val="20"/>
              </w:rPr>
            </w:pPr>
          </w:p>
        </w:tc>
        <w:tc>
          <w:tcPr>
            <w:tcW w:w="537" w:type="dxa"/>
            <w:vMerge/>
          </w:tcPr>
          <w:p w14:paraId="292C21C0" w14:textId="77777777" w:rsidR="00C37398" w:rsidRPr="00B41567" w:rsidRDefault="00C37398">
            <w:pPr>
              <w:jc w:val="center"/>
              <w:rPr>
                <w:rFonts w:cstheme="minorHAnsi"/>
                <w:szCs w:val="20"/>
              </w:rPr>
            </w:pPr>
          </w:p>
        </w:tc>
        <w:tc>
          <w:tcPr>
            <w:tcW w:w="2463" w:type="dxa"/>
            <w:vMerge/>
          </w:tcPr>
          <w:p w14:paraId="1D178A16" w14:textId="77777777" w:rsidR="00C37398" w:rsidRPr="00B41567" w:rsidRDefault="00C37398">
            <w:pPr>
              <w:rPr>
                <w:rFonts w:cstheme="minorHAnsi"/>
                <w:szCs w:val="20"/>
              </w:rPr>
            </w:pPr>
          </w:p>
        </w:tc>
        <w:tc>
          <w:tcPr>
            <w:tcW w:w="626" w:type="dxa"/>
          </w:tcPr>
          <w:p w14:paraId="2B191E79" w14:textId="77777777" w:rsidR="00C37398" w:rsidRPr="00B41567" w:rsidRDefault="00C37398">
            <w:pPr>
              <w:jc w:val="center"/>
              <w:rPr>
                <w:rFonts w:cstheme="minorHAnsi"/>
                <w:szCs w:val="20"/>
              </w:rPr>
            </w:pPr>
            <w:r w:rsidRPr="00B41567">
              <w:rPr>
                <w:rFonts w:cstheme="minorHAnsi"/>
                <w:szCs w:val="20"/>
              </w:rPr>
              <w:t>353</w:t>
            </w:r>
          </w:p>
        </w:tc>
        <w:tc>
          <w:tcPr>
            <w:tcW w:w="3262" w:type="dxa"/>
          </w:tcPr>
          <w:p w14:paraId="7DB2CF6F" w14:textId="77777777" w:rsidR="00C37398" w:rsidRPr="00B41567" w:rsidRDefault="00C37398">
            <w:pPr>
              <w:rPr>
                <w:rFonts w:cstheme="minorHAnsi"/>
                <w:szCs w:val="20"/>
              </w:rPr>
            </w:pPr>
            <w:r w:rsidRPr="00B41567">
              <w:rPr>
                <w:rFonts w:cstheme="minorHAnsi"/>
                <w:szCs w:val="20"/>
              </w:rPr>
              <w:t>Level completion, without direct access to first tertiary programmes (but may give direct access to post-secondary non-tertiary education)</w:t>
            </w:r>
          </w:p>
        </w:tc>
      </w:tr>
      <w:tr w:rsidR="00C37398" w:rsidRPr="00B41567" w14:paraId="3CABE7A8" w14:textId="77777777">
        <w:tc>
          <w:tcPr>
            <w:tcW w:w="439" w:type="dxa"/>
            <w:vMerge/>
          </w:tcPr>
          <w:p w14:paraId="01CC1AEA" w14:textId="77777777" w:rsidR="00C37398" w:rsidRPr="00B41567" w:rsidRDefault="00C37398">
            <w:pPr>
              <w:jc w:val="center"/>
              <w:rPr>
                <w:rFonts w:cstheme="minorHAnsi"/>
                <w:szCs w:val="20"/>
              </w:rPr>
            </w:pPr>
          </w:p>
        </w:tc>
        <w:tc>
          <w:tcPr>
            <w:tcW w:w="2023" w:type="dxa"/>
            <w:vMerge/>
          </w:tcPr>
          <w:p w14:paraId="0E3122C8" w14:textId="77777777" w:rsidR="00C37398" w:rsidRPr="00B41567" w:rsidRDefault="00C37398">
            <w:pPr>
              <w:rPr>
                <w:rFonts w:cstheme="minorHAnsi"/>
                <w:szCs w:val="20"/>
              </w:rPr>
            </w:pPr>
          </w:p>
        </w:tc>
        <w:tc>
          <w:tcPr>
            <w:tcW w:w="537" w:type="dxa"/>
            <w:vMerge/>
          </w:tcPr>
          <w:p w14:paraId="0E1006BD" w14:textId="77777777" w:rsidR="00C37398" w:rsidRPr="00B41567" w:rsidRDefault="00C37398">
            <w:pPr>
              <w:jc w:val="center"/>
              <w:rPr>
                <w:rFonts w:cstheme="minorHAnsi"/>
                <w:szCs w:val="20"/>
              </w:rPr>
            </w:pPr>
          </w:p>
        </w:tc>
        <w:tc>
          <w:tcPr>
            <w:tcW w:w="2463" w:type="dxa"/>
            <w:vMerge/>
          </w:tcPr>
          <w:p w14:paraId="17DF2DFF" w14:textId="77777777" w:rsidR="00C37398" w:rsidRPr="00B41567" w:rsidRDefault="00C37398">
            <w:pPr>
              <w:rPr>
                <w:rFonts w:cstheme="minorHAnsi"/>
                <w:szCs w:val="20"/>
              </w:rPr>
            </w:pPr>
          </w:p>
        </w:tc>
        <w:tc>
          <w:tcPr>
            <w:tcW w:w="626" w:type="dxa"/>
          </w:tcPr>
          <w:p w14:paraId="67F43EFD" w14:textId="77777777" w:rsidR="00C37398" w:rsidRPr="00B41567" w:rsidRDefault="00C37398">
            <w:pPr>
              <w:jc w:val="center"/>
              <w:rPr>
                <w:rFonts w:cstheme="minorHAnsi"/>
                <w:szCs w:val="20"/>
              </w:rPr>
            </w:pPr>
            <w:r w:rsidRPr="00B41567">
              <w:rPr>
                <w:rFonts w:cstheme="minorHAnsi"/>
                <w:szCs w:val="20"/>
              </w:rPr>
              <w:t>354</w:t>
            </w:r>
          </w:p>
        </w:tc>
        <w:tc>
          <w:tcPr>
            <w:tcW w:w="3262" w:type="dxa"/>
          </w:tcPr>
          <w:p w14:paraId="20216852" w14:textId="77777777" w:rsidR="00C37398" w:rsidRPr="00B41567" w:rsidRDefault="00C37398">
            <w:pPr>
              <w:rPr>
                <w:rFonts w:cstheme="minorHAnsi"/>
                <w:szCs w:val="20"/>
              </w:rPr>
            </w:pPr>
            <w:r w:rsidRPr="00B41567">
              <w:rPr>
                <w:rFonts w:cstheme="minorHAnsi"/>
                <w:szCs w:val="20"/>
              </w:rPr>
              <w:t>Level completion, with direct access to first tertiary programmes (may also give direct access to post-secondary non-tertiary education)</w:t>
            </w:r>
          </w:p>
        </w:tc>
      </w:tr>
      <w:tr w:rsidR="00C37398" w:rsidRPr="00B41567" w14:paraId="2F736020" w14:textId="77777777">
        <w:tc>
          <w:tcPr>
            <w:tcW w:w="439" w:type="dxa"/>
            <w:vMerge w:val="restart"/>
          </w:tcPr>
          <w:p w14:paraId="29E2F804" w14:textId="77777777" w:rsidR="00C37398" w:rsidRPr="00B41567" w:rsidRDefault="00C37398">
            <w:pPr>
              <w:jc w:val="center"/>
              <w:rPr>
                <w:rFonts w:cstheme="minorHAnsi"/>
                <w:szCs w:val="20"/>
              </w:rPr>
            </w:pPr>
            <w:r w:rsidRPr="00B41567">
              <w:rPr>
                <w:rFonts w:cstheme="minorHAnsi"/>
                <w:szCs w:val="20"/>
              </w:rPr>
              <w:t>4</w:t>
            </w:r>
          </w:p>
        </w:tc>
        <w:tc>
          <w:tcPr>
            <w:tcW w:w="2023" w:type="dxa"/>
            <w:vMerge w:val="restart"/>
          </w:tcPr>
          <w:p w14:paraId="03517F15" w14:textId="77777777" w:rsidR="00C37398" w:rsidRPr="00B41567" w:rsidRDefault="00C37398">
            <w:pPr>
              <w:rPr>
                <w:rFonts w:cstheme="minorHAnsi"/>
                <w:szCs w:val="20"/>
              </w:rPr>
            </w:pPr>
            <w:r w:rsidRPr="00B41567">
              <w:rPr>
                <w:rFonts w:cstheme="minorHAnsi"/>
                <w:szCs w:val="20"/>
              </w:rPr>
              <w:t>Post-secondary non-tertiary education</w:t>
            </w:r>
          </w:p>
        </w:tc>
        <w:tc>
          <w:tcPr>
            <w:tcW w:w="537" w:type="dxa"/>
            <w:vMerge w:val="restart"/>
          </w:tcPr>
          <w:p w14:paraId="688502FF" w14:textId="77777777" w:rsidR="00C37398" w:rsidRPr="00B41567" w:rsidRDefault="00C37398">
            <w:pPr>
              <w:jc w:val="center"/>
              <w:rPr>
                <w:rFonts w:cstheme="minorHAnsi"/>
                <w:szCs w:val="20"/>
              </w:rPr>
            </w:pPr>
            <w:r w:rsidRPr="00B41567">
              <w:rPr>
                <w:rFonts w:cstheme="minorHAnsi"/>
                <w:szCs w:val="20"/>
              </w:rPr>
              <w:t>44</w:t>
            </w:r>
          </w:p>
        </w:tc>
        <w:tc>
          <w:tcPr>
            <w:tcW w:w="2463" w:type="dxa"/>
            <w:vMerge w:val="restart"/>
          </w:tcPr>
          <w:p w14:paraId="51D0DD96" w14:textId="77777777" w:rsidR="00C37398" w:rsidRPr="00B41567" w:rsidRDefault="00C37398">
            <w:pPr>
              <w:rPr>
                <w:rFonts w:cstheme="minorHAnsi"/>
                <w:szCs w:val="20"/>
              </w:rPr>
            </w:pPr>
            <w:r w:rsidRPr="00B41567">
              <w:rPr>
                <w:rFonts w:cstheme="minorHAnsi"/>
                <w:szCs w:val="20"/>
              </w:rPr>
              <w:t>General education</w:t>
            </w:r>
          </w:p>
        </w:tc>
        <w:tc>
          <w:tcPr>
            <w:tcW w:w="626" w:type="dxa"/>
          </w:tcPr>
          <w:p w14:paraId="54D19204" w14:textId="77777777" w:rsidR="00C37398" w:rsidRPr="00B41567" w:rsidRDefault="00C37398">
            <w:pPr>
              <w:jc w:val="center"/>
              <w:rPr>
                <w:rFonts w:cstheme="minorHAnsi"/>
                <w:szCs w:val="20"/>
              </w:rPr>
            </w:pPr>
            <w:r w:rsidRPr="00B41567">
              <w:rPr>
                <w:rFonts w:cstheme="minorHAnsi"/>
                <w:szCs w:val="20"/>
              </w:rPr>
              <w:t>441</w:t>
            </w:r>
          </w:p>
        </w:tc>
        <w:tc>
          <w:tcPr>
            <w:tcW w:w="3262" w:type="dxa"/>
          </w:tcPr>
          <w:p w14:paraId="06DB8B15" w14:textId="77777777" w:rsidR="00C37398" w:rsidRPr="00B41567" w:rsidRDefault="00C37398">
            <w:pPr>
              <w:rPr>
                <w:rFonts w:cstheme="minorHAnsi"/>
                <w:szCs w:val="20"/>
              </w:rPr>
            </w:pPr>
            <w:r w:rsidRPr="00B41567">
              <w:rPr>
                <w:rFonts w:cstheme="minorHAnsi"/>
                <w:szCs w:val="20"/>
              </w:rPr>
              <w:t>Insufficient for level completion, without direct access to tertiary education</w:t>
            </w:r>
          </w:p>
        </w:tc>
      </w:tr>
      <w:tr w:rsidR="00C37398" w:rsidRPr="00B41567" w14:paraId="16A40365" w14:textId="77777777">
        <w:tc>
          <w:tcPr>
            <w:tcW w:w="439" w:type="dxa"/>
            <w:vMerge/>
          </w:tcPr>
          <w:p w14:paraId="783B67A4" w14:textId="77777777" w:rsidR="00C37398" w:rsidRPr="00B41567" w:rsidRDefault="00C37398">
            <w:pPr>
              <w:jc w:val="center"/>
              <w:rPr>
                <w:rFonts w:cstheme="minorHAnsi"/>
                <w:szCs w:val="20"/>
              </w:rPr>
            </w:pPr>
          </w:p>
        </w:tc>
        <w:tc>
          <w:tcPr>
            <w:tcW w:w="2023" w:type="dxa"/>
            <w:vMerge/>
          </w:tcPr>
          <w:p w14:paraId="1A03EB60" w14:textId="77777777" w:rsidR="00C37398" w:rsidRPr="00B41567" w:rsidRDefault="00C37398">
            <w:pPr>
              <w:rPr>
                <w:rFonts w:cstheme="minorHAnsi"/>
                <w:szCs w:val="20"/>
              </w:rPr>
            </w:pPr>
          </w:p>
        </w:tc>
        <w:tc>
          <w:tcPr>
            <w:tcW w:w="537" w:type="dxa"/>
            <w:vMerge/>
          </w:tcPr>
          <w:p w14:paraId="236991D3" w14:textId="77777777" w:rsidR="00C37398" w:rsidRPr="00B41567" w:rsidRDefault="00C37398">
            <w:pPr>
              <w:jc w:val="center"/>
              <w:rPr>
                <w:rFonts w:cstheme="minorHAnsi"/>
                <w:szCs w:val="20"/>
              </w:rPr>
            </w:pPr>
          </w:p>
        </w:tc>
        <w:tc>
          <w:tcPr>
            <w:tcW w:w="2463" w:type="dxa"/>
            <w:vMerge/>
          </w:tcPr>
          <w:p w14:paraId="240C1E3A" w14:textId="77777777" w:rsidR="00C37398" w:rsidRPr="00B41567" w:rsidRDefault="00C37398">
            <w:pPr>
              <w:rPr>
                <w:rFonts w:cstheme="minorHAnsi"/>
                <w:szCs w:val="20"/>
              </w:rPr>
            </w:pPr>
          </w:p>
        </w:tc>
        <w:tc>
          <w:tcPr>
            <w:tcW w:w="626" w:type="dxa"/>
          </w:tcPr>
          <w:p w14:paraId="7FF050FC" w14:textId="77777777" w:rsidR="00C37398" w:rsidRPr="00B41567" w:rsidRDefault="00C37398">
            <w:pPr>
              <w:jc w:val="center"/>
              <w:rPr>
                <w:rFonts w:cstheme="minorHAnsi"/>
                <w:szCs w:val="20"/>
              </w:rPr>
            </w:pPr>
            <w:r w:rsidRPr="00B41567">
              <w:rPr>
                <w:rFonts w:cstheme="minorHAnsi"/>
                <w:szCs w:val="20"/>
              </w:rPr>
              <w:t>443</w:t>
            </w:r>
          </w:p>
        </w:tc>
        <w:tc>
          <w:tcPr>
            <w:tcW w:w="3262" w:type="dxa"/>
          </w:tcPr>
          <w:p w14:paraId="415FE369" w14:textId="77777777" w:rsidR="00C37398" w:rsidRPr="00B41567" w:rsidRDefault="00C37398">
            <w:pPr>
              <w:rPr>
                <w:rFonts w:cstheme="minorHAnsi"/>
                <w:szCs w:val="20"/>
              </w:rPr>
            </w:pPr>
            <w:r w:rsidRPr="00B41567">
              <w:rPr>
                <w:rFonts w:cstheme="minorHAnsi"/>
                <w:szCs w:val="20"/>
              </w:rPr>
              <w:t>Sufficient for level completion, without direct access to tertiary education</w:t>
            </w:r>
          </w:p>
        </w:tc>
      </w:tr>
      <w:tr w:rsidR="00C37398" w:rsidRPr="00B41567" w14:paraId="27908BEC" w14:textId="77777777">
        <w:tc>
          <w:tcPr>
            <w:tcW w:w="439" w:type="dxa"/>
            <w:vMerge/>
          </w:tcPr>
          <w:p w14:paraId="2D2301C6" w14:textId="77777777" w:rsidR="00C37398" w:rsidRPr="00B41567" w:rsidRDefault="00C37398">
            <w:pPr>
              <w:jc w:val="center"/>
              <w:rPr>
                <w:rFonts w:cstheme="minorHAnsi"/>
                <w:szCs w:val="20"/>
              </w:rPr>
            </w:pPr>
          </w:p>
        </w:tc>
        <w:tc>
          <w:tcPr>
            <w:tcW w:w="2023" w:type="dxa"/>
            <w:vMerge/>
          </w:tcPr>
          <w:p w14:paraId="3307D8BB" w14:textId="77777777" w:rsidR="00C37398" w:rsidRPr="00B41567" w:rsidRDefault="00C37398">
            <w:pPr>
              <w:rPr>
                <w:rFonts w:cstheme="minorHAnsi"/>
                <w:szCs w:val="20"/>
              </w:rPr>
            </w:pPr>
          </w:p>
        </w:tc>
        <w:tc>
          <w:tcPr>
            <w:tcW w:w="537" w:type="dxa"/>
            <w:vMerge/>
          </w:tcPr>
          <w:p w14:paraId="4F124291" w14:textId="77777777" w:rsidR="00C37398" w:rsidRPr="00B41567" w:rsidRDefault="00C37398">
            <w:pPr>
              <w:jc w:val="center"/>
              <w:rPr>
                <w:rFonts w:cstheme="minorHAnsi"/>
                <w:szCs w:val="20"/>
              </w:rPr>
            </w:pPr>
          </w:p>
        </w:tc>
        <w:tc>
          <w:tcPr>
            <w:tcW w:w="2463" w:type="dxa"/>
            <w:vMerge/>
          </w:tcPr>
          <w:p w14:paraId="0A909D34" w14:textId="77777777" w:rsidR="00C37398" w:rsidRPr="00B41567" w:rsidRDefault="00C37398">
            <w:pPr>
              <w:rPr>
                <w:rFonts w:cstheme="minorHAnsi"/>
                <w:szCs w:val="20"/>
              </w:rPr>
            </w:pPr>
          </w:p>
        </w:tc>
        <w:tc>
          <w:tcPr>
            <w:tcW w:w="626" w:type="dxa"/>
          </w:tcPr>
          <w:p w14:paraId="68EB9646" w14:textId="77777777" w:rsidR="00C37398" w:rsidRPr="00B41567" w:rsidRDefault="00C37398">
            <w:pPr>
              <w:jc w:val="center"/>
              <w:rPr>
                <w:rFonts w:cstheme="minorHAnsi"/>
                <w:szCs w:val="20"/>
              </w:rPr>
            </w:pPr>
            <w:r w:rsidRPr="00B41567">
              <w:rPr>
                <w:rFonts w:cstheme="minorHAnsi"/>
                <w:szCs w:val="20"/>
              </w:rPr>
              <w:t>444</w:t>
            </w:r>
          </w:p>
        </w:tc>
        <w:tc>
          <w:tcPr>
            <w:tcW w:w="3262" w:type="dxa"/>
          </w:tcPr>
          <w:p w14:paraId="30F0F916" w14:textId="77777777" w:rsidR="00C37398" w:rsidRPr="00B41567" w:rsidRDefault="00C37398">
            <w:pPr>
              <w:rPr>
                <w:rFonts w:cstheme="minorHAnsi"/>
                <w:szCs w:val="20"/>
              </w:rPr>
            </w:pPr>
            <w:r w:rsidRPr="00B41567">
              <w:rPr>
                <w:rFonts w:cstheme="minorHAnsi"/>
                <w:szCs w:val="20"/>
              </w:rPr>
              <w:t>Sufficient for level completion, with direct access to tertiary education</w:t>
            </w:r>
          </w:p>
        </w:tc>
      </w:tr>
      <w:tr w:rsidR="00C37398" w:rsidRPr="00B41567" w14:paraId="7426DEEB" w14:textId="77777777">
        <w:tc>
          <w:tcPr>
            <w:tcW w:w="439" w:type="dxa"/>
            <w:vMerge/>
          </w:tcPr>
          <w:p w14:paraId="6F54A8C9" w14:textId="77777777" w:rsidR="00C37398" w:rsidRPr="00B41567" w:rsidRDefault="00C37398">
            <w:pPr>
              <w:jc w:val="center"/>
              <w:rPr>
                <w:rFonts w:cstheme="minorHAnsi"/>
                <w:szCs w:val="20"/>
              </w:rPr>
            </w:pPr>
          </w:p>
        </w:tc>
        <w:tc>
          <w:tcPr>
            <w:tcW w:w="2023" w:type="dxa"/>
            <w:vMerge/>
          </w:tcPr>
          <w:p w14:paraId="1DDC0EDF" w14:textId="77777777" w:rsidR="00C37398" w:rsidRPr="00B41567" w:rsidRDefault="00C37398">
            <w:pPr>
              <w:rPr>
                <w:rFonts w:cstheme="minorHAnsi"/>
                <w:szCs w:val="20"/>
              </w:rPr>
            </w:pPr>
          </w:p>
        </w:tc>
        <w:tc>
          <w:tcPr>
            <w:tcW w:w="537" w:type="dxa"/>
            <w:vMerge w:val="restart"/>
          </w:tcPr>
          <w:p w14:paraId="1E335190" w14:textId="77777777" w:rsidR="00C37398" w:rsidRPr="00B41567" w:rsidRDefault="00C37398">
            <w:pPr>
              <w:jc w:val="center"/>
              <w:rPr>
                <w:rFonts w:cstheme="minorHAnsi"/>
                <w:szCs w:val="20"/>
              </w:rPr>
            </w:pPr>
            <w:r w:rsidRPr="00B41567">
              <w:rPr>
                <w:rFonts w:cstheme="minorHAnsi"/>
                <w:szCs w:val="20"/>
              </w:rPr>
              <w:t>45</w:t>
            </w:r>
          </w:p>
        </w:tc>
        <w:tc>
          <w:tcPr>
            <w:tcW w:w="2463" w:type="dxa"/>
            <w:vMerge w:val="restart"/>
          </w:tcPr>
          <w:p w14:paraId="31CCBEE8" w14:textId="77777777" w:rsidR="00C37398" w:rsidRPr="00B41567" w:rsidRDefault="00C37398">
            <w:pPr>
              <w:rPr>
                <w:rFonts w:cstheme="minorHAnsi"/>
                <w:szCs w:val="20"/>
              </w:rPr>
            </w:pPr>
            <w:r w:rsidRPr="00B41567">
              <w:rPr>
                <w:rFonts w:cstheme="minorHAnsi"/>
                <w:szCs w:val="20"/>
              </w:rPr>
              <w:t>Vocational education</w:t>
            </w:r>
          </w:p>
        </w:tc>
        <w:tc>
          <w:tcPr>
            <w:tcW w:w="626" w:type="dxa"/>
          </w:tcPr>
          <w:p w14:paraId="16C48999" w14:textId="77777777" w:rsidR="00C37398" w:rsidRPr="00B41567" w:rsidRDefault="00C37398">
            <w:pPr>
              <w:jc w:val="center"/>
              <w:rPr>
                <w:rFonts w:cstheme="minorHAnsi"/>
                <w:szCs w:val="20"/>
              </w:rPr>
            </w:pPr>
            <w:r w:rsidRPr="00B41567">
              <w:rPr>
                <w:rFonts w:cstheme="minorHAnsi"/>
                <w:szCs w:val="20"/>
              </w:rPr>
              <w:t>451</w:t>
            </w:r>
          </w:p>
        </w:tc>
        <w:tc>
          <w:tcPr>
            <w:tcW w:w="3262" w:type="dxa"/>
          </w:tcPr>
          <w:p w14:paraId="0CDF78B8" w14:textId="77777777" w:rsidR="00C37398" w:rsidRPr="00B41567" w:rsidRDefault="00C37398">
            <w:pPr>
              <w:rPr>
                <w:rFonts w:cstheme="minorHAnsi"/>
                <w:szCs w:val="20"/>
              </w:rPr>
            </w:pPr>
            <w:r w:rsidRPr="00B41567">
              <w:rPr>
                <w:rFonts w:cstheme="minorHAnsi"/>
                <w:szCs w:val="20"/>
              </w:rPr>
              <w:t>Insufficient for level completion, without direct access to tertiary education</w:t>
            </w:r>
          </w:p>
        </w:tc>
      </w:tr>
      <w:tr w:rsidR="00C37398" w:rsidRPr="00B41567" w14:paraId="1405A555" w14:textId="77777777">
        <w:tc>
          <w:tcPr>
            <w:tcW w:w="439" w:type="dxa"/>
            <w:vMerge/>
          </w:tcPr>
          <w:p w14:paraId="1242C06E" w14:textId="77777777" w:rsidR="00C37398" w:rsidRPr="00B41567" w:rsidRDefault="00C37398">
            <w:pPr>
              <w:jc w:val="center"/>
              <w:rPr>
                <w:rFonts w:cstheme="minorHAnsi"/>
                <w:szCs w:val="20"/>
              </w:rPr>
            </w:pPr>
          </w:p>
        </w:tc>
        <w:tc>
          <w:tcPr>
            <w:tcW w:w="2023" w:type="dxa"/>
            <w:vMerge/>
          </w:tcPr>
          <w:p w14:paraId="25DCF489" w14:textId="77777777" w:rsidR="00C37398" w:rsidRPr="00B41567" w:rsidRDefault="00C37398">
            <w:pPr>
              <w:rPr>
                <w:rFonts w:cstheme="minorHAnsi"/>
                <w:szCs w:val="20"/>
              </w:rPr>
            </w:pPr>
          </w:p>
        </w:tc>
        <w:tc>
          <w:tcPr>
            <w:tcW w:w="537" w:type="dxa"/>
            <w:vMerge/>
          </w:tcPr>
          <w:p w14:paraId="289DE491" w14:textId="77777777" w:rsidR="00C37398" w:rsidRPr="00B41567" w:rsidRDefault="00C37398">
            <w:pPr>
              <w:jc w:val="center"/>
              <w:rPr>
                <w:rFonts w:cstheme="minorHAnsi"/>
                <w:szCs w:val="20"/>
              </w:rPr>
            </w:pPr>
          </w:p>
        </w:tc>
        <w:tc>
          <w:tcPr>
            <w:tcW w:w="2463" w:type="dxa"/>
            <w:vMerge/>
          </w:tcPr>
          <w:p w14:paraId="4C565C60" w14:textId="77777777" w:rsidR="00C37398" w:rsidRPr="00B41567" w:rsidRDefault="00C37398">
            <w:pPr>
              <w:rPr>
                <w:rFonts w:cstheme="minorHAnsi"/>
                <w:szCs w:val="20"/>
              </w:rPr>
            </w:pPr>
          </w:p>
        </w:tc>
        <w:tc>
          <w:tcPr>
            <w:tcW w:w="626" w:type="dxa"/>
          </w:tcPr>
          <w:p w14:paraId="2822B694" w14:textId="77777777" w:rsidR="00C37398" w:rsidRPr="00B41567" w:rsidRDefault="00C37398">
            <w:pPr>
              <w:jc w:val="center"/>
              <w:rPr>
                <w:rFonts w:cstheme="minorHAnsi"/>
                <w:szCs w:val="20"/>
              </w:rPr>
            </w:pPr>
            <w:r w:rsidRPr="00B41567">
              <w:rPr>
                <w:rFonts w:cstheme="minorHAnsi"/>
                <w:szCs w:val="20"/>
              </w:rPr>
              <w:t>453</w:t>
            </w:r>
          </w:p>
        </w:tc>
        <w:tc>
          <w:tcPr>
            <w:tcW w:w="3262" w:type="dxa"/>
          </w:tcPr>
          <w:p w14:paraId="56C30E3A" w14:textId="77777777" w:rsidR="00C37398" w:rsidRPr="00B41567" w:rsidRDefault="00C37398">
            <w:pPr>
              <w:rPr>
                <w:rFonts w:cstheme="minorHAnsi"/>
                <w:szCs w:val="20"/>
              </w:rPr>
            </w:pPr>
            <w:r w:rsidRPr="00B41567">
              <w:rPr>
                <w:rFonts w:cstheme="minorHAnsi"/>
                <w:szCs w:val="20"/>
              </w:rPr>
              <w:t>Sufficient for level completion, without direct access to tertiary education</w:t>
            </w:r>
          </w:p>
        </w:tc>
      </w:tr>
      <w:tr w:rsidR="00C37398" w:rsidRPr="00B41567" w14:paraId="29B7F5C4" w14:textId="77777777">
        <w:tc>
          <w:tcPr>
            <w:tcW w:w="439" w:type="dxa"/>
            <w:vMerge/>
          </w:tcPr>
          <w:p w14:paraId="37A474B0" w14:textId="77777777" w:rsidR="00C37398" w:rsidRPr="00B41567" w:rsidRDefault="00C37398">
            <w:pPr>
              <w:jc w:val="center"/>
              <w:rPr>
                <w:rFonts w:cstheme="minorHAnsi"/>
                <w:szCs w:val="20"/>
              </w:rPr>
            </w:pPr>
          </w:p>
        </w:tc>
        <w:tc>
          <w:tcPr>
            <w:tcW w:w="2023" w:type="dxa"/>
            <w:vMerge/>
          </w:tcPr>
          <w:p w14:paraId="3B1D505D" w14:textId="77777777" w:rsidR="00C37398" w:rsidRPr="00B41567" w:rsidRDefault="00C37398">
            <w:pPr>
              <w:rPr>
                <w:rFonts w:cstheme="minorHAnsi"/>
                <w:szCs w:val="20"/>
              </w:rPr>
            </w:pPr>
          </w:p>
        </w:tc>
        <w:tc>
          <w:tcPr>
            <w:tcW w:w="537" w:type="dxa"/>
            <w:vMerge/>
          </w:tcPr>
          <w:p w14:paraId="6EA0E41D" w14:textId="77777777" w:rsidR="00C37398" w:rsidRPr="00B41567" w:rsidRDefault="00C37398">
            <w:pPr>
              <w:jc w:val="center"/>
              <w:rPr>
                <w:rFonts w:cstheme="minorHAnsi"/>
                <w:szCs w:val="20"/>
              </w:rPr>
            </w:pPr>
          </w:p>
        </w:tc>
        <w:tc>
          <w:tcPr>
            <w:tcW w:w="2463" w:type="dxa"/>
            <w:vMerge/>
          </w:tcPr>
          <w:p w14:paraId="2D5C0EB1" w14:textId="77777777" w:rsidR="00C37398" w:rsidRPr="00B41567" w:rsidRDefault="00C37398">
            <w:pPr>
              <w:rPr>
                <w:rFonts w:cstheme="minorHAnsi"/>
                <w:szCs w:val="20"/>
              </w:rPr>
            </w:pPr>
          </w:p>
        </w:tc>
        <w:tc>
          <w:tcPr>
            <w:tcW w:w="626" w:type="dxa"/>
          </w:tcPr>
          <w:p w14:paraId="3FAC7458" w14:textId="77777777" w:rsidR="00C37398" w:rsidRPr="00B41567" w:rsidRDefault="00C37398">
            <w:pPr>
              <w:jc w:val="center"/>
              <w:rPr>
                <w:rFonts w:cstheme="minorHAnsi"/>
                <w:szCs w:val="20"/>
              </w:rPr>
            </w:pPr>
            <w:r w:rsidRPr="00B41567">
              <w:rPr>
                <w:rFonts w:cstheme="minorHAnsi"/>
                <w:szCs w:val="20"/>
              </w:rPr>
              <w:t>454</w:t>
            </w:r>
          </w:p>
        </w:tc>
        <w:tc>
          <w:tcPr>
            <w:tcW w:w="3262" w:type="dxa"/>
          </w:tcPr>
          <w:p w14:paraId="55F817DA" w14:textId="77777777" w:rsidR="00C37398" w:rsidRPr="00B41567" w:rsidRDefault="00C37398">
            <w:pPr>
              <w:rPr>
                <w:rFonts w:cstheme="minorHAnsi"/>
                <w:szCs w:val="20"/>
              </w:rPr>
            </w:pPr>
            <w:r w:rsidRPr="00B41567">
              <w:rPr>
                <w:rFonts w:cstheme="minorHAnsi"/>
                <w:szCs w:val="20"/>
              </w:rPr>
              <w:t>Sufficient for level completion, with direct access to tertiary education</w:t>
            </w:r>
          </w:p>
        </w:tc>
      </w:tr>
      <w:tr w:rsidR="00C37398" w:rsidRPr="00B41567" w14:paraId="016A38D9" w14:textId="77777777">
        <w:tc>
          <w:tcPr>
            <w:tcW w:w="439" w:type="dxa"/>
            <w:vMerge w:val="restart"/>
          </w:tcPr>
          <w:p w14:paraId="115C2571" w14:textId="77777777" w:rsidR="00C37398" w:rsidRPr="00B41567" w:rsidRDefault="00C37398">
            <w:pPr>
              <w:jc w:val="center"/>
              <w:rPr>
                <w:rFonts w:cstheme="minorHAnsi"/>
                <w:szCs w:val="20"/>
              </w:rPr>
            </w:pPr>
            <w:r w:rsidRPr="00B41567">
              <w:rPr>
                <w:rFonts w:cstheme="minorHAnsi"/>
                <w:szCs w:val="20"/>
              </w:rPr>
              <w:t>5</w:t>
            </w:r>
          </w:p>
        </w:tc>
        <w:tc>
          <w:tcPr>
            <w:tcW w:w="2023" w:type="dxa"/>
            <w:vMerge w:val="restart"/>
          </w:tcPr>
          <w:p w14:paraId="17150D3C" w14:textId="77777777" w:rsidR="00C37398" w:rsidRPr="00B41567" w:rsidRDefault="00C37398">
            <w:pPr>
              <w:rPr>
                <w:rFonts w:cstheme="minorHAnsi"/>
                <w:szCs w:val="20"/>
              </w:rPr>
            </w:pPr>
            <w:r w:rsidRPr="00B41567">
              <w:rPr>
                <w:rFonts w:cstheme="minorHAnsi"/>
                <w:szCs w:val="20"/>
              </w:rPr>
              <w:t>Short-cycle tertiary education</w:t>
            </w:r>
          </w:p>
        </w:tc>
        <w:tc>
          <w:tcPr>
            <w:tcW w:w="537" w:type="dxa"/>
            <w:vMerge w:val="restart"/>
          </w:tcPr>
          <w:p w14:paraId="1DA97E95" w14:textId="77777777" w:rsidR="00C37398" w:rsidRPr="00B41567" w:rsidRDefault="00C37398">
            <w:pPr>
              <w:jc w:val="center"/>
              <w:rPr>
                <w:rFonts w:cstheme="minorHAnsi"/>
                <w:szCs w:val="20"/>
              </w:rPr>
            </w:pPr>
            <w:r w:rsidRPr="00B41567">
              <w:rPr>
                <w:rFonts w:cstheme="minorHAnsi"/>
                <w:szCs w:val="20"/>
              </w:rPr>
              <w:t>54</w:t>
            </w:r>
          </w:p>
        </w:tc>
        <w:tc>
          <w:tcPr>
            <w:tcW w:w="2463" w:type="dxa"/>
            <w:vMerge w:val="restart"/>
          </w:tcPr>
          <w:p w14:paraId="0A69CE0F" w14:textId="77777777" w:rsidR="00C37398" w:rsidRPr="00B41567" w:rsidRDefault="00C37398">
            <w:pPr>
              <w:rPr>
                <w:rFonts w:cstheme="minorHAnsi"/>
                <w:szCs w:val="20"/>
              </w:rPr>
            </w:pPr>
            <w:r w:rsidRPr="00B41567">
              <w:rPr>
                <w:rFonts w:cstheme="minorHAnsi"/>
                <w:szCs w:val="20"/>
              </w:rPr>
              <w:t>General education</w:t>
            </w:r>
            <w:r w:rsidRPr="00B41567">
              <w:rPr>
                <w:rFonts w:cstheme="minorHAnsi"/>
                <w:szCs w:val="20"/>
                <w:vertAlign w:val="superscript"/>
              </w:rPr>
              <w:t>1</w:t>
            </w:r>
          </w:p>
        </w:tc>
        <w:tc>
          <w:tcPr>
            <w:tcW w:w="626" w:type="dxa"/>
          </w:tcPr>
          <w:p w14:paraId="1812C435" w14:textId="77777777" w:rsidR="00C37398" w:rsidRPr="00B41567" w:rsidRDefault="00C37398">
            <w:pPr>
              <w:jc w:val="center"/>
              <w:rPr>
                <w:rFonts w:cstheme="minorHAnsi"/>
                <w:szCs w:val="20"/>
              </w:rPr>
            </w:pPr>
            <w:r w:rsidRPr="00B41567">
              <w:rPr>
                <w:rFonts w:cstheme="minorHAnsi"/>
                <w:szCs w:val="20"/>
              </w:rPr>
              <w:t>541</w:t>
            </w:r>
          </w:p>
        </w:tc>
        <w:tc>
          <w:tcPr>
            <w:tcW w:w="3262" w:type="dxa"/>
          </w:tcPr>
          <w:p w14:paraId="22FDE5EB" w14:textId="77777777" w:rsidR="00C37398" w:rsidRPr="00B41567" w:rsidRDefault="00C37398">
            <w:pPr>
              <w:rPr>
                <w:rFonts w:cstheme="minorHAnsi"/>
                <w:szCs w:val="20"/>
              </w:rPr>
            </w:pPr>
            <w:r w:rsidRPr="00B41567">
              <w:rPr>
                <w:rFonts w:cstheme="minorHAnsi"/>
                <w:szCs w:val="20"/>
              </w:rPr>
              <w:t>Insufficient for level completion</w:t>
            </w:r>
          </w:p>
        </w:tc>
      </w:tr>
      <w:tr w:rsidR="00C37398" w:rsidRPr="00B41567" w14:paraId="3AA4D753" w14:textId="77777777">
        <w:tc>
          <w:tcPr>
            <w:tcW w:w="439" w:type="dxa"/>
            <w:vMerge/>
          </w:tcPr>
          <w:p w14:paraId="63139374" w14:textId="77777777" w:rsidR="00C37398" w:rsidRPr="00B41567" w:rsidRDefault="00C37398">
            <w:pPr>
              <w:jc w:val="center"/>
              <w:rPr>
                <w:rFonts w:cstheme="minorHAnsi"/>
                <w:szCs w:val="20"/>
              </w:rPr>
            </w:pPr>
          </w:p>
        </w:tc>
        <w:tc>
          <w:tcPr>
            <w:tcW w:w="2023" w:type="dxa"/>
            <w:vMerge/>
          </w:tcPr>
          <w:p w14:paraId="010CB2F2" w14:textId="77777777" w:rsidR="00C37398" w:rsidRPr="00B41567" w:rsidRDefault="00C37398">
            <w:pPr>
              <w:rPr>
                <w:rFonts w:cstheme="minorHAnsi"/>
                <w:szCs w:val="20"/>
              </w:rPr>
            </w:pPr>
          </w:p>
        </w:tc>
        <w:tc>
          <w:tcPr>
            <w:tcW w:w="537" w:type="dxa"/>
            <w:vMerge/>
          </w:tcPr>
          <w:p w14:paraId="5F3998C5" w14:textId="77777777" w:rsidR="00C37398" w:rsidRPr="00B41567" w:rsidRDefault="00C37398">
            <w:pPr>
              <w:jc w:val="center"/>
              <w:rPr>
                <w:rFonts w:cstheme="minorHAnsi"/>
                <w:szCs w:val="20"/>
              </w:rPr>
            </w:pPr>
          </w:p>
        </w:tc>
        <w:tc>
          <w:tcPr>
            <w:tcW w:w="2463" w:type="dxa"/>
            <w:vMerge/>
          </w:tcPr>
          <w:p w14:paraId="3FA6B9E0" w14:textId="77777777" w:rsidR="00C37398" w:rsidRPr="00B41567" w:rsidRDefault="00C37398">
            <w:pPr>
              <w:rPr>
                <w:rFonts w:cstheme="minorHAnsi"/>
                <w:szCs w:val="20"/>
              </w:rPr>
            </w:pPr>
          </w:p>
        </w:tc>
        <w:tc>
          <w:tcPr>
            <w:tcW w:w="626" w:type="dxa"/>
          </w:tcPr>
          <w:p w14:paraId="7A35926D" w14:textId="77777777" w:rsidR="00C37398" w:rsidRPr="00B41567" w:rsidRDefault="00C37398">
            <w:pPr>
              <w:jc w:val="center"/>
              <w:rPr>
                <w:rFonts w:cstheme="minorHAnsi"/>
                <w:szCs w:val="20"/>
              </w:rPr>
            </w:pPr>
            <w:r w:rsidRPr="00B41567">
              <w:rPr>
                <w:rFonts w:cstheme="minorHAnsi"/>
                <w:szCs w:val="20"/>
              </w:rPr>
              <w:t>544</w:t>
            </w:r>
          </w:p>
        </w:tc>
        <w:tc>
          <w:tcPr>
            <w:tcW w:w="3262" w:type="dxa"/>
          </w:tcPr>
          <w:p w14:paraId="743F4772" w14:textId="77777777" w:rsidR="00C37398" w:rsidRPr="00B41567" w:rsidRDefault="00C37398">
            <w:pPr>
              <w:rPr>
                <w:rFonts w:cstheme="minorHAnsi"/>
                <w:szCs w:val="20"/>
              </w:rPr>
            </w:pPr>
            <w:r w:rsidRPr="00B41567">
              <w:rPr>
                <w:rFonts w:cstheme="minorHAnsi"/>
                <w:szCs w:val="20"/>
              </w:rPr>
              <w:t>Sufficient for level completion</w:t>
            </w:r>
          </w:p>
        </w:tc>
      </w:tr>
      <w:tr w:rsidR="00C37398" w:rsidRPr="00B41567" w14:paraId="47445A35" w14:textId="77777777">
        <w:tc>
          <w:tcPr>
            <w:tcW w:w="439" w:type="dxa"/>
            <w:vMerge/>
          </w:tcPr>
          <w:p w14:paraId="60E56F2E" w14:textId="77777777" w:rsidR="00C37398" w:rsidRPr="00B41567" w:rsidRDefault="00C37398">
            <w:pPr>
              <w:jc w:val="center"/>
              <w:rPr>
                <w:rFonts w:cstheme="minorHAnsi"/>
                <w:szCs w:val="20"/>
              </w:rPr>
            </w:pPr>
          </w:p>
        </w:tc>
        <w:tc>
          <w:tcPr>
            <w:tcW w:w="2023" w:type="dxa"/>
            <w:vMerge/>
          </w:tcPr>
          <w:p w14:paraId="5CE7245B" w14:textId="77777777" w:rsidR="00C37398" w:rsidRPr="00B41567" w:rsidRDefault="00C37398">
            <w:pPr>
              <w:rPr>
                <w:rFonts w:cstheme="minorHAnsi"/>
                <w:szCs w:val="20"/>
              </w:rPr>
            </w:pPr>
          </w:p>
        </w:tc>
        <w:tc>
          <w:tcPr>
            <w:tcW w:w="537" w:type="dxa"/>
            <w:vMerge w:val="restart"/>
          </w:tcPr>
          <w:p w14:paraId="2A6A9F6F" w14:textId="77777777" w:rsidR="00C37398" w:rsidRPr="00B41567" w:rsidRDefault="00C37398">
            <w:pPr>
              <w:jc w:val="center"/>
              <w:rPr>
                <w:rFonts w:cstheme="minorHAnsi"/>
                <w:szCs w:val="20"/>
              </w:rPr>
            </w:pPr>
            <w:r w:rsidRPr="00B41567">
              <w:rPr>
                <w:rFonts w:cstheme="minorHAnsi"/>
                <w:szCs w:val="20"/>
              </w:rPr>
              <w:t>55</w:t>
            </w:r>
          </w:p>
        </w:tc>
        <w:tc>
          <w:tcPr>
            <w:tcW w:w="2463" w:type="dxa"/>
            <w:vMerge w:val="restart"/>
          </w:tcPr>
          <w:p w14:paraId="57734023" w14:textId="77777777" w:rsidR="00C37398" w:rsidRPr="00B41567" w:rsidRDefault="00C37398">
            <w:pPr>
              <w:rPr>
                <w:rFonts w:cstheme="minorHAnsi"/>
                <w:szCs w:val="20"/>
              </w:rPr>
            </w:pPr>
            <w:r w:rsidRPr="00B41567">
              <w:rPr>
                <w:rFonts w:cstheme="minorHAnsi"/>
                <w:szCs w:val="20"/>
              </w:rPr>
              <w:t>Vocational education</w:t>
            </w:r>
            <w:r w:rsidRPr="00B41567">
              <w:rPr>
                <w:rFonts w:cstheme="minorHAnsi"/>
                <w:szCs w:val="20"/>
                <w:vertAlign w:val="superscript"/>
              </w:rPr>
              <w:t>1</w:t>
            </w:r>
          </w:p>
        </w:tc>
        <w:tc>
          <w:tcPr>
            <w:tcW w:w="626" w:type="dxa"/>
          </w:tcPr>
          <w:p w14:paraId="7B705E3F" w14:textId="77777777" w:rsidR="00C37398" w:rsidRPr="00B41567" w:rsidRDefault="00C37398">
            <w:pPr>
              <w:jc w:val="center"/>
              <w:rPr>
                <w:rFonts w:cstheme="minorHAnsi"/>
                <w:szCs w:val="20"/>
              </w:rPr>
            </w:pPr>
            <w:r w:rsidRPr="00B41567">
              <w:rPr>
                <w:rFonts w:cstheme="minorHAnsi"/>
                <w:szCs w:val="20"/>
              </w:rPr>
              <w:t>551</w:t>
            </w:r>
          </w:p>
        </w:tc>
        <w:tc>
          <w:tcPr>
            <w:tcW w:w="3262" w:type="dxa"/>
          </w:tcPr>
          <w:p w14:paraId="20DC876E" w14:textId="77777777" w:rsidR="00C37398" w:rsidRPr="00B41567" w:rsidRDefault="00C37398">
            <w:pPr>
              <w:rPr>
                <w:rFonts w:cstheme="minorHAnsi"/>
                <w:szCs w:val="20"/>
              </w:rPr>
            </w:pPr>
            <w:r w:rsidRPr="00B41567">
              <w:rPr>
                <w:rFonts w:cstheme="minorHAnsi"/>
                <w:szCs w:val="20"/>
              </w:rPr>
              <w:t>Insufficient for level completion</w:t>
            </w:r>
          </w:p>
        </w:tc>
      </w:tr>
      <w:tr w:rsidR="00C37398" w:rsidRPr="00B41567" w14:paraId="3A87EFFD" w14:textId="77777777">
        <w:tc>
          <w:tcPr>
            <w:tcW w:w="439" w:type="dxa"/>
            <w:vMerge/>
          </w:tcPr>
          <w:p w14:paraId="24457587" w14:textId="77777777" w:rsidR="00C37398" w:rsidRPr="00B41567" w:rsidRDefault="00C37398">
            <w:pPr>
              <w:jc w:val="center"/>
              <w:rPr>
                <w:rFonts w:cstheme="minorHAnsi"/>
                <w:szCs w:val="20"/>
              </w:rPr>
            </w:pPr>
          </w:p>
        </w:tc>
        <w:tc>
          <w:tcPr>
            <w:tcW w:w="2023" w:type="dxa"/>
            <w:vMerge/>
          </w:tcPr>
          <w:p w14:paraId="17BA8075" w14:textId="77777777" w:rsidR="00C37398" w:rsidRPr="00B41567" w:rsidRDefault="00C37398">
            <w:pPr>
              <w:rPr>
                <w:rFonts w:cstheme="minorHAnsi"/>
                <w:szCs w:val="20"/>
              </w:rPr>
            </w:pPr>
          </w:p>
        </w:tc>
        <w:tc>
          <w:tcPr>
            <w:tcW w:w="537" w:type="dxa"/>
            <w:vMerge/>
          </w:tcPr>
          <w:p w14:paraId="68DEB5C2" w14:textId="77777777" w:rsidR="00C37398" w:rsidRPr="00B41567" w:rsidRDefault="00C37398">
            <w:pPr>
              <w:jc w:val="center"/>
              <w:rPr>
                <w:rFonts w:cstheme="minorHAnsi"/>
                <w:szCs w:val="20"/>
              </w:rPr>
            </w:pPr>
          </w:p>
        </w:tc>
        <w:tc>
          <w:tcPr>
            <w:tcW w:w="2463" w:type="dxa"/>
            <w:vMerge/>
          </w:tcPr>
          <w:p w14:paraId="42EFC897" w14:textId="77777777" w:rsidR="00C37398" w:rsidRPr="00B41567" w:rsidRDefault="00C37398">
            <w:pPr>
              <w:rPr>
                <w:rFonts w:cstheme="minorHAnsi"/>
                <w:szCs w:val="20"/>
              </w:rPr>
            </w:pPr>
          </w:p>
        </w:tc>
        <w:tc>
          <w:tcPr>
            <w:tcW w:w="626" w:type="dxa"/>
          </w:tcPr>
          <w:p w14:paraId="03EF1F07" w14:textId="77777777" w:rsidR="00C37398" w:rsidRPr="00B41567" w:rsidRDefault="00C37398">
            <w:pPr>
              <w:jc w:val="center"/>
              <w:rPr>
                <w:rFonts w:cstheme="minorHAnsi"/>
                <w:szCs w:val="20"/>
              </w:rPr>
            </w:pPr>
            <w:r w:rsidRPr="00B41567">
              <w:rPr>
                <w:rFonts w:cstheme="minorHAnsi"/>
                <w:szCs w:val="20"/>
              </w:rPr>
              <w:t>554</w:t>
            </w:r>
          </w:p>
        </w:tc>
        <w:tc>
          <w:tcPr>
            <w:tcW w:w="3262" w:type="dxa"/>
          </w:tcPr>
          <w:p w14:paraId="0785FEAD" w14:textId="77777777" w:rsidR="00C37398" w:rsidRPr="00B41567" w:rsidRDefault="00C37398">
            <w:pPr>
              <w:rPr>
                <w:rFonts w:cstheme="minorHAnsi"/>
                <w:szCs w:val="20"/>
              </w:rPr>
            </w:pPr>
            <w:r w:rsidRPr="00B41567">
              <w:rPr>
                <w:rFonts w:cstheme="minorHAnsi"/>
                <w:szCs w:val="20"/>
              </w:rPr>
              <w:t>Sufficient for level completion</w:t>
            </w:r>
          </w:p>
        </w:tc>
      </w:tr>
      <w:tr w:rsidR="00C37398" w:rsidRPr="00B41567" w14:paraId="4E893249" w14:textId="77777777">
        <w:tc>
          <w:tcPr>
            <w:tcW w:w="439" w:type="dxa"/>
            <w:vMerge w:val="restart"/>
          </w:tcPr>
          <w:p w14:paraId="0C0E9F25" w14:textId="77777777" w:rsidR="00C37398" w:rsidRPr="00B41567" w:rsidRDefault="00C37398">
            <w:pPr>
              <w:jc w:val="center"/>
              <w:rPr>
                <w:rFonts w:cstheme="minorHAnsi"/>
                <w:szCs w:val="20"/>
              </w:rPr>
            </w:pPr>
            <w:r w:rsidRPr="00B41567">
              <w:rPr>
                <w:rFonts w:cstheme="minorHAnsi"/>
                <w:szCs w:val="20"/>
              </w:rPr>
              <w:t>6</w:t>
            </w:r>
          </w:p>
        </w:tc>
        <w:tc>
          <w:tcPr>
            <w:tcW w:w="2023" w:type="dxa"/>
            <w:vMerge w:val="restart"/>
          </w:tcPr>
          <w:p w14:paraId="27FC06F0" w14:textId="77777777" w:rsidR="00C37398" w:rsidRPr="00B41567" w:rsidRDefault="00C37398">
            <w:pPr>
              <w:rPr>
                <w:rFonts w:cstheme="minorHAnsi"/>
                <w:szCs w:val="20"/>
              </w:rPr>
            </w:pPr>
            <w:r w:rsidRPr="00B41567">
              <w:rPr>
                <w:rFonts w:cstheme="minorHAnsi"/>
                <w:szCs w:val="20"/>
              </w:rPr>
              <w:t>Bachelor’s or equivalent level</w:t>
            </w:r>
          </w:p>
          <w:p w14:paraId="0AA2FD62" w14:textId="77777777" w:rsidR="00C37398" w:rsidRPr="00B41567" w:rsidRDefault="00C37398">
            <w:pPr>
              <w:rPr>
                <w:rFonts w:cstheme="minorHAnsi"/>
                <w:szCs w:val="20"/>
              </w:rPr>
            </w:pPr>
          </w:p>
        </w:tc>
        <w:tc>
          <w:tcPr>
            <w:tcW w:w="537" w:type="dxa"/>
            <w:vMerge w:val="restart"/>
          </w:tcPr>
          <w:p w14:paraId="29DF4410" w14:textId="77777777" w:rsidR="00C37398" w:rsidRPr="00B41567" w:rsidRDefault="00C37398">
            <w:pPr>
              <w:jc w:val="center"/>
              <w:rPr>
                <w:rFonts w:cstheme="minorHAnsi"/>
                <w:szCs w:val="20"/>
              </w:rPr>
            </w:pPr>
            <w:r w:rsidRPr="00B41567">
              <w:rPr>
                <w:rFonts w:cstheme="minorHAnsi"/>
                <w:szCs w:val="20"/>
              </w:rPr>
              <w:t>64</w:t>
            </w:r>
          </w:p>
        </w:tc>
        <w:tc>
          <w:tcPr>
            <w:tcW w:w="2463" w:type="dxa"/>
            <w:vMerge w:val="restart"/>
          </w:tcPr>
          <w:p w14:paraId="7542DAC6" w14:textId="77777777" w:rsidR="00C37398" w:rsidRPr="00B41567" w:rsidRDefault="00C37398">
            <w:pPr>
              <w:rPr>
                <w:rFonts w:cstheme="minorHAnsi"/>
                <w:szCs w:val="20"/>
              </w:rPr>
            </w:pPr>
            <w:r w:rsidRPr="00B41567">
              <w:rPr>
                <w:rFonts w:cstheme="minorHAnsi"/>
                <w:szCs w:val="20"/>
              </w:rPr>
              <w:t>Academic</w:t>
            </w:r>
          </w:p>
        </w:tc>
        <w:tc>
          <w:tcPr>
            <w:tcW w:w="626" w:type="dxa"/>
          </w:tcPr>
          <w:p w14:paraId="20CFCA47" w14:textId="77777777" w:rsidR="00C37398" w:rsidRPr="00B41567" w:rsidRDefault="00C37398">
            <w:pPr>
              <w:jc w:val="center"/>
              <w:rPr>
                <w:rFonts w:cstheme="minorHAnsi"/>
                <w:szCs w:val="20"/>
              </w:rPr>
            </w:pPr>
            <w:r w:rsidRPr="00B41567">
              <w:rPr>
                <w:rFonts w:cstheme="minorHAnsi"/>
                <w:szCs w:val="20"/>
              </w:rPr>
              <w:t>641</w:t>
            </w:r>
          </w:p>
        </w:tc>
        <w:tc>
          <w:tcPr>
            <w:tcW w:w="3262" w:type="dxa"/>
          </w:tcPr>
          <w:p w14:paraId="5E8FD271" w14:textId="77777777" w:rsidR="00C37398" w:rsidRPr="00B41567" w:rsidRDefault="00C37398">
            <w:pPr>
              <w:rPr>
                <w:rFonts w:cstheme="minorHAnsi"/>
                <w:szCs w:val="20"/>
              </w:rPr>
            </w:pPr>
            <w:r w:rsidRPr="00B41567">
              <w:rPr>
                <w:rFonts w:cstheme="minorHAnsi"/>
                <w:szCs w:val="20"/>
              </w:rPr>
              <w:t>Insufficient for level completion</w:t>
            </w:r>
          </w:p>
        </w:tc>
      </w:tr>
      <w:tr w:rsidR="00C37398" w:rsidRPr="00B41567" w14:paraId="61EA23C4" w14:textId="77777777">
        <w:tc>
          <w:tcPr>
            <w:tcW w:w="439" w:type="dxa"/>
            <w:vMerge/>
          </w:tcPr>
          <w:p w14:paraId="005AF051" w14:textId="77777777" w:rsidR="00C37398" w:rsidRPr="00B41567" w:rsidRDefault="00C37398">
            <w:pPr>
              <w:jc w:val="center"/>
              <w:rPr>
                <w:rFonts w:cstheme="minorHAnsi"/>
                <w:szCs w:val="20"/>
              </w:rPr>
            </w:pPr>
          </w:p>
        </w:tc>
        <w:tc>
          <w:tcPr>
            <w:tcW w:w="2023" w:type="dxa"/>
            <w:vMerge/>
          </w:tcPr>
          <w:p w14:paraId="3BC20614" w14:textId="77777777" w:rsidR="00C37398" w:rsidRPr="00B41567" w:rsidRDefault="00C37398">
            <w:pPr>
              <w:rPr>
                <w:rFonts w:cstheme="minorHAnsi"/>
                <w:szCs w:val="20"/>
              </w:rPr>
            </w:pPr>
          </w:p>
        </w:tc>
        <w:tc>
          <w:tcPr>
            <w:tcW w:w="537" w:type="dxa"/>
            <w:vMerge/>
          </w:tcPr>
          <w:p w14:paraId="1D6FFF04" w14:textId="77777777" w:rsidR="00C37398" w:rsidRPr="00B41567" w:rsidRDefault="00C37398">
            <w:pPr>
              <w:jc w:val="center"/>
              <w:rPr>
                <w:rFonts w:cstheme="minorHAnsi"/>
                <w:szCs w:val="20"/>
              </w:rPr>
            </w:pPr>
          </w:p>
        </w:tc>
        <w:tc>
          <w:tcPr>
            <w:tcW w:w="2463" w:type="dxa"/>
            <w:vMerge/>
          </w:tcPr>
          <w:p w14:paraId="6C9704D5" w14:textId="77777777" w:rsidR="00C37398" w:rsidRPr="00B41567" w:rsidRDefault="00C37398">
            <w:pPr>
              <w:rPr>
                <w:rFonts w:cstheme="minorHAnsi"/>
                <w:szCs w:val="20"/>
              </w:rPr>
            </w:pPr>
          </w:p>
        </w:tc>
        <w:tc>
          <w:tcPr>
            <w:tcW w:w="626" w:type="dxa"/>
          </w:tcPr>
          <w:p w14:paraId="78A14B0C" w14:textId="77777777" w:rsidR="00C37398" w:rsidRPr="00B41567" w:rsidRDefault="00C37398">
            <w:pPr>
              <w:jc w:val="center"/>
              <w:rPr>
                <w:rFonts w:cstheme="minorHAnsi"/>
                <w:szCs w:val="20"/>
              </w:rPr>
            </w:pPr>
            <w:r w:rsidRPr="00B41567">
              <w:rPr>
                <w:rFonts w:cstheme="minorHAnsi"/>
                <w:szCs w:val="20"/>
              </w:rPr>
              <w:t>645</w:t>
            </w:r>
          </w:p>
        </w:tc>
        <w:tc>
          <w:tcPr>
            <w:tcW w:w="3262" w:type="dxa"/>
          </w:tcPr>
          <w:p w14:paraId="5EC90C4F" w14:textId="77777777" w:rsidR="00C37398" w:rsidRPr="00B41567" w:rsidRDefault="00C37398">
            <w:pPr>
              <w:rPr>
                <w:rFonts w:cstheme="minorHAnsi"/>
                <w:szCs w:val="20"/>
              </w:rPr>
            </w:pPr>
            <w:r w:rsidRPr="00B41567">
              <w:rPr>
                <w:rFonts w:cstheme="minorHAnsi"/>
                <w:szCs w:val="20"/>
              </w:rPr>
              <w:t>First degree (3-4 years)</w:t>
            </w:r>
          </w:p>
        </w:tc>
      </w:tr>
      <w:tr w:rsidR="00C37398" w:rsidRPr="00B41567" w14:paraId="669E0841" w14:textId="77777777">
        <w:tc>
          <w:tcPr>
            <w:tcW w:w="439" w:type="dxa"/>
            <w:vMerge/>
          </w:tcPr>
          <w:p w14:paraId="6E6AF3B6" w14:textId="77777777" w:rsidR="00C37398" w:rsidRPr="00B41567" w:rsidRDefault="00C37398">
            <w:pPr>
              <w:jc w:val="center"/>
              <w:rPr>
                <w:rFonts w:cstheme="minorHAnsi"/>
                <w:szCs w:val="20"/>
              </w:rPr>
            </w:pPr>
          </w:p>
        </w:tc>
        <w:tc>
          <w:tcPr>
            <w:tcW w:w="2023" w:type="dxa"/>
            <w:vMerge/>
          </w:tcPr>
          <w:p w14:paraId="18148155" w14:textId="77777777" w:rsidR="00C37398" w:rsidRPr="00B41567" w:rsidRDefault="00C37398">
            <w:pPr>
              <w:rPr>
                <w:rFonts w:cstheme="minorHAnsi"/>
                <w:szCs w:val="20"/>
              </w:rPr>
            </w:pPr>
          </w:p>
        </w:tc>
        <w:tc>
          <w:tcPr>
            <w:tcW w:w="537" w:type="dxa"/>
            <w:vMerge/>
          </w:tcPr>
          <w:p w14:paraId="65B2693A" w14:textId="77777777" w:rsidR="00C37398" w:rsidRPr="00B41567" w:rsidRDefault="00C37398">
            <w:pPr>
              <w:jc w:val="center"/>
              <w:rPr>
                <w:rFonts w:cstheme="minorHAnsi"/>
                <w:szCs w:val="20"/>
              </w:rPr>
            </w:pPr>
          </w:p>
        </w:tc>
        <w:tc>
          <w:tcPr>
            <w:tcW w:w="2463" w:type="dxa"/>
            <w:vMerge/>
          </w:tcPr>
          <w:p w14:paraId="087BBDA0" w14:textId="77777777" w:rsidR="00C37398" w:rsidRPr="00B41567" w:rsidRDefault="00C37398">
            <w:pPr>
              <w:rPr>
                <w:rFonts w:cstheme="minorHAnsi"/>
                <w:szCs w:val="20"/>
              </w:rPr>
            </w:pPr>
          </w:p>
        </w:tc>
        <w:tc>
          <w:tcPr>
            <w:tcW w:w="626" w:type="dxa"/>
          </w:tcPr>
          <w:p w14:paraId="0E2657A7" w14:textId="77777777" w:rsidR="00C37398" w:rsidRPr="00B41567" w:rsidRDefault="00C37398">
            <w:pPr>
              <w:jc w:val="center"/>
              <w:rPr>
                <w:rFonts w:cstheme="minorHAnsi"/>
                <w:szCs w:val="20"/>
              </w:rPr>
            </w:pPr>
            <w:r w:rsidRPr="00B41567">
              <w:rPr>
                <w:rFonts w:cstheme="minorHAnsi"/>
                <w:szCs w:val="20"/>
              </w:rPr>
              <w:t>646</w:t>
            </w:r>
          </w:p>
        </w:tc>
        <w:tc>
          <w:tcPr>
            <w:tcW w:w="3262" w:type="dxa"/>
          </w:tcPr>
          <w:p w14:paraId="6FFD61CE" w14:textId="77777777" w:rsidR="00C37398" w:rsidRPr="00B41567" w:rsidRDefault="00C37398">
            <w:pPr>
              <w:rPr>
                <w:rFonts w:cstheme="minorHAnsi"/>
                <w:szCs w:val="20"/>
              </w:rPr>
            </w:pPr>
            <w:r w:rsidRPr="00B41567">
              <w:rPr>
                <w:rFonts w:cstheme="minorHAnsi"/>
                <w:szCs w:val="20"/>
              </w:rPr>
              <w:t>Long first degree (more than 4 years)</w:t>
            </w:r>
          </w:p>
        </w:tc>
      </w:tr>
      <w:tr w:rsidR="00C37398" w:rsidRPr="00B41567" w14:paraId="4179FCD5" w14:textId="77777777">
        <w:tc>
          <w:tcPr>
            <w:tcW w:w="439" w:type="dxa"/>
            <w:vMerge/>
          </w:tcPr>
          <w:p w14:paraId="57AF9F85" w14:textId="77777777" w:rsidR="00C37398" w:rsidRPr="00B41567" w:rsidRDefault="00C37398">
            <w:pPr>
              <w:jc w:val="center"/>
              <w:rPr>
                <w:rFonts w:cstheme="minorHAnsi"/>
                <w:szCs w:val="20"/>
              </w:rPr>
            </w:pPr>
          </w:p>
        </w:tc>
        <w:tc>
          <w:tcPr>
            <w:tcW w:w="2023" w:type="dxa"/>
            <w:vMerge/>
          </w:tcPr>
          <w:p w14:paraId="07879F77" w14:textId="77777777" w:rsidR="00C37398" w:rsidRPr="00B41567" w:rsidRDefault="00C37398">
            <w:pPr>
              <w:rPr>
                <w:rFonts w:cstheme="minorHAnsi"/>
                <w:szCs w:val="20"/>
              </w:rPr>
            </w:pPr>
          </w:p>
        </w:tc>
        <w:tc>
          <w:tcPr>
            <w:tcW w:w="537" w:type="dxa"/>
            <w:vMerge/>
          </w:tcPr>
          <w:p w14:paraId="78FD4C27" w14:textId="77777777" w:rsidR="00C37398" w:rsidRPr="00B41567" w:rsidRDefault="00C37398">
            <w:pPr>
              <w:jc w:val="center"/>
              <w:rPr>
                <w:rFonts w:cstheme="minorHAnsi"/>
                <w:szCs w:val="20"/>
              </w:rPr>
            </w:pPr>
          </w:p>
        </w:tc>
        <w:tc>
          <w:tcPr>
            <w:tcW w:w="2463" w:type="dxa"/>
            <w:vMerge/>
          </w:tcPr>
          <w:p w14:paraId="285F6FA7" w14:textId="77777777" w:rsidR="00C37398" w:rsidRPr="00B41567" w:rsidRDefault="00C37398">
            <w:pPr>
              <w:rPr>
                <w:rFonts w:cstheme="minorHAnsi"/>
                <w:szCs w:val="20"/>
              </w:rPr>
            </w:pPr>
          </w:p>
        </w:tc>
        <w:tc>
          <w:tcPr>
            <w:tcW w:w="626" w:type="dxa"/>
          </w:tcPr>
          <w:p w14:paraId="704B1A54" w14:textId="77777777" w:rsidR="00C37398" w:rsidRPr="00B41567" w:rsidRDefault="00C37398">
            <w:pPr>
              <w:jc w:val="center"/>
              <w:rPr>
                <w:rFonts w:cstheme="minorHAnsi"/>
                <w:szCs w:val="20"/>
              </w:rPr>
            </w:pPr>
            <w:r w:rsidRPr="00B41567">
              <w:rPr>
                <w:rFonts w:cstheme="minorHAnsi"/>
                <w:szCs w:val="20"/>
              </w:rPr>
              <w:t>647</w:t>
            </w:r>
          </w:p>
        </w:tc>
        <w:tc>
          <w:tcPr>
            <w:tcW w:w="3262" w:type="dxa"/>
          </w:tcPr>
          <w:p w14:paraId="0C3DFF5B" w14:textId="77777777" w:rsidR="00C37398" w:rsidRPr="00B41567" w:rsidRDefault="00C37398">
            <w:pPr>
              <w:rPr>
                <w:rFonts w:cstheme="minorHAnsi"/>
                <w:szCs w:val="20"/>
              </w:rPr>
            </w:pPr>
            <w:r w:rsidRPr="00B41567">
              <w:rPr>
                <w:rFonts w:cstheme="minorHAnsi"/>
                <w:szCs w:val="20"/>
              </w:rPr>
              <w:t>Second or further degree (following a Bachelor’s or equivalent programme)</w:t>
            </w:r>
          </w:p>
        </w:tc>
      </w:tr>
      <w:tr w:rsidR="00C37398" w:rsidRPr="00B41567" w14:paraId="7FC57CA0" w14:textId="77777777">
        <w:tc>
          <w:tcPr>
            <w:tcW w:w="439" w:type="dxa"/>
            <w:vMerge/>
          </w:tcPr>
          <w:p w14:paraId="7FE548BF" w14:textId="77777777" w:rsidR="00C37398" w:rsidRPr="00B41567" w:rsidRDefault="00C37398">
            <w:pPr>
              <w:jc w:val="center"/>
              <w:rPr>
                <w:rFonts w:cstheme="minorHAnsi"/>
                <w:szCs w:val="20"/>
              </w:rPr>
            </w:pPr>
          </w:p>
        </w:tc>
        <w:tc>
          <w:tcPr>
            <w:tcW w:w="2023" w:type="dxa"/>
            <w:vMerge/>
          </w:tcPr>
          <w:p w14:paraId="1A24D1A2" w14:textId="77777777" w:rsidR="00C37398" w:rsidRPr="00B41567" w:rsidRDefault="00C37398">
            <w:pPr>
              <w:rPr>
                <w:rFonts w:cstheme="minorHAnsi"/>
                <w:szCs w:val="20"/>
              </w:rPr>
            </w:pPr>
          </w:p>
        </w:tc>
        <w:tc>
          <w:tcPr>
            <w:tcW w:w="537" w:type="dxa"/>
            <w:vMerge w:val="restart"/>
          </w:tcPr>
          <w:p w14:paraId="118AEC47" w14:textId="77777777" w:rsidR="00C37398" w:rsidRPr="00B41567" w:rsidRDefault="00C37398">
            <w:pPr>
              <w:jc w:val="center"/>
              <w:rPr>
                <w:rFonts w:cstheme="minorHAnsi"/>
                <w:szCs w:val="20"/>
              </w:rPr>
            </w:pPr>
            <w:r w:rsidRPr="00B41567">
              <w:rPr>
                <w:rFonts w:cstheme="minorHAnsi"/>
                <w:szCs w:val="20"/>
              </w:rPr>
              <w:t>65</w:t>
            </w:r>
          </w:p>
        </w:tc>
        <w:tc>
          <w:tcPr>
            <w:tcW w:w="2463" w:type="dxa"/>
            <w:vMerge w:val="restart"/>
          </w:tcPr>
          <w:p w14:paraId="19970AA8" w14:textId="77777777" w:rsidR="00C37398" w:rsidRPr="00B41567" w:rsidRDefault="00C37398">
            <w:pPr>
              <w:rPr>
                <w:rFonts w:cstheme="minorHAnsi"/>
                <w:szCs w:val="20"/>
              </w:rPr>
            </w:pPr>
            <w:r w:rsidRPr="00B41567">
              <w:rPr>
                <w:rFonts w:cstheme="minorHAnsi"/>
                <w:szCs w:val="20"/>
              </w:rPr>
              <w:t>Professional</w:t>
            </w:r>
          </w:p>
        </w:tc>
        <w:tc>
          <w:tcPr>
            <w:tcW w:w="626" w:type="dxa"/>
          </w:tcPr>
          <w:p w14:paraId="52807E9C" w14:textId="77777777" w:rsidR="00C37398" w:rsidRPr="00B41567" w:rsidRDefault="00C37398">
            <w:pPr>
              <w:jc w:val="center"/>
              <w:rPr>
                <w:rFonts w:cstheme="minorHAnsi"/>
                <w:szCs w:val="20"/>
              </w:rPr>
            </w:pPr>
            <w:r w:rsidRPr="00B41567">
              <w:rPr>
                <w:rFonts w:cstheme="minorHAnsi"/>
                <w:szCs w:val="20"/>
              </w:rPr>
              <w:t>651</w:t>
            </w:r>
          </w:p>
        </w:tc>
        <w:tc>
          <w:tcPr>
            <w:tcW w:w="3262" w:type="dxa"/>
          </w:tcPr>
          <w:p w14:paraId="26860DA0" w14:textId="77777777" w:rsidR="00C37398" w:rsidRPr="00B41567" w:rsidRDefault="00C37398">
            <w:pPr>
              <w:rPr>
                <w:rFonts w:cstheme="minorHAnsi"/>
                <w:szCs w:val="20"/>
              </w:rPr>
            </w:pPr>
            <w:r w:rsidRPr="00B41567">
              <w:rPr>
                <w:rFonts w:cstheme="minorHAnsi"/>
                <w:szCs w:val="20"/>
              </w:rPr>
              <w:t>Insufficient for level completion</w:t>
            </w:r>
          </w:p>
        </w:tc>
      </w:tr>
      <w:tr w:rsidR="00C37398" w:rsidRPr="00B41567" w14:paraId="6ACBB56E" w14:textId="77777777">
        <w:tc>
          <w:tcPr>
            <w:tcW w:w="439" w:type="dxa"/>
            <w:vMerge/>
          </w:tcPr>
          <w:p w14:paraId="564B0D98" w14:textId="77777777" w:rsidR="00C37398" w:rsidRPr="00B41567" w:rsidRDefault="00C37398">
            <w:pPr>
              <w:jc w:val="center"/>
              <w:rPr>
                <w:rFonts w:cstheme="minorHAnsi"/>
                <w:szCs w:val="20"/>
              </w:rPr>
            </w:pPr>
          </w:p>
        </w:tc>
        <w:tc>
          <w:tcPr>
            <w:tcW w:w="2023" w:type="dxa"/>
            <w:vMerge/>
          </w:tcPr>
          <w:p w14:paraId="185569A5" w14:textId="77777777" w:rsidR="00C37398" w:rsidRPr="00B41567" w:rsidRDefault="00C37398">
            <w:pPr>
              <w:rPr>
                <w:rFonts w:cstheme="minorHAnsi"/>
                <w:szCs w:val="20"/>
              </w:rPr>
            </w:pPr>
          </w:p>
        </w:tc>
        <w:tc>
          <w:tcPr>
            <w:tcW w:w="537" w:type="dxa"/>
            <w:vMerge/>
          </w:tcPr>
          <w:p w14:paraId="1FC2A839" w14:textId="77777777" w:rsidR="00C37398" w:rsidRPr="00B41567" w:rsidRDefault="00C37398">
            <w:pPr>
              <w:jc w:val="center"/>
              <w:rPr>
                <w:rFonts w:cstheme="minorHAnsi"/>
                <w:szCs w:val="20"/>
              </w:rPr>
            </w:pPr>
          </w:p>
        </w:tc>
        <w:tc>
          <w:tcPr>
            <w:tcW w:w="2463" w:type="dxa"/>
            <w:vMerge/>
          </w:tcPr>
          <w:p w14:paraId="09BC5EEA" w14:textId="77777777" w:rsidR="00C37398" w:rsidRPr="00B41567" w:rsidRDefault="00C37398">
            <w:pPr>
              <w:rPr>
                <w:rFonts w:cstheme="minorHAnsi"/>
                <w:szCs w:val="20"/>
              </w:rPr>
            </w:pPr>
          </w:p>
        </w:tc>
        <w:tc>
          <w:tcPr>
            <w:tcW w:w="626" w:type="dxa"/>
          </w:tcPr>
          <w:p w14:paraId="1A91E012" w14:textId="77777777" w:rsidR="00C37398" w:rsidRPr="00B41567" w:rsidRDefault="00C37398">
            <w:pPr>
              <w:jc w:val="center"/>
              <w:rPr>
                <w:rFonts w:cstheme="minorHAnsi"/>
                <w:szCs w:val="20"/>
              </w:rPr>
            </w:pPr>
            <w:r w:rsidRPr="00B41567">
              <w:rPr>
                <w:rFonts w:cstheme="minorHAnsi"/>
                <w:szCs w:val="20"/>
              </w:rPr>
              <w:t>655</w:t>
            </w:r>
          </w:p>
        </w:tc>
        <w:tc>
          <w:tcPr>
            <w:tcW w:w="3262" w:type="dxa"/>
          </w:tcPr>
          <w:p w14:paraId="694DDAB1" w14:textId="77777777" w:rsidR="00C37398" w:rsidRPr="00B41567" w:rsidRDefault="00C37398">
            <w:pPr>
              <w:rPr>
                <w:rFonts w:cstheme="minorHAnsi"/>
                <w:szCs w:val="20"/>
              </w:rPr>
            </w:pPr>
            <w:r w:rsidRPr="00B41567">
              <w:rPr>
                <w:rFonts w:cstheme="minorHAnsi"/>
                <w:szCs w:val="20"/>
              </w:rPr>
              <w:t>First degree (3-4 years)</w:t>
            </w:r>
          </w:p>
        </w:tc>
      </w:tr>
      <w:tr w:rsidR="00C37398" w:rsidRPr="00B41567" w14:paraId="26F9B020" w14:textId="77777777">
        <w:tc>
          <w:tcPr>
            <w:tcW w:w="439" w:type="dxa"/>
            <w:vMerge/>
          </w:tcPr>
          <w:p w14:paraId="23FC23D7" w14:textId="77777777" w:rsidR="00C37398" w:rsidRPr="00B41567" w:rsidRDefault="00C37398">
            <w:pPr>
              <w:jc w:val="center"/>
              <w:rPr>
                <w:rFonts w:cstheme="minorHAnsi"/>
                <w:szCs w:val="20"/>
              </w:rPr>
            </w:pPr>
          </w:p>
        </w:tc>
        <w:tc>
          <w:tcPr>
            <w:tcW w:w="2023" w:type="dxa"/>
            <w:vMerge/>
          </w:tcPr>
          <w:p w14:paraId="1AF7B1B8" w14:textId="77777777" w:rsidR="00C37398" w:rsidRPr="00B41567" w:rsidRDefault="00C37398">
            <w:pPr>
              <w:rPr>
                <w:rFonts w:cstheme="minorHAnsi"/>
                <w:szCs w:val="20"/>
              </w:rPr>
            </w:pPr>
          </w:p>
        </w:tc>
        <w:tc>
          <w:tcPr>
            <w:tcW w:w="537" w:type="dxa"/>
            <w:vMerge/>
          </w:tcPr>
          <w:p w14:paraId="2B69A5AE" w14:textId="77777777" w:rsidR="00C37398" w:rsidRPr="00B41567" w:rsidRDefault="00C37398">
            <w:pPr>
              <w:jc w:val="center"/>
              <w:rPr>
                <w:rFonts w:cstheme="minorHAnsi"/>
                <w:szCs w:val="20"/>
              </w:rPr>
            </w:pPr>
          </w:p>
        </w:tc>
        <w:tc>
          <w:tcPr>
            <w:tcW w:w="2463" w:type="dxa"/>
            <w:vMerge/>
          </w:tcPr>
          <w:p w14:paraId="0F05C2C8" w14:textId="77777777" w:rsidR="00C37398" w:rsidRPr="00B41567" w:rsidRDefault="00C37398">
            <w:pPr>
              <w:rPr>
                <w:rFonts w:cstheme="minorHAnsi"/>
                <w:szCs w:val="20"/>
              </w:rPr>
            </w:pPr>
          </w:p>
        </w:tc>
        <w:tc>
          <w:tcPr>
            <w:tcW w:w="626" w:type="dxa"/>
          </w:tcPr>
          <w:p w14:paraId="6B0E1978" w14:textId="77777777" w:rsidR="00C37398" w:rsidRPr="00B41567" w:rsidRDefault="00C37398">
            <w:pPr>
              <w:jc w:val="center"/>
              <w:rPr>
                <w:rFonts w:cstheme="minorHAnsi"/>
                <w:szCs w:val="20"/>
              </w:rPr>
            </w:pPr>
            <w:r w:rsidRPr="00B41567">
              <w:rPr>
                <w:rFonts w:cstheme="minorHAnsi"/>
                <w:szCs w:val="20"/>
              </w:rPr>
              <w:t>656</w:t>
            </w:r>
          </w:p>
        </w:tc>
        <w:tc>
          <w:tcPr>
            <w:tcW w:w="3262" w:type="dxa"/>
          </w:tcPr>
          <w:p w14:paraId="16F3EDE2" w14:textId="77777777" w:rsidR="00C37398" w:rsidRPr="00B41567" w:rsidRDefault="00C37398">
            <w:pPr>
              <w:rPr>
                <w:rFonts w:cstheme="minorHAnsi"/>
                <w:szCs w:val="20"/>
              </w:rPr>
            </w:pPr>
            <w:r w:rsidRPr="00B41567">
              <w:rPr>
                <w:rFonts w:cstheme="minorHAnsi"/>
                <w:szCs w:val="20"/>
              </w:rPr>
              <w:t>Long first degree (more than 4 years)</w:t>
            </w:r>
          </w:p>
        </w:tc>
      </w:tr>
      <w:tr w:rsidR="00C37398" w:rsidRPr="00B41567" w14:paraId="4896D3DB" w14:textId="77777777">
        <w:tc>
          <w:tcPr>
            <w:tcW w:w="439" w:type="dxa"/>
            <w:vMerge/>
          </w:tcPr>
          <w:p w14:paraId="53E677DE" w14:textId="77777777" w:rsidR="00C37398" w:rsidRPr="00B41567" w:rsidRDefault="00C37398">
            <w:pPr>
              <w:jc w:val="center"/>
              <w:rPr>
                <w:rFonts w:cstheme="minorHAnsi"/>
                <w:szCs w:val="20"/>
              </w:rPr>
            </w:pPr>
          </w:p>
        </w:tc>
        <w:tc>
          <w:tcPr>
            <w:tcW w:w="2023" w:type="dxa"/>
            <w:vMerge/>
          </w:tcPr>
          <w:p w14:paraId="4B915AFC" w14:textId="77777777" w:rsidR="00C37398" w:rsidRPr="00B41567" w:rsidRDefault="00C37398">
            <w:pPr>
              <w:rPr>
                <w:rFonts w:cstheme="minorHAnsi"/>
                <w:szCs w:val="20"/>
              </w:rPr>
            </w:pPr>
          </w:p>
        </w:tc>
        <w:tc>
          <w:tcPr>
            <w:tcW w:w="537" w:type="dxa"/>
            <w:vMerge/>
          </w:tcPr>
          <w:p w14:paraId="225C5F7F" w14:textId="77777777" w:rsidR="00C37398" w:rsidRPr="00B41567" w:rsidRDefault="00C37398">
            <w:pPr>
              <w:jc w:val="center"/>
              <w:rPr>
                <w:rFonts w:cstheme="minorHAnsi"/>
                <w:szCs w:val="20"/>
              </w:rPr>
            </w:pPr>
          </w:p>
        </w:tc>
        <w:tc>
          <w:tcPr>
            <w:tcW w:w="2463" w:type="dxa"/>
            <w:vMerge/>
          </w:tcPr>
          <w:p w14:paraId="4CC85ED5" w14:textId="77777777" w:rsidR="00C37398" w:rsidRPr="00B41567" w:rsidRDefault="00C37398">
            <w:pPr>
              <w:rPr>
                <w:rFonts w:cstheme="minorHAnsi"/>
                <w:szCs w:val="20"/>
              </w:rPr>
            </w:pPr>
          </w:p>
        </w:tc>
        <w:tc>
          <w:tcPr>
            <w:tcW w:w="626" w:type="dxa"/>
          </w:tcPr>
          <w:p w14:paraId="3DEAE719" w14:textId="77777777" w:rsidR="00C37398" w:rsidRPr="00B41567" w:rsidRDefault="00C37398">
            <w:pPr>
              <w:jc w:val="center"/>
              <w:rPr>
                <w:rFonts w:cstheme="minorHAnsi"/>
                <w:szCs w:val="20"/>
              </w:rPr>
            </w:pPr>
            <w:r w:rsidRPr="00B41567">
              <w:rPr>
                <w:rFonts w:cstheme="minorHAnsi"/>
                <w:szCs w:val="20"/>
              </w:rPr>
              <w:t>657</w:t>
            </w:r>
          </w:p>
        </w:tc>
        <w:tc>
          <w:tcPr>
            <w:tcW w:w="3262" w:type="dxa"/>
          </w:tcPr>
          <w:p w14:paraId="77B07C20" w14:textId="77777777" w:rsidR="00C37398" w:rsidRPr="00B41567" w:rsidRDefault="00C37398">
            <w:pPr>
              <w:rPr>
                <w:rFonts w:cstheme="minorHAnsi"/>
                <w:szCs w:val="20"/>
              </w:rPr>
            </w:pPr>
            <w:r w:rsidRPr="00B41567">
              <w:rPr>
                <w:rFonts w:cstheme="minorHAnsi"/>
                <w:szCs w:val="20"/>
              </w:rPr>
              <w:t>Second or further degree (following a Bachelor’s or equivalent programme)</w:t>
            </w:r>
          </w:p>
        </w:tc>
      </w:tr>
      <w:tr w:rsidR="00C37398" w:rsidRPr="00B41567" w14:paraId="24D50F92" w14:textId="77777777">
        <w:tc>
          <w:tcPr>
            <w:tcW w:w="439" w:type="dxa"/>
            <w:vMerge/>
          </w:tcPr>
          <w:p w14:paraId="5D4A58B1" w14:textId="77777777" w:rsidR="00C37398" w:rsidRPr="00B41567" w:rsidRDefault="00C37398">
            <w:pPr>
              <w:jc w:val="center"/>
              <w:rPr>
                <w:rFonts w:cstheme="minorHAnsi"/>
                <w:szCs w:val="20"/>
              </w:rPr>
            </w:pPr>
          </w:p>
        </w:tc>
        <w:tc>
          <w:tcPr>
            <w:tcW w:w="2023" w:type="dxa"/>
            <w:vMerge/>
          </w:tcPr>
          <w:p w14:paraId="083959DE" w14:textId="77777777" w:rsidR="00C37398" w:rsidRPr="00B41567" w:rsidRDefault="00C37398">
            <w:pPr>
              <w:rPr>
                <w:rFonts w:cstheme="minorHAnsi"/>
                <w:szCs w:val="20"/>
              </w:rPr>
            </w:pPr>
          </w:p>
        </w:tc>
        <w:tc>
          <w:tcPr>
            <w:tcW w:w="537" w:type="dxa"/>
            <w:vMerge w:val="restart"/>
          </w:tcPr>
          <w:p w14:paraId="1B394BC7" w14:textId="77777777" w:rsidR="00C37398" w:rsidRPr="00B41567" w:rsidRDefault="00C37398">
            <w:pPr>
              <w:jc w:val="center"/>
              <w:rPr>
                <w:rFonts w:cstheme="minorHAnsi"/>
                <w:szCs w:val="20"/>
              </w:rPr>
            </w:pPr>
            <w:r w:rsidRPr="00B41567">
              <w:rPr>
                <w:rFonts w:cstheme="minorHAnsi"/>
                <w:szCs w:val="20"/>
              </w:rPr>
              <w:t>66</w:t>
            </w:r>
          </w:p>
        </w:tc>
        <w:tc>
          <w:tcPr>
            <w:tcW w:w="2463" w:type="dxa"/>
            <w:vMerge w:val="restart"/>
          </w:tcPr>
          <w:p w14:paraId="001CD8A1" w14:textId="77777777" w:rsidR="00C37398" w:rsidRPr="00B41567" w:rsidRDefault="00C37398">
            <w:pPr>
              <w:rPr>
                <w:rFonts w:cstheme="minorHAnsi"/>
                <w:szCs w:val="20"/>
              </w:rPr>
            </w:pPr>
            <w:r w:rsidRPr="00B41567">
              <w:rPr>
                <w:rFonts w:cstheme="minorHAnsi"/>
                <w:szCs w:val="20"/>
              </w:rPr>
              <w:t>Orientation unspecified</w:t>
            </w:r>
            <w:r w:rsidRPr="00B41567">
              <w:rPr>
                <w:rFonts w:cstheme="minorHAnsi"/>
                <w:szCs w:val="20"/>
                <w:vertAlign w:val="superscript"/>
              </w:rPr>
              <w:t>1</w:t>
            </w:r>
          </w:p>
        </w:tc>
        <w:tc>
          <w:tcPr>
            <w:tcW w:w="626" w:type="dxa"/>
          </w:tcPr>
          <w:p w14:paraId="6DAF48F7" w14:textId="77777777" w:rsidR="00C37398" w:rsidRPr="00B41567" w:rsidRDefault="00C37398">
            <w:pPr>
              <w:jc w:val="center"/>
              <w:rPr>
                <w:rFonts w:cstheme="minorHAnsi"/>
                <w:szCs w:val="20"/>
              </w:rPr>
            </w:pPr>
            <w:r w:rsidRPr="00B41567">
              <w:rPr>
                <w:rFonts w:cstheme="minorHAnsi"/>
                <w:szCs w:val="20"/>
              </w:rPr>
              <w:t>661</w:t>
            </w:r>
          </w:p>
        </w:tc>
        <w:tc>
          <w:tcPr>
            <w:tcW w:w="3262" w:type="dxa"/>
          </w:tcPr>
          <w:p w14:paraId="788F1993" w14:textId="77777777" w:rsidR="00C37398" w:rsidRPr="00B41567" w:rsidRDefault="00C37398">
            <w:pPr>
              <w:rPr>
                <w:rFonts w:cstheme="minorHAnsi"/>
                <w:szCs w:val="20"/>
              </w:rPr>
            </w:pPr>
            <w:r w:rsidRPr="00B41567">
              <w:rPr>
                <w:rFonts w:cstheme="minorHAnsi"/>
                <w:szCs w:val="20"/>
              </w:rPr>
              <w:t>Insufficient for level completion</w:t>
            </w:r>
          </w:p>
        </w:tc>
      </w:tr>
      <w:tr w:rsidR="00C37398" w:rsidRPr="00B41567" w14:paraId="789D8F16" w14:textId="77777777">
        <w:tc>
          <w:tcPr>
            <w:tcW w:w="439" w:type="dxa"/>
            <w:vMerge/>
          </w:tcPr>
          <w:p w14:paraId="1CC30E8F" w14:textId="77777777" w:rsidR="00C37398" w:rsidRPr="00B41567" w:rsidRDefault="00C37398">
            <w:pPr>
              <w:jc w:val="center"/>
              <w:rPr>
                <w:rFonts w:cstheme="minorHAnsi"/>
                <w:szCs w:val="20"/>
              </w:rPr>
            </w:pPr>
          </w:p>
        </w:tc>
        <w:tc>
          <w:tcPr>
            <w:tcW w:w="2023" w:type="dxa"/>
            <w:vMerge/>
          </w:tcPr>
          <w:p w14:paraId="02125879" w14:textId="77777777" w:rsidR="00C37398" w:rsidRPr="00B41567" w:rsidRDefault="00C37398">
            <w:pPr>
              <w:rPr>
                <w:rFonts w:cstheme="minorHAnsi"/>
                <w:szCs w:val="20"/>
              </w:rPr>
            </w:pPr>
          </w:p>
        </w:tc>
        <w:tc>
          <w:tcPr>
            <w:tcW w:w="537" w:type="dxa"/>
            <w:vMerge/>
          </w:tcPr>
          <w:p w14:paraId="14D8C93D" w14:textId="77777777" w:rsidR="00C37398" w:rsidRPr="00B41567" w:rsidRDefault="00C37398">
            <w:pPr>
              <w:jc w:val="center"/>
              <w:rPr>
                <w:rFonts w:cstheme="minorHAnsi"/>
                <w:szCs w:val="20"/>
              </w:rPr>
            </w:pPr>
          </w:p>
        </w:tc>
        <w:tc>
          <w:tcPr>
            <w:tcW w:w="2463" w:type="dxa"/>
            <w:vMerge/>
          </w:tcPr>
          <w:p w14:paraId="5BACF43D" w14:textId="77777777" w:rsidR="00C37398" w:rsidRPr="00B41567" w:rsidRDefault="00C37398">
            <w:pPr>
              <w:rPr>
                <w:rFonts w:cstheme="minorHAnsi"/>
                <w:szCs w:val="20"/>
              </w:rPr>
            </w:pPr>
          </w:p>
        </w:tc>
        <w:tc>
          <w:tcPr>
            <w:tcW w:w="626" w:type="dxa"/>
          </w:tcPr>
          <w:p w14:paraId="1522B928" w14:textId="77777777" w:rsidR="00C37398" w:rsidRPr="00B41567" w:rsidRDefault="00C37398">
            <w:pPr>
              <w:jc w:val="center"/>
              <w:rPr>
                <w:rFonts w:cstheme="minorHAnsi"/>
                <w:szCs w:val="20"/>
              </w:rPr>
            </w:pPr>
            <w:r w:rsidRPr="00B41567">
              <w:rPr>
                <w:rFonts w:cstheme="minorHAnsi"/>
                <w:szCs w:val="20"/>
              </w:rPr>
              <w:t>665</w:t>
            </w:r>
          </w:p>
        </w:tc>
        <w:tc>
          <w:tcPr>
            <w:tcW w:w="3262" w:type="dxa"/>
          </w:tcPr>
          <w:p w14:paraId="7025E3B5" w14:textId="77777777" w:rsidR="00C37398" w:rsidRPr="00B41567" w:rsidRDefault="00C37398">
            <w:pPr>
              <w:rPr>
                <w:rFonts w:cstheme="minorHAnsi"/>
                <w:szCs w:val="20"/>
              </w:rPr>
            </w:pPr>
            <w:r w:rsidRPr="00B41567">
              <w:rPr>
                <w:rFonts w:cstheme="minorHAnsi"/>
                <w:szCs w:val="20"/>
              </w:rPr>
              <w:t>First degree (3-4 years)</w:t>
            </w:r>
          </w:p>
        </w:tc>
      </w:tr>
      <w:tr w:rsidR="00C37398" w:rsidRPr="00B41567" w14:paraId="0D1500DF" w14:textId="77777777">
        <w:tc>
          <w:tcPr>
            <w:tcW w:w="439" w:type="dxa"/>
            <w:vMerge/>
          </w:tcPr>
          <w:p w14:paraId="4F873467" w14:textId="77777777" w:rsidR="00C37398" w:rsidRPr="00B41567" w:rsidRDefault="00C37398">
            <w:pPr>
              <w:jc w:val="center"/>
              <w:rPr>
                <w:rFonts w:cstheme="minorHAnsi"/>
                <w:szCs w:val="20"/>
              </w:rPr>
            </w:pPr>
          </w:p>
        </w:tc>
        <w:tc>
          <w:tcPr>
            <w:tcW w:w="2023" w:type="dxa"/>
            <w:vMerge/>
          </w:tcPr>
          <w:p w14:paraId="10F24589" w14:textId="77777777" w:rsidR="00C37398" w:rsidRPr="00B41567" w:rsidRDefault="00C37398">
            <w:pPr>
              <w:rPr>
                <w:rFonts w:cstheme="minorHAnsi"/>
                <w:szCs w:val="20"/>
              </w:rPr>
            </w:pPr>
          </w:p>
        </w:tc>
        <w:tc>
          <w:tcPr>
            <w:tcW w:w="537" w:type="dxa"/>
            <w:vMerge/>
          </w:tcPr>
          <w:p w14:paraId="396264BF" w14:textId="77777777" w:rsidR="00C37398" w:rsidRPr="00B41567" w:rsidRDefault="00C37398">
            <w:pPr>
              <w:jc w:val="center"/>
              <w:rPr>
                <w:rFonts w:cstheme="minorHAnsi"/>
                <w:szCs w:val="20"/>
              </w:rPr>
            </w:pPr>
          </w:p>
        </w:tc>
        <w:tc>
          <w:tcPr>
            <w:tcW w:w="2463" w:type="dxa"/>
            <w:vMerge/>
          </w:tcPr>
          <w:p w14:paraId="0EBFD446" w14:textId="77777777" w:rsidR="00C37398" w:rsidRPr="00B41567" w:rsidRDefault="00C37398">
            <w:pPr>
              <w:rPr>
                <w:rFonts w:cstheme="minorHAnsi"/>
                <w:szCs w:val="20"/>
              </w:rPr>
            </w:pPr>
          </w:p>
        </w:tc>
        <w:tc>
          <w:tcPr>
            <w:tcW w:w="626" w:type="dxa"/>
          </w:tcPr>
          <w:p w14:paraId="703F2F95" w14:textId="77777777" w:rsidR="00C37398" w:rsidRPr="00B41567" w:rsidRDefault="00C37398">
            <w:pPr>
              <w:jc w:val="center"/>
              <w:rPr>
                <w:rFonts w:cstheme="minorHAnsi"/>
                <w:szCs w:val="20"/>
              </w:rPr>
            </w:pPr>
            <w:r w:rsidRPr="00B41567">
              <w:rPr>
                <w:rFonts w:cstheme="minorHAnsi"/>
                <w:szCs w:val="20"/>
              </w:rPr>
              <w:t>666</w:t>
            </w:r>
          </w:p>
        </w:tc>
        <w:tc>
          <w:tcPr>
            <w:tcW w:w="3262" w:type="dxa"/>
          </w:tcPr>
          <w:p w14:paraId="43116323" w14:textId="77777777" w:rsidR="00C37398" w:rsidRPr="00B41567" w:rsidRDefault="00C37398">
            <w:pPr>
              <w:rPr>
                <w:rFonts w:cstheme="minorHAnsi"/>
                <w:szCs w:val="20"/>
              </w:rPr>
            </w:pPr>
            <w:r w:rsidRPr="00B41567">
              <w:rPr>
                <w:rFonts w:cstheme="minorHAnsi"/>
                <w:szCs w:val="20"/>
              </w:rPr>
              <w:t>Long first degree (more than 4 years)</w:t>
            </w:r>
          </w:p>
        </w:tc>
      </w:tr>
      <w:tr w:rsidR="00C37398" w:rsidRPr="00B41567" w14:paraId="0017B880" w14:textId="77777777">
        <w:tc>
          <w:tcPr>
            <w:tcW w:w="439" w:type="dxa"/>
            <w:vMerge/>
          </w:tcPr>
          <w:p w14:paraId="79CF259A" w14:textId="77777777" w:rsidR="00C37398" w:rsidRPr="00B41567" w:rsidRDefault="00C37398">
            <w:pPr>
              <w:jc w:val="center"/>
              <w:rPr>
                <w:rFonts w:cstheme="minorHAnsi"/>
                <w:szCs w:val="20"/>
              </w:rPr>
            </w:pPr>
          </w:p>
        </w:tc>
        <w:tc>
          <w:tcPr>
            <w:tcW w:w="2023" w:type="dxa"/>
            <w:vMerge/>
          </w:tcPr>
          <w:p w14:paraId="1AE286CC" w14:textId="77777777" w:rsidR="00C37398" w:rsidRPr="00B41567" w:rsidRDefault="00C37398">
            <w:pPr>
              <w:rPr>
                <w:rFonts w:cstheme="minorHAnsi"/>
                <w:szCs w:val="20"/>
              </w:rPr>
            </w:pPr>
          </w:p>
        </w:tc>
        <w:tc>
          <w:tcPr>
            <w:tcW w:w="537" w:type="dxa"/>
            <w:vMerge/>
          </w:tcPr>
          <w:p w14:paraId="7F5A11B4" w14:textId="77777777" w:rsidR="00C37398" w:rsidRPr="00B41567" w:rsidRDefault="00C37398">
            <w:pPr>
              <w:jc w:val="center"/>
              <w:rPr>
                <w:rFonts w:cstheme="minorHAnsi"/>
                <w:szCs w:val="20"/>
              </w:rPr>
            </w:pPr>
          </w:p>
        </w:tc>
        <w:tc>
          <w:tcPr>
            <w:tcW w:w="2463" w:type="dxa"/>
            <w:vMerge/>
          </w:tcPr>
          <w:p w14:paraId="3D661F2D" w14:textId="77777777" w:rsidR="00C37398" w:rsidRPr="00B41567" w:rsidRDefault="00C37398">
            <w:pPr>
              <w:rPr>
                <w:rFonts w:cstheme="minorHAnsi"/>
                <w:szCs w:val="20"/>
              </w:rPr>
            </w:pPr>
          </w:p>
        </w:tc>
        <w:tc>
          <w:tcPr>
            <w:tcW w:w="626" w:type="dxa"/>
          </w:tcPr>
          <w:p w14:paraId="11C6D3B2" w14:textId="77777777" w:rsidR="00C37398" w:rsidRPr="00B41567" w:rsidRDefault="00C37398">
            <w:pPr>
              <w:jc w:val="center"/>
              <w:rPr>
                <w:rFonts w:cstheme="minorHAnsi"/>
                <w:szCs w:val="20"/>
              </w:rPr>
            </w:pPr>
            <w:r w:rsidRPr="00B41567">
              <w:rPr>
                <w:rFonts w:cstheme="minorHAnsi"/>
                <w:szCs w:val="20"/>
              </w:rPr>
              <w:t>667</w:t>
            </w:r>
          </w:p>
        </w:tc>
        <w:tc>
          <w:tcPr>
            <w:tcW w:w="3262" w:type="dxa"/>
          </w:tcPr>
          <w:p w14:paraId="13B41F0C" w14:textId="77777777" w:rsidR="00C37398" w:rsidRPr="00B41567" w:rsidRDefault="00C37398">
            <w:pPr>
              <w:rPr>
                <w:rFonts w:cstheme="minorHAnsi"/>
                <w:szCs w:val="20"/>
              </w:rPr>
            </w:pPr>
            <w:r w:rsidRPr="00B41567">
              <w:rPr>
                <w:rFonts w:cstheme="minorHAnsi"/>
                <w:szCs w:val="20"/>
              </w:rPr>
              <w:t>Second or further degree (following a Bachelor’s or equivalent programme)</w:t>
            </w:r>
          </w:p>
        </w:tc>
      </w:tr>
      <w:tr w:rsidR="00C37398" w:rsidRPr="00B41567" w14:paraId="21E918BB" w14:textId="77777777">
        <w:tc>
          <w:tcPr>
            <w:tcW w:w="439" w:type="dxa"/>
            <w:vMerge w:val="restart"/>
          </w:tcPr>
          <w:p w14:paraId="290DAF43" w14:textId="77777777" w:rsidR="00C37398" w:rsidRPr="00B41567" w:rsidRDefault="00C37398">
            <w:pPr>
              <w:jc w:val="center"/>
              <w:rPr>
                <w:rFonts w:cstheme="minorHAnsi"/>
                <w:szCs w:val="20"/>
              </w:rPr>
            </w:pPr>
            <w:r w:rsidRPr="00B41567">
              <w:rPr>
                <w:rFonts w:cstheme="minorHAnsi"/>
                <w:szCs w:val="20"/>
              </w:rPr>
              <w:t>7</w:t>
            </w:r>
          </w:p>
        </w:tc>
        <w:tc>
          <w:tcPr>
            <w:tcW w:w="2023" w:type="dxa"/>
            <w:vMerge w:val="restart"/>
          </w:tcPr>
          <w:p w14:paraId="0D096FFE" w14:textId="77777777" w:rsidR="00C37398" w:rsidRPr="00B41567" w:rsidRDefault="00C37398">
            <w:pPr>
              <w:rPr>
                <w:rFonts w:cstheme="minorHAnsi"/>
                <w:szCs w:val="20"/>
              </w:rPr>
            </w:pPr>
            <w:r w:rsidRPr="00B41567">
              <w:rPr>
                <w:rFonts w:cstheme="minorHAnsi"/>
                <w:szCs w:val="20"/>
              </w:rPr>
              <w:t>Master’s or equivalent level</w:t>
            </w:r>
          </w:p>
        </w:tc>
        <w:tc>
          <w:tcPr>
            <w:tcW w:w="537" w:type="dxa"/>
            <w:vMerge w:val="restart"/>
          </w:tcPr>
          <w:p w14:paraId="3E1A0B6F" w14:textId="77777777" w:rsidR="00C37398" w:rsidRPr="00B41567" w:rsidRDefault="00C37398">
            <w:pPr>
              <w:jc w:val="center"/>
              <w:rPr>
                <w:rFonts w:cstheme="minorHAnsi"/>
                <w:szCs w:val="20"/>
              </w:rPr>
            </w:pPr>
            <w:r w:rsidRPr="00B41567">
              <w:rPr>
                <w:rFonts w:cstheme="minorHAnsi"/>
                <w:szCs w:val="20"/>
              </w:rPr>
              <w:t>74</w:t>
            </w:r>
          </w:p>
        </w:tc>
        <w:tc>
          <w:tcPr>
            <w:tcW w:w="2463" w:type="dxa"/>
            <w:vMerge w:val="restart"/>
          </w:tcPr>
          <w:p w14:paraId="083588F4" w14:textId="77777777" w:rsidR="00C37398" w:rsidRPr="00B41567" w:rsidRDefault="00C37398">
            <w:pPr>
              <w:rPr>
                <w:rFonts w:cstheme="minorHAnsi"/>
                <w:szCs w:val="20"/>
              </w:rPr>
            </w:pPr>
            <w:r w:rsidRPr="00B41567">
              <w:rPr>
                <w:rFonts w:cstheme="minorHAnsi"/>
                <w:szCs w:val="20"/>
              </w:rPr>
              <w:t>Academic</w:t>
            </w:r>
          </w:p>
        </w:tc>
        <w:tc>
          <w:tcPr>
            <w:tcW w:w="626" w:type="dxa"/>
          </w:tcPr>
          <w:p w14:paraId="08D3B423" w14:textId="77777777" w:rsidR="00C37398" w:rsidRPr="00B41567" w:rsidRDefault="00C37398">
            <w:pPr>
              <w:jc w:val="center"/>
              <w:rPr>
                <w:rFonts w:cstheme="minorHAnsi"/>
                <w:szCs w:val="20"/>
              </w:rPr>
            </w:pPr>
            <w:r w:rsidRPr="00B41567">
              <w:rPr>
                <w:rFonts w:cstheme="minorHAnsi"/>
                <w:szCs w:val="20"/>
              </w:rPr>
              <w:t>741</w:t>
            </w:r>
          </w:p>
        </w:tc>
        <w:tc>
          <w:tcPr>
            <w:tcW w:w="3262" w:type="dxa"/>
          </w:tcPr>
          <w:p w14:paraId="3CB25EBC" w14:textId="77777777" w:rsidR="00C37398" w:rsidRPr="00B41567" w:rsidRDefault="00C37398">
            <w:pPr>
              <w:rPr>
                <w:rFonts w:cstheme="minorHAnsi"/>
                <w:szCs w:val="20"/>
              </w:rPr>
            </w:pPr>
            <w:r w:rsidRPr="00B41567">
              <w:rPr>
                <w:rFonts w:cstheme="minorHAnsi"/>
                <w:szCs w:val="20"/>
              </w:rPr>
              <w:t>Insufficient for level completion</w:t>
            </w:r>
          </w:p>
        </w:tc>
      </w:tr>
      <w:tr w:rsidR="00C37398" w:rsidRPr="00B41567" w14:paraId="5253A631" w14:textId="77777777">
        <w:tc>
          <w:tcPr>
            <w:tcW w:w="439" w:type="dxa"/>
            <w:vMerge/>
          </w:tcPr>
          <w:p w14:paraId="06668DE3" w14:textId="77777777" w:rsidR="00C37398" w:rsidRPr="00B41567" w:rsidRDefault="00C37398">
            <w:pPr>
              <w:jc w:val="center"/>
              <w:rPr>
                <w:rFonts w:cstheme="minorHAnsi"/>
                <w:szCs w:val="20"/>
              </w:rPr>
            </w:pPr>
          </w:p>
        </w:tc>
        <w:tc>
          <w:tcPr>
            <w:tcW w:w="2023" w:type="dxa"/>
            <w:vMerge/>
          </w:tcPr>
          <w:p w14:paraId="275DE9AD" w14:textId="77777777" w:rsidR="00C37398" w:rsidRPr="00B41567" w:rsidRDefault="00C37398">
            <w:pPr>
              <w:rPr>
                <w:rFonts w:cstheme="minorHAnsi"/>
                <w:szCs w:val="20"/>
              </w:rPr>
            </w:pPr>
          </w:p>
        </w:tc>
        <w:tc>
          <w:tcPr>
            <w:tcW w:w="537" w:type="dxa"/>
            <w:vMerge/>
          </w:tcPr>
          <w:p w14:paraId="58DA4BC4" w14:textId="77777777" w:rsidR="00C37398" w:rsidRPr="00B41567" w:rsidRDefault="00C37398">
            <w:pPr>
              <w:jc w:val="center"/>
              <w:rPr>
                <w:rFonts w:cstheme="minorHAnsi"/>
                <w:szCs w:val="20"/>
              </w:rPr>
            </w:pPr>
          </w:p>
        </w:tc>
        <w:tc>
          <w:tcPr>
            <w:tcW w:w="2463" w:type="dxa"/>
            <w:vMerge/>
          </w:tcPr>
          <w:p w14:paraId="499987B4" w14:textId="77777777" w:rsidR="00C37398" w:rsidRPr="00B41567" w:rsidRDefault="00C37398">
            <w:pPr>
              <w:rPr>
                <w:rFonts w:cstheme="minorHAnsi"/>
                <w:szCs w:val="20"/>
              </w:rPr>
            </w:pPr>
          </w:p>
        </w:tc>
        <w:tc>
          <w:tcPr>
            <w:tcW w:w="626" w:type="dxa"/>
          </w:tcPr>
          <w:p w14:paraId="21F7D4A4" w14:textId="77777777" w:rsidR="00C37398" w:rsidRPr="00B41567" w:rsidRDefault="00C37398">
            <w:pPr>
              <w:jc w:val="center"/>
              <w:rPr>
                <w:rFonts w:cstheme="minorHAnsi"/>
                <w:szCs w:val="20"/>
              </w:rPr>
            </w:pPr>
            <w:r w:rsidRPr="00B41567">
              <w:rPr>
                <w:rFonts w:cstheme="minorHAnsi"/>
                <w:szCs w:val="20"/>
              </w:rPr>
              <w:t>746</w:t>
            </w:r>
          </w:p>
        </w:tc>
        <w:tc>
          <w:tcPr>
            <w:tcW w:w="3262" w:type="dxa"/>
          </w:tcPr>
          <w:p w14:paraId="3BA55FA9" w14:textId="77777777" w:rsidR="00C37398" w:rsidRPr="00B41567" w:rsidRDefault="00C37398">
            <w:pPr>
              <w:rPr>
                <w:rFonts w:cstheme="minorHAnsi"/>
                <w:szCs w:val="20"/>
              </w:rPr>
            </w:pPr>
            <w:r w:rsidRPr="00B41567">
              <w:rPr>
                <w:rFonts w:cstheme="minorHAnsi"/>
                <w:szCs w:val="20"/>
              </w:rPr>
              <w:t>Long first degree (at least 5 years)</w:t>
            </w:r>
          </w:p>
        </w:tc>
      </w:tr>
      <w:tr w:rsidR="00C37398" w:rsidRPr="00B41567" w14:paraId="649C7A00" w14:textId="77777777">
        <w:tc>
          <w:tcPr>
            <w:tcW w:w="439" w:type="dxa"/>
            <w:vMerge/>
          </w:tcPr>
          <w:p w14:paraId="6E1B90CC" w14:textId="77777777" w:rsidR="00C37398" w:rsidRPr="00B41567" w:rsidRDefault="00C37398">
            <w:pPr>
              <w:jc w:val="center"/>
              <w:rPr>
                <w:rFonts w:cstheme="minorHAnsi"/>
                <w:szCs w:val="20"/>
              </w:rPr>
            </w:pPr>
          </w:p>
        </w:tc>
        <w:tc>
          <w:tcPr>
            <w:tcW w:w="2023" w:type="dxa"/>
            <w:vMerge/>
          </w:tcPr>
          <w:p w14:paraId="328ECAA3" w14:textId="77777777" w:rsidR="00C37398" w:rsidRPr="00B41567" w:rsidRDefault="00C37398">
            <w:pPr>
              <w:rPr>
                <w:rFonts w:cstheme="minorHAnsi"/>
                <w:szCs w:val="20"/>
              </w:rPr>
            </w:pPr>
          </w:p>
        </w:tc>
        <w:tc>
          <w:tcPr>
            <w:tcW w:w="537" w:type="dxa"/>
            <w:vMerge/>
          </w:tcPr>
          <w:p w14:paraId="2B0091AE" w14:textId="77777777" w:rsidR="00C37398" w:rsidRPr="00B41567" w:rsidRDefault="00C37398">
            <w:pPr>
              <w:jc w:val="center"/>
              <w:rPr>
                <w:rFonts w:cstheme="minorHAnsi"/>
                <w:szCs w:val="20"/>
              </w:rPr>
            </w:pPr>
          </w:p>
        </w:tc>
        <w:tc>
          <w:tcPr>
            <w:tcW w:w="2463" w:type="dxa"/>
            <w:vMerge/>
          </w:tcPr>
          <w:p w14:paraId="4FE1781B" w14:textId="77777777" w:rsidR="00C37398" w:rsidRPr="00B41567" w:rsidRDefault="00C37398">
            <w:pPr>
              <w:rPr>
                <w:rFonts w:cstheme="minorHAnsi"/>
                <w:szCs w:val="20"/>
              </w:rPr>
            </w:pPr>
          </w:p>
        </w:tc>
        <w:tc>
          <w:tcPr>
            <w:tcW w:w="626" w:type="dxa"/>
          </w:tcPr>
          <w:p w14:paraId="17C990FB" w14:textId="77777777" w:rsidR="00C37398" w:rsidRPr="00B41567" w:rsidRDefault="00C37398">
            <w:pPr>
              <w:jc w:val="center"/>
              <w:rPr>
                <w:rFonts w:cstheme="minorHAnsi"/>
                <w:szCs w:val="20"/>
              </w:rPr>
            </w:pPr>
            <w:r w:rsidRPr="00B41567">
              <w:rPr>
                <w:rFonts w:cstheme="minorHAnsi"/>
                <w:szCs w:val="20"/>
              </w:rPr>
              <w:t>747</w:t>
            </w:r>
          </w:p>
        </w:tc>
        <w:tc>
          <w:tcPr>
            <w:tcW w:w="3262" w:type="dxa"/>
          </w:tcPr>
          <w:p w14:paraId="2ACBB99D" w14:textId="77777777" w:rsidR="00C37398" w:rsidRPr="00B41567" w:rsidRDefault="00C37398">
            <w:pPr>
              <w:rPr>
                <w:rFonts w:cstheme="minorHAnsi"/>
                <w:szCs w:val="20"/>
              </w:rPr>
            </w:pPr>
            <w:r w:rsidRPr="00B41567">
              <w:rPr>
                <w:rFonts w:cstheme="minorHAnsi"/>
                <w:szCs w:val="20"/>
              </w:rPr>
              <w:t>Second or further degree (following a Bachelor’s or equivalent programme)</w:t>
            </w:r>
          </w:p>
        </w:tc>
      </w:tr>
      <w:tr w:rsidR="00C37398" w:rsidRPr="00B41567" w14:paraId="2A415163" w14:textId="77777777">
        <w:tc>
          <w:tcPr>
            <w:tcW w:w="439" w:type="dxa"/>
            <w:vMerge/>
          </w:tcPr>
          <w:p w14:paraId="62013428" w14:textId="77777777" w:rsidR="00C37398" w:rsidRPr="00B41567" w:rsidRDefault="00C37398">
            <w:pPr>
              <w:jc w:val="center"/>
              <w:rPr>
                <w:rFonts w:cstheme="minorHAnsi"/>
                <w:szCs w:val="20"/>
              </w:rPr>
            </w:pPr>
          </w:p>
        </w:tc>
        <w:tc>
          <w:tcPr>
            <w:tcW w:w="2023" w:type="dxa"/>
            <w:vMerge/>
          </w:tcPr>
          <w:p w14:paraId="633ABA6C" w14:textId="77777777" w:rsidR="00C37398" w:rsidRPr="00B41567" w:rsidRDefault="00C37398">
            <w:pPr>
              <w:rPr>
                <w:rFonts w:cstheme="minorHAnsi"/>
                <w:szCs w:val="20"/>
              </w:rPr>
            </w:pPr>
          </w:p>
        </w:tc>
        <w:tc>
          <w:tcPr>
            <w:tcW w:w="537" w:type="dxa"/>
            <w:vMerge/>
          </w:tcPr>
          <w:p w14:paraId="5F0E9D8B" w14:textId="77777777" w:rsidR="00C37398" w:rsidRPr="00B41567" w:rsidRDefault="00C37398">
            <w:pPr>
              <w:jc w:val="center"/>
              <w:rPr>
                <w:rFonts w:cstheme="minorHAnsi"/>
                <w:szCs w:val="20"/>
              </w:rPr>
            </w:pPr>
          </w:p>
        </w:tc>
        <w:tc>
          <w:tcPr>
            <w:tcW w:w="2463" w:type="dxa"/>
            <w:vMerge/>
          </w:tcPr>
          <w:p w14:paraId="4EBED54E" w14:textId="77777777" w:rsidR="00C37398" w:rsidRPr="00B41567" w:rsidRDefault="00C37398">
            <w:pPr>
              <w:rPr>
                <w:rFonts w:cstheme="minorHAnsi"/>
                <w:szCs w:val="20"/>
              </w:rPr>
            </w:pPr>
          </w:p>
        </w:tc>
        <w:tc>
          <w:tcPr>
            <w:tcW w:w="626" w:type="dxa"/>
          </w:tcPr>
          <w:p w14:paraId="0A09FC30" w14:textId="77777777" w:rsidR="00C37398" w:rsidRPr="00B41567" w:rsidRDefault="00C37398">
            <w:pPr>
              <w:jc w:val="center"/>
              <w:rPr>
                <w:rFonts w:cstheme="minorHAnsi"/>
                <w:szCs w:val="20"/>
              </w:rPr>
            </w:pPr>
            <w:r w:rsidRPr="00B41567">
              <w:rPr>
                <w:rFonts w:cstheme="minorHAnsi"/>
                <w:szCs w:val="20"/>
              </w:rPr>
              <w:t>748</w:t>
            </w:r>
          </w:p>
        </w:tc>
        <w:tc>
          <w:tcPr>
            <w:tcW w:w="3262" w:type="dxa"/>
          </w:tcPr>
          <w:p w14:paraId="3C1C71AA" w14:textId="77777777" w:rsidR="00C37398" w:rsidRPr="00B41567" w:rsidRDefault="00C37398">
            <w:pPr>
              <w:rPr>
                <w:rFonts w:cstheme="minorHAnsi"/>
                <w:szCs w:val="20"/>
              </w:rPr>
            </w:pPr>
            <w:r w:rsidRPr="00B41567">
              <w:rPr>
                <w:rFonts w:cstheme="minorHAnsi"/>
                <w:szCs w:val="20"/>
              </w:rPr>
              <w:t>Second or further degree (following a Master’s or equivalent programme)</w:t>
            </w:r>
          </w:p>
        </w:tc>
      </w:tr>
      <w:tr w:rsidR="00C37398" w:rsidRPr="00B41567" w14:paraId="462E3191" w14:textId="77777777">
        <w:tc>
          <w:tcPr>
            <w:tcW w:w="439" w:type="dxa"/>
            <w:vMerge/>
          </w:tcPr>
          <w:p w14:paraId="26DC1982" w14:textId="77777777" w:rsidR="00C37398" w:rsidRPr="00B41567" w:rsidRDefault="00C37398">
            <w:pPr>
              <w:jc w:val="center"/>
              <w:rPr>
                <w:rFonts w:cstheme="minorHAnsi"/>
                <w:szCs w:val="20"/>
              </w:rPr>
            </w:pPr>
          </w:p>
        </w:tc>
        <w:tc>
          <w:tcPr>
            <w:tcW w:w="2023" w:type="dxa"/>
            <w:vMerge/>
          </w:tcPr>
          <w:p w14:paraId="64CB6232" w14:textId="77777777" w:rsidR="00C37398" w:rsidRPr="00B41567" w:rsidRDefault="00C37398">
            <w:pPr>
              <w:rPr>
                <w:rFonts w:cstheme="minorHAnsi"/>
                <w:szCs w:val="20"/>
              </w:rPr>
            </w:pPr>
          </w:p>
        </w:tc>
        <w:tc>
          <w:tcPr>
            <w:tcW w:w="537" w:type="dxa"/>
            <w:vMerge w:val="restart"/>
          </w:tcPr>
          <w:p w14:paraId="69830D6D" w14:textId="77777777" w:rsidR="00C37398" w:rsidRPr="00B41567" w:rsidRDefault="00C37398">
            <w:pPr>
              <w:jc w:val="center"/>
              <w:rPr>
                <w:rFonts w:cstheme="minorHAnsi"/>
                <w:szCs w:val="20"/>
              </w:rPr>
            </w:pPr>
            <w:r w:rsidRPr="00B41567">
              <w:rPr>
                <w:rFonts w:cstheme="minorHAnsi"/>
                <w:szCs w:val="20"/>
              </w:rPr>
              <w:t>75</w:t>
            </w:r>
          </w:p>
        </w:tc>
        <w:tc>
          <w:tcPr>
            <w:tcW w:w="2463" w:type="dxa"/>
            <w:vMerge w:val="restart"/>
          </w:tcPr>
          <w:p w14:paraId="63A6F2B3" w14:textId="77777777" w:rsidR="00C37398" w:rsidRPr="00B41567" w:rsidRDefault="00C37398">
            <w:pPr>
              <w:rPr>
                <w:rFonts w:cstheme="minorHAnsi"/>
                <w:szCs w:val="20"/>
              </w:rPr>
            </w:pPr>
            <w:r w:rsidRPr="00B41567">
              <w:rPr>
                <w:rFonts w:cstheme="minorHAnsi"/>
                <w:szCs w:val="20"/>
              </w:rPr>
              <w:t>Professional</w:t>
            </w:r>
          </w:p>
        </w:tc>
        <w:tc>
          <w:tcPr>
            <w:tcW w:w="626" w:type="dxa"/>
          </w:tcPr>
          <w:p w14:paraId="16B9B0A5" w14:textId="77777777" w:rsidR="00C37398" w:rsidRPr="00B41567" w:rsidRDefault="00C37398">
            <w:pPr>
              <w:jc w:val="center"/>
              <w:rPr>
                <w:rFonts w:cstheme="minorHAnsi"/>
                <w:szCs w:val="20"/>
              </w:rPr>
            </w:pPr>
            <w:r w:rsidRPr="00B41567">
              <w:rPr>
                <w:rFonts w:cstheme="minorHAnsi"/>
                <w:szCs w:val="20"/>
              </w:rPr>
              <w:t>751</w:t>
            </w:r>
          </w:p>
        </w:tc>
        <w:tc>
          <w:tcPr>
            <w:tcW w:w="3262" w:type="dxa"/>
          </w:tcPr>
          <w:p w14:paraId="6CBA67D4" w14:textId="77777777" w:rsidR="00C37398" w:rsidRPr="00B41567" w:rsidRDefault="00C37398">
            <w:pPr>
              <w:rPr>
                <w:rFonts w:cstheme="minorHAnsi"/>
                <w:szCs w:val="20"/>
              </w:rPr>
            </w:pPr>
            <w:r w:rsidRPr="00B41567">
              <w:rPr>
                <w:rFonts w:cstheme="minorHAnsi"/>
                <w:szCs w:val="20"/>
              </w:rPr>
              <w:t>Insufficient for level completion</w:t>
            </w:r>
          </w:p>
        </w:tc>
      </w:tr>
      <w:tr w:rsidR="00C37398" w:rsidRPr="00B41567" w14:paraId="32CA52C5" w14:textId="77777777">
        <w:tc>
          <w:tcPr>
            <w:tcW w:w="439" w:type="dxa"/>
            <w:vMerge/>
          </w:tcPr>
          <w:p w14:paraId="753063C2" w14:textId="77777777" w:rsidR="00C37398" w:rsidRPr="00B41567" w:rsidRDefault="00C37398">
            <w:pPr>
              <w:jc w:val="center"/>
              <w:rPr>
                <w:rFonts w:cstheme="minorHAnsi"/>
                <w:szCs w:val="20"/>
              </w:rPr>
            </w:pPr>
          </w:p>
        </w:tc>
        <w:tc>
          <w:tcPr>
            <w:tcW w:w="2023" w:type="dxa"/>
            <w:vMerge/>
          </w:tcPr>
          <w:p w14:paraId="5C7012BE" w14:textId="77777777" w:rsidR="00C37398" w:rsidRPr="00B41567" w:rsidRDefault="00C37398">
            <w:pPr>
              <w:rPr>
                <w:rFonts w:cstheme="minorHAnsi"/>
                <w:szCs w:val="20"/>
              </w:rPr>
            </w:pPr>
          </w:p>
        </w:tc>
        <w:tc>
          <w:tcPr>
            <w:tcW w:w="537" w:type="dxa"/>
            <w:vMerge/>
          </w:tcPr>
          <w:p w14:paraId="528BFA3C" w14:textId="77777777" w:rsidR="00C37398" w:rsidRPr="00B41567" w:rsidRDefault="00C37398">
            <w:pPr>
              <w:jc w:val="center"/>
              <w:rPr>
                <w:rFonts w:cstheme="minorHAnsi"/>
                <w:szCs w:val="20"/>
              </w:rPr>
            </w:pPr>
          </w:p>
        </w:tc>
        <w:tc>
          <w:tcPr>
            <w:tcW w:w="2463" w:type="dxa"/>
            <w:vMerge/>
          </w:tcPr>
          <w:p w14:paraId="5F0BA942" w14:textId="77777777" w:rsidR="00C37398" w:rsidRPr="00B41567" w:rsidRDefault="00C37398">
            <w:pPr>
              <w:rPr>
                <w:rFonts w:cstheme="minorHAnsi"/>
                <w:szCs w:val="20"/>
              </w:rPr>
            </w:pPr>
          </w:p>
        </w:tc>
        <w:tc>
          <w:tcPr>
            <w:tcW w:w="626" w:type="dxa"/>
          </w:tcPr>
          <w:p w14:paraId="5D694488" w14:textId="77777777" w:rsidR="00C37398" w:rsidRPr="00B41567" w:rsidRDefault="00C37398">
            <w:pPr>
              <w:jc w:val="center"/>
              <w:rPr>
                <w:rFonts w:cstheme="minorHAnsi"/>
                <w:szCs w:val="20"/>
              </w:rPr>
            </w:pPr>
            <w:r w:rsidRPr="00B41567">
              <w:rPr>
                <w:rFonts w:cstheme="minorHAnsi"/>
                <w:szCs w:val="20"/>
              </w:rPr>
              <w:t>756</w:t>
            </w:r>
          </w:p>
        </w:tc>
        <w:tc>
          <w:tcPr>
            <w:tcW w:w="3262" w:type="dxa"/>
          </w:tcPr>
          <w:p w14:paraId="2A770367" w14:textId="77777777" w:rsidR="00C37398" w:rsidRPr="00B41567" w:rsidRDefault="00C37398">
            <w:pPr>
              <w:rPr>
                <w:rFonts w:cstheme="minorHAnsi"/>
                <w:szCs w:val="20"/>
              </w:rPr>
            </w:pPr>
            <w:r w:rsidRPr="00B41567">
              <w:rPr>
                <w:rFonts w:cstheme="minorHAnsi"/>
                <w:szCs w:val="20"/>
              </w:rPr>
              <w:t>Long first degree (at least 5 years)</w:t>
            </w:r>
          </w:p>
        </w:tc>
      </w:tr>
      <w:tr w:rsidR="00C37398" w:rsidRPr="00B41567" w14:paraId="6438DAA9" w14:textId="77777777">
        <w:tc>
          <w:tcPr>
            <w:tcW w:w="439" w:type="dxa"/>
            <w:vMerge/>
          </w:tcPr>
          <w:p w14:paraId="16D62CEE" w14:textId="77777777" w:rsidR="00C37398" w:rsidRPr="00B41567" w:rsidRDefault="00C37398">
            <w:pPr>
              <w:jc w:val="center"/>
              <w:rPr>
                <w:rFonts w:cstheme="minorHAnsi"/>
                <w:szCs w:val="20"/>
              </w:rPr>
            </w:pPr>
          </w:p>
        </w:tc>
        <w:tc>
          <w:tcPr>
            <w:tcW w:w="2023" w:type="dxa"/>
            <w:vMerge/>
          </w:tcPr>
          <w:p w14:paraId="31866660" w14:textId="77777777" w:rsidR="00C37398" w:rsidRPr="00B41567" w:rsidRDefault="00C37398">
            <w:pPr>
              <w:rPr>
                <w:rFonts w:cstheme="minorHAnsi"/>
                <w:szCs w:val="20"/>
              </w:rPr>
            </w:pPr>
          </w:p>
        </w:tc>
        <w:tc>
          <w:tcPr>
            <w:tcW w:w="537" w:type="dxa"/>
            <w:vMerge/>
          </w:tcPr>
          <w:p w14:paraId="0C124865" w14:textId="77777777" w:rsidR="00C37398" w:rsidRPr="00B41567" w:rsidRDefault="00C37398">
            <w:pPr>
              <w:jc w:val="center"/>
              <w:rPr>
                <w:rFonts w:cstheme="minorHAnsi"/>
                <w:szCs w:val="20"/>
              </w:rPr>
            </w:pPr>
          </w:p>
        </w:tc>
        <w:tc>
          <w:tcPr>
            <w:tcW w:w="2463" w:type="dxa"/>
            <w:vMerge/>
          </w:tcPr>
          <w:p w14:paraId="3470042A" w14:textId="77777777" w:rsidR="00C37398" w:rsidRPr="00B41567" w:rsidRDefault="00C37398">
            <w:pPr>
              <w:rPr>
                <w:rFonts w:cstheme="minorHAnsi"/>
                <w:szCs w:val="20"/>
              </w:rPr>
            </w:pPr>
          </w:p>
        </w:tc>
        <w:tc>
          <w:tcPr>
            <w:tcW w:w="626" w:type="dxa"/>
          </w:tcPr>
          <w:p w14:paraId="485C7EF2" w14:textId="77777777" w:rsidR="00C37398" w:rsidRPr="00B41567" w:rsidRDefault="00C37398">
            <w:pPr>
              <w:jc w:val="center"/>
              <w:rPr>
                <w:rFonts w:cstheme="minorHAnsi"/>
                <w:szCs w:val="20"/>
              </w:rPr>
            </w:pPr>
            <w:r w:rsidRPr="00B41567">
              <w:rPr>
                <w:rFonts w:cstheme="minorHAnsi"/>
                <w:szCs w:val="20"/>
              </w:rPr>
              <w:t>757</w:t>
            </w:r>
          </w:p>
        </w:tc>
        <w:tc>
          <w:tcPr>
            <w:tcW w:w="3262" w:type="dxa"/>
          </w:tcPr>
          <w:p w14:paraId="1F7EF2E4" w14:textId="77777777" w:rsidR="00C37398" w:rsidRPr="00B41567" w:rsidRDefault="00C37398">
            <w:pPr>
              <w:rPr>
                <w:rFonts w:cstheme="minorHAnsi"/>
                <w:szCs w:val="20"/>
              </w:rPr>
            </w:pPr>
            <w:r w:rsidRPr="00B41567">
              <w:rPr>
                <w:rFonts w:cstheme="minorHAnsi"/>
                <w:szCs w:val="20"/>
              </w:rPr>
              <w:t>Second or further degree (following a Bachelor’s or equivalent programme)</w:t>
            </w:r>
          </w:p>
        </w:tc>
      </w:tr>
      <w:tr w:rsidR="00C37398" w:rsidRPr="00B41567" w14:paraId="23F72AFB" w14:textId="77777777">
        <w:tc>
          <w:tcPr>
            <w:tcW w:w="439" w:type="dxa"/>
            <w:vMerge/>
          </w:tcPr>
          <w:p w14:paraId="74296A52" w14:textId="77777777" w:rsidR="00C37398" w:rsidRPr="00B41567" w:rsidRDefault="00C37398">
            <w:pPr>
              <w:jc w:val="center"/>
              <w:rPr>
                <w:rFonts w:cstheme="minorHAnsi"/>
                <w:szCs w:val="20"/>
              </w:rPr>
            </w:pPr>
          </w:p>
        </w:tc>
        <w:tc>
          <w:tcPr>
            <w:tcW w:w="2023" w:type="dxa"/>
            <w:vMerge/>
          </w:tcPr>
          <w:p w14:paraId="73E0BF53" w14:textId="77777777" w:rsidR="00C37398" w:rsidRPr="00B41567" w:rsidRDefault="00C37398">
            <w:pPr>
              <w:rPr>
                <w:rFonts w:cstheme="minorHAnsi"/>
                <w:szCs w:val="20"/>
              </w:rPr>
            </w:pPr>
          </w:p>
        </w:tc>
        <w:tc>
          <w:tcPr>
            <w:tcW w:w="537" w:type="dxa"/>
            <w:vMerge/>
          </w:tcPr>
          <w:p w14:paraId="1018D6F4" w14:textId="77777777" w:rsidR="00C37398" w:rsidRPr="00B41567" w:rsidRDefault="00C37398">
            <w:pPr>
              <w:jc w:val="center"/>
              <w:rPr>
                <w:rFonts w:cstheme="minorHAnsi"/>
                <w:szCs w:val="20"/>
              </w:rPr>
            </w:pPr>
          </w:p>
        </w:tc>
        <w:tc>
          <w:tcPr>
            <w:tcW w:w="2463" w:type="dxa"/>
            <w:vMerge/>
          </w:tcPr>
          <w:p w14:paraId="23FB159A" w14:textId="77777777" w:rsidR="00C37398" w:rsidRPr="00B41567" w:rsidRDefault="00C37398">
            <w:pPr>
              <w:rPr>
                <w:rFonts w:cstheme="minorHAnsi"/>
                <w:szCs w:val="20"/>
              </w:rPr>
            </w:pPr>
          </w:p>
        </w:tc>
        <w:tc>
          <w:tcPr>
            <w:tcW w:w="626" w:type="dxa"/>
          </w:tcPr>
          <w:p w14:paraId="727868F1" w14:textId="77777777" w:rsidR="00C37398" w:rsidRPr="00B41567" w:rsidRDefault="00C37398">
            <w:pPr>
              <w:jc w:val="center"/>
              <w:rPr>
                <w:rFonts w:cstheme="minorHAnsi"/>
                <w:szCs w:val="20"/>
              </w:rPr>
            </w:pPr>
            <w:r w:rsidRPr="00B41567">
              <w:rPr>
                <w:rFonts w:cstheme="minorHAnsi"/>
                <w:szCs w:val="20"/>
              </w:rPr>
              <w:t>758</w:t>
            </w:r>
          </w:p>
        </w:tc>
        <w:tc>
          <w:tcPr>
            <w:tcW w:w="3262" w:type="dxa"/>
          </w:tcPr>
          <w:p w14:paraId="105EE801" w14:textId="77777777" w:rsidR="00C37398" w:rsidRPr="00B41567" w:rsidRDefault="00C37398">
            <w:pPr>
              <w:rPr>
                <w:rFonts w:cstheme="minorHAnsi"/>
                <w:szCs w:val="20"/>
              </w:rPr>
            </w:pPr>
            <w:r w:rsidRPr="00B41567">
              <w:rPr>
                <w:rFonts w:cstheme="minorHAnsi"/>
                <w:szCs w:val="20"/>
              </w:rPr>
              <w:t>Second or further degree (following a Master’s or equivalent programme)</w:t>
            </w:r>
          </w:p>
        </w:tc>
      </w:tr>
      <w:tr w:rsidR="00C37398" w:rsidRPr="00B41567" w14:paraId="309FB5AA" w14:textId="77777777">
        <w:tc>
          <w:tcPr>
            <w:tcW w:w="439" w:type="dxa"/>
            <w:vMerge/>
          </w:tcPr>
          <w:p w14:paraId="5C38B700" w14:textId="77777777" w:rsidR="00C37398" w:rsidRPr="00B41567" w:rsidRDefault="00C37398">
            <w:pPr>
              <w:jc w:val="center"/>
              <w:rPr>
                <w:rFonts w:cstheme="minorHAnsi"/>
                <w:szCs w:val="20"/>
              </w:rPr>
            </w:pPr>
          </w:p>
        </w:tc>
        <w:tc>
          <w:tcPr>
            <w:tcW w:w="2023" w:type="dxa"/>
            <w:vMerge/>
          </w:tcPr>
          <w:p w14:paraId="06D15059" w14:textId="77777777" w:rsidR="00C37398" w:rsidRPr="00B41567" w:rsidRDefault="00C37398">
            <w:pPr>
              <w:rPr>
                <w:rFonts w:cstheme="minorHAnsi"/>
                <w:szCs w:val="20"/>
              </w:rPr>
            </w:pPr>
          </w:p>
        </w:tc>
        <w:tc>
          <w:tcPr>
            <w:tcW w:w="537" w:type="dxa"/>
            <w:vMerge w:val="restart"/>
          </w:tcPr>
          <w:p w14:paraId="2704158A" w14:textId="77777777" w:rsidR="00C37398" w:rsidRPr="00B41567" w:rsidRDefault="00C37398">
            <w:pPr>
              <w:jc w:val="center"/>
              <w:rPr>
                <w:rFonts w:cstheme="minorHAnsi"/>
                <w:szCs w:val="20"/>
              </w:rPr>
            </w:pPr>
            <w:r w:rsidRPr="00B41567">
              <w:rPr>
                <w:rFonts w:cstheme="minorHAnsi"/>
                <w:szCs w:val="20"/>
              </w:rPr>
              <w:t>76</w:t>
            </w:r>
          </w:p>
        </w:tc>
        <w:tc>
          <w:tcPr>
            <w:tcW w:w="2463" w:type="dxa"/>
            <w:vMerge w:val="restart"/>
          </w:tcPr>
          <w:p w14:paraId="62BB133E" w14:textId="77777777" w:rsidR="00C37398" w:rsidRPr="00B41567" w:rsidRDefault="00C37398">
            <w:pPr>
              <w:rPr>
                <w:rFonts w:cstheme="minorHAnsi"/>
                <w:szCs w:val="20"/>
              </w:rPr>
            </w:pPr>
            <w:r w:rsidRPr="00B41567">
              <w:rPr>
                <w:rFonts w:cstheme="minorHAnsi"/>
                <w:szCs w:val="20"/>
              </w:rPr>
              <w:t>Orientation unspecified</w:t>
            </w:r>
            <w:r w:rsidRPr="00B41567">
              <w:rPr>
                <w:rFonts w:cstheme="minorHAnsi"/>
                <w:szCs w:val="20"/>
                <w:vertAlign w:val="superscript"/>
              </w:rPr>
              <w:t>1</w:t>
            </w:r>
          </w:p>
        </w:tc>
        <w:tc>
          <w:tcPr>
            <w:tcW w:w="626" w:type="dxa"/>
          </w:tcPr>
          <w:p w14:paraId="3DDE0FA2" w14:textId="77777777" w:rsidR="00C37398" w:rsidRPr="00B41567" w:rsidRDefault="00C37398">
            <w:pPr>
              <w:jc w:val="center"/>
              <w:rPr>
                <w:rFonts w:cstheme="minorHAnsi"/>
                <w:szCs w:val="20"/>
              </w:rPr>
            </w:pPr>
            <w:r w:rsidRPr="00B41567">
              <w:rPr>
                <w:rFonts w:cstheme="minorHAnsi"/>
                <w:szCs w:val="20"/>
              </w:rPr>
              <w:t>761</w:t>
            </w:r>
          </w:p>
        </w:tc>
        <w:tc>
          <w:tcPr>
            <w:tcW w:w="3262" w:type="dxa"/>
          </w:tcPr>
          <w:p w14:paraId="0B0A9917" w14:textId="77777777" w:rsidR="00C37398" w:rsidRPr="00B41567" w:rsidRDefault="00C37398">
            <w:pPr>
              <w:rPr>
                <w:rFonts w:cstheme="minorHAnsi"/>
                <w:szCs w:val="20"/>
              </w:rPr>
            </w:pPr>
            <w:r w:rsidRPr="00B41567">
              <w:rPr>
                <w:rFonts w:cstheme="minorHAnsi"/>
                <w:szCs w:val="20"/>
              </w:rPr>
              <w:t>Insufficient for level completion</w:t>
            </w:r>
          </w:p>
        </w:tc>
      </w:tr>
      <w:tr w:rsidR="00C37398" w:rsidRPr="00B41567" w14:paraId="6DF8A02F" w14:textId="77777777">
        <w:tc>
          <w:tcPr>
            <w:tcW w:w="439" w:type="dxa"/>
            <w:vMerge/>
          </w:tcPr>
          <w:p w14:paraId="7A08F7F9" w14:textId="77777777" w:rsidR="00C37398" w:rsidRPr="00B41567" w:rsidRDefault="00C37398">
            <w:pPr>
              <w:jc w:val="center"/>
              <w:rPr>
                <w:rFonts w:cstheme="minorHAnsi"/>
                <w:szCs w:val="20"/>
              </w:rPr>
            </w:pPr>
          </w:p>
        </w:tc>
        <w:tc>
          <w:tcPr>
            <w:tcW w:w="2023" w:type="dxa"/>
            <w:vMerge/>
          </w:tcPr>
          <w:p w14:paraId="451DF4A8" w14:textId="77777777" w:rsidR="00C37398" w:rsidRPr="00B41567" w:rsidRDefault="00C37398">
            <w:pPr>
              <w:rPr>
                <w:rFonts w:cstheme="minorHAnsi"/>
                <w:szCs w:val="20"/>
              </w:rPr>
            </w:pPr>
          </w:p>
        </w:tc>
        <w:tc>
          <w:tcPr>
            <w:tcW w:w="537" w:type="dxa"/>
            <w:vMerge/>
          </w:tcPr>
          <w:p w14:paraId="293FABC5" w14:textId="77777777" w:rsidR="00C37398" w:rsidRPr="00B41567" w:rsidRDefault="00C37398">
            <w:pPr>
              <w:jc w:val="center"/>
              <w:rPr>
                <w:rFonts w:cstheme="minorHAnsi"/>
                <w:szCs w:val="20"/>
              </w:rPr>
            </w:pPr>
          </w:p>
        </w:tc>
        <w:tc>
          <w:tcPr>
            <w:tcW w:w="2463" w:type="dxa"/>
            <w:vMerge/>
          </w:tcPr>
          <w:p w14:paraId="0AAD7D23" w14:textId="77777777" w:rsidR="00C37398" w:rsidRPr="00B41567" w:rsidRDefault="00C37398">
            <w:pPr>
              <w:rPr>
                <w:rFonts w:cstheme="minorHAnsi"/>
                <w:szCs w:val="20"/>
              </w:rPr>
            </w:pPr>
          </w:p>
        </w:tc>
        <w:tc>
          <w:tcPr>
            <w:tcW w:w="626" w:type="dxa"/>
          </w:tcPr>
          <w:p w14:paraId="3CA64FA7" w14:textId="77777777" w:rsidR="00C37398" w:rsidRPr="00B41567" w:rsidRDefault="00C37398">
            <w:pPr>
              <w:jc w:val="center"/>
              <w:rPr>
                <w:rFonts w:cstheme="minorHAnsi"/>
                <w:szCs w:val="20"/>
              </w:rPr>
            </w:pPr>
            <w:r w:rsidRPr="00B41567">
              <w:rPr>
                <w:rFonts w:cstheme="minorHAnsi"/>
                <w:szCs w:val="20"/>
              </w:rPr>
              <w:t>766</w:t>
            </w:r>
          </w:p>
        </w:tc>
        <w:tc>
          <w:tcPr>
            <w:tcW w:w="3262" w:type="dxa"/>
          </w:tcPr>
          <w:p w14:paraId="534A8C63" w14:textId="77777777" w:rsidR="00C37398" w:rsidRPr="00B41567" w:rsidRDefault="00C37398">
            <w:pPr>
              <w:rPr>
                <w:rFonts w:cstheme="minorHAnsi"/>
                <w:szCs w:val="20"/>
              </w:rPr>
            </w:pPr>
            <w:r w:rsidRPr="00B41567">
              <w:rPr>
                <w:rFonts w:cstheme="minorHAnsi"/>
                <w:szCs w:val="20"/>
              </w:rPr>
              <w:t>Long first degree (at least 5 years)</w:t>
            </w:r>
          </w:p>
        </w:tc>
      </w:tr>
      <w:tr w:rsidR="00C37398" w:rsidRPr="00B41567" w14:paraId="4F8D5B09" w14:textId="77777777">
        <w:tc>
          <w:tcPr>
            <w:tcW w:w="439" w:type="dxa"/>
            <w:vMerge/>
          </w:tcPr>
          <w:p w14:paraId="76260C54" w14:textId="77777777" w:rsidR="00C37398" w:rsidRPr="00B41567" w:rsidRDefault="00C37398">
            <w:pPr>
              <w:jc w:val="center"/>
              <w:rPr>
                <w:rFonts w:cstheme="minorHAnsi"/>
                <w:szCs w:val="20"/>
              </w:rPr>
            </w:pPr>
          </w:p>
        </w:tc>
        <w:tc>
          <w:tcPr>
            <w:tcW w:w="2023" w:type="dxa"/>
            <w:vMerge/>
          </w:tcPr>
          <w:p w14:paraId="2CB3EA07" w14:textId="77777777" w:rsidR="00C37398" w:rsidRPr="00B41567" w:rsidRDefault="00C37398">
            <w:pPr>
              <w:rPr>
                <w:rFonts w:cstheme="minorHAnsi"/>
                <w:szCs w:val="20"/>
              </w:rPr>
            </w:pPr>
          </w:p>
        </w:tc>
        <w:tc>
          <w:tcPr>
            <w:tcW w:w="537" w:type="dxa"/>
            <w:vMerge/>
          </w:tcPr>
          <w:p w14:paraId="0D25DD99" w14:textId="77777777" w:rsidR="00C37398" w:rsidRPr="00B41567" w:rsidRDefault="00C37398">
            <w:pPr>
              <w:jc w:val="center"/>
              <w:rPr>
                <w:rFonts w:cstheme="minorHAnsi"/>
                <w:szCs w:val="20"/>
              </w:rPr>
            </w:pPr>
          </w:p>
        </w:tc>
        <w:tc>
          <w:tcPr>
            <w:tcW w:w="2463" w:type="dxa"/>
            <w:vMerge/>
          </w:tcPr>
          <w:p w14:paraId="00B2DBE7" w14:textId="77777777" w:rsidR="00C37398" w:rsidRPr="00B41567" w:rsidRDefault="00C37398">
            <w:pPr>
              <w:rPr>
                <w:rFonts w:cstheme="minorHAnsi"/>
                <w:szCs w:val="20"/>
              </w:rPr>
            </w:pPr>
          </w:p>
        </w:tc>
        <w:tc>
          <w:tcPr>
            <w:tcW w:w="626" w:type="dxa"/>
          </w:tcPr>
          <w:p w14:paraId="68AACB90" w14:textId="77777777" w:rsidR="00C37398" w:rsidRPr="00B41567" w:rsidRDefault="00C37398">
            <w:pPr>
              <w:jc w:val="center"/>
              <w:rPr>
                <w:rFonts w:cstheme="minorHAnsi"/>
                <w:szCs w:val="20"/>
              </w:rPr>
            </w:pPr>
            <w:r w:rsidRPr="00B41567">
              <w:rPr>
                <w:rFonts w:cstheme="minorHAnsi"/>
                <w:szCs w:val="20"/>
              </w:rPr>
              <w:t>767</w:t>
            </w:r>
          </w:p>
        </w:tc>
        <w:tc>
          <w:tcPr>
            <w:tcW w:w="3262" w:type="dxa"/>
          </w:tcPr>
          <w:p w14:paraId="7B503850" w14:textId="77777777" w:rsidR="00C37398" w:rsidRPr="00B41567" w:rsidRDefault="00C37398">
            <w:pPr>
              <w:rPr>
                <w:rFonts w:cstheme="minorHAnsi"/>
                <w:szCs w:val="20"/>
              </w:rPr>
            </w:pPr>
            <w:r w:rsidRPr="00B41567">
              <w:rPr>
                <w:rFonts w:cstheme="minorHAnsi"/>
                <w:szCs w:val="20"/>
              </w:rPr>
              <w:t>Second or further degree (following a Bachelor’s or equivalent programme)</w:t>
            </w:r>
          </w:p>
        </w:tc>
      </w:tr>
      <w:tr w:rsidR="00C37398" w:rsidRPr="00B41567" w14:paraId="24D0D9CE" w14:textId="77777777">
        <w:tc>
          <w:tcPr>
            <w:tcW w:w="439" w:type="dxa"/>
            <w:vMerge/>
          </w:tcPr>
          <w:p w14:paraId="7CEA396A" w14:textId="77777777" w:rsidR="00C37398" w:rsidRPr="00B41567" w:rsidRDefault="00C37398">
            <w:pPr>
              <w:jc w:val="center"/>
              <w:rPr>
                <w:rFonts w:cstheme="minorHAnsi"/>
                <w:szCs w:val="20"/>
              </w:rPr>
            </w:pPr>
          </w:p>
        </w:tc>
        <w:tc>
          <w:tcPr>
            <w:tcW w:w="2023" w:type="dxa"/>
            <w:vMerge/>
          </w:tcPr>
          <w:p w14:paraId="40A98CD9" w14:textId="77777777" w:rsidR="00C37398" w:rsidRPr="00B41567" w:rsidRDefault="00C37398">
            <w:pPr>
              <w:rPr>
                <w:rFonts w:cstheme="minorHAnsi"/>
                <w:szCs w:val="20"/>
              </w:rPr>
            </w:pPr>
          </w:p>
        </w:tc>
        <w:tc>
          <w:tcPr>
            <w:tcW w:w="537" w:type="dxa"/>
            <w:vMerge/>
          </w:tcPr>
          <w:p w14:paraId="438D25B1" w14:textId="77777777" w:rsidR="00C37398" w:rsidRPr="00B41567" w:rsidRDefault="00C37398">
            <w:pPr>
              <w:jc w:val="center"/>
              <w:rPr>
                <w:rFonts w:cstheme="minorHAnsi"/>
                <w:szCs w:val="20"/>
              </w:rPr>
            </w:pPr>
          </w:p>
        </w:tc>
        <w:tc>
          <w:tcPr>
            <w:tcW w:w="2463" w:type="dxa"/>
            <w:vMerge/>
          </w:tcPr>
          <w:p w14:paraId="18EBCE5F" w14:textId="77777777" w:rsidR="00C37398" w:rsidRPr="00B41567" w:rsidRDefault="00C37398">
            <w:pPr>
              <w:rPr>
                <w:rFonts w:cstheme="minorHAnsi"/>
                <w:szCs w:val="20"/>
              </w:rPr>
            </w:pPr>
          </w:p>
        </w:tc>
        <w:tc>
          <w:tcPr>
            <w:tcW w:w="626" w:type="dxa"/>
          </w:tcPr>
          <w:p w14:paraId="2958C889" w14:textId="77777777" w:rsidR="00C37398" w:rsidRPr="00B41567" w:rsidRDefault="00C37398">
            <w:pPr>
              <w:jc w:val="center"/>
              <w:rPr>
                <w:rFonts w:cstheme="minorHAnsi"/>
                <w:szCs w:val="20"/>
              </w:rPr>
            </w:pPr>
            <w:r w:rsidRPr="00B41567">
              <w:rPr>
                <w:rFonts w:cstheme="minorHAnsi"/>
                <w:szCs w:val="20"/>
              </w:rPr>
              <w:t>768</w:t>
            </w:r>
          </w:p>
        </w:tc>
        <w:tc>
          <w:tcPr>
            <w:tcW w:w="3262" w:type="dxa"/>
          </w:tcPr>
          <w:p w14:paraId="4E12082F" w14:textId="77777777" w:rsidR="00C37398" w:rsidRPr="00B41567" w:rsidRDefault="00C37398">
            <w:pPr>
              <w:rPr>
                <w:rFonts w:cstheme="minorHAnsi"/>
                <w:szCs w:val="20"/>
              </w:rPr>
            </w:pPr>
            <w:r w:rsidRPr="00B41567">
              <w:rPr>
                <w:rFonts w:cstheme="minorHAnsi"/>
                <w:szCs w:val="20"/>
              </w:rPr>
              <w:t>Second or further degree (following a Master’s or equivalent programme)</w:t>
            </w:r>
          </w:p>
        </w:tc>
      </w:tr>
      <w:tr w:rsidR="00C37398" w:rsidRPr="00B41567" w14:paraId="35C288F3" w14:textId="77777777">
        <w:tc>
          <w:tcPr>
            <w:tcW w:w="439" w:type="dxa"/>
            <w:vMerge w:val="restart"/>
          </w:tcPr>
          <w:p w14:paraId="7B40686F" w14:textId="77777777" w:rsidR="00C37398" w:rsidRPr="00B41567" w:rsidRDefault="00C37398">
            <w:pPr>
              <w:jc w:val="center"/>
              <w:rPr>
                <w:rFonts w:cstheme="minorHAnsi"/>
                <w:szCs w:val="20"/>
              </w:rPr>
            </w:pPr>
            <w:r w:rsidRPr="00B41567">
              <w:rPr>
                <w:rFonts w:cstheme="minorHAnsi"/>
                <w:szCs w:val="20"/>
              </w:rPr>
              <w:t>8</w:t>
            </w:r>
          </w:p>
        </w:tc>
        <w:tc>
          <w:tcPr>
            <w:tcW w:w="2023" w:type="dxa"/>
            <w:vMerge w:val="restart"/>
          </w:tcPr>
          <w:p w14:paraId="70F357CB" w14:textId="77777777" w:rsidR="00C37398" w:rsidRPr="00B41567" w:rsidRDefault="00C37398">
            <w:pPr>
              <w:rPr>
                <w:rFonts w:cstheme="minorHAnsi"/>
                <w:szCs w:val="20"/>
              </w:rPr>
            </w:pPr>
            <w:r w:rsidRPr="00B41567">
              <w:rPr>
                <w:rFonts w:cstheme="minorHAnsi"/>
                <w:szCs w:val="20"/>
              </w:rPr>
              <w:t>Doctoral or equivalent level</w:t>
            </w:r>
          </w:p>
        </w:tc>
        <w:tc>
          <w:tcPr>
            <w:tcW w:w="537" w:type="dxa"/>
            <w:vMerge w:val="restart"/>
          </w:tcPr>
          <w:p w14:paraId="427BEF1F" w14:textId="77777777" w:rsidR="00C37398" w:rsidRPr="00B41567" w:rsidRDefault="00C37398">
            <w:pPr>
              <w:jc w:val="center"/>
              <w:rPr>
                <w:rFonts w:cstheme="minorHAnsi"/>
                <w:szCs w:val="20"/>
              </w:rPr>
            </w:pPr>
            <w:r w:rsidRPr="00B41567">
              <w:rPr>
                <w:rFonts w:cstheme="minorHAnsi"/>
                <w:szCs w:val="20"/>
              </w:rPr>
              <w:t>84</w:t>
            </w:r>
          </w:p>
        </w:tc>
        <w:tc>
          <w:tcPr>
            <w:tcW w:w="2463" w:type="dxa"/>
            <w:vMerge w:val="restart"/>
          </w:tcPr>
          <w:p w14:paraId="27915327" w14:textId="77777777" w:rsidR="00C37398" w:rsidRPr="00B41567" w:rsidRDefault="00C37398">
            <w:pPr>
              <w:rPr>
                <w:rFonts w:cstheme="minorHAnsi"/>
                <w:szCs w:val="20"/>
              </w:rPr>
            </w:pPr>
            <w:r w:rsidRPr="00B41567">
              <w:rPr>
                <w:rFonts w:cstheme="minorHAnsi"/>
                <w:szCs w:val="20"/>
              </w:rPr>
              <w:t>Academic</w:t>
            </w:r>
          </w:p>
        </w:tc>
        <w:tc>
          <w:tcPr>
            <w:tcW w:w="626" w:type="dxa"/>
          </w:tcPr>
          <w:p w14:paraId="0D2FBF4F" w14:textId="77777777" w:rsidR="00C37398" w:rsidRPr="00B41567" w:rsidRDefault="00C37398">
            <w:pPr>
              <w:jc w:val="center"/>
              <w:rPr>
                <w:rFonts w:cstheme="minorHAnsi"/>
                <w:szCs w:val="20"/>
              </w:rPr>
            </w:pPr>
            <w:r w:rsidRPr="00B41567">
              <w:rPr>
                <w:rFonts w:cstheme="minorHAnsi"/>
                <w:szCs w:val="20"/>
              </w:rPr>
              <w:t>841</w:t>
            </w:r>
          </w:p>
        </w:tc>
        <w:tc>
          <w:tcPr>
            <w:tcW w:w="3262" w:type="dxa"/>
          </w:tcPr>
          <w:p w14:paraId="7BCAFFC1" w14:textId="77777777" w:rsidR="00C37398" w:rsidRPr="00B41567" w:rsidRDefault="00C37398">
            <w:pPr>
              <w:rPr>
                <w:rFonts w:cstheme="minorHAnsi"/>
                <w:szCs w:val="20"/>
              </w:rPr>
            </w:pPr>
            <w:r w:rsidRPr="00B41567">
              <w:rPr>
                <w:rFonts w:cstheme="minorHAnsi"/>
                <w:szCs w:val="20"/>
              </w:rPr>
              <w:t>841 Insufficient for level completion</w:t>
            </w:r>
          </w:p>
        </w:tc>
      </w:tr>
      <w:tr w:rsidR="00C37398" w:rsidRPr="00B41567" w14:paraId="6D193224" w14:textId="77777777">
        <w:tc>
          <w:tcPr>
            <w:tcW w:w="439" w:type="dxa"/>
            <w:vMerge/>
          </w:tcPr>
          <w:p w14:paraId="030C933F" w14:textId="77777777" w:rsidR="00C37398" w:rsidRPr="00B41567" w:rsidRDefault="00C37398">
            <w:pPr>
              <w:jc w:val="center"/>
              <w:rPr>
                <w:rFonts w:cstheme="minorHAnsi"/>
                <w:szCs w:val="20"/>
              </w:rPr>
            </w:pPr>
          </w:p>
        </w:tc>
        <w:tc>
          <w:tcPr>
            <w:tcW w:w="2023" w:type="dxa"/>
            <w:vMerge/>
          </w:tcPr>
          <w:p w14:paraId="14797782" w14:textId="77777777" w:rsidR="00C37398" w:rsidRPr="00B41567" w:rsidRDefault="00C37398">
            <w:pPr>
              <w:rPr>
                <w:rFonts w:cstheme="minorHAnsi"/>
                <w:szCs w:val="20"/>
              </w:rPr>
            </w:pPr>
          </w:p>
        </w:tc>
        <w:tc>
          <w:tcPr>
            <w:tcW w:w="537" w:type="dxa"/>
            <w:vMerge/>
          </w:tcPr>
          <w:p w14:paraId="12EA82BC" w14:textId="77777777" w:rsidR="00C37398" w:rsidRPr="00B41567" w:rsidRDefault="00C37398">
            <w:pPr>
              <w:jc w:val="center"/>
              <w:rPr>
                <w:rFonts w:cstheme="minorHAnsi"/>
                <w:szCs w:val="20"/>
              </w:rPr>
            </w:pPr>
          </w:p>
        </w:tc>
        <w:tc>
          <w:tcPr>
            <w:tcW w:w="2463" w:type="dxa"/>
            <w:vMerge/>
          </w:tcPr>
          <w:p w14:paraId="49A61BDF" w14:textId="77777777" w:rsidR="00C37398" w:rsidRPr="00B41567" w:rsidRDefault="00C37398">
            <w:pPr>
              <w:rPr>
                <w:rFonts w:cstheme="minorHAnsi"/>
                <w:szCs w:val="20"/>
              </w:rPr>
            </w:pPr>
          </w:p>
        </w:tc>
        <w:tc>
          <w:tcPr>
            <w:tcW w:w="626" w:type="dxa"/>
          </w:tcPr>
          <w:p w14:paraId="04880EFC" w14:textId="77777777" w:rsidR="00C37398" w:rsidRPr="00B41567" w:rsidRDefault="00C37398">
            <w:pPr>
              <w:jc w:val="center"/>
              <w:rPr>
                <w:rFonts w:cstheme="minorHAnsi"/>
                <w:szCs w:val="20"/>
              </w:rPr>
            </w:pPr>
            <w:r w:rsidRPr="00B41567">
              <w:rPr>
                <w:rFonts w:cstheme="minorHAnsi"/>
                <w:szCs w:val="20"/>
              </w:rPr>
              <w:t>844</w:t>
            </w:r>
          </w:p>
        </w:tc>
        <w:tc>
          <w:tcPr>
            <w:tcW w:w="3262" w:type="dxa"/>
          </w:tcPr>
          <w:p w14:paraId="72B38C45" w14:textId="77777777" w:rsidR="00C37398" w:rsidRPr="00B41567" w:rsidRDefault="00C37398">
            <w:pPr>
              <w:rPr>
                <w:rFonts w:cstheme="minorHAnsi"/>
                <w:szCs w:val="20"/>
              </w:rPr>
            </w:pPr>
            <w:r w:rsidRPr="00B41567">
              <w:rPr>
                <w:rFonts w:cstheme="minorHAnsi"/>
                <w:szCs w:val="20"/>
              </w:rPr>
              <w:t>Sufficient for completion of level</w:t>
            </w:r>
          </w:p>
        </w:tc>
      </w:tr>
      <w:tr w:rsidR="00C37398" w:rsidRPr="00B41567" w14:paraId="08FC796E" w14:textId="77777777">
        <w:tc>
          <w:tcPr>
            <w:tcW w:w="439" w:type="dxa"/>
            <w:vMerge/>
          </w:tcPr>
          <w:p w14:paraId="7AA591AD" w14:textId="77777777" w:rsidR="00C37398" w:rsidRPr="00B41567" w:rsidRDefault="00C37398">
            <w:pPr>
              <w:jc w:val="center"/>
              <w:rPr>
                <w:rFonts w:cstheme="minorHAnsi"/>
                <w:szCs w:val="20"/>
              </w:rPr>
            </w:pPr>
          </w:p>
        </w:tc>
        <w:tc>
          <w:tcPr>
            <w:tcW w:w="2023" w:type="dxa"/>
            <w:vMerge/>
          </w:tcPr>
          <w:p w14:paraId="3CD28AC4" w14:textId="77777777" w:rsidR="00C37398" w:rsidRPr="00B41567" w:rsidRDefault="00C37398">
            <w:pPr>
              <w:rPr>
                <w:rFonts w:cstheme="minorHAnsi"/>
                <w:szCs w:val="20"/>
              </w:rPr>
            </w:pPr>
          </w:p>
        </w:tc>
        <w:tc>
          <w:tcPr>
            <w:tcW w:w="537" w:type="dxa"/>
            <w:vMerge/>
          </w:tcPr>
          <w:p w14:paraId="742250D9" w14:textId="77777777" w:rsidR="00C37398" w:rsidRPr="00B41567" w:rsidRDefault="00C37398">
            <w:pPr>
              <w:jc w:val="center"/>
              <w:rPr>
                <w:rFonts w:cstheme="minorHAnsi"/>
                <w:szCs w:val="20"/>
              </w:rPr>
            </w:pPr>
          </w:p>
        </w:tc>
        <w:tc>
          <w:tcPr>
            <w:tcW w:w="2463" w:type="dxa"/>
            <w:vMerge w:val="restart"/>
          </w:tcPr>
          <w:p w14:paraId="63849841" w14:textId="77777777" w:rsidR="00C37398" w:rsidRPr="00B41567" w:rsidRDefault="00C37398">
            <w:pPr>
              <w:rPr>
                <w:rFonts w:cstheme="minorHAnsi"/>
                <w:szCs w:val="20"/>
              </w:rPr>
            </w:pPr>
            <w:r w:rsidRPr="00B41567">
              <w:rPr>
                <w:rFonts w:cstheme="minorHAnsi"/>
                <w:szCs w:val="20"/>
              </w:rPr>
              <w:t>Professional</w:t>
            </w:r>
          </w:p>
        </w:tc>
        <w:tc>
          <w:tcPr>
            <w:tcW w:w="626" w:type="dxa"/>
          </w:tcPr>
          <w:p w14:paraId="70D1E687" w14:textId="77777777" w:rsidR="00C37398" w:rsidRPr="00B41567" w:rsidRDefault="00C37398">
            <w:pPr>
              <w:jc w:val="center"/>
              <w:rPr>
                <w:rFonts w:cstheme="minorHAnsi"/>
                <w:szCs w:val="20"/>
              </w:rPr>
            </w:pPr>
            <w:r w:rsidRPr="00B41567">
              <w:rPr>
                <w:rFonts w:cstheme="minorHAnsi"/>
                <w:szCs w:val="20"/>
              </w:rPr>
              <w:t>841</w:t>
            </w:r>
          </w:p>
        </w:tc>
        <w:tc>
          <w:tcPr>
            <w:tcW w:w="3262" w:type="dxa"/>
          </w:tcPr>
          <w:p w14:paraId="3F85BEFB" w14:textId="77777777" w:rsidR="00C37398" w:rsidRPr="00B41567" w:rsidRDefault="00C37398">
            <w:pPr>
              <w:rPr>
                <w:rFonts w:cstheme="minorHAnsi"/>
                <w:szCs w:val="20"/>
              </w:rPr>
            </w:pPr>
            <w:r w:rsidRPr="00B41567">
              <w:rPr>
                <w:rFonts w:cstheme="minorHAnsi"/>
                <w:szCs w:val="20"/>
              </w:rPr>
              <w:t>841 Insufficient for level completion</w:t>
            </w:r>
          </w:p>
        </w:tc>
      </w:tr>
      <w:tr w:rsidR="00C37398" w:rsidRPr="00B41567" w14:paraId="55915D79" w14:textId="77777777">
        <w:tc>
          <w:tcPr>
            <w:tcW w:w="439" w:type="dxa"/>
            <w:vMerge/>
          </w:tcPr>
          <w:p w14:paraId="58CB270F" w14:textId="77777777" w:rsidR="00C37398" w:rsidRPr="00B41567" w:rsidRDefault="00C37398">
            <w:pPr>
              <w:jc w:val="center"/>
              <w:rPr>
                <w:rFonts w:cstheme="minorHAnsi"/>
                <w:szCs w:val="20"/>
              </w:rPr>
            </w:pPr>
          </w:p>
        </w:tc>
        <w:tc>
          <w:tcPr>
            <w:tcW w:w="2023" w:type="dxa"/>
            <w:vMerge/>
          </w:tcPr>
          <w:p w14:paraId="04A649D6" w14:textId="77777777" w:rsidR="00C37398" w:rsidRPr="00B41567" w:rsidRDefault="00C37398">
            <w:pPr>
              <w:rPr>
                <w:rFonts w:cstheme="minorHAnsi"/>
                <w:szCs w:val="20"/>
              </w:rPr>
            </w:pPr>
          </w:p>
        </w:tc>
        <w:tc>
          <w:tcPr>
            <w:tcW w:w="537" w:type="dxa"/>
            <w:vMerge/>
          </w:tcPr>
          <w:p w14:paraId="7A6B52FB" w14:textId="77777777" w:rsidR="00C37398" w:rsidRPr="00B41567" w:rsidRDefault="00C37398">
            <w:pPr>
              <w:jc w:val="center"/>
              <w:rPr>
                <w:rFonts w:cstheme="minorHAnsi"/>
                <w:szCs w:val="20"/>
              </w:rPr>
            </w:pPr>
          </w:p>
        </w:tc>
        <w:tc>
          <w:tcPr>
            <w:tcW w:w="2463" w:type="dxa"/>
            <w:vMerge/>
          </w:tcPr>
          <w:p w14:paraId="025B68E3" w14:textId="77777777" w:rsidR="00C37398" w:rsidRPr="00B41567" w:rsidRDefault="00C37398">
            <w:pPr>
              <w:rPr>
                <w:rFonts w:cstheme="minorHAnsi"/>
                <w:szCs w:val="20"/>
              </w:rPr>
            </w:pPr>
          </w:p>
        </w:tc>
        <w:tc>
          <w:tcPr>
            <w:tcW w:w="626" w:type="dxa"/>
          </w:tcPr>
          <w:p w14:paraId="07D39021" w14:textId="77777777" w:rsidR="00C37398" w:rsidRPr="00B41567" w:rsidRDefault="00C37398">
            <w:pPr>
              <w:jc w:val="center"/>
              <w:rPr>
                <w:rFonts w:cstheme="minorHAnsi"/>
                <w:szCs w:val="20"/>
              </w:rPr>
            </w:pPr>
            <w:r w:rsidRPr="00B41567">
              <w:rPr>
                <w:rFonts w:cstheme="minorHAnsi"/>
                <w:szCs w:val="20"/>
              </w:rPr>
              <w:t>844</w:t>
            </w:r>
          </w:p>
        </w:tc>
        <w:tc>
          <w:tcPr>
            <w:tcW w:w="3262" w:type="dxa"/>
          </w:tcPr>
          <w:p w14:paraId="5A4CF64A" w14:textId="77777777" w:rsidR="00C37398" w:rsidRPr="00B41567" w:rsidRDefault="00C37398">
            <w:pPr>
              <w:rPr>
                <w:rFonts w:cstheme="minorHAnsi"/>
                <w:szCs w:val="20"/>
              </w:rPr>
            </w:pPr>
            <w:r w:rsidRPr="00B41567">
              <w:rPr>
                <w:rFonts w:cstheme="minorHAnsi"/>
                <w:szCs w:val="20"/>
              </w:rPr>
              <w:t>Sufficient for completion of level</w:t>
            </w:r>
          </w:p>
        </w:tc>
      </w:tr>
      <w:tr w:rsidR="00C37398" w:rsidRPr="00B41567" w14:paraId="12795DF7" w14:textId="77777777">
        <w:tc>
          <w:tcPr>
            <w:tcW w:w="439" w:type="dxa"/>
            <w:vMerge/>
          </w:tcPr>
          <w:p w14:paraId="44BBCB64" w14:textId="77777777" w:rsidR="00C37398" w:rsidRPr="00B41567" w:rsidRDefault="00C37398">
            <w:pPr>
              <w:jc w:val="center"/>
              <w:rPr>
                <w:rFonts w:cstheme="minorHAnsi"/>
                <w:szCs w:val="20"/>
              </w:rPr>
            </w:pPr>
          </w:p>
        </w:tc>
        <w:tc>
          <w:tcPr>
            <w:tcW w:w="2023" w:type="dxa"/>
            <w:vMerge/>
          </w:tcPr>
          <w:p w14:paraId="73768C66" w14:textId="77777777" w:rsidR="00C37398" w:rsidRPr="00B41567" w:rsidRDefault="00C37398">
            <w:pPr>
              <w:rPr>
                <w:rFonts w:cstheme="minorHAnsi"/>
                <w:szCs w:val="20"/>
              </w:rPr>
            </w:pPr>
          </w:p>
        </w:tc>
        <w:tc>
          <w:tcPr>
            <w:tcW w:w="537" w:type="dxa"/>
            <w:vMerge/>
          </w:tcPr>
          <w:p w14:paraId="25F5136D" w14:textId="77777777" w:rsidR="00C37398" w:rsidRPr="00B41567" w:rsidRDefault="00C37398">
            <w:pPr>
              <w:jc w:val="center"/>
              <w:rPr>
                <w:rFonts w:cstheme="minorHAnsi"/>
                <w:szCs w:val="20"/>
              </w:rPr>
            </w:pPr>
          </w:p>
        </w:tc>
        <w:tc>
          <w:tcPr>
            <w:tcW w:w="2463" w:type="dxa"/>
            <w:vMerge w:val="restart"/>
          </w:tcPr>
          <w:p w14:paraId="45F70581" w14:textId="77777777" w:rsidR="00C37398" w:rsidRPr="00B41567" w:rsidRDefault="00C37398">
            <w:pPr>
              <w:rPr>
                <w:rFonts w:cstheme="minorHAnsi"/>
                <w:szCs w:val="20"/>
              </w:rPr>
            </w:pPr>
            <w:r w:rsidRPr="00B41567">
              <w:rPr>
                <w:rFonts w:cstheme="minorHAnsi"/>
                <w:szCs w:val="20"/>
              </w:rPr>
              <w:t>Orientation unspecified</w:t>
            </w:r>
            <w:r w:rsidRPr="00B41567">
              <w:rPr>
                <w:rFonts w:cstheme="minorHAnsi"/>
                <w:szCs w:val="20"/>
                <w:vertAlign w:val="superscript"/>
              </w:rPr>
              <w:t>1</w:t>
            </w:r>
          </w:p>
        </w:tc>
        <w:tc>
          <w:tcPr>
            <w:tcW w:w="626" w:type="dxa"/>
          </w:tcPr>
          <w:p w14:paraId="309AF597" w14:textId="77777777" w:rsidR="00C37398" w:rsidRPr="00B41567" w:rsidRDefault="00C37398">
            <w:pPr>
              <w:jc w:val="center"/>
              <w:rPr>
                <w:rFonts w:cstheme="minorHAnsi"/>
                <w:szCs w:val="20"/>
              </w:rPr>
            </w:pPr>
            <w:r w:rsidRPr="00B41567">
              <w:rPr>
                <w:rFonts w:cstheme="minorHAnsi"/>
                <w:szCs w:val="20"/>
              </w:rPr>
              <w:t>841</w:t>
            </w:r>
          </w:p>
        </w:tc>
        <w:tc>
          <w:tcPr>
            <w:tcW w:w="3262" w:type="dxa"/>
          </w:tcPr>
          <w:p w14:paraId="43CC5F86" w14:textId="77777777" w:rsidR="00C37398" w:rsidRPr="00B41567" w:rsidRDefault="00C37398">
            <w:pPr>
              <w:rPr>
                <w:rFonts w:cstheme="minorHAnsi"/>
                <w:szCs w:val="20"/>
              </w:rPr>
            </w:pPr>
            <w:r w:rsidRPr="00B41567">
              <w:rPr>
                <w:rFonts w:cstheme="minorHAnsi"/>
                <w:szCs w:val="20"/>
              </w:rPr>
              <w:t>841 Insufficient for level completion</w:t>
            </w:r>
          </w:p>
        </w:tc>
      </w:tr>
      <w:tr w:rsidR="00C37398" w:rsidRPr="00B41567" w14:paraId="63E5B3AE" w14:textId="77777777">
        <w:tc>
          <w:tcPr>
            <w:tcW w:w="439" w:type="dxa"/>
            <w:vMerge/>
          </w:tcPr>
          <w:p w14:paraId="55168EBE" w14:textId="77777777" w:rsidR="00C37398" w:rsidRPr="00B41567" w:rsidRDefault="00C37398">
            <w:pPr>
              <w:jc w:val="center"/>
              <w:rPr>
                <w:rFonts w:cstheme="minorHAnsi"/>
                <w:szCs w:val="20"/>
              </w:rPr>
            </w:pPr>
          </w:p>
        </w:tc>
        <w:tc>
          <w:tcPr>
            <w:tcW w:w="2023" w:type="dxa"/>
            <w:vMerge/>
          </w:tcPr>
          <w:p w14:paraId="5D6EE9D6" w14:textId="77777777" w:rsidR="00C37398" w:rsidRPr="00B41567" w:rsidRDefault="00C37398">
            <w:pPr>
              <w:rPr>
                <w:rFonts w:cstheme="minorHAnsi"/>
                <w:szCs w:val="20"/>
              </w:rPr>
            </w:pPr>
          </w:p>
        </w:tc>
        <w:tc>
          <w:tcPr>
            <w:tcW w:w="537" w:type="dxa"/>
            <w:vMerge/>
          </w:tcPr>
          <w:p w14:paraId="030D9648" w14:textId="77777777" w:rsidR="00C37398" w:rsidRPr="00B41567" w:rsidRDefault="00C37398">
            <w:pPr>
              <w:jc w:val="center"/>
              <w:rPr>
                <w:rFonts w:cstheme="minorHAnsi"/>
                <w:szCs w:val="20"/>
              </w:rPr>
            </w:pPr>
          </w:p>
        </w:tc>
        <w:tc>
          <w:tcPr>
            <w:tcW w:w="2463" w:type="dxa"/>
            <w:vMerge/>
          </w:tcPr>
          <w:p w14:paraId="3B4AEBF9" w14:textId="77777777" w:rsidR="00C37398" w:rsidRPr="00B41567" w:rsidRDefault="00C37398">
            <w:pPr>
              <w:rPr>
                <w:rFonts w:cstheme="minorHAnsi"/>
                <w:szCs w:val="20"/>
              </w:rPr>
            </w:pPr>
          </w:p>
        </w:tc>
        <w:tc>
          <w:tcPr>
            <w:tcW w:w="626" w:type="dxa"/>
          </w:tcPr>
          <w:p w14:paraId="444B828E" w14:textId="77777777" w:rsidR="00C37398" w:rsidRPr="00B41567" w:rsidRDefault="00C37398">
            <w:pPr>
              <w:jc w:val="center"/>
              <w:rPr>
                <w:rFonts w:cstheme="minorHAnsi"/>
                <w:szCs w:val="20"/>
              </w:rPr>
            </w:pPr>
            <w:r w:rsidRPr="00B41567">
              <w:rPr>
                <w:rFonts w:cstheme="minorHAnsi"/>
                <w:szCs w:val="20"/>
              </w:rPr>
              <w:t>844</w:t>
            </w:r>
          </w:p>
        </w:tc>
        <w:tc>
          <w:tcPr>
            <w:tcW w:w="3262" w:type="dxa"/>
          </w:tcPr>
          <w:p w14:paraId="1FDC5CED" w14:textId="77777777" w:rsidR="00C37398" w:rsidRPr="00B41567" w:rsidRDefault="00C37398">
            <w:pPr>
              <w:rPr>
                <w:rFonts w:cstheme="minorHAnsi"/>
                <w:szCs w:val="20"/>
              </w:rPr>
            </w:pPr>
            <w:r w:rsidRPr="00B41567">
              <w:rPr>
                <w:rFonts w:cstheme="minorHAnsi"/>
                <w:szCs w:val="20"/>
              </w:rPr>
              <w:t>Sufficient for completion of level</w:t>
            </w:r>
          </w:p>
        </w:tc>
      </w:tr>
      <w:tr w:rsidR="00C37398" w:rsidRPr="00B41567" w14:paraId="47EB2FEE" w14:textId="77777777">
        <w:tc>
          <w:tcPr>
            <w:tcW w:w="439" w:type="dxa"/>
          </w:tcPr>
          <w:p w14:paraId="7E2B1444" w14:textId="77777777" w:rsidR="00C37398" w:rsidRPr="00B41567" w:rsidRDefault="00C37398">
            <w:pPr>
              <w:jc w:val="center"/>
              <w:rPr>
                <w:rFonts w:cstheme="minorHAnsi"/>
                <w:szCs w:val="20"/>
              </w:rPr>
            </w:pPr>
            <w:r w:rsidRPr="00B41567">
              <w:rPr>
                <w:rFonts w:cstheme="minorHAnsi"/>
                <w:szCs w:val="20"/>
              </w:rPr>
              <w:t>9</w:t>
            </w:r>
          </w:p>
        </w:tc>
        <w:tc>
          <w:tcPr>
            <w:tcW w:w="2023" w:type="dxa"/>
          </w:tcPr>
          <w:p w14:paraId="55B570C9" w14:textId="77777777" w:rsidR="00C37398" w:rsidRPr="00B41567" w:rsidRDefault="00C37398">
            <w:pPr>
              <w:rPr>
                <w:rFonts w:cstheme="minorHAnsi"/>
                <w:szCs w:val="20"/>
              </w:rPr>
            </w:pPr>
            <w:r w:rsidRPr="00B41567">
              <w:rPr>
                <w:rFonts w:cstheme="minorHAnsi"/>
                <w:szCs w:val="20"/>
              </w:rPr>
              <w:t>Not elsewhere classified</w:t>
            </w:r>
          </w:p>
        </w:tc>
        <w:tc>
          <w:tcPr>
            <w:tcW w:w="537" w:type="dxa"/>
          </w:tcPr>
          <w:p w14:paraId="2CB4A111" w14:textId="77777777" w:rsidR="00C37398" w:rsidRPr="00B41567" w:rsidRDefault="00C37398">
            <w:pPr>
              <w:jc w:val="center"/>
              <w:rPr>
                <w:rFonts w:cstheme="minorHAnsi"/>
                <w:szCs w:val="20"/>
              </w:rPr>
            </w:pPr>
            <w:r w:rsidRPr="00B41567">
              <w:rPr>
                <w:rFonts w:cstheme="minorHAnsi"/>
                <w:szCs w:val="20"/>
              </w:rPr>
              <w:t>99</w:t>
            </w:r>
          </w:p>
        </w:tc>
        <w:tc>
          <w:tcPr>
            <w:tcW w:w="2463" w:type="dxa"/>
          </w:tcPr>
          <w:p w14:paraId="2893DF0C" w14:textId="77777777" w:rsidR="00C37398" w:rsidRPr="00B41567" w:rsidRDefault="00C37398">
            <w:pPr>
              <w:rPr>
                <w:rFonts w:cstheme="minorHAnsi"/>
                <w:szCs w:val="20"/>
              </w:rPr>
            </w:pPr>
            <w:r w:rsidRPr="00B41567">
              <w:rPr>
                <w:rFonts w:cstheme="minorHAnsi"/>
                <w:szCs w:val="20"/>
              </w:rPr>
              <w:t>Not elsewhere classified</w:t>
            </w:r>
          </w:p>
        </w:tc>
        <w:tc>
          <w:tcPr>
            <w:tcW w:w="626" w:type="dxa"/>
          </w:tcPr>
          <w:p w14:paraId="4BE088FB" w14:textId="77777777" w:rsidR="00C37398" w:rsidRPr="00B41567" w:rsidRDefault="00C37398">
            <w:pPr>
              <w:jc w:val="center"/>
              <w:rPr>
                <w:rFonts w:cstheme="minorHAnsi"/>
                <w:szCs w:val="20"/>
              </w:rPr>
            </w:pPr>
            <w:r w:rsidRPr="00B41567">
              <w:rPr>
                <w:rFonts w:cstheme="minorHAnsi"/>
                <w:szCs w:val="20"/>
              </w:rPr>
              <w:t>999</w:t>
            </w:r>
          </w:p>
        </w:tc>
        <w:tc>
          <w:tcPr>
            <w:tcW w:w="3262" w:type="dxa"/>
          </w:tcPr>
          <w:p w14:paraId="7FF3D2CE" w14:textId="77777777" w:rsidR="00C37398" w:rsidRPr="00B41567" w:rsidRDefault="00C37398">
            <w:pPr>
              <w:rPr>
                <w:rFonts w:cstheme="minorHAnsi"/>
                <w:szCs w:val="20"/>
              </w:rPr>
            </w:pPr>
            <w:r w:rsidRPr="00B41567">
              <w:rPr>
                <w:rFonts w:cstheme="minorHAnsi"/>
                <w:szCs w:val="20"/>
              </w:rPr>
              <w:t>Not elsewhere classified</w:t>
            </w:r>
          </w:p>
        </w:tc>
      </w:tr>
    </w:tbl>
    <w:p w14:paraId="249AAA7C" w14:textId="2C9488EF" w:rsidR="00C37398" w:rsidRPr="00B41567" w:rsidRDefault="00C37398" w:rsidP="00C37398">
      <w:pPr>
        <w:tabs>
          <w:tab w:val="left" w:pos="360"/>
        </w:tabs>
        <w:spacing w:before="60" w:after="0"/>
        <w:ind w:left="360" w:hanging="360"/>
        <w:rPr>
          <w:rFonts w:cstheme="minorHAnsi"/>
        </w:rPr>
      </w:pPr>
      <w:r w:rsidRPr="00B41567">
        <w:rPr>
          <w:rFonts w:cstheme="minorHAnsi"/>
          <w:vertAlign w:val="superscript"/>
        </w:rPr>
        <w:t>1</w:t>
      </w:r>
      <w:r w:rsidRPr="00B41567">
        <w:rPr>
          <w:rFonts w:cstheme="minorHAnsi"/>
          <w:vertAlign w:val="superscript"/>
        </w:rPr>
        <w:tab/>
      </w:r>
      <w:r w:rsidRPr="00EE2508">
        <w:rPr>
          <w:rFonts w:cstheme="minorHAnsi"/>
          <w:sz w:val="20"/>
          <w:szCs w:val="20"/>
        </w:rPr>
        <w:t xml:space="preserve">To be used in the absence of </w:t>
      </w:r>
      <w:r w:rsidR="00EE2508" w:rsidRPr="00EE2508">
        <w:rPr>
          <w:rFonts w:cstheme="minorHAnsi"/>
          <w:sz w:val="20"/>
          <w:szCs w:val="20"/>
        </w:rPr>
        <w:t>internationally agreed</w:t>
      </w:r>
      <w:r w:rsidRPr="00EE2508">
        <w:rPr>
          <w:rFonts w:cstheme="minorHAnsi"/>
          <w:sz w:val="20"/>
          <w:szCs w:val="20"/>
        </w:rPr>
        <w:t xml:space="preserve"> definitions for academic and professional orientations at the tertiary level.</w:t>
      </w:r>
    </w:p>
    <w:p w14:paraId="3077CF30" w14:textId="12E40893" w:rsidR="00FA2A3B" w:rsidRDefault="00FA2A3B">
      <w:pPr>
        <w:rPr>
          <w:rFonts w:cstheme="minorHAnsi"/>
          <w:bCs/>
          <w:color w:val="4472C4" w:themeColor="accent1"/>
          <w:sz w:val="36"/>
          <w:szCs w:val="36"/>
        </w:rPr>
      </w:pPr>
      <w:r>
        <w:rPr>
          <w:rFonts w:cstheme="minorHAnsi"/>
          <w:bCs/>
          <w:color w:val="4472C4" w:themeColor="accent1"/>
          <w:sz w:val="36"/>
          <w:szCs w:val="36"/>
        </w:rPr>
        <w:br w:type="page"/>
      </w:r>
    </w:p>
    <w:p w14:paraId="5129BA41" w14:textId="75909B76" w:rsidR="00FA2A3B" w:rsidRPr="00FA2A3B" w:rsidRDefault="00FA2A3B" w:rsidP="00C4680B">
      <w:pPr>
        <w:pStyle w:val="Heading3"/>
        <w:numPr>
          <w:ilvl w:val="0"/>
          <w:numId w:val="0"/>
        </w:numPr>
        <w:ind w:left="720"/>
        <w:jc w:val="center"/>
      </w:pPr>
      <w:bookmarkStart w:id="340" w:name="_Toc176262734"/>
      <w:r w:rsidRPr="00FA2A3B">
        <w:t>ISCED 2011 potential educational pathways</w:t>
      </w:r>
      <w:bookmarkEnd w:id="340"/>
    </w:p>
    <w:p w14:paraId="11337B08" w14:textId="77777777" w:rsidR="00FA2A3B" w:rsidRDefault="00FA2A3B" w:rsidP="00C37398">
      <w:pPr>
        <w:spacing w:after="0"/>
        <w:rPr>
          <w:rFonts w:cstheme="minorHAnsi"/>
          <w:bCs/>
          <w:color w:val="4472C4" w:themeColor="accent1"/>
          <w:sz w:val="36"/>
          <w:szCs w:val="36"/>
        </w:rPr>
      </w:pPr>
      <w:r>
        <w:rPr>
          <w:noProof/>
        </w:rPr>
        <w:drawing>
          <wp:inline distT="0" distB="0" distL="0" distR="0" wp14:anchorId="1518E0F7" wp14:editId="22ABEE00">
            <wp:extent cx="5943600" cy="7338060"/>
            <wp:effectExtent l="0" t="0" r="0" b="0"/>
            <wp:docPr id="2" name="Picture 2">
              <a:extLst xmlns:a="http://schemas.openxmlformats.org/drawingml/2006/main">
                <a:ext uri="{FF2B5EF4-FFF2-40B4-BE49-F238E27FC236}">
                  <a16:creationId xmlns:a16="http://schemas.microsoft.com/office/drawing/2014/main" id="{C5F2E721-7A55-4B1B-AEDE-912ABBC840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5F2E721-7A55-4B1B-AEDE-912ABBC8408D}"/>
                        </a:ext>
                      </a:extLst>
                    </pic:cNvPr>
                    <pic:cNvPicPr>
                      <a:picLocks noChangeAspect="1"/>
                    </pic:cNvPicPr>
                  </pic:nvPicPr>
                  <pic:blipFill>
                    <a:blip r:embed="rId42"/>
                    <a:stretch>
                      <a:fillRect/>
                    </a:stretch>
                  </pic:blipFill>
                  <pic:spPr>
                    <a:xfrm>
                      <a:off x="0" y="0"/>
                      <a:ext cx="5943600" cy="7338060"/>
                    </a:xfrm>
                    <a:prstGeom prst="rect">
                      <a:avLst/>
                    </a:prstGeom>
                  </pic:spPr>
                </pic:pic>
              </a:graphicData>
            </a:graphic>
          </wp:inline>
        </w:drawing>
      </w:r>
    </w:p>
    <w:p w14:paraId="5C8B1589" w14:textId="31EF70B8" w:rsidR="00C37398" w:rsidRPr="00FA2A3B" w:rsidRDefault="00FA2A3B" w:rsidP="00C37398">
      <w:pPr>
        <w:spacing w:after="0"/>
        <w:rPr>
          <w:rFonts w:eastAsiaTheme="majorEastAsia" w:cstheme="minorHAnsi"/>
          <w:b/>
          <w:color w:val="4472C4" w:themeColor="accent1"/>
          <w:sz w:val="20"/>
          <w:szCs w:val="20"/>
          <w:lang w:eastAsia="en-US"/>
        </w:rPr>
      </w:pPr>
      <w:r w:rsidRPr="00FA2A3B">
        <w:rPr>
          <w:rFonts w:cstheme="minorHAnsi"/>
          <w:bCs/>
          <w:color w:val="000000" w:themeColor="text1"/>
          <w:sz w:val="20"/>
          <w:szCs w:val="20"/>
        </w:rPr>
        <w:t>Source: ISCED 2011</w:t>
      </w:r>
      <w:r w:rsidR="00C37398" w:rsidRPr="00FA2A3B">
        <w:rPr>
          <w:rFonts w:cstheme="minorHAnsi"/>
          <w:bCs/>
          <w:color w:val="4472C4" w:themeColor="accent1"/>
          <w:sz w:val="20"/>
          <w:szCs w:val="20"/>
        </w:rPr>
        <w:br w:type="page"/>
      </w:r>
    </w:p>
    <w:p w14:paraId="5EC61557" w14:textId="77777777" w:rsidR="00C37398" w:rsidRPr="003449DF" w:rsidRDefault="00C37398" w:rsidP="003449DF">
      <w:pPr>
        <w:pStyle w:val="Heading1"/>
        <w:numPr>
          <w:ilvl w:val="0"/>
          <w:numId w:val="0"/>
        </w:numPr>
        <w:spacing w:before="0" w:after="0"/>
        <w:jc w:val="center"/>
        <w:rPr>
          <w:rFonts w:asciiTheme="minorHAnsi" w:hAnsiTheme="minorHAnsi" w:cstheme="minorHAnsi"/>
          <w:color w:val="2F5496" w:themeColor="accent1" w:themeShade="BF"/>
          <w:sz w:val="28"/>
          <w:szCs w:val="28"/>
        </w:rPr>
      </w:pPr>
      <w:bookmarkStart w:id="341" w:name="_Toc64907158"/>
      <w:bookmarkStart w:id="342" w:name="_Toc176262735"/>
      <w:r w:rsidRPr="003449DF">
        <w:rPr>
          <w:rFonts w:asciiTheme="minorHAnsi" w:hAnsiTheme="minorHAnsi" w:cstheme="minorHAnsi"/>
          <w:color w:val="2F5496" w:themeColor="accent1" w:themeShade="BF"/>
          <w:sz w:val="28"/>
          <w:szCs w:val="28"/>
        </w:rPr>
        <w:t>Annex III: ILO Classification of Labor</w:t>
      </w:r>
      <w:bookmarkEnd w:id="341"/>
      <w:bookmarkEnd w:id="342"/>
    </w:p>
    <w:p w14:paraId="702D8C02" w14:textId="77777777" w:rsidR="00C37398" w:rsidRPr="00B41567" w:rsidRDefault="00C37398" w:rsidP="00C37398">
      <w:pPr>
        <w:spacing w:after="0" w:line="240" w:lineRule="auto"/>
        <w:rPr>
          <w:rFonts w:cstheme="minorHAnsi"/>
          <w:color w:val="4472C4" w:themeColor="accent1"/>
        </w:rPr>
      </w:pPr>
    </w:p>
    <w:p w14:paraId="1E612E07" w14:textId="77777777" w:rsidR="00C37398" w:rsidRPr="001A69B1" w:rsidRDefault="00C37398" w:rsidP="00C37398">
      <w:pPr>
        <w:pStyle w:val="Heading2"/>
        <w:numPr>
          <w:ilvl w:val="0"/>
          <w:numId w:val="0"/>
        </w:numPr>
        <w:spacing w:before="0" w:after="0" w:line="240" w:lineRule="auto"/>
        <w:ind w:left="576" w:hanging="576"/>
        <w:jc w:val="center"/>
        <w:rPr>
          <w:rFonts w:asciiTheme="minorHAnsi" w:hAnsiTheme="minorHAnsi" w:cstheme="minorHAnsi"/>
          <w:b/>
          <w:bCs/>
          <w:i/>
        </w:rPr>
      </w:pPr>
      <w:bookmarkStart w:id="343" w:name="_Toc64907159"/>
      <w:bookmarkStart w:id="344" w:name="_Toc176262736"/>
      <w:r w:rsidRPr="001A69B1">
        <w:rPr>
          <w:rFonts w:asciiTheme="minorHAnsi" w:hAnsiTheme="minorHAnsi" w:cstheme="minorHAnsi"/>
          <w:b/>
          <w:bCs/>
        </w:rPr>
        <w:t>Annex III.1:  International Standard Industrial Classification of All Economic Activities (ISIC) Revision 4.0</w:t>
      </w:r>
      <w:bookmarkEnd w:id="343"/>
      <w:bookmarkEnd w:id="344"/>
    </w:p>
    <w:p w14:paraId="112F7B6B" w14:textId="77777777" w:rsidR="00C37398" w:rsidRPr="00A25F7D" w:rsidRDefault="00C37398" w:rsidP="00C37398">
      <w:pPr>
        <w:pStyle w:val="NoSpacing"/>
        <w:spacing w:line="259" w:lineRule="auto"/>
        <w:jc w:val="both"/>
        <w:rPr>
          <w:rFonts w:asciiTheme="minorHAnsi" w:hAnsiTheme="minorHAnsi" w:cstheme="minorHAnsi"/>
        </w:rPr>
      </w:pPr>
    </w:p>
    <w:p w14:paraId="659E662D" w14:textId="77777777" w:rsidR="00C37398" w:rsidRPr="00A25F7D" w:rsidRDefault="00C37398" w:rsidP="00C37398">
      <w:pPr>
        <w:pStyle w:val="NoSpacing"/>
        <w:spacing w:line="259" w:lineRule="auto"/>
        <w:jc w:val="both"/>
        <w:rPr>
          <w:rFonts w:asciiTheme="minorHAnsi" w:eastAsiaTheme="majorEastAsia" w:hAnsiTheme="minorHAnsi" w:cstheme="minorHAnsi"/>
          <w:color w:val="000000" w:themeColor="text1"/>
          <w:lang w:eastAsia="en-US"/>
        </w:rPr>
      </w:pPr>
      <w:r w:rsidRPr="00A25F7D">
        <w:rPr>
          <w:rFonts w:asciiTheme="minorHAnsi" w:hAnsiTheme="minorHAnsi" w:cstheme="minorHAnsi"/>
          <w:szCs w:val="22"/>
        </w:rPr>
        <w:t xml:space="preserve">ISIC classifies entities by activity. This </w:t>
      </w:r>
      <w:r w:rsidRPr="00A25F7D">
        <w:rPr>
          <w:rFonts w:asciiTheme="minorHAnsi" w:hAnsiTheme="minorHAnsi" w:cstheme="minorHAnsi"/>
        </w:rPr>
        <w:t>is</w:t>
      </w:r>
      <w:r w:rsidRPr="00A25F7D">
        <w:rPr>
          <w:rFonts w:asciiTheme="minorHAnsi" w:hAnsiTheme="minorHAnsi" w:cstheme="minorHAnsi"/>
          <w:szCs w:val="22"/>
        </w:rPr>
        <w:t xml:space="preserve"> the fifth iteration of the International Standard Industrial Classification of Economic Activities</w:t>
      </w:r>
      <w:r w:rsidRPr="00A25F7D">
        <w:rPr>
          <w:rStyle w:val="FootnoteReference"/>
          <w:rFonts w:asciiTheme="minorHAnsi" w:hAnsiTheme="minorHAnsi" w:cstheme="minorHAnsi"/>
          <w:caps/>
          <w:szCs w:val="22"/>
        </w:rPr>
        <w:footnoteReference w:id="31"/>
      </w:r>
      <w:r w:rsidRPr="00A25F7D">
        <w:rPr>
          <w:rFonts w:asciiTheme="minorHAnsi" w:hAnsiTheme="minorHAnsi" w:cstheme="minorHAnsi"/>
          <w:caps/>
          <w:szCs w:val="22"/>
        </w:rPr>
        <w:t xml:space="preserve"> (ISIC) </w:t>
      </w:r>
      <w:r w:rsidRPr="00A25F7D">
        <w:rPr>
          <w:rFonts w:asciiTheme="minorHAnsi" w:hAnsiTheme="minorHAnsi" w:cstheme="minorHAnsi"/>
          <w:szCs w:val="22"/>
        </w:rPr>
        <w:t xml:space="preserve">Revision 4.0.  </w:t>
      </w:r>
      <w:r w:rsidRPr="00A25F7D">
        <w:rPr>
          <w:rFonts w:asciiTheme="minorHAnsi" w:eastAsiaTheme="majorEastAsia" w:hAnsiTheme="minorHAnsi" w:cstheme="minorHAnsi"/>
          <w:color w:val="000000" w:themeColor="text1"/>
          <w:szCs w:val="22"/>
          <w:lang w:eastAsia="en-US"/>
        </w:rPr>
        <w:t>It is part of the international family of economic and social classifications of the United Nations.  The current version, known as ISIC Revision 4.0 was published in 2008, following ISIC Revision 3.1 (2002), ISIC Revision 3.0 (1989), ISIC Revision 2.0 (1968) and ISIC Revision 1 (1958).</w:t>
      </w:r>
    </w:p>
    <w:p w14:paraId="08C2AFEE" w14:textId="77777777" w:rsidR="00C37398" w:rsidRDefault="00C37398" w:rsidP="00C37398">
      <w:pPr>
        <w:spacing w:after="0" w:line="276" w:lineRule="auto"/>
        <w:jc w:val="both"/>
        <w:rPr>
          <w:rFonts w:cstheme="minorHAnsi"/>
          <w:i/>
          <w:color w:val="1F4E79" w:themeColor="accent5" w:themeShade="8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350"/>
      </w:tblGrid>
      <w:tr w:rsidR="00C37398" w:rsidRPr="003F336B" w14:paraId="58EC3E59" w14:textId="77777777">
        <w:tc>
          <w:tcPr>
            <w:tcW w:w="9350" w:type="dxa"/>
            <w:shd w:val="clear" w:color="auto" w:fill="BFBFBF" w:themeFill="background1" w:themeFillShade="BF"/>
          </w:tcPr>
          <w:p w14:paraId="2FE4004C" w14:textId="77777777" w:rsidR="00C37398" w:rsidRPr="003F336B" w:rsidRDefault="00C37398">
            <w:pPr>
              <w:tabs>
                <w:tab w:val="left" w:pos="360"/>
              </w:tabs>
              <w:rPr>
                <w:rFonts w:cstheme="minorHAnsi"/>
                <w:b/>
                <w:sz w:val="24"/>
                <w:szCs w:val="24"/>
              </w:rPr>
            </w:pPr>
            <w:r w:rsidRPr="003F336B">
              <w:rPr>
                <w:rFonts w:cstheme="minorHAnsi"/>
                <w:b/>
                <w:sz w:val="24"/>
                <w:szCs w:val="24"/>
              </w:rPr>
              <w:t>Section A</w:t>
            </w:r>
            <w:r w:rsidRPr="003F336B">
              <w:rPr>
                <w:rFonts w:cstheme="minorHAnsi"/>
                <w:b/>
                <w:sz w:val="24"/>
                <w:szCs w:val="24"/>
              </w:rPr>
              <w:tab/>
            </w:r>
            <w:r w:rsidRPr="003F336B">
              <w:rPr>
                <w:rFonts w:cstheme="minorHAnsi"/>
                <w:b/>
                <w:sz w:val="24"/>
                <w:szCs w:val="24"/>
              </w:rPr>
              <w:tab/>
              <w:t>Agriculture, forestry and fishing</w:t>
            </w:r>
          </w:p>
        </w:tc>
      </w:tr>
    </w:tbl>
    <w:p w14:paraId="7A20B4E5" w14:textId="77777777" w:rsidR="00C37398" w:rsidRPr="00376AF1" w:rsidRDefault="00C37398" w:rsidP="00C37398">
      <w:pPr>
        <w:spacing w:after="0" w:line="276" w:lineRule="auto"/>
        <w:jc w:val="both"/>
        <w:rPr>
          <w:rFonts w:cstheme="minorHAnsi"/>
          <w:iCs/>
          <w:color w:val="1F4E79" w:themeColor="accent5" w:themeShade="80"/>
        </w:rPr>
      </w:pPr>
    </w:p>
    <w:p w14:paraId="53C8A9DB" w14:textId="77777777" w:rsidR="00C37398" w:rsidRPr="00376AF1" w:rsidRDefault="00C37398" w:rsidP="00C37398">
      <w:pPr>
        <w:tabs>
          <w:tab w:val="left" w:pos="360"/>
        </w:tabs>
        <w:spacing w:after="0" w:line="240" w:lineRule="auto"/>
        <w:rPr>
          <w:rFonts w:cstheme="minorHAnsi"/>
          <w:b/>
        </w:rPr>
      </w:pPr>
      <w:r w:rsidRPr="00376AF1">
        <w:rPr>
          <w:rFonts w:cstheme="minorHAnsi"/>
          <w:b/>
        </w:rPr>
        <w:tab/>
        <w:t xml:space="preserve">Division 01 </w:t>
      </w:r>
      <w:r w:rsidRPr="00376AF1">
        <w:rPr>
          <w:rFonts w:cstheme="minorHAnsi"/>
          <w:b/>
        </w:rPr>
        <w:tab/>
      </w:r>
      <w:r w:rsidRPr="00376AF1">
        <w:rPr>
          <w:rFonts w:cstheme="minorHAnsi"/>
          <w:b/>
        </w:rPr>
        <w:tab/>
        <w:t xml:space="preserve">Crop and animal production, hunting and related service activities </w:t>
      </w:r>
    </w:p>
    <w:p w14:paraId="5429095A"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t xml:space="preserve">011 </w:t>
      </w:r>
      <w:r w:rsidRPr="00376AF1">
        <w:rPr>
          <w:rFonts w:cstheme="minorHAnsi"/>
        </w:rPr>
        <w:tab/>
      </w:r>
      <w:r w:rsidRPr="00376AF1">
        <w:rPr>
          <w:rFonts w:cstheme="minorHAnsi"/>
        </w:rPr>
        <w:tab/>
        <w:t xml:space="preserve">Growing of non-perennial crops </w:t>
      </w:r>
    </w:p>
    <w:p w14:paraId="4558B6E2"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r>
      <w:r w:rsidRPr="00376AF1">
        <w:rPr>
          <w:rFonts w:cstheme="minorHAnsi"/>
        </w:rPr>
        <w:tab/>
        <w:t>0111</w:t>
      </w:r>
      <w:r w:rsidRPr="00376AF1">
        <w:rPr>
          <w:rFonts w:cstheme="minorHAnsi"/>
        </w:rPr>
        <w:tab/>
        <w:t xml:space="preserve">Growing of cereals (except rice), leguminous crops and oil seeds </w:t>
      </w:r>
    </w:p>
    <w:p w14:paraId="776CD93C"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r>
      <w:r w:rsidRPr="00376AF1">
        <w:rPr>
          <w:rFonts w:cstheme="minorHAnsi"/>
        </w:rPr>
        <w:tab/>
        <w:t xml:space="preserve">0112 </w:t>
      </w:r>
      <w:r w:rsidRPr="00376AF1">
        <w:rPr>
          <w:rFonts w:cstheme="minorHAnsi"/>
        </w:rPr>
        <w:tab/>
        <w:t>Growing of rice</w:t>
      </w:r>
    </w:p>
    <w:p w14:paraId="25D6CA89"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r>
      <w:r w:rsidRPr="00376AF1">
        <w:rPr>
          <w:rFonts w:cstheme="minorHAnsi"/>
        </w:rPr>
        <w:tab/>
        <w:t xml:space="preserve">0113 </w:t>
      </w:r>
      <w:r w:rsidRPr="00376AF1">
        <w:rPr>
          <w:rFonts w:cstheme="minorHAnsi"/>
        </w:rPr>
        <w:tab/>
        <w:t xml:space="preserve">Growing of vegetables and melons, roots and tubers </w:t>
      </w:r>
    </w:p>
    <w:p w14:paraId="3C24A770"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r>
      <w:r w:rsidRPr="00376AF1">
        <w:rPr>
          <w:rFonts w:cstheme="minorHAnsi"/>
        </w:rPr>
        <w:tab/>
        <w:t xml:space="preserve">0114 </w:t>
      </w:r>
      <w:r w:rsidRPr="00376AF1">
        <w:rPr>
          <w:rFonts w:cstheme="minorHAnsi"/>
        </w:rPr>
        <w:tab/>
        <w:t xml:space="preserve">Growing of sugar cane </w:t>
      </w:r>
    </w:p>
    <w:p w14:paraId="653839F8"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r>
      <w:r w:rsidRPr="00376AF1">
        <w:rPr>
          <w:rFonts w:cstheme="minorHAnsi"/>
        </w:rPr>
        <w:tab/>
        <w:t xml:space="preserve">0115 </w:t>
      </w:r>
      <w:r w:rsidRPr="00376AF1">
        <w:rPr>
          <w:rFonts w:cstheme="minorHAnsi"/>
        </w:rPr>
        <w:tab/>
        <w:t xml:space="preserve">Growing of tobacco </w:t>
      </w:r>
    </w:p>
    <w:p w14:paraId="3914C778"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r>
      <w:r w:rsidRPr="00376AF1">
        <w:rPr>
          <w:rFonts w:cstheme="minorHAnsi"/>
        </w:rPr>
        <w:tab/>
        <w:t xml:space="preserve">0116 </w:t>
      </w:r>
      <w:r w:rsidRPr="00376AF1">
        <w:rPr>
          <w:rFonts w:cstheme="minorHAnsi"/>
        </w:rPr>
        <w:tab/>
        <w:t xml:space="preserve">Growing of fibre crops </w:t>
      </w:r>
    </w:p>
    <w:p w14:paraId="6D352168" w14:textId="77777777" w:rsidR="00C37398" w:rsidRPr="00376AF1" w:rsidRDefault="00C37398" w:rsidP="00C37398">
      <w:pPr>
        <w:tabs>
          <w:tab w:val="left" w:pos="360"/>
        </w:tabs>
        <w:spacing w:after="0" w:line="240" w:lineRule="auto"/>
        <w:rPr>
          <w:rFonts w:cstheme="minorHAnsi"/>
          <w:i/>
          <w:color w:val="1F4E79" w:themeColor="accent5" w:themeShade="80"/>
        </w:rPr>
      </w:pPr>
      <w:r w:rsidRPr="00376AF1">
        <w:rPr>
          <w:rFonts w:cstheme="minorHAnsi"/>
        </w:rPr>
        <w:tab/>
      </w:r>
      <w:r w:rsidRPr="00376AF1">
        <w:rPr>
          <w:rFonts w:cstheme="minorHAnsi"/>
        </w:rPr>
        <w:tab/>
      </w:r>
      <w:r w:rsidRPr="00376AF1">
        <w:rPr>
          <w:rFonts w:cstheme="minorHAnsi"/>
        </w:rPr>
        <w:tab/>
        <w:t xml:space="preserve">0119 </w:t>
      </w:r>
      <w:r w:rsidRPr="00376AF1">
        <w:rPr>
          <w:rFonts w:cstheme="minorHAnsi"/>
        </w:rPr>
        <w:tab/>
        <w:t>Growing of other non-perennial crops</w:t>
      </w:r>
    </w:p>
    <w:p w14:paraId="2A4F7251" w14:textId="77777777" w:rsidR="00C37398" w:rsidRPr="00376AF1" w:rsidRDefault="00C37398" w:rsidP="00C37398">
      <w:pPr>
        <w:tabs>
          <w:tab w:val="left" w:pos="360"/>
        </w:tabs>
        <w:spacing w:after="0" w:line="240" w:lineRule="auto"/>
        <w:rPr>
          <w:rFonts w:cstheme="minorHAnsi"/>
        </w:rPr>
      </w:pPr>
    </w:p>
    <w:p w14:paraId="44E157AE"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t xml:space="preserve">012 </w:t>
      </w:r>
      <w:r w:rsidRPr="00376AF1">
        <w:rPr>
          <w:rFonts w:cstheme="minorHAnsi"/>
        </w:rPr>
        <w:tab/>
      </w:r>
      <w:r w:rsidRPr="00376AF1">
        <w:rPr>
          <w:rFonts w:cstheme="minorHAnsi"/>
        </w:rPr>
        <w:tab/>
        <w:t xml:space="preserve">Growing of perennial crops </w:t>
      </w:r>
    </w:p>
    <w:p w14:paraId="13ED8847"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r>
      <w:r w:rsidRPr="00376AF1">
        <w:rPr>
          <w:rFonts w:cstheme="minorHAnsi"/>
        </w:rPr>
        <w:tab/>
        <w:t xml:space="preserve">0121 </w:t>
      </w:r>
      <w:r w:rsidRPr="00376AF1">
        <w:rPr>
          <w:rFonts w:cstheme="minorHAnsi"/>
        </w:rPr>
        <w:tab/>
        <w:t xml:space="preserve">Growing of grapes </w:t>
      </w:r>
    </w:p>
    <w:p w14:paraId="1A91CC02"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r>
      <w:r w:rsidRPr="00376AF1">
        <w:rPr>
          <w:rFonts w:cstheme="minorHAnsi"/>
        </w:rPr>
        <w:tab/>
        <w:t xml:space="preserve">0122 </w:t>
      </w:r>
      <w:r w:rsidRPr="00376AF1">
        <w:rPr>
          <w:rFonts w:cstheme="minorHAnsi"/>
        </w:rPr>
        <w:tab/>
        <w:t xml:space="preserve">Growing of tropical and subtropical fruits </w:t>
      </w:r>
    </w:p>
    <w:p w14:paraId="664C35C0"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 xml:space="preserve">0123 </w:t>
      </w:r>
      <w:r w:rsidRPr="00376AF1">
        <w:rPr>
          <w:rFonts w:cstheme="minorHAnsi"/>
        </w:rPr>
        <w:tab/>
        <w:t xml:space="preserve">Growing of citrus fruits </w:t>
      </w:r>
    </w:p>
    <w:p w14:paraId="14B6FC77"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 xml:space="preserve">0124 </w:t>
      </w:r>
      <w:r w:rsidRPr="00376AF1">
        <w:rPr>
          <w:rFonts w:cstheme="minorHAnsi"/>
        </w:rPr>
        <w:tab/>
        <w:t xml:space="preserve">Growing of pome fruits and stone fruits </w:t>
      </w:r>
    </w:p>
    <w:p w14:paraId="4B00226B"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0125</w:t>
      </w:r>
      <w:r w:rsidRPr="00376AF1">
        <w:rPr>
          <w:rFonts w:cstheme="minorHAnsi"/>
        </w:rPr>
        <w:tab/>
        <w:t xml:space="preserve">Growing of other tree and bush fruits and nuts </w:t>
      </w:r>
    </w:p>
    <w:p w14:paraId="5F353DC2"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 xml:space="preserve">0126 </w:t>
      </w:r>
      <w:r w:rsidRPr="00376AF1">
        <w:rPr>
          <w:rFonts w:cstheme="minorHAnsi"/>
        </w:rPr>
        <w:tab/>
        <w:t xml:space="preserve">Growing of oleaginous fruits </w:t>
      </w:r>
    </w:p>
    <w:p w14:paraId="188F21FB"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0127</w:t>
      </w:r>
      <w:r w:rsidRPr="00376AF1">
        <w:rPr>
          <w:rFonts w:cstheme="minorHAnsi"/>
        </w:rPr>
        <w:tab/>
        <w:t xml:space="preserve">Growing of beverage crops </w:t>
      </w:r>
    </w:p>
    <w:p w14:paraId="4617603E"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 xml:space="preserve">0128 </w:t>
      </w:r>
      <w:r w:rsidRPr="00376AF1">
        <w:rPr>
          <w:rFonts w:cstheme="minorHAnsi"/>
        </w:rPr>
        <w:tab/>
        <w:t xml:space="preserve">Growing of spices, aromatic, drug and pharmaceutical crops </w:t>
      </w:r>
    </w:p>
    <w:p w14:paraId="09D3FDFF"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 xml:space="preserve">0129 </w:t>
      </w:r>
      <w:r w:rsidRPr="00376AF1">
        <w:rPr>
          <w:rFonts w:cstheme="minorHAnsi"/>
        </w:rPr>
        <w:tab/>
        <w:t>Growing of other perennial crop</w:t>
      </w:r>
    </w:p>
    <w:p w14:paraId="24C3E074" w14:textId="77777777" w:rsidR="00C37398" w:rsidRPr="00376AF1" w:rsidRDefault="00C37398" w:rsidP="00C37398">
      <w:pPr>
        <w:tabs>
          <w:tab w:val="left" w:pos="360"/>
        </w:tabs>
        <w:spacing w:after="0" w:line="240" w:lineRule="auto"/>
        <w:rPr>
          <w:rFonts w:cstheme="minorHAnsi"/>
        </w:rPr>
      </w:pPr>
    </w:p>
    <w:p w14:paraId="09867A31"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t xml:space="preserve">013 </w:t>
      </w:r>
      <w:r w:rsidRPr="00376AF1">
        <w:rPr>
          <w:rFonts w:cstheme="minorHAnsi"/>
        </w:rPr>
        <w:tab/>
        <w:t xml:space="preserve">0130 </w:t>
      </w:r>
      <w:r w:rsidRPr="00376AF1">
        <w:rPr>
          <w:rFonts w:cstheme="minorHAnsi"/>
        </w:rPr>
        <w:tab/>
        <w:t>Plant propagation</w:t>
      </w:r>
    </w:p>
    <w:p w14:paraId="070A582F" w14:textId="77777777" w:rsidR="00C37398" w:rsidRPr="00376AF1" w:rsidRDefault="00C37398" w:rsidP="00C37398">
      <w:pPr>
        <w:tabs>
          <w:tab w:val="left" w:pos="360"/>
        </w:tabs>
        <w:spacing w:after="0" w:line="240" w:lineRule="auto"/>
        <w:rPr>
          <w:rFonts w:cstheme="minorHAnsi"/>
        </w:rPr>
      </w:pPr>
    </w:p>
    <w:p w14:paraId="32E5C743"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t xml:space="preserve">014 </w:t>
      </w:r>
      <w:r w:rsidRPr="00376AF1">
        <w:rPr>
          <w:rFonts w:cstheme="minorHAnsi"/>
        </w:rPr>
        <w:tab/>
      </w:r>
      <w:r w:rsidRPr="00376AF1">
        <w:rPr>
          <w:rFonts w:cstheme="minorHAnsi"/>
        </w:rPr>
        <w:tab/>
        <w:t xml:space="preserve">Animal production </w:t>
      </w:r>
    </w:p>
    <w:p w14:paraId="341A140E"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 xml:space="preserve">0141 </w:t>
      </w:r>
      <w:r w:rsidRPr="00376AF1">
        <w:rPr>
          <w:rFonts w:cstheme="minorHAnsi"/>
        </w:rPr>
        <w:tab/>
        <w:t xml:space="preserve">Raising of cattle and buffaloes </w:t>
      </w:r>
    </w:p>
    <w:p w14:paraId="67803832"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 xml:space="preserve">0142 </w:t>
      </w:r>
      <w:r w:rsidRPr="00376AF1">
        <w:rPr>
          <w:rFonts w:cstheme="minorHAnsi"/>
        </w:rPr>
        <w:tab/>
        <w:t xml:space="preserve">Raising of horses and other equines </w:t>
      </w:r>
    </w:p>
    <w:p w14:paraId="3CF8D192"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 xml:space="preserve">0143 </w:t>
      </w:r>
      <w:r w:rsidRPr="00376AF1">
        <w:rPr>
          <w:rFonts w:cstheme="minorHAnsi"/>
        </w:rPr>
        <w:tab/>
        <w:t xml:space="preserve">Raising of camels and camelids </w:t>
      </w:r>
    </w:p>
    <w:p w14:paraId="308CAE19"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 xml:space="preserve">0144 </w:t>
      </w:r>
      <w:r w:rsidRPr="00376AF1">
        <w:rPr>
          <w:rFonts w:cstheme="minorHAnsi"/>
        </w:rPr>
        <w:tab/>
        <w:t xml:space="preserve">Raising of sheep and goats </w:t>
      </w:r>
    </w:p>
    <w:p w14:paraId="1FFFC9AE"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 xml:space="preserve">0145 </w:t>
      </w:r>
      <w:r w:rsidRPr="00376AF1">
        <w:rPr>
          <w:rFonts w:cstheme="minorHAnsi"/>
        </w:rPr>
        <w:tab/>
        <w:t xml:space="preserve">Raising of swine/pigs </w:t>
      </w:r>
    </w:p>
    <w:p w14:paraId="32E8CE76"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 xml:space="preserve">0146 </w:t>
      </w:r>
      <w:r w:rsidRPr="00376AF1">
        <w:rPr>
          <w:rFonts w:cstheme="minorHAnsi"/>
        </w:rPr>
        <w:tab/>
        <w:t xml:space="preserve">Raising of poultry </w:t>
      </w:r>
    </w:p>
    <w:p w14:paraId="28454BD3"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 xml:space="preserve">0149 </w:t>
      </w:r>
      <w:r w:rsidRPr="00376AF1">
        <w:rPr>
          <w:rFonts w:cstheme="minorHAnsi"/>
        </w:rPr>
        <w:tab/>
        <w:t>Raising of other animals</w:t>
      </w:r>
    </w:p>
    <w:p w14:paraId="057AB805" w14:textId="77777777" w:rsidR="00C37398" w:rsidRPr="00376AF1" w:rsidRDefault="00C37398" w:rsidP="00C37398">
      <w:pPr>
        <w:tabs>
          <w:tab w:val="left" w:pos="360"/>
        </w:tabs>
        <w:spacing w:after="0" w:line="240" w:lineRule="auto"/>
        <w:rPr>
          <w:rFonts w:cstheme="minorHAnsi"/>
        </w:rPr>
      </w:pPr>
    </w:p>
    <w:p w14:paraId="4FF24D8A"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t xml:space="preserve">015 </w:t>
      </w:r>
      <w:r w:rsidRPr="00376AF1">
        <w:rPr>
          <w:rFonts w:cstheme="minorHAnsi"/>
        </w:rPr>
        <w:tab/>
        <w:t xml:space="preserve">0150 </w:t>
      </w:r>
      <w:r w:rsidRPr="00376AF1">
        <w:rPr>
          <w:rFonts w:cstheme="minorHAnsi"/>
        </w:rPr>
        <w:tab/>
        <w:t>Mixed farming</w:t>
      </w:r>
    </w:p>
    <w:p w14:paraId="1D958A0A"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t xml:space="preserve">016 </w:t>
      </w:r>
      <w:r w:rsidRPr="00376AF1">
        <w:rPr>
          <w:rFonts w:cstheme="minorHAnsi"/>
        </w:rPr>
        <w:tab/>
      </w:r>
      <w:r w:rsidRPr="00376AF1">
        <w:rPr>
          <w:rFonts w:cstheme="minorHAnsi"/>
        </w:rPr>
        <w:tab/>
        <w:t>Support activities to agriculture and post-harvest crop activities</w:t>
      </w:r>
    </w:p>
    <w:p w14:paraId="0CDD727C"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 xml:space="preserve">0161 </w:t>
      </w:r>
      <w:r w:rsidRPr="00376AF1">
        <w:rPr>
          <w:rFonts w:cstheme="minorHAnsi"/>
        </w:rPr>
        <w:tab/>
        <w:t xml:space="preserve">Support activities for crop production </w:t>
      </w:r>
    </w:p>
    <w:p w14:paraId="267DB226"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 xml:space="preserve">0162 </w:t>
      </w:r>
      <w:r w:rsidRPr="00376AF1">
        <w:rPr>
          <w:rFonts w:cstheme="minorHAnsi"/>
        </w:rPr>
        <w:tab/>
        <w:t>Support activities for animal production</w:t>
      </w:r>
    </w:p>
    <w:p w14:paraId="3F283100"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 xml:space="preserve">0163 </w:t>
      </w:r>
      <w:r w:rsidRPr="00376AF1">
        <w:rPr>
          <w:rFonts w:cstheme="minorHAnsi"/>
        </w:rPr>
        <w:tab/>
        <w:t xml:space="preserve">Post-harvest crop activities </w:t>
      </w:r>
    </w:p>
    <w:p w14:paraId="03EC94A3"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 xml:space="preserve">0164 </w:t>
      </w:r>
      <w:r w:rsidRPr="00376AF1">
        <w:rPr>
          <w:rFonts w:cstheme="minorHAnsi"/>
        </w:rPr>
        <w:tab/>
        <w:t xml:space="preserve">Seed processing for propagation </w:t>
      </w:r>
    </w:p>
    <w:p w14:paraId="260ED735" w14:textId="77777777" w:rsidR="00C37398" w:rsidRPr="00376AF1" w:rsidRDefault="00C37398" w:rsidP="00C37398">
      <w:pPr>
        <w:tabs>
          <w:tab w:val="left" w:pos="360"/>
        </w:tabs>
        <w:spacing w:after="0" w:line="240" w:lineRule="auto"/>
        <w:rPr>
          <w:rFonts w:cstheme="minorHAnsi"/>
        </w:rPr>
      </w:pPr>
    </w:p>
    <w:p w14:paraId="2262C341"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 xml:space="preserve">017 </w:t>
      </w:r>
      <w:r w:rsidRPr="00376AF1">
        <w:rPr>
          <w:rFonts w:cstheme="minorHAnsi"/>
        </w:rPr>
        <w:tab/>
        <w:t xml:space="preserve">0170 </w:t>
      </w:r>
      <w:r w:rsidRPr="00376AF1">
        <w:rPr>
          <w:rFonts w:cstheme="minorHAnsi"/>
        </w:rPr>
        <w:tab/>
        <w:t>Hunting, trapping and related service activities</w:t>
      </w:r>
    </w:p>
    <w:p w14:paraId="41E95487" w14:textId="77777777" w:rsidR="00C37398" w:rsidRPr="00376AF1" w:rsidRDefault="00C37398" w:rsidP="00C37398">
      <w:pPr>
        <w:tabs>
          <w:tab w:val="left" w:pos="360"/>
        </w:tabs>
        <w:spacing w:after="0" w:line="240" w:lineRule="auto"/>
        <w:rPr>
          <w:rFonts w:cstheme="minorHAnsi"/>
        </w:rPr>
      </w:pPr>
    </w:p>
    <w:p w14:paraId="2F5C9690" w14:textId="77777777" w:rsidR="00C37398" w:rsidRPr="00376AF1" w:rsidRDefault="00C37398" w:rsidP="00C37398">
      <w:pPr>
        <w:tabs>
          <w:tab w:val="left" w:pos="360"/>
        </w:tabs>
        <w:spacing w:after="0" w:line="240" w:lineRule="auto"/>
        <w:rPr>
          <w:rFonts w:cstheme="minorHAnsi"/>
          <w:b/>
        </w:rPr>
      </w:pPr>
      <w:r w:rsidRPr="00376AF1">
        <w:rPr>
          <w:rFonts w:cstheme="minorHAnsi"/>
        </w:rPr>
        <w:tab/>
      </w:r>
      <w:r w:rsidRPr="00376AF1">
        <w:rPr>
          <w:rFonts w:cstheme="minorHAnsi"/>
          <w:b/>
        </w:rPr>
        <w:t xml:space="preserve">Division 02 </w:t>
      </w:r>
      <w:r w:rsidRPr="00376AF1">
        <w:rPr>
          <w:rFonts w:cstheme="minorHAnsi"/>
          <w:b/>
        </w:rPr>
        <w:tab/>
      </w:r>
      <w:r w:rsidRPr="00376AF1">
        <w:rPr>
          <w:rFonts w:cstheme="minorHAnsi"/>
          <w:b/>
        </w:rPr>
        <w:tab/>
        <w:t xml:space="preserve">Forestry and logging </w:t>
      </w:r>
    </w:p>
    <w:p w14:paraId="0E08CBC9"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t>021</w:t>
      </w:r>
      <w:r w:rsidRPr="00376AF1">
        <w:rPr>
          <w:rFonts w:cstheme="minorHAnsi"/>
        </w:rPr>
        <w:tab/>
        <w:t xml:space="preserve">0210 </w:t>
      </w:r>
      <w:r w:rsidRPr="00376AF1">
        <w:rPr>
          <w:rFonts w:cstheme="minorHAnsi"/>
        </w:rPr>
        <w:tab/>
        <w:t xml:space="preserve">Silviculture and other forestry activities </w:t>
      </w:r>
    </w:p>
    <w:p w14:paraId="027E9DB6"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r>
    </w:p>
    <w:p w14:paraId="4E7511BA"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t xml:space="preserve">022 </w:t>
      </w:r>
      <w:r w:rsidRPr="00376AF1">
        <w:rPr>
          <w:rFonts w:cstheme="minorHAnsi"/>
        </w:rPr>
        <w:tab/>
        <w:t xml:space="preserve">0220 </w:t>
      </w:r>
      <w:r w:rsidRPr="00376AF1">
        <w:rPr>
          <w:rFonts w:cstheme="minorHAnsi"/>
        </w:rPr>
        <w:tab/>
        <w:t xml:space="preserve">Logging </w:t>
      </w:r>
    </w:p>
    <w:p w14:paraId="7C35F8C4"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r>
    </w:p>
    <w:p w14:paraId="3D957323"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t xml:space="preserve">023 </w:t>
      </w:r>
      <w:r w:rsidRPr="00376AF1">
        <w:rPr>
          <w:rFonts w:cstheme="minorHAnsi"/>
        </w:rPr>
        <w:tab/>
        <w:t xml:space="preserve">0230 </w:t>
      </w:r>
      <w:r w:rsidRPr="00376AF1">
        <w:rPr>
          <w:rFonts w:cstheme="minorHAnsi"/>
        </w:rPr>
        <w:tab/>
        <w:t xml:space="preserve">Gathering of non-wood forest products </w:t>
      </w:r>
    </w:p>
    <w:p w14:paraId="296EC9FA"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r>
    </w:p>
    <w:p w14:paraId="1A474182"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t xml:space="preserve">024 </w:t>
      </w:r>
      <w:r w:rsidRPr="00376AF1">
        <w:rPr>
          <w:rFonts w:cstheme="minorHAnsi"/>
        </w:rPr>
        <w:tab/>
        <w:t xml:space="preserve">0240 </w:t>
      </w:r>
      <w:r w:rsidRPr="00376AF1">
        <w:rPr>
          <w:rFonts w:cstheme="minorHAnsi"/>
        </w:rPr>
        <w:tab/>
        <w:t>Support services to forestry</w:t>
      </w:r>
    </w:p>
    <w:p w14:paraId="3AA8C8DB" w14:textId="77777777" w:rsidR="00C37398" w:rsidRPr="00376AF1" w:rsidRDefault="00C37398" w:rsidP="00C37398">
      <w:pPr>
        <w:tabs>
          <w:tab w:val="left" w:pos="360"/>
        </w:tabs>
        <w:spacing w:after="0" w:line="240" w:lineRule="auto"/>
        <w:rPr>
          <w:rFonts w:cstheme="minorHAnsi"/>
        </w:rPr>
      </w:pPr>
    </w:p>
    <w:p w14:paraId="782E4EF9" w14:textId="77777777" w:rsidR="00C37398" w:rsidRPr="00376AF1" w:rsidRDefault="00C37398" w:rsidP="00C37398">
      <w:pPr>
        <w:tabs>
          <w:tab w:val="left" w:pos="360"/>
        </w:tabs>
        <w:spacing w:after="0" w:line="240" w:lineRule="auto"/>
        <w:rPr>
          <w:rFonts w:cstheme="minorHAnsi"/>
          <w:b/>
        </w:rPr>
      </w:pPr>
      <w:r w:rsidRPr="00376AF1">
        <w:rPr>
          <w:rFonts w:cstheme="minorHAnsi"/>
        </w:rPr>
        <w:tab/>
      </w:r>
      <w:r w:rsidRPr="00376AF1">
        <w:rPr>
          <w:rFonts w:cstheme="minorHAnsi"/>
          <w:b/>
        </w:rPr>
        <w:t xml:space="preserve">Division 03 </w:t>
      </w:r>
      <w:r w:rsidRPr="00376AF1">
        <w:rPr>
          <w:rFonts w:cstheme="minorHAnsi"/>
          <w:b/>
        </w:rPr>
        <w:tab/>
      </w:r>
      <w:r w:rsidRPr="00376AF1">
        <w:rPr>
          <w:rFonts w:cstheme="minorHAnsi"/>
          <w:b/>
        </w:rPr>
        <w:tab/>
        <w:t xml:space="preserve">Fishing and aquaculture </w:t>
      </w:r>
    </w:p>
    <w:p w14:paraId="2398A95C"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 xml:space="preserve">031 </w:t>
      </w:r>
      <w:r w:rsidRPr="00376AF1">
        <w:rPr>
          <w:rFonts w:cstheme="minorHAnsi"/>
        </w:rPr>
        <w:tab/>
      </w:r>
      <w:r w:rsidRPr="00376AF1">
        <w:rPr>
          <w:rFonts w:cstheme="minorHAnsi"/>
        </w:rPr>
        <w:tab/>
        <w:t xml:space="preserve">Fishing </w:t>
      </w:r>
    </w:p>
    <w:p w14:paraId="32A5EE7D"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 xml:space="preserve">0311 </w:t>
      </w:r>
      <w:r w:rsidRPr="00376AF1">
        <w:rPr>
          <w:rFonts w:cstheme="minorHAnsi"/>
        </w:rPr>
        <w:tab/>
        <w:t xml:space="preserve">Marine fishing </w:t>
      </w:r>
    </w:p>
    <w:p w14:paraId="22BAF080"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 xml:space="preserve">0312 </w:t>
      </w:r>
      <w:r w:rsidRPr="00376AF1">
        <w:rPr>
          <w:rFonts w:cstheme="minorHAnsi"/>
        </w:rPr>
        <w:tab/>
        <w:t xml:space="preserve">Freshwater fishing </w:t>
      </w:r>
    </w:p>
    <w:p w14:paraId="78A93617" w14:textId="77777777" w:rsidR="00C37398" w:rsidRPr="00376AF1" w:rsidRDefault="00C37398" w:rsidP="00C37398">
      <w:pPr>
        <w:tabs>
          <w:tab w:val="left" w:pos="360"/>
        </w:tabs>
        <w:spacing w:after="0" w:line="240" w:lineRule="auto"/>
        <w:ind w:left="706"/>
        <w:rPr>
          <w:rFonts w:cstheme="minorHAnsi"/>
        </w:rPr>
      </w:pPr>
    </w:p>
    <w:p w14:paraId="0E8CF729"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 xml:space="preserve">032 </w:t>
      </w:r>
      <w:r w:rsidRPr="00376AF1">
        <w:rPr>
          <w:rFonts w:cstheme="minorHAnsi"/>
        </w:rPr>
        <w:tab/>
      </w:r>
      <w:r w:rsidRPr="00376AF1">
        <w:rPr>
          <w:rFonts w:cstheme="minorHAnsi"/>
        </w:rPr>
        <w:tab/>
        <w:t xml:space="preserve">Aquaculture </w:t>
      </w:r>
    </w:p>
    <w:p w14:paraId="50F29B76"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 xml:space="preserve">0321 </w:t>
      </w:r>
      <w:r w:rsidRPr="00376AF1">
        <w:rPr>
          <w:rFonts w:cstheme="minorHAnsi"/>
        </w:rPr>
        <w:tab/>
        <w:t xml:space="preserve">Marine aquaculture </w:t>
      </w:r>
    </w:p>
    <w:p w14:paraId="0642E738"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 xml:space="preserve">0322 </w:t>
      </w:r>
      <w:r w:rsidRPr="00376AF1">
        <w:rPr>
          <w:rFonts w:cstheme="minorHAnsi"/>
        </w:rPr>
        <w:tab/>
        <w:t>Freshwater aquaculture</w:t>
      </w:r>
    </w:p>
    <w:p w14:paraId="4FAD11A8" w14:textId="77777777" w:rsidR="00C37398" w:rsidRPr="00376AF1" w:rsidRDefault="00C37398" w:rsidP="00C37398">
      <w:pPr>
        <w:tabs>
          <w:tab w:val="left" w:pos="360"/>
        </w:tabs>
        <w:spacing w:after="0" w:line="240" w:lineRule="auto"/>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350"/>
      </w:tblGrid>
      <w:tr w:rsidR="00C37398" w14:paraId="1EE4B41C" w14:textId="77777777">
        <w:tc>
          <w:tcPr>
            <w:tcW w:w="9350" w:type="dxa"/>
            <w:shd w:val="clear" w:color="auto" w:fill="BFBFBF" w:themeFill="background1" w:themeFillShade="BF"/>
          </w:tcPr>
          <w:p w14:paraId="3D8B2A5B" w14:textId="77777777" w:rsidR="00C37398" w:rsidRPr="003F336B" w:rsidRDefault="00C37398">
            <w:pPr>
              <w:tabs>
                <w:tab w:val="left" w:pos="360"/>
              </w:tabs>
              <w:rPr>
                <w:rFonts w:cstheme="minorHAnsi"/>
                <w:b/>
                <w:sz w:val="24"/>
                <w:szCs w:val="24"/>
              </w:rPr>
            </w:pPr>
            <w:r w:rsidRPr="001D02D6">
              <w:rPr>
                <w:rFonts w:cstheme="minorHAnsi"/>
                <w:b/>
                <w:sz w:val="24"/>
                <w:szCs w:val="24"/>
              </w:rPr>
              <w:t xml:space="preserve">Section B </w:t>
            </w:r>
            <w:r w:rsidRPr="001D02D6">
              <w:rPr>
                <w:rFonts w:cstheme="minorHAnsi"/>
                <w:b/>
                <w:sz w:val="24"/>
                <w:szCs w:val="24"/>
              </w:rPr>
              <w:tab/>
            </w:r>
            <w:r w:rsidRPr="001D02D6">
              <w:rPr>
                <w:rFonts w:cstheme="minorHAnsi"/>
                <w:b/>
                <w:sz w:val="24"/>
                <w:szCs w:val="24"/>
              </w:rPr>
              <w:tab/>
              <w:t>Mining and quarrying</w:t>
            </w:r>
          </w:p>
        </w:tc>
      </w:tr>
    </w:tbl>
    <w:p w14:paraId="46DE61D9" w14:textId="77777777" w:rsidR="00C37398" w:rsidRPr="00376AF1" w:rsidRDefault="00C37398" w:rsidP="00C37398">
      <w:pPr>
        <w:tabs>
          <w:tab w:val="left" w:pos="360"/>
        </w:tabs>
        <w:spacing w:after="0" w:line="240" w:lineRule="auto"/>
        <w:rPr>
          <w:rFonts w:cstheme="minorHAnsi"/>
        </w:rPr>
      </w:pPr>
    </w:p>
    <w:p w14:paraId="5C5CAD34" w14:textId="77777777" w:rsidR="00C37398" w:rsidRPr="00376AF1" w:rsidRDefault="00C37398" w:rsidP="00C37398">
      <w:pPr>
        <w:tabs>
          <w:tab w:val="left" w:pos="360"/>
        </w:tabs>
        <w:spacing w:after="0" w:line="240" w:lineRule="auto"/>
        <w:rPr>
          <w:rFonts w:cstheme="minorHAnsi"/>
          <w:b/>
        </w:rPr>
      </w:pPr>
      <w:r w:rsidRPr="00376AF1">
        <w:rPr>
          <w:rFonts w:cstheme="minorHAnsi"/>
        </w:rPr>
        <w:tab/>
      </w:r>
      <w:r w:rsidRPr="00376AF1">
        <w:rPr>
          <w:rFonts w:cstheme="minorHAnsi"/>
          <w:b/>
        </w:rPr>
        <w:t>Division 05</w:t>
      </w:r>
      <w:r w:rsidRPr="00376AF1">
        <w:rPr>
          <w:rFonts w:cstheme="minorHAnsi"/>
          <w:b/>
        </w:rPr>
        <w:tab/>
      </w:r>
      <w:r w:rsidRPr="00376AF1">
        <w:rPr>
          <w:rFonts w:cstheme="minorHAnsi"/>
          <w:b/>
        </w:rPr>
        <w:tab/>
        <w:t xml:space="preserve">Mining of coal and lignite </w:t>
      </w:r>
    </w:p>
    <w:p w14:paraId="6A6D88E4"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 xml:space="preserve">051 </w:t>
      </w:r>
      <w:r w:rsidRPr="00376AF1">
        <w:rPr>
          <w:rFonts w:cstheme="minorHAnsi"/>
        </w:rPr>
        <w:tab/>
        <w:t xml:space="preserve">0510 </w:t>
      </w:r>
      <w:r w:rsidRPr="00376AF1">
        <w:rPr>
          <w:rFonts w:cstheme="minorHAnsi"/>
        </w:rPr>
        <w:tab/>
        <w:t xml:space="preserve">Mining of hard coal </w:t>
      </w:r>
    </w:p>
    <w:p w14:paraId="07298D57" w14:textId="77777777" w:rsidR="00C37398" w:rsidRPr="00376AF1" w:rsidRDefault="00C37398" w:rsidP="00C37398">
      <w:pPr>
        <w:tabs>
          <w:tab w:val="left" w:pos="360"/>
        </w:tabs>
        <w:spacing w:after="0" w:line="240" w:lineRule="auto"/>
        <w:ind w:left="706"/>
        <w:rPr>
          <w:rFonts w:cstheme="minorHAnsi"/>
        </w:rPr>
      </w:pPr>
    </w:p>
    <w:p w14:paraId="601FF568"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t xml:space="preserve">052 </w:t>
      </w:r>
      <w:r w:rsidRPr="00376AF1">
        <w:rPr>
          <w:rFonts w:cstheme="minorHAnsi"/>
        </w:rPr>
        <w:tab/>
        <w:t xml:space="preserve">0520 </w:t>
      </w:r>
      <w:r w:rsidRPr="00376AF1">
        <w:rPr>
          <w:rFonts w:cstheme="minorHAnsi"/>
        </w:rPr>
        <w:tab/>
        <w:t>Mining of lignite</w:t>
      </w:r>
    </w:p>
    <w:p w14:paraId="45167677" w14:textId="77777777" w:rsidR="00C37398" w:rsidRPr="00376AF1" w:rsidRDefault="00C37398" w:rsidP="00C37398">
      <w:pPr>
        <w:tabs>
          <w:tab w:val="left" w:pos="360"/>
        </w:tabs>
        <w:spacing w:after="0" w:line="240" w:lineRule="auto"/>
        <w:rPr>
          <w:rFonts w:cstheme="minorHAnsi"/>
        </w:rPr>
      </w:pPr>
    </w:p>
    <w:p w14:paraId="09CB8B5A"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06</w:t>
      </w:r>
      <w:r w:rsidRPr="00376AF1">
        <w:rPr>
          <w:rFonts w:cstheme="minorHAnsi"/>
          <w:b/>
        </w:rPr>
        <w:tab/>
      </w:r>
      <w:r w:rsidRPr="00376AF1">
        <w:rPr>
          <w:rFonts w:cstheme="minorHAnsi"/>
          <w:b/>
        </w:rPr>
        <w:tab/>
        <w:t>Extraction of crude petroleum and natural gas</w:t>
      </w:r>
    </w:p>
    <w:p w14:paraId="60ADA02F"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061</w:t>
      </w:r>
      <w:r w:rsidRPr="00376AF1">
        <w:rPr>
          <w:rFonts w:cstheme="minorHAnsi"/>
        </w:rPr>
        <w:tab/>
        <w:t>0610</w:t>
      </w:r>
      <w:r w:rsidRPr="00376AF1">
        <w:rPr>
          <w:rFonts w:cstheme="minorHAnsi"/>
        </w:rPr>
        <w:tab/>
        <w:t>Extraction of crude petroleum</w:t>
      </w:r>
    </w:p>
    <w:p w14:paraId="7FE71685"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p>
    <w:p w14:paraId="5F57D849"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062</w:t>
      </w:r>
      <w:r w:rsidRPr="00376AF1">
        <w:rPr>
          <w:rFonts w:cstheme="minorHAnsi"/>
        </w:rPr>
        <w:tab/>
        <w:t>0620</w:t>
      </w:r>
      <w:r w:rsidRPr="00376AF1">
        <w:rPr>
          <w:rFonts w:cstheme="minorHAnsi"/>
        </w:rPr>
        <w:tab/>
        <w:t>Extraction of natural gas</w:t>
      </w:r>
    </w:p>
    <w:p w14:paraId="48115EFB" w14:textId="77777777" w:rsidR="00C37398" w:rsidRPr="00376AF1" w:rsidRDefault="00C37398" w:rsidP="00C37398">
      <w:pPr>
        <w:tabs>
          <w:tab w:val="left" w:pos="360"/>
        </w:tabs>
        <w:spacing w:after="0" w:line="240" w:lineRule="auto"/>
        <w:ind w:left="360"/>
        <w:rPr>
          <w:rFonts w:cstheme="minorHAnsi"/>
        </w:rPr>
      </w:pPr>
    </w:p>
    <w:p w14:paraId="5D75A3B1"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07</w:t>
      </w:r>
      <w:r w:rsidRPr="00376AF1">
        <w:rPr>
          <w:rFonts w:cstheme="minorHAnsi"/>
          <w:b/>
        </w:rPr>
        <w:tab/>
      </w:r>
      <w:r w:rsidRPr="00376AF1">
        <w:rPr>
          <w:rFonts w:cstheme="minorHAnsi"/>
          <w:b/>
        </w:rPr>
        <w:tab/>
        <w:t>Mining of metal ores</w:t>
      </w:r>
    </w:p>
    <w:p w14:paraId="05159558"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071</w:t>
      </w:r>
      <w:r w:rsidRPr="00376AF1">
        <w:rPr>
          <w:rFonts w:cstheme="minorHAnsi"/>
        </w:rPr>
        <w:tab/>
        <w:t>0710</w:t>
      </w:r>
      <w:r w:rsidRPr="00376AF1">
        <w:rPr>
          <w:rFonts w:cstheme="minorHAnsi"/>
        </w:rPr>
        <w:tab/>
        <w:t>Mining of iron ores</w:t>
      </w:r>
    </w:p>
    <w:p w14:paraId="280F14DB"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p>
    <w:p w14:paraId="659FDEC3"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072 </w:t>
      </w:r>
      <w:r w:rsidRPr="00376AF1">
        <w:rPr>
          <w:rFonts w:cstheme="minorHAnsi"/>
        </w:rPr>
        <w:tab/>
      </w:r>
      <w:r w:rsidRPr="00376AF1">
        <w:rPr>
          <w:rFonts w:cstheme="minorHAnsi"/>
        </w:rPr>
        <w:tab/>
        <w:t xml:space="preserve">Mining of non-ferrous metal ores </w:t>
      </w:r>
    </w:p>
    <w:p w14:paraId="4131CA70"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0721 </w:t>
      </w:r>
      <w:r w:rsidRPr="00376AF1">
        <w:rPr>
          <w:rFonts w:cstheme="minorHAnsi"/>
        </w:rPr>
        <w:tab/>
        <w:t xml:space="preserve">Mining of uranium and thorium ores </w:t>
      </w:r>
    </w:p>
    <w:p w14:paraId="2E2FFE3C"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0729 </w:t>
      </w:r>
      <w:r w:rsidRPr="00376AF1">
        <w:rPr>
          <w:rFonts w:cstheme="minorHAnsi"/>
        </w:rPr>
        <w:tab/>
        <w:t>Mining of other non-ferrous metal ores</w:t>
      </w:r>
    </w:p>
    <w:p w14:paraId="02390B95" w14:textId="77777777" w:rsidR="00C37398" w:rsidRPr="00376AF1" w:rsidRDefault="00C37398" w:rsidP="00C37398">
      <w:pPr>
        <w:tabs>
          <w:tab w:val="left" w:pos="360"/>
        </w:tabs>
        <w:spacing w:after="0" w:line="240" w:lineRule="auto"/>
        <w:ind w:left="360"/>
        <w:rPr>
          <w:rFonts w:cstheme="minorHAnsi"/>
        </w:rPr>
      </w:pPr>
    </w:p>
    <w:p w14:paraId="617E070D"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08</w:t>
      </w:r>
      <w:r w:rsidRPr="00376AF1">
        <w:rPr>
          <w:rFonts w:cstheme="minorHAnsi"/>
          <w:b/>
        </w:rPr>
        <w:tab/>
      </w:r>
      <w:r w:rsidRPr="00376AF1">
        <w:rPr>
          <w:rFonts w:cstheme="minorHAnsi"/>
          <w:b/>
        </w:rPr>
        <w:tab/>
        <w:t>Other mining and quarrying</w:t>
      </w:r>
    </w:p>
    <w:p w14:paraId="3AE17935"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081 </w:t>
      </w:r>
      <w:r w:rsidRPr="00376AF1">
        <w:rPr>
          <w:rFonts w:cstheme="minorHAnsi"/>
        </w:rPr>
        <w:tab/>
        <w:t xml:space="preserve">0810 </w:t>
      </w:r>
      <w:r w:rsidRPr="00376AF1">
        <w:rPr>
          <w:rFonts w:cstheme="minorHAnsi"/>
        </w:rPr>
        <w:tab/>
        <w:t xml:space="preserve">Quarrying of stone, sand and clay </w:t>
      </w:r>
    </w:p>
    <w:p w14:paraId="76F3BDEB"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p>
    <w:p w14:paraId="7FC9CE23"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089 </w:t>
      </w:r>
      <w:r w:rsidRPr="00376AF1">
        <w:rPr>
          <w:rFonts w:cstheme="minorHAnsi"/>
        </w:rPr>
        <w:tab/>
      </w:r>
      <w:r w:rsidRPr="00376AF1">
        <w:rPr>
          <w:rFonts w:cstheme="minorHAnsi"/>
        </w:rPr>
        <w:tab/>
        <w:t xml:space="preserve">Mining and quarrying n.e.c. </w:t>
      </w:r>
    </w:p>
    <w:p w14:paraId="7BF618F6"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0891</w:t>
      </w:r>
      <w:r w:rsidRPr="00376AF1">
        <w:rPr>
          <w:rFonts w:cstheme="minorHAnsi"/>
        </w:rPr>
        <w:tab/>
        <w:t xml:space="preserve">Mining of chemical and fertilizer minerals </w:t>
      </w:r>
    </w:p>
    <w:p w14:paraId="2B288623"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0892 </w:t>
      </w:r>
      <w:r w:rsidRPr="00376AF1">
        <w:rPr>
          <w:rFonts w:cstheme="minorHAnsi"/>
        </w:rPr>
        <w:tab/>
        <w:t xml:space="preserve">Extraction of peat </w:t>
      </w:r>
    </w:p>
    <w:p w14:paraId="4CAEAE6D"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0893 </w:t>
      </w:r>
      <w:r w:rsidRPr="00376AF1">
        <w:rPr>
          <w:rFonts w:cstheme="minorHAnsi"/>
        </w:rPr>
        <w:tab/>
        <w:t xml:space="preserve">Extraction of salt </w:t>
      </w:r>
    </w:p>
    <w:p w14:paraId="646670E6"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0899 </w:t>
      </w:r>
      <w:r w:rsidRPr="00376AF1">
        <w:rPr>
          <w:rFonts w:cstheme="minorHAnsi"/>
        </w:rPr>
        <w:tab/>
        <w:t>Other mining and quarrying n.e.c</w:t>
      </w:r>
    </w:p>
    <w:p w14:paraId="49061792" w14:textId="77777777" w:rsidR="00C37398" w:rsidRPr="00376AF1" w:rsidRDefault="00C37398" w:rsidP="00C37398">
      <w:pPr>
        <w:tabs>
          <w:tab w:val="left" w:pos="360"/>
        </w:tabs>
        <w:spacing w:after="0" w:line="240" w:lineRule="auto"/>
        <w:ind w:left="360"/>
        <w:rPr>
          <w:rFonts w:cstheme="minorHAnsi"/>
        </w:rPr>
      </w:pPr>
    </w:p>
    <w:p w14:paraId="09C32B16"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09</w:t>
      </w:r>
      <w:r w:rsidRPr="00376AF1">
        <w:rPr>
          <w:rFonts w:cstheme="minorHAnsi"/>
          <w:b/>
        </w:rPr>
        <w:tab/>
      </w:r>
      <w:r w:rsidRPr="00376AF1">
        <w:rPr>
          <w:rFonts w:cstheme="minorHAnsi"/>
          <w:b/>
        </w:rPr>
        <w:tab/>
        <w:t>Mining support service activities</w:t>
      </w:r>
    </w:p>
    <w:p w14:paraId="1F58A5D0"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091 </w:t>
      </w:r>
      <w:r w:rsidRPr="00376AF1">
        <w:rPr>
          <w:rFonts w:cstheme="minorHAnsi"/>
        </w:rPr>
        <w:tab/>
        <w:t xml:space="preserve">0910 </w:t>
      </w:r>
      <w:r w:rsidRPr="00376AF1">
        <w:rPr>
          <w:rFonts w:cstheme="minorHAnsi"/>
        </w:rPr>
        <w:tab/>
        <w:t xml:space="preserve">Support activities for petroleum and natural gas extraction </w:t>
      </w:r>
    </w:p>
    <w:p w14:paraId="26DDE698"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099 </w:t>
      </w:r>
      <w:r w:rsidRPr="00376AF1">
        <w:rPr>
          <w:rFonts w:cstheme="minorHAnsi"/>
        </w:rPr>
        <w:tab/>
        <w:t xml:space="preserve">0990 </w:t>
      </w:r>
      <w:r w:rsidRPr="00376AF1">
        <w:rPr>
          <w:rFonts w:cstheme="minorHAnsi"/>
        </w:rPr>
        <w:tab/>
        <w:t>Support activities for other mining and quarrying</w:t>
      </w:r>
    </w:p>
    <w:p w14:paraId="29E41A61" w14:textId="77777777" w:rsidR="00C37398" w:rsidRPr="00376AF1" w:rsidRDefault="00C37398" w:rsidP="00C37398">
      <w:pPr>
        <w:tabs>
          <w:tab w:val="left" w:pos="360"/>
        </w:tabs>
        <w:spacing w:after="0" w:line="240" w:lineRule="auto"/>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350"/>
      </w:tblGrid>
      <w:tr w:rsidR="00C37398" w14:paraId="340268D4" w14:textId="77777777">
        <w:tc>
          <w:tcPr>
            <w:tcW w:w="9350" w:type="dxa"/>
            <w:shd w:val="clear" w:color="auto" w:fill="BFBFBF" w:themeFill="background1" w:themeFillShade="BF"/>
          </w:tcPr>
          <w:p w14:paraId="2ED4C7D1" w14:textId="77777777" w:rsidR="00C37398" w:rsidRPr="003F336B" w:rsidRDefault="00C37398">
            <w:pPr>
              <w:tabs>
                <w:tab w:val="left" w:pos="360"/>
              </w:tabs>
              <w:rPr>
                <w:rFonts w:cstheme="minorHAnsi"/>
                <w:b/>
                <w:sz w:val="24"/>
                <w:szCs w:val="24"/>
              </w:rPr>
            </w:pPr>
            <w:r w:rsidRPr="001D02D6">
              <w:rPr>
                <w:rFonts w:cstheme="minorHAnsi"/>
                <w:b/>
                <w:sz w:val="24"/>
                <w:szCs w:val="24"/>
              </w:rPr>
              <w:t xml:space="preserve">Section </w:t>
            </w:r>
            <w:r>
              <w:rPr>
                <w:rFonts w:cstheme="minorHAnsi"/>
                <w:b/>
                <w:sz w:val="24"/>
                <w:szCs w:val="24"/>
              </w:rPr>
              <w:t>C</w:t>
            </w:r>
            <w:r w:rsidRPr="001D02D6">
              <w:rPr>
                <w:rFonts w:cstheme="minorHAnsi"/>
                <w:b/>
                <w:sz w:val="24"/>
                <w:szCs w:val="24"/>
              </w:rPr>
              <w:t xml:space="preserve"> </w:t>
            </w:r>
            <w:r w:rsidRPr="001D02D6">
              <w:rPr>
                <w:rFonts w:cstheme="minorHAnsi"/>
                <w:b/>
                <w:sz w:val="24"/>
                <w:szCs w:val="24"/>
              </w:rPr>
              <w:tab/>
            </w:r>
            <w:r w:rsidRPr="001D02D6">
              <w:rPr>
                <w:rFonts w:cstheme="minorHAnsi"/>
                <w:b/>
                <w:sz w:val="24"/>
                <w:szCs w:val="24"/>
              </w:rPr>
              <w:tab/>
              <w:t>M</w:t>
            </w:r>
            <w:r>
              <w:rPr>
                <w:rFonts w:cstheme="minorHAnsi"/>
                <w:b/>
                <w:sz w:val="24"/>
                <w:szCs w:val="24"/>
              </w:rPr>
              <w:t>anufacturing</w:t>
            </w:r>
          </w:p>
        </w:tc>
      </w:tr>
    </w:tbl>
    <w:p w14:paraId="5B7C66EE" w14:textId="77777777" w:rsidR="00C37398" w:rsidRPr="00376AF1" w:rsidRDefault="00C37398" w:rsidP="00C37398">
      <w:pPr>
        <w:tabs>
          <w:tab w:val="left" w:pos="360"/>
        </w:tabs>
        <w:spacing w:after="0" w:line="240" w:lineRule="auto"/>
        <w:rPr>
          <w:rFonts w:cstheme="minorHAnsi"/>
        </w:rPr>
      </w:pPr>
    </w:p>
    <w:p w14:paraId="4E85911A" w14:textId="77777777" w:rsidR="00C37398" w:rsidRPr="00376AF1" w:rsidRDefault="00C37398" w:rsidP="00C37398">
      <w:pPr>
        <w:tabs>
          <w:tab w:val="left" w:pos="360"/>
        </w:tabs>
        <w:spacing w:after="0" w:line="240" w:lineRule="auto"/>
        <w:rPr>
          <w:rFonts w:cstheme="minorHAnsi"/>
          <w:b/>
        </w:rPr>
      </w:pPr>
      <w:r w:rsidRPr="00376AF1">
        <w:rPr>
          <w:rFonts w:cstheme="minorHAnsi"/>
          <w:b/>
        </w:rPr>
        <w:tab/>
        <w:t>Division 10</w:t>
      </w:r>
      <w:r w:rsidRPr="00376AF1">
        <w:rPr>
          <w:rFonts w:cstheme="minorHAnsi"/>
          <w:b/>
        </w:rPr>
        <w:tab/>
      </w:r>
      <w:r w:rsidRPr="00376AF1">
        <w:rPr>
          <w:rFonts w:cstheme="minorHAnsi"/>
          <w:b/>
        </w:rPr>
        <w:tab/>
        <w:t>Manufacture of food products</w:t>
      </w:r>
    </w:p>
    <w:p w14:paraId="751C67B6"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t xml:space="preserve">101 </w:t>
      </w:r>
      <w:r w:rsidRPr="00376AF1">
        <w:rPr>
          <w:rFonts w:cstheme="minorHAnsi"/>
        </w:rPr>
        <w:tab/>
        <w:t xml:space="preserve">1010 </w:t>
      </w:r>
      <w:r w:rsidRPr="00376AF1">
        <w:rPr>
          <w:rFonts w:cstheme="minorHAnsi"/>
        </w:rPr>
        <w:tab/>
        <w:t xml:space="preserve">Processing and preserving of meat </w:t>
      </w:r>
    </w:p>
    <w:p w14:paraId="5DC3A614"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r>
    </w:p>
    <w:p w14:paraId="35C73BF0"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 xml:space="preserve">102 </w:t>
      </w:r>
      <w:r w:rsidRPr="00376AF1">
        <w:rPr>
          <w:rFonts w:cstheme="minorHAnsi"/>
        </w:rPr>
        <w:tab/>
        <w:t xml:space="preserve">1020 </w:t>
      </w:r>
      <w:r w:rsidRPr="00376AF1">
        <w:rPr>
          <w:rFonts w:cstheme="minorHAnsi"/>
        </w:rPr>
        <w:tab/>
        <w:t xml:space="preserve">Processing and preserving of fish, crustaceans and molluscs </w:t>
      </w:r>
    </w:p>
    <w:p w14:paraId="37532487" w14:textId="77777777" w:rsidR="00C37398" w:rsidRPr="00376AF1" w:rsidRDefault="00C37398" w:rsidP="00C37398">
      <w:pPr>
        <w:tabs>
          <w:tab w:val="left" w:pos="360"/>
        </w:tabs>
        <w:spacing w:after="0" w:line="240" w:lineRule="auto"/>
        <w:ind w:left="706"/>
        <w:rPr>
          <w:rFonts w:cstheme="minorHAnsi"/>
        </w:rPr>
      </w:pPr>
    </w:p>
    <w:p w14:paraId="0BAD2DAE"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t xml:space="preserve">103 </w:t>
      </w:r>
      <w:r w:rsidRPr="00376AF1">
        <w:rPr>
          <w:rFonts w:cstheme="minorHAnsi"/>
        </w:rPr>
        <w:tab/>
        <w:t xml:space="preserve">1030 </w:t>
      </w:r>
      <w:r w:rsidRPr="00376AF1">
        <w:rPr>
          <w:rFonts w:cstheme="minorHAnsi"/>
        </w:rPr>
        <w:tab/>
        <w:t xml:space="preserve">Processing and preserving of fruit and vegetables </w:t>
      </w:r>
    </w:p>
    <w:p w14:paraId="0DBE2F80" w14:textId="77777777" w:rsidR="00C37398" w:rsidRPr="00376AF1" w:rsidRDefault="00C37398" w:rsidP="00C37398">
      <w:pPr>
        <w:tabs>
          <w:tab w:val="left" w:pos="360"/>
        </w:tabs>
        <w:spacing w:after="0" w:line="240" w:lineRule="auto"/>
        <w:ind w:left="706"/>
        <w:rPr>
          <w:rFonts w:cstheme="minorHAnsi"/>
        </w:rPr>
      </w:pPr>
    </w:p>
    <w:p w14:paraId="5430F952"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t xml:space="preserve">104 </w:t>
      </w:r>
      <w:r w:rsidRPr="00376AF1">
        <w:rPr>
          <w:rFonts w:cstheme="minorHAnsi"/>
        </w:rPr>
        <w:tab/>
        <w:t xml:space="preserve">1040 </w:t>
      </w:r>
      <w:r w:rsidRPr="00376AF1">
        <w:rPr>
          <w:rFonts w:cstheme="minorHAnsi"/>
        </w:rPr>
        <w:tab/>
        <w:t xml:space="preserve">Manufacture of vegetable and animal oils and fats </w:t>
      </w:r>
    </w:p>
    <w:p w14:paraId="75D9A4FD" w14:textId="77777777" w:rsidR="00C37398" w:rsidRPr="00376AF1" w:rsidRDefault="00C37398" w:rsidP="00C37398">
      <w:pPr>
        <w:tabs>
          <w:tab w:val="left" w:pos="360"/>
        </w:tabs>
        <w:spacing w:after="0" w:line="240" w:lineRule="auto"/>
        <w:ind w:left="706"/>
        <w:rPr>
          <w:rFonts w:cstheme="minorHAnsi"/>
        </w:rPr>
      </w:pPr>
    </w:p>
    <w:p w14:paraId="399B74D2"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t xml:space="preserve">105 </w:t>
      </w:r>
      <w:r w:rsidRPr="00376AF1">
        <w:rPr>
          <w:rFonts w:cstheme="minorHAnsi"/>
        </w:rPr>
        <w:tab/>
        <w:t xml:space="preserve">1050 </w:t>
      </w:r>
      <w:r w:rsidRPr="00376AF1">
        <w:rPr>
          <w:rFonts w:cstheme="minorHAnsi"/>
        </w:rPr>
        <w:tab/>
        <w:t xml:space="preserve">Manufacture of dairy products </w:t>
      </w:r>
    </w:p>
    <w:p w14:paraId="1BDD8052" w14:textId="77777777" w:rsidR="00C37398" w:rsidRPr="00376AF1" w:rsidRDefault="00C37398" w:rsidP="00C37398">
      <w:pPr>
        <w:tabs>
          <w:tab w:val="left" w:pos="360"/>
        </w:tabs>
        <w:spacing w:after="0" w:line="240" w:lineRule="auto"/>
        <w:ind w:left="706"/>
        <w:rPr>
          <w:rFonts w:cstheme="minorHAnsi"/>
        </w:rPr>
      </w:pPr>
    </w:p>
    <w:p w14:paraId="1B909013"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t xml:space="preserve">106 </w:t>
      </w:r>
      <w:r w:rsidRPr="00376AF1">
        <w:rPr>
          <w:rFonts w:cstheme="minorHAnsi"/>
        </w:rPr>
        <w:tab/>
      </w:r>
      <w:r w:rsidRPr="00376AF1">
        <w:rPr>
          <w:rFonts w:cstheme="minorHAnsi"/>
        </w:rPr>
        <w:tab/>
        <w:t xml:space="preserve">Manufacture of grain mill products, starches and starch products </w:t>
      </w:r>
    </w:p>
    <w:p w14:paraId="13F3EAEB"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r>
      <w:r w:rsidRPr="00376AF1">
        <w:rPr>
          <w:rFonts w:cstheme="minorHAnsi"/>
        </w:rPr>
        <w:tab/>
        <w:t xml:space="preserve">1061 </w:t>
      </w:r>
      <w:r w:rsidRPr="00376AF1">
        <w:rPr>
          <w:rFonts w:cstheme="minorHAnsi"/>
        </w:rPr>
        <w:tab/>
        <w:t xml:space="preserve">Manufacture of grain mill products </w:t>
      </w:r>
    </w:p>
    <w:p w14:paraId="0F87EDD3"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r>
      <w:r w:rsidRPr="00376AF1">
        <w:rPr>
          <w:rFonts w:cstheme="minorHAnsi"/>
        </w:rPr>
        <w:tab/>
        <w:t xml:space="preserve">1062 </w:t>
      </w:r>
      <w:r w:rsidRPr="00376AF1">
        <w:rPr>
          <w:rFonts w:cstheme="minorHAnsi"/>
        </w:rPr>
        <w:tab/>
        <w:t xml:space="preserve">Manufacture of starches and starch products </w:t>
      </w:r>
    </w:p>
    <w:p w14:paraId="6CBB70D2" w14:textId="77777777" w:rsidR="00C37398" w:rsidRPr="00376AF1" w:rsidRDefault="00C37398" w:rsidP="00C37398">
      <w:pPr>
        <w:tabs>
          <w:tab w:val="left" w:pos="360"/>
        </w:tabs>
        <w:spacing w:after="0" w:line="240" w:lineRule="auto"/>
        <w:ind w:left="706"/>
        <w:rPr>
          <w:rFonts w:cstheme="minorHAnsi"/>
        </w:rPr>
      </w:pPr>
    </w:p>
    <w:p w14:paraId="6DE418D4"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t xml:space="preserve">107 </w:t>
      </w:r>
      <w:r w:rsidRPr="00376AF1">
        <w:rPr>
          <w:rFonts w:cstheme="minorHAnsi"/>
        </w:rPr>
        <w:tab/>
      </w:r>
      <w:r w:rsidRPr="00376AF1">
        <w:rPr>
          <w:rFonts w:cstheme="minorHAnsi"/>
        </w:rPr>
        <w:tab/>
        <w:t xml:space="preserve">Manufacture of other food products </w:t>
      </w:r>
    </w:p>
    <w:p w14:paraId="6299769F"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r>
      <w:r w:rsidRPr="00376AF1">
        <w:rPr>
          <w:rFonts w:cstheme="minorHAnsi"/>
        </w:rPr>
        <w:tab/>
        <w:t xml:space="preserve">1071 </w:t>
      </w:r>
      <w:r w:rsidRPr="00376AF1">
        <w:rPr>
          <w:rFonts w:cstheme="minorHAnsi"/>
        </w:rPr>
        <w:tab/>
        <w:t xml:space="preserve">Manufacture of bakery products </w:t>
      </w:r>
    </w:p>
    <w:p w14:paraId="3468AA79"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r>
      <w:r w:rsidRPr="00376AF1">
        <w:rPr>
          <w:rFonts w:cstheme="minorHAnsi"/>
        </w:rPr>
        <w:tab/>
        <w:t xml:space="preserve">1072 </w:t>
      </w:r>
      <w:r w:rsidRPr="00376AF1">
        <w:rPr>
          <w:rFonts w:cstheme="minorHAnsi"/>
        </w:rPr>
        <w:tab/>
        <w:t xml:space="preserve">Manufacture of sugar </w:t>
      </w:r>
    </w:p>
    <w:p w14:paraId="2E60AF56"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r>
      <w:r w:rsidRPr="00376AF1">
        <w:rPr>
          <w:rFonts w:cstheme="minorHAnsi"/>
        </w:rPr>
        <w:tab/>
        <w:t>1073</w:t>
      </w:r>
      <w:r w:rsidRPr="00376AF1">
        <w:rPr>
          <w:rFonts w:cstheme="minorHAnsi"/>
        </w:rPr>
        <w:tab/>
        <w:t xml:space="preserve">Manufacture of cocoa, chocolate and sugar confectionery </w:t>
      </w:r>
    </w:p>
    <w:p w14:paraId="4E3345BE"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r>
      <w:r w:rsidRPr="00376AF1">
        <w:rPr>
          <w:rFonts w:cstheme="minorHAnsi"/>
        </w:rPr>
        <w:tab/>
        <w:t>1074</w:t>
      </w:r>
      <w:r w:rsidRPr="00376AF1">
        <w:rPr>
          <w:rFonts w:cstheme="minorHAnsi"/>
        </w:rPr>
        <w:tab/>
        <w:t xml:space="preserve">Manufacture of macaroni, noodles, couscous and similar farinaceous products </w:t>
      </w:r>
    </w:p>
    <w:p w14:paraId="20075926" w14:textId="77777777" w:rsidR="00C37398" w:rsidRPr="00376AF1" w:rsidRDefault="00C37398" w:rsidP="00C37398">
      <w:pPr>
        <w:tabs>
          <w:tab w:val="left" w:pos="360"/>
        </w:tabs>
        <w:spacing w:after="0" w:line="240" w:lineRule="auto"/>
        <w:ind w:left="1052"/>
        <w:rPr>
          <w:rFonts w:cstheme="minorHAnsi"/>
        </w:rPr>
      </w:pPr>
      <w:r w:rsidRPr="00376AF1">
        <w:rPr>
          <w:rFonts w:cstheme="minorHAnsi"/>
        </w:rPr>
        <w:tab/>
        <w:t xml:space="preserve">1075 </w:t>
      </w:r>
      <w:r w:rsidRPr="00376AF1">
        <w:rPr>
          <w:rFonts w:cstheme="minorHAnsi"/>
        </w:rPr>
        <w:tab/>
        <w:t xml:space="preserve">Manufacture of prepared meals and dishes </w:t>
      </w:r>
    </w:p>
    <w:p w14:paraId="54F3D973" w14:textId="77777777" w:rsidR="00C37398" w:rsidRPr="00376AF1" w:rsidRDefault="00C37398" w:rsidP="00C37398">
      <w:pPr>
        <w:tabs>
          <w:tab w:val="left" w:pos="360"/>
        </w:tabs>
        <w:spacing w:after="0" w:line="240" w:lineRule="auto"/>
        <w:ind w:left="1052"/>
        <w:rPr>
          <w:rFonts w:cstheme="minorHAnsi"/>
        </w:rPr>
      </w:pPr>
      <w:r w:rsidRPr="00376AF1">
        <w:rPr>
          <w:rFonts w:cstheme="minorHAnsi"/>
        </w:rPr>
        <w:tab/>
        <w:t xml:space="preserve">1079 </w:t>
      </w:r>
      <w:r w:rsidRPr="00376AF1">
        <w:rPr>
          <w:rFonts w:cstheme="minorHAnsi"/>
        </w:rPr>
        <w:tab/>
        <w:t xml:space="preserve">Manufacture of other food products n.e.c. </w:t>
      </w:r>
    </w:p>
    <w:p w14:paraId="29E9F808" w14:textId="77777777" w:rsidR="00C37398" w:rsidRPr="00376AF1" w:rsidRDefault="00C37398" w:rsidP="00C37398">
      <w:pPr>
        <w:tabs>
          <w:tab w:val="left" w:pos="360"/>
        </w:tabs>
        <w:spacing w:after="0" w:line="240" w:lineRule="auto"/>
        <w:ind w:left="1052"/>
        <w:rPr>
          <w:rFonts w:cstheme="minorHAnsi"/>
        </w:rPr>
      </w:pPr>
    </w:p>
    <w:p w14:paraId="0FDD09ED"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t>108</w:t>
      </w:r>
      <w:r w:rsidRPr="00376AF1">
        <w:rPr>
          <w:rFonts w:cstheme="minorHAnsi"/>
        </w:rPr>
        <w:tab/>
        <w:t xml:space="preserve">1080 </w:t>
      </w:r>
      <w:r w:rsidRPr="00376AF1">
        <w:rPr>
          <w:rFonts w:cstheme="minorHAnsi"/>
        </w:rPr>
        <w:tab/>
        <w:t>Manufacture of prepared animal feeds</w:t>
      </w:r>
    </w:p>
    <w:p w14:paraId="2DD2735C" w14:textId="77777777" w:rsidR="00C37398" w:rsidRPr="00376AF1" w:rsidRDefault="00C37398" w:rsidP="00C37398">
      <w:pPr>
        <w:tabs>
          <w:tab w:val="left" w:pos="360"/>
        </w:tabs>
        <w:spacing w:after="0" w:line="240" w:lineRule="auto"/>
        <w:ind w:left="360"/>
        <w:rPr>
          <w:rFonts w:cstheme="minorHAnsi"/>
        </w:rPr>
      </w:pPr>
    </w:p>
    <w:p w14:paraId="7DA054FA"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11</w:t>
      </w:r>
      <w:r w:rsidRPr="00376AF1">
        <w:rPr>
          <w:rFonts w:cstheme="minorHAnsi"/>
          <w:b/>
        </w:rPr>
        <w:tab/>
      </w:r>
      <w:r w:rsidRPr="00376AF1">
        <w:rPr>
          <w:rFonts w:cstheme="minorHAnsi"/>
          <w:b/>
        </w:rPr>
        <w:tab/>
        <w:t>Manufacture of beverages</w:t>
      </w:r>
    </w:p>
    <w:p w14:paraId="0AE902BE"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1101 </w:t>
      </w:r>
      <w:r w:rsidRPr="00376AF1">
        <w:rPr>
          <w:rFonts w:cstheme="minorHAnsi"/>
        </w:rPr>
        <w:tab/>
        <w:t xml:space="preserve">Distilling, rectifying and blending of spirits </w:t>
      </w:r>
    </w:p>
    <w:p w14:paraId="281AF9AF"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1102</w:t>
      </w:r>
      <w:r w:rsidRPr="00376AF1">
        <w:rPr>
          <w:rFonts w:cstheme="minorHAnsi"/>
        </w:rPr>
        <w:tab/>
        <w:t xml:space="preserve">Manufacture of wines </w:t>
      </w:r>
    </w:p>
    <w:p w14:paraId="2DE96D11"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1103 </w:t>
      </w:r>
      <w:r w:rsidRPr="00376AF1">
        <w:rPr>
          <w:rFonts w:cstheme="minorHAnsi"/>
        </w:rPr>
        <w:tab/>
        <w:t xml:space="preserve">Manufacture of malt liquors and malt </w:t>
      </w:r>
    </w:p>
    <w:p w14:paraId="6F09EB62"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1104</w:t>
      </w:r>
      <w:r w:rsidRPr="00376AF1">
        <w:rPr>
          <w:rFonts w:cstheme="minorHAnsi"/>
        </w:rPr>
        <w:tab/>
        <w:t>Manufacture of soft drinks; production of mineral waters and other bottled waters</w:t>
      </w:r>
    </w:p>
    <w:p w14:paraId="6A97F002" w14:textId="77777777" w:rsidR="00C37398" w:rsidRPr="00376AF1" w:rsidRDefault="00C37398" w:rsidP="00C37398">
      <w:pPr>
        <w:tabs>
          <w:tab w:val="left" w:pos="360"/>
        </w:tabs>
        <w:spacing w:after="0" w:line="240" w:lineRule="auto"/>
        <w:ind w:left="360"/>
        <w:rPr>
          <w:rFonts w:cstheme="minorHAnsi"/>
        </w:rPr>
      </w:pPr>
    </w:p>
    <w:p w14:paraId="61DF5BA9"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12</w:t>
      </w:r>
      <w:r w:rsidRPr="00376AF1">
        <w:rPr>
          <w:rFonts w:cstheme="minorHAnsi"/>
          <w:b/>
        </w:rPr>
        <w:tab/>
      </w:r>
      <w:r w:rsidRPr="00376AF1">
        <w:rPr>
          <w:rFonts w:cstheme="minorHAnsi"/>
          <w:b/>
        </w:rPr>
        <w:tab/>
        <w:t>Manufacture of tobacco products</w:t>
      </w:r>
    </w:p>
    <w:p w14:paraId="50CC418E"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120</w:t>
      </w:r>
      <w:r w:rsidRPr="00376AF1">
        <w:rPr>
          <w:rFonts w:cstheme="minorHAnsi"/>
        </w:rPr>
        <w:tab/>
        <w:t>1200</w:t>
      </w:r>
      <w:r w:rsidRPr="00376AF1">
        <w:rPr>
          <w:rFonts w:cstheme="minorHAnsi"/>
        </w:rPr>
        <w:tab/>
        <w:t>Manufacture of tobacco product</w:t>
      </w:r>
    </w:p>
    <w:p w14:paraId="46FBB249" w14:textId="77777777" w:rsidR="00C37398" w:rsidRPr="00376AF1" w:rsidRDefault="00C37398" w:rsidP="00C37398">
      <w:pPr>
        <w:tabs>
          <w:tab w:val="left" w:pos="360"/>
        </w:tabs>
        <w:spacing w:after="0" w:line="240" w:lineRule="auto"/>
        <w:ind w:left="360"/>
        <w:rPr>
          <w:rFonts w:cstheme="minorHAnsi"/>
        </w:rPr>
      </w:pPr>
    </w:p>
    <w:p w14:paraId="40F38238"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13</w:t>
      </w:r>
      <w:r w:rsidRPr="00376AF1">
        <w:rPr>
          <w:rFonts w:cstheme="minorHAnsi"/>
          <w:b/>
        </w:rPr>
        <w:tab/>
      </w:r>
      <w:r w:rsidRPr="00376AF1">
        <w:rPr>
          <w:rFonts w:cstheme="minorHAnsi"/>
          <w:b/>
        </w:rPr>
        <w:tab/>
        <w:t>Manufacture of textiles</w:t>
      </w:r>
    </w:p>
    <w:p w14:paraId="58D7872B"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131 </w:t>
      </w:r>
      <w:r w:rsidRPr="00376AF1">
        <w:rPr>
          <w:rFonts w:cstheme="minorHAnsi"/>
        </w:rPr>
        <w:tab/>
      </w:r>
      <w:r w:rsidRPr="00376AF1">
        <w:rPr>
          <w:rFonts w:cstheme="minorHAnsi"/>
        </w:rPr>
        <w:tab/>
        <w:t xml:space="preserve">Spinning, weaving and finishing of textiles </w:t>
      </w:r>
    </w:p>
    <w:p w14:paraId="5F695AE1"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ab/>
        <w:t>1311</w:t>
      </w:r>
      <w:r w:rsidRPr="00376AF1">
        <w:rPr>
          <w:rFonts w:cstheme="minorHAnsi"/>
        </w:rPr>
        <w:tab/>
        <w:t xml:space="preserve">Preparation and spinning of textile fibres </w:t>
      </w:r>
    </w:p>
    <w:p w14:paraId="67D056E8"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ab/>
        <w:t>1312</w:t>
      </w:r>
      <w:r w:rsidRPr="00376AF1">
        <w:rPr>
          <w:rFonts w:cstheme="minorHAnsi"/>
        </w:rPr>
        <w:tab/>
        <w:t xml:space="preserve">Weaving of textiles </w:t>
      </w:r>
    </w:p>
    <w:p w14:paraId="3EA2F512"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ab/>
        <w:t xml:space="preserve">1313 </w:t>
      </w:r>
      <w:r w:rsidRPr="00376AF1">
        <w:rPr>
          <w:rFonts w:cstheme="minorHAnsi"/>
        </w:rPr>
        <w:tab/>
        <w:t xml:space="preserve">Finishing of textiles </w:t>
      </w:r>
    </w:p>
    <w:p w14:paraId="0CA097DF" w14:textId="77777777" w:rsidR="00C37398" w:rsidRPr="00376AF1" w:rsidRDefault="00C37398" w:rsidP="00C37398">
      <w:pPr>
        <w:tabs>
          <w:tab w:val="left" w:pos="360"/>
        </w:tabs>
        <w:spacing w:after="0" w:line="240" w:lineRule="auto"/>
        <w:ind w:left="1412"/>
        <w:rPr>
          <w:rFonts w:cstheme="minorHAnsi"/>
        </w:rPr>
      </w:pPr>
    </w:p>
    <w:p w14:paraId="07EF01CF"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t>139</w:t>
      </w:r>
      <w:r w:rsidRPr="00376AF1">
        <w:rPr>
          <w:rFonts w:cstheme="minorHAnsi"/>
        </w:rPr>
        <w:tab/>
      </w:r>
      <w:r w:rsidRPr="00376AF1">
        <w:rPr>
          <w:rFonts w:cstheme="minorHAnsi"/>
        </w:rPr>
        <w:tab/>
        <w:t xml:space="preserve">Manufacture of other textiles </w:t>
      </w:r>
    </w:p>
    <w:p w14:paraId="772513B9"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ab/>
        <w:t xml:space="preserve">1391 </w:t>
      </w:r>
      <w:r w:rsidRPr="00376AF1">
        <w:rPr>
          <w:rFonts w:cstheme="minorHAnsi"/>
        </w:rPr>
        <w:tab/>
        <w:t xml:space="preserve">Manufacture of knitted and crocheted fabrics </w:t>
      </w:r>
    </w:p>
    <w:p w14:paraId="6472A2E1"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ab/>
        <w:t>1392</w:t>
      </w:r>
      <w:r w:rsidRPr="00376AF1">
        <w:rPr>
          <w:rFonts w:cstheme="minorHAnsi"/>
        </w:rPr>
        <w:tab/>
        <w:t xml:space="preserve">Manufacture of made-up textile articles, except apparel </w:t>
      </w:r>
    </w:p>
    <w:p w14:paraId="1CDF898D"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ab/>
        <w:t xml:space="preserve">1393 </w:t>
      </w:r>
      <w:r w:rsidRPr="00376AF1">
        <w:rPr>
          <w:rFonts w:cstheme="minorHAnsi"/>
        </w:rPr>
        <w:tab/>
        <w:t xml:space="preserve">Manufacture of carpets and rugs </w:t>
      </w:r>
    </w:p>
    <w:p w14:paraId="46ACAAB5"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ab/>
        <w:t xml:space="preserve">1394 </w:t>
      </w:r>
      <w:r w:rsidRPr="00376AF1">
        <w:rPr>
          <w:rFonts w:cstheme="minorHAnsi"/>
        </w:rPr>
        <w:tab/>
        <w:t xml:space="preserve">Manufacture of cordage, rope, twine and netting </w:t>
      </w:r>
    </w:p>
    <w:p w14:paraId="691DBC57"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ab/>
        <w:t>1399</w:t>
      </w:r>
      <w:r w:rsidRPr="00376AF1">
        <w:rPr>
          <w:rFonts w:cstheme="minorHAnsi"/>
        </w:rPr>
        <w:tab/>
        <w:t>Manufacture of other textiles n.e.c</w:t>
      </w:r>
    </w:p>
    <w:p w14:paraId="34CF4699" w14:textId="77777777" w:rsidR="00C37398" w:rsidRPr="00376AF1" w:rsidRDefault="00C37398" w:rsidP="00C37398">
      <w:pPr>
        <w:tabs>
          <w:tab w:val="left" w:pos="360"/>
        </w:tabs>
        <w:spacing w:after="0" w:line="240" w:lineRule="auto"/>
        <w:ind w:left="360"/>
        <w:rPr>
          <w:rFonts w:cstheme="minorHAnsi"/>
        </w:rPr>
      </w:pPr>
    </w:p>
    <w:p w14:paraId="0ED43221"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14</w:t>
      </w:r>
      <w:r w:rsidRPr="00376AF1">
        <w:rPr>
          <w:rFonts w:cstheme="minorHAnsi"/>
          <w:b/>
        </w:rPr>
        <w:tab/>
      </w:r>
      <w:r w:rsidRPr="00376AF1">
        <w:rPr>
          <w:rFonts w:cstheme="minorHAnsi"/>
          <w:b/>
        </w:rPr>
        <w:tab/>
        <w:t>Manufacture of wearing apparel</w:t>
      </w:r>
    </w:p>
    <w:p w14:paraId="7D93C798"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141 </w:t>
      </w:r>
      <w:r w:rsidRPr="00376AF1">
        <w:rPr>
          <w:rFonts w:cstheme="minorHAnsi"/>
        </w:rPr>
        <w:tab/>
        <w:t xml:space="preserve">1410 </w:t>
      </w:r>
      <w:r w:rsidRPr="00376AF1">
        <w:rPr>
          <w:rFonts w:cstheme="minorHAnsi"/>
        </w:rPr>
        <w:tab/>
        <w:t xml:space="preserve">Manufacture of wearing apparel, except fur apparel </w:t>
      </w:r>
    </w:p>
    <w:p w14:paraId="295D077C"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p>
    <w:p w14:paraId="70F4DDDC"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142 </w:t>
      </w:r>
      <w:r w:rsidRPr="00376AF1">
        <w:rPr>
          <w:rFonts w:cstheme="minorHAnsi"/>
        </w:rPr>
        <w:tab/>
        <w:t>1420</w:t>
      </w:r>
      <w:r w:rsidRPr="00376AF1">
        <w:rPr>
          <w:rFonts w:cstheme="minorHAnsi"/>
        </w:rPr>
        <w:tab/>
        <w:t xml:space="preserve">Manufacture of articles of fur </w:t>
      </w:r>
    </w:p>
    <w:p w14:paraId="7CF03B80"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p>
    <w:p w14:paraId="2727A400"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143 </w:t>
      </w:r>
      <w:r w:rsidRPr="00376AF1">
        <w:rPr>
          <w:rFonts w:cstheme="minorHAnsi"/>
        </w:rPr>
        <w:tab/>
        <w:t xml:space="preserve">1430 </w:t>
      </w:r>
      <w:r w:rsidRPr="00376AF1">
        <w:rPr>
          <w:rFonts w:cstheme="minorHAnsi"/>
        </w:rPr>
        <w:tab/>
        <w:t>Manufacture of knitted and crocheted apparel</w:t>
      </w:r>
    </w:p>
    <w:p w14:paraId="36CB4946" w14:textId="77777777" w:rsidR="00C37398" w:rsidRPr="00376AF1" w:rsidRDefault="00C37398" w:rsidP="00C37398">
      <w:pPr>
        <w:tabs>
          <w:tab w:val="left" w:pos="360"/>
        </w:tabs>
        <w:spacing w:after="0" w:line="240" w:lineRule="auto"/>
        <w:ind w:left="360"/>
        <w:rPr>
          <w:rFonts w:cstheme="minorHAnsi"/>
        </w:rPr>
      </w:pPr>
    </w:p>
    <w:p w14:paraId="2FC6E1E4"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15</w:t>
      </w:r>
      <w:r w:rsidRPr="00376AF1">
        <w:rPr>
          <w:rFonts w:cstheme="minorHAnsi"/>
          <w:b/>
        </w:rPr>
        <w:tab/>
      </w:r>
      <w:r w:rsidRPr="00376AF1">
        <w:rPr>
          <w:rFonts w:cstheme="minorHAnsi"/>
          <w:b/>
        </w:rPr>
        <w:tab/>
        <w:t>Manufacture of leather and related products</w:t>
      </w:r>
    </w:p>
    <w:p w14:paraId="7BD4AB09"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151 </w:t>
      </w:r>
      <w:r w:rsidRPr="00376AF1">
        <w:rPr>
          <w:rFonts w:cstheme="minorHAnsi"/>
        </w:rPr>
        <w:tab/>
      </w:r>
      <w:r w:rsidRPr="00376AF1">
        <w:rPr>
          <w:rFonts w:cstheme="minorHAnsi"/>
        </w:rPr>
        <w:tab/>
        <w:t>Tanning and dressing of leather; manufacture of luggage, handbags, saddlery and</w:t>
      </w:r>
    </w:p>
    <w:p w14:paraId="28B275DA"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r>
      <w:r w:rsidRPr="00376AF1">
        <w:rPr>
          <w:rFonts w:cstheme="minorHAnsi"/>
        </w:rPr>
        <w:tab/>
        <w:t xml:space="preserve">harness; dressing and dyeing of fur </w:t>
      </w:r>
    </w:p>
    <w:p w14:paraId="615FF027"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1511 </w:t>
      </w:r>
      <w:r w:rsidRPr="00376AF1">
        <w:rPr>
          <w:rFonts w:cstheme="minorHAnsi"/>
        </w:rPr>
        <w:tab/>
        <w:t xml:space="preserve">Tanning and dressing of leather; dressing and dyeing of fur </w:t>
      </w:r>
    </w:p>
    <w:p w14:paraId="388CFEB5"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1512</w:t>
      </w:r>
      <w:r w:rsidRPr="00376AF1">
        <w:rPr>
          <w:rFonts w:cstheme="minorHAnsi"/>
        </w:rPr>
        <w:tab/>
        <w:t xml:space="preserve">Manufacture of luggage, handbags and the like, saddlery and harness </w:t>
      </w:r>
    </w:p>
    <w:p w14:paraId="141426DF" w14:textId="77777777" w:rsidR="00C37398" w:rsidRPr="00376AF1" w:rsidRDefault="00C37398" w:rsidP="00C37398">
      <w:pPr>
        <w:tabs>
          <w:tab w:val="left" w:pos="360"/>
        </w:tabs>
        <w:spacing w:after="0" w:line="240" w:lineRule="auto"/>
        <w:ind w:left="360"/>
        <w:rPr>
          <w:rFonts w:cstheme="minorHAnsi"/>
        </w:rPr>
      </w:pPr>
    </w:p>
    <w:p w14:paraId="6423E691"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152 </w:t>
      </w:r>
      <w:r w:rsidRPr="00376AF1">
        <w:rPr>
          <w:rFonts w:cstheme="minorHAnsi"/>
        </w:rPr>
        <w:tab/>
        <w:t xml:space="preserve">1520 </w:t>
      </w:r>
      <w:r w:rsidRPr="00376AF1">
        <w:rPr>
          <w:rFonts w:cstheme="minorHAnsi"/>
        </w:rPr>
        <w:tab/>
        <w:t>Manufacture of footwear</w:t>
      </w:r>
    </w:p>
    <w:p w14:paraId="5051334C" w14:textId="77777777" w:rsidR="00C37398" w:rsidRPr="00376AF1" w:rsidRDefault="00C37398" w:rsidP="00C37398">
      <w:pPr>
        <w:tabs>
          <w:tab w:val="left" w:pos="360"/>
        </w:tabs>
        <w:spacing w:after="0" w:line="240" w:lineRule="auto"/>
        <w:ind w:left="360"/>
        <w:rPr>
          <w:rFonts w:cstheme="minorHAnsi"/>
        </w:rPr>
      </w:pPr>
    </w:p>
    <w:p w14:paraId="5629D6A8"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16</w:t>
      </w:r>
      <w:r w:rsidRPr="00376AF1">
        <w:rPr>
          <w:rFonts w:cstheme="minorHAnsi"/>
          <w:b/>
        </w:rPr>
        <w:tab/>
      </w:r>
      <w:r w:rsidRPr="00376AF1">
        <w:rPr>
          <w:rFonts w:cstheme="minorHAnsi"/>
          <w:b/>
        </w:rPr>
        <w:tab/>
        <w:t>Manufacture of wood and of products of wood and cork, except furniture;</w:t>
      </w:r>
    </w:p>
    <w:p w14:paraId="1E1CC207" w14:textId="77777777" w:rsidR="00C37398" w:rsidRPr="00376AF1" w:rsidRDefault="00C37398" w:rsidP="00C37398">
      <w:pPr>
        <w:tabs>
          <w:tab w:val="left" w:pos="360"/>
        </w:tabs>
        <w:spacing w:after="0" w:line="240" w:lineRule="auto"/>
        <w:ind w:left="360"/>
        <w:rPr>
          <w:rFonts w:cstheme="minorHAnsi"/>
        </w:rPr>
      </w:pPr>
      <w:r w:rsidRPr="00376AF1">
        <w:rPr>
          <w:rFonts w:cstheme="minorHAnsi"/>
          <w:b/>
        </w:rPr>
        <w:tab/>
      </w:r>
      <w:r w:rsidRPr="00376AF1">
        <w:rPr>
          <w:rFonts w:cstheme="minorHAnsi"/>
          <w:b/>
        </w:rPr>
        <w:tab/>
      </w:r>
      <w:r w:rsidRPr="00376AF1">
        <w:rPr>
          <w:rFonts w:cstheme="minorHAnsi"/>
          <w:b/>
        </w:rPr>
        <w:tab/>
        <w:t>manufacture of articles of straw and plaiting materials</w:t>
      </w:r>
    </w:p>
    <w:p w14:paraId="504C3599"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161 </w:t>
      </w:r>
      <w:r w:rsidRPr="00376AF1">
        <w:rPr>
          <w:rFonts w:cstheme="minorHAnsi"/>
        </w:rPr>
        <w:tab/>
        <w:t xml:space="preserve">1610 </w:t>
      </w:r>
      <w:r w:rsidRPr="00376AF1">
        <w:rPr>
          <w:rFonts w:cstheme="minorHAnsi"/>
        </w:rPr>
        <w:tab/>
        <w:t xml:space="preserve">Sawmilling and planning of wood </w:t>
      </w:r>
    </w:p>
    <w:p w14:paraId="16B10B1F"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p>
    <w:p w14:paraId="21046441"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162 </w:t>
      </w:r>
      <w:r w:rsidRPr="00376AF1">
        <w:rPr>
          <w:rFonts w:cstheme="minorHAnsi"/>
        </w:rPr>
        <w:tab/>
      </w:r>
      <w:r w:rsidRPr="00376AF1">
        <w:rPr>
          <w:rFonts w:cstheme="minorHAnsi"/>
        </w:rPr>
        <w:tab/>
        <w:t xml:space="preserve">Manufacture of products of wood, cork, straw and plaiting materials </w:t>
      </w:r>
    </w:p>
    <w:p w14:paraId="4086C9BC"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1621 </w:t>
      </w:r>
      <w:r w:rsidRPr="00376AF1">
        <w:rPr>
          <w:rFonts w:cstheme="minorHAnsi"/>
        </w:rPr>
        <w:tab/>
        <w:t xml:space="preserve">Manufacture of veneer sheets and wood-based panels </w:t>
      </w:r>
    </w:p>
    <w:p w14:paraId="0DF60D03"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1622 </w:t>
      </w:r>
      <w:r w:rsidRPr="00376AF1">
        <w:rPr>
          <w:rFonts w:cstheme="minorHAnsi"/>
        </w:rPr>
        <w:tab/>
        <w:t xml:space="preserve">Manufacture of builders’ carpentry and joinery </w:t>
      </w:r>
    </w:p>
    <w:p w14:paraId="335DEC28"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1623 </w:t>
      </w:r>
      <w:r w:rsidRPr="00376AF1">
        <w:rPr>
          <w:rFonts w:cstheme="minorHAnsi"/>
        </w:rPr>
        <w:tab/>
        <w:t xml:space="preserve">Manufacture of wooden containers </w:t>
      </w:r>
    </w:p>
    <w:p w14:paraId="3539799F"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1629 </w:t>
      </w:r>
      <w:r w:rsidRPr="00376AF1">
        <w:rPr>
          <w:rFonts w:cstheme="minorHAnsi"/>
        </w:rPr>
        <w:tab/>
        <w:t>Manufacture of other products of wood; manufacture of articles of cork, straw</w:t>
      </w:r>
    </w:p>
    <w:p w14:paraId="78FBA05A"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r>
      <w:r w:rsidRPr="00376AF1">
        <w:rPr>
          <w:rFonts w:cstheme="minorHAnsi"/>
        </w:rPr>
        <w:tab/>
        <w:t>and plaiting materials</w:t>
      </w:r>
    </w:p>
    <w:p w14:paraId="6843837F" w14:textId="77777777" w:rsidR="00C37398" w:rsidRPr="00376AF1" w:rsidRDefault="00C37398" w:rsidP="00C37398">
      <w:pPr>
        <w:tabs>
          <w:tab w:val="left" w:pos="360"/>
        </w:tabs>
        <w:spacing w:after="0" w:line="240" w:lineRule="auto"/>
        <w:ind w:left="360"/>
        <w:rPr>
          <w:rFonts w:cstheme="minorHAnsi"/>
        </w:rPr>
      </w:pPr>
    </w:p>
    <w:p w14:paraId="01188112"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17</w:t>
      </w:r>
      <w:r w:rsidRPr="00376AF1">
        <w:rPr>
          <w:rFonts w:cstheme="minorHAnsi"/>
          <w:b/>
        </w:rPr>
        <w:tab/>
      </w:r>
      <w:r w:rsidRPr="00376AF1">
        <w:rPr>
          <w:rFonts w:cstheme="minorHAnsi"/>
          <w:b/>
        </w:rPr>
        <w:tab/>
        <w:t>Manufacture of paper and paper products</w:t>
      </w:r>
    </w:p>
    <w:p w14:paraId="241C5287"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1701 </w:t>
      </w:r>
      <w:r w:rsidRPr="00376AF1">
        <w:rPr>
          <w:rFonts w:cstheme="minorHAnsi"/>
        </w:rPr>
        <w:tab/>
        <w:t xml:space="preserve">Manufacture of pulp, paper and paperboard </w:t>
      </w:r>
    </w:p>
    <w:p w14:paraId="6D96C75A"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1702 </w:t>
      </w:r>
      <w:r w:rsidRPr="00376AF1">
        <w:rPr>
          <w:rFonts w:cstheme="minorHAnsi"/>
        </w:rPr>
        <w:tab/>
        <w:t>Manufacture of corrugated paper and paperboard and of containers of paper</w:t>
      </w:r>
    </w:p>
    <w:p w14:paraId="4C6AC9E2"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r>
      <w:r w:rsidRPr="00376AF1">
        <w:rPr>
          <w:rFonts w:cstheme="minorHAnsi"/>
        </w:rPr>
        <w:tab/>
        <w:t xml:space="preserve">and paperboard </w:t>
      </w:r>
    </w:p>
    <w:p w14:paraId="37CFC0D6"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1709 </w:t>
      </w:r>
      <w:r w:rsidRPr="00376AF1">
        <w:rPr>
          <w:rFonts w:cstheme="minorHAnsi"/>
        </w:rPr>
        <w:tab/>
        <w:t>Manufacture of other articles of paper and paperboard</w:t>
      </w:r>
    </w:p>
    <w:p w14:paraId="3825B480" w14:textId="77777777" w:rsidR="00C37398" w:rsidRPr="00376AF1" w:rsidRDefault="00C37398" w:rsidP="00C37398">
      <w:pPr>
        <w:tabs>
          <w:tab w:val="left" w:pos="360"/>
        </w:tabs>
        <w:spacing w:after="0" w:line="240" w:lineRule="auto"/>
        <w:rPr>
          <w:rFonts w:cstheme="minorHAnsi"/>
          <w:b/>
        </w:rPr>
      </w:pPr>
    </w:p>
    <w:p w14:paraId="198A556A" w14:textId="77777777" w:rsidR="00C37398" w:rsidRPr="00376AF1" w:rsidRDefault="00C37398" w:rsidP="00C37398">
      <w:pPr>
        <w:tabs>
          <w:tab w:val="left" w:pos="360"/>
        </w:tabs>
        <w:spacing w:after="0" w:line="240" w:lineRule="auto"/>
        <w:rPr>
          <w:rFonts w:cstheme="minorHAnsi"/>
          <w:b/>
        </w:rPr>
      </w:pPr>
      <w:r w:rsidRPr="00376AF1">
        <w:rPr>
          <w:rFonts w:cstheme="minorHAnsi"/>
          <w:b/>
        </w:rPr>
        <w:tab/>
        <w:t>Division 18</w:t>
      </w:r>
      <w:r w:rsidRPr="00376AF1">
        <w:rPr>
          <w:rFonts w:cstheme="minorHAnsi"/>
          <w:b/>
        </w:rPr>
        <w:tab/>
      </w:r>
      <w:r w:rsidRPr="00376AF1">
        <w:rPr>
          <w:rFonts w:cstheme="minorHAnsi"/>
          <w:b/>
        </w:rPr>
        <w:tab/>
        <w:t>Printing and reproduction of recorded media</w:t>
      </w:r>
    </w:p>
    <w:p w14:paraId="6AFB7ED9"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181 </w:t>
      </w:r>
      <w:r w:rsidRPr="00376AF1">
        <w:rPr>
          <w:rFonts w:cstheme="minorHAnsi"/>
        </w:rPr>
        <w:tab/>
      </w:r>
      <w:r w:rsidRPr="00376AF1">
        <w:rPr>
          <w:rFonts w:cstheme="minorHAnsi"/>
        </w:rPr>
        <w:tab/>
        <w:t xml:space="preserve">Printing and service activities related to printing </w:t>
      </w:r>
    </w:p>
    <w:p w14:paraId="4D3E45A4"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1811 </w:t>
      </w:r>
      <w:r w:rsidRPr="00376AF1">
        <w:rPr>
          <w:rFonts w:cstheme="minorHAnsi"/>
        </w:rPr>
        <w:tab/>
        <w:t xml:space="preserve">Printing 1812 Service activities related to printing </w:t>
      </w:r>
    </w:p>
    <w:p w14:paraId="69027353" w14:textId="77777777" w:rsidR="00C37398" w:rsidRPr="00376AF1" w:rsidRDefault="00C37398" w:rsidP="00C37398">
      <w:pPr>
        <w:tabs>
          <w:tab w:val="left" w:pos="360"/>
        </w:tabs>
        <w:spacing w:after="0" w:line="240" w:lineRule="auto"/>
        <w:ind w:left="360"/>
        <w:rPr>
          <w:rFonts w:cstheme="minorHAnsi"/>
        </w:rPr>
      </w:pPr>
    </w:p>
    <w:p w14:paraId="1E0F33B0"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182 </w:t>
      </w:r>
      <w:r w:rsidRPr="00376AF1">
        <w:rPr>
          <w:rFonts w:cstheme="minorHAnsi"/>
        </w:rPr>
        <w:tab/>
        <w:t xml:space="preserve">1820 </w:t>
      </w:r>
      <w:r w:rsidRPr="00376AF1">
        <w:rPr>
          <w:rFonts w:cstheme="minorHAnsi"/>
        </w:rPr>
        <w:tab/>
        <w:t>Reproduction of recorded media</w:t>
      </w:r>
    </w:p>
    <w:p w14:paraId="483E9611" w14:textId="77777777" w:rsidR="00C37398" w:rsidRPr="00376AF1" w:rsidRDefault="00C37398" w:rsidP="00C37398">
      <w:pPr>
        <w:tabs>
          <w:tab w:val="left" w:pos="360"/>
        </w:tabs>
        <w:spacing w:after="0" w:line="240" w:lineRule="auto"/>
        <w:ind w:left="360"/>
        <w:rPr>
          <w:rFonts w:cstheme="minorHAnsi"/>
        </w:rPr>
      </w:pPr>
    </w:p>
    <w:p w14:paraId="240FEDAF"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19</w:t>
      </w:r>
      <w:r w:rsidRPr="00376AF1">
        <w:rPr>
          <w:rFonts w:cstheme="minorHAnsi"/>
          <w:b/>
        </w:rPr>
        <w:tab/>
      </w:r>
      <w:r w:rsidRPr="00376AF1">
        <w:rPr>
          <w:rFonts w:cstheme="minorHAnsi"/>
          <w:b/>
        </w:rPr>
        <w:tab/>
        <w:t>Manufacture of coke and refined petroleum products</w:t>
      </w:r>
    </w:p>
    <w:p w14:paraId="121E0E72"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191 </w:t>
      </w:r>
      <w:r w:rsidRPr="00376AF1">
        <w:rPr>
          <w:rFonts w:cstheme="minorHAnsi"/>
        </w:rPr>
        <w:tab/>
        <w:t xml:space="preserve">1910 </w:t>
      </w:r>
      <w:r w:rsidRPr="00376AF1">
        <w:rPr>
          <w:rFonts w:cstheme="minorHAnsi"/>
        </w:rPr>
        <w:tab/>
        <w:t xml:space="preserve">Manufacture of coke oven products </w:t>
      </w:r>
    </w:p>
    <w:p w14:paraId="261CE3E9" w14:textId="77777777" w:rsidR="00C37398" w:rsidRPr="00376AF1" w:rsidRDefault="00C37398" w:rsidP="00C37398">
      <w:pPr>
        <w:tabs>
          <w:tab w:val="left" w:pos="360"/>
        </w:tabs>
        <w:spacing w:after="0" w:line="240" w:lineRule="auto"/>
        <w:ind w:left="360"/>
        <w:rPr>
          <w:rFonts w:cstheme="minorHAnsi"/>
        </w:rPr>
      </w:pPr>
    </w:p>
    <w:p w14:paraId="3D6039D6"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192 </w:t>
      </w:r>
      <w:r w:rsidRPr="00376AF1">
        <w:rPr>
          <w:rFonts w:cstheme="minorHAnsi"/>
        </w:rPr>
        <w:tab/>
        <w:t xml:space="preserve">1920 </w:t>
      </w:r>
      <w:r w:rsidRPr="00376AF1">
        <w:rPr>
          <w:rFonts w:cstheme="minorHAnsi"/>
        </w:rPr>
        <w:tab/>
        <w:t>Manufacture of refined petroleum products</w:t>
      </w:r>
    </w:p>
    <w:p w14:paraId="2F979891" w14:textId="77777777" w:rsidR="00C37398" w:rsidRPr="00376AF1" w:rsidRDefault="00C37398" w:rsidP="00C37398">
      <w:pPr>
        <w:tabs>
          <w:tab w:val="left" w:pos="360"/>
        </w:tabs>
        <w:spacing w:after="0" w:line="240" w:lineRule="auto"/>
        <w:ind w:left="360"/>
        <w:rPr>
          <w:rFonts w:cstheme="minorHAnsi"/>
        </w:rPr>
      </w:pPr>
    </w:p>
    <w:p w14:paraId="65C4B3A3"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20</w:t>
      </w:r>
      <w:r w:rsidRPr="00376AF1">
        <w:rPr>
          <w:rFonts w:cstheme="minorHAnsi"/>
          <w:b/>
        </w:rPr>
        <w:tab/>
      </w:r>
      <w:r w:rsidRPr="00376AF1">
        <w:rPr>
          <w:rFonts w:cstheme="minorHAnsi"/>
          <w:b/>
        </w:rPr>
        <w:tab/>
        <w:t>Manufacture of chemicals and chemical products</w:t>
      </w:r>
    </w:p>
    <w:p w14:paraId="462C6090"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201 </w:t>
      </w:r>
      <w:r w:rsidRPr="00376AF1">
        <w:rPr>
          <w:rFonts w:cstheme="minorHAnsi"/>
        </w:rPr>
        <w:tab/>
      </w:r>
      <w:r w:rsidRPr="00376AF1">
        <w:rPr>
          <w:rFonts w:cstheme="minorHAnsi"/>
        </w:rPr>
        <w:tab/>
        <w:t>Manufacture of basic chemicals, fertilizers and nitrogen compounds, plastics</w:t>
      </w:r>
    </w:p>
    <w:p w14:paraId="2F8140D1"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r>
      <w:r w:rsidRPr="00376AF1">
        <w:rPr>
          <w:rFonts w:cstheme="minorHAnsi"/>
        </w:rPr>
        <w:tab/>
        <w:t xml:space="preserve"> and synthetic rubber in primary forms </w:t>
      </w:r>
    </w:p>
    <w:p w14:paraId="0CA056DD"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2011 </w:t>
      </w:r>
      <w:r w:rsidRPr="00376AF1">
        <w:rPr>
          <w:rFonts w:cstheme="minorHAnsi"/>
        </w:rPr>
        <w:tab/>
        <w:t xml:space="preserve">Manufacture of basic chemicals </w:t>
      </w:r>
    </w:p>
    <w:p w14:paraId="7E3113F4"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2012 </w:t>
      </w:r>
      <w:r w:rsidRPr="00376AF1">
        <w:rPr>
          <w:rFonts w:cstheme="minorHAnsi"/>
        </w:rPr>
        <w:tab/>
        <w:t xml:space="preserve">Manufacture of fertilizers and nitrogen compounds </w:t>
      </w:r>
    </w:p>
    <w:p w14:paraId="3BD77645"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2013 </w:t>
      </w:r>
      <w:r w:rsidRPr="00376AF1">
        <w:rPr>
          <w:rFonts w:cstheme="minorHAnsi"/>
        </w:rPr>
        <w:tab/>
        <w:t xml:space="preserve">Manufacture of plastics and synthetic rubber in primary forms </w:t>
      </w:r>
    </w:p>
    <w:p w14:paraId="53E10E01" w14:textId="77777777" w:rsidR="00C37398" w:rsidRPr="00376AF1" w:rsidRDefault="00C37398" w:rsidP="00C37398">
      <w:pPr>
        <w:tabs>
          <w:tab w:val="left" w:pos="360"/>
        </w:tabs>
        <w:spacing w:after="0" w:line="240" w:lineRule="auto"/>
        <w:ind w:left="360"/>
        <w:rPr>
          <w:rFonts w:cstheme="minorHAnsi"/>
        </w:rPr>
      </w:pPr>
    </w:p>
    <w:p w14:paraId="7BE32D80"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202 </w:t>
      </w:r>
      <w:r w:rsidRPr="00376AF1">
        <w:rPr>
          <w:rFonts w:cstheme="minorHAnsi"/>
        </w:rPr>
        <w:tab/>
      </w:r>
      <w:r w:rsidRPr="00376AF1">
        <w:rPr>
          <w:rFonts w:cstheme="minorHAnsi"/>
        </w:rPr>
        <w:tab/>
        <w:t xml:space="preserve">Manufacture of other chemical products </w:t>
      </w:r>
    </w:p>
    <w:p w14:paraId="55559257"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2021 </w:t>
      </w:r>
      <w:r w:rsidRPr="00376AF1">
        <w:rPr>
          <w:rFonts w:cstheme="minorHAnsi"/>
        </w:rPr>
        <w:tab/>
        <w:t xml:space="preserve">Manufacture of pesticides and other agrochemical products </w:t>
      </w:r>
    </w:p>
    <w:p w14:paraId="4EDC03C6"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2022 </w:t>
      </w:r>
      <w:r w:rsidRPr="00376AF1">
        <w:rPr>
          <w:rFonts w:cstheme="minorHAnsi"/>
        </w:rPr>
        <w:tab/>
        <w:t xml:space="preserve">Manufacture of paints, varnishes and similar coatings, printing ink and mastics </w:t>
      </w:r>
    </w:p>
    <w:p w14:paraId="6989998B"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2023 </w:t>
      </w:r>
      <w:r w:rsidRPr="00376AF1">
        <w:rPr>
          <w:rFonts w:cstheme="minorHAnsi"/>
        </w:rPr>
        <w:tab/>
        <w:t xml:space="preserve">Manufacture of soap and detergents, cleaning and polishing preparations, perfumes </w:t>
      </w:r>
    </w:p>
    <w:p w14:paraId="5ED468CC"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r>
      <w:r w:rsidRPr="00376AF1">
        <w:rPr>
          <w:rFonts w:cstheme="minorHAnsi"/>
        </w:rPr>
        <w:tab/>
        <w:t xml:space="preserve">and toilet preparations </w:t>
      </w:r>
    </w:p>
    <w:p w14:paraId="15C54B41"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2029 </w:t>
      </w:r>
      <w:r w:rsidRPr="00376AF1">
        <w:rPr>
          <w:rFonts w:cstheme="minorHAnsi"/>
        </w:rPr>
        <w:tab/>
        <w:t xml:space="preserve">Manufacture of other chemical products n.e.c. 203 2030 Manufacture of </w:t>
      </w:r>
    </w:p>
    <w:p w14:paraId="4CE4BABA"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r>
      <w:r w:rsidRPr="00376AF1">
        <w:rPr>
          <w:rFonts w:cstheme="minorHAnsi"/>
        </w:rPr>
        <w:tab/>
        <w:t>man-made fibres</w:t>
      </w:r>
    </w:p>
    <w:p w14:paraId="7DDC61A9" w14:textId="77777777" w:rsidR="00C37398" w:rsidRPr="00376AF1" w:rsidRDefault="00C37398" w:rsidP="00C37398">
      <w:pPr>
        <w:tabs>
          <w:tab w:val="left" w:pos="360"/>
        </w:tabs>
        <w:spacing w:after="0" w:line="240" w:lineRule="auto"/>
        <w:ind w:left="360"/>
        <w:rPr>
          <w:rFonts w:cstheme="minorHAnsi"/>
        </w:rPr>
      </w:pPr>
    </w:p>
    <w:p w14:paraId="0A9B8669"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21</w:t>
      </w:r>
      <w:r w:rsidRPr="00376AF1">
        <w:rPr>
          <w:rFonts w:cstheme="minorHAnsi"/>
          <w:b/>
        </w:rPr>
        <w:tab/>
      </w:r>
      <w:r w:rsidRPr="00376AF1">
        <w:rPr>
          <w:rFonts w:cstheme="minorHAnsi"/>
          <w:b/>
        </w:rPr>
        <w:tab/>
        <w:t>Manufacture of pharmaceuticals, medicinal chemical and botanical products</w:t>
      </w:r>
    </w:p>
    <w:p w14:paraId="0B8020EC"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210 </w:t>
      </w:r>
      <w:r w:rsidRPr="00376AF1">
        <w:rPr>
          <w:rFonts w:cstheme="minorHAnsi"/>
        </w:rPr>
        <w:tab/>
        <w:t>2100</w:t>
      </w:r>
      <w:r w:rsidRPr="00376AF1">
        <w:rPr>
          <w:rFonts w:cstheme="minorHAnsi"/>
        </w:rPr>
        <w:tab/>
        <w:t>Manufacture of pharmaceuticals, medicinal chemical and botanical products</w:t>
      </w:r>
    </w:p>
    <w:p w14:paraId="4D7BA8BE" w14:textId="77777777" w:rsidR="00C37398" w:rsidRPr="00376AF1" w:rsidRDefault="00C37398" w:rsidP="00C37398">
      <w:pPr>
        <w:tabs>
          <w:tab w:val="left" w:pos="360"/>
        </w:tabs>
        <w:spacing w:after="0" w:line="240" w:lineRule="auto"/>
        <w:ind w:left="360"/>
        <w:rPr>
          <w:rFonts w:cstheme="minorHAnsi"/>
        </w:rPr>
      </w:pPr>
    </w:p>
    <w:p w14:paraId="1C0564E8" w14:textId="77777777" w:rsidR="00C37398" w:rsidRPr="00376AF1" w:rsidRDefault="00C37398" w:rsidP="00C37398">
      <w:pPr>
        <w:tabs>
          <w:tab w:val="left" w:pos="360"/>
        </w:tabs>
        <w:spacing w:after="0" w:line="240" w:lineRule="auto"/>
        <w:ind w:left="360"/>
        <w:rPr>
          <w:rFonts w:cstheme="minorHAnsi"/>
          <w:b/>
          <w:bCs/>
        </w:rPr>
      </w:pPr>
      <w:r w:rsidRPr="00376AF1">
        <w:rPr>
          <w:rFonts w:cstheme="minorHAnsi"/>
          <w:b/>
          <w:bCs/>
        </w:rPr>
        <w:t>Division 22</w:t>
      </w:r>
      <w:r w:rsidRPr="00376AF1">
        <w:rPr>
          <w:rFonts w:cstheme="minorHAnsi"/>
          <w:b/>
          <w:bCs/>
        </w:rPr>
        <w:tab/>
      </w:r>
      <w:r w:rsidRPr="00376AF1">
        <w:rPr>
          <w:rFonts w:cstheme="minorHAnsi"/>
          <w:b/>
          <w:bCs/>
        </w:rPr>
        <w:tab/>
        <w:t>Manufacture of rubber and plastics products</w:t>
      </w:r>
    </w:p>
    <w:p w14:paraId="15FCD0A1"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221 </w:t>
      </w:r>
      <w:r w:rsidRPr="00376AF1">
        <w:rPr>
          <w:rFonts w:cstheme="minorHAnsi"/>
        </w:rPr>
        <w:tab/>
      </w:r>
      <w:r w:rsidRPr="00376AF1">
        <w:rPr>
          <w:rFonts w:cstheme="minorHAnsi"/>
        </w:rPr>
        <w:tab/>
        <w:t xml:space="preserve">Manufacture of rubber products </w:t>
      </w:r>
    </w:p>
    <w:p w14:paraId="1EDC7ABF"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2211 </w:t>
      </w:r>
      <w:r w:rsidRPr="00376AF1">
        <w:rPr>
          <w:rFonts w:cstheme="minorHAnsi"/>
        </w:rPr>
        <w:tab/>
        <w:t xml:space="preserve">Manufacture of rubber tyres and tubes; retreading and rebuilding of rubber tyres </w:t>
      </w:r>
    </w:p>
    <w:p w14:paraId="0B5DA517"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2219 </w:t>
      </w:r>
      <w:r w:rsidRPr="00376AF1">
        <w:rPr>
          <w:rFonts w:cstheme="minorHAnsi"/>
        </w:rPr>
        <w:tab/>
        <w:t xml:space="preserve">Manufacture of other rubber products </w:t>
      </w:r>
    </w:p>
    <w:p w14:paraId="22932392" w14:textId="77777777" w:rsidR="00C37398" w:rsidRPr="00376AF1" w:rsidRDefault="00C37398" w:rsidP="00C37398">
      <w:pPr>
        <w:tabs>
          <w:tab w:val="left" w:pos="360"/>
        </w:tabs>
        <w:spacing w:after="0" w:line="240" w:lineRule="auto"/>
        <w:ind w:left="360"/>
        <w:rPr>
          <w:rFonts w:cstheme="minorHAnsi"/>
        </w:rPr>
      </w:pPr>
    </w:p>
    <w:p w14:paraId="01C86512"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222 </w:t>
      </w:r>
      <w:r w:rsidRPr="00376AF1">
        <w:rPr>
          <w:rFonts w:cstheme="minorHAnsi"/>
        </w:rPr>
        <w:tab/>
        <w:t xml:space="preserve">2220 </w:t>
      </w:r>
      <w:r w:rsidRPr="00376AF1">
        <w:rPr>
          <w:rFonts w:cstheme="minorHAnsi"/>
        </w:rPr>
        <w:tab/>
        <w:t>Manufacture of plastics products</w:t>
      </w:r>
    </w:p>
    <w:p w14:paraId="7FDA0C85" w14:textId="77777777" w:rsidR="00C37398" w:rsidRPr="00376AF1" w:rsidRDefault="00C37398" w:rsidP="00C37398">
      <w:pPr>
        <w:tabs>
          <w:tab w:val="left" w:pos="360"/>
        </w:tabs>
        <w:spacing w:after="0" w:line="240" w:lineRule="auto"/>
        <w:ind w:left="360"/>
        <w:rPr>
          <w:rFonts w:cstheme="minorHAnsi"/>
        </w:rPr>
      </w:pPr>
    </w:p>
    <w:p w14:paraId="6B1F583B"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23</w:t>
      </w:r>
      <w:r w:rsidRPr="00376AF1">
        <w:rPr>
          <w:rFonts w:cstheme="minorHAnsi"/>
          <w:b/>
        </w:rPr>
        <w:tab/>
      </w:r>
      <w:r w:rsidRPr="00376AF1">
        <w:rPr>
          <w:rFonts w:cstheme="minorHAnsi"/>
          <w:b/>
        </w:rPr>
        <w:tab/>
        <w:t>Manufacture of other non-metallic mineral products</w:t>
      </w:r>
    </w:p>
    <w:p w14:paraId="2C88C167"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231 </w:t>
      </w:r>
      <w:r w:rsidRPr="00376AF1">
        <w:rPr>
          <w:rFonts w:cstheme="minorHAnsi"/>
        </w:rPr>
        <w:tab/>
        <w:t xml:space="preserve">2310 </w:t>
      </w:r>
      <w:r w:rsidRPr="00376AF1">
        <w:rPr>
          <w:rFonts w:cstheme="minorHAnsi"/>
        </w:rPr>
        <w:tab/>
        <w:t xml:space="preserve">Manufacture of glass and glass products </w:t>
      </w:r>
    </w:p>
    <w:p w14:paraId="15704A89" w14:textId="77777777" w:rsidR="00C37398" w:rsidRPr="00376AF1" w:rsidRDefault="00C37398" w:rsidP="00C37398">
      <w:pPr>
        <w:tabs>
          <w:tab w:val="left" w:pos="360"/>
        </w:tabs>
        <w:spacing w:after="0" w:line="240" w:lineRule="auto"/>
        <w:ind w:left="360"/>
        <w:rPr>
          <w:rFonts w:cstheme="minorHAnsi"/>
        </w:rPr>
      </w:pPr>
    </w:p>
    <w:p w14:paraId="0FE83381"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239 </w:t>
      </w:r>
      <w:r w:rsidRPr="00376AF1">
        <w:rPr>
          <w:rFonts w:cstheme="minorHAnsi"/>
        </w:rPr>
        <w:tab/>
      </w:r>
      <w:r w:rsidRPr="00376AF1">
        <w:rPr>
          <w:rFonts w:cstheme="minorHAnsi"/>
        </w:rPr>
        <w:tab/>
        <w:t xml:space="preserve">Manufacture of non-metallic mineral products n.e.c. </w:t>
      </w:r>
    </w:p>
    <w:p w14:paraId="5A0C8526"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 xml:space="preserve">2391 </w:t>
      </w:r>
      <w:r w:rsidRPr="00376AF1">
        <w:rPr>
          <w:rFonts w:cstheme="minorHAnsi"/>
        </w:rPr>
        <w:tab/>
        <w:t xml:space="preserve">Manufacture of refractory products </w:t>
      </w:r>
    </w:p>
    <w:p w14:paraId="2D5CDFDE"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 xml:space="preserve">2392 </w:t>
      </w:r>
      <w:r w:rsidRPr="00376AF1">
        <w:rPr>
          <w:rFonts w:cstheme="minorHAnsi"/>
        </w:rPr>
        <w:tab/>
        <w:t xml:space="preserve">Manufacture of clay building materials </w:t>
      </w:r>
    </w:p>
    <w:p w14:paraId="5F05120D"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 xml:space="preserve">2393 </w:t>
      </w:r>
      <w:r w:rsidRPr="00376AF1">
        <w:rPr>
          <w:rFonts w:cstheme="minorHAnsi"/>
        </w:rPr>
        <w:tab/>
        <w:t>Manufacture of other porcelain and ceramic products</w:t>
      </w:r>
    </w:p>
    <w:p w14:paraId="609264B9"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2394</w:t>
      </w:r>
      <w:r w:rsidRPr="00376AF1">
        <w:rPr>
          <w:rFonts w:cstheme="minorHAnsi"/>
        </w:rPr>
        <w:tab/>
        <w:t xml:space="preserve">Manufacture of cement, lime and plaster </w:t>
      </w:r>
    </w:p>
    <w:p w14:paraId="6B2EEB8A"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2395</w:t>
      </w:r>
      <w:r w:rsidRPr="00376AF1">
        <w:rPr>
          <w:rFonts w:cstheme="minorHAnsi"/>
        </w:rPr>
        <w:tab/>
        <w:t xml:space="preserve"> Manufacture of articles of concrete, cement and plaster </w:t>
      </w:r>
    </w:p>
    <w:p w14:paraId="020F0147"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 xml:space="preserve">2396 </w:t>
      </w:r>
      <w:r w:rsidRPr="00376AF1">
        <w:rPr>
          <w:rFonts w:cstheme="minorHAnsi"/>
        </w:rPr>
        <w:tab/>
        <w:t xml:space="preserve">Cutting, shaping and finishing of stone 2399 Manufacture of other non-metallic </w:t>
      </w:r>
    </w:p>
    <w:p w14:paraId="14B0A2E3"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ab/>
      </w:r>
      <w:r w:rsidRPr="00376AF1">
        <w:rPr>
          <w:rFonts w:cstheme="minorHAnsi"/>
        </w:rPr>
        <w:tab/>
        <w:t>mineral products n.e.c.</w:t>
      </w:r>
    </w:p>
    <w:p w14:paraId="5765AABE" w14:textId="77777777" w:rsidR="00C37398" w:rsidRPr="00376AF1" w:rsidRDefault="00C37398" w:rsidP="00C37398">
      <w:pPr>
        <w:tabs>
          <w:tab w:val="left" w:pos="360"/>
        </w:tabs>
        <w:spacing w:after="0" w:line="240" w:lineRule="auto"/>
        <w:ind w:left="360"/>
        <w:rPr>
          <w:rFonts w:cstheme="minorHAnsi"/>
        </w:rPr>
      </w:pPr>
    </w:p>
    <w:p w14:paraId="7254286A"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24</w:t>
      </w:r>
      <w:r w:rsidRPr="00376AF1">
        <w:rPr>
          <w:rFonts w:cstheme="minorHAnsi"/>
          <w:b/>
        </w:rPr>
        <w:tab/>
      </w:r>
      <w:r w:rsidRPr="00376AF1">
        <w:rPr>
          <w:rFonts w:cstheme="minorHAnsi"/>
          <w:b/>
        </w:rPr>
        <w:tab/>
        <w:t>Manufacture of basic metals</w:t>
      </w:r>
    </w:p>
    <w:p w14:paraId="219F7235"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241 </w:t>
      </w:r>
      <w:r w:rsidRPr="00376AF1">
        <w:rPr>
          <w:rFonts w:cstheme="minorHAnsi"/>
        </w:rPr>
        <w:tab/>
        <w:t xml:space="preserve">2410 </w:t>
      </w:r>
      <w:r w:rsidRPr="00376AF1">
        <w:rPr>
          <w:rFonts w:cstheme="minorHAnsi"/>
        </w:rPr>
        <w:tab/>
        <w:t xml:space="preserve">Manufacture of basic iron and steel </w:t>
      </w:r>
    </w:p>
    <w:p w14:paraId="7CED0CEE"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r>
    </w:p>
    <w:p w14:paraId="2D15F0B6"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242 </w:t>
      </w:r>
      <w:r w:rsidRPr="00376AF1">
        <w:rPr>
          <w:rFonts w:cstheme="minorHAnsi"/>
        </w:rPr>
        <w:tab/>
        <w:t xml:space="preserve">2420 </w:t>
      </w:r>
      <w:r w:rsidRPr="00376AF1">
        <w:rPr>
          <w:rFonts w:cstheme="minorHAnsi"/>
        </w:rPr>
        <w:tab/>
        <w:t xml:space="preserve">Manufacture of basic precious and other non-ferrous metals </w:t>
      </w:r>
    </w:p>
    <w:p w14:paraId="3DC03F79" w14:textId="77777777" w:rsidR="00C37398" w:rsidRPr="00376AF1" w:rsidRDefault="00C37398" w:rsidP="00C37398">
      <w:pPr>
        <w:tabs>
          <w:tab w:val="left" w:pos="360"/>
        </w:tabs>
        <w:spacing w:after="0" w:line="240" w:lineRule="auto"/>
        <w:ind w:left="360"/>
        <w:rPr>
          <w:rFonts w:cstheme="minorHAnsi"/>
        </w:rPr>
      </w:pPr>
    </w:p>
    <w:p w14:paraId="134FD821"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243 </w:t>
      </w:r>
      <w:r w:rsidRPr="00376AF1">
        <w:rPr>
          <w:rFonts w:cstheme="minorHAnsi"/>
        </w:rPr>
        <w:tab/>
      </w:r>
      <w:r w:rsidRPr="00376AF1">
        <w:rPr>
          <w:rFonts w:cstheme="minorHAnsi"/>
        </w:rPr>
        <w:tab/>
        <w:t xml:space="preserve">Casting of metals </w:t>
      </w:r>
    </w:p>
    <w:p w14:paraId="7923354A"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2431 </w:t>
      </w:r>
      <w:r w:rsidRPr="00376AF1">
        <w:rPr>
          <w:rFonts w:cstheme="minorHAnsi"/>
        </w:rPr>
        <w:tab/>
        <w:t xml:space="preserve">Casting of iron and steel </w:t>
      </w:r>
    </w:p>
    <w:p w14:paraId="56C046C7"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2432 </w:t>
      </w:r>
      <w:r w:rsidRPr="00376AF1">
        <w:rPr>
          <w:rFonts w:cstheme="minorHAnsi"/>
        </w:rPr>
        <w:tab/>
        <w:t>Casting of non-ferrous metals</w:t>
      </w:r>
    </w:p>
    <w:p w14:paraId="2968138A" w14:textId="77777777" w:rsidR="00C37398" w:rsidRPr="00376AF1" w:rsidRDefault="00C37398" w:rsidP="00C37398">
      <w:pPr>
        <w:tabs>
          <w:tab w:val="left" w:pos="360"/>
        </w:tabs>
        <w:spacing w:after="0" w:line="240" w:lineRule="auto"/>
        <w:ind w:left="360"/>
        <w:rPr>
          <w:rFonts w:cstheme="minorHAnsi"/>
        </w:rPr>
      </w:pPr>
    </w:p>
    <w:p w14:paraId="18C26768"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25</w:t>
      </w:r>
      <w:r w:rsidRPr="00376AF1">
        <w:rPr>
          <w:rFonts w:cstheme="minorHAnsi"/>
          <w:b/>
        </w:rPr>
        <w:tab/>
      </w:r>
      <w:r w:rsidRPr="00376AF1">
        <w:rPr>
          <w:rFonts w:cstheme="minorHAnsi"/>
          <w:b/>
        </w:rPr>
        <w:tab/>
        <w:t>Manufacture of fabricated metal products, except machinery and equipment</w:t>
      </w:r>
    </w:p>
    <w:p w14:paraId="7505C530"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251 </w:t>
      </w:r>
      <w:r w:rsidRPr="00376AF1">
        <w:rPr>
          <w:rFonts w:cstheme="minorHAnsi"/>
        </w:rPr>
        <w:tab/>
      </w:r>
      <w:r w:rsidRPr="00376AF1">
        <w:rPr>
          <w:rFonts w:cstheme="minorHAnsi"/>
        </w:rPr>
        <w:tab/>
        <w:t xml:space="preserve">Manufacture of structural metal products, tanks, reservoirs and steam generators </w:t>
      </w:r>
    </w:p>
    <w:p w14:paraId="796ABC6B"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2511 </w:t>
      </w:r>
      <w:r w:rsidRPr="00376AF1">
        <w:rPr>
          <w:rFonts w:cstheme="minorHAnsi"/>
        </w:rPr>
        <w:tab/>
        <w:t xml:space="preserve">Manufacture of structural metal products </w:t>
      </w:r>
    </w:p>
    <w:p w14:paraId="0ECB49FD"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2512 </w:t>
      </w:r>
      <w:r w:rsidRPr="00376AF1">
        <w:rPr>
          <w:rFonts w:cstheme="minorHAnsi"/>
        </w:rPr>
        <w:tab/>
        <w:t xml:space="preserve">Manufacture of tanks, reservoirs and containers of metal </w:t>
      </w:r>
    </w:p>
    <w:p w14:paraId="27E21ECB"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2513</w:t>
      </w:r>
      <w:r w:rsidRPr="00376AF1">
        <w:rPr>
          <w:rFonts w:cstheme="minorHAnsi"/>
        </w:rPr>
        <w:tab/>
        <w:t xml:space="preserve">Manufacture of steam generators, except central heating hot water boilers </w:t>
      </w:r>
    </w:p>
    <w:p w14:paraId="28C407D9"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r>
    </w:p>
    <w:p w14:paraId="036DC8DB"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252 </w:t>
      </w:r>
      <w:r w:rsidRPr="00376AF1">
        <w:rPr>
          <w:rFonts w:cstheme="minorHAnsi"/>
        </w:rPr>
        <w:tab/>
        <w:t xml:space="preserve">2520 </w:t>
      </w:r>
      <w:r w:rsidRPr="00376AF1">
        <w:rPr>
          <w:rFonts w:cstheme="minorHAnsi"/>
        </w:rPr>
        <w:tab/>
        <w:t xml:space="preserve">Manufacture of weapons and ammunition </w:t>
      </w:r>
    </w:p>
    <w:p w14:paraId="25BF35CE" w14:textId="77777777" w:rsidR="00C37398" w:rsidRPr="00376AF1" w:rsidRDefault="00C37398" w:rsidP="00C37398">
      <w:pPr>
        <w:tabs>
          <w:tab w:val="left" w:pos="360"/>
        </w:tabs>
        <w:spacing w:after="0" w:line="240" w:lineRule="auto"/>
        <w:ind w:left="360"/>
        <w:rPr>
          <w:rFonts w:cstheme="minorHAnsi"/>
        </w:rPr>
      </w:pPr>
    </w:p>
    <w:p w14:paraId="337FD4D0"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259 </w:t>
      </w:r>
      <w:r w:rsidRPr="00376AF1">
        <w:rPr>
          <w:rFonts w:cstheme="minorHAnsi"/>
        </w:rPr>
        <w:tab/>
      </w:r>
      <w:r w:rsidRPr="00376AF1">
        <w:rPr>
          <w:rFonts w:cstheme="minorHAnsi"/>
        </w:rPr>
        <w:tab/>
        <w:t xml:space="preserve">Manufacture of other fabricated metal products; metalworking service activities </w:t>
      </w:r>
    </w:p>
    <w:p w14:paraId="4A13F326"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2591 </w:t>
      </w:r>
      <w:r w:rsidRPr="00376AF1">
        <w:rPr>
          <w:rFonts w:cstheme="minorHAnsi"/>
        </w:rPr>
        <w:tab/>
        <w:t xml:space="preserve">Forging, pressing, stamping and roll-forming of metal; powder metallurgy </w:t>
      </w:r>
    </w:p>
    <w:p w14:paraId="7A63CC7F"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2592 </w:t>
      </w:r>
      <w:r w:rsidRPr="00376AF1">
        <w:rPr>
          <w:rFonts w:cstheme="minorHAnsi"/>
        </w:rPr>
        <w:tab/>
        <w:t xml:space="preserve">Treatment and coating of metals; machining </w:t>
      </w:r>
    </w:p>
    <w:p w14:paraId="61A92037"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2593 </w:t>
      </w:r>
      <w:r w:rsidRPr="00376AF1">
        <w:rPr>
          <w:rFonts w:cstheme="minorHAnsi"/>
        </w:rPr>
        <w:tab/>
        <w:t xml:space="preserve">Manufacture of cutlery, hand tools and general hardware </w:t>
      </w:r>
    </w:p>
    <w:p w14:paraId="3045D664"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2599 </w:t>
      </w:r>
      <w:r w:rsidRPr="00376AF1">
        <w:rPr>
          <w:rFonts w:cstheme="minorHAnsi"/>
        </w:rPr>
        <w:tab/>
        <w:t>Manufacture of other fabricated metal products n.e.c</w:t>
      </w:r>
    </w:p>
    <w:p w14:paraId="023E9033" w14:textId="77777777" w:rsidR="00C37398" w:rsidRPr="00376AF1" w:rsidRDefault="00C37398" w:rsidP="00C37398">
      <w:pPr>
        <w:tabs>
          <w:tab w:val="left" w:pos="360"/>
        </w:tabs>
        <w:spacing w:after="0" w:line="240" w:lineRule="auto"/>
        <w:ind w:left="360"/>
        <w:rPr>
          <w:rFonts w:cstheme="minorHAnsi"/>
        </w:rPr>
      </w:pPr>
    </w:p>
    <w:p w14:paraId="352EAE26"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26</w:t>
      </w:r>
      <w:r w:rsidRPr="00376AF1">
        <w:rPr>
          <w:rFonts w:cstheme="minorHAnsi"/>
          <w:b/>
        </w:rPr>
        <w:tab/>
      </w:r>
      <w:r w:rsidRPr="00376AF1">
        <w:rPr>
          <w:rFonts w:cstheme="minorHAnsi"/>
          <w:b/>
        </w:rPr>
        <w:tab/>
        <w:t>Manufacture of computer, electronic and optical products</w:t>
      </w:r>
    </w:p>
    <w:p w14:paraId="5ADBB56E"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261 </w:t>
      </w:r>
      <w:r w:rsidRPr="00376AF1">
        <w:rPr>
          <w:rFonts w:cstheme="minorHAnsi"/>
        </w:rPr>
        <w:tab/>
        <w:t>2610</w:t>
      </w:r>
      <w:r w:rsidRPr="00376AF1">
        <w:rPr>
          <w:rFonts w:cstheme="minorHAnsi"/>
        </w:rPr>
        <w:tab/>
        <w:t xml:space="preserve">Manufacture of electronic components and boards </w:t>
      </w:r>
    </w:p>
    <w:p w14:paraId="39CC34B2" w14:textId="77777777" w:rsidR="00C37398" w:rsidRPr="00376AF1" w:rsidRDefault="00C37398" w:rsidP="00C37398">
      <w:pPr>
        <w:tabs>
          <w:tab w:val="left" w:pos="360"/>
        </w:tabs>
        <w:spacing w:after="0" w:line="240" w:lineRule="auto"/>
        <w:ind w:left="360"/>
        <w:rPr>
          <w:rFonts w:cstheme="minorHAnsi"/>
        </w:rPr>
      </w:pPr>
    </w:p>
    <w:p w14:paraId="6A0E748B"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262 </w:t>
      </w:r>
      <w:r w:rsidRPr="00376AF1">
        <w:rPr>
          <w:rFonts w:cstheme="minorHAnsi"/>
        </w:rPr>
        <w:tab/>
        <w:t>2620</w:t>
      </w:r>
      <w:r w:rsidRPr="00376AF1">
        <w:rPr>
          <w:rFonts w:cstheme="minorHAnsi"/>
        </w:rPr>
        <w:tab/>
        <w:t xml:space="preserve"> Manufacture of computers and peripheral equipment </w:t>
      </w:r>
    </w:p>
    <w:p w14:paraId="4799D735" w14:textId="77777777" w:rsidR="00C37398" w:rsidRPr="00376AF1" w:rsidRDefault="00C37398" w:rsidP="00C37398">
      <w:pPr>
        <w:tabs>
          <w:tab w:val="left" w:pos="360"/>
        </w:tabs>
        <w:spacing w:after="0" w:line="240" w:lineRule="auto"/>
        <w:ind w:left="360"/>
        <w:rPr>
          <w:rFonts w:cstheme="minorHAnsi"/>
        </w:rPr>
      </w:pPr>
    </w:p>
    <w:p w14:paraId="73E1D681"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263 </w:t>
      </w:r>
      <w:r w:rsidRPr="00376AF1">
        <w:rPr>
          <w:rFonts w:cstheme="minorHAnsi"/>
        </w:rPr>
        <w:tab/>
        <w:t>2630</w:t>
      </w:r>
      <w:r w:rsidRPr="00376AF1">
        <w:rPr>
          <w:rFonts w:cstheme="minorHAnsi"/>
        </w:rPr>
        <w:tab/>
        <w:t xml:space="preserve">Manufacture of communication equipment </w:t>
      </w:r>
    </w:p>
    <w:p w14:paraId="39EF134B" w14:textId="77777777" w:rsidR="00C37398" w:rsidRPr="00376AF1" w:rsidRDefault="00C37398" w:rsidP="00C37398">
      <w:pPr>
        <w:tabs>
          <w:tab w:val="left" w:pos="360"/>
        </w:tabs>
        <w:spacing w:after="0" w:line="240" w:lineRule="auto"/>
        <w:ind w:left="360"/>
        <w:rPr>
          <w:rFonts w:cstheme="minorHAnsi"/>
        </w:rPr>
      </w:pPr>
    </w:p>
    <w:p w14:paraId="23C3E49D"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264 </w:t>
      </w:r>
      <w:r w:rsidRPr="00376AF1">
        <w:rPr>
          <w:rFonts w:cstheme="minorHAnsi"/>
        </w:rPr>
        <w:tab/>
        <w:t xml:space="preserve">2640 </w:t>
      </w:r>
      <w:r w:rsidRPr="00376AF1">
        <w:rPr>
          <w:rFonts w:cstheme="minorHAnsi"/>
        </w:rPr>
        <w:tab/>
        <w:t xml:space="preserve">Manufacture of consumer electronics </w:t>
      </w:r>
    </w:p>
    <w:p w14:paraId="2D260FA3" w14:textId="77777777" w:rsidR="00C37398" w:rsidRPr="00376AF1" w:rsidRDefault="00C37398" w:rsidP="00C37398">
      <w:pPr>
        <w:tabs>
          <w:tab w:val="left" w:pos="360"/>
        </w:tabs>
        <w:spacing w:after="0" w:line="240" w:lineRule="auto"/>
        <w:ind w:left="360"/>
        <w:rPr>
          <w:rFonts w:cstheme="minorHAnsi"/>
        </w:rPr>
      </w:pPr>
    </w:p>
    <w:p w14:paraId="2832A753"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265 </w:t>
      </w:r>
      <w:r w:rsidRPr="00376AF1">
        <w:rPr>
          <w:rFonts w:cstheme="minorHAnsi"/>
        </w:rPr>
        <w:tab/>
      </w:r>
      <w:r w:rsidRPr="00376AF1">
        <w:rPr>
          <w:rFonts w:cstheme="minorHAnsi"/>
        </w:rPr>
        <w:tab/>
        <w:t xml:space="preserve">Manufacture of measuring, testing, navigating and control equipment; watches </w:t>
      </w:r>
    </w:p>
    <w:p w14:paraId="3A49DD17"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r>
      <w:r w:rsidRPr="00376AF1">
        <w:rPr>
          <w:rFonts w:cstheme="minorHAnsi"/>
        </w:rPr>
        <w:tab/>
        <w:t xml:space="preserve">and clocks </w:t>
      </w:r>
    </w:p>
    <w:p w14:paraId="3EB38F33"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2651 </w:t>
      </w:r>
      <w:r w:rsidRPr="00376AF1">
        <w:rPr>
          <w:rFonts w:cstheme="minorHAnsi"/>
        </w:rPr>
        <w:tab/>
        <w:t xml:space="preserve">Manufacture of measuring, testing, navigating and control equipment </w:t>
      </w:r>
    </w:p>
    <w:p w14:paraId="09897B30"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2652 </w:t>
      </w:r>
      <w:r w:rsidRPr="00376AF1">
        <w:rPr>
          <w:rFonts w:cstheme="minorHAnsi"/>
        </w:rPr>
        <w:tab/>
        <w:t xml:space="preserve">Manufacture of watches and clocks </w:t>
      </w:r>
    </w:p>
    <w:p w14:paraId="7A4783E0" w14:textId="77777777" w:rsidR="00C37398" w:rsidRPr="00376AF1" w:rsidRDefault="00C37398" w:rsidP="00C37398">
      <w:pPr>
        <w:tabs>
          <w:tab w:val="left" w:pos="360"/>
        </w:tabs>
        <w:spacing w:after="0" w:line="240" w:lineRule="auto"/>
        <w:ind w:left="360"/>
        <w:rPr>
          <w:rFonts w:cstheme="minorHAnsi"/>
        </w:rPr>
      </w:pPr>
    </w:p>
    <w:p w14:paraId="249B255B"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266 </w:t>
      </w:r>
      <w:r w:rsidRPr="00376AF1">
        <w:rPr>
          <w:rFonts w:cstheme="minorHAnsi"/>
        </w:rPr>
        <w:tab/>
        <w:t xml:space="preserve">2660 </w:t>
      </w:r>
      <w:r w:rsidRPr="00376AF1">
        <w:rPr>
          <w:rFonts w:cstheme="minorHAnsi"/>
        </w:rPr>
        <w:tab/>
        <w:t>Manufacture of irradiation, electromedical and electrotherapeutic equipment</w:t>
      </w:r>
    </w:p>
    <w:p w14:paraId="6EF4ECFF" w14:textId="77777777" w:rsidR="00C37398" w:rsidRPr="00376AF1" w:rsidRDefault="00C37398" w:rsidP="00C37398">
      <w:pPr>
        <w:tabs>
          <w:tab w:val="left" w:pos="360"/>
        </w:tabs>
        <w:spacing w:after="0" w:line="240" w:lineRule="auto"/>
        <w:ind w:left="360"/>
        <w:rPr>
          <w:rFonts w:cstheme="minorHAnsi"/>
          <w:b/>
        </w:rPr>
      </w:pPr>
    </w:p>
    <w:p w14:paraId="4534E3C7"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267 </w:t>
      </w:r>
      <w:r w:rsidRPr="00376AF1">
        <w:rPr>
          <w:rFonts w:cstheme="minorHAnsi"/>
        </w:rPr>
        <w:tab/>
        <w:t xml:space="preserve">2670 </w:t>
      </w:r>
      <w:r w:rsidRPr="00376AF1">
        <w:rPr>
          <w:rFonts w:cstheme="minorHAnsi"/>
        </w:rPr>
        <w:tab/>
        <w:t xml:space="preserve">Manufacture of optical instruments and photographic equipment </w:t>
      </w:r>
    </w:p>
    <w:p w14:paraId="19132DED"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p>
    <w:p w14:paraId="0FD58E67"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268</w:t>
      </w:r>
      <w:r w:rsidRPr="00376AF1">
        <w:rPr>
          <w:rFonts w:cstheme="minorHAnsi"/>
        </w:rPr>
        <w:tab/>
        <w:t xml:space="preserve">2680 </w:t>
      </w:r>
      <w:r w:rsidRPr="00376AF1">
        <w:rPr>
          <w:rFonts w:cstheme="minorHAnsi"/>
        </w:rPr>
        <w:tab/>
        <w:t>Manufacture of magnetic and optical media</w:t>
      </w:r>
    </w:p>
    <w:p w14:paraId="0EC4CCD4" w14:textId="77777777" w:rsidR="00C37398" w:rsidRPr="00376AF1" w:rsidRDefault="00C37398" w:rsidP="00C37398">
      <w:pPr>
        <w:tabs>
          <w:tab w:val="left" w:pos="360"/>
        </w:tabs>
        <w:spacing w:after="0" w:line="240" w:lineRule="auto"/>
        <w:ind w:left="360"/>
        <w:rPr>
          <w:rFonts w:cstheme="minorHAnsi"/>
          <w:b/>
        </w:rPr>
      </w:pPr>
    </w:p>
    <w:p w14:paraId="2EF29877"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27</w:t>
      </w:r>
      <w:r w:rsidRPr="00376AF1">
        <w:rPr>
          <w:rFonts w:cstheme="minorHAnsi"/>
          <w:b/>
        </w:rPr>
        <w:tab/>
      </w:r>
      <w:r w:rsidRPr="00376AF1">
        <w:rPr>
          <w:rFonts w:cstheme="minorHAnsi"/>
          <w:b/>
        </w:rPr>
        <w:tab/>
        <w:t>Manufacture of electrical equipment</w:t>
      </w:r>
    </w:p>
    <w:p w14:paraId="2BCFD098"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271 </w:t>
      </w:r>
      <w:r w:rsidRPr="00376AF1">
        <w:rPr>
          <w:rFonts w:cstheme="minorHAnsi"/>
        </w:rPr>
        <w:tab/>
        <w:t xml:space="preserve">2710 </w:t>
      </w:r>
      <w:r w:rsidRPr="00376AF1">
        <w:rPr>
          <w:rFonts w:cstheme="minorHAnsi"/>
        </w:rPr>
        <w:tab/>
        <w:t>Manufacture of electric motors, generators, transformers and electricity</w:t>
      </w:r>
    </w:p>
    <w:p w14:paraId="5E821602"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r>
      <w:r w:rsidRPr="00376AF1">
        <w:rPr>
          <w:rFonts w:cstheme="minorHAnsi"/>
        </w:rPr>
        <w:tab/>
        <w:t xml:space="preserve">distribution and control apparatus </w:t>
      </w:r>
    </w:p>
    <w:p w14:paraId="3F932CCF" w14:textId="77777777" w:rsidR="00C37398" w:rsidRPr="00376AF1" w:rsidRDefault="00C37398" w:rsidP="00C37398">
      <w:pPr>
        <w:tabs>
          <w:tab w:val="left" w:pos="360"/>
        </w:tabs>
        <w:spacing w:after="0" w:line="240" w:lineRule="auto"/>
        <w:ind w:left="360"/>
        <w:rPr>
          <w:rFonts w:cstheme="minorHAnsi"/>
        </w:rPr>
      </w:pPr>
    </w:p>
    <w:p w14:paraId="0C2AD220"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272</w:t>
      </w:r>
      <w:r w:rsidRPr="00376AF1">
        <w:rPr>
          <w:rFonts w:cstheme="minorHAnsi"/>
        </w:rPr>
        <w:tab/>
        <w:t xml:space="preserve">2720 </w:t>
      </w:r>
      <w:r w:rsidRPr="00376AF1">
        <w:rPr>
          <w:rFonts w:cstheme="minorHAnsi"/>
        </w:rPr>
        <w:tab/>
        <w:t xml:space="preserve">Manufacture of batteries and accumulators </w:t>
      </w:r>
    </w:p>
    <w:p w14:paraId="61CBCFB1" w14:textId="77777777" w:rsidR="00C37398" w:rsidRPr="00376AF1" w:rsidRDefault="00C37398" w:rsidP="00C37398">
      <w:pPr>
        <w:tabs>
          <w:tab w:val="left" w:pos="360"/>
        </w:tabs>
        <w:spacing w:after="0" w:line="240" w:lineRule="auto"/>
        <w:ind w:left="360"/>
        <w:rPr>
          <w:rFonts w:cstheme="minorHAnsi"/>
        </w:rPr>
      </w:pPr>
    </w:p>
    <w:p w14:paraId="62EBB0BC"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273 </w:t>
      </w:r>
      <w:r w:rsidRPr="00376AF1">
        <w:rPr>
          <w:rFonts w:cstheme="minorHAnsi"/>
        </w:rPr>
        <w:tab/>
      </w:r>
      <w:r w:rsidRPr="00376AF1">
        <w:rPr>
          <w:rFonts w:cstheme="minorHAnsi"/>
        </w:rPr>
        <w:tab/>
        <w:t xml:space="preserve">Manufacture of wiring and wiring devices </w:t>
      </w:r>
    </w:p>
    <w:p w14:paraId="06E80AAC"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2731 </w:t>
      </w:r>
      <w:r w:rsidRPr="00376AF1">
        <w:rPr>
          <w:rFonts w:cstheme="minorHAnsi"/>
        </w:rPr>
        <w:tab/>
        <w:t xml:space="preserve">Manufacture of fibre optic cables </w:t>
      </w:r>
    </w:p>
    <w:p w14:paraId="0EEE0AF4"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2732 </w:t>
      </w:r>
      <w:r w:rsidRPr="00376AF1">
        <w:rPr>
          <w:rFonts w:cstheme="minorHAnsi"/>
        </w:rPr>
        <w:tab/>
        <w:t xml:space="preserve">Manufacture of other electronic and electric wires and cables </w:t>
      </w:r>
    </w:p>
    <w:p w14:paraId="5D26FB65"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2733</w:t>
      </w:r>
      <w:r w:rsidRPr="00376AF1">
        <w:rPr>
          <w:rFonts w:cstheme="minorHAnsi"/>
        </w:rPr>
        <w:tab/>
        <w:t xml:space="preserve">Manufacture of wiring devices </w:t>
      </w:r>
    </w:p>
    <w:p w14:paraId="3B8739D8" w14:textId="77777777" w:rsidR="00C37398" w:rsidRPr="00376AF1" w:rsidRDefault="00C37398" w:rsidP="00C37398">
      <w:pPr>
        <w:tabs>
          <w:tab w:val="left" w:pos="360"/>
        </w:tabs>
        <w:spacing w:after="0" w:line="240" w:lineRule="auto"/>
        <w:ind w:left="360"/>
        <w:rPr>
          <w:rFonts w:cstheme="minorHAnsi"/>
        </w:rPr>
      </w:pPr>
    </w:p>
    <w:p w14:paraId="4DC2D960"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274 </w:t>
      </w:r>
      <w:r w:rsidRPr="00376AF1">
        <w:rPr>
          <w:rFonts w:cstheme="minorHAnsi"/>
        </w:rPr>
        <w:tab/>
        <w:t>2740</w:t>
      </w:r>
      <w:r w:rsidRPr="00376AF1">
        <w:rPr>
          <w:rFonts w:cstheme="minorHAnsi"/>
        </w:rPr>
        <w:tab/>
        <w:t xml:space="preserve">Manufacture of electric lighting equipment </w:t>
      </w:r>
    </w:p>
    <w:p w14:paraId="471A23C6"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p>
    <w:p w14:paraId="50DB2BFC"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275 </w:t>
      </w:r>
      <w:r w:rsidRPr="00376AF1">
        <w:rPr>
          <w:rFonts w:cstheme="minorHAnsi"/>
        </w:rPr>
        <w:tab/>
        <w:t xml:space="preserve">2750 </w:t>
      </w:r>
      <w:r w:rsidRPr="00376AF1">
        <w:rPr>
          <w:rFonts w:cstheme="minorHAnsi"/>
        </w:rPr>
        <w:tab/>
        <w:t xml:space="preserve">Manufacture of domestic appliances </w:t>
      </w:r>
    </w:p>
    <w:p w14:paraId="03334036" w14:textId="77777777" w:rsidR="00C37398" w:rsidRPr="00376AF1" w:rsidRDefault="00C37398" w:rsidP="00C37398">
      <w:pPr>
        <w:tabs>
          <w:tab w:val="left" w:pos="360"/>
        </w:tabs>
        <w:spacing w:after="0" w:line="240" w:lineRule="auto"/>
        <w:ind w:left="360"/>
        <w:rPr>
          <w:rFonts w:cstheme="minorHAnsi"/>
        </w:rPr>
      </w:pPr>
    </w:p>
    <w:p w14:paraId="60330D0A"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279 </w:t>
      </w:r>
      <w:r w:rsidRPr="00376AF1">
        <w:rPr>
          <w:rFonts w:cstheme="minorHAnsi"/>
        </w:rPr>
        <w:tab/>
        <w:t xml:space="preserve">2790 </w:t>
      </w:r>
      <w:r w:rsidRPr="00376AF1">
        <w:rPr>
          <w:rFonts w:cstheme="minorHAnsi"/>
        </w:rPr>
        <w:tab/>
        <w:t>Manufacture of other electrical equipment</w:t>
      </w:r>
    </w:p>
    <w:p w14:paraId="21882608" w14:textId="77777777" w:rsidR="00C37398" w:rsidRPr="00376AF1" w:rsidRDefault="00C37398" w:rsidP="00C37398">
      <w:pPr>
        <w:tabs>
          <w:tab w:val="left" w:pos="360"/>
        </w:tabs>
        <w:spacing w:after="0" w:line="240" w:lineRule="auto"/>
        <w:ind w:left="360"/>
        <w:rPr>
          <w:rFonts w:cstheme="minorHAnsi"/>
        </w:rPr>
      </w:pPr>
    </w:p>
    <w:p w14:paraId="7F27D2E0"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28</w:t>
      </w:r>
      <w:r w:rsidRPr="00376AF1">
        <w:rPr>
          <w:rFonts w:cstheme="minorHAnsi"/>
          <w:b/>
        </w:rPr>
        <w:tab/>
      </w:r>
      <w:r w:rsidRPr="00376AF1">
        <w:rPr>
          <w:rFonts w:cstheme="minorHAnsi"/>
          <w:b/>
        </w:rPr>
        <w:tab/>
        <w:t>Manufacture of machinery and equipment n.e.c.</w:t>
      </w:r>
    </w:p>
    <w:p w14:paraId="35D1D0A4"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281 </w:t>
      </w:r>
      <w:r w:rsidRPr="00376AF1">
        <w:rPr>
          <w:rFonts w:cstheme="minorHAnsi"/>
        </w:rPr>
        <w:tab/>
      </w:r>
      <w:r w:rsidRPr="00376AF1">
        <w:rPr>
          <w:rFonts w:cstheme="minorHAnsi"/>
        </w:rPr>
        <w:tab/>
        <w:t xml:space="preserve">Manufacture of general-purpose machinery </w:t>
      </w:r>
    </w:p>
    <w:p w14:paraId="4D3DE165"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2811</w:t>
      </w:r>
      <w:r w:rsidRPr="00376AF1">
        <w:rPr>
          <w:rFonts w:cstheme="minorHAnsi"/>
        </w:rPr>
        <w:tab/>
        <w:t xml:space="preserve">Manufacture of engines and turbines, except aircraft, vehicle and cycle engines </w:t>
      </w:r>
    </w:p>
    <w:p w14:paraId="59FCB3E9"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2812 </w:t>
      </w:r>
      <w:r w:rsidRPr="00376AF1">
        <w:rPr>
          <w:rFonts w:cstheme="minorHAnsi"/>
        </w:rPr>
        <w:tab/>
        <w:t xml:space="preserve">Manufacture of fluid power equipment </w:t>
      </w:r>
    </w:p>
    <w:p w14:paraId="4E8ED1C7"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2813</w:t>
      </w:r>
      <w:r w:rsidRPr="00376AF1">
        <w:rPr>
          <w:rFonts w:cstheme="minorHAnsi"/>
        </w:rPr>
        <w:tab/>
        <w:t xml:space="preserve">Manufacture of other pumps, compressors, taps and valves </w:t>
      </w:r>
    </w:p>
    <w:p w14:paraId="58129ADB"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2814</w:t>
      </w:r>
      <w:r w:rsidRPr="00376AF1">
        <w:rPr>
          <w:rFonts w:cstheme="minorHAnsi"/>
        </w:rPr>
        <w:tab/>
        <w:t xml:space="preserve">Manufacture of bearings, gears, gearing and driving elements </w:t>
      </w:r>
    </w:p>
    <w:p w14:paraId="5CCB9C0C"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2815 </w:t>
      </w:r>
      <w:r w:rsidRPr="00376AF1">
        <w:rPr>
          <w:rFonts w:cstheme="minorHAnsi"/>
        </w:rPr>
        <w:tab/>
        <w:t xml:space="preserve">Manufacture of ovens, furnaces and furnace burners </w:t>
      </w:r>
    </w:p>
    <w:p w14:paraId="0A2E660F"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2816 </w:t>
      </w:r>
      <w:r w:rsidRPr="00376AF1">
        <w:rPr>
          <w:rFonts w:cstheme="minorHAnsi"/>
        </w:rPr>
        <w:tab/>
        <w:t xml:space="preserve">Manufacture of lifting and handling equipment </w:t>
      </w:r>
    </w:p>
    <w:p w14:paraId="310DFDEE"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2817 </w:t>
      </w:r>
      <w:r w:rsidRPr="00376AF1">
        <w:rPr>
          <w:rFonts w:cstheme="minorHAnsi"/>
        </w:rPr>
        <w:tab/>
        <w:t xml:space="preserve">Manufacture of office machinery and equipment (except computers and </w:t>
      </w:r>
    </w:p>
    <w:p w14:paraId="00D35AF2"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r>
      <w:r w:rsidRPr="00376AF1">
        <w:rPr>
          <w:rFonts w:cstheme="minorHAnsi"/>
        </w:rPr>
        <w:tab/>
        <w:t xml:space="preserve">peripheral equipment) </w:t>
      </w:r>
    </w:p>
    <w:p w14:paraId="4754B454"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2818 </w:t>
      </w:r>
      <w:r w:rsidRPr="00376AF1">
        <w:rPr>
          <w:rFonts w:cstheme="minorHAnsi"/>
        </w:rPr>
        <w:tab/>
        <w:t xml:space="preserve">Manufacture of power-driven hand tools </w:t>
      </w:r>
    </w:p>
    <w:p w14:paraId="1796E01F"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2819 </w:t>
      </w:r>
      <w:r w:rsidRPr="00376AF1">
        <w:rPr>
          <w:rFonts w:cstheme="minorHAnsi"/>
        </w:rPr>
        <w:tab/>
        <w:t xml:space="preserve">Manufacture of other general-purpose machinery </w:t>
      </w:r>
    </w:p>
    <w:p w14:paraId="1220CFE5" w14:textId="77777777" w:rsidR="00C37398" w:rsidRPr="00376AF1" w:rsidRDefault="00C37398" w:rsidP="00C37398">
      <w:pPr>
        <w:tabs>
          <w:tab w:val="left" w:pos="360"/>
        </w:tabs>
        <w:spacing w:after="0" w:line="240" w:lineRule="auto"/>
        <w:ind w:left="360"/>
        <w:rPr>
          <w:rFonts w:cstheme="minorHAnsi"/>
        </w:rPr>
      </w:pPr>
    </w:p>
    <w:p w14:paraId="0FD43460"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282</w:t>
      </w:r>
      <w:r w:rsidRPr="00376AF1">
        <w:rPr>
          <w:rFonts w:cstheme="minorHAnsi"/>
        </w:rPr>
        <w:tab/>
      </w:r>
      <w:r w:rsidRPr="00376AF1">
        <w:rPr>
          <w:rFonts w:cstheme="minorHAnsi"/>
        </w:rPr>
        <w:tab/>
        <w:t xml:space="preserve"> Manufacture of special-purpose machinery </w:t>
      </w:r>
    </w:p>
    <w:p w14:paraId="5AE9F27B"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2821</w:t>
      </w:r>
      <w:r w:rsidRPr="00376AF1">
        <w:rPr>
          <w:rFonts w:cstheme="minorHAnsi"/>
        </w:rPr>
        <w:tab/>
        <w:t xml:space="preserve">Manufacture of agricultural and forestry machinery </w:t>
      </w:r>
    </w:p>
    <w:p w14:paraId="5C084DF2"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2822</w:t>
      </w:r>
      <w:r w:rsidRPr="00376AF1">
        <w:rPr>
          <w:rFonts w:cstheme="minorHAnsi"/>
        </w:rPr>
        <w:tab/>
        <w:t xml:space="preserve">Manufacture of metal-forming machinery and machine tools </w:t>
      </w:r>
    </w:p>
    <w:p w14:paraId="45A32105"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2823</w:t>
      </w:r>
      <w:r w:rsidRPr="00376AF1">
        <w:rPr>
          <w:rFonts w:cstheme="minorHAnsi"/>
        </w:rPr>
        <w:tab/>
        <w:t xml:space="preserve">Manufacture of machinery for metallurgy </w:t>
      </w:r>
    </w:p>
    <w:p w14:paraId="1E368A12"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2824 </w:t>
      </w:r>
      <w:r w:rsidRPr="00376AF1">
        <w:rPr>
          <w:rFonts w:cstheme="minorHAnsi"/>
        </w:rPr>
        <w:tab/>
        <w:t xml:space="preserve">Manufacture of machinery for mining, quarrying and construction </w:t>
      </w:r>
    </w:p>
    <w:p w14:paraId="2D5B926E"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2825 </w:t>
      </w:r>
      <w:r w:rsidRPr="00376AF1">
        <w:rPr>
          <w:rFonts w:cstheme="minorHAnsi"/>
        </w:rPr>
        <w:tab/>
        <w:t xml:space="preserve">Manufacture of machinery for food, beverage and tobacco processing </w:t>
      </w:r>
    </w:p>
    <w:p w14:paraId="2D0D6126"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2826 </w:t>
      </w:r>
      <w:r w:rsidRPr="00376AF1">
        <w:rPr>
          <w:rFonts w:cstheme="minorHAnsi"/>
        </w:rPr>
        <w:tab/>
        <w:t xml:space="preserve">Manufacture of machinery for textile, apparel and leather production </w:t>
      </w:r>
    </w:p>
    <w:p w14:paraId="7554CAD0"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2829 </w:t>
      </w:r>
      <w:r w:rsidRPr="00376AF1">
        <w:rPr>
          <w:rFonts w:cstheme="minorHAnsi"/>
        </w:rPr>
        <w:tab/>
        <w:t>Manufacture of other special-purpose machinery</w:t>
      </w:r>
    </w:p>
    <w:p w14:paraId="50F58FDD" w14:textId="77777777" w:rsidR="00C37398" w:rsidRPr="00376AF1" w:rsidRDefault="00C37398" w:rsidP="00C37398">
      <w:pPr>
        <w:tabs>
          <w:tab w:val="left" w:pos="360"/>
        </w:tabs>
        <w:spacing w:after="0" w:line="240" w:lineRule="auto"/>
        <w:ind w:left="360"/>
        <w:rPr>
          <w:rFonts w:cstheme="minorHAnsi"/>
        </w:rPr>
      </w:pPr>
    </w:p>
    <w:p w14:paraId="779CE653"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29</w:t>
      </w:r>
      <w:r w:rsidRPr="00376AF1">
        <w:rPr>
          <w:rFonts w:cstheme="minorHAnsi"/>
          <w:b/>
        </w:rPr>
        <w:tab/>
      </w:r>
      <w:r w:rsidRPr="00376AF1">
        <w:rPr>
          <w:rFonts w:cstheme="minorHAnsi"/>
          <w:b/>
        </w:rPr>
        <w:tab/>
        <w:t>Manufacture of motor vehicles, trailers and semi-trailers</w:t>
      </w:r>
    </w:p>
    <w:p w14:paraId="593D0493"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 xml:space="preserve">291 </w:t>
      </w:r>
      <w:r w:rsidRPr="00376AF1">
        <w:rPr>
          <w:rFonts w:cstheme="minorHAnsi"/>
        </w:rPr>
        <w:tab/>
        <w:t xml:space="preserve">2910 </w:t>
      </w:r>
      <w:r w:rsidRPr="00376AF1">
        <w:rPr>
          <w:rFonts w:cstheme="minorHAnsi"/>
        </w:rPr>
        <w:tab/>
        <w:t xml:space="preserve">Manufacture of motor vehicles </w:t>
      </w:r>
    </w:p>
    <w:p w14:paraId="14E55026" w14:textId="77777777" w:rsidR="00C37398" w:rsidRPr="00376AF1" w:rsidRDefault="00C37398" w:rsidP="00C37398">
      <w:pPr>
        <w:tabs>
          <w:tab w:val="left" w:pos="360"/>
        </w:tabs>
        <w:spacing w:after="0" w:line="240" w:lineRule="auto"/>
        <w:ind w:left="706"/>
        <w:rPr>
          <w:rFonts w:cstheme="minorHAnsi"/>
        </w:rPr>
      </w:pPr>
    </w:p>
    <w:p w14:paraId="3C4085FD"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 xml:space="preserve">292 </w:t>
      </w:r>
      <w:r w:rsidRPr="00376AF1">
        <w:rPr>
          <w:rFonts w:cstheme="minorHAnsi"/>
        </w:rPr>
        <w:tab/>
        <w:t xml:space="preserve">2920 </w:t>
      </w:r>
      <w:r w:rsidRPr="00376AF1">
        <w:rPr>
          <w:rFonts w:cstheme="minorHAnsi"/>
        </w:rPr>
        <w:tab/>
        <w:t>Manufacture of bodies (coachwork) for motor vehicles; manufacture of trailers</w:t>
      </w:r>
    </w:p>
    <w:p w14:paraId="12611FFE"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r>
      <w:r w:rsidRPr="00376AF1">
        <w:rPr>
          <w:rFonts w:cstheme="minorHAnsi"/>
        </w:rPr>
        <w:tab/>
      </w:r>
      <w:r w:rsidRPr="00376AF1">
        <w:rPr>
          <w:rFonts w:cstheme="minorHAnsi"/>
        </w:rPr>
        <w:tab/>
        <w:t xml:space="preserve">and semi-trailers </w:t>
      </w:r>
    </w:p>
    <w:p w14:paraId="33150806" w14:textId="77777777" w:rsidR="00C37398" w:rsidRPr="00376AF1" w:rsidRDefault="00C37398" w:rsidP="00C37398">
      <w:pPr>
        <w:tabs>
          <w:tab w:val="left" w:pos="360"/>
        </w:tabs>
        <w:spacing w:after="0" w:line="240" w:lineRule="auto"/>
        <w:ind w:left="706"/>
        <w:rPr>
          <w:rFonts w:cstheme="minorHAnsi"/>
        </w:rPr>
      </w:pPr>
    </w:p>
    <w:p w14:paraId="48E1A339"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 xml:space="preserve">293 </w:t>
      </w:r>
      <w:r w:rsidRPr="00376AF1">
        <w:rPr>
          <w:rFonts w:cstheme="minorHAnsi"/>
        </w:rPr>
        <w:tab/>
        <w:t xml:space="preserve">2930 </w:t>
      </w:r>
      <w:r w:rsidRPr="00376AF1">
        <w:rPr>
          <w:rFonts w:cstheme="minorHAnsi"/>
        </w:rPr>
        <w:tab/>
        <w:t>Manufacture of parts and accessories for motor vehicles</w:t>
      </w:r>
    </w:p>
    <w:p w14:paraId="133FA1C5" w14:textId="77777777" w:rsidR="00C37398" w:rsidRPr="00376AF1" w:rsidRDefault="00C37398" w:rsidP="00C37398">
      <w:pPr>
        <w:tabs>
          <w:tab w:val="left" w:pos="360"/>
        </w:tabs>
        <w:spacing w:after="0" w:line="240" w:lineRule="auto"/>
        <w:ind w:left="360"/>
        <w:rPr>
          <w:rFonts w:cstheme="minorHAnsi"/>
        </w:rPr>
      </w:pPr>
    </w:p>
    <w:p w14:paraId="0B2DB0CD"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30</w:t>
      </w:r>
      <w:r w:rsidRPr="00376AF1">
        <w:rPr>
          <w:rFonts w:cstheme="minorHAnsi"/>
          <w:b/>
        </w:rPr>
        <w:tab/>
      </w:r>
      <w:r w:rsidRPr="00376AF1">
        <w:rPr>
          <w:rFonts w:cstheme="minorHAnsi"/>
          <w:b/>
        </w:rPr>
        <w:tab/>
        <w:t>Manufacture of other transport equipment</w:t>
      </w:r>
    </w:p>
    <w:p w14:paraId="72E45EB8"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301 </w:t>
      </w:r>
      <w:r w:rsidRPr="00376AF1">
        <w:rPr>
          <w:rFonts w:cstheme="minorHAnsi"/>
        </w:rPr>
        <w:tab/>
      </w:r>
      <w:r w:rsidRPr="00376AF1">
        <w:rPr>
          <w:rFonts w:cstheme="minorHAnsi"/>
        </w:rPr>
        <w:tab/>
        <w:t xml:space="preserve">Building of ships and boats </w:t>
      </w:r>
    </w:p>
    <w:p w14:paraId="3E12A62A"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3011 </w:t>
      </w:r>
      <w:r w:rsidRPr="00376AF1">
        <w:rPr>
          <w:rFonts w:cstheme="minorHAnsi"/>
        </w:rPr>
        <w:tab/>
        <w:t xml:space="preserve">Building of ships and floating structures </w:t>
      </w:r>
    </w:p>
    <w:p w14:paraId="6C7D73B2"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3012 </w:t>
      </w:r>
      <w:r w:rsidRPr="00376AF1">
        <w:rPr>
          <w:rFonts w:cstheme="minorHAnsi"/>
        </w:rPr>
        <w:tab/>
        <w:t>Building of pleasure and sporting boats</w:t>
      </w:r>
    </w:p>
    <w:p w14:paraId="23CC56B9" w14:textId="77777777" w:rsidR="00C37398" w:rsidRPr="00376AF1" w:rsidRDefault="00C37398" w:rsidP="00C37398">
      <w:pPr>
        <w:tabs>
          <w:tab w:val="left" w:pos="360"/>
        </w:tabs>
        <w:spacing w:after="0" w:line="240" w:lineRule="auto"/>
        <w:ind w:left="360"/>
        <w:rPr>
          <w:rFonts w:cstheme="minorHAnsi"/>
        </w:rPr>
      </w:pPr>
    </w:p>
    <w:p w14:paraId="7127AFC6"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302 </w:t>
      </w:r>
      <w:r w:rsidRPr="00376AF1">
        <w:rPr>
          <w:rFonts w:cstheme="minorHAnsi"/>
        </w:rPr>
        <w:tab/>
        <w:t xml:space="preserve">3020 </w:t>
      </w:r>
      <w:r w:rsidRPr="00376AF1">
        <w:rPr>
          <w:rFonts w:cstheme="minorHAnsi"/>
        </w:rPr>
        <w:tab/>
        <w:t>Manufacture of railway locomotives and rolling stock Detailed structure</w:t>
      </w:r>
    </w:p>
    <w:p w14:paraId="1A8F4474"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p>
    <w:p w14:paraId="0541E3FF"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303 </w:t>
      </w:r>
      <w:r w:rsidRPr="00376AF1">
        <w:rPr>
          <w:rFonts w:cstheme="minorHAnsi"/>
        </w:rPr>
        <w:tab/>
        <w:t xml:space="preserve">3030 </w:t>
      </w:r>
      <w:r w:rsidRPr="00376AF1">
        <w:rPr>
          <w:rFonts w:cstheme="minorHAnsi"/>
        </w:rPr>
        <w:tab/>
        <w:t xml:space="preserve">Manufacture of air and spacecraft and related machinery </w:t>
      </w:r>
    </w:p>
    <w:p w14:paraId="4BD4568C" w14:textId="77777777" w:rsidR="00C37398" w:rsidRPr="00376AF1" w:rsidRDefault="00C37398" w:rsidP="00C37398">
      <w:pPr>
        <w:tabs>
          <w:tab w:val="left" w:pos="360"/>
        </w:tabs>
        <w:spacing w:after="0" w:line="240" w:lineRule="auto"/>
        <w:ind w:left="360"/>
        <w:rPr>
          <w:rFonts w:cstheme="minorHAnsi"/>
        </w:rPr>
      </w:pPr>
    </w:p>
    <w:p w14:paraId="2C091972"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304 </w:t>
      </w:r>
      <w:r w:rsidRPr="00376AF1">
        <w:rPr>
          <w:rFonts w:cstheme="minorHAnsi"/>
        </w:rPr>
        <w:tab/>
        <w:t xml:space="preserve">3040 </w:t>
      </w:r>
      <w:r w:rsidRPr="00376AF1">
        <w:rPr>
          <w:rFonts w:cstheme="minorHAnsi"/>
        </w:rPr>
        <w:tab/>
        <w:t xml:space="preserve">Manufacture of military fighting vehicles </w:t>
      </w:r>
    </w:p>
    <w:p w14:paraId="7421E30F" w14:textId="77777777" w:rsidR="00C37398" w:rsidRPr="00376AF1" w:rsidRDefault="00C37398" w:rsidP="00C37398">
      <w:pPr>
        <w:tabs>
          <w:tab w:val="left" w:pos="360"/>
        </w:tabs>
        <w:spacing w:after="0" w:line="240" w:lineRule="auto"/>
        <w:ind w:left="360"/>
        <w:rPr>
          <w:rFonts w:cstheme="minorHAnsi"/>
        </w:rPr>
      </w:pPr>
    </w:p>
    <w:p w14:paraId="53109C93"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309 </w:t>
      </w:r>
      <w:r w:rsidRPr="00376AF1">
        <w:rPr>
          <w:rFonts w:cstheme="minorHAnsi"/>
        </w:rPr>
        <w:tab/>
      </w:r>
      <w:r w:rsidRPr="00376AF1">
        <w:rPr>
          <w:rFonts w:cstheme="minorHAnsi"/>
        </w:rPr>
        <w:tab/>
        <w:t xml:space="preserve">Manufacture of transport equipment n.e.c. </w:t>
      </w:r>
    </w:p>
    <w:p w14:paraId="3F53A36C"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3091 </w:t>
      </w:r>
      <w:r w:rsidRPr="00376AF1">
        <w:rPr>
          <w:rFonts w:cstheme="minorHAnsi"/>
        </w:rPr>
        <w:tab/>
        <w:t xml:space="preserve">Manufacture of motorcycles </w:t>
      </w:r>
    </w:p>
    <w:p w14:paraId="06B12EEB"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3092 </w:t>
      </w:r>
      <w:r w:rsidRPr="00376AF1">
        <w:rPr>
          <w:rFonts w:cstheme="minorHAnsi"/>
        </w:rPr>
        <w:tab/>
        <w:t xml:space="preserve">Manufacture of bicycles and invalid carriages </w:t>
      </w:r>
    </w:p>
    <w:p w14:paraId="5661A830"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3099 </w:t>
      </w:r>
      <w:r w:rsidRPr="00376AF1">
        <w:rPr>
          <w:rFonts w:cstheme="minorHAnsi"/>
        </w:rPr>
        <w:tab/>
        <w:t>Manufacture of other transport equipment n.e.c</w:t>
      </w:r>
    </w:p>
    <w:p w14:paraId="7B7E29D4" w14:textId="77777777" w:rsidR="00C37398" w:rsidRPr="00376AF1" w:rsidRDefault="00C37398" w:rsidP="00C37398">
      <w:pPr>
        <w:tabs>
          <w:tab w:val="left" w:pos="360"/>
        </w:tabs>
        <w:spacing w:after="0" w:line="240" w:lineRule="auto"/>
        <w:ind w:left="360"/>
        <w:rPr>
          <w:rFonts w:cstheme="minorHAnsi"/>
        </w:rPr>
      </w:pPr>
    </w:p>
    <w:p w14:paraId="3217958A"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31</w:t>
      </w:r>
      <w:r w:rsidRPr="00376AF1">
        <w:rPr>
          <w:rFonts w:cstheme="minorHAnsi"/>
          <w:b/>
        </w:rPr>
        <w:tab/>
      </w:r>
      <w:r w:rsidRPr="00376AF1">
        <w:rPr>
          <w:rFonts w:cstheme="minorHAnsi"/>
          <w:b/>
        </w:rPr>
        <w:tab/>
        <w:t>Manufacture of furniture</w:t>
      </w:r>
    </w:p>
    <w:p w14:paraId="4DD09BC9"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310 </w:t>
      </w:r>
      <w:r w:rsidRPr="00376AF1">
        <w:rPr>
          <w:rFonts w:cstheme="minorHAnsi"/>
        </w:rPr>
        <w:tab/>
        <w:t xml:space="preserve">3100 </w:t>
      </w:r>
      <w:r w:rsidRPr="00376AF1">
        <w:rPr>
          <w:rFonts w:cstheme="minorHAnsi"/>
        </w:rPr>
        <w:tab/>
        <w:t>Manufacture of furniture</w:t>
      </w:r>
    </w:p>
    <w:p w14:paraId="56F540E4" w14:textId="77777777" w:rsidR="00C37398" w:rsidRPr="00376AF1" w:rsidRDefault="00C37398" w:rsidP="00C37398">
      <w:pPr>
        <w:tabs>
          <w:tab w:val="left" w:pos="360"/>
        </w:tabs>
        <w:spacing w:after="0" w:line="240" w:lineRule="auto"/>
        <w:ind w:left="360"/>
        <w:rPr>
          <w:rFonts w:cstheme="minorHAnsi"/>
        </w:rPr>
      </w:pPr>
    </w:p>
    <w:p w14:paraId="19C740A0"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32</w:t>
      </w:r>
      <w:r w:rsidRPr="00376AF1">
        <w:rPr>
          <w:rFonts w:cstheme="minorHAnsi"/>
          <w:b/>
        </w:rPr>
        <w:tab/>
      </w:r>
      <w:r w:rsidRPr="00376AF1">
        <w:rPr>
          <w:rFonts w:cstheme="minorHAnsi"/>
          <w:b/>
        </w:rPr>
        <w:tab/>
        <w:t>Other manufacturing</w:t>
      </w:r>
    </w:p>
    <w:p w14:paraId="0C06ECC8" w14:textId="77777777" w:rsidR="00C37398" w:rsidRPr="004B675E" w:rsidRDefault="00C37398" w:rsidP="00C37398">
      <w:pPr>
        <w:tabs>
          <w:tab w:val="left" w:pos="360"/>
        </w:tabs>
        <w:spacing w:after="0" w:line="240" w:lineRule="auto"/>
        <w:rPr>
          <w:rFonts w:eastAsia="Times New Roman" w:cstheme="minorHAnsi"/>
          <w:color w:val="000000"/>
          <w:lang w:eastAsia="en-US"/>
        </w:rPr>
      </w:pPr>
      <w:r w:rsidRPr="00376AF1">
        <w:rPr>
          <w:rFonts w:eastAsia="Times New Roman" w:cstheme="minorHAnsi"/>
          <w:color w:val="000000"/>
          <w:lang w:eastAsia="en-US"/>
        </w:rPr>
        <w:tab/>
      </w:r>
      <w:r w:rsidRPr="00376AF1">
        <w:rPr>
          <w:rFonts w:eastAsia="Times New Roman" w:cstheme="minorHAnsi"/>
          <w:color w:val="000000"/>
          <w:lang w:eastAsia="en-US"/>
        </w:rPr>
        <w:tab/>
      </w:r>
      <w:r w:rsidRPr="004B675E">
        <w:rPr>
          <w:rFonts w:eastAsia="Times New Roman" w:cstheme="minorHAnsi"/>
          <w:color w:val="000000"/>
          <w:lang w:eastAsia="en-US"/>
        </w:rPr>
        <w:t>321</w:t>
      </w:r>
      <w:r w:rsidRPr="00376AF1">
        <w:rPr>
          <w:rFonts w:eastAsia="Times New Roman" w:cstheme="minorHAnsi"/>
          <w:color w:val="000000"/>
          <w:lang w:eastAsia="en-US"/>
        </w:rPr>
        <w:tab/>
      </w:r>
      <w:r w:rsidRPr="00376AF1">
        <w:rPr>
          <w:rFonts w:eastAsia="Times New Roman" w:cstheme="minorHAnsi"/>
          <w:color w:val="000000"/>
          <w:lang w:eastAsia="en-US"/>
        </w:rPr>
        <w:tab/>
      </w:r>
      <w:r w:rsidRPr="004B675E">
        <w:rPr>
          <w:rFonts w:eastAsia="Times New Roman" w:cstheme="minorHAnsi"/>
          <w:color w:val="000000"/>
          <w:lang w:eastAsia="en-US"/>
        </w:rPr>
        <w:t>Manufacture of jewellery, bijouterie and related articles</w:t>
      </w:r>
    </w:p>
    <w:p w14:paraId="00B6600B" w14:textId="77777777" w:rsidR="00C37398" w:rsidRPr="004B675E" w:rsidRDefault="00C37398" w:rsidP="00C37398">
      <w:pPr>
        <w:tabs>
          <w:tab w:val="left" w:pos="360"/>
        </w:tabs>
        <w:spacing w:after="0" w:line="240" w:lineRule="auto"/>
        <w:rPr>
          <w:rFonts w:eastAsia="Times New Roman" w:cstheme="minorHAnsi"/>
          <w:color w:val="000000"/>
          <w:lang w:eastAsia="en-US"/>
        </w:rPr>
      </w:pPr>
      <w:r w:rsidRPr="00376AF1">
        <w:rPr>
          <w:rFonts w:eastAsia="Times New Roman" w:cstheme="minorHAnsi"/>
          <w:color w:val="000000"/>
          <w:lang w:eastAsia="en-US"/>
        </w:rPr>
        <w:tab/>
      </w:r>
      <w:r w:rsidRPr="00376AF1">
        <w:rPr>
          <w:rFonts w:eastAsia="Times New Roman" w:cstheme="minorHAnsi"/>
          <w:color w:val="000000"/>
          <w:lang w:eastAsia="en-US"/>
        </w:rPr>
        <w:tab/>
      </w:r>
      <w:r w:rsidRPr="00376AF1">
        <w:rPr>
          <w:rFonts w:eastAsia="Times New Roman" w:cstheme="minorHAnsi"/>
          <w:color w:val="000000"/>
          <w:lang w:eastAsia="en-US"/>
        </w:rPr>
        <w:tab/>
      </w:r>
      <w:r w:rsidRPr="004B675E">
        <w:rPr>
          <w:rFonts w:eastAsia="Times New Roman" w:cstheme="minorHAnsi"/>
          <w:color w:val="000000"/>
          <w:lang w:eastAsia="en-US"/>
        </w:rPr>
        <w:t>3211</w:t>
      </w:r>
      <w:r w:rsidRPr="00376AF1">
        <w:rPr>
          <w:rFonts w:eastAsia="Times New Roman" w:cstheme="minorHAnsi"/>
          <w:color w:val="000000"/>
          <w:lang w:eastAsia="en-US"/>
        </w:rPr>
        <w:tab/>
      </w:r>
      <w:r w:rsidRPr="004B675E">
        <w:rPr>
          <w:rFonts w:eastAsia="Times New Roman" w:cstheme="minorHAnsi"/>
          <w:color w:val="000000"/>
          <w:lang w:eastAsia="en-US"/>
        </w:rPr>
        <w:t>Manufacture of jewellery and related articles</w:t>
      </w:r>
    </w:p>
    <w:p w14:paraId="6F8F3FFD" w14:textId="77777777" w:rsidR="00C37398" w:rsidRPr="004B675E" w:rsidRDefault="00C37398" w:rsidP="00C37398">
      <w:pPr>
        <w:tabs>
          <w:tab w:val="left" w:pos="360"/>
        </w:tabs>
        <w:spacing w:after="0" w:line="240" w:lineRule="auto"/>
        <w:rPr>
          <w:rFonts w:eastAsia="Times New Roman" w:cstheme="minorHAnsi"/>
          <w:color w:val="000000"/>
          <w:lang w:eastAsia="en-US"/>
        </w:rPr>
      </w:pPr>
      <w:r w:rsidRPr="00376AF1">
        <w:rPr>
          <w:rFonts w:eastAsia="Times New Roman" w:cstheme="minorHAnsi"/>
          <w:color w:val="000000"/>
          <w:lang w:eastAsia="en-US"/>
        </w:rPr>
        <w:tab/>
      </w:r>
      <w:r w:rsidRPr="00376AF1">
        <w:rPr>
          <w:rFonts w:eastAsia="Times New Roman" w:cstheme="minorHAnsi"/>
          <w:color w:val="000000"/>
          <w:lang w:eastAsia="en-US"/>
        </w:rPr>
        <w:tab/>
      </w:r>
      <w:r w:rsidRPr="00376AF1">
        <w:rPr>
          <w:rFonts w:eastAsia="Times New Roman" w:cstheme="minorHAnsi"/>
          <w:color w:val="000000"/>
          <w:lang w:eastAsia="en-US"/>
        </w:rPr>
        <w:tab/>
      </w:r>
      <w:r w:rsidRPr="004B675E">
        <w:rPr>
          <w:rFonts w:eastAsia="Times New Roman" w:cstheme="minorHAnsi"/>
          <w:color w:val="000000"/>
          <w:lang w:eastAsia="en-US"/>
        </w:rPr>
        <w:t>3212</w:t>
      </w:r>
      <w:r w:rsidRPr="00376AF1">
        <w:rPr>
          <w:rFonts w:eastAsia="Times New Roman" w:cstheme="minorHAnsi"/>
          <w:color w:val="000000"/>
          <w:lang w:eastAsia="en-US"/>
        </w:rPr>
        <w:tab/>
      </w:r>
      <w:r w:rsidRPr="004B675E">
        <w:rPr>
          <w:rFonts w:eastAsia="Times New Roman" w:cstheme="minorHAnsi"/>
          <w:color w:val="000000"/>
          <w:lang w:eastAsia="en-US"/>
        </w:rPr>
        <w:t>Manufacture of imitation jewellery and related articles</w:t>
      </w:r>
    </w:p>
    <w:p w14:paraId="6596BD60" w14:textId="77777777" w:rsidR="00C37398" w:rsidRPr="00376AF1" w:rsidRDefault="00C37398" w:rsidP="00C37398">
      <w:pPr>
        <w:tabs>
          <w:tab w:val="left" w:pos="360"/>
        </w:tabs>
        <w:spacing w:after="0" w:line="240" w:lineRule="auto"/>
        <w:rPr>
          <w:rFonts w:eastAsia="Times New Roman" w:cstheme="minorHAnsi"/>
          <w:color w:val="000000"/>
          <w:lang w:eastAsia="en-US"/>
        </w:rPr>
      </w:pPr>
    </w:p>
    <w:p w14:paraId="62EC09FA" w14:textId="77777777" w:rsidR="00C37398" w:rsidRPr="004B675E" w:rsidRDefault="00C37398" w:rsidP="00C37398">
      <w:pPr>
        <w:tabs>
          <w:tab w:val="left" w:pos="360"/>
        </w:tabs>
        <w:spacing w:after="0" w:line="240" w:lineRule="auto"/>
        <w:rPr>
          <w:rFonts w:eastAsia="Times New Roman" w:cstheme="minorHAnsi"/>
          <w:color w:val="000000"/>
          <w:lang w:eastAsia="en-US"/>
        </w:rPr>
      </w:pPr>
      <w:r w:rsidRPr="00376AF1">
        <w:rPr>
          <w:rFonts w:eastAsia="Times New Roman" w:cstheme="minorHAnsi"/>
          <w:color w:val="000000"/>
          <w:lang w:eastAsia="en-US"/>
        </w:rPr>
        <w:tab/>
      </w:r>
      <w:r w:rsidRPr="00376AF1">
        <w:rPr>
          <w:rFonts w:eastAsia="Times New Roman" w:cstheme="minorHAnsi"/>
          <w:color w:val="000000"/>
          <w:lang w:eastAsia="en-US"/>
        </w:rPr>
        <w:tab/>
        <w:t>3</w:t>
      </w:r>
      <w:r w:rsidRPr="004B675E">
        <w:rPr>
          <w:rFonts w:eastAsia="Times New Roman" w:cstheme="minorHAnsi"/>
          <w:color w:val="000000"/>
          <w:lang w:eastAsia="en-US"/>
        </w:rPr>
        <w:t>22</w:t>
      </w:r>
      <w:r w:rsidRPr="00376AF1">
        <w:rPr>
          <w:rFonts w:eastAsia="Times New Roman" w:cstheme="minorHAnsi"/>
          <w:color w:val="000000"/>
          <w:lang w:eastAsia="en-US"/>
        </w:rPr>
        <w:tab/>
      </w:r>
      <w:r w:rsidRPr="00376AF1">
        <w:rPr>
          <w:rFonts w:eastAsia="Times New Roman" w:cstheme="minorHAnsi"/>
          <w:color w:val="000000"/>
          <w:lang w:eastAsia="en-US"/>
        </w:rPr>
        <w:tab/>
      </w:r>
      <w:r w:rsidRPr="004B675E">
        <w:rPr>
          <w:rFonts w:eastAsia="Times New Roman" w:cstheme="minorHAnsi"/>
          <w:color w:val="000000"/>
          <w:lang w:eastAsia="en-US"/>
        </w:rPr>
        <w:t>Manufacture of musical instruments</w:t>
      </w:r>
    </w:p>
    <w:p w14:paraId="1447B090" w14:textId="77777777" w:rsidR="00C37398" w:rsidRPr="004B675E" w:rsidRDefault="00C37398" w:rsidP="00C37398">
      <w:pPr>
        <w:tabs>
          <w:tab w:val="left" w:pos="360"/>
        </w:tabs>
        <w:spacing w:after="0" w:line="240" w:lineRule="auto"/>
        <w:rPr>
          <w:rFonts w:eastAsia="Times New Roman" w:cstheme="minorHAnsi"/>
          <w:color w:val="000000"/>
          <w:lang w:eastAsia="en-US"/>
        </w:rPr>
      </w:pPr>
      <w:r w:rsidRPr="00376AF1">
        <w:rPr>
          <w:rFonts w:eastAsia="Times New Roman" w:cstheme="minorHAnsi"/>
          <w:color w:val="000000"/>
          <w:lang w:eastAsia="en-US"/>
        </w:rPr>
        <w:tab/>
      </w:r>
      <w:r w:rsidRPr="00376AF1">
        <w:rPr>
          <w:rFonts w:eastAsia="Times New Roman" w:cstheme="minorHAnsi"/>
          <w:color w:val="000000"/>
          <w:lang w:eastAsia="en-US"/>
        </w:rPr>
        <w:tab/>
      </w:r>
      <w:r w:rsidRPr="00376AF1">
        <w:rPr>
          <w:rFonts w:eastAsia="Times New Roman" w:cstheme="minorHAnsi"/>
          <w:color w:val="000000"/>
          <w:lang w:eastAsia="en-US"/>
        </w:rPr>
        <w:tab/>
      </w:r>
      <w:r w:rsidRPr="004B675E">
        <w:rPr>
          <w:rFonts w:eastAsia="Times New Roman" w:cstheme="minorHAnsi"/>
          <w:color w:val="000000"/>
          <w:lang w:eastAsia="en-US"/>
        </w:rPr>
        <w:t>3220</w:t>
      </w:r>
      <w:r w:rsidRPr="00376AF1">
        <w:rPr>
          <w:rFonts w:eastAsia="Times New Roman" w:cstheme="minorHAnsi"/>
          <w:color w:val="000000"/>
          <w:lang w:eastAsia="en-US"/>
        </w:rPr>
        <w:tab/>
      </w:r>
      <w:r w:rsidRPr="004B675E">
        <w:rPr>
          <w:rFonts w:eastAsia="Times New Roman" w:cstheme="minorHAnsi"/>
          <w:color w:val="000000"/>
          <w:lang w:eastAsia="en-US"/>
        </w:rPr>
        <w:t>Manufacture of musical instruments</w:t>
      </w:r>
    </w:p>
    <w:p w14:paraId="1D4D37A4" w14:textId="77777777" w:rsidR="00C37398" w:rsidRPr="00376AF1" w:rsidRDefault="00C37398" w:rsidP="00C37398">
      <w:pPr>
        <w:tabs>
          <w:tab w:val="left" w:pos="360"/>
        </w:tabs>
        <w:spacing w:after="0" w:line="240" w:lineRule="auto"/>
        <w:rPr>
          <w:rFonts w:eastAsia="Times New Roman" w:cstheme="minorHAnsi"/>
          <w:color w:val="000000"/>
          <w:lang w:eastAsia="en-US"/>
        </w:rPr>
      </w:pPr>
    </w:p>
    <w:p w14:paraId="365C5250" w14:textId="77777777" w:rsidR="00C37398" w:rsidRPr="004B675E" w:rsidRDefault="00C37398" w:rsidP="00C37398">
      <w:pPr>
        <w:tabs>
          <w:tab w:val="left" w:pos="360"/>
        </w:tabs>
        <w:spacing w:after="0" w:line="240" w:lineRule="auto"/>
        <w:rPr>
          <w:rFonts w:eastAsia="Times New Roman" w:cstheme="minorHAnsi"/>
          <w:color w:val="000000"/>
          <w:lang w:eastAsia="en-US"/>
        </w:rPr>
      </w:pPr>
      <w:r w:rsidRPr="00376AF1">
        <w:rPr>
          <w:rFonts w:eastAsia="Times New Roman" w:cstheme="minorHAnsi"/>
          <w:color w:val="000000"/>
          <w:lang w:eastAsia="en-US"/>
        </w:rPr>
        <w:tab/>
      </w:r>
      <w:r w:rsidRPr="00376AF1">
        <w:rPr>
          <w:rFonts w:eastAsia="Times New Roman" w:cstheme="minorHAnsi"/>
          <w:color w:val="000000"/>
          <w:lang w:eastAsia="en-US"/>
        </w:rPr>
        <w:tab/>
      </w:r>
      <w:r w:rsidRPr="004B675E">
        <w:rPr>
          <w:rFonts w:eastAsia="Times New Roman" w:cstheme="minorHAnsi"/>
          <w:color w:val="000000"/>
          <w:lang w:eastAsia="en-US"/>
        </w:rPr>
        <w:t>323</w:t>
      </w:r>
      <w:r w:rsidRPr="00376AF1">
        <w:rPr>
          <w:rFonts w:eastAsia="Times New Roman" w:cstheme="minorHAnsi"/>
          <w:color w:val="000000"/>
          <w:lang w:eastAsia="en-US"/>
        </w:rPr>
        <w:tab/>
      </w:r>
      <w:r w:rsidRPr="00376AF1">
        <w:rPr>
          <w:rFonts w:eastAsia="Times New Roman" w:cstheme="minorHAnsi"/>
          <w:color w:val="000000"/>
          <w:lang w:eastAsia="en-US"/>
        </w:rPr>
        <w:tab/>
      </w:r>
      <w:r w:rsidRPr="004B675E">
        <w:rPr>
          <w:rFonts w:eastAsia="Times New Roman" w:cstheme="minorHAnsi"/>
          <w:color w:val="000000"/>
          <w:lang w:eastAsia="en-US"/>
        </w:rPr>
        <w:t>Manufacture of sports goods</w:t>
      </w:r>
    </w:p>
    <w:p w14:paraId="0ECEA8B3" w14:textId="77777777" w:rsidR="00C37398" w:rsidRPr="004B675E" w:rsidRDefault="00C37398" w:rsidP="00C37398">
      <w:pPr>
        <w:tabs>
          <w:tab w:val="left" w:pos="360"/>
        </w:tabs>
        <w:spacing w:after="0" w:line="240" w:lineRule="auto"/>
        <w:rPr>
          <w:rFonts w:eastAsia="Times New Roman" w:cstheme="minorHAnsi"/>
          <w:color w:val="000000"/>
          <w:lang w:eastAsia="en-US"/>
        </w:rPr>
      </w:pPr>
      <w:r w:rsidRPr="00376AF1">
        <w:rPr>
          <w:rFonts w:eastAsia="Times New Roman" w:cstheme="minorHAnsi"/>
          <w:color w:val="000000"/>
          <w:lang w:eastAsia="en-US"/>
        </w:rPr>
        <w:tab/>
      </w:r>
      <w:r w:rsidRPr="00376AF1">
        <w:rPr>
          <w:rFonts w:eastAsia="Times New Roman" w:cstheme="minorHAnsi"/>
          <w:color w:val="000000"/>
          <w:lang w:eastAsia="en-US"/>
        </w:rPr>
        <w:tab/>
      </w:r>
      <w:r w:rsidRPr="00376AF1">
        <w:rPr>
          <w:rFonts w:eastAsia="Times New Roman" w:cstheme="minorHAnsi"/>
          <w:color w:val="000000"/>
          <w:lang w:eastAsia="en-US"/>
        </w:rPr>
        <w:tab/>
      </w:r>
      <w:r w:rsidRPr="004B675E">
        <w:rPr>
          <w:rFonts w:eastAsia="Times New Roman" w:cstheme="minorHAnsi"/>
          <w:color w:val="000000"/>
          <w:lang w:eastAsia="en-US"/>
        </w:rPr>
        <w:t>3230</w:t>
      </w:r>
      <w:r w:rsidRPr="00376AF1">
        <w:rPr>
          <w:rFonts w:eastAsia="Times New Roman" w:cstheme="minorHAnsi"/>
          <w:color w:val="000000"/>
          <w:lang w:eastAsia="en-US"/>
        </w:rPr>
        <w:tab/>
      </w:r>
      <w:r w:rsidRPr="004B675E">
        <w:rPr>
          <w:rFonts w:eastAsia="Times New Roman" w:cstheme="minorHAnsi"/>
          <w:color w:val="000000"/>
          <w:lang w:eastAsia="en-US"/>
        </w:rPr>
        <w:t>Manufacture of sports goods</w:t>
      </w:r>
    </w:p>
    <w:p w14:paraId="292A8224" w14:textId="77777777" w:rsidR="00C37398" w:rsidRPr="00376AF1" w:rsidRDefault="00C37398" w:rsidP="00C37398">
      <w:pPr>
        <w:tabs>
          <w:tab w:val="left" w:pos="360"/>
        </w:tabs>
        <w:spacing w:after="0" w:line="240" w:lineRule="auto"/>
        <w:rPr>
          <w:rFonts w:eastAsia="Times New Roman" w:cstheme="minorHAnsi"/>
          <w:color w:val="000000"/>
          <w:lang w:eastAsia="en-US"/>
        </w:rPr>
      </w:pPr>
    </w:p>
    <w:p w14:paraId="5ECF71DF" w14:textId="77777777" w:rsidR="00C37398" w:rsidRPr="004B675E" w:rsidRDefault="00C37398" w:rsidP="00C37398">
      <w:pPr>
        <w:tabs>
          <w:tab w:val="left" w:pos="360"/>
        </w:tabs>
        <w:spacing w:after="0" w:line="240" w:lineRule="auto"/>
        <w:rPr>
          <w:rFonts w:eastAsia="Times New Roman" w:cstheme="minorHAnsi"/>
          <w:color w:val="000000"/>
          <w:lang w:eastAsia="en-US"/>
        </w:rPr>
      </w:pPr>
      <w:r w:rsidRPr="00376AF1">
        <w:rPr>
          <w:rFonts w:eastAsia="Times New Roman" w:cstheme="minorHAnsi"/>
          <w:color w:val="000000"/>
          <w:lang w:eastAsia="en-US"/>
        </w:rPr>
        <w:tab/>
      </w:r>
      <w:r w:rsidRPr="00376AF1">
        <w:rPr>
          <w:rFonts w:eastAsia="Times New Roman" w:cstheme="minorHAnsi"/>
          <w:color w:val="000000"/>
          <w:lang w:eastAsia="en-US"/>
        </w:rPr>
        <w:tab/>
      </w:r>
      <w:r w:rsidRPr="004B675E">
        <w:rPr>
          <w:rFonts w:eastAsia="Times New Roman" w:cstheme="minorHAnsi"/>
          <w:color w:val="000000"/>
          <w:lang w:eastAsia="en-US"/>
        </w:rPr>
        <w:t>324</w:t>
      </w:r>
      <w:r w:rsidRPr="00376AF1">
        <w:rPr>
          <w:rFonts w:eastAsia="Times New Roman" w:cstheme="minorHAnsi"/>
          <w:color w:val="000000"/>
          <w:lang w:eastAsia="en-US"/>
        </w:rPr>
        <w:tab/>
      </w:r>
      <w:r w:rsidRPr="00376AF1">
        <w:rPr>
          <w:rFonts w:eastAsia="Times New Roman" w:cstheme="minorHAnsi"/>
          <w:color w:val="000000"/>
          <w:lang w:eastAsia="en-US"/>
        </w:rPr>
        <w:tab/>
      </w:r>
      <w:r w:rsidRPr="004B675E">
        <w:rPr>
          <w:rFonts w:eastAsia="Times New Roman" w:cstheme="minorHAnsi"/>
          <w:color w:val="000000"/>
          <w:lang w:eastAsia="en-US"/>
        </w:rPr>
        <w:t>Manufacture of games and toys</w:t>
      </w:r>
    </w:p>
    <w:p w14:paraId="57506D33" w14:textId="77777777" w:rsidR="00C37398" w:rsidRPr="004B675E" w:rsidRDefault="00C37398" w:rsidP="00C37398">
      <w:pPr>
        <w:tabs>
          <w:tab w:val="left" w:pos="360"/>
        </w:tabs>
        <w:spacing w:after="0" w:line="240" w:lineRule="auto"/>
        <w:rPr>
          <w:rFonts w:eastAsia="Times New Roman" w:cstheme="minorHAnsi"/>
          <w:color w:val="000000"/>
          <w:lang w:eastAsia="en-US"/>
        </w:rPr>
      </w:pPr>
      <w:r w:rsidRPr="00376AF1">
        <w:rPr>
          <w:rFonts w:eastAsia="Times New Roman" w:cstheme="minorHAnsi"/>
          <w:color w:val="000000"/>
          <w:lang w:eastAsia="en-US"/>
        </w:rPr>
        <w:tab/>
      </w:r>
      <w:r w:rsidRPr="00376AF1">
        <w:rPr>
          <w:rFonts w:eastAsia="Times New Roman" w:cstheme="minorHAnsi"/>
          <w:color w:val="000000"/>
          <w:lang w:eastAsia="en-US"/>
        </w:rPr>
        <w:tab/>
      </w:r>
      <w:r w:rsidRPr="00376AF1">
        <w:rPr>
          <w:rFonts w:eastAsia="Times New Roman" w:cstheme="minorHAnsi"/>
          <w:color w:val="000000"/>
          <w:lang w:eastAsia="en-US"/>
        </w:rPr>
        <w:tab/>
      </w:r>
      <w:r w:rsidRPr="004B675E">
        <w:rPr>
          <w:rFonts w:eastAsia="Times New Roman" w:cstheme="minorHAnsi"/>
          <w:color w:val="000000"/>
          <w:lang w:eastAsia="en-US"/>
        </w:rPr>
        <w:t>3240</w:t>
      </w:r>
      <w:r w:rsidRPr="00376AF1">
        <w:rPr>
          <w:rFonts w:eastAsia="Times New Roman" w:cstheme="minorHAnsi"/>
          <w:color w:val="000000"/>
          <w:lang w:eastAsia="en-US"/>
        </w:rPr>
        <w:tab/>
      </w:r>
      <w:r w:rsidRPr="004B675E">
        <w:rPr>
          <w:rFonts w:eastAsia="Times New Roman" w:cstheme="minorHAnsi"/>
          <w:color w:val="000000"/>
          <w:lang w:eastAsia="en-US"/>
        </w:rPr>
        <w:t>Manufacture of games and toys</w:t>
      </w:r>
    </w:p>
    <w:p w14:paraId="437A1AAA" w14:textId="77777777" w:rsidR="00C37398" w:rsidRPr="00376AF1" w:rsidRDefault="00C37398" w:rsidP="00C37398">
      <w:pPr>
        <w:tabs>
          <w:tab w:val="left" w:pos="360"/>
        </w:tabs>
        <w:spacing w:after="0" w:line="240" w:lineRule="auto"/>
        <w:rPr>
          <w:rFonts w:eastAsia="Times New Roman" w:cstheme="minorHAnsi"/>
          <w:color w:val="000000"/>
          <w:lang w:eastAsia="en-US"/>
        </w:rPr>
      </w:pPr>
      <w:r w:rsidRPr="00376AF1">
        <w:rPr>
          <w:rFonts w:eastAsia="Times New Roman" w:cstheme="minorHAnsi"/>
          <w:color w:val="000000"/>
          <w:lang w:eastAsia="en-US"/>
        </w:rPr>
        <w:tab/>
      </w:r>
    </w:p>
    <w:p w14:paraId="3E5DBD21" w14:textId="77777777" w:rsidR="00C37398" w:rsidRPr="004B675E" w:rsidRDefault="00C37398" w:rsidP="00C37398">
      <w:pPr>
        <w:tabs>
          <w:tab w:val="left" w:pos="360"/>
        </w:tabs>
        <w:spacing w:after="0" w:line="240" w:lineRule="auto"/>
        <w:rPr>
          <w:rFonts w:eastAsia="Times New Roman" w:cstheme="minorHAnsi"/>
          <w:color w:val="000000"/>
          <w:lang w:eastAsia="en-US"/>
        </w:rPr>
      </w:pPr>
      <w:r w:rsidRPr="00376AF1">
        <w:rPr>
          <w:rFonts w:eastAsia="Times New Roman" w:cstheme="minorHAnsi"/>
          <w:color w:val="000000"/>
          <w:lang w:eastAsia="en-US"/>
        </w:rPr>
        <w:tab/>
      </w:r>
      <w:r w:rsidRPr="00376AF1">
        <w:rPr>
          <w:rFonts w:eastAsia="Times New Roman" w:cstheme="minorHAnsi"/>
          <w:color w:val="000000"/>
          <w:lang w:eastAsia="en-US"/>
        </w:rPr>
        <w:tab/>
      </w:r>
      <w:r w:rsidRPr="004B675E">
        <w:rPr>
          <w:rFonts w:eastAsia="Times New Roman" w:cstheme="minorHAnsi"/>
          <w:color w:val="000000"/>
          <w:lang w:eastAsia="en-US"/>
        </w:rPr>
        <w:t>325</w:t>
      </w:r>
      <w:r w:rsidRPr="00376AF1">
        <w:rPr>
          <w:rFonts w:eastAsia="Times New Roman" w:cstheme="minorHAnsi"/>
          <w:color w:val="000000"/>
          <w:lang w:eastAsia="en-US"/>
        </w:rPr>
        <w:tab/>
      </w:r>
      <w:r w:rsidRPr="00376AF1">
        <w:rPr>
          <w:rFonts w:eastAsia="Times New Roman" w:cstheme="minorHAnsi"/>
          <w:color w:val="000000"/>
          <w:lang w:eastAsia="en-US"/>
        </w:rPr>
        <w:tab/>
      </w:r>
      <w:r w:rsidRPr="004B675E">
        <w:rPr>
          <w:rFonts w:eastAsia="Times New Roman" w:cstheme="minorHAnsi"/>
          <w:color w:val="000000"/>
          <w:lang w:eastAsia="en-US"/>
        </w:rPr>
        <w:t>Manufacture of medical and dental instruments and supplies</w:t>
      </w:r>
    </w:p>
    <w:p w14:paraId="2D2D7EDF" w14:textId="77777777" w:rsidR="00C37398" w:rsidRPr="004B675E" w:rsidRDefault="00C37398" w:rsidP="00C37398">
      <w:pPr>
        <w:tabs>
          <w:tab w:val="left" w:pos="360"/>
        </w:tabs>
        <w:spacing w:after="0" w:line="240" w:lineRule="auto"/>
        <w:rPr>
          <w:rFonts w:eastAsia="Times New Roman" w:cstheme="minorHAnsi"/>
          <w:color w:val="000000"/>
          <w:lang w:eastAsia="en-US"/>
        </w:rPr>
      </w:pPr>
      <w:r w:rsidRPr="00376AF1">
        <w:rPr>
          <w:rFonts w:eastAsia="Times New Roman" w:cstheme="minorHAnsi"/>
          <w:color w:val="000000"/>
          <w:lang w:eastAsia="en-US"/>
        </w:rPr>
        <w:tab/>
      </w:r>
      <w:r w:rsidRPr="00376AF1">
        <w:rPr>
          <w:rFonts w:eastAsia="Times New Roman" w:cstheme="minorHAnsi"/>
          <w:color w:val="000000"/>
          <w:lang w:eastAsia="en-US"/>
        </w:rPr>
        <w:tab/>
      </w:r>
      <w:r w:rsidRPr="00376AF1">
        <w:rPr>
          <w:rFonts w:eastAsia="Times New Roman" w:cstheme="minorHAnsi"/>
          <w:color w:val="000000"/>
          <w:lang w:eastAsia="en-US"/>
        </w:rPr>
        <w:tab/>
      </w:r>
      <w:r w:rsidRPr="004B675E">
        <w:rPr>
          <w:rFonts w:eastAsia="Times New Roman" w:cstheme="minorHAnsi"/>
          <w:color w:val="000000"/>
          <w:lang w:eastAsia="en-US"/>
        </w:rPr>
        <w:t>3250</w:t>
      </w:r>
      <w:r w:rsidRPr="00376AF1">
        <w:rPr>
          <w:rFonts w:eastAsia="Times New Roman" w:cstheme="minorHAnsi"/>
          <w:color w:val="000000"/>
          <w:lang w:eastAsia="en-US"/>
        </w:rPr>
        <w:tab/>
      </w:r>
      <w:r w:rsidRPr="004B675E">
        <w:rPr>
          <w:rFonts w:eastAsia="Times New Roman" w:cstheme="minorHAnsi"/>
          <w:color w:val="000000"/>
          <w:lang w:eastAsia="en-US"/>
        </w:rPr>
        <w:t>Manufacture of medical and dental instruments and supplies</w:t>
      </w:r>
    </w:p>
    <w:p w14:paraId="4568E95C" w14:textId="77777777" w:rsidR="00C37398" w:rsidRPr="00376AF1" w:rsidRDefault="00C37398" w:rsidP="00C37398">
      <w:pPr>
        <w:tabs>
          <w:tab w:val="left" w:pos="360"/>
        </w:tabs>
        <w:spacing w:after="0" w:line="240" w:lineRule="auto"/>
        <w:rPr>
          <w:rFonts w:eastAsia="Times New Roman" w:cstheme="minorHAnsi"/>
          <w:color w:val="000000"/>
          <w:lang w:eastAsia="en-US"/>
        </w:rPr>
      </w:pPr>
    </w:p>
    <w:p w14:paraId="64CD38AD" w14:textId="77777777" w:rsidR="00C37398" w:rsidRPr="004B675E" w:rsidRDefault="00C37398" w:rsidP="00C37398">
      <w:pPr>
        <w:tabs>
          <w:tab w:val="left" w:pos="360"/>
        </w:tabs>
        <w:spacing w:after="0" w:line="240" w:lineRule="auto"/>
        <w:rPr>
          <w:rFonts w:eastAsia="Times New Roman" w:cstheme="minorHAnsi"/>
          <w:color w:val="000000"/>
          <w:lang w:eastAsia="en-US"/>
        </w:rPr>
      </w:pPr>
      <w:r w:rsidRPr="00376AF1">
        <w:rPr>
          <w:rFonts w:eastAsia="Times New Roman" w:cstheme="minorHAnsi"/>
          <w:color w:val="000000"/>
          <w:lang w:eastAsia="en-US"/>
        </w:rPr>
        <w:tab/>
      </w:r>
      <w:r w:rsidRPr="00376AF1">
        <w:rPr>
          <w:rFonts w:eastAsia="Times New Roman" w:cstheme="minorHAnsi"/>
          <w:color w:val="000000"/>
          <w:lang w:eastAsia="en-US"/>
        </w:rPr>
        <w:tab/>
      </w:r>
      <w:r w:rsidRPr="004B675E">
        <w:rPr>
          <w:rFonts w:eastAsia="Times New Roman" w:cstheme="minorHAnsi"/>
          <w:color w:val="000000"/>
          <w:lang w:eastAsia="en-US"/>
        </w:rPr>
        <w:t>329</w:t>
      </w:r>
      <w:r w:rsidRPr="00376AF1">
        <w:rPr>
          <w:rFonts w:eastAsia="Times New Roman" w:cstheme="minorHAnsi"/>
          <w:color w:val="000000"/>
          <w:lang w:eastAsia="en-US"/>
        </w:rPr>
        <w:tab/>
      </w:r>
      <w:r w:rsidRPr="00376AF1">
        <w:rPr>
          <w:rFonts w:eastAsia="Times New Roman" w:cstheme="minorHAnsi"/>
          <w:color w:val="000000"/>
          <w:lang w:eastAsia="en-US"/>
        </w:rPr>
        <w:tab/>
      </w:r>
      <w:r w:rsidRPr="004B675E">
        <w:rPr>
          <w:rFonts w:eastAsia="Times New Roman" w:cstheme="minorHAnsi"/>
          <w:color w:val="000000"/>
          <w:lang w:eastAsia="en-US"/>
        </w:rPr>
        <w:t>Other manufacturing n.e.c."</w:t>
      </w:r>
    </w:p>
    <w:p w14:paraId="30041EEA" w14:textId="77777777" w:rsidR="00C37398" w:rsidRPr="004B675E" w:rsidRDefault="00C37398" w:rsidP="00C37398">
      <w:pPr>
        <w:tabs>
          <w:tab w:val="left" w:pos="360"/>
        </w:tabs>
        <w:spacing w:after="0" w:line="240" w:lineRule="auto"/>
        <w:rPr>
          <w:rFonts w:eastAsia="Times New Roman" w:cstheme="minorHAnsi"/>
          <w:color w:val="000000"/>
          <w:lang w:eastAsia="en-US"/>
        </w:rPr>
      </w:pPr>
      <w:r w:rsidRPr="00376AF1">
        <w:rPr>
          <w:rFonts w:eastAsia="Times New Roman" w:cstheme="minorHAnsi"/>
          <w:color w:val="000000"/>
          <w:lang w:eastAsia="en-US"/>
        </w:rPr>
        <w:tab/>
      </w:r>
      <w:r w:rsidRPr="00376AF1">
        <w:rPr>
          <w:rFonts w:eastAsia="Times New Roman" w:cstheme="minorHAnsi"/>
          <w:color w:val="000000"/>
          <w:lang w:eastAsia="en-US"/>
        </w:rPr>
        <w:tab/>
      </w:r>
      <w:r w:rsidRPr="00376AF1">
        <w:rPr>
          <w:rFonts w:eastAsia="Times New Roman" w:cstheme="minorHAnsi"/>
          <w:color w:val="000000"/>
          <w:lang w:eastAsia="en-US"/>
        </w:rPr>
        <w:tab/>
      </w:r>
      <w:r w:rsidRPr="004B675E">
        <w:rPr>
          <w:rFonts w:eastAsia="Times New Roman" w:cstheme="minorHAnsi"/>
          <w:color w:val="000000"/>
          <w:lang w:eastAsia="en-US"/>
        </w:rPr>
        <w:t>3290</w:t>
      </w:r>
      <w:r w:rsidRPr="00376AF1">
        <w:rPr>
          <w:rFonts w:eastAsia="Times New Roman" w:cstheme="minorHAnsi"/>
          <w:color w:val="000000"/>
          <w:lang w:eastAsia="en-US"/>
        </w:rPr>
        <w:tab/>
      </w:r>
      <w:r w:rsidRPr="004B675E">
        <w:rPr>
          <w:rFonts w:eastAsia="Times New Roman" w:cstheme="minorHAnsi"/>
          <w:color w:val="000000"/>
          <w:lang w:eastAsia="en-US"/>
        </w:rPr>
        <w:t>Other manufacturing n.e.c."</w:t>
      </w:r>
    </w:p>
    <w:p w14:paraId="2922B739" w14:textId="77777777" w:rsidR="00C37398" w:rsidRPr="00376AF1" w:rsidRDefault="00C37398" w:rsidP="00C37398">
      <w:pPr>
        <w:tabs>
          <w:tab w:val="left" w:pos="360"/>
        </w:tabs>
        <w:spacing w:after="0" w:line="240" w:lineRule="auto"/>
        <w:ind w:left="360"/>
        <w:rPr>
          <w:rFonts w:cstheme="minorHAnsi"/>
        </w:rPr>
      </w:pPr>
    </w:p>
    <w:p w14:paraId="33DBD2BC"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33</w:t>
      </w:r>
      <w:r w:rsidRPr="00376AF1">
        <w:rPr>
          <w:rFonts w:cstheme="minorHAnsi"/>
          <w:b/>
        </w:rPr>
        <w:tab/>
      </w:r>
      <w:r w:rsidRPr="00376AF1">
        <w:rPr>
          <w:rFonts w:cstheme="minorHAnsi"/>
          <w:b/>
        </w:rPr>
        <w:tab/>
        <w:t>Repair and installation of machinery and equipment</w:t>
      </w:r>
    </w:p>
    <w:p w14:paraId="133045A6"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331 </w:t>
      </w:r>
      <w:r w:rsidRPr="00376AF1">
        <w:rPr>
          <w:rFonts w:cstheme="minorHAnsi"/>
        </w:rPr>
        <w:tab/>
      </w:r>
      <w:r w:rsidRPr="00376AF1">
        <w:rPr>
          <w:rFonts w:cstheme="minorHAnsi"/>
        </w:rPr>
        <w:tab/>
        <w:t xml:space="preserve">Repair of fabricated metal products, machinery and equipment </w:t>
      </w:r>
    </w:p>
    <w:p w14:paraId="3DECB27E"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3311 </w:t>
      </w:r>
      <w:r w:rsidRPr="00376AF1">
        <w:rPr>
          <w:rFonts w:cstheme="minorHAnsi"/>
        </w:rPr>
        <w:tab/>
        <w:t xml:space="preserve">Repair of fabricated metal products </w:t>
      </w:r>
    </w:p>
    <w:p w14:paraId="3C8866A9"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3312 </w:t>
      </w:r>
      <w:r w:rsidRPr="00376AF1">
        <w:rPr>
          <w:rFonts w:cstheme="minorHAnsi"/>
        </w:rPr>
        <w:tab/>
        <w:t xml:space="preserve">Repair of machinery </w:t>
      </w:r>
    </w:p>
    <w:p w14:paraId="57D747E5"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3313 </w:t>
      </w:r>
      <w:r w:rsidRPr="00376AF1">
        <w:rPr>
          <w:rFonts w:cstheme="minorHAnsi"/>
        </w:rPr>
        <w:tab/>
        <w:t xml:space="preserve">Repair of electronic and optical equipment </w:t>
      </w:r>
    </w:p>
    <w:p w14:paraId="78EE089C"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3314 </w:t>
      </w:r>
      <w:r w:rsidRPr="00376AF1">
        <w:rPr>
          <w:rFonts w:cstheme="minorHAnsi"/>
        </w:rPr>
        <w:tab/>
        <w:t xml:space="preserve">Repair of electrical equipment </w:t>
      </w:r>
    </w:p>
    <w:p w14:paraId="5ECD4281"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3315 </w:t>
      </w:r>
      <w:r w:rsidRPr="00376AF1">
        <w:rPr>
          <w:rFonts w:cstheme="minorHAnsi"/>
        </w:rPr>
        <w:tab/>
        <w:t xml:space="preserve">Repair of transport equipment, except motor vehicles </w:t>
      </w:r>
    </w:p>
    <w:p w14:paraId="037D3632"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3319 </w:t>
      </w:r>
      <w:r w:rsidRPr="00376AF1">
        <w:rPr>
          <w:rFonts w:cstheme="minorHAnsi"/>
        </w:rPr>
        <w:tab/>
        <w:t xml:space="preserve">Repair of other equipment </w:t>
      </w:r>
    </w:p>
    <w:p w14:paraId="7594BBC8" w14:textId="77777777" w:rsidR="00C37398" w:rsidRPr="00376AF1" w:rsidRDefault="00C37398" w:rsidP="00C37398">
      <w:pPr>
        <w:tabs>
          <w:tab w:val="left" w:pos="360"/>
        </w:tabs>
        <w:spacing w:after="0" w:line="240" w:lineRule="auto"/>
        <w:ind w:left="360"/>
        <w:rPr>
          <w:rFonts w:cstheme="minorHAnsi"/>
        </w:rPr>
      </w:pPr>
    </w:p>
    <w:p w14:paraId="65F4DA85"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332 </w:t>
      </w:r>
      <w:r w:rsidRPr="00376AF1">
        <w:rPr>
          <w:rFonts w:cstheme="minorHAnsi"/>
        </w:rPr>
        <w:tab/>
        <w:t xml:space="preserve">3320 </w:t>
      </w:r>
      <w:r w:rsidRPr="00376AF1">
        <w:rPr>
          <w:rFonts w:cstheme="minorHAnsi"/>
        </w:rPr>
        <w:tab/>
        <w:t>Installation of industrial machinery and equipment</w:t>
      </w:r>
    </w:p>
    <w:p w14:paraId="7D700BAF" w14:textId="77777777" w:rsidR="00C37398" w:rsidRDefault="00C37398" w:rsidP="00C37398">
      <w:pPr>
        <w:rPr>
          <w:rFonts w:cstheme="minorHAnsi"/>
          <w:sz w:val="20"/>
          <w:szCs w:val="20"/>
        </w:rPr>
      </w:pPr>
      <w:r>
        <w:rPr>
          <w:rFonts w:cstheme="minorHAnsi"/>
          <w:sz w:val="20"/>
          <w:szCs w:val="20"/>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350"/>
      </w:tblGrid>
      <w:tr w:rsidR="00C37398" w14:paraId="36A448B2" w14:textId="77777777">
        <w:tc>
          <w:tcPr>
            <w:tcW w:w="9350" w:type="dxa"/>
            <w:shd w:val="clear" w:color="auto" w:fill="BFBFBF" w:themeFill="background1" w:themeFillShade="BF"/>
          </w:tcPr>
          <w:p w14:paraId="4E7D43F1" w14:textId="77777777" w:rsidR="00C37398" w:rsidRPr="003F336B" w:rsidRDefault="00C37398">
            <w:pPr>
              <w:tabs>
                <w:tab w:val="left" w:pos="360"/>
              </w:tabs>
              <w:rPr>
                <w:rFonts w:cstheme="minorHAnsi"/>
                <w:b/>
                <w:sz w:val="24"/>
                <w:szCs w:val="24"/>
              </w:rPr>
            </w:pPr>
            <w:r w:rsidRPr="00B310E7">
              <w:rPr>
                <w:rFonts w:cstheme="minorHAnsi"/>
                <w:b/>
                <w:sz w:val="24"/>
                <w:szCs w:val="24"/>
              </w:rPr>
              <w:t xml:space="preserve">Section D </w:t>
            </w:r>
            <w:r>
              <w:rPr>
                <w:rFonts w:cstheme="minorHAnsi"/>
                <w:b/>
                <w:sz w:val="24"/>
                <w:szCs w:val="24"/>
              </w:rPr>
              <w:t xml:space="preserve">                  </w:t>
            </w:r>
            <w:r w:rsidRPr="00B310E7">
              <w:rPr>
                <w:rFonts w:cstheme="minorHAnsi"/>
                <w:b/>
                <w:sz w:val="24"/>
                <w:szCs w:val="24"/>
              </w:rPr>
              <w:t>Electricity, gas, steam and air conditioning supply</w:t>
            </w:r>
          </w:p>
        </w:tc>
      </w:tr>
    </w:tbl>
    <w:p w14:paraId="5785ADD4" w14:textId="77777777" w:rsidR="00C37398" w:rsidRPr="00376AF1" w:rsidRDefault="00C37398" w:rsidP="00C37398">
      <w:pPr>
        <w:tabs>
          <w:tab w:val="left" w:pos="360"/>
        </w:tabs>
        <w:spacing w:after="0" w:line="240" w:lineRule="auto"/>
        <w:rPr>
          <w:rFonts w:cstheme="minorHAnsi"/>
        </w:rPr>
      </w:pPr>
    </w:p>
    <w:p w14:paraId="3E6A7DB3"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35</w:t>
      </w:r>
      <w:r w:rsidRPr="00376AF1">
        <w:rPr>
          <w:rFonts w:cstheme="minorHAnsi"/>
          <w:b/>
        </w:rPr>
        <w:tab/>
      </w:r>
      <w:r w:rsidRPr="00376AF1">
        <w:rPr>
          <w:rFonts w:cstheme="minorHAnsi"/>
          <w:b/>
        </w:rPr>
        <w:tab/>
        <w:t>Electricity, gas, steam and air conditioning supply</w:t>
      </w:r>
    </w:p>
    <w:p w14:paraId="16651425"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351 </w:t>
      </w:r>
      <w:r w:rsidRPr="00376AF1">
        <w:rPr>
          <w:rFonts w:cstheme="minorHAnsi"/>
        </w:rPr>
        <w:tab/>
        <w:t xml:space="preserve">3510 </w:t>
      </w:r>
      <w:r w:rsidRPr="00376AF1">
        <w:rPr>
          <w:rFonts w:cstheme="minorHAnsi"/>
        </w:rPr>
        <w:tab/>
        <w:t xml:space="preserve">Electric power generation, transmission and distribution </w:t>
      </w:r>
    </w:p>
    <w:p w14:paraId="3EC29A4C" w14:textId="77777777" w:rsidR="00C37398" w:rsidRPr="00376AF1" w:rsidRDefault="00C37398" w:rsidP="00C37398">
      <w:pPr>
        <w:tabs>
          <w:tab w:val="left" w:pos="360"/>
        </w:tabs>
        <w:spacing w:after="0" w:line="240" w:lineRule="auto"/>
        <w:ind w:left="360"/>
        <w:rPr>
          <w:rFonts w:cstheme="minorHAnsi"/>
        </w:rPr>
      </w:pPr>
    </w:p>
    <w:p w14:paraId="4AA61AB1"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352 </w:t>
      </w:r>
      <w:r w:rsidRPr="00376AF1">
        <w:rPr>
          <w:rFonts w:cstheme="minorHAnsi"/>
        </w:rPr>
        <w:tab/>
        <w:t>3520</w:t>
      </w:r>
      <w:r w:rsidRPr="00376AF1">
        <w:rPr>
          <w:rFonts w:cstheme="minorHAnsi"/>
        </w:rPr>
        <w:tab/>
        <w:t xml:space="preserve">Manufacture of gas; distribution of gaseous fuels through mains </w:t>
      </w:r>
    </w:p>
    <w:p w14:paraId="615AE445"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r>
    </w:p>
    <w:p w14:paraId="76F42173"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353 </w:t>
      </w:r>
      <w:r w:rsidRPr="00376AF1">
        <w:rPr>
          <w:rFonts w:cstheme="minorHAnsi"/>
        </w:rPr>
        <w:tab/>
        <w:t xml:space="preserve">3530 </w:t>
      </w:r>
      <w:r w:rsidRPr="00376AF1">
        <w:rPr>
          <w:rFonts w:cstheme="minorHAnsi"/>
        </w:rPr>
        <w:tab/>
        <w:t>Steam and air conditioning supply</w:t>
      </w:r>
    </w:p>
    <w:p w14:paraId="0EB438AF" w14:textId="77777777" w:rsidR="00C37398" w:rsidRPr="00376AF1" w:rsidRDefault="00C37398" w:rsidP="00C37398">
      <w:pPr>
        <w:tabs>
          <w:tab w:val="left" w:pos="360"/>
        </w:tabs>
        <w:spacing w:after="0" w:line="240" w:lineRule="auto"/>
        <w:ind w:left="360"/>
        <w:rPr>
          <w:rFonts w:cstheme="minorHAnsi"/>
        </w:rPr>
      </w:pPr>
    </w:p>
    <w:p w14:paraId="32EF4773"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36</w:t>
      </w:r>
      <w:r w:rsidRPr="00376AF1">
        <w:rPr>
          <w:rFonts w:cstheme="minorHAnsi"/>
          <w:b/>
        </w:rPr>
        <w:tab/>
      </w:r>
      <w:r w:rsidRPr="00376AF1">
        <w:rPr>
          <w:rFonts w:cstheme="minorHAnsi"/>
          <w:b/>
        </w:rPr>
        <w:tab/>
        <w:t>Water collection, treatment and supply</w:t>
      </w:r>
    </w:p>
    <w:p w14:paraId="2094D142"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360</w:t>
      </w:r>
      <w:r w:rsidRPr="00376AF1">
        <w:rPr>
          <w:rFonts w:cstheme="minorHAnsi"/>
        </w:rPr>
        <w:tab/>
        <w:t xml:space="preserve">3600 </w:t>
      </w:r>
      <w:r w:rsidRPr="00376AF1">
        <w:rPr>
          <w:rFonts w:cstheme="minorHAnsi"/>
        </w:rPr>
        <w:tab/>
        <w:t>Water collection, treatment and supply</w:t>
      </w:r>
    </w:p>
    <w:p w14:paraId="082C9996" w14:textId="77777777" w:rsidR="00C37398" w:rsidRPr="00376AF1" w:rsidRDefault="00C37398" w:rsidP="00C37398">
      <w:pPr>
        <w:tabs>
          <w:tab w:val="left" w:pos="360"/>
        </w:tabs>
        <w:spacing w:after="0" w:line="240" w:lineRule="auto"/>
        <w:ind w:left="360"/>
        <w:rPr>
          <w:rFonts w:cstheme="minorHAnsi"/>
        </w:rPr>
      </w:pPr>
    </w:p>
    <w:p w14:paraId="320CC358"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37</w:t>
      </w:r>
      <w:r w:rsidRPr="00376AF1">
        <w:rPr>
          <w:rFonts w:cstheme="minorHAnsi"/>
          <w:b/>
        </w:rPr>
        <w:tab/>
      </w:r>
      <w:r w:rsidRPr="00376AF1">
        <w:rPr>
          <w:rFonts w:cstheme="minorHAnsi"/>
          <w:b/>
        </w:rPr>
        <w:tab/>
        <w:t>Sewerage</w:t>
      </w:r>
    </w:p>
    <w:p w14:paraId="2EAED51F"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370 </w:t>
      </w:r>
      <w:r w:rsidRPr="00376AF1">
        <w:rPr>
          <w:rFonts w:cstheme="minorHAnsi"/>
        </w:rPr>
        <w:tab/>
        <w:t xml:space="preserve">3700 </w:t>
      </w:r>
      <w:r w:rsidRPr="00376AF1">
        <w:rPr>
          <w:rFonts w:cstheme="minorHAnsi"/>
        </w:rPr>
        <w:tab/>
        <w:t>Sewerage</w:t>
      </w:r>
    </w:p>
    <w:p w14:paraId="0432CB0D" w14:textId="77777777" w:rsidR="00C37398" w:rsidRPr="00376AF1" w:rsidRDefault="00C37398" w:rsidP="00C37398">
      <w:pPr>
        <w:tabs>
          <w:tab w:val="left" w:pos="360"/>
        </w:tabs>
        <w:spacing w:after="0" w:line="240" w:lineRule="auto"/>
        <w:ind w:left="360"/>
        <w:rPr>
          <w:rFonts w:cstheme="minorHAnsi"/>
        </w:rPr>
      </w:pPr>
    </w:p>
    <w:p w14:paraId="2BA45B76"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38</w:t>
      </w:r>
      <w:r w:rsidRPr="00376AF1">
        <w:rPr>
          <w:rFonts w:cstheme="minorHAnsi"/>
          <w:b/>
        </w:rPr>
        <w:tab/>
      </w:r>
      <w:r w:rsidRPr="00376AF1">
        <w:rPr>
          <w:rFonts w:cstheme="minorHAnsi"/>
          <w:b/>
        </w:rPr>
        <w:tab/>
        <w:t>Waste collection, treatment and disposal activities; materials recovery</w:t>
      </w:r>
    </w:p>
    <w:p w14:paraId="5B557803"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381 </w:t>
      </w:r>
      <w:r w:rsidRPr="00376AF1">
        <w:rPr>
          <w:rFonts w:cstheme="minorHAnsi"/>
        </w:rPr>
        <w:tab/>
      </w:r>
      <w:r w:rsidRPr="00376AF1">
        <w:rPr>
          <w:rFonts w:cstheme="minorHAnsi"/>
        </w:rPr>
        <w:tab/>
        <w:t xml:space="preserve">Waste collection </w:t>
      </w:r>
    </w:p>
    <w:p w14:paraId="78E9E321"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3811</w:t>
      </w:r>
      <w:r w:rsidRPr="00376AF1">
        <w:rPr>
          <w:rFonts w:cstheme="minorHAnsi"/>
        </w:rPr>
        <w:tab/>
        <w:t xml:space="preserve">Collection of non-hazardous waste </w:t>
      </w:r>
    </w:p>
    <w:p w14:paraId="3FBB533D"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3812</w:t>
      </w:r>
      <w:r w:rsidRPr="00376AF1">
        <w:rPr>
          <w:rFonts w:cstheme="minorHAnsi"/>
        </w:rPr>
        <w:tab/>
        <w:t xml:space="preserve">Collection of hazardous waste </w:t>
      </w:r>
    </w:p>
    <w:p w14:paraId="10751485" w14:textId="77777777" w:rsidR="00C37398" w:rsidRPr="00376AF1" w:rsidRDefault="00C37398" w:rsidP="00C37398">
      <w:pPr>
        <w:tabs>
          <w:tab w:val="left" w:pos="360"/>
        </w:tabs>
        <w:spacing w:after="0" w:line="240" w:lineRule="auto"/>
        <w:ind w:left="360"/>
        <w:rPr>
          <w:rFonts w:cstheme="minorHAnsi"/>
        </w:rPr>
      </w:pPr>
    </w:p>
    <w:p w14:paraId="76A0DF1F"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382 </w:t>
      </w:r>
      <w:r w:rsidRPr="00376AF1">
        <w:rPr>
          <w:rFonts w:cstheme="minorHAnsi"/>
        </w:rPr>
        <w:tab/>
      </w:r>
      <w:r w:rsidRPr="00376AF1">
        <w:rPr>
          <w:rFonts w:cstheme="minorHAnsi"/>
        </w:rPr>
        <w:tab/>
        <w:t xml:space="preserve">Waste treatment and disposal </w:t>
      </w:r>
    </w:p>
    <w:p w14:paraId="149C99EE"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3821</w:t>
      </w:r>
      <w:r w:rsidRPr="00376AF1">
        <w:rPr>
          <w:rFonts w:cstheme="minorHAnsi"/>
        </w:rPr>
        <w:tab/>
        <w:t xml:space="preserve">Treatment and disposal of non-hazardous waste </w:t>
      </w:r>
    </w:p>
    <w:p w14:paraId="56CA0811"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3822 </w:t>
      </w:r>
      <w:r w:rsidRPr="00376AF1">
        <w:rPr>
          <w:rFonts w:cstheme="minorHAnsi"/>
        </w:rPr>
        <w:tab/>
        <w:t xml:space="preserve">Treatment and disposal of hazardous waste </w:t>
      </w:r>
    </w:p>
    <w:p w14:paraId="1FA44E64" w14:textId="77777777" w:rsidR="00C37398" w:rsidRPr="00376AF1" w:rsidRDefault="00C37398" w:rsidP="00C37398">
      <w:pPr>
        <w:tabs>
          <w:tab w:val="left" w:pos="360"/>
        </w:tabs>
        <w:spacing w:after="0" w:line="240" w:lineRule="auto"/>
        <w:ind w:left="360"/>
        <w:rPr>
          <w:rFonts w:cstheme="minorHAnsi"/>
        </w:rPr>
      </w:pPr>
    </w:p>
    <w:p w14:paraId="7D60207A"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383</w:t>
      </w:r>
      <w:r w:rsidRPr="00376AF1">
        <w:rPr>
          <w:rFonts w:cstheme="minorHAnsi"/>
        </w:rPr>
        <w:tab/>
        <w:t>3830</w:t>
      </w:r>
      <w:r w:rsidRPr="00376AF1">
        <w:rPr>
          <w:rFonts w:cstheme="minorHAnsi"/>
        </w:rPr>
        <w:tab/>
        <w:t>Materials recovery</w:t>
      </w:r>
    </w:p>
    <w:p w14:paraId="6BCAD377" w14:textId="77777777" w:rsidR="00C37398" w:rsidRPr="00376AF1" w:rsidRDefault="00C37398" w:rsidP="00C37398">
      <w:pPr>
        <w:tabs>
          <w:tab w:val="left" w:pos="360"/>
        </w:tabs>
        <w:spacing w:after="0" w:line="240" w:lineRule="auto"/>
        <w:ind w:left="360"/>
        <w:rPr>
          <w:rFonts w:cstheme="minorHAnsi"/>
        </w:rPr>
      </w:pPr>
    </w:p>
    <w:p w14:paraId="5F1F72D7"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39</w:t>
      </w:r>
      <w:r w:rsidRPr="00376AF1">
        <w:rPr>
          <w:rFonts w:cstheme="minorHAnsi"/>
          <w:b/>
        </w:rPr>
        <w:tab/>
      </w:r>
      <w:r w:rsidRPr="00376AF1">
        <w:rPr>
          <w:rFonts w:cstheme="minorHAnsi"/>
          <w:b/>
        </w:rPr>
        <w:tab/>
        <w:t>Remediation activities and other waste management services</w:t>
      </w:r>
    </w:p>
    <w:p w14:paraId="548590A0"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390 </w:t>
      </w:r>
      <w:r w:rsidRPr="00376AF1">
        <w:rPr>
          <w:rFonts w:cstheme="minorHAnsi"/>
        </w:rPr>
        <w:tab/>
        <w:t xml:space="preserve">3900 </w:t>
      </w:r>
      <w:r w:rsidRPr="00376AF1">
        <w:rPr>
          <w:rFonts w:cstheme="minorHAnsi"/>
        </w:rPr>
        <w:tab/>
        <w:t xml:space="preserve">Remediation activities and other waste management services </w:t>
      </w:r>
    </w:p>
    <w:p w14:paraId="230A20E5" w14:textId="77777777" w:rsidR="00C37398" w:rsidRPr="00376AF1" w:rsidRDefault="00C37398" w:rsidP="00C37398">
      <w:pPr>
        <w:tabs>
          <w:tab w:val="left" w:pos="360"/>
        </w:tabs>
        <w:spacing w:after="0" w:line="240" w:lineRule="auto"/>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350"/>
      </w:tblGrid>
      <w:tr w:rsidR="00C37398" w14:paraId="545A2F4A" w14:textId="77777777">
        <w:tc>
          <w:tcPr>
            <w:tcW w:w="9350" w:type="dxa"/>
            <w:shd w:val="clear" w:color="auto" w:fill="BFBFBF" w:themeFill="background1" w:themeFillShade="BF"/>
          </w:tcPr>
          <w:p w14:paraId="569CB1B4" w14:textId="77777777" w:rsidR="00C37398" w:rsidRPr="003F336B" w:rsidRDefault="00C37398">
            <w:pPr>
              <w:tabs>
                <w:tab w:val="left" w:pos="360"/>
              </w:tabs>
              <w:rPr>
                <w:rFonts w:cstheme="minorHAnsi"/>
                <w:b/>
                <w:sz w:val="24"/>
                <w:szCs w:val="24"/>
              </w:rPr>
            </w:pPr>
            <w:r w:rsidRPr="00B310E7">
              <w:rPr>
                <w:rFonts w:cstheme="minorHAnsi"/>
                <w:b/>
                <w:sz w:val="24"/>
                <w:szCs w:val="24"/>
              </w:rPr>
              <w:t xml:space="preserve">Section </w:t>
            </w:r>
            <w:r>
              <w:rPr>
                <w:rFonts w:cstheme="minorHAnsi"/>
                <w:b/>
                <w:sz w:val="24"/>
                <w:szCs w:val="24"/>
              </w:rPr>
              <w:t xml:space="preserve">F           </w:t>
            </w:r>
            <w:r w:rsidRPr="00AA1039">
              <w:rPr>
                <w:rFonts w:cstheme="minorHAnsi"/>
                <w:b/>
                <w:sz w:val="24"/>
                <w:szCs w:val="24"/>
              </w:rPr>
              <w:tab/>
              <w:t>Construction</w:t>
            </w:r>
          </w:p>
        </w:tc>
      </w:tr>
    </w:tbl>
    <w:p w14:paraId="22D50F1D" w14:textId="77777777" w:rsidR="00C37398" w:rsidRPr="00376AF1" w:rsidRDefault="00C37398" w:rsidP="00C37398">
      <w:pPr>
        <w:tabs>
          <w:tab w:val="left" w:pos="360"/>
        </w:tabs>
        <w:spacing w:after="0" w:line="240" w:lineRule="auto"/>
        <w:rPr>
          <w:rFonts w:cstheme="minorHAnsi"/>
        </w:rPr>
      </w:pPr>
    </w:p>
    <w:p w14:paraId="62B18E38"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41</w:t>
      </w:r>
      <w:r w:rsidRPr="00376AF1">
        <w:rPr>
          <w:rFonts w:cstheme="minorHAnsi"/>
          <w:b/>
        </w:rPr>
        <w:tab/>
      </w:r>
      <w:r w:rsidRPr="00376AF1">
        <w:rPr>
          <w:rFonts w:cstheme="minorHAnsi"/>
          <w:b/>
        </w:rPr>
        <w:tab/>
        <w:t>Construction of buildings</w:t>
      </w:r>
    </w:p>
    <w:p w14:paraId="50A9ED82"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410 </w:t>
      </w:r>
      <w:r w:rsidRPr="00376AF1">
        <w:rPr>
          <w:rFonts w:cstheme="minorHAnsi"/>
        </w:rPr>
        <w:tab/>
        <w:t>4100</w:t>
      </w:r>
      <w:r w:rsidRPr="00376AF1">
        <w:rPr>
          <w:rFonts w:cstheme="minorHAnsi"/>
        </w:rPr>
        <w:tab/>
        <w:t>Construction of buildings</w:t>
      </w:r>
    </w:p>
    <w:p w14:paraId="22097509" w14:textId="77777777" w:rsidR="00C37398" w:rsidRPr="00376AF1" w:rsidRDefault="00C37398" w:rsidP="00C37398">
      <w:pPr>
        <w:tabs>
          <w:tab w:val="left" w:pos="360"/>
        </w:tabs>
        <w:spacing w:after="0" w:line="240" w:lineRule="auto"/>
        <w:ind w:left="360"/>
        <w:rPr>
          <w:rFonts w:cstheme="minorHAnsi"/>
        </w:rPr>
      </w:pPr>
    </w:p>
    <w:p w14:paraId="5FDBA7D2"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42</w:t>
      </w:r>
      <w:r w:rsidRPr="00376AF1">
        <w:rPr>
          <w:rFonts w:cstheme="minorHAnsi"/>
          <w:b/>
        </w:rPr>
        <w:tab/>
      </w:r>
      <w:r w:rsidRPr="00376AF1">
        <w:rPr>
          <w:rFonts w:cstheme="minorHAnsi"/>
          <w:b/>
        </w:rPr>
        <w:tab/>
        <w:t>Civil engineering</w:t>
      </w:r>
    </w:p>
    <w:p w14:paraId="08C1FD0F"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421 </w:t>
      </w:r>
      <w:r w:rsidRPr="00376AF1">
        <w:rPr>
          <w:rFonts w:cstheme="minorHAnsi"/>
        </w:rPr>
        <w:tab/>
        <w:t xml:space="preserve">4210 </w:t>
      </w:r>
      <w:r w:rsidRPr="00376AF1">
        <w:rPr>
          <w:rFonts w:cstheme="minorHAnsi"/>
        </w:rPr>
        <w:tab/>
        <w:t xml:space="preserve">Construction of roads and railways </w:t>
      </w:r>
    </w:p>
    <w:p w14:paraId="1515CCCB" w14:textId="77777777" w:rsidR="00C37398" w:rsidRPr="00376AF1" w:rsidRDefault="00C37398" w:rsidP="00C37398">
      <w:pPr>
        <w:tabs>
          <w:tab w:val="left" w:pos="360"/>
        </w:tabs>
        <w:spacing w:after="0" w:line="240" w:lineRule="auto"/>
        <w:ind w:left="360"/>
        <w:rPr>
          <w:rFonts w:cstheme="minorHAnsi"/>
        </w:rPr>
      </w:pPr>
    </w:p>
    <w:p w14:paraId="005E3EE6"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422 </w:t>
      </w:r>
      <w:r w:rsidRPr="00376AF1">
        <w:rPr>
          <w:rFonts w:cstheme="minorHAnsi"/>
        </w:rPr>
        <w:tab/>
        <w:t>4220</w:t>
      </w:r>
      <w:r w:rsidRPr="00376AF1">
        <w:rPr>
          <w:rFonts w:cstheme="minorHAnsi"/>
        </w:rPr>
        <w:tab/>
        <w:t xml:space="preserve">Construction of utility projects </w:t>
      </w:r>
    </w:p>
    <w:p w14:paraId="3A9FA50B" w14:textId="77777777" w:rsidR="00C37398" w:rsidRPr="00376AF1" w:rsidRDefault="00C37398" w:rsidP="00C37398">
      <w:pPr>
        <w:tabs>
          <w:tab w:val="left" w:pos="360"/>
        </w:tabs>
        <w:spacing w:after="0" w:line="240" w:lineRule="auto"/>
        <w:ind w:left="360"/>
        <w:rPr>
          <w:rFonts w:cstheme="minorHAnsi"/>
        </w:rPr>
      </w:pPr>
    </w:p>
    <w:p w14:paraId="198B6646"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429</w:t>
      </w:r>
      <w:r w:rsidRPr="00376AF1">
        <w:rPr>
          <w:rFonts w:cstheme="minorHAnsi"/>
        </w:rPr>
        <w:tab/>
        <w:t>4290</w:t>
      </w:r>
      <w:r w:rsidRPr="00376AF1">
        <w:rPr>
          <w:rFonts w:cstheme="minorHAnsi"/>
        </w:rPr>
        <w:tab/>
        <w:t>Construction of other civil engineering projects</w:t>
      </w:r>
      <w:r w:rsidRPr="00376AF1">
        <w:rPr>
          <w:rFonts w:cstheme="minorHAnsi"/>
        </w:rPr>
        <w:tab/>
      </w:r>
    </w:p>
    <w:p w14:paraId="13DF540A" w14:textId="77777777" w:rsidR="00C37398" w:rsidRPr="00376AF1" w:rsidRDefault="00C37398" w:rsidP="00C37398">
      <w:pPr>
        <w:tabs>
          <w:tab w:val="left" w:pos="360"/>
        </w:tabs>
        <w:spacing w:after="0" w:line="240" w:lineRule="auto"/>
        <w:ind w:left="360"/>
        <w:rPr>
          <w:rFonts w:cstheme="minorHAnsi"/>
          <w:b/>
        </w:rPr>
      </w:pPr>
    </w:p>
    <w:p w14:paraId="79A7B77B"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43</w:t>
      </w:r>
      <w:r w:rsidRPr="00376AF1">
        <w:rPr>
          <w:rFonts w:cstheme="minorHAnsi"/>
          <w:b/>
        </w:rPr>
        <w:tab/>
      </w:r>
      <w:r w:rsidRPr="00376AF1">
        <w:rPr>
          <w:rFonts w:cstheme="minorHAnsi"/>
          <w:b/>
        </w:rPr>
        <w:tab/>
        <w:t>Specialized construction activities</w:t>
      </w:r>
    </w:p>
    <w:p w14:paraId="3236DE33"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431</w:t>
      </w:r>
      <w:r w:rsidRPr="00376AF1">
        <w:rPr>
          <w:rFonts w:cstheme="minorHAnsi"/>
        </w:rPr>
        <w:tab/>
      </w:r>
      <w:r w:rsidRPr="00376AF1">
        <w:rPr>
          <w:rFonts w:cstheme="minorHAnsi"/>
        </w:rPr>
        <w:tab/>
        <w:t xml:space="preserve">Demolition and site preparation </w:t>
      </w:r>
    </w:p>
    <w:p w14:paraId="7DF70F62"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4311</w:t>
      </w:r>
      <w:r w:rsidRPr="00376AF1">
        <w:rPr>
          <w:rFonts w:cstheme="minorHAnsi"/>
        </w:rPr>
        <w:tab/>
        <w:t xml:space="preserve">Demolition </w:t>
      </w:r>
      <w:r w:rsidRPr="00376AF1">
        <w:rPr>
          <w:rFonts w:cstheme="minorHAnsi"/>
        </w:rPr>
        <w:tab/>
      </w:r>
    </w:p>
    <w:p w14:paraId="0A162009"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4312 </w:t>
      </w:r>
      <w:r w:rsidRPr="00376AF1">
        <w:rPr>
          <w:rFonts w:cstheme="minorHAnsi"/>
        </w:rPr>
        <w:tab/>
        <w:t xml:space="preserve">Site preparation </w:t>
      </w:r>
    </w:p>
    <w:p w14:paraId="0DD7AF72" w14:textId="77777777" w:rsidR="00C37398" w:rsidRPr="00376AF1" w:rsidRDefault="00C37398" w:rsidP="00C37398">
      <w:pPr>
        <w:tabs>
          <w:tab w:val="left" w:pos="360"/>
        </w:tabs>
        <w:spacing w:after="0" w:line="240" w:lineRule="auto"/>
        <w:ind w:left="360"/>
        <w:rPr>
          <w:rFonts w:cstheme="minorHAnsi"/>
        </w:rPr>
      </w:pPr>
    </w:p>
    <w:p w14:paraId="26726868"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432 </w:t>
      </w:r>
      <w:r w:rsidRPr="00376AF1">
        <w:rPr>
          <w:rFonts w:cstheme="minorHAnsi"/>
        </w:rPr>
        <w:tab/>
      </w:r>
      <w:r w:rsidRPr="00376AF1">
        <w:rPr>
          <w:rFonts w:cstheme="minorHAnsi"/>
        </w:rPr>
        <w:tab/>
        <w:t xml:space="preserve">Electrical, plumbing and other construction installation activities </w:t>
      </w:r>
    </w:p>
    <w:p w14:paraId="0E1C15E8"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4321</w:t>
      </w:r>
      <w:r w:rsidRPr="00376AF1">
        <w:rPr>
          <w:rFonts w:cstheme="minorHAnsi"/>
        </w:rPr>
        <w:tab/>
        <w:t xml:space="preserve">Electrical installation </w:t>
      </w:r>
    </w:p>
    <w:p w14:paraId="66811AA1"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4322 </w:t>
      </w:r>
      <w:r w:rsidRPr="00376AF1">
        <w:rPr>
          <w:rFonts w:cstheme="minorHAnsi"/>
        </w:rPr>
        <w:tab/>
        <w:t xml:space="preserve">Plumbing, heat and air-conditioning installation </w:t>
      </w:r>
    </w:p>
    <w:p w14:paraId="01E778EB"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4329</w:t>
      </w:r>
      <w:r w:rsidRPr="00376AF1">
        <w:rPr>
          <w:rFonts w:cstheme="minorHAnsi"/>
        </w:rPr>
        <w:tab/>
        <w:t xml:space="preserve">Other construction installation </w:t>
      </w:r>
    </w:p>
    <w:p w14:paraId="28168E76" w14:textId="77777777" w:rsidR="00C37398" w:rsidRPr="00376AF1" w:rsidRDefault="00C37398" w:rsidP="00C37398">
      <w:pPr>
        <w:tabs>
          <w:tab w:val="left" w:pos="360"/>
        </w:tabs>
        <w:spacing w:after="0" w:line="240" w:lineRule="auto"/>
        <w:ind w:left="360"/>
        <w:rPr>
          <w:rFonts w:cstheme="minorHAnsi"/>
        </w:rPr>
      </w:pPr>
    </w:p>
    <w:p w14:paraId="04641C77"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433 </w:t>
      </w:r>
      <w:r w:rsidRPr="00376AF1">
        <w:rPr>
          <w:rFonts w:cstheme="minorHAnsi"/>
        </w:rPr>
        <w:tab/>
        <w:t xml:space="preserve">4330 </w:t>
      </w:r>
      <w:r w:rsidRPr="00376AF1">
        <w:rPr>
          <w:rFonts w:cstheme="minorHAnsi"/>
        </w:rPr>
        <w:tab/>
        <w:t xml:space="preserve">Building completion and finishing </w:t>
      </w:r>
    </w:p>
    <w:p w14:paraId="0FA4B250" w14:textId="77777777" w:rsidR="00C37398" w:rsidRPr="00376AF1" w:rsidRDefault="00C37398" w:rsidP="00C37398">
      <w:pPr>
        <w:tabs>
          <w:tab w:val="left" w:pos="360"/>
        </w:tabs>
        <w:spacing w:after="0" w:line="240" w:lineRule="auto"/>
        <w:ind w:left="360"/>
        <w:rPr>
          <w:rFonts w:cstheme="minorHAnsi"/>
        </w:rPr>
      </w:pPr>
    </w:p>
    <w:p w14:paraId="3C595991"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439 </w:t>
      </w:r>
      <w:r w:rsidRPr="00376AF1">
        <w:rPr>
          <w:rFonts w:cstheme="minorHAnsi"/>
        </w:rPr>
        <w:tab/>
        <w:t xml:space="preserve">4390 </w:t>
      </w:r>
      <w:r w:rsidRPr="00376AF1">
        <w:rPr>
          <w:rFonts w:cstheme="minorHAnsi"/>
        </w:rPr>
        <w:tab/>
        <w:t>Other specialized construction activities</w:t>
      </w:r>
    </w:p>
    <w:p w14:paraId="4ACDD37C" w14:textId="77777777" w:rsidR="00C37398" w:rsidRPr="00376AF1" w:rsidRDefault="00C37398" w:rsidP="00C37398">
      <w:pPr>
        <w:tabs>
          <w:tab w:val="left" w:pos="360"/>
        </w:tabs>
        <w:spacing w:after="0" w:line="240" w:lineRule="auto"/>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350"/>
      </w:tblGrid>
      <w:tr w:rsidR="00C37398" w14:paraId="3F85BDA9" w14:textId="77777777">
        <w:tc>
          <w:tcPr>
            <w:tcW w:w="9350" w:type="dxa"/>
            <w:shd w:val="clear" w:color="auto" w:fill="BFBFBF" w:themeFill="background1" w:themeFillShade="BF"/>
          </w:tcPr>
          <w:p w14:paraId="553724A5" w14:textId="77777777" w:rsidR="00C37398" w:rsidRPr="008E284E" w:rsidRDefault="00C37398">
            <w:pPr>
              <w:tabs>
                <w:tab w:val="left" w:pos="360"/>
              </w:tabs>
              <w:rPr>
                <w:rFonts w:cstheme="minorHAnsi"/>
                <w:b/>
                <w:sz w:val="24"/>
                <w:szCs w:val="24"/>
              </w:rPr>
            </w:pPr>
            <w:r w:rsidRPr="00D24CF2">
              <w:rPr>
                <w:rFonts w:cstheme="minorHAnsi"/>
                <w:b/>
                <w:sz w:val="24"/>
                <w:szCs w:val="24"/>
              </w:rPr>
              <w:t xml:space="preserve">Section G </w:t>
            </w:r>
            <w:r w:rsidRPr="00D24CF2">
              <w:rPr>
                <w:rFonts w:cstheme="minorHAnsi"/>
                <w:b/>
                <w:sz w:val="24"/>
                <w:szCs w:val="24"/>
              </w:rPr>
              <w:tab/>
            </w:r>
            <w:r>
              <w:rPr>
                <w:rFonts w:cstheme="minorHAnsi"/>
                <w:b/>
                <w:sz w:val="24"/>
                <w:szCs w:val="24"/>
              </w:rPr>
              <w:tab/>
            </w:r>
            <w:r w:rsidRPr="00D24CF2">
              <w:rPr>
                <w:rFonts w:cstheme="minorHAnsi"/>
                <w:b/>
                <w:sz w:val="24"/>
                <w:szCs w:val="24"/>
              </w:rPr>
              <w:t>Wholesale and retail trade; repair of motor vehicles and motorcycles</w:t>
            </w:r>
          </w:p>
        </w:tc>
      </w:tr>
    </w:tbl>
    <w:p w14:paraId="08C9CF92" w14:textId="77777777" w:rsidR="00C37398" w:rsidRPr="00376AF1" w:rsidRDefault="00C37398" w:rsidP="00C37398">
      <w:pPr>
        <w:tabs>
          <w:tab w:val="left" w:pos="360"/>
        </w:tabs>
        <w:spacing w:after="0" w:line="240" w:lineRule="auto"/>
        <w:rPr>
          <w:rFonts w:cstheme="minorHAnsi"/>
        </w:rPr>
      </w:pPr>
    </w:p>
    <w:p w14:paraId="412CB8FB"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45</w:t>
      </w:r>
      <w:r w:rsidRPr="00376AF1">
        <w:rPr>
          <w:rFonts w:cstheme="minorHAnsi"/>
          <w:b/>
        </w:rPr>
        <w:tab/>
      </w:r>
      <w:r w:rsidRPr="00376AF1">
        <w:rPr>
          <w:rFonts w:cstheme="minorHAnsi"/>
          <w:b/>
        </w:rPr>
        <w:tab/>
        <w:t>Wholesale and retail trade and repair of motor vehicles and motorcycles</w:t>
      </w:r>
    </w:p>
    <w:p w14:paraId="6BC13DB6"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451 </w:t>
      </w:r>
      <w:r w:rsidRPr="00376AF1">
        <w:rPr>
          <w:rFonts w:cstheme="minorHAnsi"/>
        </w:rPr>
        <w:tab/>
        <w:t xml:space="preserve">4510 </w:t>
      </w:r>
      <w:r w:rsidRPr="00376AF1">
        <w:rPr>
          <w:rFonts w:cstheme="minorHAnsi"/>
        </w:rPr>
        <w:tab/>
        <w:t>Sale of motor vehicles</w:t>
      </w:r>
    </w:p>
    <w:p w14:paraId="6F6968B9"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452 </w:t>
      </w:r>
      <w:r w:rsidRPr="00376AF1">
        <w:rPr>
          <w:rFonts w:cstheme="minorHAnsi"/>
        </w:rPr>
        <w:tab/>
        <w:t xml:space="preserve">4520 </w:t>
      </w:r>
      <w:r w:rsidRPr="00376AF1">
        <w:rPr>
          <w:rFonts w:cstheme="minorHAnsi"/>
        </w:rPr>
        <w:tab/>
        <w:t>Maintenance and repair of motor vehicles</w:t>
      </w:r>
    </w:p>
    <w:p w14:paraId="39E379EB"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453 </w:t>
      </w:r>
      <w:r w:rsidRPr="00376AF1">
        <w:rPr>
          <w:rFonts w:cstheme="minorHAnsi"/>
        </w:rPr>
        <w:tab/>
        <w:t xml:space="preserve">4530 </w:t>
      </w:r>
      <w:r w:rsidRPr="00376AF1">
        <w:rPr>
          <w:rFonts w:cstheme="minorHAnsi"/>
        </w:rPr>
        <w:tab/>
        <w:t xml:space="preserve">Sale of motor vehicle parts and accessories </w:t>
      </w:r>
    </w:p>
    <w:p w14:paraId="66C8F7D2"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454 </w:t>
      </w:r>
      <w:r w:rsidRPr="00376AF1">
        <w:rPr>
          <w:rFonts w:cstheme="minorHAnsi"/>
        </w:rPr>
        <w:tab/>
        <w:t xml:space="preserve">4540 </w:t>
      </w:r>
      <w:r w:rsidRPr="00376AF1">
        <w:rPr>
          <w:rFonts w:cstheme="minorHAnsi"/>
        </w:rPr>
        <w:tab/>
        <w:t>Sale, maintenance and repair of motorcycles and related parts and accessories</w:t>
      </w:r>
    </w:p>
    <w:p w14:paraId="46D8301F" w14:textId="77777777" w:rsidR="00C37398" w:rsidRPr="00376AF1" w:rsidRDefault="00C37398" w:rsidP="00C37398">
      <w:pPr>
        <w:tabs>
          <w:tab w:val="left" w:pos="360"/>
        </w:tabs>
        <w:spacing w:after="0" w:line="240" w:lineRule="auto"/>
        <w:ind w:left="360"/>
        <w:rPr>
          <w:rFonts w:cstheme="minorHAnsi"/>
        </w:rPr>
      </w:pPr>
    </w:p>
    <w:p w14:paraId="6EBAE043"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46</w:t>
      </w:r>
      <w:r w:rsidRPr="00376AF1">
        <w:rPr>
          <w:rFonts w:cstheme="minorHAnsi"/>
          <w:b/>
        </w:rPr>
        <w:tab/>
      </w:r>
      <w:r w:rsidRPr="00376AF1">
        <w:rPr>
          <w:rFonts w:cstheme="minorHAnsi"/>
          <w:b/>
        </w:rPr>
        <w:tab/>
        <w:t>Wholesale trade, except of motor vehicles and motorcycles</w:t>
      </w:r>
    </w:p>
    <w:p w14:paraId="123A63BA"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461 </w:t>
      </w:r>
      <w:r w:rsidRPr="00376AF1">
        <w:rPr>
          <w:rFonts w:cstheme="minorHAnsi"/>
        </w:rPr>
        <w:tab/>
        <w:t>4610</w:t>
      </w:r>
      <w:r w:rsidRPr="00376AF1">
        <w:rPr>
          <w:rFonts w:cstheme="minorHAnsi"/>
        </w:rPr>
        <w:tab/>
        <w:t xml:space="preserve">Wholesale on a fee or contract basis </w:t>
      </w:r>
    </w:p>
    <w:p w14:paraId="651093EF" w14:textId="77777777" w:rsidR="00C37398" w:rsidRPr="00376AF1" w:rsidRDefault="00C37398" w:rsidP="00C37398">
      <w:pPr>
        <w:tabs>
          <w:tab w:val="left" w:pos="360"/>
        </w:tabs>
        <w:spacing w:after="0" w:line="240" w:lineRule="auto"/>
        <w:ind w:left="360"/>
        <w:rPr>
          <w:rFonts w:cstheme="minorHAnsi"/>
        </w:rPr>
      </w:pPr>
    </w:p>
    <w:p w14:paraId="48082EF6"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462 </w:t>
      </w:r>
      <w:r w:rsidRPr="00376AF1">
        <w:rPr>
          <w:rFonts w:cstheme="minorHAnsi"/>
        </w:rPr>
        <w:tab/>
        <w:t>4620</w:t>
      </w:r>
      <w:r w:rsidRPr="00376AF1">
        <w:rPr>
          <w:rFonts w:cstheme="minorHAnsi"/>
        </w:rPr>
        <w:tab/>
        <w:t xml:space="preserve">Wholesale of agricultural raw materials and live animals </w:t>
      </w:r>
    </w:p>
    <w:p w14:paraId="7CFE65DC" w14:textId="77777777" w:rsidR="00C37398" w:rsidRPr="00376AF1" w:rsidRDefault="00C37398" w:rsidP="00C37398">
      <w:pPr>
        <w:tabs>
          <w:tab w:val="left" w:pos="360"/>
        </w:tabs>
        <w:spacing w:after="0" w:line="240" w:lineRule="auto"/>
        <w:ind w:left="360"/>
        <w:rPr>
          <w:rFonts w:cstheme="minorHAnsi"/>
        </w:rPr>
      </w:pPr>
    </w:p>
    <w:p w14:paraId="4696A899"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463</w:t>
      </w:r>
      <w:r w:rsidRPr="00376AF1">
        <w:rPr>
          <w:rFonts w:cstheme="minorHAnsi"/>
        </w:rPr>
        <w:tab/>
        <w:t>4630</w:t>
      </w:r>
      <w:r w:rsidRPr="00376AF1">
        <w:rPr>
          <w:rFonts w:cstheme="minorHAnsi"/>
        </w:rPr>
        <w:tab/>
        <w:t xml:space="preserve">Wholesale of food, beverages and tobacco </w:t>
      </w:r>
    </w:p>
    <w:p w14:paraId="1CCEE334" w14:textId="77777777" w:rsidR="00C37398" w:rsidRPr="00376AF1" w:rsidRDefault="00C37398" w:rsidP="00C37398">
      <w:pPr>
        <w:tabs>
          <w:tab w:val="left" w:pos="360"/>
        </w:tabs>
        <w:spacing w:after="0" w:line="240" w:lineRule="auto"/>
        <w:ind w:left="360"/>
        <w:rPr>
          <w:rFonts w:cstheme="minorHAnsi"/>
        </w:rPr>
      </w:pPr>
    </w:p>
    <w:p w14:paraId="47EF11C4"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464 </w:t>
      </w:r>
      <w:r w:rsidRPr="00376AF1">
        <w:rPr>
          <w:rFonts w:cstheme="minorHAnsi"/>
        </w:rPr>
        <w:tab/>
      </w:r>
      <w:r w:rsidRPr="00376AF1">
        <w:rPr>
          <w:rFonts w:cstheme="minorHAnsi"/>
        </w:rPr>
        <w:tab/>
        <w:t xml:space="preserve">Wholesale of household goods </w:t>
      </w:r>
    </w:p>
    <w:p w14:paraId="398957CE"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4641</w:t>
      </w:r>
      <w:r w:rsidRPr="00376AF1">
        <w:rPr>
          <w:rFonts w:cstheme="minorHAnsi"/>
        </w:rPr>
        <w:tab/>
        <w:t xml:space="preserve">Wholesale of textiles, clothing and footwear </w:t>
      </w:r>
    </w:p>
    <w:p w14:paraId="64FA5E3D"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4649</w:t>
      </w:r>
      <w:r w:rsidRPr="00376AF1">
        <w:rPr>
          <w:rFonts w:cstheme="minorHAnsi"/>
        </w:rPr>
        <w:tab/>
        <w:t xml:space="preserve">Wholesale of other household goods </w:t>
      </w:r>
    </w:p>
    <w:p w14:paraId="73FE3348" w14:textId="77777777" w:rsidR="00C37398" w:rsidRPr="00376AF1" w:rsidRDefault="00C37398" w:rsidP="00C37398">
      <w:pPr>
        <w:tabs>
          <w:tab w:val="left" w:pos="360"/>
        </w:tabs>
        <w:spacing w:after="0" w:line="240" w:lineRule="auto"/>
        <w:ind w:left="360"/>
        <w:rPr>
          <w:rFonts w:cstheme="minorHAnsi"/>
        </w:rPr>
      </w:pPr>
    </w:p>
    <w:p w14:paraId="7A024B49"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465</w:t>
      </w:r>
      <w:r w:rsidRPr="00376AF1">
        <w:rPr>
          <w:rFonts w:cstheme="minorHAnsi"/>
        </w:rPr>
        <w:tab/>
      </w:r>
      <w:r w:rsidRPr="00376AF1">
        <w:rPr>
          <w:rFonts w:cstheme="minorHAnsi"/>
        </w:rPr>
        <w:tab/>
        <w:t xml:space="preserve">Wholesale of machinery, equipment and supplies </w:t>
      </w:r>
    </w:p>
    <w:p w14:paraId="450F32B8"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4651</w:t>
      </w:r>
      <w:r w:rsidRPr="00376AF1">
        <w:rPr>
          <w:rFonts w:cstheme="minorHAnsi"/>
        </w:rPr>
        <w:tab/>
        <w:t xml:space="preserve">Wholesale of computers, computer peripheral equipment and software </w:t>
      </w:r>
    </w:p>
    <w:p w14:paraId="731998C7"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4652</w:t>
      </w:r>
      <w:r w:rsidRPr="00376AF1">
        <w:rPr>
          <w:rFonts w:cstheme="minorHAnsi"/>
        </w:rPr>
        <w:tab/>
        <w:t xml:space="preserve">Wholesale of electronic and telecommunications equipment and parts </w:t>
      </w:r>
    </w:p>
    <w:p w14:paraId="380705A0"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4653</w:t>
      </w:r>
      <w:r w:rsidRPr="00376AF1">
        <w:rPr>
          <w:rFonts w:cstheme="minorHAnsi"/>
        </w:rPr>
        <w:tab/>
        <w:t xml:space="preserve">Wholesale of agricultural machinery, equipment and supplies </w:t>
      </w:r>
    </w:p>
    <w:p w14:paraId="006FA45E"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4659</w:t>
      </w:r>
      <w:r w:rsidRPr="00376AF1">
        <w:rPr>
          <w:rFonts w:cstheme="minorHAnsi"/>
        </w:rPr>
        <w:tab/>
        <w:t xml:space="preserve">Wholesale of other machinery and equipment </w:t>
      </w:r>
    </w:p>
    <w:p w14:paraId="56016A70" w14:textId="77777777" w:rsidR="00C37398" w:rsidRPr="00376AF1" w:rsidRDefault="00C37398" w:rsidP="00C37398">
      <w:pPr>
        <w:tabs>
          <w:tab w:val="left" w:pos="360"/>
        </w:tabs>
        <w:spacing w:after="0" w:line="240" w:lineRule="auto"/>
        <w:ind w:left="360"/>
        <w:rPr>
          <w:rFonts w:cstheme="minorHAnsi"/>
        </w:rPr>
      </w:pPr>
    </w:p>
    <w:p w14:paraId="0F5D1EB0"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466 </w:t>
      </w:r>
      <w:r w:rsidRPr="00376AF1">
        <w:rPr>
          <w:rFonts w:cstheme="minorHAnsi"/>
        </w:rPr>
        <w:tab/>
      </w:r>
      <w:r w:rsidRPr="00376AF1">
        <w:rPr>
          <w:rFonts w:cstheme="minorHAnsi"/>
        </w:rPr>
        <w:tab/>
        <w:t xml:space="preserve">Other specialized wholesale </w:t>
      </w:r>
    </w:p>
    <w:p w14:paraId="026EF645"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4661</w:t>
      </w:r>
      <w:r w:rsidRPr="00376AF1">
        <w:rPr>
          <w:rFonts w:cstheme="minorHAnsi"/>
        </w:rPr>
        <w:tab/>
        <w:t xml:space="preserve">Wholesale of solid, liquid and gaseous fuels and related products </w:t>
      </w:r>
    </w:p>
    <w:p w14:paraId="75EA6E9C"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4662 </w:t>
      </w:r>
      <w:r w:rsidRPr="00376AF1">
        <w:rPr>
          <w:rFonts w:cstheme="minorHAnsi"/>
        </w:rPr>
        <w:tab/>
        <w:t xml:space="preserve">Wholesale of metals and metal ores </w:t>
      </w:r>
    </w:p>
    <w:p w14:paraId="3DA243B2"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4663</w:t>
      </w:r>
      <w:r w:rsidRPr="00376AF1">
        <w:rPr>
          <w:rFonts w:cstheme="minorHAnsi"/>
        </w:rPr>
        <w:tab/>
        <w:t>Wholesale of construction materials, hardware, plumbing and heating equipment</w:t>
      </w:r>
    </w:p>
    <w:p w14:paraId="150BD929"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r>
      <w:r w:rsidRPr="00376AF1">
        <w:rPr>
          <w:rFonts w:cstheme="minorHAnsi"/>
        </w:rPr>
        <w:tab/>
        <w:t xml:space="preserve">and supplies </w:t>
      </w:r>
    </w:p>
    <w:p w14:paraId="0296B70A"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4669 Wholesale of waste and scrap and other products n.e.c. </w:t>
      </w:r>
    </w:p>
    <w:p w14:paraId="6AF8B680" w14:textId="77777777" w:rsidR="00C37398" w:rsidRPr="00376AF1" w:rsidRDefault="00C37398" w:rsidP="00C37398">
      <w:pPr>
        <w:tabs>
          <w:tab w:val="left" w:pos="360"/>
        </w:tabs>
        <w:spacing w:after="0" w:line="240" w:lineRule="auto"/>
        <w:ind w:left="360"/>
        <w:rPr>
          <w:rFonts w:cstheme="minorHAnsi"/>
        </w:rPr>
      </w:pPr>
    </w:p>
    <w:p w14:paraId="627E2B5C"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469</w:t>
      </w:r>
      <w:r w:rsidRPr="00376AF1">
        <w:rPr>
          <w:rFonts w:cstheme="minorHAnsi"/>
        </w:rPr>
        <w:tab/>
        <w:t>4690</w:t>
      </w:r>
      <w:r w:rsidRPr="00376AF1">
        <w:rPr>
          <w:rFonts w:cstheme="minorHAnsi"/>
        </w:rPr>
        <w:tab/>
        <w:t>Non-specialized wholesale trade</w:t>
      </w:r>
    </w:p>
    <w:p w14:paraId="1D5257B1"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p>
    <w:p w14:paraId="7AFAF105"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47</w:t>
      </w:r>
      <w:r w:rsidRPr="00376AF1">
        <w:rPr>
          <w:rFonts w:cstheme="minorHAnsi"/>
          <w:b/>
        </w:rPr>
        <w:tab/>
      </w:r>
      <w:r w:rsidRPr="00376AF1">
        <w:rPr>
          <w:rFonts w:cstheme="minorHAnsi"/>
          <w:b/>
        </w:rPr>
        <w:tab/>
        <w:t>Retail trade, except of motor vehicles and motorcycles</w:t>
      </w:r>
    </w:p>
    <w:p w14:paraId="07FD5736"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471 </w:t>
      </w:r>
      <w:r w:rsidRPr="00376AF1">
        <w:rPr>
          <w:rFonts w:cstheme="minorHAnsi"/>
        </w:rPr>
        <w:tab/>
      </w:r>
      <w:r w:rsidRPr="00376AF1">
        <w:rPr>
          <w:rFonts w:cstheme="minorHAnsi"/>
        </w:rPr>
        <w:tab/>
        <w:t xml:space="preserve">Retail sale in non-specialized stores </w:t>
      </w:r>
    </w:p>
    <w:p w14:paraId="1D0778FA"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4711</w:t>
      </w:r>
      <w:r w:rsidRPr="00376AF1">
        <w:rPr>
          <w:rFonts w:cstheme="minorHAnsi"/>
        </w:rPr>
        <w:tab/>
        <w:t>Retail sale in non-specialized stores with food, beverages or tobacco predominating</w:t>
      </w:r>
    </w:p>
    <w:p w14:paraId="42B8D7CD"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4719</w:t>
      </w:r>
      <w:r w:rsidRPr="00376AF1">
        <w:rPr>
          <w:rFonts w:cstheme="minorHAnsi"/>
        </w:rPr>
        <w:tab/>
        <w:t>Other retail sale in non-specialized stores</w:t>
      </w:r>
    </w:p>
    <w:p w14:paraId="483BAA2A"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472 </w:t>
      </w:r>
      <w:r w:rsidRPr="00376AF1">
        <w:rPr>
          <w:rFonts w:cstheme="minorHAnsi"/>
        </w:rPr>
        <w:tab/>
      </w:r>
      <w:r w:rsidRPr="00376AF1">
        <w:rPr>
          <w:rFonts w:cstheme="minorHAnsi"/>
        </w:rPr>
        <w:tab/>
        <w:t xml:space="preserve">Retail sale of food, beverages and tobacco in specialized stores </w:t>
      </w:r>
    </w:p>
    <w:p w14:paraId="33FBED2B"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4721 </w:t>
      </w:r>
      <w:r w:rsidRPr="00376AF1">
        <w:rPr>
          <w:rFonts w:cstheme="minorHAnsi"/>
        </w:rPr>
        <w:tab/>
        <w:t xml:space="preserve">Retail sale of food in specialized stores </w:t>
      </w:r>
    </w:p>
    <w:p w14:paraId="62C65147"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4722 </w:t>
      </w:r>
      <w:r w:rsidRPr="00376AF1">
        <w:rPr>
          <w:rFonts w:cstheme="minorHAnsi"/>
        </w:rPr>
        <w:tab/>
        <w:t xml:space="preserve">Retail sale of beverages in specialized stores </w:t>
      </w:r>
    </w:p>
    <w:p w14:paraId="6D28F5A5"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r>
      <w:r w:rsidRPr="00376AF1">
        <w:rPr>
          <w:rFonts w:cstheme="minorHAnsi"/>
        </w:rPr>
        <w:tab/>
        <w:t xml:space="preserve">4723 </w:t>
      </w:r>
      <w:r w:rsidRPr="00376AF1">
        <w:rPr>
          <w:rFonts w:cstheme="minorHAnsi"/>
        </w:rPr>
        <w:tab/>
        <w:t>Retail sale of tobacco products in specialized stores</w:t>
      </w:r>
    </w:p>
    <w:p w14:paraId="5764A783" w14:textId="77777777" w:rsidR="00C37398" w:rsidRPr="00376AF1" w:rsidRDefault="00C37398" w:rsidP="00C37398">
      <w:pPr>
        <w:tabs>
          <w:tab w:val="left" w:pos="360"/>
        </w:tabs>
        <w:spacing w:after="0" w:line="240" w:lineRule="auto"/>
        <w:ind w:left="360"/>
        <w:rPr>
          <w:rFonts w:cstheme="minorHAnsi"/>
        </w:rPr>
      </w:pPr>
    </w:p>
    <w:p w14:paraId="4B7B2E12"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473</w:t>
      </w:r>
      <w:r w:rsidRPr="00376AF1">
        <w:rPr>
          <w:rFonts w:cstheme="minorHAnsi"/>
        </w:rPr>
        <w:tab/>
        <w:t>4730</w:t>
      </w:r>
      <w:r w:rsidRPr="00376AF1">
        <w:rPr>
          <w:rFonts w:cstheme="minorHAnsi"/>
        </w:rPr>
        <w:tab/>
        <w:t>Retail sale of automotive fuel in specialized stores</w:t>
      </w:r>
    </w:p>
    <w:p w14:paraId="4FA34E71" w14:textId="77777777" w:rsidR="00C37398" w:rsidRPr="00376AF1" w:rsidRDefault="00C37398" w:rsidP="00C37398">
      <w:pPr>
        <w:tabs>
          <w:tab w:val="left" w:pos="360"/>
        </w:tabs>
        <w:spacing w:after="0" w:line="240" w:lineRule="auto"/>
        <w:ind w:left="360"/>
        <w:rPr>
          <w:rFonts w:cstheme="minorHAnsi"/>
        </w:rPr>
      </w:pPr>
    </w:p>
    <w:p w14:paraId="47052017"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474 </w:t>
      </w:r>
      <w:r w:rsidRPr="00376AF1">
        <w:rPr>
          <w:rFonts w:cstheme="minorHAnsi"/>
        </w:rPr>
        <w:tab/>
      </w:r>
      <w:r w:rsidRPr="00376AF1">
        <w:rPr>
          <w:rFonts w:cstheme="minorHAnsi"/>
        </w:rPr>
        <w:tab/>
        <w:t xml:space="preserve">Retail sale of information and communications equipment in specialized stores </w:t>
      </w:r>
    </w:p>
    <w:p w14:paraId="2AACE06F"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4741</w:t>
      </w:r>
      <w:r w:rsidRPr="00376AF1">
        <w:rPr>
          <w:rFonts w:cstheme="minorHAnsi"/>
        </w:rPr>
        <w:tab/>
        <w:t>Retail sale of computers, peripheral units, software and telecommunications</w:t>
      </w:r>
    </w:p>
    <w:p w14:paraId="452AC024"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r>
      <w:r w:rsidRPr="00376AF1">
        <w:rPr>
          <w:rFonts w:cstheme="minorHAnsi"/>
        </w:rPr>
        <w:tab/>
        <w:t xml:space="preserve"> equipment in specialized stores</w:t>
      </w:r>
    </w:p>
    <w:p w14:paraId="1419F94D"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 4742 </w:t>
      </w:r>
      <w:r w:rsidRPr="00376AF1">
        <w:rPr>
          <w:rFonts w:cstheme="minorHAnsi"/>
        </w:rPr>
        <w:tab/>
        <w:t>Retail sale of audio and video equipment in specialized stores</w:t>
      </w:r>
    </w:p>
    <w:p w14:paraId="437DB8BE" w14:textId="77777777" w:rsidR="00C37398" w:rsidRPr="00376AF1" w:rsidRDefault="00C37398" w:rsidP="00C37398">
      <w:pPr>
        <w:tabs>
          <w:tab w:val="left" w:pos="360"/>
        </w:tabs>
        <w:spacing w:after="0" w:line="240" w:lineRule="auto"/>
        <w:ind w:left="360"/>
        <w:rPr>
          <w:rFonts w:cstheme="minorHAnsi"/>
        </w:rPr>
      </w:pPr>
    </w:p>
    <w:p w14:paraId="49252C96"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475</w:t>
      </w:r>
      <w:r w:rsidRPr="00376AF1">
        <w:rPr>
          <w:rFonts w:cstheme="minorHAnsi"/>
        </w:rPr>
        <w:tab/>
      </w:r>
      <w:r w:rsidRPr="00376AF1">
        <w:rPr>
          <w:rFonts w:cstheme="minorHAnsi"/>
        </w:rPr>
        <w:tab/>
        <w:t>Retail sale of other household equipment in specialized stores 4751 Retail sale of</w:t>
      </w:r>
    </w:p>
    <w:p w14:paraId="322C4EFC"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r>
      <w:r w:rsidRPr="00376AF1">
        <w:rPr>
          <w:rFonts w:cstheme="minorHAnsi"/>
        </w:rPr>
        <w:tab/>
        <w:t xml:space="preserve"> textiles in specialized stores </w:t>
      </w:r>
    </w:p>
    <w:p w14:paraId="68DEE0E0" w14:textId="77777777" w:rsidR="00C37398" w:rsidRPr="00376AF1" w:rsidRDefault="00C37398" w:rsidP="00C37398">
      <w:pPr>
        <w:tabs>
          <w:tab w:val="left" w:pos="360"/>
        </w:tabs>
        <w:spacing w:after="0" w:line="240" w:lineRule="auto"/>
        <w:ind w:left="360"/>
        <w:rPr>
          <w:rFonts w:cstheme="minorHAnsi"/>
        </w:rPr>
      </w:pPr>
    </w:p>
    <w:p w14:paraId="4965EE94"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4752 </w:t>
      </w:r>
      <w:r w:rsidRPr="00376AF1">
        <w:rPr>
          <w:rFonts w:cstheme="minorHAnsi"/>
        </w:rPr>
        <w:tab/>
        <w:t xml:space="preserve">Retail sale of hardware, paints and glass in specialized stores </w:t>
      </w:r>
    </w:p>
    <w:p w14:paraId="667E919C"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4753</w:t>
      </w:r>
      <w:r w:rsidRPr="00376AF1">
        <w:rPr>
          <w:rFonts w:cstheme="minorHAnsi"/>
        </w:rPr>
        <w:tab/>
        <w:t xml:space="preserve">Retail sale of carpets, rugs, wall and floor coverings in specialized stores </w:t>
      </w:r>
    </w:p>
    <w:p w14:paraId="20A4F274"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4759</w:t>
      </w:r>
      <w:r w:rsidRPr="00376AF1">
        <w:rPr>
          <w:rFonts w:cstheme="minorHAnsi"/>
        </w:rPr>
        <w:tab/>
        <w:t>Retail sale of electrical household appliances, furniture, lighting equipment and</w:t>
      </w:r>
    </w:p>
    <w:p w14:paraId="72F60B61"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r>
      <w:r w:rsidRPr="00376AF1">
        <w:rPr>
          <w:rFonts w:cstheme="minorHAnsi"/>
        </w:rPr>
        <w:tab/>
        <w:t>other household articles in specialized stores</w:t>
      </w:r>
    </w:p>
    <w:p w14:paraId="641F6DC4" w14:textId="77777777" w:rsidR="00C37398" w:rsidRPr="00376AF1" w:rsidRDefault="00C37398" w:rsidP="00C37398">
      <w:pPr>
        <w:tabs>
          <w:tab w:val="left" w:pos="360"/>
        </w:tabs>
        <w:spacing w:after="0" w:line="240" w:lineRule="auto"/>
        <w:ind w:left="360"/>
        <w:rPr>
          <w:rFonts w:cstheme="minorHAnsi"/>
        </w:rPr>
      </w:pPr>
    </w:p>
    <w:p w14:paraId="24C2D6D7"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476</w:t>
      </w:r>
      <w:r w:rsidRPr="00376AF1">
        <w:rPr>
          <w:rFonts w:cstheme="minorHAnsi"/>
        </w:rPr>
        <w:tab/>
      </w:r>
      <w:r w:rsidRPr="00376AF1">
        <w:rPr>
          <w:rFonts w:cstheme="minorHAnsi"/>
        </w:rPr>
        <w:tab/>
        <w:t xml:space="preserve">Retail sale of cultural and recreation goods in specialized stores </w:t>
      </w:r>
    </w:p>
    <w:p w14:paraId="61B8B964"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4761</w:t>
      </w:r>
      <w:r w:rsidRPr="00376AF1">
        <w:rPr>
          <w:rFonts w:cstheme="minorHAnsi"/>
        </w:rPr>
        <w:tab/>
        <w:t xml:space="preserve">Retail sale of books, newspapers and stationary in specialized stores </w:t>
      </w:r>
    </w:p>
    <w:p w14:paraId="06AD0F84"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4762</w:t>
      </w:r>
      <w:r w:rsidRPr="00376AF1">
        <w:rPr>
          <w:rFonts w:cstheme="minorHAnsi"/>
        </w:rPr>
        <w:tab/>
        <w:t>Retail sale of music and video recordings in specialized stores</w:t>
      </w:r>
    </w:p>
    <w:p w14:paraId="3838FACB"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4763 </w:t>
      </w:r>
      <w:r w:rsidRPr="00376AF1">
        <w:rPr>
          <w:rFonts w:cstheme="minorHAnsi"/>
        </w:rPr>
        <w:tab/>
        <w:t xml:space="preserve">Retail sale of sporting equipment in specialized stores </w:t>
      </w:r>
    </w:p>
    <w:p w14:paraId="7CFA0E4A"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4764</w:t>
      </w:r>
      <w:r w:rsidRPr="00376AF1">
        <w:rPr>
          <w:rFonts w:cstheme="minorHAnsi"/>
        </w:rPr>
        <w:tab/>
        <w:t xml:space="preserve">Retail sale of games and toys in specialized stores </w:t>
      </w:r>
    </w:p>
    <w:p w14:paraId="20033734" w14:textId="77777777" w:rsidR="00C37398" w:rsidRPr="00376AF1" w:rsidRDefault="00C37398" w:rsidP="00C37398">
      <w:pPr>
        <w:tabs>
          <w:tab w:val="left" w:pos="360"/>
        </w:tabs>
        <w:spacing w:after="0" w:line="240" w:lineRule="auto"/>
        <w:ind w:left="360"/>
        <w:rPr>
          <w:rFonts w:cstheme="minorHAnsi"/>
        </w:rPr>
      </w:pPr>
    </w:p>
    <w:p w14:paraId="3669855B"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477 </w:t>
      </w:r>
      <w:r w:rsidRPr="00376AF1">
        <w:rPr>
          <w:rFonts w:cstheme="minorHAnsi"/>
        </w:rPr>
        <w:tab/>
      </w:r>
      <w:r w:rsidRPr="00376AF1">
        <w:rPr>
          <w:rFonts w:cstheme="minorHAnsi"/>
        </w:rPr>
        <w:tab/>
        <w:t xml:space="preserve">Retail sale of other goods in specialized stores </w:t>
      </w:r>
    </w:p>
    <w:p w14:paraId="092DC822"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4771</w:t>
      </w:r>
      <w:r w:rsidRPr="00376AF1">
        <w:rPr>
          <w:rFonts w:cstheme="minorHAnsi"/>
        </w:rPr>
        <w:tab/>
        <w:t xml:space="preserve">Retail sale of clothing, footwear and leather articles in specialized stores </w:t>
      </w:r>
    </w:p>
    <w:p w14:paraId="3C636C2F"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4772 </w:t>
      </w:r>
      <w:r w:rsidRPr="00376AF1">
        <w:rPr>
          <w:rFonts w:cstheme="minorHAnsi"/>
        </w:rPr>
        <w:tab/>
        <w:t>Retail sale of pharmaceutical and medical goods, cosmetic and toilet articles</w:t>
      </w:r>
    </w:p>
    <w:p w14:paraId="4D3A2AE1"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r>
      <w:r w:rsidRPr="00376AF1">
        <w:rPr>
          <w:rFonts w:cstheme="minorHAnsi"/>
        </w:rPr>
        <w:tab/>
        <w:t xml:space="preserve">in specialized stores </w:t>
      </w:r>
    </w:p>
    <w:p w14:paraId="4B8BD17B"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4773 </w:t>
      </w:r>
      <w:r w:rsidRPr="00376AF1">
        <w:rPr>
          <w:rFonts w:cstheme="minorHAnsi"/>
        </w:rPr>
        <w:tab/>
        <w:t xml:space="preserve">Other retail sale of new goods in specialized stores </w:t>
      </w:r>
    </w:p>
    <w:p w14:paraId="4DF02A0F"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4774 </w:t>
      </w:r>
      <w:r w:rsidRPr="00376AF1">
        <w:rPr>
          <w:rFonts w:cstheme="minorHAnsi"/>
        </w:rPr>
        <w:tab/>
        <w:t xml:space="preserve">Retail sale of second-hand goods </w:t>
      </w:r>
    </w:p>
    <w:p w14:paraId="118A5B24" w14:textId="77777777" w:rsidR="00C37398" w:rsidRPr="00376AF1" w:rsidRDefault="00C37398" w:rsidP="00C37398">
      <w:pPr>
        <w:tabs>
          <w:tab w:val="left" w:pos="360"/>
        </w:tabs>
        <w:spacing w:after="0" w:line="240" w:lineRule="auto"/>
        <w:ind w:left="360"/>
        <w:rPr>
          <w:rFonts w:cstheme="minorHAnsi"/>
        </w:rPr>
      </w:pPr>
    </w:p>
    <w:p w14:paraId="03D737D1"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478</w:t>
      </w:r>
      <w:r w:rsidRPr="00376AF1">
        <w:rPr>
          <w:rFonts w:cstheme="minorHAnsi"/>
        </w:rPr>
        <w:tab/>
      </w:r>
      <w:r w:rsidRPr="00376AF1">
        <w:rPr>
          <w:rFonts w:cstheme="minorHAnsi"/>
        </w:rPr>
        <w:tab/>
        <w:t xml:space="preserve">Retail sale via stalls and markets </w:t>
      </w:r>
    </w:p>
    <w:p w14:paraId="72850831"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4781 </w:t>
      </w:r>
      <w:r w:rsidRPr="00376AF1">
        <w:rPr>
          <w:rFonts w:cstheme="minorHAnsi"/>
        </w:rPr>
        <w:tab/>
        <w:t xml:space="preserve">Retail sale via stalls and markets of food, beverages and tobacco products </w:t>
      </w:r>
    </w:p>
    <w:p w14:paraId="749833A3"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4782 </w:t>
      </w:r>
      <w:r w:rsidRPr="00376AF1">
        <w:rPr>
          <w:rFonts w:cstheme="minorHAnsi"/>
        </w:rPr>
        <w:tab/>
        <w:t xml:space="preserve">Retail sale via stalls and markets of textiles, clothing and footwear </w:t>
      </w:r>
    </w:p>
    <w:p w14:paraId="0E01ED87"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4789 </w:t>
      </w:r>
      <w:r w:rsidRPr="00376AF1">
        <w:rPr>
          <w:rFonts w:cstheme="minorHAnsi"/>
        </w:rPr>
        <w:tab/>
        <w:t xml:space="preserve">Retail sale via stalls and markets of other goods </w:t>
      </w:r>
    </w:p>
    <w:p w14:paraId="7B020A83" w14:textId="77777777" w:rsidR="00C37398" w:rsidRPr="00376AF1" w:rsidRDefault="00C37398" w:rsidP="00C37398">
      <w:pPr>
        <w:tabs>
          <w:tab w:val="left" w:pos="360"/>
        </w:tabs>
        <w:spacing w:after="0" w:line="240" w:lineRule="auto"/>
        <w:ind w:left="360"/>
        <w:rPr>
          <w:rFonts w:cstheme="minorHAnsi"/>
        </w:rPr>
      </w:pPr>
    </w:p>
    <w:p w14:paraId="185A45D1"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479 </w:t>
      </w:r>
      <w:r w:rsidRPr="00376AF1">
        <w:rPr>
          <w:rFonts w:cstheme="minorHAnsi"/>
        </w:rPr>
        <w:tab/>
      </w:r>
      <w:r w:rsidRPr="00376AF1">
        <w:rPr>
          <w:rFonts w:cstheme="minorHAnsi"/>
        </w:rPr>
        <w:tab/>
        <w:t xml:space="preserve">Retail trade not in stores, stalls or markets </w:t>
      </w:r>
    </w:p>
    <w:p w14:paraId="5A353113"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4791 </w:t>
      </w:r>
      <w:r w:rsidRPr="00376AF1">
        <w:rPr>
          <w:rFonts w:cstheme="minorHAnsi"/>
        </w:rPr>
        <w:tab/>
        <w:t xml:space="preserve">Retail sale via mail order houses or via Internet </w:t>
      </w:r>
    </w:p>
    <w:p w14:paraId="45A8910D"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4799</w:t>
      </w:r>
      <w:r w:rsidRPr="00376AF1">
        <w:rPr>
          <w:rFonts w:cstheme="minorHAnsi"/>
        </w:rPr>
        <w:tab/>
        <w:t>Other retail sale not in stores, stalls or markets</w:t>
      </w:r>
    </w:p>
    <w:p w14:paraId="6ED16FD2" w14:textId="77777777" w:rsidR="00C37398" w:rsidRPr="00376AF1" w:rsidRDefault="00C37398" w:rsidP="00C37398">
      <w:pPr>
        <w:tabs>
          <w:tab w:val="left" w:pos="360"/>
        </w:tabs>
        <w:spacing w:after="0" w:line="240" w:lineRule="auto"/>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350"/>
      </w:tblGrid>
      <w:tr w:rsidR="00C37398" w14:paraId="01BA8927" w14:textId="77777777">
        <w:tc>
          <w:tcPr>
            <w:tcW w:w="9350" w:type="dxa"/>
            <w:shd w:val="clear" w:color="auto" w:fill="BFBFBF" w:themeFill="background1" w:themeFillShade="BF"/>
          </w:tcPr>
          <w:p w14:paraId="73BBABCB" w14:textId="77777777" w:rsidR="00C37398" w:rsidRPr="00496F06" w:rsidRDefault="00C37398">
            <w:pPr>
              <w:tabs>
                <w:tab w:val="left" w:pos="360"/>
              </w:tabs>
              <w:rPr>
                <w:rFonts w:cstheme="minorHAnsi"/>
                <w:b/>
                <w:sz w:val="24"/>
                <w:szCs w:val="24"/>
              </w:rPr>
            </w:pPr>
            <w:r w:rsidRPr="00D24CF2">
              <w:rPr>
                <w:rFonts w:cstheme="minorHAnsi"/>
                <w:b/>
                <w:sz w:val="24"/>
                <w:szCs w:val="24"/>
              </w:rPr>
              <w:t xml:space="preserve">Section </w:t>
            </w:r>
            <w:r>
              <w:rPr>
                <w:rFonts w:cstheme="minorHAnsi"/>
                <w:b/>
                <w:sz w:val="24"/>
                <w:szCs w:val="24"/>
              </w:rPr>
              <w:t>H</w:t>
            </w:r>
            <w:r w:rsidRPr="00D24CF2">
              <w:rPr>
                <w:rFonts w:cstheme="minorHAnsi"/>
                <w:b/>
                <w:sz w:val="24"/>
                <w:szCs w:val="24"/>
              </w:rPr>
              <w:t xml:space="preserve"> </w:t>
            </w:r>
            <w:r w:rsidRPr="00D24CF2">
              <w:rPr>
                <w:rFonts w:cstheme="minorHAnsi"/>
                <w:b/>
                <w:sz w:val="24"/>
                <w:szCs w:val="24"/>
              </w:rPr>
              <w:tab/>
            </w:r>
            <w:r>
              <w:rPr>
                <w:rFonts w:cstheme="minorHAnsi"/>
                <w:b/>
                <w:sz w:val="24"/>
                <w:szCs w:val="24"/>
              </w:rPr>
              <w:tab/>
              <w:t>Transportation and Storage</w:t>
            </w:r>
          </w:p>
        </w:tc>
      </w:tr>
    </w:tbl>
    <w:p w14:paraId="6C2C6120" w14:textId="77777777" w:rsidR="00C37398" w:rsidRPr="00376AF1" w:rsidRDefault="00C37398" w:rsidP="00C37398">
      <w:pPr>
        <w:tabs>
          <w:tab w:val="left" w:pos="360"/>
        </w:tabs>
        <w:spacing w:after="0" w:line="240" w:lineRule="auto"/>
        <w:rPr>
          <w:rFonts w:cstheme="minorHAnsi"/>
        </w:rPr>
      </w:pPr>
    </w:p>
    <w:p w14:paraId="7D96FF29"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49</w:t>
      </w:r>
      <w:r w:rsidRPr="00376AF1">
        <w:rPr>
          <w:rFonts w:cstheme="minorHAnsi"/>
          <w:b/>
        </w:rPr>
        <w:tab/>
      </w:r>
      <w:r w:rsidRPr="00376AF1">
        <w:rPr>
          <w:rFonts w:cstheme="minorHAnsi"/>
          <w:b/>
        </w:rPr>
        <w:tab/>
        <w:t>Land transport and transport via pipelines</w:t>
      </w:r>
    </w:p>
    <w:p w14:paraId="24C7C673"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491 </w:t>
      </w:r>
      <w:r w:rsidRPr="00376AF1">
        <w:rPr>
          <w:rFonts w:cstheme="minorHAnsi"/>
        </w:rPr>
        <w:tab/>
      </w:r>
      <w:r w:rsidRPr="00376AF1">
        <w:rPr>
          <w:rFonts w:cstheme="minorHAnsi"/>
        </w:rPr>
        <w:tab/>
        <w:t xml:space="preserve">Transport via railways </w:t>
      </w:r>
    </w:p>
    <w:p w14:paraId="1F14FBAD"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4911</w:t>
      </w:r>
      <w:r w:rsidRPr="00376AF1">
        <w:rPr>
          <w:rFonts w:cstheme="minorHAnsi"/>
        </w:rPr>
        <w:tab/>
        <w:t xml:space="preserve">Passenger rail transport, interurban </w:t>
      </w:r>
    </w:p>
    <w:p w14:paraId="0307E3C8"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4912 </w:t>
      </w:r>
      <w:r w:rsidRPr="00376AF1">
        <w:rPr>
          <w:rFonts w:cstheme="minorHAnsi"/>
        </w:rPr>
        <w:tab/>
        <w:t>Freight rail transport</w:t>
      </w:r>
    </w:p>
    <w:p w14:paraId="60BA3184" w14:textId="77777777" w:rsidR="00C37398" w:rsidRPr="00376AF1" w:rsidRDefault="00C37398" w:rsidP="00C37398">
      <w:pPr>
        <w:tabs>
          <w:tab w:val="left" w:pos="360"/>
        </w:tabs>
        <w:spacing w:after="0" w:line="240" w:lineRule="auto"/>
        <w:ind w:left="360"/>
        <w:rPr>
          <w:rFonts w:cstheme="minorHAnsi"/>
        </w:rPr>
      </w:pPr>
    </w:p>
    <w:p w14:paraId="620A8832"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492 </w:t>
      </w:r>
      <w:r w:rsidRPr="00376AF1">
        <w:rPr>
          <w:rFonts w:cstheme="minorHAnsi"/>
        </w:rPr>
        <w:tab/>
      </w:r>
      <w:r w:rsidRPr="00376AF1">
        <w:rPr>
          <w:rFonts w:cstheme="minorHAnsi"/>
        </w:rPr>
        <w:tab/>
        <w:t xml:space="preserve">Other land transport </w:t>
      </w:r>
    </w:p>
    <w:p w14:paraId="4917BE94"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4921 </w:t>
      </w:r>
      <w:r w:rsidRPr="00376AF1">
        <w:rPr>
          <w:rFonts w:cstheme="minorHAnsi"/>
        </w:rPr>
        <w:tab/>
        <w:t xml:space="preserve">Urban and suburban passenger land transport </w:t>
      </w:r>
    </w:p>
    <w:p w14:paraId="2EF71A7E"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4922 </w:t>
      </w:r>
      <w:r w:rsidRPr="00376AF1">
        <w:rPr>
          <w:rFonts w:cstheme="minorHAnsi"/>
        </w:rPr>
        <w:tab/>
        <w:t xml:space="preserve">Other passenger land transport </w:t>
      </w:r>
    </w:p>
    <w:p w14:paraId="58C02EBC"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4923 </w:t>
      </w:r>
      <w:r w:rsidRPr="00376AF1">
        <w:rPr>
          <w:rFonts w:cstheme="minorHAnsi"/>
        </w:rPr>
        <w:tab/>
        <w:t xml:space="preserve">Freight transport by road </w:t>
      </w:r>
    </w:p>
    <w:p w14:paraId="5FCDCFC4" w14:textId="77777777" w:rsidR="00C37398" w:rsidRPr="00376AF1" w:rsidRDefault="00C37398" w:rsidP="00C37398">
      <w:pPr>
        <w:tabs>
          <w:tab w:val="left" w:pos="360"/>
        </w:tabs>
        <w:spacing w:after="0" w:line="240" w:lineRule="auto"/>
        <w:ind w:left="360"/>
        <w:rPr>
          <w:rFonts w:cstheme="minorHAnsi"/>
        </w:rPr>
      </w:pPr>
    </w:p>
    <w:p w14:paraId="75A87A80"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493 </w:t>
      </w:r>
      <w:r w:rsidRPr="00376AF1">
        <w:rPr>
          <w:rFonts w:cstheme="minorHAnsi"/>
        </w:rPr>
        <w:tab/>
        <w:t xml:space="preserve">4930 </w:t>
      </w:r>
      <w:r w:rsidRPr="00376AF1">
        <w:rPr>
          <w:rFonts w:cstheme="minorHAnsi"/>
        </w:rPr>
        <w:tab/>
        <w:t>Transport via pipeline</w:t>
      </w:r>
    </w:p>
    <w:p w14:paraId="5B707AB5" w14:textId="77777777" w:rsidR="00C37398" w:rsidRPr="00376AF1" w:rsidRDefault="00C37398" w:rsidP="00C37398">
      <w:pPr>
        <w:tabs>
          <w:tab w:val="left" w:pos="360"/>
        </w:tabs>
        <w:spacing w:after="0" w:line="240" w:lineRule="auto"/>
        <w:ind w:left="360"/>
        <w:rPr>
          <w:rFonts w:cstheme="minorHAnsi"/>
        </w:rPr>
      </w:pPr>
    </w:p>
    <w:p w14:paraId="0520557D"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50</w:t>
      </w:r>
      <w:r w:rsidRPr="00376AF1">
        <w:rPr>
          <w:rFonts w:cstheme="minorHAnsi"/>
          <w:b/>
        </w:rPr>
        <w:tab/>
      </w:r>
      <w:r w:rsidRPr="00376AF1">
        <w:rPr>
          <w:rFonts w:cstheme="minorHAnsi"/>
          <w:b/>
        </w:rPr>
        <w:tab/>
        <w:t>Water transport</w:t>
      </w:r>
    </w:p>
    <w:p w14:paraId="447C46D2"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501 </w:t>
      </w:r>
      <w:r w:rsidRPr="00376AF1">
        <w:rPr>
          <w:rFonts w:cstheme="minorHAnsi"/>
        </w:rPr>
        <w:tab/>
      </w:r>
      <w:r w:rsidRPr="00376AF1">
        <w:rPr>
          <w:rFonts w:cstheme="minorHAnsi"/>
        </w:rPr>
        <w:tab/>
        <w:t xml:space="preserve">Sea and coastal water transport </w:t>
      </w:r>
    </w:p>
    <w:p w14:paraId="6EB5B8C8"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5011</w:t>
      </w:r>
      <w:r w:rsidRPr="00376AF1">
        <w:rPr>
          <w:rFonts w:cstheme="minorHAnsi"/>
        </w:rPr>
        <w:tab/>
        <w:t xml:space="preserve">Sea and coastal passenger water transport </w:t>
      </w:r>
    </w:p>
    <w:p w14:paraId="4C7ED055"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5012 </w:t>
      </w:r>
      <w:r w:rsidRPr="00376AF1">
        <w:rPr>
          <w:rFonts w:cstheme="minorHAnsi"/>
        </w:rPr>
        <w:tab/>
        <w:t xml:space="preserve">Sea and coastal freight water transport </w:t>
      </w:r>
    </w:p>
    <w:p w14:paraId="380B3A80" w14:textId="77777777" w:rsidR="00C37398" w:rsidRPr="00376AF1" w:rsidRDefault="00C37398" w:rsidP="00C37398">
      <w:pPr>
        <w:tabs>
          <w:tab w:val="left" w:pos="360"/>
        </w:tabs>
        <w:spacing w:after="0" w:line="240" w:lineRule="auto"/>
        <w:ind w:left="360"/>
        <w:rPr>
          <w:rFonts w:cstheme="minorHAnsi"/>
        </w:rPr>
      </w:pPr>
    </w:p>
    <w:p w14:paraId="21D01060"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502 </w:t>
      </w:r>
      <w:r w:rsidRPr="00376AF1">
        <w:rPr>
          <w:rFonts w:cstheme="minorHAnsi"/>
        </w:rPr>
        <w:tab/>
      </w:r>
      <w:r w:rsidRPr="00376AF1">
        <w:rPr>
          <w:rFonts w:cstheme="minorHAnsi"/>
        </w:rPr>
        <w:tab/>
        <w:t xml:space="preserve">Inland water transport </w:t>
      </w:r>
    </w:p>
    <w:p w14:paraId="4610FE7A"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5021 </w:t>
      </w:r>
      <w:r w:rsidRPr="00376AF1">
        <w:rPr>
          <w:rFonts w:cstheme="minorHAnsi"/>
        </w:rPr>
        <w:tab/>
        <w:t xml:space="preserve">Inland passenger water transport </w:t>
      </w:r>
    </w:p>
    <w:p w14:paraId="14FF72BA"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5022 </w:t>
      </w:r>
      <w:r w:rsidRPr="00376AF1">
        <w:rPr>
          <w:rFonts w:cstheme="minorHAnsi"/>
        </w:rPr>
        <w:tab/>
        <w:t>Inland freight water transport</w:t>
      </w:r>
    </w:p>
    <w:p w14:paraId="26E10C55"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r>
    </w:p>
    <w:p w14:paraId="22A2ECA7"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51</w:t>
      </w:r>
      <w:r w:rsidRPr="00376AF1">
        <w:rPr>
          <w:rFonts w:cstheme="minorHAnsi"/>
          <w:b/>
        </w:rPr>
        <w:tab/>
      </w:r>
      <w:r w:rsidRPr="00376AF1">
        <w:rPr>
          <w:rFonts w:cstheme="minorHAnsi"/>
          <w:b/>
        </w:rPr>
        <w:tab/>
        <w:t>Air transport</w:t>
      </w:r>
    </w:p>
    <w:p w14:paraId="5F5D78FD"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511 </w:t>
      </w:r>
      <w:r w:rsidRPr="00376AF1">
        <w:rPr>
          <w:rFonts w:cstheme="minorHAnsi"/>
        </w:rPr>
        <w:tab/>
        <w:t xml:space="preserve">5110 </w:t>
      </w:r>
      <w:r w:rsidRPr="00376AF1">
        <w:rPr>
          <w:rFonts w:cstheme="minorHAnsi"/>
        </w:rPr>
        <w:tab/>
        <w:t xml:space="preserve">Passenger air transport </w:t>
      </w:r>
    </w:p>
    <w:p w14:paraId="1FF77633"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512 </w:t>
      </w:r>
      <w:r w:rsidRPr="00376AF1">
        <w:rPr>
          <w:rFonts w:cstheme="minorHAnsi"/>
        </w:rPr>
        <w:tab/>
        <w:t xml:space="preserve">5120 </w:t>
      </w:r>
      <w:r w:rsidRPr="00376AF1">
        <w:rPr>
          <w:rFonts w:cstheme="minorHAnsi"/>
        </w:rPr>
        <w:tab/>
        <w:t>Freight air transport</w:t>
      </w:r>
    </w:p>
    <w:p w14:paraId="737E58C4" w14:textId="77777777" w:rsidR="00C37398" w:rsidRPr="00376AF1" w:rsidRDefault="00C37398" w:rsidP="00C37398">
      <w:pPr>
        <w:tabs>
          <w:tab w:val="left" w:pos="360"/>
        </w:tabs>
        <w:spacing w:after="0" w:line="240" w:lineRule="auto"/>
        <w:ind w:left="360"/>
        <w:rPr>
          <w:rFonts w:cstheme="minorHAnsi"/>
        </w:rPr>
      </w:pPr>
    </w:p>
    <w:p w14:paraId="51205A07"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52</w:t>
      </w:r>
      <w:r w:rsidRPr="00376AF1">
        <w:rPr>
          <w:rFonts w:cstheme="minorHAnsi"/>
          <w:b/>
        </w:rPr>
        <w:tab/>
      </w:r>
      <w:r w:rsidRPr="00376AF1">
        <w:rPr>
          <w:rFonts w:cstheme="minorHAnsi"/>
          <w:b/>
        </w:rPr>
        <w:tab/>
        <w:t>Warehousing and support activities for transportation</w:t>
      </w:r>
    </w:p>
    <w:p w14:paraId="612A9E13"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521 </w:t>
      </w:r>
      <w:r w:rsidRPr="00376AF1">
        <w:rPr>
          <w:rFonts w:cstheme="minorHAnsi"/>
        </w:rPr>
        <w:tab/>
        <w:t xml:space="preserve">5210 </w:t>
      </w:r>
      <w:r w:rsidRPr="00376AF1">
        <w:rPr>
          <w:rFonts w:cstheme="minorHAnsi"/>
        </w:rPr>
        <w:tab/>
        <w:t xml:space="preserve">Warehousing and storage </w:t>
      </w:r>
    </w:p>
    <w:p w14:paraId="3AFF2F72" w14:textId="77777777" w:rsidR="00C37398" w:rsidRPr="00376AF1" w:rsidRDefault="00C37398" w:rsidP="00C37398">
      <w:pPr>
        <w:tabs>
          <w:tab w:val="left" w:pos="360"/>
        </w:tabs>
        <w:spacing w:after="0" w:line="240" w:lineRule="auto"/>
        <w:ind w:left="360"/>
        <w:rPr>
          <w:rFonts w:cstheme="minorHAnsi"/>
        </w:rPr>
      </w:pPr>
    </w:p>
    <w:p w14:paraId="6ACBFB82"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522 </w:t>
      </w:r>
      <w:r w:rsidRPr="00376AF1">
        <w:rPr>
          <w:rFonts w:cstheme="minorHAnsi"/>
        </w:rPr>
        <w:tab/>
      </w:r>
      <w:r w:rsidRPr="00376AF1">
        <w:rPr>
          <w:rFonts w:cstheme="minorHAnsi"/>
        </w:rPr>
        <w:tab/>
        <w:t xml:space="preserve">Support activities for transportation </w:t>
      </w:r>
    </w:p>
    <w:p w14:paraId="2E7C94ED"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5221 </w:t>
      </w:r>
      <w:r w:rsidRPr="00376AF1">
        <w:rPr>
          <w:rFonts w:cstheme="minorHAnsi"/>
        </w:rPr>
        <w:tab/>
        <w:t>Service activities incidental to land transportation</w:t>
      </w:r>
    </w:p>
    <w:p w14:paraId="7C6A14BF"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5222 </w:t>
      </w:r>
      <w:r w:rsidRPr="00376AF1">
        <w:rPr>
          <w:rFonts w:cstheme="minorHAnsi"/>
        </w:rPr>
        <w:tab/>
        <w:t xml:space="preserve">Service activities incidental to water transportation </w:t>
      </w:r>
    </w:p>
    <w:p w14:paraId="0CAADCA0"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5223 </w:t>
      </w:r>
      <w:r w:rsidRPr="00376AF1">
        <w:rPr>
          <w:rFonts w:cstheme="minorHAnsi"/>
        </w:rPr>
        <w:tab/>
        <w:t xml:space="preserve">Service activities incidental to air transportation </w:t>
      </w:r>
    </w:p>
    <w:p w14:paraId="11DE95B5"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 xml:space="preserve">5224 </w:t>
      </w:r>
      <w:r w:rsidRPr="00376AF1">
        <w:rPr>
          <w:rFonts w:cstheme="minorHAnsi"/>
        </w:rPr>
        <w:tab/>
        <w:t xml:space="preserve">Cargo handling </w:t>
      </w:r>
    </w:p>
    <w:p w14:paraId="23220158"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5229</w:t>
      </w:r>
      <w:r w:rsidRPr="00376AF1">
        <w:rPr>
          <w:rFonts w:cstheme="minorHAnsi"/>
        </w:rPr>
        <w:tab/>
        <w:t>Other transportation support activities</w:t>
      </w:r>
    </w:p>
    <w:p w14:paraId="6A9A5679" w14:textId="77777777" w:rsidR="00C37398" w:rsidRPr="00376AF1" w:rsidRDefault="00C37398" w:rsidP="00C37398">
      <w:pPr>
        <w:tabs>
          <w:tab w:val="left" w:pos="360"/>
        </w:tabs>
        <w:spacing w:after="0" w:line="240" w:lineRule="auto"/>
        <w:ind w:left="360"/>
        <w:rPr>
          <w:rFonts w:cstheme="minorHAnsi"/>
        </w:rPr>
      </w:pPr>
    </w:p>
    <w:p w14:paraId="3DF44111"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53</w:t>
      </w:r>
      <w:r w:rsidRPr="00376AF1">
        <w:rPr>
          <w:rFonts w:cstheme="minorHAnsi"/>
          <w:b/>
        </w:rPr>
        <w:tab/>
      </w:r>
      <w:r w:rsidRPr="00376AF1">
        <w:rPr>
          <w:rFonts w:cstheme="minorHAnsi"/>
          <w:b/>
        </w:rPr>
        <w:tab/>
        <w:t>Postal and courier activities</w:t>
      </w:r>
    </w:p>
    <w:p w14:paraId="5E70EC3C"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531 </w:t>
      </w:r>
      <w:r w:rsidRPr="00376AF1">
        <w:rPr>
          <w:rFonts w:cstheme="minorHAnsi"/>
        </w:rPr>
        <w:tab/>
        <w:t xml:space="preserve">5310 </w:t>
      </w:r>
      <w:r w:rsidRPr="00376AF1">
        <w:rPr>
          <w:rFonts w:cstheme="minorHAnsi"/>
        </w:rPr>
        <w:tab/>
        <w:t xml:space="preserve">Postal activities </w:t>
      </w:r>
    </w:p>
    <w:p w14:paraId="2D23A971" w14:textId="77777777" w:rsidR="00C37398" w:rsidRPr="00376AF1" w:rsidRDefault="00C37398" w:rsidP="00C37398">
      <w:pPr>
        <w:tabs>
          <w:tab w:val="left" w:pos="360"/>
        </w:tabs>
        <w:spacing w:after="0" w:line="240" w:lineRule="auto"/>
        <w:ind w:left="360"/>
        <w:rPr>
          <w:rFonts w:cstheme="minorHAnsi"/>
        </w:rPr>
      </w:pPr>
    </w:p>
    <w:p w14:paraId="4C282041"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532 </w:t>
      </w:r>
      <w:r w:rsidRPr="00376AF1">
        <w:rPr>
          <w:rFonts w:cstheme="minorHAnsi"/>
        </w:rPr>
        <w:tab/>
        <w:t xml:space="preserve">5320 </w:t>
      </w:r>
      <w:r w:rsidRPr="00376AF1">
        <w:rPr>
          <w:rFonts w:cstheme="minorHAnsi"/>
        </w:rPr>
        <w:tab/>
        <w:t>Courier activities</w:t>
      </w:r>
    </w:p>
    <w:p w14:paraId="3A6A2D0A" w14:textId="77777777" w:rsidR="00C37398" w:rsidRPr="00376AF1" w:rsidRDefault="00C37398" w:rsidP="00C37398">
      <w:pPr>
        <w:tabs>
          <w:tab w:val="left" w:pos="360"/>
        </w:tabs>
        <w:spacing w:after="0" w:line="240" w:lineRule="auto"/>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350"/>
      </w:tblGrid>
      <w:tr w:rsidR="00C37398" w14:paraId="617B3C26" w14:textId="77777777">
        <w:tc>
          <w:tcPr>
            <w:tcW w:w="9350" w:type="dxa"/>
            <w:shd w:val="clear" w:color="auto" w:fill="BFBFBF" w:themeFill="background1" w:themeFillShade="BF"/>
          </w:tcPr>
          <w:p w14:paraId="164EA0CB" w14:textId="77777777" w:rsidR="00C37398" w:rsidRPr="003627D0" w:rsidRDefault="00C37398">
            <w:pPr>
              <w:tabs>
                <w:tab w:val="left" w:pos="360"/>
              </w:tabs>
              <w:rPr>
                <w:rFonts w:cstheme="minorHAnsi"/>
                <w:b/>
                <w:sz w:val="24"/>
                <w:szCs w:val="24"/>
              </w:rPr>
            </w:pPr>
            <w:r w:rsidRPr="003627D0">
              <w:rPr>
                <w:rFonts w:cstheme="minorHAnsi"/>
                <w:b/>
                <w:sz w:val="24"/>
                <w:szCs w:val="24"/>
              </w:rPr>
              <w:t xml:space="preserve">Section I </w:t>
            </w:r>
            <w:r>
              <w:rPr>
                <w:rFonts w:cstheme="minorHAnsi"/>
                <w:b/>
                <w:sz w:val="24"/>
                <w:szCs w:val="24"/>
              </w:rPr>
              <w:tab/>
            </w:r>
            <w:r>
              <w:rPr>
                <w:rFonts w:cstheme="minorHAnsi"/>
                <w:b/>
                <w:sz w:val="24"/>
                <w:szCs w:val="24"/>
              </w:rPr>
              <w:tab/>
            </w:r>
            <w:r w:rsidRPr="003627D0">
              <w:rPr>
                <w:rFonts w:cstheme="minorHAnsi"/>
                <w:b/>
                <w:sz w:val="24"/>
                <w:szCs w:val="24"/>
              </w:rPr>
              <w:t>Accommodation and food service activities</w:t>
            </w:r>
          </w:p>
        </w:tc>
      </w:tr>
    </w:tbl>
    <w:p w14:paraId="4FBF64AE" w14:textId="77777777" w:rsidR="00C37398" w:rsidRPr="00376AF1" w:rsidRDefault="00C37398" w:rsidP="00C37398">
      <w:pPr>
        <w:tabs>
          <w:tab w:val="left" w:pos="360"/>
        </w:tabs>
        <w:spacing w:after="0" w:line="240" w:lineRule="auto"/>
        <w:rPr>
          <w:rFonts w:cstheme="minorHAnsi"/>
        </w:rPr>
      </w:pPr>
    </w:p>
    <w:p w14:paraId="7C86501B"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55</w:t>
      </w:r>
      <w:r w:rsidRPr="00376AF1">
        <w:rPr>
          <w:rFonts w:cstheme="minorHAnsi"/>
          <w:b/>
        </w:rPr>
        <w:tab/>
      </w:r>
      <w:r w:rsidRPr="00376AF1">
        <w:rPr>
          <w:rFonts w:cstheme="minorHAnsi"/>
          <w:b/>
        </w:rPr>
        <w:tab/>
        <w:t>Accommodation</w:t>
      </w:r>
    </w:p>
    <w:p w14:paraId="47BC2766"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551 </w:t>
      </w:r>
      <w:r w:rsidRPr="00376AF1">
        <w:rPr>
          <w:rFonts w:cstheme="minorHAnsi"/>
        </w:rPr>
        <w:tab/>
        <w:t xml:space="preserve">5510 </w:t>
      </w:r>
      <w:r w:rsidRPr="00376AF1">
        <w:rPr>
          <w:rFonts w:cstheme="minorHAnsi"/>
        </w:rPr>
        <w:tab/>
        <w:t xml:space="preserve">Short term accommodation activities </w:t>
      </w:r>
    </w:p>
    <w:p w14:paraId="18405D2F" w14:textId="77777777" w:rsidR="00C37398" w:rsidRPr="00376AF1" w:rsidRDefault="00C37398" w:rsidP="00C37398">
      <w:pPr>
        <w:tabs>
          <w:tab w:val="left" w:pos="360"/>
        </w:tabs>
        <w:spacing w:after="0" w:line="240" w:lineRule="auto"/>
        <w:ind w:left="360"/>
        <w:rPr>
          <w:rFonts w:cstheme="minorHAnsi"/>
        </w:rPr>
      </w:pPr>
    </w:p>
    <w:p w14:paraId="7843817A"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552 </w:t>
      </w:r>
      <w:r w:rsidRPr="00376AF1">
        <w:rPr>
          <w:rFonts w:cstheme="minorHAnsi"/>
        </w:rPr>
        <w:tab/>
        <w:t xml:space="preserve">5520 </w:t>
      </w:r>
      <w:r w:rsidRPr="00376AF1">
        <w:rPr>
          <w:rFonts w:cstheme="minorHAnsi"/>
        </w:rPr>
        <w:tab/>
        <w:t xml:space="preserve">Camping grounds, recreational vehicle parks and trailer parks </w:t>
      </w:r>
    </w:p>
    <w:p w14:paraId="50CB285F" w14:textId="77777777" w:rsidR="00C37398" w:rsidRPr="00376AF1" w:rsidRDefault="00C37398" w:rsidP="00C37398">
      <w:pPr>
        <w:tabs>
          <w:tab w:val="left" w:pos="360"/>
        </w:tabs>
        <w:spacing w:after="0" w:line="240" w:lineRule="auto"/>
        <w:ind w:left="360"/>
        <w:rPr>
          <w:rFonts w:cstheme="minorHAnsi"/>
        </w:rPr>
      </w:pPr>
    </w:p>
    <w:p w14:paraId="1CD89284"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559 </w:t>
      </w:r>
      <w:r w:rsidRPr="00376AF1">
        <w:rPr>
          <w:rFonts w:cstheme="minorHAnsi"/>
        </w:rPr>
        <w:tab/>
        <w:t xml:space="preserve">5590 </w:t>
      </w:r>
      <w:r w:rsidRPr="00376AF1">
        <w:rPr>
          <w:rFonts w:cstheme="minorHAnsi"/>
        </w:rPr>
        <w:tab/>
        <w:t>Other accommodation</w:t>
      </w:r>
    </w:p>
    <w:p w14:paraId="3B7988CD" w14:textId="77777777" w:rsidR="00C37398" w:rsidRPr="00376AF1" w:rsidRDefault="00C37398" w:rsidP="00C37398">
      <w:pPr>
        <w:tabs>
          <w:tab w:val="left" w:pos="360"/>
        </w:tabs>
        <w:spacing w:after="0" w:line="240" w:lineRule="auto"/>
        <w:ind w:left="360"/>
        <w:rPr>
          <w:rFonts w:cstheme="minorHAnsi"/>
        </w:rPr>
      </w:pPr>
    </w:p>
    <w:p w14:paraId="4081F8D0"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56</w:t>
      </w:r>
      <w:r w:rsidRPr="00376AF1">
        <w:rPr>
          <w:rFonts w:cstheme="minorHAnsi"/>
          <w:b/>
        </w:rPr>
        <w:tab/>
      </w:r>
      <w:r w:rsidRPr="00376AF1">
        <w:rPr>
          <w:rFonts w:cstheme="minorHAnsi"/>
          <w:b/>
        </w:rPr>
        <w:tab/>
        <w:t>Food and beverage service activities</w:t>
      </w:r>
    </w:p>
    <w:p w14:paraId="55332352"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561 </w:t>
      </w:r>
      <w:r w:rsidRPr="00376AF1">
        <w:rPr>
          <w:rFonts w:cstheme="minorHAnsi"/>
        </w:rPr>
        <w:tab/>
        <w:t xml:space="preserve">5610 </w:t>
      </w:r>
      <w:r w:rsidRPr="00376AF1">
        <w:rPr>
          <w:rFonts w:cstheme="minorHAnsi"/>
        </w:rPr>
        <w:tab/>
        <w:t xml:space="preserve">Restaurants and mobile food service activities </w:t>
      </w:r>
    </w:p>
    <w:p w14:paraId="25DEDFE0" w14:textId="77777777" w:rsidR="00C37398" w:rsidRPr="00376AF1" w:rsidRDefault="00C37398" w:rsidP="00C37398">
      <w:pPr>
        <w:tabs>
          <w:tab w:val="left" w:pos="360"/>
        </w:tabs>
        <w:spacing w:after="0" w:line="240" w:lineRule="auto"/>
        <w:ind w:left="360"/>
        <w:rPr>
          <w:rFonts w:cstheme="minorHAnsi"/>
        </w:rPr>
      </w:pPr>
    </w:p>
    <w:p w14:paraId="723F5B1B"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562 </w:t>
      </w:r>
      <w:r w:rsidRPr="00376AF1">
        <w:rPr>
          <w:rFonts w:cstheme="minorHAnsi"/>
        </w:rPr>
        <w:tab/>
      </w:r>
      <w:r w:rsidRPr="00376AF1">
        <w:rPr>
          <w:rFonts w:cstheme="minorHAnsi"/>
        </w:rPr>
        <w:tab/>
        <w:t xml:space="preserve">Event catering and other food service activities </w:t>
      </w:r>
    </w:p>
    <w:p w14:paraId="039706A2"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5621 </w:t>
      </w:r>
      <w:r w:rsidRPr="00376AF1">
        <w:rPr>
          <w:rFonts w:cstheme="minorHAnsi"/>
        </w:rPr>
        <w:tab/>
        <w:t xml:space="preserve">Event catering 5629 Other food service activities </w:t>
      </w:r>
    </w:p>
    <w:p w14:paraId="53E63703" w14:textId="77777777" w:rsidR="00C37398" w:rsidRPr="00376AF1" w:rsidRDefault="00C37398" w:rsidP="00C37398">
      <w:pPr>
        <w:tabs>
          <w:tab w:val="left" w:pos="360"/>
        </w:tabs>
        <w:spacing w:after="0" w:line="240" w:lineRule="auto"/>
        <w:ind w:left="360"/>
        <w:rPr>
          <w:rFonts w:cstheme="minorHAnsi"/>
        </w:rPr>
      </w:pPr>
    </w:p>
    <w:p w14:paraId="41D956D7"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563 </w:t>
      </w:r>
      <w:r w:rsidRPr="00376AF1">
        <w:rPr>
          <w:rFonts w:cstheme="minorHAnsi"/>
        </w:rPr>
        <w:tab/>
        <w:t xml:space="preserve">5630 </w:t>
      </w:r>
      <w:r w:rsidRPr="00376AF1">
        <w:rPr>
          <w:rFonts w:cstheme="minorHAnsi"/>
        </w:rPr>
        <w:tab/>
        <w:t>Beverage serving activities</w:t>
      </w:r>
    </w:p>
    <w:p w14:paraId="49E54D66" w14:textId="77777777" w:rsidR="00C37398" w:rsidRPr="00376AF1" w:rsidRDefault="00C37398" w:rsidP="00C37398">
      <w:pPr>
        <w:tabs>
          <w:tab w:val="left" w:pos="360"/>
        </w:tabs>
        <w:spacing w:after="0" w:line="240" w:lineRule="auto"/>
        <w:ind w:left="360"/>
        <w:rPr>
          <w:rFonts w:cstheme="minorHAnsi"/>
        </w:rPr>
      </w:pPr>
    </w:p>
    <w:p w14:paraId="7CD70CFB"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58</w:t>
      </w:r>
      <w:r w:rsidRPr="00376AF1">
        <w:rPr>
          <w:rFonts w:cstheme="minorHAnsi"/>
          <w:b/>
        </w:rPr>
        <w:tab/>
      </w:r>
      <w:r w:rsidRPr="00376AF1">
        <w:rPr>
          <w:rFonts w:cstheme="minorHAnsi"/>
          <w:b/>
        </w:rPr>
        <w:tab/>
        <w:t>Publishing activities</w:t>
      </w:r>
    </w:p>
    <w:p w14:paraId="6119EB99"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581 </w:t>
      </w:r>
      <w:r w:rsidRPr="00376AF1">
        <w:rPr>
          <w:rFonts w:cstheme="minorHAnsi"/>
        </w:rPr>
        <w:tab/>
      </w:r>
      <w:r w:rsidRPr="00376AF1">
        <w:rPr>
          <w:rFonts w:cstheme="minorHAnsi"/>
        </w:rPr>
        <w:tab/>
        <w:t xml:space="preserve">Publishing of books, periodicals and other publishing activities </w:t>
      </w:r>
    </w:p>
    <w:p w14:paraId="3A703482"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5811 </w:t>
      </w:r>
      <w:r w:rsidRPr="00376AF1">
        <w:rPr>
          <w:rFonts w:cstheme="minorHAnsi"/>
        </w:rPr>
        <w:tab/>
        <w:t xml:space="preserve">Book publishing </w:t>
      </w:r>
    </w:p>
    <w:p w14:paraId="7D9B3697"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5812 </w:t>
      </w:r>
      <w:r w:rsidRPr="00376AF1">
        <w:rPr>
          <w:rFonts w:cstheme="minorHAnsi"/>
        </w:rPr>
        <w:tab/>
        <w:t xml:space="preserve">Publishing of directories and mailing lists </w:t>
      </w:r>
    </w:p>
    <w:p w14:paraId="468A371E"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5813 </w:t>
      </w:r>
      <w:r w:rsidRPr="00376AF1">
        <w:rPr>
          <w:rFonts w:cstheme="minorHAnsi"/>
        </w:rPr>
        <w:tab/>
        <w:t xml:space="preserve">Publishing of newspapers, journals and periodicals </w:t>
      </w:r>
    </w:p>
    <w:p w14:paraId="3F7141E8"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5819 </w:t>
      </w:r>
      <w:r w:rsidRPr="00376AF1">
        <w:rPr>
          <w:rFonts w:cstheme="minorHAnsi"/>
        </w:rPr>
        <w:tab/>
        <w:t xml:space="preserve">Other publishing activities </w:t>
      </w:r>
    </w:p>
    <w:p w14:paraId="76FA2A1C" w14:textId="77777777" w:rsidR="00C37398" w:rsidRPr="00376AF1" w:rsidRDefault="00C37398" w:rsidP="00C37398">
      <w:pPr>
        <w:tabs>
          <w:tab w:val="left" w:pos="360"/>
        </w:tabs>
        <w:spacing w:after="0" w:line="240" w:lineRule="auto"/>
        <w:ind w:left="360"/>
        <w:rPr>
          <w:rFonts w:cstheme="minorHAnsi"/>
        </w:rPr>
      </w:pPr>
    </w:p>
    <w:p w14:paraId="762E634A"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582 </w:t>
      </w:r>
      <w:r w:rsidRPr="00376AF1">
        <w:rPr>
          <w:rFonts w:cstheme="minorHAnsi"/>
        </w:rPr>
        <w:tab/>
        <w:t xml:space="preserve">5820 </w:t>
      </w:r>
      <w:r w:rsidRPr="00376AF1">
        <w:rPr>
          <w:rFonts w:cstheme="minorHAnsi"/>
        </w:rPr>
        <w:tab/>
        <w:t>Software publishing</w:t>
      </w:r>
    </w:p>
    <w:p w14:paraId="6CA3F61B" w14:textId="77777777" w:rsidR="00C37398" w:rsidRPr="00376AF1" w:rsidRDefault="00C37398" w:rsidP="00C37398">
      <w:pPr>
        <w:tabs>
          <w:tab w:val="left" w:pos="360"/>
        </w:tabs>
        <w:spacing w:after="0" w:line="240" w:lineRule="auto"/>
        <w:ind w:left="706"/>
        <w:rPr>
          <w:rFonts w:cstheme="minorHAnsi"/>
          <w:b/>
        </w:rPr>
      </w:pPr>
    </w:p>
    <w:p w14:paraId="69255D1F" w14:textId="77777777" w:rsidR="00C37398" w:rsidRPr="00376AF1" w:rsidRDefault="00C37398" w:rsidP="00C37398">
      <w:pPr>
        <w:tabs>
          <w:tab w:val="left" w:pos="360"/>
        </w:tabs>
        <w:spacing w:after="0" w:line="240" w:lineRule="auto"/>
        <w:rPr>
          <w:rFonts w:cstheme="minorHAnsi"/>
          <w:b/>
        </w:rPr>
      </w:pPr>
      <w:r w:rsidRPr="00376AF1">
        <w:rPr>
          <w:rFonts w:cstheme="minorHAnsi"/>
          <w:b/>
        </w:rPr>
        <w:tab/>
        <w:t>Division 59</w:t>
      </w:r>
      <w:r w:rsidRPr="00376AF1">
        <w:rPr>
          <w:rFonts w:cstheme="minorHAnsi"/>
          <w:b/>
        </w:rPr>
        <w:tab/>
      </w:r>
      <w:r w:rsidRPr="00376AF1">
        <w:rPr>
          <w:rFonts w:cstheme="minorHAnsi"/>
          <w:b/>
        </w:rPr>
        <w:tab/>
        <w:t xml:space="preserve">Motion picture, video and television programme production, sound recording </w:t>
      </w:r>
    </w:p>
    <w:p w14:paraId="59725D14" w14:textId="77777777" w:rsidR="00C37398" w:rsidRPr="00376AF1" w:rsidRDefault="00C37398" w:rsidP="00C37398">
      <w:pPr>
        <w:tabs>
          <w:tab w:val="left" w:pos="360"/>
        </w:tabs>
        <w:spacing w:after="0" w:line="240" w:lineRule="auto"/>
        <w:ind w:left="706"/>
        <w:rPr>
          <w:rFonts w:cstheme="minorHAnsi"/>
          <w:b/>
        </w:rPr>
      </w:pPr>
      <w:r w:rsidRPr="00376AF1">
        <w:rPr>
          <w:rFonts w:cstheme="minorHAnsi"/>
          <w:b/>
        </w:rPr>
        <w:tab/>
      </w:r>
      <w:r w:rsidRPr="00376AF1">
        <w:rPr>
          <w:rFonts w:cstheme="minorHAnsi"/>
          <w:b/>
        </w:rPr>
        <w:tab/>
      </w:r>
      <w:r w:rsidRPr="00376AF1">
        <w:rPr>
          <w:rFonts w:cstheme="minorHAnsi"/>
          <w:b/>
        </w:rPr>
        <w:tab/>
        <w:t>and music publishing activities</w:t>
      </w:r>
    </w:p>
    <w:p w14:paraId="1369BAE9"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581 </w:t>
      </w:r>
      <w:r w:rsidRPr="00376AF1">
        <w:rPr>
          <w:rFonts w:cstheme="minorHAnsi"/>
        </w:rPr>
        <w:tab/>
      </w:r>
      <w:r w:rsidRPr="00376AF1">
        <w:rPr>
          <w:rFonts w:cstheme="minorHAnsi"/>
        </w:rPr>
        <w:tab/>
        <w:t xml:space="preserve">Publishing of books, periodicals and other publishing activities </w:t>
      </w:r>
    </w:p>
    <w:p w14:paraId="5A342CAC"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5811</w:t>
      </w:r>
      <w:r w:rsidRPr="00376AF1">
        <w:rPr>
          <w:rFonts w:cstheme="minorHAnsi"/>
        </w:rPr>
        <w:tab/>
        <w:t xml:space="preserve">Book publishing </w:t>
      </w:r>
    </w:p>
    <w:p w14:paraId="1EA2ACE3"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5812 </w:t>
      </w:r>
      <w:r w:rsidRPr="00376AF1">
        <w:rPr>
          <w:rFonts w:cstheme="minorHAnsi"/>
        </w:rPr>
        <w:tab/>
        <w:t xml:space="preserve">Publishing of directories and mailing lists </w:t>
      </w:r>
    </w:p>
    <w:p w14:paraId="61CF313E"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5813 </w:t>
      </w:r>
      <w:r w:rsidRPr="00376AF1">
        <w:rPr>
          <w:rFonts w:cstheme="minorHAnsi"/>
        </w:rPr>
        <w:tab/>
        <w:t xml:space="preserve">Publishing of newspapers, journals and periodicals </w:t>
      </w:r>
    </w:p>
    <w:p w14:paraId="64A0FAE0"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5819 </w:t>
      </w:r>
      <w:r w:rsidRPr="00376AF1">
        <w:rPr>
          <w:rFonts w:cstheme="minorHAnsi"/>
        </w:rPr>
        <w:tab/>
        <w:t xml:space="preserve">Other publishing activities </w:t>
      </w:r>
    </w:p>
    <w:p w14:paraId="0EC55E09" w14:textId="77777777" w:rsidR="00C37398" w:rsidRPr="00376AF1" w:rsidRDefault="00C37398" w:rsidP="00C37398">
      <w:pPr>
        <w:tabs>
          <w:tab w:val="left" w:pos="360"/>
        </w:tabs>
        <w:spacing w:after="0" w:line="240" w:lineRule="auto"/>
        <w:ind w:left="360"/>
        <w:rPr>
          <w:rFonts w:cstheme="minorHAnsi"/>
        </w:rPr>
      </w:pPr>
    </w:p>
    <w:p w14:paraId="44B54002"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582 </w:t>
      </w:r>
      <w:r w:rsidRPr="00376AF1">
        <w:rPr>
          <w:rFonts w:cstheme="minorHAnsi"/>
        </w:rPr>
        <w:tab/>
        <w:t xml:space="preserve">5820 </w:t>
      </w:r>
      <w:r w:rsidRPr="00376AF1">
        <w:rPr>
          <w:rFonts w:cstheme="minorHAnsi"/>
        </w:rPr>
        <w:tab/>
        <w:t>Software publishing</w:t>
      </w:r>
    </w:p>
    <w:p w14:paraId="7865642A" w14:textId="77777777" w:rsidR="00C37398" w:rsidRPr="00376AF1" w:rsidRDefault="00C37398" w:rsidP="00C37398">
      <w:pPr>
        <w:tabs>
          <w:tab w:val="left" w:pos="360"/>
        </w:tabs>
        <w:spacing w:after="0" w:line="240" w:lineRule="auto"/>
        <w:ind w:left="360"/>
        <w:rPr>
          <w:rFonts w:cstheme="minorHAnsi"/>
        </w:rPr>
      </w:pPr>
    </w:p>
    <w:p w14:paraId="64C09E7C" w14:textId="77777777" w:rsidR="00C37398" w:rsidRPr="00376AF1" w:rsidRDefault="00C37398" w:rsidP="00C37398">
      <w:pPr>
        <w:tabs>
          <w:tab w:val="left" w:pos="360"/>
        </w:tabs>
        <w:spacing w:after="0" w:line="240" w:lineRule="auto"/>
        <w:ind w:left="360"/>
        <w:rPr>
          <w:rFonts w:cstheme="minorHAnsi"/>
        </w:rPr>
      </w:pPr>
    </w:p>
    <w:p w14:paraId="4C8CE55F"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60</w:t>
      </w:r>
      <w:r w:rsidRPr="00376AF1">
        <w:rPr>
          <w:rFonts w:cstheme="minorHAnsi"/>
          <w:b/>
        </w:rPr>
        <w:tab/>
      </w:r>
      <w:r w:rsidRPr="00376AF1">
        <w:rPr>
          <w:rFonts w:cstheme="minorHAnsi"/>
          <w:b/>
        </w:rPr>
        <w:tab/>
        <w:t>Programming and broadcasting activities</w:t>
      </w:r>
    </w:p>
    <w:p w14:paraId="54483DAF"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601 </w:t>
      </w:r>
      <w:r w:rsidRPr="00376AF1">
        <w:rPr>
          <w:rFonts w:cstheme="minorHAnsi"/>
        </w:rPr>
        <w:tab/>
        <w:t xml:space="preserve">6010 </w:t>
      </w:r>
      <w:r w:rsidRPr="00376AF1">
        <w:rPr>
          <w:rFonts w:cstheme="minorHAnsi"/>
        </w:rPr>
        <w:tab/>
        <w:t xml:space="preserve">Radio broadcasting </w:t>
      </w:r>
    </w:p>
    <w:p w14:paraId="72734A0C"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p>
    <w:p w14:paraId="4BECA8A4"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602 </w:t>
      </w:r>
      <w:r w:rsidRPr="00376AF1">
        <w:rPr>
          <w:rFonts w:cstheme="minorHAnsi"/>
        </w:rPr>
        <w:tab/>
        <w:t xml:space="preserve">6020 </w:t>
      </w:r>
      <w:r w:rsidRPr="00376AF1">
        <w:rPr>
          <w:rFonts w:cstheme="minorHAnsi"/>
        </w:rPr>
        <w:tab/>
        <w:t>Television programming and broadcasting activities</w:t>
      </w:r>
    </w:p>
    <w:p w14:paraId="510E8633" w14:textId="77777777" w:rsidR="00C37398" w:rsidRPr="00376AF1" w:rsidRDefault="00C37398" w:rsidP="00C37398">
      <w:pPr>
        <w:tabs>
          <w:tab w:val="left" w:pos="360"/>
        </w:tabs>
        <w:spacing w:after="0" w:line="240" w:lineRule="auto"/>
        <w:ind w:left="360"/>
        <w:rPr>
          <w:rFonts w:cstheme="minorHAnsi"/>
        </w:rPr>
      </w:pPr>
    </w:p>
    <w:p w14:paraId="353F3E93"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61</w:t>
      </w:r>
      <w:r w:rsidRPr="00376AF1">
        <w:rPr>
          <w:rFonts w:cstheme="minorHAnsi"/>
          <w:b/>
        </w:rPr>
        <w:tab/>
      </w:r>
      <w:r w:rsidRPr="00376AF1">
        <w:rPr>
          <w:rFonts w:cstheme="minorHAnsi"/>
          <w:b/>
        </w:rPr>
        <w:tab/>
        <w:t>Telecommunications</w:t>
      </w:r>
    </w:p>
    <w:p w14:paraId="56506465"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t xml:space="preserve">611 </w:t>
      </w:r>
      <w:r w:rsidRPr="00376AF1">
        <w:rPr>
          <w:rFonts w:cstheme="minorHAnsi"/>
        </w:rPr>
        <w:tab/>
        <w:t>6110</w:t>
      </w:r>
      <w:r w:rsidRPr="00376AF1">
        <w:rPr>
          <w:rFonts w:cstheme="minorHAnsi"/>
        </w:rPr>
        <w:tab/>
        <w:t xml:space="preserve"> Wired telecommunications activities </w:t>
      </w:r>
    </w:p>
    <w:p w14:paraId="65284C1C" w14:textId="77777777" w:rsidR="00C37398" w:rsidRPr="00376AF1" w:rsidRDefault="00C37398" w:rsidP="00C37398">
      <w:pPr>
        <w:tabs>
          <w:tab w:val="left" w:pos="360"/>
        </w:tabs>
        <w:spacing w:after="0" w:line="240" w:lineRule="auto"/>
        <w:ind w:left="1412"/>
        <w:rPr>
          <w:rFonts w:cstheme="minorHAnsi"/>
        </w:rPr>
      </w:pPr>
    </w:p>
    <w:p w14:paraId="55FCAAB5"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t xml:space="preserve">612 </w:t>
      </w:r>
      <w:r w:rsidRPr="00376AF1">
        <w:rPr>
          <w:rFonts w:cstheme="minorHAnsi"/>
        </w:rPr>
        <w:tab/>
        <w:t xml:space="preserve">6120 </w:t>
      </w:r>
      <w:r w:rsidRPr="00376AF1">
        <w:rPr>
          <w:rFonts w:cstheme="minorHAnsi"/>
        </w:rPr>
        <w:tab/>
        <w:t>Wireless telecommunications activities</w:t>
      </w:r>
    </w:p>
    <w:p w14:paraId="592DC81B" w14:textId="77777777" w:rsidR="00C37398" w:rsidRPr="00376AF1" w:rsidRDefault="00C37398" w:rsidP="00C37398">
      <w:pPr>
        <w:tabs>
          <w:tab w:val="left" w:pos="360"/>
        </w:tabs>
        <w:spacing w:after="0" w:line="240" w:lineRule="auto"/>
        <w:ind w:left="1412"/>
        <w:rPr>
          <w:rFonts w:cstheme="minorHAnsi"/>
        </w:rPr>
      </w:pPr>
    </w:p>
    <w:p w14:paraId="4C62924B"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t xml:space="preserve">613 </w:t>
      </w:r>
      <w:r w:rsidRPr="00376AF1">
        <w:rPr>
          <w:rFonts w:cstheme="minorHAnsi"/>
        </w:rPr>
        <w:tab/>
        <w:t xml:space="preserve">6130 </w:t>
      </w:r>
      <w:r w:rsidRPr="00376AF1">
        <w:rPr>
          <w:rFonts w:cstheme="minorHAnsi"/>
        </w:rPr>
        <w:tab/>
        <w:t>Satellite telecommunications activities</w:t>
      </w:r>
    </w:p>
    <w:p w14:paraId="7C9322F4" w14:textId="77777777" w:rsidR="00C37398" w:rsidRPr="00376AF1" w:rsidRDefault="00C37398" w:rsidP="00C37398">
      <w:pPr>
        <w:tabs>
          <w:tab w:val="left" w:pos="360"/>
        </w:tabs>
        <w:spacing w:after="0" w:line="240" w:lineRule="auto"/>
        <w:rPr>
          <w:rFonts w:cstheme="minorHAnsi"/>
        </w:rPr>
      </w:pPr>
    </w:p>
    <w:p w14:paraId="33B0F76F"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t xml:space="preserve">619 </w:t>
      </w:r>
      <w:r w:rsidRPr="00376AF1">
        <w:rPr>
          <w:rFonts w:cstheme="minorHAnsi"/>
        </w:rPr>
        <w:tab/>
        <w:t xml:space="preserve">6190 </w:t>
      </w:r>
      <w:r w:rsidRPr="00376AF1">
        <w:rPr>
          <w:rFonts w:cstheme="minorHAnsi"/>
        </w:rPr>
        <w:tab/>
        <w:t>Other telecommunications activities</w:t>
      </w:r>
    </w:p>
    <w:p w14:paraId="27111C7E" w14:textId="77777777" w:rsidR="00C37398" w:rsidRPr="00376AF1" w:rsidRDefault="00C37398" w:rsidP="00C37398">
      <w:pPr>
        <w:tabs>
          <w:tab w:val="left" w:pos="360"/>
        </w:tabs>
        <w:spacing w:after="0" w:line="240" w:lineRule="auto"/>
        <w:ind w:left="360"/>
        <w:rPr>
          <w:rFonts w:cstheme="minorHAnsi"/>
        </w:rPr>
      </w:pPr>
    </w:p>
    <w:p w14:paraId="567EC5F8"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62</w:t>
      </w:r>
      <w:r w:rsidRPr="00376AF1">
        <w:rPr>
          <w:rFonts w:cstheme="minorHAnsi"/>
          <w:b/>
        </w:rPr>
        <w:tab/>
      </w:r>
      <w:r w:rsidRPr="00376AF1">
        <w:rPr>
          <w:rFonts w:cstheme="minorHAnsi"/>
          <w:b/>
        </w:rPr>
        <w:tab/>
        <w:t>Computer programming, consultancy and related activities</w:t>
      </w:r>
    </w:p>
    <w:p w14:paraId="587D9DC6"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r>
      <w:r w:rsidRPr="00376AF1">
        <w:rPr>
          <w:rFonts w:cstheme="minorHAnsi"/>
        </w:rPr>
        <w:tab/>
        <w:t xml:space="preserve">6201 </w:t>
      </w:r>
      <w:r w:rsidRPr="00376AF1">
        <w:rPr>
          <w:rFonts w:cstheme="minorHAnsi"/>
        </w:rPr>
        <w:tab/>
        <w:t xml:space="preserve">Computer programming activities </w:t>
      </w:r>
    </w:p>
    <w:p w14:paraId="661A973C"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r>
      <w:r w:rsidRPr="00376AF1">
        <w:rPr>
          <w:rFonts w:cstheme="minorHAnsi"/>
        </w:rPr>
        <w:tab/>
        <w:t xml:space="preserve">6202 </w:t>
      </w:r>
      <w:r w:rsidRPr="00376AF1">
        <w:rPr>
          <w:rFonts w:cstheme="minorHAnsi"/>
        </w:rPr>
        <w:tab/>
        <w:t xml:space="preserve">Computer consultancy and computer facilities management activities </w:t>
      </w:r>
    </w:p>
    <w:p w14:paraId="2528BEA0"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r>
      <w:r w:rsidRPr="00376AF1">
        <w:rPr>
          <w:rFonts w:cstheme="minorHAnsi"/>
        </w:rPr>
        <w:tab/>
        <w:t xml:space="preserve">6209 </w:t>
      </w:r>
      <w:r w:rsidRPr="00376AF1">
        <w:rPr>
          <w:rFonts w:cstheme="minorHAnsi"/>
        </w:rPr>
        <w:tab/>
        <w:t>Other information technology and computer service activities</w:t>
      </w:r>
    </w:p>
    <w:p w14:paraId="2725D432" w14:textId="77777777" w:rsidR="00C37398" w:rsidRPr="00376AF1" w:rsidRDefault="00C37398" w:rsidP="00C37398">
      <w:pPr>
        <w:tabs>
          <w:tab w:val="left" w:pos="360"/>
        </w:tabs>
        <w:spacing w:after="0" w:line="240" w:lineRule="auto"/>
        <w:ind w:left="360"/>
        <w:rPr>
          <w:rFonts w:cstheme="minorHAnsi"/>
        </w:rPr>
      </w:pPr>
    </w:p>
    <w:p w14:paraId="714A545C"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63</w:t>
      </w:r>
      <w:r w:rsidRPr="00376AF1">
        <w:rPr>
          <w:rFonts w:cstheme="minorHAnsi"/>
          <w:b/>
        </w:rPr>
        <w:tab/>
      </w:r>
      <w:r w:rsidRPr="00376AF1">
        <w:rPr>
          <w:rFonts w:cstheme="minorHAnsi"/>
          <w:b/>
        </w:rPr>
        <w:tab/>
        <w:t>Information service activities</w:t>
      </w:r>
    </w:p>
    <w:p w14:paraId="4B93313A"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631 </w:t>
      </w:r>
      <w:r w:rsidRPr="00376AF1">
        <w:rPr>
          <w:rFonts w:cstheme="minorHAnsi"/>
        </w:rPr>
        <w:tab/>
      </w:r>
      <w:r w:rsidRPr="00376AF1">
        <w:rPr>
          <w:rFonts w:cstheme="minorHAnsi"/>
        </w:rPr>
        <w:tab/>
        <w:t xml:space="preserve">Data processing, hosting and related activities; web portals </w:t>
      </w:r>
    </w:p>
    <w:p w14:paraId="68D455CF"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r>
      <w:r w:rsidRPr="00376AF1">
        <w:rPr>
          <w:rFonts w:cstheme="minorHAnsi"/>
        </w:rPr>
        <w:tab/>
        <w:t>6311</w:t>
      </w:r>
      <w:r w:rsidRPr="00376AF1">
        <w:rPr>
          <w:rFonts w:cstheme="minorHAnsi"/>
        </w:rPr>
        <w:tab/>
        <w:t xml:space="preserve">Data processing, hosting and related activities </w:t>
      </w:r>
    </w:p>
    <w:p w14:paraId="34ECDAF0"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r>
      <w:r w:rsidRPr="00376AF1">
        <w:rPr>
          <w:rFonts w:cstheme="minorHAnsi"/>
        </w:rPr>
        <w:tab/>
        <w:t xml:space="preserve">6312 </w:t>
      </w:r>
      <w:r w:rsidRPr="00376AF1">
        <w:rPr>
          <w:rFonts w:cstheme="minorHAnsi"/>
        </w:rPr>
        <w:tab/>
        <w:t xml:space="preserve">Web portals </w:t>
      </w:r>
    </w:p>
    <w:p w14:paraId="7D9802E0" w14:textId="77777777" w:rsidR="00C37398" w:rsidRPr="00376AF1" w:rsidRDefault="00C37398" w:rsidP="00C37398">
      <w:pPr>
        <w:tabs>
          <w:tab w:val="left" w:pos="360"/>
        </w:tabs>
        <w:spacing w:after="0" w:line="240" w:lineRule="auto"/>
        <w:rPr>
          <w:rFonts w:cstheme="minorHAnsi"/>
        </w:rPr>
      </w:pPr>
    </w:p>
    <w:p w14:paraId="4BB33579"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t xml:space="preserve">639 </w:t>
      </w:r>
      <w:r w:rsidRPr="00376AF1">
        <w:rPr>
          <w:rFonts w:cstheme="minorHAnsi"/>
        </w:rPr>
        <w:tab/>
      </w:r>
      <w:r w:rsidRPr="00376AF1">
        <w:rPr>
          <w:rFonts w:cstheme="minorHAnsi"/>
        </w:rPr>
        <w:tab/>
        <w:t xml:space="preserve">Other information service activities </w:t>
      </w:r>
    </w:p>
    <w:p w14:paraId="35174497"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r>
      <w:r w:rsidRPr="00376AF1">
        <w:rPr>
          <w:rFonts w:cstheme="minorHAnsi"/>
        </w:rPr>
        <w:tab/>
        <w:t xml:space="preserve">6391 </w:t>
      </w:r>
      <w:r w:rsidRPr="00376AF1">
        <w:rPr>
          <w:rFonts w:cstheme="minorHAnsi"/>
        </w:rPr>
        <w:tab/>
        <w:t xml:space="preserve">News agency activities </w:t>
      </w:r>
    </w:p>
    <w:p w14:paraId="58AF2255"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r>
      <w:r w:rsidRPr="00376AF1">
        <w:rPr>
          <w:rFonts w:cstheme="minorHAnsi"/>
        </w:rPr>
        <w:tab/>
        <w:t xml:space="preserve">6399 </w:t>
      </w:r>
      <w:r w:rsidRPr="00376AF1">
        <w:rPr>
          <w:rFonts w:cstheme="minorHAnsi"/>
        </w:rPr>
        <w:tab/>
        <w:t>Other information service activities n.e.c</w:t>
      </w:r>
    </w:p>
    <w:p w14:paraId="51C4E9AD" w14:textId="77777777" w:rsidR="00C37398" w:rsidRPr="00376AF1" w:rsidRDefault="00C37398" w:rsidP="00C37398">
      <w:pPr>
        <w:tabs>
          <w:tab w:val="left" w:pos="360"/>
        </w:tabs>
        <w:spacing w:after="0" w:line="240" w:lineRule="auto"/>
        <w:ind w:left="36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350"/>
      </w:tblGrid>
      <w:tr w:rsidR="00C37398" w14:paraId="229A839F" w14:textId="77777777">
        <w:tc>
          <w:tcPr>
            <w:tcW w:w="9350" w:type="dxa"/>
            <w:shd w:val="clear" w:color="auto" w:fill="BFBFBF" w:themeFill="background1" w:themeFillShade="BF"/>
          </w:tcPr>
          <w:p w14:paraId="0A4560AD" w14:textId="77777777" w:rsidR="00C37398" w:rsidRPr="00A476C0" w:rsidRDefault="00C37398">
            <w:pPr>
              <w:tabs>
                <w:tab w:val="left" w:pos="360"/>
              </w:tabs>
              <w:rPr>
                <w:rFonts w:cstheme="minorHAnsi"/>
                <w:b/>
                <w:sz w:val="24"/>
                <w:szCs w:val="24"/>
              </w:rPr>
            </w:pPr>
            <w:r w:rsidRPr="00623BA2">
              <w:rPr>
                <w:rFonts w:cstheme="minorHAnsi"/>
                <w:b/>
                <w:sz w:val="24"/>
                <w:szCs w:val="24"/>
              </w:rPr>
              <w:t xml:space="preserve">Section K </w:t>
            </w:r>
            <w:r>
              <w:rPr>
                <w:rFonts w:cstheme="minorHAnsi"/>
                <w:b/>
                <w:sz w:val="24"/>
                <w:szCs w:val="24"/>
              </w:rPr>
              <w:tab/>
            </w:r>
            <w:r>
              <w:rPr>
                <w:rFonts w:cstheme="minorHAnsi"/>
                <w:b/>
                <w:sz w:val="24"/>
                <w:szCs w:val="24"/>
              </w:rPr>
              <w:tab/>
            </w:r>
            <w:r w:rsidRPr="00623BA2">
              <w:rPr>
                <w:rFonts w:cstheme="minorHAnsi"/>
                <w:b/>
                <w:sz w:val="24"/>
                <w:szCs w:val="24"/>
              </w:rPr>
              <w:t>Financial and insurance activities</w:t>
            </w:r>
          </w:p>
        </w:tc>
      </w:tr>
    </w:tbl>
    <w:p w14:paraId="1CB83C23" w14:textId="77777777" w:rsidR="00C37398" w:rsidRPr="00376AF1" w:rsidRDefault="00C37398" w:rsidP="00C37398">
      <w:pPr>
        <w:tabs>
          <w:tab w:val="left" w:pos="360"/>
        </w:tabs>
        <w:spacing w:after="0" w:line="240" w:lineRule="auto"/>
        <w:rPr>
          <w:rFonts w:cstheme="minorHAnsi"/>
        </w:rPr>
      </w:pPr>
    </w:p>
    <w:p w14:paraId="62E7C83B"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64</w:t>
      </w:r>
      <w:r w:rsidRPr="00376AF1">
        <w:rPr>
          <w:rFonts w:cstheme="minorHAnsi"/>
          <w:b/>
        </w:rPr>
        <w:tab/>
      </w:r>
      <w:r w:rsidRPr="00376AF1">
        <w:rPr>
          <w:rFonts w:cstheme="minorHAnsi"/>
          <w:b/>
        </w:rPr>
        <w:tab/>
        <w:t>Financial service activities, except insurance and pension funding</w:t>
      </w:r>
    </w:p>
    <w:p w14:paraId="70F95E24"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t>641</w:t>
      </w:r>
      <w:r w:rsidRPr="00376AF1">
        <w:rPr>
          <w:rFonts w:cstheme="minorHAnsi"/>
        </w:rPr>
        <w:tab/>
      </w:r>
      <w:r w:rsidRPr="00376AF1">
        <w:rPr>
          <w:rFonts w:cstheme="minorHAnsi"/>
        </w:rPr>
        <w:tab/>
        <w:t xml:space="preserve">Monetary intermediation </w:t>
      </w:r>
    </w:p>
    <w:p w14:paraId="299D7BB2"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r>
      <w:r w:rsidRPr="00376AF1">
        <w:rPr>
          <w:rFonts w:cstheme="minorHAnsi"/>
        </w:rPr>
        <w:tab/>
        <w:t xml:space="preserve">6411 </w:t>
      </w:r>
      <w:r w:rsidRPr="00376AF1">
        <w:rPr>
          <w:rFonts w:cstheme="minorHAnsi"/>
        </w:rPr>
        <w:tab/>
        <w:t xml:space="preserve">Central banking </w:t>
      </w:r>
    </w:p>
    <w:p w14:paraId="199F35CE"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ab/>
        <w:t xml:space="preserve">6419 </w:t>
      </w:r>
      <w:r w:rsidRPr="00376AF1">
        <w:rPr>
          <w:rFonts w:cstheme="minorHAnsi"/>
        </w:rPr>
        <w:tab/>
        <w:t xml:space="preserve">Other monetary intermediation </w:t>
      </w:r>
    </w:p>
    <w:p w14:paraId="0BDFE705" w14:textId="77777777" w:rsidR="00C37398" w:rsidRPr="00376AF1" w:rsidRDefault="00C37398" w:rsidP="00C37398">
      <w:pPr>
        <w:tabs>
          <w:tab w:val="left" w:pos="360"/>
        </w:tabs>
        <w:spacing w:after="0" w:line="240" w:lineRule="auto"/>
        <w:ind w:left="1412"/>
        <w:rPr>
          <w:rFonts w:cstheme="minorHAnsi"/>
        </w:rPr>
      </w:pPr>
    </w:p>
    <w:p w14:paraId="27AE73B9"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t>642</w:t>
      </w:r>
      <w:r w:rsidRPr="00376AF1">
        <w:rPr>
          <w:rFonts w:cstheme="minorHAnsi"/>
        </w:rPr>
        <w:tab/>
        <w:t xml:space="preserve">6420 </w:t>
      </w:r>
      <w:r w:rsidRPr="00376AF1">
        <w:rPr>
          <w:rFonts w:cstheme="minorHAnsi"/>
        </w:rPr>
        <w:tab/>
        <w:t xml:space="preserve">Activities of holding companies </w:t>
      </w:r>
    </w:p>
    <w:p w14:paraId="6A9A4FEE" w14:textId="77777777" w:rsidR="00C37398" w:rsidRPr="00376AF1" w:rsidRDefault="00C37398" w:rsidP="00C37398">
      <w:pPr>
        <w:tabs>
          <w:tab w:val="left" w:pos="360"/>
        </w:tabs>
        <w:spacing w:after="0" w:line="240" w:lineRule="auto"/>
        <w:ind w:left="1412"/>
        <w:rPr>
          <w:rFonts w:cstheme="minorHAnsi"/>
        </w:rPr>
      </w:pPr>
    </w:p>
    <w:p w14:paraId="3CF9417E"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t xml:space="preserve">643 </w:t>
      </w:r>
      <w:r w:rsidRPr="00376AF1">
        <w:rPr>
          <w:rFonts w:cstheme="minorHAnsi"/>
        </w:rPr>
        <w:tab/>
        <w:t>6430</w:t>
      </w:r>
      <w:r w:rsidRPr="00376AF1">
        <w:rPr>
          <w:rFonts w:cstheme="minorHAnsi"/>
        </w:rPr>
        <w:tab/>
        <w:t xml:space="preserve">Trusts, funds and similar financial entities </w:t>
      </w:r>
    </w:p>
    <w:p w14:paraId="4152450E" w14:textId="77777777" w:rsidR="00C37398" w:rsidRPr="00376AF1" w:rsidRDefault="00C37398" w:rsidP="00C37398">
      <w:pPr>
        <w:tabs>
          <w:tab w:val="left" w:pos="360"/>
        </w:tabs>
        <w:spacing w:after="0" w:line="240" w:lineRule="auto"/>
        <w:ind w:left="1412"/>
        <w:rPr>
          <w:rFonts w:cstheme="minorHAnsi"/>
        </w:rPr>
      </w:pPr>
    </w:p>
    <w:p w14:paraId="0C301277"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t xml:space="preserve">649 </w:t>
      </w:r>
      <w:r w:rsidRPr="00376AF1">
        <w:rPr>
          <w:rFonts w:cstheme="minorHAnsi"/>
        </w:rPr>
        <w:tab/>
      </w:r>
      <w:r w:rsidRPr="00376AF1">
        <w:rPr>
          <w:rFonts w:cstheme="minorHAnsi"/>
        </w:rPr>
        <w:tab/>
        <w:t xml:space="preserve">Other financial service activities, except insurance and pension funding activities </w:t>
      </w:r>
    </w:p>
    <w:p w14:paraId="2B4113AF"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ab/>
        <w:t xml:space="preserve">6491 </w:t>
      </w:r>
      <w:r w:rsidRPr="00376AF1">
        <w:rPr>
          <w:rFonts w:cstheme="minorHAnsi"/>
        </w:rPr>
        <w:tab/>
        <w:t xml:space="preserve">Financial leasing </w:t>
      </w:r>
    </w:p>
    <w:p w14:paraId="7A9CD9BE"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ab/>
        <w:t>6492</w:t>
      </w:r>
      <w:r w:rsidRPr="00376AF1">
        <w:rPr>
          <w:rFonts w:cstheme="minorHAnsi"/>
        </w:rPr>
        <w:tab/>
        <w:t xml:space="preserve">Other credit granting </w:t>
      </w:r>
    </w:p>
    <w:p w14:paraId="6E5A3E90"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ab/>
        <w:t>6499</w:t>
      </w:r>
      <w:r w:rsidRPr="00376AF1">
        <w:rPr>
          <w:rFonts w:cstheme="minorHAnsi"/>
        </w:rPr>
        <w:tab/>
        <w:t>Other financial service activities, except insurance and pension funding</w:t>
      </w:r>
    </w:p>
    <w:p w14:paraId="171F13ED"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ab/>
      </w:r>
      <w:r w:rsidRPr="00376AF1">
        <w:rPr>
          <w:rFonts w:cstheme="minorHAnsi"/>
        </w:rPr>
        <w:tab/>
        <w:t>activities, n.e.c</w:t>
      </w:r>
    </w:p>
    <w:p w14:paraId="1E4C1715" w14:textId="77777777" w:rsidR="00C37398" w:rsidRPr="00376AF1" w:rsidRDefault="00C37398" w:rsidP="00C37398">
      <w:pPr>
        <w:tabs>
          <w:tab w:val="left" w:pos="360"/>
        </w:tabs>
        <w:spacing w:after="0" w:line="240" w:lineRule="auto"/>
        <w:ind w:left="360"/>
        <w:rPr>
          <w:rFonts w:cstheme="minorHAnsi"/>
        </w:rPr>
      </w:pPr>
    </w:p>
    <w:p w14:paraId="681E4C01" w14:textId="77777777" w:rsidR="00C37398" w:rsidRPr="00376AF1" w:rsidRDefault="00C37398" w:rsidP="00C37398">
      <w:pPr>
        <w:tabs>
          <w:tab w:val="left" w:pos="360"/>
        </w:tabs>
        <w:spacing w:after="0" w:line="240" w:lineRule="auto"/>
        <w:rPr>
          <w:rFonts w:cstheme="minorHAnsi"/>
          <w:b/>
        </w:rPr>
      </w:pPr>
      <w:r w:rsidRPr="00376AF1">
        <w:rPr>
          <w:rFonts w:cstheme="minorHAnsi"/>
        </w:rPr>
        <w:tab/>
      </w:r>
      <w:r w:rsidRPr="00376AF1">
        <w:rPr>
          <w:rFonts w:cstheme="minorHAnsi"/>
          <w:b/>
        </w:rPr>
        <w:t>Division 65</w:t>
      </w:r>
      <w:r w:rsidRPr="00376AF1">
        <w:rPr>
          <w:rFonts w:cstheme="minorHAnsi"/>
          <w:b/>
        </w:rPr>
        <w:tab/>
      </w:r>
      <w:r w:rsidRPr="00376AF1">
        <w:rPr>
          <w:rFonts w:cstheme="minorHAnsi"/>
          <w:b/>
        </w:rPr>
        <w:tab/>
        <w:t>Insurance, reinsurance and pension funding, except compulsory social security</w:t>
      </w:r>
    </w:p>
    <w:p w14:paraId="6D56B839"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 xml:space="preserve">651 </w:t>
      </w:r>
      <w:r w:rsidRPr="00376AF1">
        <w:rPr>
          <w:rFonts w:cstheme="minorHAnsi"/>
        </w:rPr>
        <w:tab/>
      </w:r>
      <w:r w:rsidRPr="00376AF1">
        <w:rPr>
          <w:rFonts w:cstheme="minorHAnsi"/>
        </w:rPr>
        <w:tab/>
        <w:t xml:space="preserve">Insurance </w:t>
      </w:r>
    </w:p>
    <w:p w14:paraId="32E65832"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r>
      <w:r w:rsidRPr="00376AF1">
        <w:rPr>
          <w:rFonts w:cstheme="minorHAnsi"/>
        </w:rPr>
        <w:tab/>
        <w:t xml:space="preserve">6511 </w:t>
      </w:r>
      <w:r w:rsidRPr="00376AF1">
        <w:rPr>
          <w:rFonts w:cstheme="minorHAnsi"/>
        </w:rPr>
        <w:tab/>
        <w:t xml:space="preserve">Life insurance </w:t>
      </w:r>
    </w:p>
    <w:p w14:paraId="49D248CF"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r>
      <w:r w:rsidRPr="00376AF1">
        <w:rPr>
          <w:rFonts w:cstheme="minorHAnsi"/>
        </w:rPr>
        <w:tab/>
        <w:t xml:space="preserve">6512 </w:t>
      </w:r>
      <w:r w:rsidRPr="00376AF1">
        <w:rPr>
          <w:rFonts w:cstheme="minorHAnsi"/>
        </w:rPr>
        <w:tab/>
        <w:t xml:space="preserve">Non-life insurance </w:t>
      </w:r>
    </w:p>
    <w:p w14:paraId="23401474" w14:textId="77777777" w:rsidR="00C37398" w:rsidRPr="00376AF1" w:rsidRDefault="00C37398" w:rsidP="00C37398">
      <w:pPr>
        <w:tabs>
          <w:tab w:val="left" w:pos="360"/>
        </w:tabs>
        <w:spacing w:after="0" w:line="240" w:lineRule="auto"/>
        <w:ind w:left="706"/>
        <w:rPr>
          <w:rFonts w:cstheme="minorHAnsi"/>
        </w:rPr>
      </w:pPr>
    </w:p>
    <w:p w14:paraId="6C5D6527"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 xml:space="preserve">652 </w:t>
      </w:r>
      <w:r w:rsidRPr="00376AF1">
        <w:rPr>
          <w:rFonts w:cstheme="minorHAnsi"/>
        </w:rPr>
        <w:tab/>
        <w:t xml:space="preserve">6520 </w:t>
      </w:r>
      <w:r w:rsidRPr="00376AF1">
        <w:rPr>
          <w:rFonts w:cstheme="minorHAnsi"/>
        </w:rPr>
        <w:tab/>
        <w:t xml:space="preserve">Reinsurance </w:t>
      </w:r>
    </w:p>
    <w:p w14:paraId="55FE8027" w14:textId="77777777" w:rsidR="00C37398" w:rsidRPr="00376AF1" w:rsidRDefault="00C37398" w:rsidP="00C37398">
      <w:pPr>
        <w:tabs>
          <w:tab w:val="left" w:pos="360"/>
        </w:tabs>
        <w:spacing w:after="0" w:line="240" w:lineRule="auto"/>
        <w:ind w:left="706"/>
        <w:rPr>
          <w:rFonts w:cstheme="minorHAnsi"/>
        </w:rPr>
      </w:pPr>
    </w:p>
    <w:p w14:paraId="1F874318"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 xml:space="preserve">653 </w:t>
      </w:r>
      <w:r w:rsidRPr="00376AF1">
        <w:rPr>
          <w:rFonts w:cstheme="minorHAnsi"/>
        </w:rPr>
        <w:tab/>
        <w:t xml:space="preserve">6530 </w:t>
      </w:r>
      <w:r w:rsidRPr="00376AF1">
        <w:rPr>
          <w:rFonts w:cstheme="minorHAnsi"/>
        </w:rPr>
        <w:tab/>
        <w:t>Pension funding</w:t>
      </w:r>
    </w:p>
    <w:p w14:paraId="2325AAEA" w14:textId="77777777" w:rsidR="00C37398" w:rsidRPr="00376AF1" w:rsidRDefault="00C37398" w:rsidP="00C37398">
      <w:pPr>
        <w:tabs>
          <w:tab w:val="left" w:pos="360"/>
        </w:tabs>
        <w:spacing w:after="0" w:line="240" w:lineRule="auto"/>
        <w:ind w:left="706"/>
        <w:rPr>
          <w:rFonts w:cstheme="minorHAnsi"/>
        </w:rPr>
      </w:pPr>
    </w:p>
    <w:p w14:paraId="771A9983" w14:textId="77777777" w:rsidR="00C37398" w:rsidRPr="00376AF1" w:rsidRDefault="00C37398" w:rsidP="00C37398">
      <w:pPr>
        <w:tabs>
          <w:tab w:val="left" w:pos="360"/>
        </w:tabs>
        <w:spacing w:after="0" w:line="240" w:lineRule="auto"/>
        <w:rPr>
          <w:rFonts w:cstheme="minorHAnsi"/>
          <w:b/>
        </w:rPr>
      </w:pPr>
      <w:r w:rsidRPr="00376AF1">
        <w:rPr>
          <w:rFonts w:cstheme="minorHAnsi"/>
        </w:rPr>
        <w:tab/>
      </w:r>
      <w:r w:rsidRPr="00376AF1">
        <w:rPr>
          <w:rFonts w:cstheme="minorHAnsi"/>
          <w:b/>
        </w:rPr>
        <w:t>Division 66</w:t>
      </w:r>
      <w:r w:rsidRPr="00376AF1">
        <w:rPr>
          <w:rFonts w:cstheme="minorHAnsi"/>
          <w:b/>
        </w:rPr>
        <w:tab/>
        <w:t>Activities auxiliary to financial service and insurance activities</w:t>
      </w:r>
    </w:p>
    <w:p w14:paraId="528033DE" w14:textId="77777777" w:rsidR="00C37398" w:rsidRDefault="00C37398" w:rsidP="00C37398">
      <w:pPr>
        <w:tabs>
          <w:tab w:val="left" w:pos="360"/>
        </w:tabs>
        <w:spacing w:after="0" w:line="240" w:lineRule="auto"/>
        <w:ind w:left="706"/>
        <w:rPr>
          <w:rFonts w:cstheme="minorHAnsi"/>
        </w:rPr>
      </w:pPr>
      <w:r w:rsidRPr="00376AF1">
        <w:rPr>
          <w:rFonts w:cstheme="minorHAnsi"/>
        </w:rPr>
        <w:t xml:space="preserve">661 </w:t>
      </w:r>
      <w:r w:rsidRPr="00376AF1">
        <w:rPr>
          <w:rFonts w:cstheme="minorHAnsi"/>
        </w:rPr>
        <w:tab/>
      </w:r>
      <w:r w:rsidRPr="00376AF1">
        <w:rPr>
          <w:rFonts w:cstheme="minorHAnsi"/>
        </w:rPr>
        <w:tab/>
        <w:t xml:space="preserve">Activities auxiliary to financial service activities, except insurance and pension </w:t>
      </w:r>
    </w:p>
    <w:p w14:paraId="1B52C077" w14:textId="77777777" w:rsidR="00C37398" w:rsidRPr="00376AF1" w:rsidRDefault="00C37398" w:rsidP="00C37398">
      <w:pPr>
        <w:tabs>
          <w:tab w:val="left" w:pos="360"/>
        </w:tabs>
        <w:spacing w:after="0" w:line="240" w:lineRule="auto"/>
        <w:ind w:left="706"/>
        <w:rPr>
          <w:rFonts w:cstheme="minorHAnsi"/>
        </w:rPr>
      </w:pPr>
      <w:r>
        <w:rPr>
          <w:rFonts w:cstheme="minorHAnsi"/>
        </w:rPr>
        <w:tab/>
      </w:r>
      <w:r>
        <w:rPr>
          <w:rFonts w:cstheme="minorHAnsi"/>
        </w:rPr>
        <w:tab/>
      </w:r>
      <w:r>
        <w:rPr>
          <w:rFonts w:cstheme="minorHAnsi"/>
        </w:rPr>
        <w:tab/>
      </w:r>
      <w:r w:rsidRPr="00376AF1">
        <w:rPr>
          <w:rFonts w:cstheme="minorHAnsi"/>
        </w:rPr>
        <w:t xml:space="preserve">funding </w:t>
      </w:r>
    </w:p>
    <w:p w14:paraId="50AE4F86"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r>
      <w:r w:rsidRPr="00376AF1">
        <w:rPr>
          <w:rFonts w:cstheme="minorHAnsi"/>
        </w:rPr>
        <w:tab/>
        <w:t xml:space="preserve">6611 </w:t>
      </w:r>
      <w:r w:rsidRPr="00376AF1">
        <w:rPr>
          <w:rFonts w:cstheme="minorHAnsi"/>
        </w:rPr>
        <w:tab/>
        <w:t xml:space="preserve">Administration of financial markets </w:t>
      </w:r>
    </w:p>
    <w:p w14:paraId="4A2DADA8"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r>
      <w:r w:rsidRPr="00376AF1">
        <w:rPr>
          <w:rFonts w:cstheme="minorHAnsi"/>
        </w:rPr>
        <w:tab/>
        <w:t xml:space="preserve">6612 </w:t>
      </w:r>
      <w:r w:rsidRPr="00376AF1">
        <w:rPr>
          <w:rFonts w:cstheme="minorHAnsi"/>
        </w:rPr>
        <w:tab/>
        <w:t xml:space="preserve">Security and commodity contracts brokerage </w:t>
      </w:r>
    </w:p>
    <w:p w14:paraId="556BE809"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r>
      <w:r w:rsidRPr="00376AF1">
        <w:rPr>
          <w:rFonts w:cstheme="minorHAnsi"/>
        </w:rPr>
        <w:tab/>
        <w:t xml:space="preserve">6619 </w:t>
      </w:r>
      <w:r w:rsidRPr="00376AF1">
        <w:rPr>
          <w:rFonts w:cstheme="minorHAnsi"/>
        </w:rPr>
        <w:tab/>
        <w:t xml:space="preserve">Other activities auxiliary to financial service activities </w:t>
      </w:r>
    </w:p>
    <w:p w14:paraId="27B19197" w14:textId="77777777" w:rsidR="00C37398" w:rsidRPr="00376AF1" w:rsidRDefault="00C37398" w:rsidP="00C37398">
      <w:pPr>
        <w:tabs>
          <w:tab w:val="left" w:pos="360"/>
        </w:tabs>
        <w:spacing w:after="0" w:line="240" w:lineRule="auto"/>
        <w:ind w:left="706"/>
        <w:rPr>
          <w:rFonts w:cstheme="minorHAnsi"/>
        </w:rPr>
      </w:pPr>
    </w:p>
    <w:p w14:paraId="622B0C0B"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 xml:space="preserve">662 </w:t>
      </w:r>
      <w:r w:rsidRPr="00376AF1">
        <w:rPr>
          <w:rFonts w:cstheme="minorHAnsi"/>
        </w:rPr>
        <w:tab/>
      </w:r>
      <w:r w:rsidRPr="00376AF1">
        <w:rPr>
          <w:rFonts w:cstheme="minorHAnsi"/>
        </w:rPr>
        <w:tab/>
        <w:t xml:space="preserve">Activities auxiliary to insurance and pension funding </w:t>
      </w:r>
    </w:p>
    <w:p w14:paraId="2879F90F"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r>
      <w:r w:rsidRPr="00376AF1">
        <w:rPr>
          <w:rFonts w:cstheme="minorHAnsi"/>
        </w:rPr>
        <w:tab/>
        <w:t>6621</w:t>
      </w:r>
      <w:r w:rsidRPr="00376AF1">
        <w:rPr>
          <w:rFonts w:cstheme="minorHAnsi"/>
        </w:rPr>
        <w:tab/>
        <w:t xml:space="preserve">Risk and damage evaluation 6622 Activities of insurance agents and brokers </w:t>
      </w:r>
    </w:p>
    <w:p w14:paraId="6A547FFA"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r>
      <w:r w:rsidRPr="00376AF1">
        <w:rPr>
          <w:rFonts w:cstheme="minorHAnsi"/>
        </w:rPr>
        <w:tab/>
        <w:t xml:space="preserve">6629 </w:t>
      </w:r>
      <w:r w:rsidRPr="00376AF1">
        <w:rPr>
          <w:rFonts w:cstheme="minorHAnsi"/>
        </w:rPr>
        <w:tab/>
        <w:t xml:space="preserve">Other activities auxiliary to insurance and pension funding </w:t>
      </w:r>
    </w:p>
    <w:p w14:paraId="46BE7741" w14:textId="77777777" w:rsidR="00C37398" w:rsidRPr="00376AF1" w:rsidRDefault="00C37398" w:rsidP="00C37398">
      <w:pPr>
        <w:tabs>
          <w:tab w:val="left" w:pos="360"/>
        </w:tabs>
        <w:spacing w:after="0" w:line="240" w:lineRule="auto"/>
        <w:ind w:left="706"/>
        <w:rPr>
          <w:rFonts w:cstheme="minorHAnsi"/>
        </w:rPr>
      </w:pPr>
    </w:p>
    <w:p w14:paraId="13F1E5DD"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 xml:space="preserve">663 </w:t>
      </w:r>
      <w:r w:rsidRPr="00376AF1">
        <w:rPr>
          <w:rFonts w:cstheme="minorHAnsi"/>
        </w:rPr>
        <w:tab/>
        <w:t xml:space="preserve">6630 </w:t>
      </w:r>
      <w:r w:rsidRPr="00376AF1">
        <w:rPr>
          <w:rFonts w:cstheme="minorHAnsi"/>
        </w:rPr>
        <w:tab/>
        <w:t>Fund management activities</w:t>
      </w:r>
    </w:p>
    <w:p w14:paraId="420BFC51" w14:textId="77777777" w:rsidR="00C37398" w:rsidRPr="00376AF1" w:rsidRDefault="00C37398" w:rsidP="00C37398">
      <w:pPr>
        <w:tabs>
          <w:tab w:val="left" w:pos="360"/>
        </w:tabs>
        <w:spacing w:after="0" w:line="240" w:lineRule="auto"/>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350"/>
      </w:tblGrid>
      <w:tr w:rsidR="00C37398" w14:paraId="62221C61" w14:textId="77777777">
        <w:tc>
          <w:tcPr>
            <w:tcW w:w="9350" w:type="dxa"/>
            <w:shd w:val="clear" w:color="auto" w:fill="BFBFBF" w:themeFill="background1" w:themeFillShade="BF"/>
          </w:tcPr>
          <w:p w14:paraId="60DB8FA2" w14:textId="77777777" w:rsidR="00C37398" w:rsidRPr="000D11AC" w:rsidRDefault="00C37398">
            <w:pPr>
              <w:tabs>
                <w:tab w:val="left" w:pos="360"/>
              </w:tabs>
              <w:rPr>
                <w:rFonts w:cstheme="minorHAnsi"/>
                <w:b/>
                <w:sz w:val="24"/>
                <w:szCs w:val="24"/>
              </w:rPr>
            </w:pPr>
            <w:r w:rsidRPr="000D11AC">
              <w:rPr>
                <w:rFonts w:cstheme="minorHAnsi"/>
                <w:b/>
                <w:sz w:val="24"/>
                <w:szCs w:val="24"/>
              </w:rPr>
              <w:t xml:space="preserve">Section L </w:t>
            </w:r>
            <w:r w:rsidRPr="000D11AC">
              <w:rPr>
                <w:rFonts w:cstheme="minorHAnsi"/>
                <w:b/>
                <w:sz w:val="24"/>
                <w:szCs w:val="24"/>
              </w:rPr>
              <w:tab/>
            </w:r>
            <w:r w:rsidRPr="000D11AC">
              <w:rPr>
                <w:rFonts w:cstheme="minorHAnsi"/>
                <w:b/>
                <w:sz w:val="24"/>
                <w:szCs w:val="24"/>
              </w:rPr>
              <w:tab/>
              <w:t>Real estate activities</w:t>
            </w:r>
          </w:p>
        </w:tc>
      </w:tr>
    </w:tbl>
    <w:p w14:paraId="51A7AFF8" w14:textId="77777777" w:rsidR="00C37398" w:rsidRPr="00376AF1" w:rsidRDefault="00C37398" w:rsidP="00C37398">
      <w:pPr>
        <w:tabs>
          <w:tab w:val="left" w:pos="360"/>
        </w:tabs>
        <w:spacing w:after="0" w:line="240" w:lineRule="auto"/>
        <w:rPr>
          <w:rFonts w:cstheme="minorHAnsi"/>
        </w:rPr>
      </w:pPr>
    </w:p>
    <w:p w14:paraId="2916AB2A" w14:textId="77777777" w:rsidR="00C37398" w:rsidRPr="00376AF1" w:rsidRDefault="00C37398" w:rsidP="00C37398">
      <w:pPr>
        <w:tabs>
          <w:tab w:val="left" w:pos="360"/>
        </w:tabs>
        <w:spacing w:after="0" w:line="240" w:lineRule="auto"/>
        <w:rPr>
          <w:rFonts w:cstheme="minorHAnsi"/>
          <w:b/>
          <w:bCs/>
        </w:rPr>
      </w:pPr>
      <w:r w:rsidRPr="00376AF1">
        <w:rPr>
          <w:rFonts w:cstheme="minorHAnsi"/>
          <w:b/>
          <w:bCs/>
        </w:rPr>
        <w:tab/>
        <w:t>Division 68</w:t>
      </w:r>
      <w:r w:rsidRPr="00376AF1">
        <w:rPr>
          <w:rFonts w:cstheme="minorHAnsi"/>
          <w:b/>
          <w:bCs/>
        </w:rPr>
        <w:tab/>
      </w:r>
      <w:r w:rsidRPr="00376AF1">
        <w:rPr>
          <w:rFonts w:cstheme="minorHAnsi"/>
          <w:b/>
          <w:bCs/>
        </w:rPr>
        <w:tab/>
        <w:t>Real estate activities</w:t>
      </w:r>
    </w:p>
    <w:p w14:paraId="65B13D93"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t xml:space="preserve">681 </w:t>
      </w:r>
      <w:r w:rsidRPr="00376AF1">
        <w:rPr>
          <w:rFonts w:cstheme="minorHAnsi"/>
        </w:rPr>
        <w:tab/>
        <w:t xml:space="preserve">6810 </w:t>
      </w:r>
      <w:r w:rsidRPr="00376AF1">
        <w:rPr>
          <w:rFonts w:cstheme="minorHAnsi"/>
        </w:rPr>
        <w:tab/>
        <w:t xml:space="preserve">Real estate activities with own or leased property </w:t>
      </w:r>
    </w:p>
    <w:p w14:paraId="5B943001" w14:textId="77777777" w:rsidR="00C37398" w:rsidRPr="00376AF1" w:rsidRDefault="00C37398" w:rsidP="00C37398">
      <w:pPr>
        <w:tabs>
          <w:tab w:val="left" w:pos="360"/>
        </w:tabs>
        <w:spacing w:after="0" w:line="240" w:lineRule="auto"/>
        <w:rPr>
          <w:rFonts w:cstheme="minorHAnsi"/>
        </w:rPr>
      </w:pPr>
    </w:p>
    <w:p w14:paraId="5F027D03"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t xml:space="preserve">682 </w:t>
      </w:r>
      <w:r w:rsidRPr="00376AF1">
        <w:rPr>
          <w:rFonts w:cstheme="minorHAnsi"/>
        </w:rPr>
        <w:tab/>
        <w:t xml:space="preserve">6820 </w:t>
      </w:r>
      <w:r w:rsidRPr="00376AF1">
        <w:rPr>
          <w:rFonts w:cstheme="minorHAnsi"/>
        </w:rPr>
        <w:tab/>
        <w:t xml:space="preserve">Real estate activities on a fee or contract basis </w:t>
      </w:r>
    </w:p>
    <w:p w14:paraId="7D82D672" w14:textId="77777777" w:rsidR="00C37398" w:rsidRDefault="00C37398" w:rsidP="00C37398">
      <w:pPr>
        <w:tabs>
          <w:tab w:val="left" w:pos="360"/>
        </w:tabs>
        <w:spacing w:after="0" w:line="240" w:lineRule="auto"/>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350"/>
      </w:tblGrid>
      <w:tr w:rsidR="00C37398" w14:paraId="37B79F4A" w14:textId="77777777">
        <w:tc>
          <w:tcPr>
            <w:tcW w:w="9350" w:type="dxa"/>
            <w:shd w:val="clear" w:color="auto" w:fill="BFBFBF" w:themeFill="background1" w:themeFillShade="BF"/>
          </w:tcPr>
          <w:p w14:paraId="1F69C502" w14:textId="77777777" w:rsidR="00C37398" w:rsidRPr="000D11AC" w:rsidRDefault="00C37398">
            <w:pPr>
              <w:tabs>
                <w:tab w:val="left" w:pos="360"/>
              </w:tabs>
              <w:rPr>
                <w:rFonts w:cstheme="minorHAnsi"/>
                <w:b/>
                <w:sz w:val="24"/>
                <w:szCs w:val="24"/>
              </w:rPr>
            </w:pPr>
            <w:r w:rsidRPr="000D11AC">
              <w:rPr>
                <w:rFonts w:cstheme="minorHAnsi"/>
                <w:b/>
                <w:sz w:val="24"/>
                <w:szCs w:val="24"/>
              </w:rPr>
              <w:t xml:space="preserve">Section M </w:t>
            </w:r>
            <w:r w:rsidRPr="000D11AC">
              <w:rPr>
                <w:rFonts w:cstheme="minorHAnsi"/>
                <w:b/>
                <w:sz w:val="24"/>
                <w:szCs w:val="24"/>
              </w:rPr>
              <w:tab/>
            </w:r>
            <w:r w:rsidRPr="000D11AC">
              <w:rPr>
                <w:rFonts w:cstheme="minorHAnsi"/>
                <w:b/>
                <w:sz w:val="24"/>
                <w:szCs w:val="24"/>
              </w:rPr>
              <w:tab/>
              <w:t>Professional, scientific and technical activities</w:t>
            </w:r>
          </w:p>
        </w:tc>
      </w:tr>
    </w:tbl>
    <w:p w14:paraId="1A66B140" w14:textId="77777777" w:rsidR="00C37398" w:rsidRPr="00376AF1" w:rsidRDefault="00C37398" w:rsidP="00C37398">
      <w:pPr>
        <w:tabs>
          <w:tab w:val="left" w:pos="360"/>
        </w:tabs>
        <w:spacing w:after="0" w:line="240" w:lineRule="auto"/>
        <w:rPr>
          <w:rFonts w:cstheme="minorHAnsi"/>
        </w:rPr>
      </w:pPr>
    </w:p>
    <w:p w14:paraId="70AAB625"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69</w:t>
      </w:r>
      <w:r w:rsidRPr="00376AF1">
        <w:rPr>
          <w:rFonts w:cstheme="minorHAnsi"/>
          <w:b/>
        </w:rPr>
        <w:tab/>
      </w:r>
      <w:r w:rsidRPr="00376AF1">
        <w:rPr>
          <w:rFonts w:cstheme="minorHAnsi"/>
          <w:b/>
        </w:rPr>
        <w:tab/>
        <w:t>Legal and accounting activities</w:t>
      </w:r>
    </w:p>
    <w:p w14:paraId="601A97BC"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691 </w:t>
      </w:r>
      <w:r w:rsidRPr="00376AF1">
        <w:rPr>
          <w:rFonts w:cstheme="minorHAnsi"/>
        </w:rPr>
        <w:tab/>
        <w:t xml:space="preserve">6910 </w:t>
      </w:r>
      <w:r w:rsidRPr="00376AF1">
        <w:rPr>
          <w:rFonts w:cstheme="minorHAnsi"/>
        </w:rPr>
        <w:tab/>
        <w:t xml:space="preserve">Legal activities </w:t>
      </w:r>
    </w:p>
    <w:p w14:paraId="773BEF85" w14:textId="77777777" w:rsidR="00C37398" w:rsidRPr="00376AF1" w:rsidRDefault="00C37398" w:rsidP="00C37398">
      <w:pPr>
        <w:tabs>
          <w:tab w:val="left" w:pos="360"/>
        </w:tabs>
        <w:spacing w:after="0" w:line="240" w:lineRule="auto"/>
        <w:ind w:left="360"/>
        <w:rPr>
          <w:rFonts w:cstheme="minorHAnsi"/>
        </w:rPr>
      </w:pPr>
    </w:p>
    <w:p w14:paraId="5160B48E"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692 </w:t>
      </w:r>
      <w:r w:rsidRPr="00376AF1">
        <w:rPr>
          <w:rFonts w:cstheme="minorHAnsi"/>
        </w:rPr>
        <w:tab/>
        <w:t xml:space="preserve">6920 </w:t>
      </w:r>
      <w:r w:rsidRPr="00376AF1">
        <w:rPr>
          <w:rFonts w:cstheme="minorHAnsi"/>
        </w:rPr>
        <w:tab/>
        <w:t>Accounting, bookkeeping and auditing activities; tax consultancy</w:t>
      </w:r>
    </w:p>
    <w:p w14:paraId="05FB9384" w14:textId="77777777" w:rsidR="00C37398" w:rsidRPr="00376AF1" w:rsidRDefault="00C37398" w:rsidP="00C37398">
      <w:pPr>
        <w:tabs>
          <w:tab w:val="left" w:pos="360"/>
        </w:tabs>
        <w:spacing w:after="0" w:line="240" w:lineRule="auto"/>
        <w:ind w:left="360"/>
        <w:rPr>
          <w:rFonts w:cstheme="minorHAnsi"/>
        </w:rPr>
      </w:pPr>
    </w:p>
    <w:p w14:paraId="1F56DFF5"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70</w:t>
      </w:r>
      <w:r w:rsidRPr="00376AF1">
        <w:rPr>
          <w:rFonts w:cstheme="minorHAnsi"/>
          <w:b/>
        </w:rPr>
        <w:tab/>
      </w:r>
      <w:r w:rsidRPr="00376AF1">
        <w:rPr>
          <w:rFonts w:cstheme="minorHAnsi"/>
          <w:b/>
        </w:rPr>
        <w:tab/>
        <w:t>Activities of head offices; management consultancy activities</w:t>
      </w:r>
    </w:p>
    <w:p w14:paraId="62DA8BE6"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701 </w:t>
      </w:r>
      <w:r w:rsidRPr="00376AF1">
        <w:rPr>
          <w:rFonts w:cstheme="minorHAnsi"/>
        </w:rPr>
        <w:tab/>
        <w:t xml:space="preserve">7010 </w:t>
      </w:r>
      <w:r w:rsidRPr="00376AF1">
        <w:rPr>
          <w:rFonts w:cstheme="minorHAnsi"/>
        </w:rPr>
        <w:tab/>
        <w:t xml:space="preserve">Activities of head offices </w:t>
      </w:r>
    </w:p>
    <w:p w14:paraId="7535E4D9" w14:textId="77777777" w:rsidR="00C37398" w:rsidRPr="00376AF1" w:rsidRDefault="00C37398" w:rsidP="00C37398">
      <w:pPr>
        <w:tabs>
          <w:tab w:val="left" w:pos="360"/>
        </w:tabs>
        <w:spacing w:after="0" w:line="240" w:lineRule="auto"/>
        <w:ind w:left="360"/>
        <w:rPr>
          <w:rFonts w:cstheme="minorHAnsi"/>
        </w:rPr>
      </w:pPr>
    </w:p>
    <w:p w14:paraId="2F99410F"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702 </w:t>
      </w:r>
      <w:r w:rsidRPr="00376AF1">
        <w:rPr>
          <w:rFonts w:cstheme="minorHAnsi"/>
        </w:rPr>
        <w:tab/>
        <w:t xml:space="preserve">7020 </w:t>
      </w:r>
      <w:r w:rsidRPr="00376AF1">
        <w:rPr>
          <w:rFonts w:cstheme="minorHAnsi"/>
        </w:rPr>
        <w:tab/>
        <w:t>Management consultancy activities</w:t>
      </w:r>
    </w:p>
    <w:p w14:paraId="2561A967" w14:textId="77777777" w:rsidR="00C37398" w:rsidRPr="00376AF1" w:rsidRDefault="00C37398" w:rsidP="00C37398">
      <w:pPr>
        <w:tabs>
          <w:tab w:val="left" w:pos="360"/>
        </w:tabs>
        <w:spacing w:after="0" w:line="240" w:lineRule="auto"/>
        <w:ind w:left="360"/>
        <w:rPr>
          <w:rFonts w:cstheme="minorHAnsi"/>
        </w:rPr>
      </w:pPr>
    </w:p>
    <w:p w14:paraId="2EAC9CCD"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71</w:t>
      </w:r>
      <w:r w:rsidRPr="00376AF1">
        <w:rPr>
          <w:rFonts w:cstheme="minorHAnsi"/>
          <w:b/>
        </w:rPr>
        <w:tab/>
        <w:t>Architectural and engineering activities; technical testing and analysis</w:t>
      </w:r>
    </w:p>
    <w:p w14:paraId="2F0829C8"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711 </w:t>
      </w:r>
      <w:r w:rsidRPr="00376AF1">
        <w:rPr>
          <w:rFonts w:cstheme="minorHAnsi"/>
        </w:rPr>
        <w:tab/>
        <w:t xml:space="preserve">7110 </w:t>
      </w:r>
      <w:r w:rsidRPr="00376AF1">
        <w:rPr>
          <w:rFonts w:cstheme="minorHAnsi"/>
        </w:rPr>
        <w:tab/>
        <w:t xml:space="preserve">Architectural and engineering activities and related technical consultancy </w:t>
      </w:r>
    </w:p>
    <w:p w14:paraId="6737B82B" w14:textId="77777777" w:rsidR="00C37398" w:rsidRPr="00376AF1" w:rsidRDefault="00C37398" w:rsidP="00C37398">
      <w:pPr>
        <w:tabs>
          <w:tab w:val="left" w:pos="360"/>
        </w:tabs>
        <w:spacing w:after="0" w:line="240" w:lineRule="auto"/>
        <w:ind w:left="360"/>
        <w:rPr>
          <w:rFonts w:cstheme="minorHAnsi"/>
        </w:rPr>
      </w:pPr>
    </w:p>
    <w:p w14:paraId="5FA133A5"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712 </w:t>
      </w:r>
      <w:r w:rsidRPr="00376AF1">
        <w:rPr>
          <w:rFonts w:cstheme="minorHAnsi"/>
        </w:rPr>
        <w:tab/>
        <w:t xml:space="preserve">7120 </w:t>
      </w:r>
      <w:r w:rsidRPr="00376AF1">
        <w:rPr>
          <w:rFonts w:cstheme="minorHAnsi"/>
        </w:rPr>
        <w:tab/>
        <w:t>Technical testing and analysis</w:t>
      </w:r>
    </w:p>
    <w:p w14:paraId="46471B9B" w14:textId="77777777" w:rsidR="00C37398" w:rsidRPr="00376AF1" w:rsidRDefault="00C37398" w:rsidP="00C37398">
      <w:pPr>
        <w:tabs>
          <w:tab w:val="left" w:pos="360"/>
        </w:tabs>
        <w:spacing w:after="0" w:line="240" w:lineRule="auto"/>
        <w:ind w:left="360"/>
        <w:rPr>
          <w:rFonts w:cstheme="minorHAnsi"/>
        </w:rPr>
      </w:pPr>
    </w:p>
    <w:p w14:paraId="30FADAE8"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72</w:t>
      </w:r>
      <w:r w:rsidRPr="00376AF1">
        <w:rPr>
          <w:rFonts w:cstheme="minorHAnsi"/>
          <w:b/>
        </w:rPr>
        <w:tab/>
        <w:t>Scientific research and development</w:t>
      </w:r>
    </w:p>
    <w:p w14:paraId="22ACC8B4"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721 </w:t>
      </w:r>
      <w:r w:rsidRPr="00376AF1">
        <w:rPr>
          <w:rFonts w:cstheme="minorHAnsi"/>
        </w:rPr>
        <w:tab/>
        <w:t xml:space="preserve">7210 </w:t>
      </w:r>
      <w:r w:rsidRPr="00376AF1">
        <w:rPr>
          <w:rFonts w:cstheme="minorHAnsi"/>
        </w:rPr>
        <w:tab/>
        <w:t xml:space="preserve">Research and experimental development on natural sciences and engineering </w:t>
      </w:r>
    </w:p>
    <w:p w14:paraId="599C73BC" w14:textId="77777777" w:rsidR="00C37398" w:rsidRPr="00376AF1" w:rsidRDefault="00C37398" w:rsidP="00C37398">
      <w:pPr>
        <w:tabs>
          <w:tab w:val="left" w:pos="360"/>
        </w:tabs>
        <w:spacing w:after="0" w:line="240" w:lineRule="auto"/>
        <w:ind w:left="360"/>
        <w:rPr>
          <w:rFonts w:cstheme="minorHAnsi"/>
        </w:rPr>
      </w:pPr>
    </w:p>
    <w:p w14:paraId="6210E509"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722 </w:t>
      </w:r>
      <w:r w:rsidRPr="00376AF1">
        <w:rPr>
          <w:rFonts w:cstheme="minorHAnsi"/>
        </w:rPr>
        <w:tab/>
        <w:t xml:space="preserve">7220 </w:t>
      </w:r>
      <w:r w:rsidRPr="00376AF1">
        <w:rPr>
          <w:rFonts w:cstheme="minorHAnsi"/>
        </w:rPr>
        <w:tab/>
        <w:t>Research and experimental development on social sciences and humanities</w:t>
      </w:r>
    </w:p>
    <w:p w14:paraId="3D2F8022" w14:textId="77777777" w:rsidR="00C37398" w:rsidRPr="00376AF1" w:rsidRDefault="00C37398" w:rsidP="00C37398">
      <w:pPr>
        <w:tabs>
          <w:tab w:val="left" w:pos="360"/>
        </w:tabs>
        <w:spacing w:after="0" w:line="240" w:lineRule="auto"/>
        <w:ind w:left="360"/>
        <w:rPr>
          <w:rFonts w:cstheme="minorHAnsi"/>
        </w:rPr>
      </w:pPr>
    </w:p>
    <w:p w14:paraId="62536779"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73</w:t>
      </w:r>
      <w:r w:rsidRPr="00376AF1">
        <w:rPr>
          <w:rFonts w:cstheme="minorHAnsi"/>
          <w:b/>
        </w:rPr>
        <w:tab/>
        <w:t>Advertising and market research</w:t>
      </w:r>
    </w:p>
    <w:p w14:paraId="34B585F8"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731 </w:t>
      </w:r>
      <w:r w:rsidRPr="00376AF1">
        <w:rPr>
          <w:rFonts w:cstheme="minorHAnsi"/>
        </w:rPr>
        <w:tab/>
        <w:t xml:space="preserve">7310 </w:t>
      </w:r>
      <w:r w:rsidRPr="00376AF1">
        <w:rPr>
          <w:rFonts w:cstheme="minorHAnsi"/>
        </w:rPr>
        <w:tab/>
        <w:t xml:space="preserve">Advertising </w:t>
      </w:r>
    </w:p>
    <w:p w14:paraId="32E13BFC" w14:textId="77777777" w:rsidR="00C37398" w:rsidRPr="00376AF1" w:rsidRDefault="00C37398" w:rsidP="00C37398">
      <w:pPr>
        <w:tabs>
          <w:tab w:val="left" w:pos="360"/>
        </w:tabs>
        <w:spacing w:after="0" w:line="240" w:lineRule="auto"/>
        <w:ind w:left="360"/>
        <w:rPr>
          <w:rFonts w:cstheme="minorHAnsi"/>
        </w:rPr>
      </w:pPr>
    </w:p>
    <w:p w14:paraId="05C6F191"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732 </w:t>
      </w:r>
      <w:r w:rsidRPr="00376AF1">
        <w:rPr>
          <w:rFonts w:cstheme="minorHAnsi"/>
        </w:rPr>
        <w:tab/>
        <w:t xml:space="preserve">7320 </w:t>
      </w:r>
      <w:r w:rsidRPr="00376AF1">
        <w:rPr>
          <w:rFonts w:cstheme="minorHAnsi"/>
        </w:rPr>
        <w:tab/>
        <w:t>Market research and public opinion polling</w:t>
      </w:r>
    </w:p>
    <w:p w14:paraId="3C2DF1F0" w14:textId="77777777" w:rsidR="00C37398" w:rsidRPr="00376AF1" w:rsidRDefault="00C37398" w:rsidP="00C37398">
      <w:pPr>
        <w:tabs>
          <w:tab w:val="left" w:pos="360"/>
        </w:tabs>
        <w:spacing w:after="0" w:line="240" w:lineRule="auto"/>
        <w:ind w:left="360"/>
        <w:rPr>
          <w:rFonts w:cstheme="minorHAnsi"/>
        </w:rPr>
      </w:pPr>
    </w:p>
    <w:p w14:paraId="49A748BF"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74</w:t>
      </w:r>
      <w:r w:rsidRPr="00376AF1">
        <w:rPr>
          <w:rFonts w:cstheme="minorHAnsi"/>
          <w:b/>
        </w:rPr>
        <w:tab/>
      </w:r>
      <w:r w:rsidRPr="00376AF1">
        <w:rPr>
          <w:rFonts w:cstheme="minorHAnsi"/>
          <w:b/>
        </w:rPr>
        <w:tab/>
        <w:t>Other professional, scientific and technical activities</w:t>
      </w:r>
    </w:p>
    <w:p w14:paraId="319EA8F2"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741 </w:t>
      </w:r>
      <w:r w:rsidRPr="00376AF1">
        <w:rPr>
          <w:rFonts w:cstheme="minorHAnsi"/>
        </w:rPr>
        <w:tab/>
        <w:t xml:space="preserve">7410 </w:t>
      </w:r>
      <w:r w:rsidRPr="00376AF1">
        <w:rPr>
          <w:rFonts w:cstheme="minorHAnsi"/>
        </w:rPr>
        <w:tab/>
        <w:t xml:space="preserve">Specialized design activities </w:t>
      </w:r>
    </w:p>
    <w:p w14:paraId="2EC4126C" w14:textId="77777777" w:rsidR="00C37398" w:rsidRPr="00376AF1" w:rsidRDefault="00C37398" w:rsidP="00C37398">
      <w:pPr>
        <w:tabs>
          <w:tab w:val="left" w:pos="360"/>
        </w:tabs>
        <w:spacing w:after="0" w:line="240" w:lineRule="auto"/>
        <w:ind w:left="360"/>
        <w:rPr>
          <w:rFonts w:cstheme="minorHAnsi"/>
        </w:rPr>
      </w:pPr>
    </w:p>
    <w:p w14:paraId="33039027"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742 </w:t>
      </w:r>
      <w:r w:rsidRPr="00376AF1">
        <w:rPr>
          <w:rFonts w:cstheme="minorHAnsi"/>
        </w:rPr>
        <w:tab/>
        <w:t xml:space="preserve">7420 </w:t>
      </w:r>
      <w:r w:rsidRPr="00376AF1">
        <w:rPr>
          <w:rFonts w:cstheme="minorHAnsi"/>
        </w:rPr>
        <w:tab/>
        <w:t xml:space="preserve">Photographic activities </w:t>
      </w:r>
    </w:p>
    <w:p w14:paraId="2ABDF69F" w14:textId="77777777" w:rsidR="00C37398" w:rsidRPr="00376AF1" w:rsidRDefault="00C37398" w:rsidP="00C37398">
      <w:pPr>
        <w:tabs>
          <w:tab w:val="left" w:pos="360"/>
        </w:tabs>
        <w:spacing w:after="0" w:line="240" w:lineRule="auto"/>
        <w:ind w:left="360"/>
        <w:rPr>
          <w:rFonts w:cstheme="minorHAnsi"/>
        </w:rPr>
      </w:pPr>
    </w:p>
    <w:p w14:paraId="54AAEC0E"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749 </w:t>
      </w:r>
      <w:r w:rsidRPr="00376AF1">
        <w:rPr>
          <w:rFonts w:cstheme="minorHAnsi"/>
        </w:rPr>
        <w:tab/>
        <w:t xml:space="preserve">7490 </w:t>
      </w:r>
      <w:r w:rsidRPr="00376AF1">
        <w:rPr>
          <w:rFonts w:cstheme="minorHAnsi"/>
        </w:rPr>
        <w:tab/>
        <w:t>Other professional, scientific and technical activities n.e.c.</w:t>
      </w:r>
    </w:p>
    <w:p w14:paraId="3C2EBB10" w14:textId="77777777" w:rsidR="00C37398" w:rsidRPr="00376AF1" w:rsidRDefault="00C37398" w:rsidP="00C37398">
      <w:pPr>
        <w:tabs>
          <w:tab w:val="left" w:pos="360"/>
        </w:tabs>
        <w:spacing w:after="0" w:line="240" w:lineRule="auto"/>
        <w:ind w:left="360"/>
        <w:rPr>
          <w:rFonts w:cstheme="minorHAnsi"/>
        </w:rPr>
      </w:pPr>
    </w:p>
    <w:p w14:paraId="67CB36D1"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75</w:t>
      </w:r>
      <w:r w:rsidRPr="00376AF1">
        <w:rPr>
          <w:rFonts w:cstheme="minorHAnsi"/>
          <w:b/>
        </w:rPr>
        <w:tab/>
      </w:r>
      <w:r w:rsidRPr="00376AF1">
        <w:rPr>
          <w:rFonts w:cstheme="minorHAnsi"/>
          <w:b/>
        </w:rPr>
        <w:tab/>
        <w:t>Veterinary activities</w:t>
      </w:r>
    </w:p>
    <w:p w14:paraId="7A02E03D"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750 </w:t>
      </w:r>
      <w:r w:rsidRPr="00376AF1">
        <w:rPr>
          <w:rFonts w:cstheme="minorHAnsi"/>
        </w:rPr>
        <w:tab/>
        <w:t xml:space="preserve">7500 </w:t>
      </w:r>
      <w:r w:rsidRPr="00376AF1">
        <w:rPr>
          <w:rFonts w:cstheme="minorHAnsi"/>
        </w:rPr>
        <w:tab/>
        <w:t xml:space="preserve">Veterinary activities </w:t>
      </w:r>
    </w:p>
    <w:p w14:paraId="5B618F13" w14:textId="77777777" w:rsidR="00C37398" w:rsidRPr="00376AF1" w:rsidRDefault="00C37398" w:rsidP="00C37398">
      <w:pPr>
        <w:tabs>
          <w:tab w:val="left" w:pos="360"/>
        </w:tabs>
        <w:spacing w:after="0" w:line="240" w:lineRule="auto"/>
        <w:ind w:left="36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350"/>
      </w:tblGrid>
      <w:tr w:rsidR="00C37398" w14:paraId="3FDC0900" w14:textId="77777777">
        <w:tc>
          <w:tcPr>
            <w:tcW w:w="9350" w:type="dxa"/>
            <w:shd w:val="clear" w:color="auto" w:fill="BFBFBF" w:themeFill="background1" w:themeFillShade="BF"/>
          </w:tcPr>
          <w:p w14:paraId="48BAC31D" w14:textId="77777777" w:rsidR="00C37398" w:rsidRPr="00531EC9" w:rsidRDefault="00C37398">
            <w:pPr>
              <w:tabs>
                <w:tab w:val="left" w:pos="360"/>
              </w:tabs>
              <w:rPr>
                <w:rFonts w:cstheme="minorHAnsi"/>
                <w:b/>
                <w:sz w:val="24"/>
                <w:szCs w:val="24"/>
              </w:rPr>
            </w:pPr>
            <w:r w:rsidRPr="005B30CD">
              <w:rPr>
                <w:rFonts w:cstheme="minorHAnsi"/>
                <w:b/>
                <w:sz w:val="24"/>
                <w:szCs w:val="24"/>
              </w:rPr>
              <w:t xml:space="preserve">Section N </w:t>
            </w:r>
            <w:r>
              <w:rPr>
                <w:rFonts w:cstheme="minorHAnsi"/>
                <w:b/>
                <w:sz w:val="24"/>
                <w:szCs w:val="24"/>
              </w:rPr>
              <w:tab/>
            </w:r>
            <w:r>
              <w:rPr>
                <w:rFonts w:cstheme="minorHAnsi"/>
                <w:b/>
                <w:sz w:val="24"/>
                <w:szCs w:val="24"/>
              </w:rPr>
              <w:tab/>
            </w:r>
            <w:r w:rsidRPr="005B30CD">
              <w:rPr>
                <w:rFonts w:cstheme="minorHAnsi"/>
                <w:b/>
                <w:sz w:val="24"/>
                <w:szCs w:val="24"/>
              </w:rPr>
              <w:t>Administrative and support service activities</w:t>
            </w:r>
          </w:p>
        </w:tc>
      </w:tr>
    </w:tbl>
    <w:p w14:paraId="77521A31" w14:textId="77777777" w:rsidR="00C37398" w:rsidRPr="00376AF1" w:rsidRDefault="00C37398" w:rsidP="00C37398">
      <w:pPr>
        <w:tabs>
          <w:tab w:val="left" w:pos="360"/>
        </w:tabs>
        <w:spacing w:after="0" w:line="240" w:lineRule="auto"/>
        <w:rPr>
          <w:rFonts w:cstheme="minorHAnsi"/>
        </w:rPr>
      </w:pPr>
    </w:p>
    <w:p w14:paraId="23C3B7CC"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77</w:t>
      </w:r>
      <w:r w:rsidRPr="00376AF1">
        <w:rPr>
          <w:rFonts w:cstheme="minorHAnsi"/>
          <w:b/>
        </w:rPr>
        <w:tab/>
      </w:r>
      <w:r w:rsidRPr="00376AF1">
        <w:rPr>
          <w:rFonts w:cstheme="minorHAnsi"/>
          <w:b/>
        </w:rPr>
        <w:tab/>
        <w:t>Rental and leasing activities</w:t>
      </w:r>
    </w:p>
    <w:p w14:paraId="266ED977"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771 </w:t>
      </w:r>
      <w:r w:rsidRPr="00376AF1">
        <w:rPr>
          <w:rFonts w:cstheme="minorHAnsi"/>
        </w:rPr>
        <w:tab/>
        <w:t xml:space="preserve">7710 </w:t>
      </w:r>
      <w:r w:rsidRPr="00376AF1">
        <w:rPr>
          <w:rFonts w:cstheme="minorHAnsi"/>
        </w:rPr>
        <w:tab/>
        <w:t xml:space="preserve">Renting and leasing of motor vehicles </w:t>
      </w:r>
    </w:p>
    <w:p w14:paraId="0599613B" w14:textId="77777777" w:rsidR="00C37398" w:rsidRPr="00376AF1" w:rsidRDefault="00C37398" w:rsidP="00C37398">
      <w:pPr>
        <w:tabs>
          <w:tab w:val="left" w:pos="360"/>
        </w:tabs>
        <w:spacing w:after="0" w:line="240" w:lineRule="auto"/>
        <w:ind w:left="360"/>
        <w:rPr>
          <w:rFonts w:cstheme="minorHAnsi"/>
        </w:rPr>
      </w:pPr>
    </w:p>
    <w:p w14:paraId="6833D458"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772 </w:t>
      </w:r>
      <w:r w:rsidRPr="00376AF1">
        <w:rPr>
          <w:rFonts w:cstheme="minorHAnsi"/>
        </w:rPr>
        <w:tab/>
      </w:r>
      <w:r w:rsidRPr="00376AF1">
        <w:rPr>
          <w:rFonts w:cstheme="minorHAnsi"/>
        </w:rPr>
        <w:tab/>
        <w:t xml:space="preserve">Renting and leasing of personal and household goods </w:t>
      </w:r>
    </w:p>
    <w:p w14:paraId="276631DA"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7721 </w:t>
      </w:r>
      <w:r w:rsidRPr="00376AF1">
        <w:rPr>
          <w:rFonts w:cstheme="minorHAnsi"/>
        </w:rPr>
        <w:tab/>
        <w:t xml:space="preserve">Renting and leasing of recreational and sports goods </w:t>
      </w:r>
    </w:p>
    <w:p w14:paraId="169331AB"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r>
      <w:r w:rsidRPr="00376AF1">
        <w:rPr>
          <w:rFonts w:cstheme="minorHAnsi"/>
        </w:rPr>
        <w:tab/>
        <w:t>7722</w:t>
      </w:r>
      <w:r w:rsidRPr="00376AF1">
        <w:rPr>
          <w:rFonts w:cstheme="minorHAnsi"/>
        </w:rPr>
        <w:tab/>
        <w:t xml:space="preserve"> Renting of video tapes and disks </w:t>
      </w:r>
    </w:p>
    <w:p w14:paraId="27E52CD0"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r>
      <w:r w:rsidRPr="00376AF1">
        <w:rPr>
          <w:rFonts w:cstheme="minorHAnsi"/>
        </w:rPr>
        <w:tab/>
        <w:t xml:space="preserve">7729 </w:t>
      </w:r>
      <w:r w:rsidRPr="00376AF1">
        <w:rPr>
          <w:rFonts w:cstheme="minorHAnsi"/>
        </w:rPr>
        <w:tab/>
        <w:t xml:space="preserve">Renting and leasing of other personal and household goods </w:t>
      </w:r>
    </w:p>
    <w:p w14:paraId="1DF4EA2D" w14:textId="77777777" w:rsidR="00C37398" w:rsidRPr="00376AF1" w:rsidRDefault="00C37398" w:rsidP="00C37398">
      <w:pPr>
        <w:tabs>
          <w:tab w:val="left" w:pos="360"/>
        </w:tabs>
        <w:spacing w:after="0" w:line="240" w:lineRule="auto"/>
        <w:ind w:left="360"/>
        <w:rPr>
          <w:rFonts w:cstheme="minorHAnsi"/>
        </w:rPr>
      </w:pPr>
    </w:p>
    <w:p w14:paraId="57C8862E"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773 </w:t>
      </w:r>
      <w:r w:rsidRPr="00376AF1">
        <w:rPr>
          <w:rFonts w:cstheme="minorHAnsi"/>
        </w:rPr>
        <w:tab/>
        <w:t xml:space="preserve">7730 </w:t>
      </w:r>
      <w:r w:rsidRPr="00376AF1">
        <w:rPr>
          <w:rFonts w:cstheme="minorHAnsi"/>
        </w:rPr>
        <w:tab/>
        <w:t xml:space="preserve">Renting and leasing of other machinery, equipment and tangible goods </w:t>
      </w:r>
    </w:p>
    <w:p w14:paraId="42D077A4" w14:textId="77777777" w:rsidR="00C37398" w:rsidRPr="00376AF1" w:rsidRDefault="00C37398" w:rsidP="00C37398">
      <w:pPr>
        <w:tabs>
          <w:tab w:val="left" w:pos="360"/>
        </w:tabs>
        <w:spacing w:after="0" w:line="240" w:lineRule="auto"/>
        <w:ind w:left="360"/>
        <w:rPr>
          <w:rFonts w:cstheme="minorHAnsi"/>
        </w:rPr>
      </w:pPr>
    </w:p>
    <w:p w14:paraId="528A9BC1"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774 </w:t>
      </w:r>
      <w:r w:rsidRPr="00376AF1">
        <w:rPr>
          <w:rFonts w:cstheme="minorHAnsi"/>
        </w:rPr>
        <w:tab/>
        <w:t xml:space="preserve">7740 </w:t>
      </w:r>
      <w:r w:rsidRPr="00376AF1">
        <w:rPr>
          <w:rFonts w:cstheme="minorHAnsi"/>
        </w:rPr>
        <w:tab/>
        <w:t>Leasing of intellectual property and similar products, except copyrighted works</w:t>
      </w:r>
    </w:p>
    <w:p w14:paraId="2A861867" w14:textId="77777777" w:rsidR="00C37398" w:rsidRPr="00376AF1" w:rsidRDefault="00C37398" w:rsidP="00C37398">
      <w:pPr>
        <w:tabs>
          <w:tab w:val="left" w:pos="360"/>
        </w:tabs>
        <w:spacing w:after="0" w:line="240" w:lineRule="auto"/>
        <w:ind w:left="360"/>
        <w:rPr>
          <w:rFonts w:cstheme="minorHAnsi"/>
        </w:rPr>
      </w:pPr>
    </w:p>
    <w:p w14:paraId="7562E05C"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78</w:t>
      </w:r>
      <w:r w:rsidRPr="00376AF1">
        <w:rPr>
          <w:rFonts w:cstheme="minorHAnsi"/>
          <w:b/>
        </w:rPr>
        <w:tab/>
      </w:r>
      <w:r w:rsidRPr="00376AF1">
        <w:rPr>
          <w:rFonts w:cstheme="minorHAnsi"/>
          <w:b/>
        </w:rPr>
        <w:tab/>
        <w:t>Employment activities</w:t>
      </w:r>
    </w:p>
    <w:p w14:paraId="6D462B6C"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781 </w:t>
      </w:r>
      <w:r w:rsidRPr="00376AF1">
        <w:rPr>
          <w:rFonts w:cstheme="minorHAnsi"/>
        </w:rPr>
        <w:tab/>
        <w:t xml:space="preserve">7810 </w:t>
      </w:r>
      <w:r w:rsidRPr="00376AF1">
        <w:rPr>
          <w:rFonts w:cstheme="minorHAnsi"/>
        </w:rPr>
        <w:tab/>
        <w:t xml:space="preserve">Activities of employment placement agencies </w:t>
      </w:r>
    </w:p>
    <w:p w14:paraId="37FCADC5" w14:textId="77777777" w:rsidR="00C37398" w:rsidRPr="00376AF1" w:rsidRDefault="00C37398" w:rsidP="00C37398">
      <w:pPr>
        <w:tabs>
          <w:tab w:val="left" w:pos="360"/>
        </w:tabs>
        <w:spacing w:after="0" w:line="240" w:lineRule="auto"/>
        <w:ind w:left="360"/>
        <w:rPr>
          <w:rFonts w:cstheme="minorHAnsi"/>
        </w:rPr>
      </w:pPr>
    </w:p>
    <w:p w14:paraId="73A328D1"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782 </w:t>
      </w:r>
      <w:r w:rsidRPr="00376AF1">
        <w:rPr>
          <w:rFonts w:cstheme="minorHAnsi"/>
        </w:rPr>
        <w:tab/>
        <w:t xml:space="preserve">7820 </w:t>
      </w:r>
      <w:r w:rsidRPr="00376AF1">
        <w:rPr>
          <w:rFonts w:cstheme="minorHAnsi"/>
        </w:rPr>
        <w:tab/>
        <w:t xml:space="preserve">Temporary employment agency activities </w:t>
      </w:r>
    </w:p>
    <w:p w14:paraId="5561DA5A" w14:textId="77777777" w:rsidR="00C37398" w:rsidRPr="00376AF1" w:rsidRDefault="00C37398" w:rsidP="00C37398">
      <w:pPr>
        <w:tabs>
          <w:tab w:val="left" w:pos="360"/>
        </w:tabs>
        <w:spacing w:after="0" w:line="240" w:lineRule="auto"/>
        <w:ind w:left="360"/>
        <w:rPr>
          <w:rFonts w:cstheme="minorHAnsi"/>
        </w:rPr>
      </w:pPr>
    </w:p>
    <w:p w14:paraId="2602956D"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783 </w:t>
      </w:r>
      <w:r w:rsidRPr="00376AF1">
        <w:rPr>
          <w:rFonts w:cstheme="minorHAnsi"/>
        </w:rPr>
        <w:tab/>
        <w:t xml:space="preserve">7830 </w:t>
      </w:r>
      <w:r w:rsidRPr="00376AF1">
        <w:rPr>
          <w:rFonts w:cstheme="minorHAnsi"/>
        </w:rPr>
        <w:tab/>
        <w:t>Other human resources provision</w:t>
      </w:r>
    </w:p>
    <w:p w14:paraId="4C2B2B32" w14:textId="77777777" w:rsidR="00C37398" w:rsidRPr="00376AF1" w:rsidRDefault="00C37398" w:rsidP="00C37398">
      <w:pPr>
        <w:tabs>
          <w:tab w:val="left" w:pos="360"/>
        </w:tabs>
        <w:spacing w:after="0" w:line="240" w:lineRule="auto"/>
        <w:ind w:left="360"/>
        <w:rPr>
          <w:rFonts w:cstheme="minorHAnsi"/>
        </w:rPr>
      </w:pPr>
    </w:p>
    <w:p w14:paraId="2F250AA3"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79</w:t>
      </w:r>
      <w:r w:rsidRPr="00376AF1">
        <w:rPr>
          <w:rFonts w:cstheme="minorHAnsi"/>
          <w:b/>
        </w:rPr>
        <w:tab/>
      </w:r>
      <w:r w:rsidRPr="00376AF1">
        <w:rPr>
          <w:rFonts w:cstheme="minorHAnsi"/>
          <w:b/>
        </w:rPr>
        <w:tab/>
        <w:t>Travel agency, tour operator, reservation service and related activities</w:t>
      </w:r>
    </w:p>
    <w:p w14:paraId="3B15D127"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791 </w:t>
      </w:r>
      <w:r w:rsidRPr="00376AF1">
        <w:rPr>
          <w:rFonts w:cstheme="minorHAnsi"/>
        </w:rPr>
        <w:tab/>
      </w:r>
      <w:r w:rsidRPr="00376AF1">
        <w:rPr>
          <w:rFonts w:cstheme="minorHAnsi"/>
        </w:rPr>
        <w:tab/>
        <w:t xml:space="preserve">Travel agency and tour operator activities </w:t>
      </w:r>
    </w:p>
    <w:p w14:paraId="4F059903"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7911 </w:t>
      </w:r>
      <w:r w:rsidRPr="00376AF1">
        <w:rPr>
          <w:rFonts w:cstheme="minorHAnsi"/>
        </w:rPr>
        <w:tab/>
        <w:t xml:space="preserve">Travel agency activities </w:t>
      </w:r>
    </w:p>
    <w:p w14:paraId="24CBEBBF"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7912 </w:t>
      </w:r>
      <w:r w:rsidRPr="00376AF1">
        <w:rPr>
          <w:rFonts w:cstheme="minorHAnsi"/>
        </w:rPr>
        <w:tab/>
        <w:t xml:space="preserve">Tour operator activities </w:t>
      </w:r>
    </w:p>
    <w:p w14:paraId="3E1FC831" w14:textId="77777777" w:rsidR="00C37398" w:rsidRPr="00376AF1" w:rsidRDefault="00C37398" w:rsidP="00C37398">
      <w:pPr>
        <w:tabs>
          <w:tab w:val="left" w:pos="360"/>
        </w:tabs>
        <w:spacing w:after="0" w:line="240" w:lineRule="auto"/>
        <w:ind w:left="360"/>
        <w:rPr>
          <w:rFonts w:cstheme="minorHAnsi"/>
        </w:rPr>
      </w:pPr>
    </w:p>
    <w:p w14:paraId="644FD66A"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799 </w:t>
      </w:r>
      <w:r w:rsidRPr="00376AF1">
        <w:rPr>
          <w:rFonts w:cstheme="minorHAnsi"/>
        </w:rPr>
        <w:tab/>
        <w:t xml:space="preserve">7990 </w:t>
      </w:r>
      <w:r w:rsidRPr="00376AF1">
        <w:rPr>
          <w:rFonts w:cstheme="minorHAnsi"/>
        </w:rPr>
        <w:tab/>
        <w:t>Other reservation service and related activities</w:t>
      </w:r>
    </w:p>
    <w:p w14:paraId="65E19FCF" w14:textId="77777777" w:rsidR="00C37398" w:rsidRPr="00376AF1" w:rsidRDefault="00C37398" w:rsidP="00C37398">
      <w:pPr>
        <w:tabs>
          <w:tab w:val="left" w:pos="360"/>
        </w:tabs>
        <w:spacing w:after="0" w:line="240" w:lineRule="auto"/>
        <w:ind w:left="360"/>
        <w:rPr>
          <w:rFonts w:cstheme="minorHAnsi"/>
        </w:rPr>
      </w:pPr>
    </w:p>
    <w:p w14:paraId="1BBCB958" w14:textId="77777777" w:rsidR="00C37398" w:rsidRPr="00376AF1" w:rsidRDefault="00C37398" w:rsidP="00C37398">
      <w:pPr>
        <w:tabs>
          <w:tab w:val="left" w:pos="360"/>
        </w:tabs>
        <w:spacing w:after="0" w:line="240" w:lineRule="auto"/>
        <w:rPr>
          <w:rFonts w:cstheme="minorHAnsi"/>
          <w:b/>
        </w:rPr>
      </w:pPr>
      <w:r w:rsidRPr="00376AF1">
        <w:rPr>
          <w:rFonts w:cstheme="minorHAnsi"/>
          <w:b/>
        </w:rPr>
        <w:tab/>
      </w:r>
      <w:r w:rsidRPr="00376AF1">
        <w:rPr>
          <w:rFonts w:cstheme="minorHAnsi"/>
          <w:b/>
        </w:rPr>
        <w:tab/>
        <w:t>Division 80</w:t>
      </w:r>
      <w:r w:rsidRPr="00376AF1">
        <w:rPr>
          <w:rFonts w:cstheme="minorHAnsi"/>
          <w:b/>
        </w:rPr>
        <w:tab/>
        <w:t>Security and investigation activities</w:t>
      </w:r>
    </w:p>
    <w:p w14:paraId="321F2316"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t xml:space="preserve">801 </w:t>
      </w:r>
      <w:r w:rsidRPr="00376AF1">
        <w:rPr>
          <w:rFonts w:cstheme="minorHAnsi"/>
        </w:rPr>
        <w:tab/>
        <w:t xml:space="preserve">8010 </w:t>
      </w:r>
      <w:r w:rsidRPr="00376AF1">
        <w:rPr>
          <w:rFonts w:cstheme="minorHAnsi"/>
        </w:rPr>
        <w:tab/>
        <w:t xml:space="preserve">Private security activities </w:t>
      </w:r>
    </w:p>
    <w:p w14:paraId="6F91CCB8" w14:textId="77777777" w:rsidR="00C37398" w:rsidRPr="00376AF1" w:rsidRDefault="00C37398" w:rsidP="00C37398">
      <w:pPr>
        <w:tabs>
          <w:tab w:val="left" w:pos="360"/>
        </w:tabs>
        <w:spacing w:after="0" w:line="240" w:lineRule="auto"/>
        <w:ind w:left="706"/>
        <w:rPr>
          <w:rFonts w:cstheme="minorHAnsi"/>
        </w:rPr>
      </w:pPr>
    </w:p>
    <w:p w14:paraId="4767A4DB"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t xml:space="preserve">802 </w:t>
      </w:r>
      <w:r w:rsidRPr="00376AF1">
        <w:rPr>
          <w:rFonts w:cstheme="minorHAnsi"/>
        </w:rPr>
        <w:tab/>
        <w:t xml:space="preserve">8020 </w:t>
      </w:r>
      <w:r w:rsidRPr="00376AF1">
        <w:rPr>
          <w:rFonts w:cstheme="minorHAnsi"/>
        </w:rPr>
        <w:tab/>
        <w:t xml:space="preserve">Security systems service activities </w:t>
      </w:r>
    </w:p>
    <w:p w14:paraId="6E2C42B1" w14:textId="77777777" w:rsidR="00C37398" w:rsidRPr="00376AF1" w:rsidRDefault="00C37398" w:rsidP="00C37398">
      <w:pPr>
        <w:tabs>
          <w:tab w:val="left" w:pos="360"/>
        </w:tabs>
        <w:spacing w:after="0" w:line="240" w:lineRule="auto"/>
        <w:ind w:left="706"/>
        <w:rPr>
          <w:rFonts w:cstheme="minorHAnsi"/>
        </w:rPr>
      </w:pPr>
    </w:p>
    <w:p w14:paraId="3307780A"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t xml:space="preserve">803 </w:t>
      </w:r>
      <w:r w:rsidRPr="00376AF1">
        <w:rPr>
          <w:rFonts w:cstheme="minorHAnsi"/>
        </w:rPr>
        <w:tab/>
        <w:t xml:space="preserve">8030 </w:t>
      </w:r>
      <w:r w:rsidRPr="00376AF1">
        <w:rPr>
          <w:rFonts w:cstheme="minorHAnsi"/>
        </w:rPr>
        <w:tab/>
        <w:t>Investigation activities</w:t>
      </w:r>
    </w:p>
    <w:p w14:paraId="4094D54D" w14:textId="77777777" w:rsidR="00C37398" w:rsidRPr="00376AF1" w:rsidRDefault="00C37398" w:rsidP="00C37398">
      <w:pPr>
        <w:tabs>
          <w:tab w:val="left" w:pos="360"/>
        </w:tabs>
        <w:spacing w:after="0" w:line="240" w:lineRule="auto"/>
        <w:ind w:left="706"/>
        <w:rPr>
          <w:rFonts w:cstheme="minorHAnsi"/>
          <w:b/>
        </w:rPr>
      </w:pPr>
    </w:p>
    <w:p w14:paraId="28C7B142" w14:textId="77777777" w:rsidR="00C37398" w:rsidRPr="00376AF1" w:rsidRDefault="00C37398" w:rsidP="00C37398">
      <w:pPr>
        <w:tabs>
          <w:tab w:val="left" w:pos="360"/>
        </w:tabs>
        <w:spacing w:after="0" w:line="240" w:lineRule="auto"/>
        <w:rPr>
          <w:rFonts w:cstheme="minorHAnsi"/>
          <w:b/>
        </w:rPr>
      </w:pPr>
      <w:r w:rsidRPr="00376AF1">
        <w:rPr>
          <w:rFonts w:cstheme="minorHAnsi"/>
          <w:b/>
        </w:rPr>
        <w:tab/>
        <w:t>Division 81</w:t>
      </w:r>
      <w:r w:rsidRPr="00376AF1">
        <w:rPr>
          <w:rFonts w:cstheme="minorHAnsi"/>
          <w:b/>
        </w:rPr>
        <w:tab/>
      </w:r>
      <w:r w:rsidRPr="00376AF1">
        <w:rPr>
          <w:rFonts w:cstheme="minorHAnsi"/>
          <w:b/>
        </w:rPr>
        <w:tab/>
        <w:t>Services to buildings and landscape activities</w:t>
      </w:r>
    </w:p>
    <w:p w14:paraId="0FE7F2FE"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t xml:space="preserve">811 </w:t>
      </w:r>
      <w:r w:rsidRPr="00376AF1">
        <w:rPr>
          <w:rFonts w:cstheme="minorHAnsi"/>
        </w:rPr>
        <w:tab/>
        <w:t xml:space="preserve">8110 </w:t>
      </w:r>
      <w:r w:rsidRPr="00376AF1">
        <w:rPr>
          <w:rFonts w:cstheme="minorHAnsi"/>
        </w:rPr>
        <w:tab/>
        <w:t xml:space="preserve">Combined facilities support activities </w:t>
      </w:r>
    </w:p>
    <w:p w14:paraId="5061AEB9" w14:textId="77777777" w:rsidR="00C37398" w:rsidRPr="00376AF1" w:rsidRDefault="00C37398" w:rsidP="00C37398">
      <w:pPr>
        <w:tabs>
          <w:tab w:val="left" w:pos="360"/>
        </w:tabs>
        <w:spacing w:after="0" w:line="240" w:lineRule="auto"/>
        <w:ind w:left="706"/>
        <w:rPr>
          <w:rFonts w:cstheme="minorHAnsi"/>
        </w:rPr>
      </w:pPr>
    </w:p>
    <w:p w14:paraId="4E78CEBD"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t xml:space="preserve">812 </w:t>
      </w:r>
      <w:r w:rsidRPr="00376AF1">
        <w:rPr>
          <w:rFonts w:cstheme="minorHAnsi"/>
        </w:rPr>
        <w:tab/>
      </w:r>
      <w:r w:rsidRPr="00376AF1">
        <w:rPr>
          <w:rFonts w:cstheme="minorHAnsi"/>
        </w:rPr>
        <w:tab/>
        <w:t xml:space="preserve">Cleaning activities </w:t>
      </w:r>
    </w:p>
    <w:p w14:paraId="0BA01935"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r>
      <w:r w:rsidRPr="00376AF1">
        <w:rPr>
          <w:rFonts w:cstheme="minorHAnsi"/>
        </w:rPr>
        <w:tab/>
        <w:t xml:space="preserve">8121 </w:t>
      </w:r>
      <w:r w:rsidRPr="00376AF1">
        <w:rPr>
          <w:rFonts w:cstheme="minorHAnsi"/>
        </w:rPr>
        <w:tab/>
        <w:t xml:space="preserve">General cleaning of buildings </w:t>
      </w:r>
    </w:p>
    <w:p w14:paraId="17F3B2FD"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r>
      <w:r w:rsidRPr="00376AF1">
        <w:rPr>
          <w:rFonts w:cstheme="minorHAnsi"/>
        </w:rPr>
        <w:tab/>
        <w:t xml:space="preserve">8129 </w:t>
      </w:r>
      <w:r w:rsidRPr="00376AF1">
        <w:rPr>
          <w:rFonts w:cstheme="minorHAnsi"/>
        </w:rPr>
        <w:tab/>
        <w:t xml:space="preserve">Other building and industrial cleaning activities </w:t>
      </w:r>
    </w:p>
    <w:p w14:paraId="7B26583E" w14:textId="77777777" w:rsidR="00C37398" w:rsidRPr="00376AF1" w:rsidRDefault="00C37398" w:rsidP="00C37398">
      <w:pPr>
        <w:tabs>
          <w:tab w:val="left" w:pos="360"/>
        </w:tabs>
        <w:spacing w:after="0" w:line="240" w:lineRule="auto"/>
        <w:ind w:left="706"/>
        <w:rPr>
          <w:rFonts w:cstheme="minorHAnsi"/>
        </w:rPr>
      </w:pPr>
    </w:p>
    <w:p w14:paraId="0914358B"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 xml:space="preserve">813 </w:t>
      </w:r>
      <w:r w:rsidRPr="00376AF1">
        <w:rPr>
          <w:rFonts w:cstheme="minorHAnsi"/>
        </w:rPr>
        <w:tab/>
        <w:t xml:space="preserve">8130 </w:t>
      </w:r>
      <w:r w:rsidRPr="00376AF1">
        <w:rPr>
          <w:rFonts w:cstheme="minorHAnsi"/>
        </w:rPr>
        <w:tab/>
        <w:t>Landscape care and maintenance service activities</w:t>
      </w:r>
    </w:p>
    <w:p w14:paraId="6756C214" w14:textId="77777777" w:rsidR="00C37398" w:rsidRPr="00376AF1" w:rsidRDefault="00C37398" w:rsidP="00C37398">
      <w:pPr>
        <w:tabs>
          <w:tab w:val="left" w:pos="360"/>
        </w:tabs>
        <w:spacing w:after="0" w:line="240" w:lineRule="auto"/>
        <w:ind w:left="706"/>
        <w:rPr>
          <w:rFonts w:cstheme="minorHAnsi"/>
        </w:rPr>
      </w:pPr>
    </w:p>
    <w:p w14:paraId="06605608" w14:textId="77777777" w:rsidR="00C37398" w:rsidRPr="00376AF1" w:rsidRDefault="00C37398" w:rsidP="00C37398">
      <w:pPr>
        <w:tabs>
          <w:tab w:val="left" w:pos="360"/>
        </w:tabs>
        <w:spacing w:after="0" w:line="240" w:lineRule="auto"/>
        <w:rPr>
          <w:rFonts w:cstheme="minorHAnsi"/>
          <w:b/>
        </w:rPr>
      </w:pPr>
      <w:r w:rsidRPr="00376AF1">
        <w:rPr>
          <w:rFonts w:cstheme="minorHAnsi"/>
          <w:b/>
        </w:rPr>
        <w:tab/>
        <w:t>Division 82</w:t>
      </w:r>
      <w:r w:rsidRPr="00376AF1">
        <w:rPr>
          <w:rFonts w:cstheme="minorHAnsi"/>
          <w:b/>
        </w:rPr>
        <w:tab/>
      </w:r>
      <w:r w:rsidRPr="00376AF1">
        <w:rPr>
          <w:rFonts w:cstheme="minorHAnsi"/>
          <w:b/>
        </w:rPr>
        <w:tab/>
        <w:t>Office administrative, office support and other business support activities</w:t>
      </w:r>
    </w:p>
    <w:p w14:paraId="38D11F70"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 xml:space="preserve">821 </w:t>
      </w:r>
      <w:r w:rsidRPr="00376AF1">
        <w:rPr>
          <w:rFonts w:cstheme="minorHAnsi"/>
        </w:rPr>
        <w:tab/>
      </w:r>
      <w:r w:rsidRPr="00376AF1">
        <w:rPr>
          <w:rFonts w:cstheme="minorHAnsi"/>
        </w:rPr>
        <w:tab/>
        <w:t xml:space="preserve">Office administrative and support activities </w:t>
      </w:r>
    </w:p>
    <w:p w14:paraId="49AFDDCF"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r>
      <w:r w:rsidRPr="00376AF1">
        <w:rPr>
          <w:rFonts w:cstheme="minorHAnsi"/>
        </w:rPr>
        <w:tab/>
        <w:t xml:space="preserve">8211 </w:t>
      </w:r>
      <w:r w:rsidRPr="00376AF1">
        <w:rPr>
          <w:rFonts w:cstheme="minorHAnsi"/>
        </w:rPr>
        <w:tab/>
        <w:t xml:space="preserve">Combined office administrative service activities </w:t>
      </w:r>
    </w:p>
    <w:p w14:paraId="7ADD2B08" w14:textId="77777777" w:rsidR="00C37398" w:rsidRDefault="00C37398" w:rsidP="00C37398">
      <w:pPr>
        <w:tabs>
          <w:tab w:val="left" w:pos="360"/>
        </w:tabs>
        <w:spacing w:after="0" w:line="240" w:lineRule="auto"/>
        <w:ind w:left="706"/>
        <w:rPr>
          <w:rFonts w:cstheme="minorHAnsi"/>
        </w:rPr>
      </w:pPr>
      <w:r w:rsidRPr="00376AF1">
        <w:rPr>
          <w:rFonts w:cstheme="minorHAnsi"/>
        </w:rPr>
        <w:tab/>
      </w:r>
      <w:r w:rsidRPr="00376AF1">
        <w:rPr>
          <w:rFonts w:cstheme="minorHAnsi"/>
        </w:rPr>
        <w:tab/>
        <w:t xml:space="preserve">8219 </w:t>
      </w:r>
      <w:r w:rsidRPr="00376AF1">
        <w:rPr>
          <w:rFonts w:cstheme="minorHAnsi"/>
        </w:rPr>
        <w:tab/>
        <w:t>Photocopying, document preparation and other specialized office support</w:t>
      </w:r>
    </w:p>
    <w:p w14:paraId="11C8D423" w14:textId="77777777" w:rsidR="00C37398" w:rsidRPr="00376AF1" w:rsidRDefault="00C37398" w:rsidP="00C37398">
      <w:pPr>
        <w:tabs>
          <w:tab w:val="left" w:pos="360"/>
        </w:tabs>
        <w:spacing w:after="0" w:line="240" w:lineRule="auto"/>
        <w:ind w:left="706"/>
        <w:rPr>
          <w:rFonts w:cstheme="minorHAnsi"/>
        </w:rPr>
      </w:pPr>
      <w:r>
        <w:rPr>
          <w:rFonts w:cstheme="minorHAnsi"/>
        </w:rPr>
        <w:tab/>
      </w:r>
      <w:r>
        <w:rPr>
          <w:rFonts w:cstheme="minorHAnsi"/>
        </w:rPr>
        <w:tab/>
      </w:r>
      <w:r>
        <w:rPr>
          <w:rFonts w:cstheme="minorHAnsi"/>
        </w:rPr>
        <w:tab/>
      </w:r>
      <w:r w:rsidRPr="00376AF1">
        <w:rPr>
          <w:rFonts w:cstheme="minorHAnsi"/>
        </w:rPr>
        <w:t xml:space="preserve">activities </w:t>
      </w:r>
    </w:p>
    <w:p w14:paraId="607EEA80" w14:textId="77777777" w:rsidR="00C37398" w:rsidRPr="00376AF1" w:rsidRDefault="00C37398" w:rsidP="00C37398">
      <w:pPr>
        <w:tabs>
          <w:tab w:val="left" w:pos="360"/>
        </w:tabs>
        <w:spacing w:after="0" w:line="240" w:lineRule="auto"/>
        <w:ind w:left="706"/>
        <w:rPr>
          <w:rFonts w:cstheme="minorHAnsi"/>
        </w:rPr>
      </w:pPr>
    </w:p>
    <w:p w14:paraId="7FF71BA5"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 xml:space="preserve">822 </w:t>
      </w:r>
      <w:r w:rsidRPr="00376AF1">
        <w:rPr>
          <w:rFonts w:cstheme="minorHAnsi"/>
        </w:rPr>
        <w:tab/>
        <w:t xml:space="preserve">8220 </w:t>
      </w:r>
      <w:r w:rsidRPr="00376AF1">
        <w:rPr>
          <w:rFonts w:cstheme="minorHAnsi"/>
        </w:rPr>
        <w:tab/>
        <w:t xml:space="preserve">Activities of call centres </w:t>
      </w:r>
    </w:p>
    <w:p w14:paraId="45EC7F67" w14:textId="77777777" w:rsidR="00C37398" w:rsidRPr="00376AF1" w:rsidRDefault="00C37398" w:rsidP="00C37398">
      <w:pPr>
        <w:tabs>
          <w:tab w:val="left" w:pos="360"/>
        </w:tabs>
        <w:spacing w:after="0" w:line="240" w:lineRule="auto"/>
        <w:ind w:left="706"/>
        <w:rPr>
          <w:rFonts w:cstheme="minorHAnsi"/>
        </w:rPr>
      </w:pPr>
    </w:p>
    <w:p w14:paraId="1CE07301"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 xml:space="preserve">823 </w:t>
      </w:r>
      <w:r w:rsidRPr="00376AF1">
        <w:rPr>
          <w:rFonts w:cstheme="minorHAnsi"/>
        </w:rPr>
        <w:tab/>
        <w:t xml:space="preserve">8230 </w:t>
      </w:r>
      <w:r w:rsidRPr="00376AF1">
        <w:rPr>
          <w:rFonts w:cstheme="minorHAnsi"/>
        </w:rPr>
        <w:tab/>
        <w:t xml:space="preserve">Organization of conventions and trade shows </w:t>
      </w:r>
    </w:p>
    <w:p w14:paraId="69A8A602" w14:textId="77777777" w:rsidR="00C37398" w:rsidRPr="00376AF1" w:rsidRDefault="00C37398" w:rsidP="00C37398">
      <w:pPr>
        <w:tabs>
          <w:tab w:val="left" w:pos="360"/>
        </w:tabs>
        <w:spacing w:after="0" w:line="240" w:lineRule="auto"/>
        <w:ind w:left="706"/>
        <w:rPr>
          <w:rFonts w:cstheme="minorHAnsi"/>
        </w:rPr>
      </w:pPr>
    </w:p>
    <w:p w14:paraId="05F580DC"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 xml:space="preserve">829 </w:t>
      </w:r>
      <w:r w:rsidRPr="00376AF1">
        <w:rPr>
          <w:rFonts w:cstheme="minorHAnsi"/>
        </w:rPr>
        <w:tab/>
      </w:r>
      <w:r w:rsidRPr="00376AF1">
        <w:rPr>
          <w:rFonts w:cstheme="minorHAnsi"/>
        </w:rPr>
        <w:tab/>
        <w:t xml:space="preserve">Business support service activities n.e.c. </w:t>
      </w:r>
    </w:p>
    <w:p w14:paraId="365D1B24"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r>
      <w:r w:rsidRPr="00376AF1">
        <w:rPr>
          <w:rFonts w:cstheme="minorHAnsi"/>
        </w:rPr>
        <w:tab/>
        <w:t xml:space="preserve">8291 </w:t>
      </w:r>
      <w:r w:rsidRPr="00376AF1">
        <w:rPr>
          <w:rFonts w:cstheme="minorHAnsi"/>
        </w:rPr>
        <w:tab/>
        <w:t>Activities of collection agencies and credit bureaus</w:t>
      </w:r>
    </w:p>
    <w:p w14:paraId="2CE6F5CB"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r>
      <w:r w:rsidRPr="00376AF1">
        <w:rPr>
          <w:rFonts w:cstheme="minorHAnsi"/>
        </w:rPr>
        <w:tab/>
        <w:t xml:space="preserve">8292 </w:t>
      </w:r>
      <w:r w:rsidRPr="00376AF1">
        <w:rPr>
          <w:rFonts w:cstheme="minorHAnsi"/>
        </w:rPr>
        <w:tab/>
        <w:t>Packaging activities 8299 Other business support service activities n.e.c.</w:t>
      </w:r>
    </w:p>
    <w:p w14:paraId="33702BB0" w14:textId="77777777" w:rsidR="00C37398" w:rsidRPr="00376AF1" w:rsidRDefault="00C37398" w:rsidP="00C37398">
      <w:pPr>
        <w:tabs>
          <w:tab w:val="left" w:pos="360"/>
        </w:tabs>
        <w:spacing w:after="0" w:line="240" w:lineRule="auto"/>
        <w:ind w:left="36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350"/>
      </w:tblGrid>
      <w:tr w:rsidR="00C37398" w14:paraId="104437E7" w14:textId="77777777">
        <w:tc>
          <w:tcPr>
            <w:tcW w:w="9350" w:type="dxa"/>
            <w:shd w:val="clear" w:color="auto" w:fill="BFBFBF" w:themeFill="background1" w:themeFillShade="BF"/>
          </w:tcPr>
          <w:p w14:paraId="7148C897" w14:textId="77777777" w:rsidR="00C37398" w:rsidRPr="00531EC9" w:rsidRDefault="00C37398">
            <w:pPr>
              <w:tabs>
                <w:tab w:val="left" w:pos="360"/>
              </w:tabs>
              <w:rPr>
                <w:rFonts w:cstheme="minorHAnsi"/>
                <w:b/>
                <w:sz w:val="24"/>
                <w:szCs w:val="24"/>
              </w:rPr>
            </w:pPr>
            <w:r w:rsidRPr="005B30CD">
              <w:rPr>
                <w:rFonts w:cstheme="minorHAnsi"/>
                <w:b/>
                <w:sz w:val="24"/>
                <w:szCs w:val="24"/>
              </w:rPr>
              <w:t xml:space="preserve">Section </w:t>
            </w:r>
            <w:r>
              <w:rPr>
                <w:rFonts w:cstheme="minorHAnsi"/>
                <w:b/>
                <w:sz w:val="24"/>
                <w:szCs w:val="24"/>
              </w:rPr>
              <w:t>O</w:t>
            </w:r>
            <w:r w:rsidRPr="005B30CD">
              <w:rPr>
                <w:rFonts w:cstheme="minorHAnsi"/>
                <w:b/>
                <w:sz w:val="24"/>
                <w:szCs w:val="24"/>
              </w:rPr>
              <w:t xml:space="preserve"> </w:t>
            </w:r>
            <w:r>
              <w:rPr>
                <w:rFonts w:cstheme="minorHAnsi"/>
                <w:b/>
                <w:sz w:val="24"/>
                <w:szCs w:val="24"/>
              </w:rPr>
              <w:tab/>
            </w:r>
            <w:r>
              <w:rPr>
                <w:rFonts w:cstheme="minorHAnsi"/>
                <w:b/>
                <w:sz w:val="24"/>
                <w:szCs w:val="24"/>
              </w:rPr>
              <w:tab/>
              <w:t>Public administration and defence; compulsory social security</w:t>
            </w:r>
          </w:p>
        </w:tc>
      </w:tr>
    </w:tbl>
    <w:p w14:paraId="242153E3" w14:textId="77777777" w:rsidR="00C37398" w:rsidRPr="00376AF1" w:rsidRDefault="00C37398" w:rsidP="00C37398">
      <w:pPr>
        <w:tabs>
          <w:tab w:val="left" w:pos="360"/>
        </w:tabs>
        <w:spacing w:after="0" w:line="240" w:lineRule="auto"/>
        <w:rPr>
          <w:rFonts w:cstheme="minorHAnsi"/>
        </w:rPr>
      </w:pPr>
    </w:p>
    <w:p w14:paraId="2D9C036F" w14:textId="77777777" w:rsidR="00C37398" w:rsidRPr="00376AF1" w:rsidRDefault="00C37398" w:rsidP="00C37398">
      <w:pPr>
        <w:tabs>
          <w:tab w:val="left" w:pos="360"/>
        </w:tabs>
        <w:spacing w:after="0" w:line="240" w:lineRule="auto"/>
        <w:rPr>
          <w:rFonts w:cstheme="minorHAnsi"/>
          <w:b/>
        </w:rPr>
      </w:pPr>
      <w:r w:rsidRPr="00376AF1">
        <w:rPr>
          <w:rFonts w:cstheme="minorHAnsi"/>
        </w:rPr>
        <w:tab/>
      </w:r>
      <w:r w:rsidRPr="00376AF1">
        <w:rPr>
          <w:rFonts w:cstheme="minorHAnsi"/>
          <w:b/>
        </w:rPr>
        <w:t>Division 84</w:t>
      </w:r>
      <w:r w:rsidRPr="00376AF1">
        <w:rPr>
          <w:rFonts w:cstheme="minorHAnsi"/>
          <w:b/>
        </w:rPr>
        <w:tab/>
      </w:r>
      <w:r w:rsidRPr="00376AF1">
        <w:rPr>
          <w:rFonts w:cstheme="minorHAnsi"/>
          <w:b/>
        </w:rPr>
        <w:tab/>
        <w:t>Public administration and defence; compulsory social security</w:t>
      </w:r>
    </w:p>
    <w:p w14:paraId="553C763D" w14:textId="77777777" w:rsidR="00C37398" w:rsidRDefault="00C37398" w:rsidP="00C37398">
      <w:pPr>
        <w:tabs>
          <w:tab w:val="left" w:pos="360"/>
        </w:tabs>
        <w:spacing w:after="0" w:line="240" w:lineRule="auto"/>
        <w:ind w:left="706"/>
        <w:rPr>
          <w:rFonts w:cstheme="minorHAnsi"/>
        </w:rPr>
      </w:pPr>
      <w:r w:rsidRPr="00376AF1">
        <w:rPr>
          <w:rFonts w:cstheme="minorHAnsi"/>
        </w:rPr>
        <w:t xml:space="preserve">841 </w:t>
      </w:r>
      <w:r w:rsidRPr="00376AF1">
        <w:rPr>
          <w:rFonts w:cstheme="minorHAnsi"/>
        </w:rPr>
        <w:tab/>
      </w:r>
      <w:r w:rsidRPr="00376AF1">
        <w:rPr>
          <w:rFonts w:cstheme="minorHAnsi"/>
        </w:rPr>
        <w:tab/>
        <w:t xml:space="preserve">Administration of the State and the economic and social policy of the </w:t>
      </w:r>
    </w:p>
    <w:p w14:paraId="0B90F5DA" w14:textId="77777777" w:rsidR="00C37398" w:rsidRPr="00376AF1" w:rsidRDefault="00C37398" w:rsidP="00C37398">
      <w:pPr>
        <w:tabs>
          <w:tab w:val="left" w:pos="360"/>
        </w:tabs>
        <w:spacing w:after="0" w:line="240" w:lineRule="auto"/>
        <w:ind w:left="706"/>
        <w:rPr>
          <w:rFonts w:cstheme="minorHAnsi"/>
        </w:rPr>
      </w:pPr>
      <w:r>
        <w:rPr>
          <w:rFonts w:cstheme="minorHAnsi"/>
        </w:rPr>
        <w:tab/>
      </w:r>
      <w:r>
        <w:rPr>
          <w:rFonts w:cstheme="minorHAnsi"/>
        </w:rPr>
        <w:tab/>
      </w:r>
      <w:r>
        <w:rPr>
          <w:rFonts w:cstheme="minorHAnsi"/>
        </w:rPr>
        <w:tab/>
      </w:r>
      <w:r w:rsidRPr="00376AF1">
        <w:rPr>
          <w:rFonts w:cstheme="minorHAnsi"/>
        </w:rPr>
        <w:t xml:space="preserve">community </w:t>
      </w:r>
    </w:p>
    <w:p w14:paraId="5334710E"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r>
      <w:r w:rsidRPr="00376AF1">
        <w:rPr>
          <w:rFonts w:cstheme="minorHAnsi"/>
        </w:rPr>
        <w:tab/>
        <w:t xml:space="preserve">8411 </w:t>
      </w:r>
      <w:r w:rsidRPr="00376AF1">
        <w:rPr>
          <w:rFonts w:cstheme="minorHAnsi"/>
        </w:rPr>
        <w:tab/>
        <w:t xml:space="preserve">General public administration activities </w:t>
      </w:r>
    </w:p>
    <w:p w14:paraId="1DE1FD28"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r>
      <w:r w:rsidRPr="00376AF1">
        <w:rPr>
          <w:rFonts w:cstheme="minorHAnsi"/>
        </w:rPr>
        <w:tab/>
        <w:t xml:space="preserve">8412 </w:t>
      </w:r>
      <w:r w:rsidRPr="00376AF1">
        <w:rPr>
          <w:rFonts w:cstheme="minorHAnsi"/>
        </w:rPr>
        <w:tab/>
        <w:t>Regulation of the activities of providing health care, education, cultural services</w:t>
      </w:r>
    </w:p>
    <w:p w14:paraId="01B99D8F"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r>
      <w:r w:rsidRPr="00376AF1">
        <w:rPr>
          <w:rFonts w:cstheme="minorHAnsi"/>
        </w:rPr>
        <w:tab/>
      </w:r>
      <w:r w:rsidRPr="00376AF1">
        <w:rPr>
          <w:rFonts w:cstheme="minorHAnsi"/>
        </w:rPr>
        <w:tab/>
        <w:t xml:space="preserve">and other social services, excluding social security </w:t>
      </w:r>
    </w:p>
    <w:p w14:paraId="48DE2900"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r>
      <w:r w:rsidRPr="00376AF1">
        <w:rPr>
          <w:rFonts w:cstheme="minorHAnsi"/>
        </w:rPr>
        <w:tab/>
        <w:t xml:space="preserve">8413 </w:t>
      </w:r>
      <w:r w:rsidRPr="00376AF1">
        <w:rPr>
          <w:rFonts w:cstheme="minorHAnsi"/>
        </w:rPr>
        <w:tab/>
        <w:t xml:space="preserve">Regulation of and contribution to more efficient operation of businesses </w:t>
      </w:r>
    </w:p>
    <w:p w14:paraId="0DD7CBBB" w14:textId="77777777" w:rsidR="00C37398" w:rsidRPr="00376AF1" w:rsidRDefault="00C37398" w:rsidP="00C37398">
      <w:pPr>
        <w:tabs>
          <w:tab w:val="left" w:pos="360"/>
        </w:tabs>
        <w:spacing w:after="0" w:line="240" w:lineRule="auto"/>
        <w:ind w:left="706"/>
        <w:rPr>
          <w:rFonts w:cstheme="minorHAnsi"/>
        </w:rPr>
      </w:pPr>
    </w:p>
    <w:p w14:paraId="2AAF908A"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 xml:space="preserve">842 </w:t>
      </w:r>
      <w:r w:rsidRPr="00376AF1">
        <w:rPr>
          <w:rFonts w:cstheme="minorHAnsi"/>
        </w:rPr>
        <w:tab/>
      </w:r>
      <w:r w:rsidRPr="00376AF1">
        <w:rPr>
          <w:rFonts w:cstheme="minorHAnsi"/>
        </w:rPr>
        <w:tab/>
        <w:t xml:space="preserve">Provision of services to the community as a whole </w:t>
      </w:r>
    </w:p>
    <w:p w14:paraId="2C48BC2D"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r>
      <w:r w:rsidRPr="00376AF1">
        <w:rPr>
          <w:rFonts w:cstheme="minorHAnsi"/>
        </w:rPr>
        <w:tab/>
        <w:t xml:space="preserve">8421 </w:t>
      </w:r>
      <w:r w:rsidRPr="00376AF1">
        <w:rPr>
          <w:rFonts w:cstheme="minorHAnsi"/>
        </w:rPr>
        <w:tab/>
        <w:t xml:space="preserve">Foreign affairs </w:t>
      </w:r>
    </w:p>
    <w:p w14:paraId="7D67CD1B"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r>
      <w:r w:rsidRPr="00376AF1">
        <w:rPr>
          <w:rFonts w:cstheme="minorHAnsi"/>
        </w:rPr>
        <w:tab/>
        <w:t xml:space="preserve">8422 </w:t>
      </w:r>
      <w:r w:rsidRPr="00376AF1">
        <w:rPr>
          <w:rFonts w:cstheme="minorHAnsi"/>
        </w:rPr>
        <w:tab/>
        <w:t xml:space="preserve">Defence activities </w:t>
      </w:r>
    </w:p>
    <w:p w14:paraId="12347EF2"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ab/>
      </w:r>
      <w:r w:rsidRPr="00376AF1">
        <w:rPr>
          <w:rFonts w:cstheme="minorHAnsi"/>
        </w:rPr>
        <w:tab/>
        <w:t xml:space="preserve">8423 </w:t>
      </w:r>
      <w:r w:rsidRPr="00376AF1">
        <w:rPr>
          <w:rFonts w:cstheme="minorHAnsi"/>
        </w:rPr>
        <w:tab/>
        <w:t xml:space="preserve">Public order and safety activities </w:t>
      </w:r>
    </w:p>
    <w:p w14:paraId="02F6C064" w14:textId="77777777" w:rsidR="00C37398" w:rsidRPr="00376AF1" w:rsidRDefault="00C37398" w:rsidP="00C37398">
      <w:pPr>
        <w:tabs>
          <w:tab w:val="left" w:pos="360"/>
        </w:tabs>
        <w:spacing w:after="0" w:line="240" w:lineRule="auto"/>
        <w:ind w:left="706"/>
        <w:rPr>
          <w:rFonts w:cstheme="minorHAnsi"/>
        </w:rPr>
      </w:pPr>
    </w:p>
    <w:p w14:paraId="4F3F71D4" w14:textId="77777777" w:rsidR="00C37398" w:rsidRPr="00376AF1" w:rsidRDefault="00C37398" w:rsidP="00C37398">
      <w:pPr>
        <w:tabs>
          <w:tab w:val="left" w:pos="360"/>
        </w:tabs>
        <w:spacing w:after="0" w:line="240" w:lineRule="auto"/>
        <w:ind w:left="706"/>
        <w:rPr>
          <w:rFonts w:cstheme="minorHAnsi"/>
        </w:rPr>
      </w:pPr>
      <w:r w:rsidRPr="00376AF1">
        <w:rPr>
          <w:rFonts w:cstheme="minorHAnsi"/>
        </w:rPr>
        <w:t xml:space="preserve">843 </w:t>
      </w:r>
      <w:r w:rsidRPr="00376AF1">
        <w:rPr>
          <w:rFonts w:cstheme="minorHAnsi"/>
        </w:rPr>
        <w:tab/>
        <w:t xml:space="preserve">8430 </w:t>
      </w:r>
      <w:r w:rsidRPr="00376AF1">
        <w:rPr>
          <w:rFonts w:cstheme="minorHAnsi"/>
        </w:rPr>
        <w:tab/>
        <w:t>Compulsory social security activities</w:t>
      </w:r>
    </w:p>
    <w:p w14:paraId="4FFEA005" w14:textId="77777777" w:rsidR="00C37398" w:rsidRPr="00376AF1" w:rsidRDefault="00C37398" w:rsidP="00C37398">
      <w:pPr>
        <w:tabs>
          <w:tab w:val="left" w:pos="360"/>
        </w:tabs>
        <w:spacing w:after="0" w:line="240" w:lineRule="auto"/>
        <w:ind w:left="36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350"/>
      </w:tblGrid>
      <w:tr w:rsidR="00C37398" w14:paraId="1D0C4866" w14:textId="77777777">
        <w:tc>
          <w:tcPr>
            <w:tcW w:w="9350" w:type="dxa"/>
            <w:shd w:val="clear" w:color="auto" w:fill="BFBFBF" w:themeFill="background1" w:themeFillShade="BF"/>
          </w:tcPr>
          <w:p w14:paraId="764DADAA" w14:textId="77777777" w:rsidR="00C37398" w:rsidRPr="00531EC9" w:rsidRDefault="00C37398">
            <w:pPr>
              <w:tabs>
                <w:tab w:val="left" w:pos="360"/>
              </w:tabs>
              <w:rPr>
                <w:rFonts w:cstheme="minorHAnsi"/>
                <w:b/>
                <w:sz w:val="24"/>
                <w:szCs w:val="24"/>
              </w:rPr>
            </w:pPr>
            <w:r w:rsidRPr="005B30CD">
              <w:rPr>
                <w:rFonts w:cstheme="minorHAnsi"/>
                <w:b/>
                <w:sz w:val="24"/>
                <w:szCs w:val="24"/>
              </w:rPr>
              <w:t xml:space="preserve">Section </w:t>
            </w:r>
            <w:r>
              <w:rPr>
                <w:rFonts w:cstheme="minorHAnsi"/>
                <w:b/>
                <w:sz w:val="24"/>
                <w:szCs w:val="24"/>
              </w:rPr>
              <w:t>P</w:t>
            </w:r>
            <w:r w:rsidRPr="005B30CD">
              <w:rPr>
                <w:rFonts w:cstheme="minorHAnsi"/>
                <w:b/>
                <w:sz w:val="24"/>
                <w:szCs w:val="24"/>
              </w:rPr>
              <w:t xml:space="preserve"> </w:t>
            </w:r>
            <w:r>
              <w:rPr>
                <w:rFonts w:cstheme="minorHAnsi"/>
                <w:b/>
                <w:sz w:val="24"/>
                <w:szCs w:val="24"/>
              </w:rPr>
              <w:tab/>
            </w:r>
            <w:r>
              <w:rPr>
                <w:rFonts w:cstheme="minorHAnsi"/>
                <w:b/>
                <w:sz w:val="24"/>
                <w:szCs w:val="24"/>
              </w:rPr>
              <w:tab/>
              <w:t>Education</w:t>
            </w:r>
          </w:p>
        </w:tc>
      </w:tr>
    </w:tbl>
    <w:p w14:paraId="7B422B6C" w14:textId="77777777" w:rsidR="00C37398" w:rsidRPr="00376AF1" w:rsidRDefault="00C37398" w:rsidP="00C37398">
      <w:pPr>
        <w:tabs>
          <w:tab w:val="left" w:pos="360"/>
        </w:tabs>
        <w:spacing w:after="0" w:line="240" w:lineRule="auto"/>
        <w:rPr>
          <w:rFonts w:cstheme="minorHAnsi"/>
        </w:rPr>
      </w:pPr>
    </w:p>
    <w:p w14:paraId="3488BB2E"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85</w:t>
      </w:r>
      <w:r w:rsidRPr="00376AF1">
        <w:rPr>
          <w:rFonts w:cstheme="minorHAnsi"/>
          <w:b/>
        </w:rPr>
        <w:tab/>
        <w:t>Education</w:t>
      </w:r>
    </w:p>
    <w:p w14:paraId="7C81B1BE"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851 </w:t>
      </w:r>
      <w:r w:rsidRPr="00376AF1">
        <w:rPr>
          <w:rFonts w:cstheme="minorHAnsi"/>
        </w:rPr>
        <w:tab/>
        <w:t xml:space="preserve">8510 </w:t>
      </w:r>
      <w:r w:rsidRPr="00376AF1">
        <w:rPr>
          <w:rFonts w:cstheme="minorHAnsi"/>
        </w:rPr>
        <w:tab/>
        <w:t xml:space="preserve">Pre-primary and primary education </w:t>
      </w:r>
    </w:p>
    <w:p w14:paraId="168CC4A8" w14:textId="77777777" w:rsidR="00C37398" w:rsidRPr="00376AF1" w:rsidRDefault="00C37398" w:rsidP="00C37398">
      <w:pPr>
        <w:tabs>
          <w:tab w:val="left" w:pos="360"/>
        </w:tabs>
        <w:spacing w:after="0" w:line="240" w:lineRule="auto"/>
        <w:ind w:left="360"/>
        <w:rPr>
          <w:rFonts w:cstheme="minorHAnsi"/>
        </w:rPr>
      </w:pPr>
    </w:p>
    <w:p w14:paraId="3161139C"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852 </w:t>
      </w:r>
      <w:r w:rsidRPr="00376AF1">
        <w:rPr>
          <w:rFonts w:cstheme="minorHAnsi"/>
        </w:rPr>
        <w:tab/>
      </w:r>
      <w:r w:rsidRPr="00376AF1">
        <w:rPr>
          <w:rFonts w:cstheme="minorHAnsi"/>
        </w:rPr>
        <w:tab/>
        <w:t xml:space="preserve">Secondary education </w:t>
      </w:r>
    </w:p>
    <w:p w14:paraId="743A1273"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8521 </w:t>
      </w:r>
      <w:r w:rsidRPr="00376AF1">
        <w:rPr>
          <w:rFonts w:cstheme="minorHAnsi"/>
        </w:rPr>
        <w:tab/>
        <w:t xml:space="preserve">General secondary education </w:t>
      </w:r>
    </w:p>
    <w:p w14:paraId="72E2AA41"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8522 </w:t>
      </w:r>
      <w:r w:rsidRPr="00376AF1">
        <w:rPr>
          <w:rFonts w:cstheme="minorHAnsi"/>
        </w:rPr>
        <w:tab/>
        <w:t xml:space="preserve">Technical and vocational secondary education </w:t>
      </w:r>
    </w:p>
    <w:p w14:paraId="7CAA6FC7" w14:textId="77777777" w:rsidR="00C37398" w:rsidRPr="00376AF1" w:rsidRDefault="00C37398" w:rsidP="00C37398">
      <w:pPr>
        <w:tabs>
          <w:tab w:val="left" w:pos="360"/>
        </w:tabs>
        <w:spacing w:after="0" w:line="240" w:lineRule="auto"/>
        <w:ind w:left="360"/>
        <w:rPr>
          <w:rFonts w:cstheme="minorHAnsi"/>
        </w:rPr>
      </w:pPr>
    </w:p>
    <w:p w14:paraId="318F2259"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853 </w:t>
      </w:r>
      <w:r w:rsidRPr="00376AF1">
        <w:rPr>
          <w:rFonts w:cstheme="minorHAnsi"/>
        </w:rPr>
        <w:tab/>
        <w:t xml:space="preserve">8530 </w:t>
      </w:r>
      <w:r w:rsidRPr="00376AF1">
        <w:rPr>
          <w:rFonts w:cstheme="minorHAnsi"/>
        </w:rPr>
        <w:tab/>
        <w:t xml:space="preserve">Higher education </w:t>
      </w:r>
    </w:p>
    <w:p w14:paraId="5B259050" w14:textId="77777777" w:rsidR="00C37398" w:rsidRPr="00376AF1" w:rsidRDefault="00C37398" w:rsidP="00C37398">
      <w:pPr>
        <w:tabs>
          <w:tab w:val="left" w:pos="360"/>
        </w:tabs>
        <w:spacing w:after="0" w:line="240" w:lineRule="auto"/>
        <w:ind w:left="360"/>
        <w:rPr>
          <w:rFonts w:cstheme="minorHAnsi"/>
        </w:rPr>
      </w:pPr>
    </w:p>
    <w:p w14:paraId="4B1E410D"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854 </w:t>
      </w:r>
      <w:r w:rsidRPr="00376AF1">
        <w:rPr>
          <w:rFonts w:cstheme="minorHAnsi"/>
        </w:rPr>
        <w:tab/>
      </w:r>
      <w:r w:rsidRPr="00376AF1">
        <w:rPr>
          <w:rFonts w:cstheme="minorHAnsi"/>
        </w:rPr>
        <w:tab/>
        <w:t xml:space="preserve">Other education </w:t>
      </w:r>
    </w:p>
    <w:p w14:paraId="62B27074"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8541 </w:t>
      </w:r>
      <w:r w:rsidRPr="00376AF1">
        <w:rPr>
          <w:rFonts w:cstheme="minorHAnsi"/>
        </w:rPr>
        <w:tab/>
        <w:t xml:space="preserve">Sports and recreation education </w:t>
      </w:r>
    </w:p>
    <w:p w14:paraId="7290FF15"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8542 </w:t>
      </w:r>
      <w:r w:rsidRPr="00376AF1">
        <w:rPr>
          <w:rFonts w:cstheme="minorHAnsi"/>
        </w:rPr>
        <w:tab/>
        <w:t xml:space="preserve">Cultural education </w:t>
      </w:r>
    </w:p>
    <w:p w14:paraId="3F96CCE1"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8549 </w:t>
      </w:r>
      <w:r w:rsidRPr="00376AF1">
        <w:rPr>
          <w:rFonts w:cstheme="minorHAnsi"/>
        </w:rPr>
        <w:tab/>
        <w:t xml:space="preserve">Other education n.e.c. </w:t>
      </w:r>
    </w:p>
    <w:p w14:paraId="173E9E25" w14:textId="77777777" w:rsidR="00C37398" w:rsidRPr="00376AF1" w:rsidRDefault="00C37398" w:rsidP="00C37398">
      <w:pPr>
        <w:tabs>
          <w:tab w:val="left" w:pos="360"/>
        </w:tabs>
        <w:spacing w:after="0" w:line="240" w:lineRule="auto"/>
        <w:ind w:left="360"/>
        <w:rPr>
          <w:rFonts w:cstheme="minorHAnsi"/>
        </w:rPr>
      </w:pPr>
    </w:p>
    <w:p w14:paraId="5845B314"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855 </w:t>
      </w:r>
      <w:r w:rsidRPr="00376AF1">
        <w:rPr>
          <w:rFonts w:cstheme="minorHAnsi"/>
        </w:rPr>
        <w:tab/>
        <w:t xml:space="preserve">8550 </w:t>
      </w:r>
      <w:r w:rsidRPr="00376AF1">
        <w:rPr>
          <w:rFonts w:cstheme="minorHAnsi"/>
        </w:rPr>
        <w:tab/>
        <w:t>Educational support activities</w:t>
      </w:r>
    </w:p>
    <w:p w14:paraId="04F3E49B" w14:textId="77777777" w:rsidR="00C37398" w:rsidRPr="00376AF1" w:rsidRDefault="00C37398" w:rsidP="00C37398">
      <w:pPr>
        <w:tabs>
          <w:tab w:val="left" w:pos="360"/>
        </w:tabs>
        <w:spacing w:after="0" w:line="240" w:lineRule="auto"/>
        <w:ind w:left="36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350"/>
      </w:tblGrid>
      <w:tr w:rsidR="00C37398" w14:paraId="59694283" w14:textId="77777777">
        <w:tc>
          <w:tcPr>
            <w:tcW w:w="9350" w:type="dxa"/>
            <w:shd w:val="clear" w:color="auto" w:fill="BFBFBF" w:themeFill="background1" w:themeFillShade="BF"/>
          </w:tcPr>
          <w:p w14:paraId="1B95B5B9" w14:textId="77777777" w:rsidR="00C37398" w:rsidRPr="00531EC9" w:rsidRDefault="00C37398">
            <w:pPr>
              <w:tabs>
                <w:tab w:val="left" w:pos="360"/>
              </w:tabs>
              <w:rPr>
                <w:rFonts w:cstheme="minorHAnsi"/>
                <w:b/>
                <w:sz w:val="24"/>
                <w:szCs w:val="24"/>
              </w:rPr>
            </w:pPr>
            <w:r w:rsidRPr="005B30CD">
              <w:rPr>
                <w:rFonts w:cstheme="minorHAnsi"/>
                <w:b/>
                <w:sz w:val="24"/>
                <w:szCs w:val="24"/>
              </w:rPr>
              <w:t xml:space="preserve">Section </w:t>
            </w:r>
            <w:r>
              <w:rPr>
                <w:rFonts w:cstheme="minorHAnsi"/>
                <w:b/>
                <w:sz w:val="24"/>
                <w:szCs w:val="24"/>
              </w:rPr>
              <w:t>Q</w:t>
            </w:r>
            <w:r w:rsidRPr="005B30CD">
              <w:rPr>
                <w:rFonts w:cstheme="minorHAnsi"/>
                <w:b/>
                <w:sz w:val="24"/>
                <w:szCs w:val="24"/>
              </w:rPr>
              <w:t xml:space="preserve"> </w:t>
            </w:r>
            <w:r>
              <w:rPr>
                <w:rFonts w:cstheme="minorHAnsi"/>
                <w:b/>
                <w:sz w:val="24"/>
                <w:szCs w:val="24"/>
              </w:rPr>
              <w:tab/>
            </w:r>
            <w:r>
              <w:rPr>
                <w:rFonts w:cstheme="minorHAnsi"/>
                <w:b/>
                <w:sz w:val="24"/>
                <w:szCs w:val="24"/>
              </w:rPr>
              <w:tab/>
              <w:t>Human health and social work activities</w:t>
            </w:r>
          </w:p>
        </w:tc>
      </w:tr>
    </w:tbl>
    <w:p w14:paraId="3629804B" w14:textId="77777777" w:rsidR="00C37398" w:rsidRPr="00376AF1" w:rsidRDefault="00C37398" w:rsidP="00C37398">
      <w:pPr>
        <w:tabs>
          <w:tab w:val="left" w:pos="360"/>
        </w:tabs>
        <w:spacing w:after="0" w:line="240" w:lineRule="auto"/>
        <w:rPr>
          <w:rFonts w:cstheme="minorHAnsi"/>
        </w:rPr>
      </w:pPr>
    </w:p>
    <w:p w14:paraId="712B9BE1"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86</w:t>
      </w:r>
      <w:r w:rsidRPr="00376AF1">
        <w:rPr>
          <w:rFonts w:cstheme="minorHAnsi"/>
          <w:b/>
        </w:rPr>
        <w:tab/>
        <w:t>Human health activities</w:t>
      </w:r>
    </w:p>
    <w:p w14:paraId="3107F063"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861 </w:t>
      </w:r>
      <w:r w:rsidRPr="00376AF1">
        <w:rPr>
          <w:rFonts w:cstheme="minorHAnsi"/>
        </w:rPr>
        <w:tab/>
        <w:t>8610</w:t>
      </w:r>
      <w:r w:rsidRPr="00376AF1">
        <w:rPr>
          <w:rFonts w:cstheme="minorHAnsi"/>
        </w:rPr>
        <w:tab/>
        <w:t xml:space="preserve">Hospital activities </w:t>
      </w:r>
    </w:p>
    <w:p w14:paraId="189DE44D"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862 </w:t>
      </w:r>
      <w:r w:rsidRPr="00376AF1">
        <w:rPr>
          <w:rFonts w:cstheme="minorHAnsi"/>
        </w:rPr>
        <w:tab/>
        <w:t xml:space="preserve">8620 </w:t>
      </w:r>
      <w:r w:rsidRPr="00376AF1">
        <w:rPr>
          <w:rFonts w:cstheme="minorHAnsi"/>
        </w:rPr>
        <w:tab/>
        <w:t xml:space="preserve">Medical and dental practice activities </w:t>
      </w:r>
    </w:p>
    <w:p w14:paraId="7C4C2BBF"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r>
      <w:r w:rsidRPr="00376AF1">
        <w:rPr>
          <w:rFonts w:cstheme="minorHAnsi"/>
        </w:rPr>
        <w:tab/>
        <w:t xml:space="preserve">869 </w:t>
      </w:r>
      <w:r w:rsidRPr="00376AF1">
        <w:rPr>
          <w:rFonts w:cstheme="minorHAnsi"/>
        </w:rPr>
        <w:tab/>
        <w:t xml:space="preserve">8690 </w:t>
      </w:r>
      <w:r w:rsidRPr="00376AF1">
        <w:rPr>
          <w:rFonts w:cstheme="minorHAnsi"/>
        </w:rPr>
        <w:tab/>
        <w:t>Other human health activities</w:t>
      </w:r>
    </w:p>
    <w:p w14:paraId="11372D0F" w14:textId="77777777" w:rsidR="00C37398" w:rsidRPr="00376AF1" w:rsidRDefault="00C37398" w:rsidP="00C37398">
      <w:pPr>
        <w:tabs>
          <w:tab w:val="left" w:pos="360"/>
        </w:tabs>
        <w:spacing w:after="0" w:line="240" w:lineRule="auto"/>
        <w:ind w:left="360"/>
        <w:rPr>
          <w:rFonts w:cstheme="minorHAnsi"/>
        </w:rPr>
      </w:pPr>
    </w:p>
    <w:p w14:paraId="0CC856DE"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87</w:t>
      </w:r>
      <w:r w:rsidRPr="00376AF1">
        <w:rPr>
          <w:rFonts w:cstheme="minorHAnsi"/>
          <w:b/>
        </w:rPr>
        <w:tab/>
      </w:r>
      <w:r w:rsidRPr="00376AF1">
        <w:rPr>
          <w:rFonts w:cstheme="minorHAnsi"/>
          <w:b/>
        </w:rPr>
        <w:tab/>
        <w:t>Residential care activities</w:t>
      </w:r>
    </w:p>
    <w:p w14:paraId="7CB941E2"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871 </w:t>
      </w:r>
      <w:r w:rsidRPr="00376AF1">
        <w:rPr>
          <w:rFonts w:cstheme="minorHAnsi"/>
        </w:rPr>
        <w:tab/>
        <w:t xml:space="preserve">8710 </w:t>
      </w:r>
      <w:r w:rsidRPr="00376AF1">
        <w:rPr>
          <w:rFonts w:cstheme="minorHAnsi"/>
        </w:rPr>
        <w:tab/>
        <w:t xml:space="preserve">Residential nursing care facilities </w:t>
      </w:r>
    </w:p>
    <w:p w14:paraId="6A2186FE" w14:textId="77777777" w:rsidR="00C37398" w:rsidRPr="00376AF1" w:rsidRDefault="00C37398" w:rsidP="00C37398">
      <w:pPr>
        <w:tabs>
          <w:tab w:val="left" w:pos="360"/>
        </w:tabs>
        <w:spacing w:after="0" w:line="240" w:lineRule="auto"/>
        <w:ind w:left="1412"/>
        <w:rPr>
          <w:rFonts w:cstheme="minorHAnsi"/>
        </w:rPr>
      </w:pPr>
    </w:p>
    <w:p w14:paraId="23449CE9"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t xml:space="preserve">872 </w:t>
      </w:r>
      <w:r w:rsidRPr="00376AF1">
        <w:rPr>
          <w:rFonts w:cstheme="minorHAnsi"/>
        </w:rPr>
        <w:tab/>
        <w:t xml:space="preserve">8720 </w:t>
      </w:r>
      <w:r w:rsidRPr="00376AF1">
        <w:rPr>
          <w:rFonts w:cstheme="minorHAnsi"/>
        </w:rPr>
        <w:tab/>
        <w:t>Residential care activities for mental retardation, mental health and substance</w:t>
      </w:r>
    </w:p>
    <w:p w14:paraId="1A4459EF" w14:textId="77777777" w:rsidR="00C37398" w:rsidRPr="00376AF1" w:rsidRDefault="00C37398" w:rsidP="00C37398">
      <w:pPr>
        <w:tabs>
          <w:tab w:val="left" w:pos="360"/>
        </w:tabs>
        <w:spacing w:after="0" w:line="240" w:lineRule="auto"/>
        <w:ind w:left="1412"/>
        <w:rPr>
          <w:rFonts w:cstheme="minorHAnsi"/>
        </w:rPr>
      </w:pPr>
      <w:r w:rsidRPr="00376AF1">
        <w:rPr>
          <w:rFonts w:cstheme="minorHAnsi"/>
        </w:rPr>
        <w:tab/>
      </w:r>
      <w:r w:rsidRPr="00376AF1">
        <w:rPr>
          <w:rFonts w:cstheme="minorHAnsi"/>
        </w:rPr>
        <w:tab/>
        <w:t xml:space="preserve">abuse </w:t>
      </w:r>
    </w:p>
    <w:p w14:paraId="4B3ADDA5"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r>
    </w:p>
    <w:p w14:paraId="2C55E925"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t xml:space="preserve">873 </w:t>
      </w:r>
      <w:r w:rsidRPr="00376AF1">
        <w:rPr>
          <w:rFonts w:cstheme="minorHAnsi"/>
        </w:rPr>
        <w:tab/>
        <w:t xml:space="preserve">8730 </w:t>
      </w:r>
      <w:r w:rsidRPr="00376AF1">
        <w:rPr>
          <w:rFonts w:cstheme="minorHAnsi"/>
        </w:rPr>
        <w:tab/>
        <w:t xml:space="preserve">Residential care activities for the elderly and disabled </w:t>
      </w:r>
    </w:p>
    <w:p w14:paraId="76DE00FC" w14:textId="77777777" w:rsidR="00C37398" w:rsidRPr="00376AF1" w:rsidRDefault="00C37398" w:rsidP="00C37398">
      <w:pPr>
        <w:tabs>
          <w:tab w:val="left" w:pos="360"/>
        </w:tabs>
        <w:spacing w:after="0" w:line="240" w:lineRule="auto"/>
        <w:ind w:left="1412"/>
        <w:rPr>
          <w:rFonts w:cstheme="minorHAnsi"/>
        </w:rPr>
      </w:pPr>
    </w:p>
    <w:p w14:paraId="3DD8CDDD" w14:textId="77777777" w:rsidR="00C37398" w:rsidRPr="00376AF1" w:rsidRDefault="00C37398" w:rsidP="00C37398">
      <w:pPr>
        <w:tabs>
          <w:tab w:val="left" w:pos="360"/>
        </w:tabs>
        <w:spacing w:after="0" w:line="240" w:lineRule="auto"/>
        <w:rPr>
          <w:rFonts w:cstheme="minorHAnsi"/>
        </w:rPr>
      </w:pPr>
      <w:r w:rsidRPr="00376AF1">
        <w:rPr>
          <w:rFonts w:cstheme="minorHAnsi"/>
        </w:rPr>
        <w:tab/>
      </w:r>
      <w:r w:rsidRPr="00376AF1">
        <w:rPr>
          <w:rFonts w:cstheme="minorHAnsi"/>
        </w:rPr>
        <w:tab/>
        <w:t xml:space="preserve">879 </w:t>
      </w:r>
      <w:r w:rsidRPr="00376AF1">
        <w:rPr>
          <w:rFonts w:cstheme="minorHAnsi"/>
        </w:rPr>
        <w:tab/>
        <w:t xml:space="preserve">8790 </w:t>
      </w:r>
      <w:r w:rsidRPr="00376AF1">
        <w:rPr>
          <w:rFonts w:cstheme="minorHAnsi"/>
        </w:rPr>
        <w:tab/>
        <w:t>Other residential care activities</w:t>
      </w:r>
    </w:p>
    <w:p w14:paraId="415E7D1D" w14:textId="77777777" w:rsidR="00C37398" w:rsidRPr="00376AF1" w:rsidRDefault="00C37398" w:rsidP="00C37398">
      <w:pPr>
        <w:tabs>
          <w:tab w:val="left" w:pos="360"/>
        </w:tabs>
        <w:spacing w:after="0" w:line="240" w:lineRule="auto"/>
        <w:ind w:left="360"/>
        <w:rPr>
          <w:rFonts w:cstheme="minorHAnsi"/>
        </w:rPr>
      </w:pPr>
    </w:p>
    <w:p w14:paraId="60F2959A" w14:textId="77777777" w:rsidR="00C37398" w:rsidRPr="00376AF1" w:rsidRDefault="00C37398" w:rsidP="00C37398">
      <w:pPr>
        <w:tabs>
          <w:tab w:val="left" w:pos="360"/>
        </w:tabs>
        <w:spacing w:after="0" w:line="240" w:lineRule="auto"/>
        <w:ind w:left="360"/>
        <w:rPr>
          <w:rFonts w:cstheme="minorHAnsi"/>
          <w:b/>
        </w:rPr>
      </w:pPr>
      <w:r w:rsidRPr="00376AF1">
        <w:rPr>
          <w:rFonts w:cstheme="minorHAnsi"/>
          <w:b/>
        </w:rPr>
        <w:t>Division 88</w:t>
      </w:r>
      <w:r w:rsidRPr="00376AF1">
        <w:rPr>
          <w:rFonts w:cstheme="minorHAnsi"/>
          <w:b/>
        </w:rPr>
        <w:tab/>
        <w:t>Social work activities without accommodation</w:t>
      </w:r>
    </w:p>
    <w:p w14:paraId="55622D81"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881 </w:t>
      </w:r>
      <w:r w:rsidRPr="00376AF1">
        <w:rPr>
          <w:rFonts w:cstheme="minorHAnsi"/>
        </w:rPr>
        <w:tab/>
        <w:t xml:space="preserve">8810 </w:t>
      </w:r>
      <w:r w:rsidRPr="00376AF1">
        <w:rPr>
          <w:rFonts w:cstheme="minorHAnsi"/>
        </w:rPr>
        <w:tab/>
        <w:t xml:space="preserve">Social work activities without accommodation for the elderly and disabled </w:t>
      </w:r>
    </w:p>
    <w:p w14:paraId="327891AB" w14:textId="77777777" w:rsidR="00C37398" w:rsidRPr="00376AF1" w:rsidRDefault="00C37398" w:rsidP="00C37398">
      <w:pPr>
        <w:tabs>
          <w:tab w:val="left" w:pos="360"/>
        </w:tabs>
        <w:spacing w:after="0" w:line="240" w:lineRule="auto"/>
        <w:ind w:left="360"/>
        <w:rPr>
          <w:rFonts w:cstheme="minorHAnsi"/>
        </w:rPr>
      </w:pPr>
    </w:p>
    <w:p w14:paraId="567924DC" w14:textId="77777777" w:rsidR="00C37398" w:rsidRPr="00376AF1" w:rsidRDefault="00C37398" w:rsidP="00C37398">
      <w:pPr>
        <w:tabs>
          <w:tab w:val="left" w:pos="360"/>
        </w:tabs>
        <w:spacing w:after="0" w:line="240" w:lineRule="auto"/>
        <w:ind w:left="360"/>
        <w:rPr>
          <w:rFonts w:cstheme="minorHAnsi"/>
        </w:rPr>
      </w:pPr>
      <w:r w:rsidRPr="00376AF1">
        <w:rPr>
          <w:rFonts w:cstheme="minorHAnsi"/>
        </w:rPr>
        <w:tab/>
        <w:t xml:space="preserve">889 </w:t>
      </w:r>
      <w:r w:rsidRPr="00376AF1">
        <w:rPr>
          <w:rFonts w:cstheme="minorHAnsi"/>
        </w:rPr>
        <w:tab/>
        <w:t>8890</w:t>
      </w:r>
      <w:r w:rsidRPr="00376AF1">
        <w:rPr>
          <w:rFonts w:cstheme="minorHAnsi"/>
        </w:rPr>
        <w:tab/>
        <w:t>Other social work activities without accommodation</w:t>
      </w:r>
    </w:p>
    <w:p w14:paraId="008800AA" w14:textId="77777777" w:rsidR="00C37398" w:rsidRDefault="00C37398" w:rsidP="00C37398">
      <w:pPr>
        <w:tabs>
          <w:tab w:val="left" w:pos="360"/>
        </w:tabs>
        <w:spacing w:after="0" w:line="240" w:lineRule="auto"/>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350"/>
      </w:tblGrid>
      <w:tr w:rsidR="00C37398" w14:paraId="756468BA" w14:textId="77777777">
        <w:tc>
          <w:tcPr>
            <w:tcW w:w="9350" w:type="dxa"/>
            <w:shd w:val="clear" w:color="auto" w:fill="BFBFBF" w:themeFill="background1" w:themeFillShade="BF"/>
          </w:tcPr>
          <w:p w14:paraId="7C8E2D15" w14:textId="77777777" w:rsidR="00C37398" w:rsidRPr="00531EC9" w:rsidRDefault="00C37398">
            <w:pPr>
              <w:tabs>
                <w:tab w:val="left" w:pos="360"/>
              </w:tabs>
              <w:rPr>
                <w:rFonts w:cstheme="minorHAnsi"/>
                <w:b/>
                <w:sz w:val="24"/>
                <w:szCs w:val="24"/>
              </w:rPr>
            </w:pPr>
            <w:r w:rsidRPr="005B30CD">
              <w:rPr>
                <w:rFonts w:cstheme="minorHAnsi"/>
                <w:b/>
                <w:sz w:val="24"/>
                <w:szCs w:val="24"/>
              </w:rPr>
              <w:t xml:space="preserve">Section </w:t>
            </w:r>
            <w:r>
              <w:rPr>
                <w:rFonts w:cstheme="minorHAnsi"/>
                <w:b/>
                <w:sz w:val="24"/>
                <w:szCs w:val="24"/>
              </w:rPr>
              <w:t>R</w:t>
            </w:r>
            <w:r w:rsidRPr="005B30CD">
              <w:rPr>
                <w:rFonts w:cstheme="minorHAnsi"/>
                <w:b/>
                <w:sz w:val="24"/>
                <w:szCs w:val="24"/>
              </w:rPr>
              <w:t xml:space="preserve"> </w:t>
            </w:r>
            <w:r>
              <w:rPr>
                <w:rFonts w:cstheme="minorHAnsi"/>
                <w:b/>
                <w:sz w:val="24"/>
                <w:szCs w:val="24"/>
              </w:rPr>
              <w:tab/>
            </w:r>
            <w:r>
              <w:rPr>
                <w:rFonts w:cstheme="minorHAnsi"/>
                <w:b/>
                <w:sz w:val="24"/>
                <w:szCs w:val="24"/>
              </w:rPr>
              <w:tab/>
            </w:r>
            <w:r w:rsidRPr="005B30CD">
              <w:rPr>
                <w:rFonts w:cstheme="minorHAnsi"/>
                <w:b/>
                <w:sz w:val="24"/>
                <w:szCs w:val="24"/>
              </w:rPr>
              <w:t>A</w:t>
            </w:r>
            <w:r>
              <w:rPr>
                <w:rFonts w:cstheme="minorHAnsi"/>
                <w:b/>
                <w:sz w:val="24"/>
                <w:szCs w:val="24"/>
              </w:rPr>
              <w:t>rts, entertainment and recreation</w:t>
            </w:r>
          </w:p>
        </w:tc>
      </w:tr>
    </w:tbl>
    <w:p w14:paraId="281294BE" w14:textId="77777777" w:rsidR="00C37398" w:rsidRPr="0011617E" w:rsidRDefault="00C37398" w:rsidP="00C37398">
      <w:pPr>
        <w:tabs>
          <w:tab w:val="left" w:pos="360"/>
        </w:tabs>
        <w:spacing w:after="0" w:line="240" w:lineRule="auto"/>
        <w:rPr>
          <w:rFonts w:cstheme="minorHAnsi"/>
        </w:rPr>
      </w:pPr>
    </w:p>
    <w:p w14:paraId="6BE10986" w14:textId="77777777" w:rsidR="00C37398" w:rsidRPr="0011617E" w:rsidRDefault="00C37398" w:rsidP="00C37398">
      <w:pPr>
        <w:tabs>
          <w:tab w:val="left" w:pos="360"/>
        </w:tabs>
        <w:spacing w:after="0" w:line="240" w:lineRule="auto"/>
        <w:ind w:left="360"/>
        <w:rPr>
          <w:rFonts w:cstheme="minorHAnsi"/>
          <w:b/>
        </w:rPr>
      </w:pPr>
      <w:r w:rsidRPr="0011617E">
        <w:rPr>
          <w:rFonts w:cstheme="minorHAnsi"/>
          <w:b/>
        </w:rPr>
        <w:t>Division 90</w:t>
      </w:r>
      <w:r w:rsidRPr="0011617E">
        <w:rPr>
          <w:rFonts w:cstheme="minorHAnsi"/>
          <w:b/>
        </w:rPr>
        <w:tab/>
      </w:r>
      <w:r w:rsidRPr="0011617E">
        <w:rPr>
          <w:rFonts w:cstheme="minorHAnsi"/>
          <w:b/>
        </w:rPr>
        <w:tab/>
        <w:t>Creative, arts and entertainment activities</w:t>
      </w:r>
    </w:p>
    <w:p w14:paraId="333744FA" w14:textId="77777777" w:rsidR="00C37398" w:rsidRPr="0011617E" w:rsidRDefault="00C37398" w:rsidP="00C37398">
      <w:pPr>
        <w:tabs>
          <w:tab w:val="left" w:pos="360"/>
        </w:tabs>
        <w:spacing w:after="0" w:line="240" w:lineRule="auto"/>
        <w:ind w:left="360"/>
        <w:rPr>
          <w:rFonts w:cstheme="minorHAnsi"/>
        </w:rPr>
      </w:pPr>
      <w:r w:rsidRPr="0011617E">
        <w:rPr>
          <w:rFonts w:cstheme="minorHAnsi"/>
        </w:rPr>
        <w:tab/>
        <w:t xml:space="preserve">900 </w:t>
      </w:r>
      <w:r w:rsidRPr="0011617E">
        <w:rPr>
          <w:rFonts w:cstheme="minorHAnsi"/>
        </w:rPr>
        <w:tab/>
        <w:t xml:space="preserve">9000 </w:t>
      </w:r>
      <w:r w:rsidRPr="0011617E">
        <w:rPr>
          <w:rFonts w:cstheme="minorHAnsi"/>
        </w:rPr>
        <w:tab/>
        <w:t>Creative, arts and entertainment activities</w:t>
      </w:r>
    </w:p>
    <w:p w14:paraId="6A5E08DA" w14:textId="77777777" w:rsidR="00C37398" w:rsidRPr="0011617E" w:rsidRDefault="00C37398" w:rsidP="00C37398">
      <w:pPr>
        <w:tabs>
          <w:tab w:val="left" w:pos="360"/>
        </w:tabs>
        <w:spacing w:after="0" w:line="240" w:lineRule="auto"/>
        <w:ind w:left="360"/>
        <w:rPr>
          <w:rFonts w:cstheme="minorHAnsi"/>
        </w:rPr>
      </w:pPr>
    </w:p>
    <w:p w14:paraId="348691D3" w14:textId="77777777" w:rsidR="00C37398" w:rsidRPr="0011617E" w:rsidRDefault="00C37398" w:rsidP="00C37398">
      <w:pPr>
        <w:tabs>
          <w:tab w:val="left" w:pos="360"/>
        </w:tabs>
        <w:spacing w:after="0" w:line="240" w:lineRule="auto"/>
        <w:ind w:left="360"/>
        <w:rPr>
          <w:rFonts w:cstheme="minorHAnsi"/>
          <w:b/>
        </w:rPr>
      </w:pPr>
      <w:r w:rsidRPr="0011617E">
        <w:rPr>
          <w:rFonts w:cstheme="minorHAnsi"/>
          <w:b/>
        </w:rPr>
        <w:t>Division 91</w:t>
      </w:r>
      <w:r w:rsidRPr="0011617E">
        <w:rPr>
          <w:rFonts w:cstheme="minorHAnsi"/>
          <w:b/>
        </w:rPr>
        <w:tab/>
      </w:r>
      <w:r w:rsidRPr="0011617E">
        <w:rPr>
          <w:rFonts w:cstheme="minorHAnsi"/>
          <w:b/>
        </w:rPr>
        <w:tab/>
        <w:t>Libraries, archives, museums and other cultural activities</w:t>
      </w:r>
    </w:p>
    <w:p w14:paraId="29952472" w14:textId="77777777" w:rsidR="00C37398" w:rsidRPr="0011617E" w:rsidRDefault="00C37398" w:rsidP="00C37398">
      <w:pPr>
        <w:tabs>
          <w:tab w:val="left" w:pos="360"/>
        </w:tabs>
        <w:spacing w:after="0" w:line="240" w:lineRule="auto"/>
        <w:rPr>
          <w:rFonts w:cstheme="minorHAnsi"/>
        </w:rPr>
      </w:pPr>
      <w:r w:rsidRPr="0011617E">
        <w:rPr>
          <w:rFonts w:cstheme="minorHAnsi"/>
        </w:rPr>
        <w:tab/>
      </w:r>
      <w:r w:rsidRPr="0011617E">
        <w:rPr>
          <w:rFonts w:cstheme="minorHAnsi"/>
        </w:rPr>
        <w:tab/>
      </w:r>
      <w:r w:rsidRPr="0011617E">
        <w:rPr>
          <w:rFonts w:cstheme="minorHAnsi"/>
        </w:rPr>
        <w:tab/>
        <w:t xml:space="preserve">9101 </w:t>
      </w:r>
      <w:r w:rsidRPr="0011617E">
        <w:rPr>
          <w:rFonts w:cstheme="minorHAnsi"/>
        </w:rPr>
        <w:tab/>
        <w:t xml:space="preserve">Library and archives activities </w:t>
      </w:r>
    </w:p>
    <w:p w14:paraId="59A3E641" w14:textId="77777777" w:rsidR="00C37398" w:rsidRPr="0011617E" w:rsidRDefault="00C37398" w:rsidP="00C37398">
      <w:pPr>
        <w:tabs>
          <w:tab w:val="left" w:pos="360"/>
        </w:tabs>
        <w:spacing w:after="0" w:line="240" w:lineRule="auto"/>
        <w:rPr>
          <w:rFonts w:cstheme="minorHAnsi"/>
        </w:rPr>
      </w:pPr>
      <w:r w:rsidRPr="0011617E">
        <w:rPr>
          <w:rFonts w:cstheme="minorHAnsi"/>
        </w:rPr>
        <w:tab/>
      </w:r>
      <w:r w:rsidRPr="0011617E">
        <w:rPr>
          <w:rFonts w:cstheme="minorHAnsi"/>
        </w:rPr>
        <w:tab/>
      </w:r>
      <w:r w:rsidRPr="0011617E">
        <w:rPr>
          <w:rFonts w:cstheme="minorHAnsi"/>
        </w:rPr>
        <w:tab/>
        <w:t xml:space="preserve">9102 </w:t>
      </w:r>
      <w:r w:rsidRPr="0011617E">
        <w:rPr>
          <w:rFonts w:cstheme="minorHAnsi"/>
        </w:rPr>
        <w:tab/>
        <w:t xml:space="preserve">Museums activities and operation of historical sites and buildings </w:t>
      </w:r>
    </w:p>
    <w:p w14:paraId="7FC53855" w14:textId="77777777" w:rsidR="00C37398" w:rsidRPr="0011617E" w:rsidRDefault="00C37398" w:rsidP="00C37398">
      <w:pPr>
        <w:tabs>
          <w:tab w:val="left" w:pos="360"/>
        </w:tabs>
        <w:spacing w:after="0" w:line="240" w:lineRule="auto"/>
        <w:rPr>
          <w:rFonts w:cstheme="minorHAnsi"/>
        </w:rPr>
      </w:pPr>
      <w:r w:rsidRPr="0011617E">
        <w:rPr>
          <w:rFonts w:cstheme="minorHAnsi"/>
        </w:rPr>
        <w:tab/>
      </w:r>
      <w:r w:rsidRPr="0011617E">
        <w:rPr>
          <w:rFonts w:cstheme="minorHAnsi"/>
        </w:rPr>
        <w:tab/>
      </w:r>
      <w:r w:rsidRPr="0011617E">
        <w:rPr>
          <w:rFonts w:cstheme="minorHAnsi"/>
        </w:rPr>
        <w:tab/>
        <w:t xml:space="preserve">9103 </w:t>
      </w:r>
      <w:r w:rsidRPr="0011617E">
        <w:rPr>
          <w:rFonts w:cstheme="minorHAnsi"/>
        </w:rPr>
        <w:tab/>
        <w:t>Botanical and zoological gardens and nature reserves activities</w:t>
      </w:r>
    </w:p>
    <w:p w14:paraId="4C0F0439" w14:textId="77777777" w:rsidR="00C37398" w:rsidRPr="0011617E" w:rsidRDefault="00C37398" w:rsidP="00C37398">
      <w:pPr>
        <w:tabs>
          <w:tab w:val="left" w:pos="360"/>
        </w:tabs>
        <w:spacing w:after="0" w:line="240" w:lineRule="auto"/>
        <w:ind w:left="360"/>
        <w:rPr>
          <w:rFonts w:cstheme="minorHAnsi"/>
        </w:rPr>
      </w:pPr>
    </w:p>
    <w:p w14:paraId="7721D58C" w14:textId="77777777" w:rsidR="00C37398" w:rsidRPr="0011617E" w:rsidRDefault="00C37398" w:rsidP="00C37398">
      <w:pPr>
        <w:tabs>
          <w:tab w:val="left" w:pos="360"/>
        </w:tabs>
        <w:spacing w:after="0" w:line="240" w:lineRule="auto"/>
        <w:ind w:left="360"/>
        <w:rPr>
          <w:rFonts w:cstheme="minorHAnsi"/>
          <w:b/>
        </w:rPr>
      </w:pPr>
      <w:r w:rsidRPr="0011617E">
        <w:rPr>
          <w:rFonts w:cstheme="minorHAnsi"/>
          <w:b/>
        </w:rPr>
        <w:t>Division 92</w:t>
      </w:r>
      <w:r w:rsidRPr="0011617E">
        <w:rPr>
          <w:rFonts w:cstheme="minorHAnsi"/>
          <w:b/>
        </w:rPr>
        <w:tab/>
      </w:r>
      <w:r w:rsidRPr="0011617E">
        <w:rPr>
          <w:rFonts w:cstheme="minorHAnsi"/>
          <w:b/>
        </w:rPr>
        <w:tab/>
        <w:t>Gambling and betting activities</w:t>
      </w:r>
    </w:p>
    <w:p w14:paraId="680A49B4" w14:textId="77777777" w:rsidR="00C37398" w:rsidRPr="0011617E" w:rsidRDefault="00C37398" w:rsidP="00C37398">
      <w:pPr>
        <w:tabs>
          <w:tab w:val="left" w:pos="360"/>
        </w:tabs>
        <w:spacing w:after="0" w:line="240" w:lineRule="auto"/>
        <w:ind w:left="360"/>
        <w:rPr>
          <w:rFonts w:cstheme="minorHAnsi"/>
        </w:rPr>
      </w:pPr>
      <w:r w:rsidRPr="0011617E">
        <w:rPr>
          <w:rFonts w:cstheme="minorHAnsi"/>
        </w:rPr>
        <w:tab/>
        <w:t xml:space="preserve">920 </w:t>
      </w:r>
      <w:r w:rsidRPr="0011617E">
        <w:rPr>
          <w:rFonts w:cstheme="minorHAnsi"/>
        </w:rPr>
        <w:tab/>
        <w:t xml:space="preserve">9200 </w:t>
      </w:r>
      <w:r w:rsidRPr="0011617E">
        <w:rPr>
          <w:rFonts w:cstheme="minorHAnsi"/>
        </w:rPr>
        <w:tab/>
        <w:t>Gambling and betting activities</w:t>
      </w:r>
    </w:p>
    <w:p w14:paraId="6DBA6351" w14:textId="77777777" w:rsidR="00C37398" w:rsidRPr="0011617E" w:rsidRDefault="00C37398" w:rsidP="00C37398">
      <w:pPr>
        <w:tabs>
          <w:tab w:val="left" w:pos="360"/>
        </w:tabs>
        <w:spacing w:after="0" w:line="240" w:lineRule="auto"/>
        <w:ind w:left="360"/>
        <w:rPr>
          <w:rFonts w:cstheme="minorHAnsi"/>
        </w:rPr>
      </w:pPr>
    </w:p>
    <w:p w14:paraId="22810DF8" w14:textId="77777777" w:rsidR="00C37398" w:rsidRPr="0011617E" w:rsidRDefault="00C37398" w:rsidP="00C37398">
      <w:pPr>
        <w:tabs>
          <w:tab w:val="left" w:pos="360"/>
        </w:tabs>
        <w:spacing w:after="0" w:line="240" w:lineRule="auto"/>
        <w:ind w:left="360"/>
        <w:rPr>
          <w:rFonts w:cstheme="minorHAnsi"/>
          <w:b/>
        </w:rPr>
      </w:pPr>
      <w:r w:rsidRPr="0011617E">
        <w:rPr>
          <w:rFonts w:cstheme="minorHAnsi"/>
          <w:b/>
        </w:rPr>
        <w:t>Division 93</w:t>
      </w:r>
      <w:r w:rsidRPr="0011617E">
        <w:rPr>
          <w:rFonts w:cstheme="minorHAnsi"/>
          <w:b/>
        </w:rPr>
        <w:tab/>
      </w:r>
      <w:r w:rsidRPr="0011617E">
        <w:rPr>
          <w:rFonts w:cstheme="minorHAnsi"/>
          <w:b/>
        </w:rPr>
        <w:tab/>
        <w:t>Sports activities and amusement and recreation activities</w:t>
      </w:r>
    </w:p>
    <w:p w14:paraId="4C019A2A" w14:textId="77777777" w:rsidR="00C37398" w:rsidRPr="0011617E" w:rsidRDefault="00C37398" w:rsidP="00C37398">
      <w:pPr>
        <w:tabs>
          <w:tab w:val="left" w:pos="360"/>
        </w:tabs>
        <w:spacing w:after="0" w:line="240" w:lineRule="auto"/>
        <w:ind w:left="360"/>
        <w:rPr>
          <w:rFonts w:cstheme="minorHAnsi"/>
        </w:rPr>
      </w:pPr>
      <w:r w:rsidRPr="0011617E">
        <w:rPr>
          <w:rFonts w:cstheme="minorHAnsi"/>
        </w:rPr>
        <w:tab/>
        <w:t xml:space="preserve">931 </w:t>
      </w:r>
      <w:r w:rsidRPr="0011617E">
        <w:rPr>
          <w:rFonts w:cstheme="minorHAnsi"/>
        </w:rPr>
        <w:tab/>
      </w:r>
      <w:r w:rsidRPr="0011617E">
        <w:rPr>
          <w:rFonts w:cstheme="minorHAnsi"/>
        </w:rPr>
        <w:tab/>
        <w:t xml:space="preserve">Sports activities </w:t>
      </w:r>
    </w:p>
    <w:p w14:paraId="74842A80" w14:textId="77777777" w:rsidR="00C37398" w:rsidRPr="0011617E" w:rsidRDefault="00C37398" w:rsidP="00C37398">
      <w:pPr>
        <w:tabs>
          <w:tab w:val="left" w:pos="360"/>
        </w:tabs>
        <w:spacing w:after="0" w:line="240" w:lineRule="auto"/>
        <w:rPr>
          <w:rFonts w:cstheme="minorHAnsi"/>
        </w:rPr>
      </w:pPr>
      <w:r w:rsidRPr="0011617E">
        <w:rPr>
          <w:rFonts w:cstheme="minorHAnsi"/>
        </w:rPr>
        <w:tab/>
      </w:r>
      <w:r w:rsidRPr="0011617E">
        <w:rPr>
          <w:rFonts w:cstheme="minorHAnsi"/>
        </w:rPr>
        <w:tab/>
      </w:r>
      <w:r w:rsidRPr="0011617E">
        <w:rPr>
          <w:rFonts w:cstheme="minorHAnsi"/>
        </w:rPr>
        <w:tab/>
        <w:t xml:space="preserve">9311 </w:t>
      </w:r>
      <w:r w:rsidRPr="0011617E">
        <w:rPr>
          <w:rFonts w:cstheme="minorHAnsi"/>
        </w:rPr>
        <w:tab/>
        <w:t>Operation of sports facilities</w:t>
      </w:r>
    </w:p>
    <w:p w14:paraId="0D5F6A43" w14:textId="77777777" w:rsidR="00C37398" w:rsidRPr="0011617E" w:rsidRDefault="00C37398" w:rsidP="00C37398">
      <w:pPr>
        <w:tabs>
          <w:tab w:val="left" w:pos="360"/>
        </w:tabs>
        <w:spacing w:after="0" w:line="240" w:lineRule="auto"/>
        <w:rPr>
          <w:rFonts w:cstheme="minorHAnsi"/>
        </w:rPr>
      </w:pPr>
      <w:r w:rsidRPr="0011617E">
        <w:rPr>
          <w:rFonts w:cstheme="minorHAnsi"/>
        </w:rPr>
        <w:tab/>
      </w:r>
      <w:r w:rsidRPr="0011617E">
        <w:rPr>
          <w:rFonts w:cstheme="minorHAnsi"/>
        </w:rPr>
        <w:tab/>
      </w:r>
      <w:r w:rsidRPr="0011617E">
        <w:rPr>
          <w:rFonts w:cstheme="minorHAnsi"/>
        </w:rPr>
        <w:tab/>
        <w:t xml:space="preserve">9312 </w:t>
      </w:r>
      <w:r w:rsidRPr="0011617E">
        <w:rPr>
          <w:rFonts w:cstheme="minorHAnsi"/>
        </w:rPr>
        <w:tab/>
        <w:t xml:space="preserve">Activities of sports clubs </w:t>
      </w:r>
    </w:p>
    <w:p w14:paraId="207C4643" w14:textId="77777777" w:rsidR="00C37398" w:rsidRPr="0011617E" w:rsidRDefault="00C37398" w:rsidP="00C37398">
      <w:pPr>
        <w:tabs>
          <w:tab w:val="left" w:pos="360"/>
        </w:tabs>
        <w:spacing w:after="0" w:line="240" w:lineRule="auto"/>
        <w:rPr>
          <w:rFonts w:cstheme="minorHAnsi"/>
        </w:rPr>
      </w:pPr>
      <w:r w:rsidRPr="0011617E">
        <w:rPr>
          <w:rFonts w:cstheme="minorHAnsi"/>
        </w:rPr>
        <w:tab/>
      </w:r>
      <w:r w:rsidRPr="0011617E">
        <w:rPr>
          <w:rFonts w:cstheme="minorHAnsi"/>
        </w:rPr>
        <w:tab/>
      </w:r>
      <w:r w:rsidRPr="0011617E">
        <w:rPr>
          <w:rFonts w:cstheme="minorHAnsi"/>
        </w:rPr>
        <w:tab/>
        <w:t xml:space="preserve">9319 </w:t>
      </w:r>
      <w:r w:rsidRPr="0011617E">
        <w:rPr>
          <w:rFonts w:cstheme="minorHAnsi"/>
        </w:rPr>
        <w:tab/>
        <w:t xml:space="preserve">Other sports activities </w:t>
      </w:r>
    </w:p>
    <w:p w14:paraId="5AA03B79" w14:textId="77777777" w:rsidR="00C37398" w:rsidRPr="0011617E" w:rsidRDefault="00C37398" w:rsidP="00C37398">
      <w:pPr>
        <w:tabs>
          <w:tab w:val="left" w:pos="360"/>
        </w:tabs>
        <w:spacing w:after="0" w:line="240" w:lineRule="auto"/>
        <w:rPr>
          <w:rFonts w:cstheme="minorHAnsi"/>
        </w:rPr>
      </w:pPr>
      <w:r w:rsidRPr="0011617E">
        <w:rPr>
          <w:rFonts w:cstheme="minorHAnsi"/>
        </w:rPr>
        <w:tab/>
      </w:r>
      <w:r w:rsidRPr="0011617E">
        <w:rPr>
          <w:rFonts w:cstheme="minorHAnsi"/>
        </w:rPr>
        <w:tab/>
        <w:t xml:space="preserve">932 </w:t>
      </w:r>
      <w:r w:rsidRPr="0011617E">
        <w:rPr>
          <w:rFonts w:cstheme="minorHAnsi"/>
        </w:rPr>
        <w:tab/>
      </w:r>
      <w:r w:rsidRPr="0011617E">
        <w:rPr>
          <w:rFonts w:cstheme="minorHAnsi"/>
        </w:rPr>
        <w:tab/>
        <w:t xml:space="preserve">Other amusement and recreation activities </w:t>
      </w:r>
    </w:p>
    <w:p w14:paraId="50168791" w14:textId="77777777" w:rsidR="00C37398" w:rsidRPr="0011617E" w:rsidRDefault="00C37398" w:rsidP="00C37398">
      <w:pPr>
        <w:tabs>
          <w:tab w:val="left" w:pos="360"/>
        </w:tabs>
        <w:spacing w:after="0" w:line="240" w:lineRule="auto"/>
        <w:ind w:left="1412"/>
        <w:rPr>
          <w:rFonts w:cstheme="minorHAnsi"/>
        </w:rPr>
      </w:pPr>
      <w:r w:rsidRPr="0011617E">
        <w:rPr>
          <w:rFonts w:cstheme="minorHAnsi"/>
        </w:rPr>
        <w:tab/>
        <w:t xml:space="preserve">9321 </w:t>
      </w:r>
      <w:r w:rsidRPr="0011617E">
        <w:rPr>
          <w:rFonts w:cstheme="minorHAnsi"/>
        </w:rPr>
        <w:tab/>
        <w:t>Activities of amusement parks and theme parks</w:t>
      </w:r>
    </w:p>
    <w:p w14:paraId="0B5BB420" w14:textId="77777777" w:rsidR="00C37398" w:rsidRPr="0011617E" w:rsidRDefault="00C37398" w:rsidP="00C37398">
      <w:pPr>
        <w:tabs>
          <w:tab w:val="left" w:pos="360"/>
        </w:tabs>
        <w:spacing w:after="0" w:line="240" w:lineRule="auto"/>
        <w:ind w:left="1412"/>
        <w:rPr>
          <w:rFonts w:cstheme="minorHAnsi"/>
        </w:rPr>
      </w:pPr>
      <w:r w:rsidRPr="0011617E">
        <w:rPr>
          <w:rFonts w:cstheme="minorHAnsi"/>
        </w:rPr>
        <w:tab/>
        <w:t xml:space="preserve">9329 </w:t>
      </w:r>
      <w:r w:rsidRPr="0011617E">
        <w:rPr>
          <w:rFonts w:cstheme="minorHAnsi"/>
        </w:rPr>
        <w:tab/>
        <w:t xml:space="preserve">Other amusement and recreation activities n.e.c. </w:t>
      </w:r>
    </w:p>
    <w:p w14:paraId="5819D90F" w14:textId="77777777" w:rsidR="00C37398" w:rsidRPr="0011617E" w:rsidRDefault="00C37398" w:rsidP="00C37398">
      <w:pPr>
        <w:tabs>
          <w:tab w:val="left" w:pos="360"/>
        </w:tabs>
        <w:spacing w:after="0" w:line="240" w:lineRule="auto"/>
        <w:ind w:left="36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350"/>
      </w:tblGrid>
      <w:tr w:rsidR="00C37398" w14:paraId="585CA0F0" w14:textId="77777777">
        <w:tc>
          <w:tcPr>
            <w:tcW w:w="9350" w:type="dxa"/>
            <w:shd w:val="clear" w:color="auto" w:fill="BFBFBF" w:themeFill="background1" w:themeFillShade="BF"/>
          </w:tcPr>
          <w:p w14:paraId="72A8FF72" w14:textId="77777777" w:rsidR="00C37398" w:rsidRPr="00531EC9" w:rsidRDefault="00C37398">
            <w:pPr>
              <w:tabs>
                <w:tab w:val="left" w:pos="360"/>
              </w:tabs>
              <w:rPr>
                <w:rFonts w:cstheme="minorHAnsi"/>
                <w:b/>
                <w:sz w:val="24"/>
                <w:szCs w:val="24"/>
              </w:rPr>
            </w:pPr>
            <w:r w:rsidRPr="005B30CD">
              <w:rPr>
                <w:rFonts w:cstheme="minorHAnsi"/>
                <w:b/>
                <w:sz w:val="24"/>
                <w:szCs w:val="24"/>
              </w:rPr>
              <w:t xml:space="preserve">Section </w:t>
            </w:r>
            <w:r>
              <w:rPr>
                <w:rFonts w:cstheme="minorHAnsi"/>
                <w:b/>
                <w:sz w:val="24"/>
                <w:szCs w:val="24"/>
              </w:rPr>
              <w:t>S</w:t>
            </w:r>
            <w:r w:rsidRPr="005B30CD">
              <w:rPr>
                <w:rFonts w:cstheme="minorHAnsi"/>
                <w:b/>
                <w:sz w:val="24"/>
                <w:szCs w:val="24"/>
              </w:rPr>
              <w:t xml:space="preserve"> </w:t>
            </w:r>
            <w:r>
              <w:rPr>
                <w:rFonts w:cstheme="minorHAnsi"/>
                <w:b/>
                <w:sz w:val="24"/>
                <w:szCs w:val="24"/>
              </w:rPr>
              <w:tab/>
            </w:r>
            <w:r>
              <w:rPr>
                <w:rFonts w:cstheme="minorHAnsi"/>
                <w:b/>
                <w:sz w:val="24"/>
                <w:szCs w:val="24"/>
              </w:rPr>
              <w:tab/>
              <w:t>Other activities</w:t>
            </w:r>
          </w:p>
        </w:tc>
      </w:tr>
    </w:tbl>
    <w:p w14:paraId="74970002" w14:textId="77777777" w:rsidR="00C37398" w:rsidRPr="0011617E" w:rsidRDefault="00C37398" w:rsidP="00C37398">
      <w:pPr>
        <w:tabs>
          <w:tab w:val="left" w:pos="360"/>
        </w:tabs>
        <w:spacing w:after="0" w:line="240" w:lineRule="auto"/>
        <w:ind w:left="360"/>
        <w:rPr>
          <w:rFonts w:cstheme="minorHAnsi"/>
        </w:rPr>
      </w:pPr>
      <w:r w:rsidRPr="0011617E">
        <w:rPr>
          <w:rFonts w:cstheme="minorHAnsi"/>
        </w:rPr>
        <w:tab/>
      </w:r>
    </w:p>
    <w:p w14:paraId="5FE85159" w14:textId="77777777" w:rsidR="00C37398" w:rsidRPr="0011617E" w:rsidRDefault="00C37398" w:rsidP="00C37398">
      <w:pPr>
        <w:tabs>
          <w:tab w:val="left" w:pos="360"/>
        </w:tabs>
        <w:spacing w:after="0" w:line="240" w:lineRule="auto"/>
        <w:ind w:left="360"/>
        <w:rPr>
          <w:rFonts w:cstheme="minorHAnsi"/>
          <w:b/>
        </w:rPr>
      </w:pPr>
      <w:r w:rsidRPr="0011617E">
        <w:rPr>
          <w:rFonts w:cstheme="minorHAnsi"/>
          <w:b/>
        </w:rPr>
        <w:t>Division 94</w:t>
      </w:r>
      <w:r w:rsidRPr="0011617E">
        <w:rPr>
          <w:rFonts w:cstheme="minorHAnsi"/>
          <w:b/>
        </w:rPr>
        <w:tab/>
      </w:r>
      <w:r w:rsidRPr="0011617E">
        <w:rPr>
          <w:rFonts w:cstheme="minorHAnsi"/>
          <w:b/>
        </w:rPr>
        <w:tab/>
        <w:t>Activities of membership organizations</w:t>
      </w:r>
    </w:p>
    <w:p w14:paraId="6E85B0A6" w14:textId="77777777" w:rsidR="00C37398" w:rsidRPr="0011617E" w:rsidRDefault="00C37398" w:rsidP="00C37398">
      <w:pPr>
        <w:tabs>
          <w:tab w:val="left" w:pos="360"/>
        </w:tabs>
        <w:spacing w:after="0" w:line="240" w:lineRule="auto"/>
        <w:ind w:left="360"/>
        <w:rPr>
          <w:rFonts w:cstheme="minorHAnsi"/>
        </w:rPr>
      </w:pPr>
      <w:r w:rsidRPr="0011617E">
        <w:rPr>
          <w:rFonts w:cstheme="minorHAnsi"/>
        </w:rPr>
        <w:tab/>
        <w:t xml:space="preserve">941 </w:t>
      </w:r>
      <w:r w:rsidRPr="0011617E">
        <w:rPr>
          <w:rFonts w:cstheme="minorHAnsi"/>
        </w:rPr>
        <w:tab/>
      </w:r>
      <w:r w:rsidRPr="0011617E">
        <w:rPr>
          <w:rFonts w:cstheme="minorHAnsi"/>
        </w:rPr>
        <w:tab/>
        <w:t>Activities of business, employers and professional membership organizations</w:t>
      </w:r>
    </w:p>
    <w:p w14:paraId="19D6D109" w14:textId="77777777" w:rsidR="00C37398" w:rsidRPr="0011617E" w:rsidRDefault="00C37398" w:rsidP="00C37398">
      <w:pPr>
        <w:tabs>
          <w:tab w:val="left" w:pos="360"/>
        </w:tabs>
        <w:spacing w:after="0" w:line="240" w:lineRule="auto"/>
        <w:ind w:left="360"/>
        <w:rPr>
          <w:rFonts w:cstheme="minorHAnsi"/>
        </w:rPr>
      </w:pPr>
      <w:r w:rsidRPr="0011617E">
        <w:rPr>
          <w:rFonts w:cstheme="minorHAnsi"/>
        </w:rPr>
        <w:tab/>
      </w:r>
      <w:r w:rsidRPr="0011617E">
        <w:rPr>
          <w:rFonts w:cstheme="minorHAnsi"/>
        </w:rPr>
        <w:tab/>
        <w:t xml:space="preserve">9411 </w:t>
      </w:r>
      <w:r w:rsidRPr="0011617E">
        <w:rPr>
          <w:rFonts w:cstheme="minorHAnsi"/>
        </w:rPr>
        <w:tab/>
        <w:t xml:space="preserve">Activities of business and employers membership organizations </w:t>
      </w:r>
    </w:p>
    <w:p w14:paraId="611DFC24" w14:textId="77777777" w:rsidR="00C37398" w:rsidRPr="0011617E" w:rsidRDefault="00C37398" w:rsidP="00C37398">
      <w:pPr>
        <w:tabs>
          <w:tab w:val="left" w:pos="360"/>
        </w:tabs>
        <w:spacing w:after="0" w:line="240" w:lineRule="auto"/>
        <w:ind w:left="360"/>
        <w:rPr>
          <w:rFonts w:cstheme="minorHAnsi"/>
        </w:rPr>
      </w:pPr>
      <w:r w:rsidRPr="0011617E">
        <w:rPr>
          <w:rFonts w:cstheme="minorHAnsi"/>
        </w:rPr>
        <w:tab/>
      </w:r>
      <w:r w:rsidRPr="0011617E">
        <w:rPr>
          <w:rFonts w:cstheme="minorHAnsi"/>
        </w:rPr>
        <w:tab/>
        <w:t xml:space="preserve">9412 </w:t>
      </w:r>
      <w:r w:rsidRPr="0011617E">
        <w:rPr>
          <w:rFonts w:cstheme="minorHAnsi"/>
        </w:rPr>
        <w:tab/>
        <w:t xml:space="preserve">Activities of professional membership organizations </w:t>
      </w:r>
    </w:p>
    <w:p w14:paraId="565EE1EB" w14:textId="77777777" w:rsidR="00C37398" w:rsidRPr="0011617E" w:rsidRDefault="00C37398" w:rsidP="00C37398">
      <w:pPr>
        <w:tabs>
          <w:tab w:val="left" w:pos="360"/>
        </w:tabs>
        <w:spacing w:after="0" w:line="240" w:lineRule="auto"/>
        <w:ind w:left="360"/>
        <w:rPr>
          <w:rFonts w:cstheme="minorHAnsi"/>
        </w:rPr>
      </w:pPr>
    </w:p>
    <w:p w14:paraId="110DE358" w14:textId="77777777" w:rsidR="00C37398" w:rsidRPr="0011617E" w:rsidRDefault="00C37398" w:rsidP="00C37398">
      <w:pPr>
        <w:tabs>
          <w:tab w:val="left" w:pos="360"/>
        </w:tabs>
        <w:spacing w:after="0" w:line="240" w:lineRule="auto"/>
        <w:ind w:left="360"/>
        <w:rPr>
          <w:rFonts w:cstheme="minorHAnsi"/>
        </w:rPr>
      </w:pPr>
      <w:r w:rsidRPr="0011617E">
        <w:rPr>
          <w:rFonts w:cstheme="minorHAnsi"/>
        </w:rPr>
        <w:tab/>
        <w:t xml:space="preserve">942 </w:t>
      </w:r>
      <w:r w:rsidRPr="0011617E">
        <w:rPr>
          <w:rFonts w:cstheme="minorHAnsi"/>
        </w:rPr>
        <w:tab/>
        <w:t xml:space="preserve">9420 </w:t>
      </w:r>
      <w:r w:rsidRPr="0011617E">
        <w:rPr>
          <w:rFonts w:cstheme="minorHAnsi"/>
        </w:rPr>
        <w:tab/>
        <w:t xml:space="preserve">Activities of trade unions </w:t>
      </w:r>
    </w:p>
    <w:p w14:paraId="5CD75AD1" w14:textId="77777777" w:rsidR="00C37398" w:rsidRPr="0011617E" w:rsidRDefault="00C37398" w:rsidP="00C37398">
      <w:pPr>
        <w:tabs>
          <w:tab w:val="left" w:pos="360"/>
        </w:tabs>
        <w:spacing w:after="0" w:line="240" w:lineRule="auto"/>
        <w:ind w:left="360"/>
        <w:rPr>
          <w:rFonts w:cstheme="minorHAnsi"/>
        </w:rPr>
      </w:pPr>
    </w:p>
    <w:p w14:paraId="4CC3F870" w14:textId="77777777" w:rsidR="00C37398" w:rsidRPr="0011617E" w:rsidRDefault="00C37398" w:rsidP="00C37398">
      <w:pPr>
        <w:tabs>
          <w:tab w:val="left" w:pos="360"/>
        </w:tabs>
        <w:spacing w:after="0" w:line="240" w:lineRule="auto"/>
        <w:ind w:left="360"/>
        <w:rPr>
          <w:rFonts w:cstheme="minorHAnsi"/>
        </w:rPr>
      </w:pPr>
      <w:r w:rsidRPr="0011617E">
        <w:rPr>
          <w:rFonts w:cstheme="minorHAnsi"/>
        </w:rPr>
        <w:tab/>
        <w:t xml:space="preserve">949 </w:t>
      </w:r>
      <w:r w:rsidRPr="0011617E">
        <w:rPr>
          <w:rFonts w:cstheme="minorHAnsi"/>
        </w:rPr>
        <w:tab/>
      </w:r>
      <w:r w:rsidRPr="0011617E">
        <w:rPr>
          <w:rFonts w:cstheme="minorHAnsi"/>
        </w:rPr>
        <w:tab/>
        <w:t xml:space="preserve">Activities of other membership organizations </w:t>
      </w:r>
    </w:p>
    <w:p w14:paraId="151ECBD7" w14:textId="77777777" w:rsidR="00C37398" w:rsidRPr="0011617E" w:rsidRDefault="00C37398" w:rsidP="00C37398">
      <w:pPr>
        <w:tabs>
          <w:tab w:val="left" w:pos="360"/>
        </w:tabs>
        <w:spacing w:after="0" w:line="240" w:lineRule="auto"/>
        <w:ind w:left="360"/>
        <w:rPr>
          <w:rFonts w:cstheme="minorHAnsi"/>
        </w:rPr>
      </w:pPr>
      <w:r w:rsidRPr="0011617E">
        <w:rPr>
          <w:rFonts w:cstheme="minorHAnsi"/>
        </w:rPr>
        <w:tab/>
      </w:r>
      <w:r w:rsidRPr="0011617E">
        <w:rPr>
          <w:rFonts w:cstheme="minorHAnsi"/>
        </w:rPr>
        <w:tab/>
        <w:t xml:space="preserve">9491 </w:t>
      </w:r>
      <w:r w:rsidRPr="0011617E">
        <w:rPr>
          <w:rFonts w:cstheme="minorHAnsi"/>
        </w:rPr>
        <w:tab/>
        <w:t>Activities of religious organizations</w:t>
      </w:r>
    </w:p>
    <w:p w14:paraId="597EA0D7" w14:textId="77777777" w:rsidR="00C37398" w:rsidRPr="0011617E" w:rsidRDefault="00C37398" w:rsidP="00C37398">
      <w:pPr>
        <w:tabs>
          <w:tab w:val="left" w:pos="360"/>
        </w:tabs>
        <w:spacing w:after="0" w:line="240" w:lineRule="auto"/>
        <w:rPr>
          <w:rFonts w:cstheme="minorHAnsi"/>
        </w:rPr>
      </w:pPr>
      <w:r w:rsidRPr="0011617E">
        <w:rPr>
          <w:rFonts w:cstheme="minorHAnsi"/>
        </w:rPr>
        <w:tab/>
      </w:r>
      <w:r w:rsidRPr="0011617E">
        <w:rPr>
          <w:rFonts w:cstheme="minorHAnsi"/>
        </w:rPr>
        <w:tab/>
      </w:r>
      <w:r w:rsidRPr="0011617E">
        <w:rPr>
          <w:rFonts w:cstheme="minorHAnsi"/>
        </w:rPr>
        <w:tab/>
        <w:t xml:space="preserve">9492 </w:t>
      </w:r>
      <w:r w:rsidRPr="0011617E">
        <w:rPr>
          <w:rFonts w:cstheme="minorHAnsi"/>
        </w:rPr>
        <w:tab/>
        <w:t xml:space="preserve">Activities of political organizations </w:t>
      </w:r>
    </w:p>
    <w:p w14:paraId="69ED389C" w14:textId="77777777" w:rsidR="00C37398" w:rsidRPr="0011617E" w:rsidRDefault="00C37398" w:rsidP="00C37398">
      <w:pPr>
        <w:tabs>
          <w:tab w:val="left" w:pos="360"/>
        </w:tabs>
        <w:spacing w:after="0" w:line="240" w:lineRule="auto"/>
        <w:rPr>
          <w:rFonts w:cstheme="minorHAnsi"/>
        </w:rPr>
      </w:pPr>
      <w:r w:rsidRPr="0011617E">
        <w:rPr>
          <w:rFonts w:cstheme="minorHAnsi"/>
        </w:rPr>
        <w:tab/>
      </w:r>
      <w:r w:rsidRPr="0011617E">
        <w:rPr>
          <w:rFonts w:cstheme="minorHAnsi"/>
        </w:rPr>
        <w:tab/>
      </w:r>
      <w:r w:rsidRPr="0011617E">
        <w:rPr>
          <w:rFonts w:cstheme="minorHAnsi"/>
        </w:rPr>
        <w:tab/>
        <w:t xml:space="preserve">9499 </w:t>
      </w:r>
      <w:r w:rsidRPr="0011617E">
        <w:rPr>
          <w:rFonts w:cstheme="minorHAnsi"/>
        </w:rPr>
        <w:tab/>
        <w:t>Activities of other membership organizations n.e.c</w:t>
      </w:r>
    </w:p>
    <w:p w14:paraId="4CA1B713" w14:textId="77777777" w:rsidR="00C37398" w:rsidRPr="0011617E" w:rsidRDefault="00C37398" w:rsidP="00C37398">
      <w:pPr>
        <w:tabs>
          <w:tab w:val="left" w:pos="360"/>
        </w:tabs>
        <w:spacing w:after="0" w:line="240" w:lineRule="auto"/>
        <w:ind w:left="360"/>
        <w:rPr>
          <w:rFonts w:cstheme="minorHAnsi"/>
        </w:rPr>
      </w:pPr>
      <w:r w:rsidRPr="0011617E">
        <w:rPr>
          <w:rFonts w:cstheme="minorHAnsi"/>
        </w:rPr>
        <w:tab/>
      </w:r>
    </w:p>
    <w:p w14:paraId="72F93E26" w14:textId="77777777" w:rsidR="00C37398" w:rsidRPr="0011617E" w:rsidRDefault="00C37398" w:rsidP="00C37398">
      <w:pPr>
        <w:tabs>
          <w:tab w:val="left" w:pos="360"/>
        </w:tabs>
        <w:spacing w:after="0" w:line="240" w:lineRule="auto"/>
        <w:ind w:left="360"/>
        <w:rPr>
          <w:rFonts w:cstheme="minorHAnsi"/>
          <w:b/>
        </w:rPr>
      </w:pPr>
      <w:r w:rsidRPr="0011617E">
        <w:rPr>
          <w:rFonts w:cstheme="minorHAnsi"/>
          <w:b/>
        </w:rPr>
        <w:t>Division 95</w:t>
      </w:r>
      <w:r w:rsidRPr="0011617E">
        <w:rPr>
          <w:rFonts w:cstheme="minorHAnsi"/>
          <w:b/>
        </w:rPr>
        <w:tab/>
        <w:t>Repair of computers and personal and household goods</w:t>
      </w:r>
    </w:p>
    <w:p w14:paraId="5ED2275F" w14:textId="77777777" w:rsidR="00C37398" w:rsidRPr="0011617E" w:rsidRDefault="00C37398" w:rsidP="00C37398">
      <w:pPr>
        <w:tabs>
          <w:tab w:val="left" w:pos="360"/>
        </w:tabs>
        <w:spacing w:after="0" w:line="240" w:lineRule="auto"/>
        <w:ind w:left="360"/>
        <w:rPr>
          <w:rFonts w:cstheme="minorHAnsi"/>
        </w:rPr>
      </w:pPr>
      <w:r w:rsidRPr="0011617E">
        <w:rPr>
          <w:rFonts w:cstheme="minorHAnsi"/>
        </w:rPr>
        <w:tab/>
        <w:t xml:space="preserve">951 </w:t>
      </w:r>
      <w:r w:rsidRPr="0011617E">
        <w:rPr>
          <w:rFonts w:cstheme="minorHAnsi"/>
        </w:rPr>
        <w:tab/>
      </w:r>
      <w:r w:rsidRPr="0011617E">
        <w:rPr>
          <w:rFonts w:cstheme="minorHAnsi"/>
        </w:rPr>
        <w:tab/>
        <w:t xml:space="preserve">Repair of computers and communication equipment </w:t>
      </w:r>
    </w:p>
    <w:p w14:paraId="3F3D532F" w14:textId="77777777" w:rsidR="00C37398" w:rsidRPr="0011617E" w:rsidRDefault="00C37398" w:rsidP="00C37398">
      <w:pPr>
        <w:tabs>
          <w:tab w:val="left" w:pos="360"/>
        </w:tabs>
        <w:spacing w:after="0" w:line="240" w:lineRule="auto"/>
        <w:ind w:left="360"/>
        <w:rPr>
          <w:rFonts w:cstheme="minorHAnsi"/>
        </w:rPr>
      </w:pPr>
      <w:r w:rsidRPr="0011617E">
        <w:rPr>
          <w:rFonts w:cstheme="minorHAnsi"/>
        </w:rPr>
        <w:tab/>
      </w:r>
      <w:r w:rsidRPr="0011617E">
        <w:rPr>
          <w:rFonts w:cstheme="minorHAnsi"/>
        </w:rPr>
        <w:tab/>
        <w:t xml:space="preserve">9511 </w:t>
      </w:r>
      <w:r w:rsidRPr="0011617E">
        <w:rPr>
          <w:rFonts w:cstheme="minorHAnsi"/>
        </w:rPr>
        <w:tab/>
        <w:t xml:space="preserve">Repair of computers and peripheral equipment </w:t>
      </w:r>
    </w:p>
    <w:p w14:paraId="2EAD0C97" w14:textId="77777777" w:rsidR="00C37398" w:rsidRPr="0011617E" w:rsidRDefault="00C37398" w:rsidP="00C37398">
      <w:pPr>
        <w:tabs>
          <w:tab w:val="left" w:pos="360"/>
        </w:tabs>
        <w:spacing w:after="0" w:line="240" w:lineRule="auto"/>
        <w:ind w:left="360"/>
        <w:rPr>
          <w:rFonts w:cstheme="minorHAnsi"/>
        </w:rPr>
      </w:pPr>
      <w:r w:rsidRPr="0011617E">
        <w:rPr>
          <w:rFonts w:cstheme="minorHAnsi"/>
        </w:rPr>
        <w:tab/>
      </w:r>
      <w:r w:rsidRPr="0011617E">
        <w:rPr>
          <w:rFonts w:cstheme="minorHAnsi"/>
        </w:rPr>
        <w:tab/>
        <w:t xml:space="preserve">9512 </w:t>
      </w:r>
      <w:r w:rsidRPr="0011617E">
        <w:rPr>
          <w:rFonts w:cstheme="minorHAnsi"/>
        </w:rPr>
        <w:tab/>
        <w:t xml:space="preserve">Repair of communication equipment </w:t>
      </w:r>
    </w:p>
    <w:p w14:paraId="3FC8C084" w14:textId="77777777" w:rsidR="00C37398" w:rsidRPr="0011617E" w:rsidRDefault="00C37398" w:rsidP="00C37398">
      <w:pPr>
        <w:tabs>
          <w:tab w:val="left" w:pos="360"/>
        </w:tabs>
        <w:spacing w:after="0" w:line="240" w:lineRule="auto"/>
        <w:ind w:left="360"/>
        <w:rPr>
          <w:rFonts w:cstheme="minorHAnsi"/>
        </w:rPr>
      </w:pPr>
    </w:p>
    <w:p w14:paraId="138E629F" w14:textId="77777777" w:rsidR="00C37398" w:rsidRPr="0011617E" w:rsidRDefault="00C37398" w:rsidP="00C37398">
      <w:pPr>
        <w:tabs>
          <w:tab w:val="left" w:pos="360"/>
        </w:tabs>
        <w:spacing w:after="0" w:line="240" w:lineRule="auto"/>
        <w:ind w:left="360"/>
        <w:rPr>
          <w:rFonts w:cstheme="minorHAnsi"/>
        </w:rPr>
      </w:pPr>
      <w:r w:rsidRPr="0011617E">
        <w:rPr>
          <w:rFonts w:cstheme="minorHAnsi"/>
        </w:rPr>
        <w:tab/>
        <w:t>952</w:t>
      </w:r>
      <w:r w:rsidRPr="0011617E">
        <w:rPr>
          <w:rFonts w:cstheme="minorHAnsi"/>
        </w:rPr>
        <w:tab/>
      </w:r>
      <w:r w:rsidRPr="0011617E">
        <w:rPr>
          <w:rFonts w:cstheme="minorHAnsi"/>
        </w:rPr>
        <w:tab/>
        <w:t xml:space="preserve">Repair of personal and household goods </w:t>
      </w:r>
    </w:p>
    <w:p w14:paraId="586A18FF" w14:textId="77777777" w:rsidR="00C37398" w:rsidRPr="0011617E" w:rsidRDefault="00C37398" w:rsidP="00C37398">
      <w:pPr>
        <w:tabs>
          <w:tab w:val="left" w:pos="360"/>
        </w:tabs>
        <w:spacing w:after="0" w:line="240" w:lineRule="auto"/>
        <w:ind w:left="360"/>
        <w:rPr>
          <w:rFonts w:cstheme="minorHAnsi"/>
        </w:rPr>
      </w:pPr>
      <w:r w:rsidRPr="0011617E">
        <w:rPr>
          <w:rFonts w:cstheme="minorHAnsi"/>
        </w:rPr>
        <w:tab/>
      </w:r>
      <w:r w:rsidRPr="0011617E">
        <w:rPr>
          <w:rFonts w:cstheme="minorHAnsi"/>
        </w:rPr>
        <w:tab/>
        <w:t>9521</w:t>
      </w:r>
      <w:r w:rsidRPr="0011617E">
        <w:rPr>
          <w:rFonts w:cstheme="minorHAnsi"/>
        </w:rPr>
        <w:tab/>
        <w:t xml:space="preserve">Repair of consumer electronics </w:t>
      </w:r>
    </w:p>
    <w:p w14:paraId="794DC10E" w14:textId="77777777" w:rsidR="00C37398" w:rsidRPr="0011617E" w:rsidRDefault="00C37398" w:rsidP="00C37398">
      <w:pPr>
        <w:tabs>
          <w:tab w:val="left" w:pos="360"/>
        </w:tabs>
        <w:spacing w:after="0" w:line="240" w:lineRule="auto"/>
        <w:ind w:left="360"/>
        <w:rPr>
          <w:rFonts w:cstheme="minorHAnsi"/>
        </w:rPr>
      </w:pPr>
      <w:r w:rsidRPr="0011617E">
        <w:rPr>
          <w:rFonts w:cstheme="minorHAnsi"/>
        </w:rPr>
        <w:tab/>
      </w:r>
      <w:r w:rsidRPr="0011617E">
        <w:rPr>
          <w:rFonts w:cstheme="minorHAnsi"/>
        </w:rPr>
        <w:tab/>
        <w:t xml:space="preserve">9522 </w:t>
      </w:r>
      <w:r w:rsidRPr="0011617E">
        <w:rPr>
          <w:rFonts w:cstheme="minorHAnsi"/>
        </w:rPr>
        <w:tab/>
        <w:t xml:space="preserve">Repair of household appliances and home and garden equipment </w:t>
      </w:r>
    </w:p>
    <w:p w14:paraId="36F42ECC" w14:textId="77777777" w:rsidR="00C37398" w:rsidRPr="0011617E" w:rsidRDefault="00C37398" w:rsidP="00C37398">
      <w:pPr>
        <w:tabs>
          <w:tab w:val="left" w:pos="360"/>
        </w:tabs>
        <w:spacing w:after="0" w:line="240" w:lineRule="auto"/>
        <w:ind w:left="360"/>
        <w:rPr>
          <w:rFonts w:cstheme="minorHAnsi"/>
        </w:rPr>
      </w:pPr>
      <w:r w:rsidRPr="0011617E">
        <w:rPr>
          <w:rFonts w:cstheme="minorHAnsi"/>
        </w:rPr>
        <w:tab/>
      </w:r>
      <w:r w:rsidRPr="0011617E">
        <w:rPr>
          <w:rFonts w:cstheme="minorHAnsi"/>
        </w:rPr>
        <w:tab/>
        <w:t xml:space="preserve">9523 </w:t>
      </w:r>
      <w:r w:rsidRPr="0011617E">
        <w:rPr>
          <w:rFonts w:cstheme="minorHAnsi"/>
        </w:rPr>
        <w:tab/>
        <w:t xml:space="preserve">Repair of footwear and leather goods </w:t>
      </w:r>
    </w:p>
    <w:p w14:paraId="50B41390" w14:textId="77777777" w:rsidR="00C37398" w:rsidRPr="0011617E" w:rsidRDefault="00C37398" w:rsidP="00C37398">
      <w:pPr>
        <w:tabs>
          <w:tab w:val="left" w:pos="360"/>
        </w:tabs>
        <w:spacing w:after="0" w:line="240" w:lineRule="auto"/>
        <w:ind w:left="360"/>
        <w:rPr>
          <w:rFonts w:cstheme="minorHAnsi"/>
        </w:rPr>
      </w:pPr>
      <w:r w:rsidRPr="0011617E">
        <w:rPr>
          <w:rFonts w:cstheme="minorHAnsi"/>
        </w:rPr>
        <w:tab/>
      </w:r>
      <w:r w:rsidRPr="0011617E">
        <w:rPr>
          <w:rFonts w:cstheme="minorHAnsi"/>
        </w:rPr>
        <w:tab/>
        <w:t xml:space="preserve">9524 </w:t>
      </w:r>
      <w:r w:rsidRPr="0011617E">
        <w:rPr>
          <w:rFonts w:cstheme="minorHAnsi"/>
        </w:rPr>
        <w:tab/>
        <w:t xml:space="preserve">Repair of furniture and home furnishings </w:t>
      </w:r>
    </w:p>
    <w:p w14:paraId="275F51C8" w14:textId="77777777" w:rsidR="00C37398" w:rsidRPr="0011617E" w:rsidRDefault="00C37398" w:rsidP="00C37398">
      <w:pPr>
        <w:tabs>
          <w:tab w:val="left" w:pos="360"/>
        </w:tabs>
        <w:spacing w:after="0" w:line="240" w:lineRule="auto"/>
        <w:ind w:left="360"/>
        <w:rPr>
          <w:rFonts w:cstheme="minorHAnsi"/>
        </w:rPr>
      </w:pPr>
      <w:r w:rsidRPr="0011617E">
        <w:rPr>
          <w:rFonts w:cstheme="minorHAnsi"/>
        </w:rPr>
        <w:tab/>
      </w:r>
      <w:r w:rsidRPr="0011617E">
        <w:rPr>
          <w:rFonts w:cstheme="minorHAnsi"/>
        </w:rPr>
        <w:tab/>
        <w:t xml:space="preserve">9529 </w:t>
      </w:r>
      <w:r w:rsidRPr="0011617E">
        <w:rPr>
          <w:rFonts w:cstheme="minorHAnsi"/>
        </w:rPr>
        <w:tab/>
        <w:t>Repair of other personal and household goods</w:t>
      </w:r>
    </w:p>
    <w:p w14:paraId="0ED130AA" w14:textId="77777777" w:rsidR="00C37398" w:rsidRPr="0011617E" w:rsidRDefault="00C37398" w:rsidP="00C37398">
      <w:pPr>
        <w:tabs>
          <w:tab w:val="left" w:pos="360"/>
        </w:tabs>
        <w:spacing w:after="0" w:line="240" w:lineRule="auto"/>
        <w:ind w:left="360"/>
        <w:rPr>
          <w:rFonts w:cstheme="minorHAnsi"/>
        </w:rPr>
      </w:pPr>
    </w:p>
    <w:p w14:paraId="0A44966B" w14:textId="77777777" w:rsidR="00C37398" w:rsidRPr="0011617E" w:rsidRDefault="00C37398" w:rsidP="00C37398">
      <w:pPr>
        <w:tabs>
          <w:tab w:val="left" w:pos="360"/>
        </w:tabs>
        <w:spacing w:after="0" w:line="240" w:lineRule="auto"/>
        <w:rPr>
          <w:rFonts w:cstheme="minorHAnsi"/>
          <w:b/>
        </w:rPr>
      </w:pPr>
      <w:r w:rsidRPr="0011617E">
        <w:rPr>
          <w:rFonts w:cstheme="minorHAnsi"/>
        </w:rPr>
        <w:tab/>
      </w:r>
      <w:r w:rsidRPr="0011617E">
        <w:rPr>
          <w:rFonts w:cstheme="minorHAnsi"/>
          <w:b/>
        </w:rPr>
        <w:t>Division 96</w:t>
      </w:r>
      <w:r w:rsidRPr="0011617E">
        <w:rPr>
          <w:rFonts w:cstheme="minorHAnsi"/>
          <w:b/>
        </w:rPr>
        <w:tab/>
      </w:r>
      <w:r w:rsidRPr="0011617E">
        <w:rPr>
          <w:rFonts w:cstheme="minorHAnsi"/>
          <w:b/>
        </w:rPr>
        <w:tab/>
        <w:t>Other personal service activities</w:t>
      </w:r>
    </w:p>
    <w:p w14:paraId="044B443E" w14:textId="77777777" w:rsidR="00C37398" w:rsidRPr="0011617E" w:rsidRDefault="00C37398" w:rsidP="00C37398">
      <w:pPr>
        <w:tabs>
          <w:tab w:val="left" w:pos="360"/>
        </w:tabs>
        <w:spacing w:after="0" w:line="240" w:lineRule="auto"/>
        <w:ind w:left="360"/>
        <w:rPr>
          <w:rFonts w:cstheme="minorHAnsi"/>
        </w:rPr>
      </w:pPr>
      <w:r w:rsidRPr="0011617E">
        <w:rPr>
          <w:rFonts w:cstheme="minorHAnsi"/>
        </w:rPr>
        <w:tab/>
      </w:r>
      <w:r w:rsidRPr="0011617E">
        <w:rPr>
          <w:rFonts w:cstheme="minorHAnsi"/>
        </w:rPr>
        <w:tab/>
        <w:t xml:space="preserve">9601 </w:t>
      </w:r>
      <w:r w:rsidRPr="0011617E">
        <w:rPr>
          <w:rFonts w:cstheme="minorHAnsi"/>
        </w:rPr>
        <w:tab/>
        <w:t xml:space="preserve">Washing and (dry-) cleaning of textile and fur products </w:t>
      </w:r>
    </w:p>
    <w:p w14:paraId="5685A8EF" w14:textId="77777777" w:rsidR="00C37398" w:rsidRPr="0011617E" w:rsidRDefault="00C37398" w:rsidP="00C37398">
      <w:pPr>
        <w:tabs>
          <w:tab w:val="left" w:pos="360"/>
        </w:tabs>
        <w:spacing w:after="0" w:line="240" w:lineRule="auto"/>
        <w:ind w:left="1412"/>
        <w:rPr>
          <w:rFonts w:cstheme="minorHAnsi"/>
        </w:rPr>
      </w:pPr>
      <w:r w:rsidRPr="0011617E">
        <w:rPr>
          <w:rFonts w:cstheme="minorHAnsi"/>
        </w:rPr>
        <w:t xml:space="preserve">9602 </w:t>
      </w:r>
      <w:r w:rsidRPr="0011617E">
        <w:rPr>
          <w:rFonts w:cstheme="minorHAnsi"/>
        </w:rPr>
        <w:tab/>
        <w:t xml:space="preserve">Hairdressing and other beauty treatment </w:t>
      </w:r>
    </w:p>
    <w:p w14:paraId="60AEAB52" w14:textId="77777777" w:rsidR="00C37398" w:rsidRPr="0011617E" w:rsidRDefault="00C37398" w:rsidP="00C37398">
      <w:pPr>
        <w:tabs>
          <w:tab w:val="left" w:pos="360"/>
        </w:tabs>
        <w:spacing w:after="0" w:line="240" w:lineRule="auto"/>
        <w:ind w:left="1412"/>
        <w:rPr>
          <w:rFonts w:cstheme="minorHAnsi"/>
        </w:rPr>
      </w:pPr>
      <w:r w:rsidRPr="0011617E">
        <w:rPr>
          <w:rFonts w:cstheme="minorHAnsi"/>
        </w:rPr>
        <w:t xml:space="preserve">9603 </w:t>
      </w:r>
      <w:r w:rsidRPr="0011617E">
        <w:rPr>
          <w:rFonts w:cstheme="minorHAnsi"/>
        </w:rPr>
        <w:tab/>
        <w:t xml:space="preserve">Funeral and related activities </w:t>
      </w:r>
    </w:p>
    <w:p w14:paraId="27EF421B" w14:textId="77777777" w:rsidR="00C37398" w:rsidRPr="0011617E" w:rsidRDefault="00C37398" w:rsidP="00C37398">
      <w:pPr>
        <w:tabs>
          <w:tab w:val="left" w:pos="360"/>
        </w:tabs>
        <w:spacing w:after="0" w:line="240" w:lineRule="auto"/>
        <w:ind w:left="1412"/>
        <w:rPr>
          <w:rFonts w:cstheme="minorHAnsi"/>
        </w:rPr>
      </w:pPr>
      <w:r w:rsidRPr="0011617E">
        <w:rPr>
          <w:rFonts w:cstheme="minorHAnsi"/>
        </w:rPr>
        <w:t xml:space="preserve">9609 </w:t>
      </w:r>
      <w:r w:rsidRPr="0011617E">
        <w:rPr>
          <w:rFonts w:cstheme="minorHAnsi"/>
        </w:rPr>
        <w:tab/>
        <w:t xml:space="preserve">Other personal service activities n.e.c. </w:t>
      </w:r>
    </w:p>
    <w:p w14:paraId="20C7CD11" w14:textId="77777777" w:rsidR="00C37398" w:rsidRPr="0011617E" w:rsidRDefault="00C37398" w:rsidP="00C37398">
      <w:pPr>
        <w:tabs>
          <w:tab w:val="left" w:pos="360"/>
        </w:tabs>
        <w:spacing w:after="0" w:line="240" w:lineRule="auto"/>
        <w:ind w:left="36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350"/>
      </w:tblGrid>
      <w:tr w:rsidR="00C37398" w14:paraId="69841F53" w14:textId="77777777">
        <w:tc>
          <w:tcPr>
            <w:tcW w:w="9350" w:type="dxa"/>
            <w:shd w:val="clear" w:color="auto" w:fill="BFBFBF" w:themeFill="background1" w:themeFillShade="BF"/>
          </w:tcPr>
          <w:p w14:paraId="2C12D50D" w14:textId="77777777" w:rsidR="00C37398" w:rsidRPr="00531EC9" w:rsidRDefault="00C37398">
            <w:pPr>
              <w:tabs>
                <w:tab w:val="left" w:pos="360"/>
              </w:tabs>
              <w:ind w:left="2160" w:hanging="2160"/>
              <w:rPr>
                <w:rFonts w:cstheme="minorHAnsi"/>
                <w:b/>
                <w:sz w:val="24"/>
                <w:szCs w:val="24"/>
              </w:rPr>
            </w:pPr>
            <w:r w:rsidRPr="005B30CD">
              <w:rPr>
                <w:rFonts w:cstheme="minorHAnsi"/>
                <w:b/>
                <w:sz w:val="24"/>
                <w:szCs w:val="24"/>
              </w:rPr>
              <w:t xml:space="preserve">Section </w:t>
            </w:r>
            <w:r>
              <w:rPr>
                <w:rFonts w:cstheme="minorHAnsi"/>
                <w:b/>
                <w:sz w:val="24"/>
                <w:szCs w:val="24"/>
              </w:rPr>
              <w:t>T</w:t>
            </w:r>
            <w:r w:rsidRPr="005B30CD">
              <w:rPr>
                <w:rFonts w:cstheme="minorHAnsi"/>
                <w:b/>
                <w:sz w:val="24"/>
                <w:szCs w:val="24"/>
              </w:rPr>
              <w:t xml:space="preserve"> </w:t>
            </w:r>
            <w:r>
              <w:rPr>
                <w:rFonts w:cstheme="minorHAnsi"/>
                <w:b/>
                <w:sz w:val="24"/>
                <w:szCs w:val="24"/>
              </w:rPr>
              <w:tab/>
            </w:r>
            <w:r w:rsidRPr="00845212">
              <w:rPr>
                <w:rFonts w:cstheme="minorHAnsi"/>
                <w:b/>
                <w:sz w:val="24"/>
                <w:szCs w:val="24"/>
              </w:rPr>
              <w:t>Activities of households as employers; undifferentiated goods- and services-producing activities of households for own use</w:t>
            </w:r>
          </w:p>
        </w:tc>
      </w:tr>
    </w:tbl>
    <w:p w14:paraId="0CB2978F" w14:textId="77777777" w:rsidR="00C37398" w:rsidRPr="0011617E" w:rsidRDefault="00C37398" w:rsidP="00C37398">
      <w:pPr>
        <w:tabs>
          <w:tab w:val="left" w:pos="360"/>
        </w:tabs>
        <w:spacing w:after="0" w:line="240" w:lineRule="auto"/>
        <w:rPr>
          <w:rFonts w:cstheme="minorHAnsi"/>
        </w:rPr>
      </w:pPr>
    </w:p>
    <w:p w14:paraId="3A6D0BB6" w14:textId="77777777" w:rsidR="00C37398" w:rsidRPr="0011617E" w:rsidRDefault="00C37398" w:rsidP="00C37398">
      <w:pPr>
        <w:tabs>
          <w:tab w:val="left" w:pos="360"/>
        </w:tabs>
        <w:spacing w:after="0" w:line="240" w:lineRule="auto"/>
        <w:ind w:left="360"/>
        <w:rPr>
          <w:rFonts w:cstheme="minorHAnsi"/>
          <w:b/>
          <w:bCs/>
        </w:rPr>
      </w:pPr>
      <w:r w:rsidRPr="0011617E">
        <w:rPr>
          <w:rFonts w:cstheme="minorHAnsi"/>
          <w:b/>
          <w:bCs/>
        </w:rPr>
        <w:t>Division 97</w:t>
      </w:r>
      <w:r w:rsidRPr="0011617E">
        <w:rPr>
          <w:rFonts w:cstheme="minorHAnsi"/>
          <w:b/>
          <w:bCs/>
        </w:rPr>
        <w:tab/>
      </w:r>
      <w:r w:rsidRPr="0011617E">
        <w:rPr>
          <w:rFonts w:cstheme="minorHAnsi"/>
          <w:b/>
          <w:bCs/>
        </w:rPr>
        <w:tab/>
        <w:t>Activities of households as employers of domestic personnel</w:t>
      </w:r>
    </w:p>
    <w:p w14:paraId="046718E4" w14:textId="77777777" w:rsidR="00C37398" w:rsidRPr="0011617E" w:rsidRDefault="00C37398" w:rsidP="00C37398">
      <w:pPr>
        <w:tabs>
          <w:tab w:val="left" w:pos="360"/>
        </w:tabs>
        <w:spacing w:after="0" w:line="240" w:lineRule="auto"/>
        <w:ind w:left="360"/>
        <w:rPr>
          <w:rFonts w:cstheme="minorHAnsi"/>
        </w:rPr>
      </w:pPr>
      <w:r w:rsidRPr="0011617E">
        <w:rPr>
          <w:rFonts w:cstheme="minorHAnsi"/>
        </w:rPr>
        <w:tab/>
        <w:t xml:space="preserve">970 </w:t>
      </w:r>
      <w:r w:rsidRPr="0011617E">
        <w:rPr>
          <w:rFonts w:cstheme="minorHAnsi"/>
        </w:rPr>
        <w:tab/>
        <w:t xml:space="preserve">9700 </w:t>
      </w:r>
      <w:r w:rsidRPr="0011617E">
        <w:rPr>
          <w:rFonts w:cstheme="minorHAnsi"/>
        </w:rPr>
        <w:tab/>
        <w:t xml:space="preserve">Activities of households as employers of domestic personnel </w:t>
      </w:r>
    </w:p>
    <w:p w14:paraId="02329928" w14:textId="77777777" w:rsidR="00C37398" w:rsidRPr="0011617E" w:rsidRDefault="00C37398" w:rsidP="00C37398">
      <w:pPr>
        <w:tabs>
          <w:tab w:val="left" w:pos="360"/>
        </w:tabs>
        <w:spacing w:after="0" w:line="240" w:lineRule="auto"/>
        <w:ind w:left="360"/>
        <w:rPr>
          <w:rFonts w:cstheme="minorHAnsi"/>
        </w:rPr>
      </w:pPr>
    </w:p>
    <w:p w14:paraId="6A2A3B17" w14:textId="77777777" w:rsidR="00C37398" w:rsidRPr="0011617E" w:rsidRDefault="00C37398" w:rsidP="00C37398">
      <w:pPr>
        <w:tabs>
          <w:tab w:val="left" w:pos="360"/>
        </w:tabs>
        <w:spacing w:after="0" w:line="240" w:lineRule="auto"/>
        <w:ind w:left="360"/>
        <w:rPr>
          <w:rFonts w:cstheme="minorHAnsi"/>
          <w:b/>
          <w:bCs/>
        </w:rPr>
      </w:pPr>
      <w:r w:rsidRPr="0011617E">
        <w:rPr>
          <w:rFonts w:cstheme="minorHAnsi"/>
          <w:b/>
          <w:bCs/>
        </w:rPr>
        <w:t>Division 98</w:t>
      </w:r>
      <w:r w:rsidRPr="0011617E">
        <w:rPr>
          <w:rFonts w:cstheme="minorHAnsi"/>
          <w:b/>
          <w:bCs/>
        </w:rPr>
        <w:tab/>
      </w:r>
      <w:r w:rsidRPr="0011617E">
        <w:rPr>
          <w:rFonts w:cstheme="minorHAnsi"/>
          <w:b/>
          <w:bCs/>
        </w:rPr>
        <w:tab/>
        <w:t>Undifferentiated goods- and services-producing activities of private households for</w:t>
      </w:r>
    </w:p>
    <w:p w14:paraId="7129DDF6" w14:textId="77777777" w:rsidR="00C37398" w:rsidRPr="0011617E" w:rsidRDefault="00C37398" w:rsidP="00C37398">
      <w:pPr>
        <w:tabs>
          <w:tab w:val="left" w:pos="360"/>
        </w:tabs>
        <w:spacing w:after="0" w:line="240" w:lineRule="auto"/>
        <w:ind w:left="360"/>
        <w:rPr>
          <w:rFonts w:cstheme="minorHAnsi"/>
          <w:b/>
          <w:bCs/>
        </w:rPr>
      </w:pPr>
      <w:r w:rsidRPr="0011617E">
        <w:rPr>
          <w:rFonts w:cstheme="minorHAnsi"/>
          <w:b/>
          <w:bCs/>
        </w:rPr>
        <w:tab/>
      </w:r>
      <w:r w:rsidRPr="0011617E">
        <w:rPr>
          <w:rFonts w:cstheme="minorHAnsi"/>
          <w:b/>
          <w:bCs/>
        </w:rPr>
        <w:tab/>
      </w:r>
      <w:r w:rsidRPr="0011617E">
        <w:rPr>
          <w:rFonts w:cstheme="minorHAnsi"/>
          <w:b/>
          <w:bCs/>
        </w:rPr>
        <w:tab/>
        <w:t>own use</w:t>
      </w:r>
    </w:p>
    <w:p w14:paraId="6E3519D4" w14:textId="77777777" w:rsidR="00C37398" w:rsidRPr="0011617E" w:rsidRDefault="00C37398" w:rsidP="00C37398">
      <w:pPr>
        <w:tabs>
          <w:tab w:val="left" w:pos="360"/>
        </w:tabs>
        <w:spacing w:after="0" w:line="240" w:lineRule="auto"/>
        <w:ind w:left="360"/>
        <w:rPr>
          <w:rFonts w:cstheme="minorHAnsi"/>
        </w:rPr>
      </w:pPr>
      <w:r w:rsidRPr="0011617E">
        <w:rPr>
          <w:rFonts w:cstheme="minorHAnsi"/>
        </w:rPr>
        <w:tab/>
        <w:t xml:space="preserve">981 </w:t>
      </w:r>
      <w:r w:rsidRPr="0011617E">
        <w:rPr>
          <w:rFonts w:cstheme="minorHAnsi"/>
        </w:rPr>
        <w:tab/>
        <w:t xml:space="preserve">9810 </w:t>
      </w:r>
      <w:r w:rsidRPr="0011617E">
        <w:rPr>
          <w:rFonts w:cstheme="minorHAnsi"/>
        </w:rPr>
        <w:tab/>
        <w:t xml:space="preserve">Undifferentiated goods-producing activities of private households for own use </w:t>
      </w:r>
    </w:p>
    <w:p w14:paraId="062CD6C6" w14:textId="77777777" w:rsidR="00C37398" w:rsidRPr="0011617E" w:rsidRDefault="00C37398" w:rsidP="00C37398">
      <w:pPr>
        <w:tabs>
          <w:tab w:val="left" w:pos="360"/>
        </w:tabs>
        <w:spacing w:after="0" w:line="240" w:lineRule="auto"/>
        <w:ind w:left="360"/>
        <w:rPr>
          <w:rFonts w:cstheme="minorHAnsi"/>
        </w:rPr>
      </w:pPr>
    </w:p>
    <w:p w14:paraId="01382E0B" w14:textId="77777777" w:rsidR="00C37398" w:rsidRPr="0011617E" w:rsidRDefault="00C37398" w:rsidP="00C37398">
      <w:pPr>
        <w:tabs>
          <w:tab w:val="left" w:pos="360"/>
        </w:tabs>
        <w:spacing w:after="0" w:line="240" w:lineRule="auto"/>
        <w:ind w:left="360"/>
        <w:rPr>
          <w:rFonts w:cstheme="minorHAnsi"/>
        </w:rPr>
      </w:pPr>
      <w:r w:rsidRPr="0011617E">
        <w:rPr>
          <w:rFonts w:cstheme="minorHAnsi"/>
        </w:rPr>
        <w:tab/>
        <w:t xml:space="preserve">982 </w:t>
      </w:r>
      <w:r w:rsidRPr="0011617E">
        <w:rPr>
          <w:rFonts w:cstheme="minorHAnsi"/>
        </w:rPr>
        <w:tab/>
        <w:t xml:space="preserve">9820 </w:t>
      </w:r>
      <w:r w:rsidRPr="0011617E">
        <w:rPr>
          <w:rFonts w:cstheme="minorHAnsi"/>
        </w:rPr>
        <w:tab/>
        <w:t>Undifferentiated service-producing activities of private households for own use</w:t>
      </w:r>
    </w:p>
    <w:p w14:paraId="634B13BE" w14:textId="77777777" w:rsidR="00C37398" w:rsidRPr="0011617E" w:rsidRDefault="00C37398" w:rsidP="00C37398">
      <w:pPr>
        <w:tabs>
          <w:tab w:val="left" w:pos="360"/>
        </w:tabs>
        <w:spacing w:after="0" w:line="240" w:lineRule="auto"/>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350"/>
      </w:tblGrid>
      <w:tr w:rsidR="00C37398" w14:paraId="2C24A71C" w14:textId="77777777">
        <w:tc>
          <w:tcPr>
            <w:tcW w:w="9350" w:type="dxa"/>
            <w:shd w:val="clear" w:color="auto" w:fill="BFBFBF" w:themeFill="background1" w:themeFillShade="BF"/>
          </w:tcPr>
          <w:p w14:paraId="52413F42" w14:textId="77777777" w:rsidR="00C37398" w:rsidRPr="00845212" w:rsidRDefault="00C37398">
            <w:pPr>
              <w:tabs>
                <w:tab w:val="left" w:pos="360"/>
              </w:tabs>
              <w:rPr>
                <w:rFonts w:cstheme="minorHAnsi"/>
                <w:b/>
                <w:sz w:val="24"/>
                <w:szCs w:val="24"/>
              </w:rPr>
            </w:pPr>
            <w:r w:rsidRPr="00845212">
              <w:rPr>
                <w:rFonts w:cstheme="minorHAnsi"/>
                <w:b/>
                <w:sz w:val="24"/>
                <w:szCs w:val="24"/>
              </w:rPr>
              <w:t xml:space="preserve">Section U </w:t>
            </w:r>
            <w:r>
              <w:rPr>
                <w:rFonts w:cstheme="minorHAnsi"/>
                <w:b/>
                <w:sz w:val="24"/>
                <w:szCs w:val="24"/>
              </w:rPr>
              <w:tab/>
            </w:r>
            <w:r>
              <w:rPr>
                <w:rFonts w:cstheme="minorHAnsi"/>
                <w:b/>
                <w:sz w:val="24"/>
                <w:szCs w:val="24"/>
              </w:rPr>
              <w:tab/>
            </w:r>
            <w:r w:rsidRPr="00845212">
              <w:rPr>
                <w:rFonts w:cstheme="minorHAnsi"/>
                <w:b/>
                <w:sz w:val="24"/>
                <w:szCs w:val="24"/>
              </w:rPr>
              <w:t>Activities of extraterritorial organizations and bodies</w:t>
            </w:r>
          </w:p>
        </w:tc>
      </w:tr>
    </w:tbl>
    <w:p w14:paraId="152BB8BD" w14:textId="77777777" w:rsidR="00C37398" w:rsidRPr="0011617E" w:rsidRDefault="00C37398" w:rsidP="00C37398">
      <w:pPr>
        <w:tabs>
          <w:tab w:val="left" w:pos="360"/>
        </w:tabs>
        <w:spacing w:after="0" w:line="240" w:lineRule="auto"/>
        <w:ind w:left="360"/>
        <w:rPr>
          <w:rFonts w:cstheme="minorHAnsi"/>
        </w:rPr>
      </w:pPr>
    </w:p>
    <w:p w14:paraId="495ADCC9" w14:textId="77777777" w:rsidR="00C37398" w:rsidRPr="0011617E" w:rsidRDefault="00C37398" w:rsidP="00C37398">
      <w:pPr>
        <w:tabs>
          <w:tab w:val="left" w:pos="360"/>
        </w:tabs>
        <w:spacing w:after="0" w:line="240" w:lineRule="auto"/>
        <w:ind w:left="360"/>
        <w:rPr>
          <w:rFonts w:cstheme="minorHAnsi"/>
          <w:b/>
          <w:bCs/>
        </w:rPr>
      </w:pPr>
      <w:r w:rsidRPr="0011617E">
        <w:rPr>
          <w:rFonts w:cstheme="minorHAnsi"/>
          <w:b/>
          <w:bCs/>
        </w:rPr>
        <w:t>Division 99</w:t>
      </w:r>
      <w:r w:rsidRPr="0011617E">
        <w:rPr>
          <w:rFonts w:cstheme="minorHAnsi"/>
          <w:b/>
          <w:bCs/>
        </w:rPr>
        <w:tab/>
      </w:r>
      <w:r w:rsidRPr="0011617E">
        <w:rPr>
          <w:rFonts w:cstheme="minorHAnsi"/>
          <w:b/>
          <w:bCs/>
        </w:rPr>
        <w:tab/>
        <w:t>Activities of extraterritorial organizations and bodies</w:t>
      </w:r>
    </w:p>
    <w:p w14:paraId="3DD4F8B7" w14:textId="77777777" w:rsidR="00C37398" w:rsidRPr="0011617E" w:rsidRDefault="00C37398" w:rsidP="00C37398">
      <w:pPr>
        <w:tabs>
          <w:tab w:val="left" w:pos="360"/>
        </w:tabs>
        <w:spacing w:after="0" w:line="240" w:lineRule="auto"/>
        <w:rPr>
          <w:rFonts w:cstheme="minorHAnsi"/>
        </w:rPr>
      </w:pPr>
      <w:r w:rsidRPr="0011617E">
        <w:rPr>
          <w:rFonts w:cstheme="minorHAnsi"/>
        </w:rPr>
        <w:tab/>
      </w:r>
      <w:r w:rsidRPr="0011617E">
        <w:rPr>
          <w:rFonts w:cstheme="minorHAnsi"/>
        </w:rPr>
        <w:tab/>
        <w:t xml:space="preserve">990 </w:t>
      </w:r>
      <w:r w:rsidRPr="0011617E">
        <w:rPr>
          <w:rFonts w:cstheme="minorHAnsi"/>
        </w:rPr>
        <w:tab/>
        <w:t xml:space="preserve">9900 </w:t>
      </w:r>
      <w:r w:rsidRPr="0011617E">
        <w:rPr>
          <w:rFonts w:cstheme="minorHAnsi"/>
        </w:rPr>
        <w:tab/>
        <w:t>Activities of extraterritorial organizations and bodies</w:t>
      </w:r>
    </w:p>
    <w:p w14:paraId="2E565B53" w14:textId="77777777" w:rsidR="00C37398" w:rsidRDefault="00C37398" w:rsidP="00C37398">
      <w:pPr>
        <w:spacing w:before="60"/>
        <w:ind w:left="360" w:hanging="360"/>
        <w:rPr>
          <w:rFonts w:cstheme="minorHAnsi"/>
          <w:bCs/>
        </w:rPr>
      </w:pPr>
    </w:p>
    <w:p w14:paraId="41FA46A2" w14:textId="77777777" w:rsidR="00C37398" w:rsidRDefault="00C37398" w:rsidP="00C37398">
      <w:pPr>
        <w:rPr>
          <w:rFonts w:cstheme="minorHAnsi"/>
          <w:bCs/>
        </w:rPr>
      </w:pPr>
      <w:r>
        <w:rPr>
          <w:rFonts w:cstheme="minorHAnsi"/>
          <w:bCs/>
        </w:rPr>
        <w:br w:type="page"/>
      </w:r>
    </w:p>
    <w:p w14:paraId="397499A1" w14:textId="77777777" w:rsidR="00C37398" w:rsidRPr="00EE7ACF" w:rsidRDefault="00C37398" w:rsidP="00C37398">
      <w:pPr>
        <w:spacing w:before="60"/>
        <w:ind w:left="360" w:hanging="360"/>
        <w:rPr>
          <w:rFonts w:cstheme="minorHAnsi"/>
          <w:bCs/>
        </w:rPr>
      </w:pPr>
      <w:r w:rsidRPr="00EE7ACF">
        <w:rPr>
          <w:rFonts w:cstheme="minorHAnsi"/>
          <w:bCs/>
        </w:rPr>
        <w:t>The individual categories of ISIC can be aggregated into 21 classes as shown below.</w:t>
      </w:r>
    </w:p>
    <w:tbl>
      <w:tblPr>
        <w:tblStyle w:val="TableGrid"/>
        <w:tblW w:w="0" w:type="auto"/>
        <w:tblInd w:w="360" w:type="dxa"/>
        <w:tblLook w:val="04A0" w:firstRow="1" w:lastRow="0" w:firstColumn="1" w:lastColumn="0" w:noHBand="0" w:noVBand="1"/>
      </w:tblPr>
      <w:tblGrid>
        <w:gridCol w:w="985"/>
        <w:gridCol w:w="1440"/>
        <w:gridCol w:w="6300"/>
      </w:tblGrid>
      <w:tr w:rsidR="00C37398" w:rsidRPr="0011617E" w14:paraId="7C40D812" w14:textId="77777777">
        <w:tc>
          <w:tcPr>
            <w:tcW w:w="985" w:type="dxa"/>
            <w:shd w:val="clear" w:color="auto" w:fill="A6A6A6" w:themeFill="background1" w:themeFillShade="A6"/>
          </w:tcPr>
          <w:p w14:paraId="49369B17" w14:textId="77777777" w:rsidR="00C37398" w:rsidRPr="0011617E" w:rsidRDefault="00C37398">
            <w:pPr>
              <w:spacing w:before="60"/>
              <w:jc w:val="center"/>
              <w:rPr>
                <w:rFonts w:cstheme="minorHAnsi"/>
                <w:b/>
                <w:bCs/>
                <w:color w:val="000000" w:themeColor="text1"/>
                <w:sz w:val="24"/>
                <w:szCs w:val="24"/>
              </w:rPr>
            </w:pPr>
            <w:r w:rsidRPr="0011617E">
              <w:rPr>
                <w:rFonts w:cstheme="minorHAnsi"/>
                <w:b/>
                <w:bCs/>
                <w:color w:val="000000" w:themeColor="text1"/>
                <w:sz w:val="24"/>
                <w:szCs w:val="24"/>
              </w:rPr>
              <w:t>Section</w:t>
            </w:r>
          </w:p>
        </w:tc>
        <w:tc>
          <w:tcPr>
            <w:tcW w:w="1440" w:type="dxa"/>
            <w:shd w:val="clear" w:color="auto" w:fill="A6A6A6" w:themeFill="background1" w:themeFillShade="A6"/>
          </w:tcPr>
          <w:p w14:paraId="4EE8A6E2" w14:textId="77777777" w:rsidR="00C37398" w:rsidRPr="0011617E" w:rsidRDefault="00C37398">
            <w:pPr>
              <w:spacing w:before="60"/>
              <w:jc w:val="center"/>
              <w:rPr>
                <w:rFonts w:cstheme="minorHAnsi"/>
                <w:b/>
                <w:bCs/>
                <w:color w:val="000000" w:themeColor="text1"/>
                <w:sz w:val="24"/>
                <w:szCs w:val="24"/>
              </w:rPr>
            </w:pPr>
            <w:r w:rsidRPr="0011617E">
              <w:rPr>
                <w:rFonts w:cstheme="minorHAnsi"/>
                <w:b/>
                <w:bCs/>
                <w:color w:val="000000" w:themeColor="text1"/>
                <w:sz w:val="24"/>
                <w:szCs w:val="24"/>
              </w:rPr>
              <w:t>Divisions</w:t>
            </w:r>
          </w:p>
        </w:tc>
        <w:tc>
          <w:tcPr>
            <w:tcW w:w="6300" w:type="dxa"/>
            <w:shd w:val="clear" w:color="auto" w:fill="A6A6A6" w:themeFill="background1" w:themeFillShade="A6"/>
          </w:tcPr>
          <w:p w14:paraId="4E570AA9" w14:textId="77777777" w:rsidR="00C37398" w:rsidRPr="0011617E" w:rsidRDefault="00C37398">
            <w:pPr>
              <w:spacing w:before="60"/>
              <w:rPr>
                <w:rFonts w:cstheme="minorHAnsi"/>
                <w:b/>
                <w:bCs/>
                <w:color w:val="000000" w:themeColor="text1"/>
                <w:sz w:val="24"/>
                <w:szCs w:val="24"/>
              </w:rPr>
            </w:pPr>
            <w:r w:rsidRPr="0011617E">
              <w:rPr>
                <w:rFonts w:cstheme="minorHAnsi"/>
                <w:b/>
                <w:bCs/>
                <w:color w:val="000000" w:themeColor="text1"/>
                <w:sz w:val="24"/>
                <w:szCs w:val="24"/>
              </w:rPr>
              <w:t>Description</w:t>
            </w:r>
          </w:p>
        </w:tc>
      </w:tr>
      <w:tr w:rsidR="00C37398" w:rsidRPr="00EE7ACF" w14:paraId="5841E839" w14:textId="77777777">
        <w:tc>
          <w:tcPr>
            <w:tcW w:w="985" w:type="dxa"/>
          </w:tcPr>
          <w:p w14:paraId="5EAE3335" w14:textId="77777777" w:rsidR="00C37398" w:rsidRPr="00EE7ACF" w:rsidRDefault="00C37398">
            <w:pPr>
              <w:spacing w:before="60"/>
              <w:jc w:val="center"/>
              <w:rPr>
                <w:rFonts w:cstheme="minorHAnsi"/>
                <w:bCs/>
              </w:rPr>
            </w:pPr>
            <w:r w:rsidRPr="00EE7ACF">
              <w:rPr>
                <w:rFonts w:cstheme="minorHAnsi"/>
                <w:bCs/>
              </w:rPr>
              <w:t>A</w:t>
            </w:r>
          </w:p>
        </w:tc>
        <w:tc>
          <w:tcPr>
            <w:tcW w:w="1440" w:type="dxa"/>
          </w:tcPr>
          <w:p w14:paraId="5BEF5E14" w14:textId="77777777" w:rsidR="00C37398" w:rsidRPr="00EE7ACF" w:rsidRDefault="00C37398">
            <w:pPr>
              <w:spacing w:before="60"/>
              <w:jc w:val="center"/>
              <w:rPr>
                <w:rFonts w:cstheme="minorHAnsi"/>
                <w:bCs/>
              </w:rPr>
            </w:pPr>
            <w:r w:rsidRPr="00EE7ACF">
              <w:rPr>
                <w:rFonts w:cstheme="minorHAnsi"/>
                <w:bCs/>
              </w:rPr>
              <w:t>01-03</w:t>
            </w:r>
          </w:p>
        </w:tc>
        <w:tc>
          <w:tcPr>
            <w:tcW w:w="6300" w:type="dxa"/>
          </w:tcPr>
          <w:p w14:paraId="08F91FB4" w14:textId="77777777" w:rsidR="00C37398" w:rsidRPr="00EE7ACF" w:rsidRDefault="00C37398">
            <w:pPr>
              <w:spacing w:before="60"/>
              <w:rPr>
                <w:rFonts w:cstheme="minorHAnsi"/>
                <w:bCs/>
              </w:rPr>
            </w:pPr>
            <w:r w:rsidRPr="00EE7ACF">
              <w:rPr>
                <w:rFonts w:cstheme="minorHAnsi"/>
              </w:rPr>
              <w:t>Agriculture, forestry and fishing</w:t>
            </w:r>
          </w:p>
        </w:tc>
      </w:tr>
      <w:tr w:rsidR="00C37398" w:rsidRPr="00EE7ACF" w14:paraId="4C58852C" w14:textId="77777777">
        <w:tc>
          <w:tcPr>
            <w:tcW w:w="985" w:type="dxa"/>
          </w:tcPr>
          <w:p w14:paraId="7376B682" w14:textId="77777777" w:rsidR="00C37398" w:rsidRPr="00EE7ACF" w:rsidRDefault="00C37398">
            <w:pPr>
              <w:spacing w:before="60"/>
              <w:jc w:val="center"/>
              <w:rPr>
                <w:rFonts w:cstheme="minorHAnsi"/>
                <w:bCs/>
              </w:rPr>
            </w:pPr>
            <w:r w:rsidRPr="00EE7ACF">
              <w:rPr>
                <w:rFonts w:cstheme="minorHAnsi"/>
                <w:bCs/>
              </w:rPr>
              <w:t>B</w:t>
            </w:r>
          </w:p>
        </w:tc>
        <w:tc>
          <w:tcPr>
            <w:tcW w:w="1440" w:type="dxa"/>
          </w:tcPr>
          <w:p w14:paraId="2C449755" w14:textId="77777777" w:rsidR="00C37398" w:rsidRPr="00EE7ACF" w:rsidRDefault="00C37398">
            <w:pPr>
              <w:spacing w:before="60"/>
              <w:jc w:val="center"/>
              <w:rPr>
                <w:rFonts w:cstheme="minorHAnsi"/>
                <w:bCs/>
              </w:rPr>
            </w:pPr>
            <w:r w:rsidRPr="00EE7ACF">
              <w:rPr>
                <w:rFonts w:cstheme="minorHAnsi"/>
                <w:bCs/>
              </w:rPr>
              <w:t>05-09</w:t>
            </w:r>
          </w:p>
        </w:tc>
        <w:tc>
          <w:tcPr>
            <w:tcW w:w="6300" w:type="dxa"/>
          </w:tcPr>
          <w:p w14:paraId="5E6E6654" w14:textId="77777777" w:rsidR="00C37398" w:rsidRPr="00EE7ACF" w:rsidRDefault="00C37398">
            <w:pPr>
              <w:spacing w:before="60"/>
              <w:rPr>
                <w:rFonts w:cstheme="minorHAnsi"/>
                <w:bCs/>
              </w:rPr>
            </w:pPr>
            <w:r w:rsidRPr="00EE7ACF">
              <w:rPr>
                <w:rFonts w:cstheme="minorHAnsi"/>
              </w:rPr>
              <w:t>Mining and quarrying</w:t>
            </w:r>
          </w:p>
        </w:tc>
      </w:tr>
      <w:tr w:rsidR="00C37398" w:rsidRPr="00EE7ACF" w14:paraId="6B76A291" w14:textId="77777777">
        <w:tc>
          <w:tcPr>
            <w:tcW w:w="985" w:type="dxa"/>
          </w:tcPr>
          <w:p w14:paraId="7AF9CEF5" w14:textId="77777777" w:rsidR="00C37398" w:rsidRPr="00EE7ACF" w:rsidRDefault="00C37398">
            <w:pPr>
              <w:spacing w:before="60"/>
              <w:jc w:val="center"/>
              <w:rPr>
                <w:rFonts w:cstheme="minorHAnsi"/>
                <w:bCs/>
              </w:rPr>
            </w:pPr>
            <w:r w:rsidRPr="00EE7ACF">
              <w:rPr>
                <w:rFonts w:cstheme="minorHAnsi"/>
                <w:bCs/>
              </w:rPr>
              <w:t>C</w:t>
            </w:r>
          </w:p>
        </w:tc>
        <w:tc>
          <w:tcPr>
            <w:tcW w:w="1440" w:type="dxa"/>
          </w:tcPr>
          <w:p w14:paraId="5C85955F" w14:textId="77777777" w:rsidR="00C37398" w:rsidRPr="00EE7ACF" w:rsidRDefault="00C37398">
            <w:pPr>
              <w:spacing w:before="60"/>
              <w:jc w:val="center"/>
              <w:rPr>
                <w:rFonts w:cstheme="minorHAnsi"/>
                <w:bCs/>
              </w:rPr>
            </w:pPr>
            <w:r w:rsidRPr="00EE7ACF">
              <w:rPr>
                <w:rFonts w:cstheme="minorHAnsi"/>
                <w:bCs/>
              </w:rPr>
              <w:t>10-33</w:t>
            </w:r>
          </w:p>
        </w:tc>
        <w:tc>
          <w:tcPr>
            <w:tcW w:w="6300" w:type="dxa"/>
          </w:tcPr>
          <w:p w14:paraId="0BC04DD5" w14:textId="77777777" w:rsidR="00C37398" w:rsidRPr="00EE7ACF" w:rsidRDefault="00C37398">
            <w:pPr>
              <w:spacing w:before="60"/>
              <w:rPr>
                <w:rFonts w:cstheme="minorHAnsi"/>
                <w:bCs/>
              </w:rPr>
            </w:pPr>
            <w:r w:rsidRPr="00EE7ACF">
              <w:rPr>
                <w:rFonts w:cstheme="minorHAnsi"/>
              </w:rPr>
              <w:t>Manufacturing</w:t>
            </w:r>
          </w:p>
        </w:tc>
      </w:tr>
      <w:tr w:rsidR="00C37398" w:rsidRPr="00EE7ACF" w14:paraId="263E1D26" w14:textId="77777777">
        <w:tc>
          <w:tcPr>
            <w:tcW w:w="985" w:type="dxa"/>
          </w:tcPr>
          <w:p w14:paraId="41478BBD" w14:textId="77777777" w:rsidR="00C37398" w:rsidRPr="00EE7ACF" w:rsidRDefault="00C37398">
            <w:pPr>
              <w:spacing w:before="60"/>
              <w:jc w:val="center"/>
              <w:rPr>
                <w:rFonts w:cstheme="minorHAnsi"/>
                <w:bCs/>
              </w:rPr>
            </w:pPr>
            <w:r w:rsidRPr="00EE7ACF">
              <w:rPr>
                <w:rFonts w:cstheme="minorHAnsi"/>
                <w:bCs/>
              </w:rPr>
              <w:t>D</w:t>
            </w:r>
          </w:p>
        </w:tc>
        <w:tc>
          <w:tcPr>
            <w:tcW w:w="1440" w:type="dxa"/>
          </w:tcPr>
          <w:p w14:paraId="70C89D43" w14:textId="77777777" w:rsidR="00C37398" w:rsidRPr="00EE7ACF" w:rsidRDefault="00C37398">
            <w:pPr>
              <w:spacing w:before="60"/>
              <w:jc w:val="center"/>
              <w:rPr>
                <w:rFonts w:cstheme="minorHAnsi"/>
                <w:bCs/>
              </w:rPr>
            </w:pPr>
            <w:r w:rsidRPr="00EE7ACF">
              <w:rPr>
                <w:rFonts w:cstheme="minorHAnsi"/>
                <w:bCs/>
              </w:rPr>
              <w:t>35</w:t>
            </w:r>
          </w:p>
        </w:tc>
        <w:tc>
          <w:tcPr>
            <w:tcW w:w="6300" w:type="dxa"/>
          </w:tcPr>
          <w:p w14:paraId="5B45F7BE" w14:textId="77777777" w:rsidR="00C37398" w:rsidRPr="00EE7ACF" w:rsidRDefault="00C37398">
            <w:pPr>
              <w:spacing w:before="60"/>
              <w:rPr>
                <w:rFonts w:cstheme="minorHAnsi"/>
                <w:bCs/>
              </w:rPr>
            </w:pPr>
            <w:r w:rsidRPr="00EE7ACF">
              <w:rPr>
                <w:rFonts w:cstheme="minorHAnsi"/>
              </w:rPr>
              <w:t>Electricity, gas, steam and air conditioning supply</w:t>
            </w:r>
          </w:p>
        </w:tc>
      </w:tr>
      <w:tr w:rsidR="00C37398" w:rsidRPr="00EE7ACF" w14:paraId="7ADD2A65" w14:textId="77777777">
        <w:tc>
          <w:tcPr>
            <w:tcW w:w="985" w:type="dxa"/>
          </w:tcPr>
          <w:p w14:paraId="37F10E93" w14:textId="77777777" w:rsidR="00C37398" w:rsidRPr="00EE7ACF" w:rsidRDefault="00C37398">
            <w:pPr>
              <w:spacing w:before="60"/>
              <w:jc w:val="center"/>
              <w:rPr>
                <w:rFonts w:cstheme="minorHAnsi"/>
                <w:bCs/>
              </w:rPr>
            </w:pPr>
            <w:r w:rsidRPr="00EE7ACF">
              <w:rPr>
                <w:rFonts w:cstheme="minorHAnsi"/>
                <w:bCs/>
              </w:rPr>
              <w:t>E</w:t>
            </w:r>
          </w:p>
        </w:tc>
        <w:tc>
          <w:tcPr>
            <w:tcW w:w="1440" w:type="dxa"/>
          </w:tcPr>
          <w:p w14:paraId="35C8FA17" w14:textId="77777777" w:rsidR="00C37398" w:rsidRPr="00EE7ACF" w:rsidRDefault="00C37398">
            <w:pPr>
              <w:spacing w:before="60"/>
              <w:jc w:val="center"/>
              <w:rPr>
                <w:rFonts w:cstheme="minorHAnsi"/>
                <w:bCs/>
              </w:rPr>
            </w:pPr>
            <w:r w:rsidRPr="00EE7ACF">
              <w:rPr>
                <w:rFonts w:cstheme="minorHAnsi"/>
                <w:bCs/>
              </w:rPr>
              <w:t>36-39</w:t>
            </w:r>
          </w:p>
        </w:tc>
        <w:tc>
          <w:tcPr>
            <w:tcW w:w="6300" w:type="dxa"/>
          </w:tcPr>
          <w:p w14:paraId="7A2F1247" w14:textId="77777777" w:rsidR="00C37398" w:rsidRPr="00EE7ACF" w:rsidRDefault="00C37398">
            <w:pPr>
              <w:spacing w:before="60"/>
              <w:rPr>
                <w:rFonts w:cstheme="minorHAnsi"/>
                <w:bCs/>
              </w:rPr>
            </w:pPr>
            <w:r w:rsidRPr="00EE7ACF">
              <w:rPr>
                <w:rFonts w:cstheme="minorHAnsi"/>
              </w:rPr>
              <w:t>Water supply; sewerage, waste management and remediation activities</w:t>
            </w:r>
          </w:p>
        </w:tc>
      </w:tr>
      <w:tr w:rsidR="00C37398" w:rsidRPr="00EE7ACF" w14:paraId="4732CD43" w14:textId="77777777">
        <w:tc>
          <w:tcPr>
            <w:tcW w:w="985" w:type="dxa"/>
          </w:tcPr>
          <w:p w14:paraId="11B06798" w14:textId="77777777" w:rsidR="00C37398" w:rsidRPr="00EE7ACF" w:rsidRDefault="00C37398">
            <w:pPr>
              <w:spacing w:before="60"/>
              <w:jc w:val="center"/>
              <w:rPr>
                <w:rFonts w:cstheme="minorHAnsi"/>
                <w:bCs/>
              </w:rPr>
            </w:pPr>
            <w:r w:rsidRPr="00EE7ACF">
              <w:rPr>
                <w:rFonts w:cstheme="minorHAnsi"/>
                <w:bCs/>
              </w:rPr>
              <w:t>F</w:t>
            </w:r>
          </w:p>
        </w:tc>
        <w:tc>
          <w:tcPr>
            <w:tcW w:w="1440" w:type="dxa"/>
          </w:tcPr>
          <w:p w14:paraId="3782F249" w14:textId="77777777" w:rsidR="00C37398" w:rsidRPr="00EE7ACF" w:rsidRDefault="00C37398">
            <w:pPr>
              <w:spacing w:before="60"/>
              <w:jc w:val="center"/>
              <w:rPr>
                <w:rFonts w:cstheme="minorHAnsi"/>
                <w:bCs/>
              </w:rPr>
            </w:pPr>
            <w:r w:rsidRPr="00EE7ACF">
              <w:rPr>
                <w:rFonts w:cstheme="minorHAnsi"/>
                <w:bCs/>
              </w:rPr>
              <w:t>41-43</w:t>
            </w:r>
          </w:p>
        </w:tc>
        <w:tc>
          <w:tcPr>
            <w:tcW w:w="6300" w:type="dxa"/>
          </w:tcPr>
          <w:p w14:paraId="3595999C" w14:textId="77777777" w:rsidR="00C37398" w:rsidRPr="00EE7ACF" w:rsidRDefault="00C37398">
            <w:pPr>
              <w:spacing w:before="60"/>
              <w:rPr>
                <w:rFonts w:cstheme="minorHAnsi"/>
                <w:bCs/>
              </w:rPr>
            </w:pPr>
            <w:r w:rsidRPr="00EE7ACF">
              <w:rPr>
                <w:rFonts w:cstheme="minorHAnsi"/>
                <w:bCs/>
              </w:rPr>
              <w:t>Construction</w:t>
            </w:r>
          </w:p>
        </w:tc>
      </w:tr>
      <w:tr w:rsidR="00C37398" w:rsidRPr="00EE7ACF" w14:paraId="65544794" w14:textId="77777777">
        <w:tc>
          <w:tcPr>
            <w:tcW w:w="985" w:type="dxa"/>
          </w:tcPr>
          <w:p w14:paraId="02F96A25" w14:textId="77777777" w:rsidR="00C37398" w:rsidRPr="00EE7ACF" w:rsidRDefault="00C37398">
            <w:pPr>
              <w:spacing w:before="60"/>
              <w:jc w:val="center"/>
              <w:rPr>
                <w:rFonts w:cstheme="minorHAnsi"/>
                <w:bCs/>
              </w:rPr>
            </w:pPr>
            <w:r w:rsidRPr="00EE7ACF">
              <w:rPr>
                <w:rFonts w:cstheme="minorHAnsi"/>
                <w:bCs/>
              </w:rPr>
              <w:t>G</w:t>
            </w:r>
          </w:p>
        </w:tc>
        <w:tc>
          <w:tcPr>
            <w:tcW w:w="1440" w:type="dxa"/>
          </w:tcPr>
          <w:p w14:paraId="3569C903" w14:textId="77777777" w:rsidR="00C37398" w:rsidRPr="00EE7ACF" w:rsidRDefault="00C37398">
            <w:pPr>
              <w:spacing w:before="60"/>
              <w:jc w:val="center"/>
              <w:rPr>
                <w:rFonts w:cstheme="minorHAnsi"/>
                <w:bCs/>
              </w:rPr>
            </w:pPr>
            <w:r w:rsidRPr="00EE7ACF">
              <w:rPr>
                <w:rFonts w:cstheme="minorHAnsi"/>
                <w:bCs/>
              </w:rPr>
              <w:t>45.47</w:t>
            </w:r>
          </w:p>
        </w:tc>
        <w:tc>
          <w:tcPr>
            <w:tcW w:w="6300" w:type="dxa"/>
          </w:tcPr>
          <w:p w14:paraId="36513B14" w14:textId="77777777" w:rsidR="00C37398" w:rsidRPr="00EE7ACF" w:rsidRDefault="00C37398">
            <w:pPr>
              <w:spacing w:before="60"/>
              <w:rPr>
                <w:rFonts w:cstheme="minorHAnsi"/>
                <w:bCs/>
              </w:rPr>
            </w:pPr>
            <w:r w:rsidRPr="00EE7ACF">
              <w:rPr>
                <w:rFonts w:cstheme="minorHAnsi"/>
              </w:rPr>
              <w:t>Wholesale and retail trade; repair of motor vehicles and motorcycles</w:t>
            </w:r>
          </w:p>
        </w:tc>
      </w:tr>
      <w:tr w:rsidR="00C37398" w:rsidRPr="00EE7ACF" w14:paraId="2DA5E5FA" w14:textId="77777777">
        <w:tc>
          <w:tcPr>
            <w:tcW w:w="985" w:type="dxa"/>
          </w:tcPr>
          <w:p w14:paraId="6D4AE662" w14:textId="77777777" w:rsidR="00C37398" w:rsidRPr="00EE7ACF" w:rsidRDefault="00C37398">
            <w:pPr>
              <w:spacing w:before="60"/>
              <w:jc w:val="center"/>
              <w:rPr>
                <w:rFonts w:cstheme="minorHAnsi"/>
                <w:bCs/>
              </w:rPr>
            </w:pPr>
            <w:r w:rsidRPr="00EE7ACF">
              <w:rPr>
                <w:rFonts w:cstheme="minorHAnsi"/>
                <w:bCs/>
              </w:rPr>
              <w:t>H</w:t>
            </w:r>
          </w:p>
        </w:tc>
        <w:tc>
          <w:tcPr>
            <w:tcW w:w="1440" w:type="dxa"/>
          </w:tcPr>
          <w:p w14:paraId="6D7533D6" w14:textId="77777777" w:rsidR="00C37398" w:rsidRPr="00EE7ACF" w:rsidRDefault="00C37398">
            <w:pPr>
              <w:spacing w:before="60"/>
              <w:jc w:val="center"/>
              <w:rPr>
                <w:rFonts w:cstheme="minorHAnsi"/>
                <w:bCs/>
              </w:rPr>
            </w:pPr>
            <w:r w:rsidRPr="00EE7ACF">
              <w:rPr>
                <w:rFonts w:cstheme="minorHAnsi"/>
                <w:bCs/>
              </w:rPr>
              <w:t>49-53</w:t>
            </w:r>
          </w:p>
        </w:tc>
        <w:tc>
          <w:tcPr>
            <w:tcW w:w="6300" w:type="dxa"/>
          </w:tcPr>
          <w:p w14:paraId="44528ADC" w14:textId="77777777" w:rsidR="00C37398" w:rsidRPr="00EE7ACF" w:rsidRDefault="00C37398">
            <w:pPr>
              <w:spacing w:before="60"/>
              <w:rPr>
                <w:rFonts w:cstheme="minorHAnsi"/>
                <w:bCs/>
              </w:rPr>
            </w:pPr>
            <w:r w:rsidRPr="00EE7ACF">
              <w:rPr>
                <w:rFonts w:cstheme="minorHAnsi"/>
              </w:rPr>
              <w:t>Transportation and storage</w:t>
            </w:r>
          </w:p>
        </w:tc>
      </w:tr>
      <w:tr w:rsidR="00C37398" w:rsidRPr="00EE7ACF" w14:paraId="0828FA01" w14:textId="77777777">
        <w:tc>
          <w:tcPr>
            <w:tcW w:w="985" w:type="dxa"/>
          </w:tcPr>
          <w:p w14:paraId="5074694F" w14:textId="77777777" w:rsidR="00C37398" w:rsidRPr="00EE7ACF" w:rsidRDefault="00C37398">
            <w:pPr>
              <w:spacing w:before="60"/>
              <w:jc w:val="center"/>
              <w:rPr>
                <w:rFonts w:cstheme="minorHAnsi"/>
                <w:bCs/>
              </w:rPr>
            </w:pPr>
            <w:r w:rsidRPr="00EE7ACF">
              <w:rPr>
                <w:rFonts w:cstheme="minorHAnsi"/>
                <w:bCs/>
              </w:rPr>
              <w:t>I</w:t>
            </w:r>
          </w:p>
        </w:tc>
        <w:tc>
          <w:tcPr>
            <w:tcW w:w="1440" w:type="dxa"/>
          </w:tcPr>
          <w:p w14:paraId="1CF8CC1A" w14:textId="77777777" w:rsidR="00C37398" w:rsidRPr="00EE7ACF" w:rsidRDefault="00C37398">
            <w:pPr>
              <w:spacing w:before="60"/>
              <w:jc w:val="center"/>
              <w:rPr>
                <w:rFonts w:cstheme="minorHAnsi"/>
                <w:bCs/>
              </w:rPr>
            </w:pPr>
            <w:r w:rsidRPr="00EE7ACF">
              <w:rPr>
                <w:rFonts w:cstheme="minorHAnsi"/>
                <w:bCs/>
              </w:rPr>
              <w:t>55-56</w:t>
            </w:r>
          </w:p>
        </w:tc>
        <w:tc>
          <w:tcPr>
            <w:tcW w:w="6300" w:type="dxa"/>
          </w:tcPr>
          <w:p w14:paraId="0FBAB11A" w14:textId="77777777" w:rsidR="00C37398" w:rsidRPr="00EE7ACF" w:rsidRDefault="00C37398">
            <w:pPr>
              <w:spacing w:before="60"/>
              <w:rPr>
                <w:rFonts w:cstheme="minorHAnsi"/>
                <w:bCs/>
              </w:rPr>
            </w:pPr>
            <w:r w:rsidRPr="00EE7ACF">
              <w:rPr>
                <w:rFonts w:cstheme="minorHAnsi"/>
              </w:rPr>
              <w:t>Accommodation and food service activities</w:t>
            </w:r>
          </w:p>
        </w:tc>
      </w:tr>
      <w:tr w:rsidR="00C37398" w:rsidRPr="00EE7ACF" w14:paraId="021B6F44" w14:textId="77777777">
        <w:tc>
          <w:tcPr>
            <w:tcW w:w="985" w:type="dxa"/>
          </w:tcPr>
          <w:p w14:paraId="270BBDC0" w14:textId="77777777" w:rsidR="00C37398" w:rsidRPr="00EE7ACF" w:rsidRDefault="00C37398">
            <w:pPr>
              <w:spacing w:before="60"/>
              <w:jc w:val="center"/>
              <w:rPr>
                <w:rFonts w:cstheme="minorHAnsi"/>
                <w:bCs/>
              </w:rPr>
            </w:pPr>
            <w:r w:rsidRPr="00EE7ACF">
              <w:rPr>
                <w:rFonts w:cstheme="minorHAnsi"/>
                <w:bCs/>
              </w:rPr>
              <w:t>J</w:t>
            </w:r>
          </w:p>
        </w:tc>
        <w:tc>
          <w:tcPr>
            <w:tcW w:w="1440" w:type="dxa"/>
          </w:tcPr>
          <w:p w14:paraId="087B29DF" w14:textId="77777777" w:rsidR="00C37398" w:rsidRPr="00EE7ACF" w:rsidRDefault="00C37398">
            <w:pPr>
              <w:spacing w:before="60"/>
              <w:jc w:val="center"/>
              <w:rPr>
                <w:rFonts w:cstheme="minorHAnsi"/>
                <w:bCs/>
              </w:rPr>
            </w:pPr>
            <w:r w:rsidRPr="00EE7ACF">
              <w:rPr>
                <w:rFonts w:cstheme="minorHAnsi"/>
                <w:bCs/>
              </w:rPr>
              <w:t>58-63</w:t>
            </w:r>
          </w:p>
        </w:tc>
        <w:tc>
          <w:tcPr>
            <w:tcW w:w="6300" w:type="dxa"/>
          </w:tcPr>
          <w:p w14:paraId="78020F8C" w14:textId="77777777" w:rsidR="00C37398" w:rsidRPr="00EE7ACF" w:rsidRDefault="00C37398">
            <w:pPr>
              <w:spacing w:before="60"/>
              <w:rPr>
                <w:rFonts w:cstheme="minorHAnsi"/>
                <w:bCs/>
              </w:rPr>
            </w:pPr>
            <w:r w:rsidRPr="00EE7ACF">
              <w:rPr>
                <w:rFonts w:cstheme="minorHAnsi"/>
              </w:rPr>
              <w:t>Information and communication</w:t>
            </w:r>
          </w:p>
        </w:tc>
      </w:tr>
      <w:tr w:rsidR="00C37398" w:rsidRPr="00EE7ACF" w14:paraId="1CD0B80A" w14:textId="77777777">
        <w:tc>
          <w:tcPr>
            <w:tcW w:w="985" w:type="dxa"/>
          </w:tcPr>
          <w:p w14:paraId="71882B7D" w14:textId="77777777" w:rsidR="00C37398" w:rsidRPr="00EE7ACF" w:rsidRDefault="00C37398">
            <w:pPr>
              <w:spacing w:before="60"/>
              <w:jc w:val="center"/>
              <w:rPr>
                <w:rFonts w:cstheme="minorHAnsi"/>
                <w:bCs/>
              </w:rPr>
            </w:pPr>
            <w:r w:rsidRPr="00EE7ACF">
              <w:rPr>
                <w:rFonts w:cstheme="minorHAnsi"/>
                <w:bCs/>
              </w:rPr>
              <w:t>K</w:t>
            </w:r>
          </w:p>
        </w:tc>
        <w:tc>
          <w:tcPr>
            <w:tcW w:w="1440" w:type="dxa"/>
          </w:tcPr>
          <w:p w14:paraId="0FF94590" w14:textId="77777777" w:rsidR="00C37398" w:rsidRPr="00EE7ACF" w:rsidRDefault="00C37398">
            <w:pPr>
              <w:spacing w:before="60"/>
              <w:jc w:val="center"/>
              <w:rPr>
                <w:rFonts w:cstheme="minorHAnsi"/>
                <w:bCs/>
              </w:rPr>
            </w:pPr>
            <w:r w:rsidRPr="00EE7ACF">
              <w:rPr>
                <w:rFonts w:cstheme="minorHAnsi"/>
                <w:bCs/>
              </w:rPr>
              <w:t>64-66</w:t>
            </w:r>
          </w:p>
        </w:tc>
        <w:tc>
          <w:tcPr>
            <w:tcW w:w="6300" w:type="dxa"/>
          </w:tcPr>
          <w:p w14:paraId="68EE6620" w14:textId="77777777" w:rsidR="00C37398" w:rsidRPr="00EE7ACF" w:rsidRDefault="00C37398">
            <w:pPr>
              <w:spacing w:before="60"/>
              <w:rPr>
                <w:rFonts w:cstheme="minorHAnsi"/>
                <w:bCs/>
              </w:rPr>
            </w:pPr>
            <w:r w:rsidRPr="00EE7ACF">
              <w:rPr>
                <w:rFonts w:cstheme="minorHAnsi"/>
              </w:rPr>
              <w:t>Financial and insurance activities</w:t>
            </w:r>
          </w:p>
        </w:tc>
      </w:tr>
      <w:tr w:rsidR="00C37398" w:rsidRPr="00EE7ACF" w14:paraId="059F055D" w14:textId="77777777">
        <w:tc>
          <w:tcPr>
            <w:tcW w:w="985" w:type="dxa"/>
          </w:tcPr>
          <w:p w14:paraId="0E310604" w14:textId="77777777" w:rsidR="00C37398" w:rsidRPr="00EE7ACF" w:rsidRDefault="00C37398">
            <w:pPr>
              <w:spacing w:before="60"/>
              <w:jc w:val="center"/>
              <w:rPr>
                <w:rFonts w:cstheme="minorHAnsi"/>
                <w:bCs/>
              </w:rPr>
            </w:pPr>
            <w:r w:rsidRPr="00EE7ACF">
              <w:rPr>
                <w:rFonts w:cstheme="minorHAnsi"/>
                <w:bCs/>
              </w:rPr>
              <w:t>L</w:t>
            </w:r>
          </w:p>
        </w:tc>
        <w:tc>
          <w:tcPr>
            <w:tcW w:w="1440" w:type="dxa"/>
          </w:tcPr>
          <w:p w14:paraId="09C08BA4" w14:textId="77777777" w:rsidR="00C37398" w:rsidRPr="00EE7ACF" w:rsidRDefault="00C37398">
            <w:pPr>
              <w:spacing w:before="60"/>
              <w:jc w:val="center"/>
              <w:rPr>
                <w:rFonts w:cstheme="minorHAnsi"/>
                <w:bCs/>
              </w:rPr>
            </w:pPr>
            <w:r w:rsidRPr="00EE7ACF">
              <w:rPr>
                <w:rFonts w:cstheme="minorHAnsi"/>
                <w:bCs/>
              </w:rPr>
              <w:t>68</w:t>
            </w:r>
          </w:p>
        </w:tc>
        <w:tc>
          <w:tcPr>
            <w:tcW w:w="6300" w:type="dxa"/>
          </w:tcPr>
          <w:p w14:paraId="3AB9D14B" w14:textId="77777777" w:rsidR="00C37398" w:rsidRPr="00EE7ACF" w:rsidRDefault="00C37398">
            <w:pPr>
              <w:spacing w:before="60"/>
              <w:rPr>
                <w:rFonts w:cstheme="minorHAnsi"/>
                <w:bCs/>
              </w:rPr>
            </w:pPr>
            <w:r w:rsidRPr="00EE7ACF">
              <w:rPr>
                <w:rFonts w:cstheme="minorHAnsi"/>
              </w:rPr>
              <w:t>Real estate activities</w:t>
            </w:r>
          </w:p>
        </w:tc>
      </w:tr>
      <w:tr w:rsidR="00C37398" w:rsidRPr="00EE7ACF" w14:paraId="4039CC02" w14:textId="77777777">
        <w:tc>
          <w:tcPr>
            <w:tcW w:w="985" w:type="dxa"/>
          </w:tcPr>
          <w:p w14:paraId="409D6F77" w14:textId="77777777" w:rsidR="00C37398" w:rsidRPr="00EE7ACF" w:rsidRDefault="00C37398">
            <w:pPr>
              <w:spacing w:before="60"/>
              <w:jc w:val="center"/>
              <w:rPr>
                <w:rFonts w:cstheme="minorHAnsi"/>
                <w:bCs/>
              </w:rPr>
            </w:pPr>
            <w:r w:rsidRPr="00EE7ACF">
              <w:rPr>
                <w:rFonts w:cstheme="minorHAnsi"/>
                <w:bCs/>
              </w:rPr>
              <w:t>M</w:t>
            </w:r>
          </w:p>
        </w:tc>
        <w:tc>
          <w:tcPr>
            <w:tcW w:w="1440" w:type="dxa"/>
          </w:tcPr>
          <w:p w14:paraId="72CA0849" w14:textId="77777777" w:rsidR="00C37398" w:rsidRPr="00EE7ACF" w:rsidRDefault="00C37398">
            <w:pPr>
              <w:spacing w:before="60"/>
              <w:jc w:val="center"/>
              <w:rPr>
                <w:rFonts w:cstheme="minorHAnsi"/>
                <w:bCs/>
              </w:rPr>
            </w:pPr>
            <w:r w:rsidRPr="00EE7ACF">
              <w:rPr>
                <w:rFonts w:cstheme="minorHAnsi"/>
                <w:bCs/>
              </w:rPr>
              <w:t>69-75</w:t>
            </w:r>
          </w:p>
        </w:tc>
        <w:tc>
          <w:tcPr>
            <w:tcW w:w="6300" w:type="dxa"/>
          </w:tcPr>
          <w:p w14:paraId="4BACD37A" w14:textId="77777777" w:rsidR="00C37398" w:rsidRPr="00EE7ACF" w:rsidRDefault="00C37398">
            <w:pPr>
              <w:spacing w:before="60"/>
              <w:rPr>
                <w:rFonts w:cstheme="minorHAnsi"/>
                <w:bCs/>
              </w:rPr>
            </w:pPr>
            <w:r w:rsidRPr="00EE7ACF">
              <w:rPr>
                <w:rFonts w:cstheme="minorHAnsi"/>
              </w:rPr>
              <w:t>Professional, scientific and technical activities</w:t>
            </w:r>
          </w:p>
        </w:tc>
      </w:tr>
      <w:tr w:rsidR="00C37398" w:rsidRPr="00EE7ACF" w14:paraId="5CF10031" w14:textId="77777777">
        <w:tc>
          <w:tcPr>
            <w:tcW w:w="985" w:type="dxa"/>
          </w:tcPr>
          <w:p w14:paraId="045436A8" w14:textId="77777777" w:rsidR="00C37398" w:rsidRPr="00EE7ACF" w:rsidRDefault="00C37398">
            <w:pPr>
              <w:spacing w:before="60"/>
              <w:jc w:val="center"/>
              <w:rPr>
                <w:rFonts w:cstheme="minorHAnsi"/>
                <w:bCs/>
              </w:rPr>
            </w:pPr>
            <w:r w:rsidRPr="00EE7ACF">
              <w:rPr>
                <w:rFonts w:cstheme="minorHAnsi"/>
                <w:bCs/>
              </w:rPr>
              <w:t>N</w:t>
            </w:r>
          </w:p>
        </w:tc>
        <w:tc>
          <w:tcPr>
            <w:tcW w:w="1440" w:type="dxa"/>
          </w:tcPr>
          <w:p w14:paraId="2DC17AE9" w14:textId="77777777" w:rsidR="00C37398" w:rsidRPr="00EE7ACF" w:rsidRDefault="00C37398">
            <w:pPr>
              <w:spacing w:before="60"/>
              <w:jc w:val="center"/>
              <w:rPr>
                <w:rFonts w:cstheme="minorHAnsi"/>
                <w:bCs/>
              </w:rPr>
            </w:pPr>
            <w:r w:rsidRPr="00EE7ACF">
              <w:rPr>
                <w:rFonts w:cstheme="minorHAnsi"/>
                <w:bCs/>
              </w:rPr>
              <w:t>77-82</w:t>
            </w:r>
          </w:p>
        </w:tc>
        <w:tc>
          <w:tcPr>
            <w:tcW w:w="6300" w:type="dxa"/>
          </w:tcPr>
          <w:p w14:paraId="7295191A" w14:textId="77777777" w:rsidR="00C37398" w:rsidRPr="00EE7ACF" w:rsidRDefault="00C37398">
            <w:pPr>
              <w:spacing w:before="60"/>
              <w:rPr>
                <w:rFonts w:cstheme="minorHAnsi"/>
                <w:bCs/>
              </w:rPr>
            </w:pPr>
            <w:r w:rsidRPr="00EE7ACF">
              <w:rPr>
                <w:rFonts w:cstheme="minorHAnsi"/>
              </w:rPr>
              <w:t>Administrative and support service activities</w:t>
            </w:r>
          </w:p>
        </w:tc>
      </w:tr>
      <w:tr w:rsidR="00C37398" w:rsidRPr="00EE7ACF" w14:paraId="1B744BBB" w14:textId="77777777">
        <w:tc>
          <w:tcPr>
            <w:tcW w:w="985" w:type="dxa"/>
          </w:tcPr>
          <w:p w14:paraId="24A13A7C" w14:textId="77777777" w:rsidR="00C37398" w:rsidRPr="00EE7ACF" w:rsidRDefault="00C37398">
            <w:pPr>
              <w:spacing w:before="60"/>
              <w:jc w:val="center"/>
              <w:rPr>
                <w:rFonts w:cstheme="minorHAnsi"/>
                <w:bCs/>
              </w:rPr>
            </w:pPr>
            <w:r w:rsidRPr="00EE7ACF">
              <w:rPr>
                <w:rFonts w:cstheme="minorHAnsi"/>
                <w:bCs/>
              </w:rPr>
              <w:t>O</w:t>
            </w:r>
          </w:p>
        </w:tc>
        <w:tc>
          <w:tcPr>
            <w:tcW w:w="1440" w:type="dxa"/>
          </w:tcPr>
          <w:p w14:paraId="584D62FD" w14:textId="77777777" w:rsidR="00C37398" w:rsidRPr="00EE7ACF" w:rsidRDefault="00C37398">
            <w:pPr>
              <w:spacing w:before="60"/>
              <w:jc w:val="center"/>
              <w:rPr>
                <w:rFonts w:cstheme="minorHAnsi"/>
                <w:bCs/>
              </w:rPr>
            </w:pPr>
            <w:r w:rsidRPr="00EE7ACF">
              <w:rPr>
                <w:rFonts w:cstheme="minorHAnsi"/>
                <w:bCs/>
              </w:rPr>
              <w:t>84</w:t>
            </w:r>
          </w:p>
        </w:tc>
        <w:tc>
          <w:tcPr>
            <w:tcW w:w="6300" w:type="dxa"/>
          </w:tcPr>
          <w:p w14:paraId="2BDB69BD" w14:textId="77777777" w:rsidR="00C37398" w:rsidRPr="00EE7ACF" w:rsidRDefault="00C37398">
            <w:pPr>
              <w:spacing w:before="60"/>
              <w:rPr>
                <w:rFonts w:cstheme="minorHAnsi"/>
                <w:bCs/>
              </w:rPr>
            </w:pPr>
            <w:r w:rsidRPr="00EE7ACF">
              <w:rPr>
                <w:rFonts w:cstheme="minorHAnsi"/>
              </w:rPr>
              <w:t>Public administration and defence; compulsory social security</w:t>
            </w:r>
          </w:p>
        </w:tc>
      </w:tr>
      <w:tr w:rsidR="00C37398" w:rsidRPr="00EE7ACF" w14:paraId="48B490C9" w14:textId="77777777">
        <w:tc>
          <w:tcPr>
            <w:tcW w:w="985" w:type="dxa"/>
          </w:tcPr>
          <w:p w14:paraId="578A1721" w14:textId="77777777" w:rsidR="00C37398" w:rsidRPr="00EE7ACF" w:rsidRDefault="00C37398">
            <w:pPr>
              <w:spacing w:before="60"/>
              <w:jc w:val="center"/>
              <w:rPr>
                <w:rFonts w:cstheme="minorHAnsi"/>
                <w:bCs/>
              </w:rPr>
            </w:pPr>
            <w:r w:rsidRPr="00EE7ACF">
              <w:rPr>
                <w:rFonts w:cstheme="minorHAnsi"/>
                <w:bCs/>
              </w:rPr>
              <w:t>P</w:t>
            </w:r>
          </w:p>
        </w:tc>
        <w:tc>
          <w:tcPr>
            <w:tcW w:w="1440" w:type="dxa"/>
          </w:tcPr>
          <w:p w14:paraId="67A630CA" w14:textId="77777777" w:rsidR="00C37398" w:rsidRPr="00EE7ACF" w:rsidRDefault="00C37398">
            <w:pPr>
              <w:spacing w:before="60"/>
              <w:jc w:val="center"/>
              <w:rPr>
                <w:rFonts w:cstheme="minorHAnsi"/>
                <w:bCs/>
              </w:rPr>
            </w:pPr>
            <w:r w:rsidRPr="00EE7ACF">
              <w:rPr>
                <w:rFonts w:cstheme="minorHAnsi"/>
                <w:bCs/>
              </w:rPr>
              <w:t>85</w:t>
            </w:r>
          </w:p>
        </w:tc>
        <w:tc>
          <w:tcPr>
            <w:tcW w:w="6300" w:type="dxa"/>
          </w:tcPr>
          <w:p w14:paraId="6DAAB37C" w14:textId="77777777" w:rsidR="00C37398" w:rsidRPr="00EE7ACF" w:rsidRDefault="00C37398">
            <w:pPr>
              <w:spacing w:before="60"/>
              <w:rPr>
                <w:rFonts w:cstheme="minorHAnsi"/>
              </w:rPr>
            </w:pPr>
            <w:r w:rsidRPr="00EE7ACF">
              <w:rPr>
                <w:rFonts w:cstheme="minorHAnsi"/>
              </w:rPr>
              <w:t>Education</w:t>
            </w:r>
          </w:p>
        </w:tc>
      </w:tr>
      <w:tr w:rsidR="00C37398" w:rsidRPr="00EE7ACF" w14:paraId="5F1D87E5" w14:textId="77777777">
        <w:tc>
          <w:tcPr>
            <w:tcW w:w="985" w:type="dxa"/>
          </w:tcPr>
          <w:p w14:paraId="522348DC" w14:textId="77777777" w:rsidR="00C37398" w:rsidRPr="00EE7ACF" w:rsidRDefault="00C37398">
            <w:pPr>
              <w:spacing w:before="60"/>
              <w:jc w:val="center"/>
              <w:rPr>
                <w:rFonts w:cstheme="minorHAnsi"/>
                <w:bCs/>
              </w:rPr>
            </w:pPr>
            <w:r w:rsidRPr="00EE7ACF">
              <w:rPr>
                <w:rFonts w:cstheme="minorHAnsi"/>
                <w:bCs/>
              </w:rPr>
              <w:t>Q</w:t>
            </w:r>
          </w:p>
        </w:tc>
        <w:tc>
          <w:tcPr>
            <w:tcW w:w="1440" w:type="dxa"/>
          </w:tcPr>
          <w:p w14:paraId="2EAEF198" w14:textId="77777777" w:rsidR="00C37398" w:rsidRPr="00EE7ACF" w:rsidRDefault="00C37398">
            <w:pPr>
              <w:spacing w:before="60"/>
              <w:jc w:val="center"/>
              <w:rPr>
                <w:rFonts w:cstheme="minorHAnsi"/>
                <w:bCs/>
              </w:rPr>
            </w:pPr>
            <w:r w:rsidRPr="00EE7ACF">
              <w:rPr>
                <w:rFonts w:cstheme="minorHAnsi"/>
                <w:bCs/>
              </w:rPr>
              <w:t>86-88</w:t>
            </w:r>
          </w:p>
        </w:tc>
        <w:tc>
          <w:tcPr>
            <w:tcW w:w="6300" w:type="dxa"/>
          </w:tcPr>
          <w:p w14:paraId="08772D9D" w14:textId="77777777" w:rsidR="00C37398" w:rsidRPr="00EE7ACF" w:rsidRDefault="00C37398">
            <w:pPr>
              <w:spacing w:before="60"/>
              <w:rPr>
                <w:rFonts w:cstheme="minorHAnsi"/>
              </w:rPr>
            </w:pPr>
            <w:r w:rsidRPr="00EE7ACF">
              <w:rPr>
                <w:rFonts w:cstheme="minorHAnsi"/>
              </w:rPr>
              <w:t>Human health and social work activities</w:t>
            </w:r>
          </w:p>
        </w:tc>
      </w:tr>
      <w:tr w:rsidR="00C37398" w:rsidRPr="00EE7ACF" w14:paraId="24510B74" w14:textId="77777777">
        <w:tc>
          <w:tcPr>
            <w:tcW w:w="985" w:type="dxa"/>
          </w:tcPr>
          <w:p w14:paraId="0AF34E50" w14:textId="77777777" w:rsidR="00C37398" w:rsidRPr="00EE7ACF" w:rsidRDefault="00C37398">
            <w:pPr>
              <w:spacing w:before="60"/>
              <w:jc w:val="center"/>
              <w:rPr>
                <w:rFonts w:cstheme="minorHAnsi"/>
                <w:bCs/>
              </w:rPr>
            </w:pPr>
            <w:r w:rsidRPr="00EE7ACF">
              <w:rPr>
                <w:rFonts w:cstheme="minorHAnsi"/>
                <w:bCs/>
              </w:rPr>
              <w:t>R</w:t>
            </w:r>
          </w:p>
        </w:tc>
        <w:tc>
          <w:tcPr>
            <w:tcW w:w="1440" w:type="dxa"/>
          </w:tcPr>
          <w:p w14:paraId="330FF8AD" w14:textId="77777777" w:rsidR="00C37398" w:rsidRPr="00EE7ACF" w:rsidRDefault="00C37398">
            <w:pPr>
              <w:spacing w:before="60"/>
              <w:jc w:val="center"/>
              <w:rPr>
                <w:rFonts w:cstheme="minorHAnsi"/>
                <w:bCs/>
              </w:rPr>
            </w:pPr>
            <w:r w:rsidRPr="00EE7ACF">
              <w:rPr>
                <w:rFonts w:cstheme="minorHAnsi"/>
                <w:bCs/>
              </w:rPr>
              <w:t>90-93</w:t>
            </w:r>
          </w:p>
        </w:tc>
        <w:tc>
          <w:tcPr>
            <w:tcW w:w="6300" w:type="dxa"/>
          </w:tcPr>
          <w:p w14:paraId="06C3E5BC" w14:textId="77777777" w:rsidR="00C37398" w:rsidRPr="00EE7ACF" w:rsidRDefault="00C37398">
            <w:pPr>
              <w:spacing w:before="60"/>
              <w:rPr>
                <w:rFonts w:cstheme="minorHAnsi"/>
              </w:rPr>
            </w:pPr>
            <w:r w:rsidRPr="00EE7ACF">
              <w:rPr>
                <w:rFonts w:cstheme="minorHAnsi"/>
              </w:rPr>
              <w:t>Arts, entertainment and recreation</w:t>
            </w:r>
          </w:p>
        </w:tc>
      </w:tr>
      <w:tr w:rsidR="00C37398" w:rsidRPr="00EE7ACF" w14:paraId="1966EF3A" w14:textId="77777777">
        <w:tc>
          <w:tcPr>
            <w:tcW w:w="985" w:type="dxa"/>
          </w:tcPr>
          <w:p w14:paraId="543136C8" w14:textId="77777777" w:rsidR="00C37398" w:rsidRPr="00EE7ACF" w:rsidRDefault="00C37398">
            <w:pPr>
              <w:spacing w:before="60"/>
              <w:jc w:val="center"/>
              <w:rPr>
                <w:rFonts w:cstheme="minorHAnsi"/>
                <w:bCs/>
              </w:rPr>
            </w:pPr>
            <w:r w:rsidRPr="00EE7ACF">
              <w:rPr>
                <w:rFonts w:cstheme="minorHAnsi"/>
                <w:bCs/>
              </w:rPr>
              <w:t>S</w:t>
            </w:r>
          </w:p>
        </w:tc>
        <w:tc>
          <w:tcPr>
            <w:tcW w:w="1440" w:type="dxa"/>
          </w:tcPr>
          <w:p w14:paraId="7F0F8818" w14:textId="77777777" w:rsidR="00C37398" w:rsidRPr="00EE7ACF" w:rsidRDefault="00C37398">
            <w:pPr>
              <w:spacing w:before="60"/>
              <w:jc w:val="center"/>
              <w:rPr>
                <w:rFonts w:cstheme="minorHAnsi"/>
                <w:bCs/>
              </w:rPr>
            </w:pPr>
            <w:r w:rsidRPr="00EE7ACF">
              <w:rPr>
                <w:rFonts w:cstheme="minorHAnsi"/>
                <w:bCs/>
              </w:rPr>
              <w:t>94-96</w:t>
            </w:r>
          </w:p>
        </w:tc>
        <w:tc>
          <w:tcPr>
            <w:tcW w:w="6300" w:type="dxa"/>
          </w:tcPr>
          <w:p w14:paraId="11E50113" w14:textId="77777777" w:rsidR="00C37398" w:rsidRPr="00EE7ACF" w:rsidRDefault="00C37398">
            <w:pPr>
              <w:spacing w:before="60"/>
              <w:rPr>
                <w:rFonts w:cstheme="minorHAnsi"/>
              </w:rPr>
            </w:pPr>
            <w:r w:rsidRPr="00EE7ACF">
              <w:rPr>
                <w:rFonts w:cstheme="minorHAnsi"/>
              </w:rPr>
              <w:t>Other service activities</w:t>
            </w:r>
          </w:p>
        </w:tc>
      </w:tr>
      <w:tr w:rsidR="00C37398" w:rsidRPr="00EE7ACF" w14:paraId="3EE07CAC" w14:textId="77777777">
        <w:tc>
          <w:tcPr>
            <w:tcW w:w="985" w:type="dxa"/>
          </w:tcPr>
          <w:p w14:paraId="1CF435D3" w14:textId="77777777" w:rsidR="00C37398" w:rsidRPr="00EE7ACF" w:rsidRDefault="00C37398">
            <w:pPr>
              <w:spacing w:before="60"/>
              <w:jc w:val="center"/>
              <w:rPr>
                <w:rFonts w:cstheme="minorHAnsi"/>
                <w:bCs/>
              </w:rPr>
            </w:pPr>
            <w:r w:rsidRPr="00EE7ACF">
              <w:rPr>
                <w:rFonts w:cstheme="minorHAnsi"/>
                <w:bCs/>
              </w:rPr>
              <w:t>T</w:t>
            </w:r>
          </w:p>
        </w:tc>
        <w:tc>
          <w:tcPr>
            <w:tcW w:w="1440" w:type="dxa"/>
          </w:tcPr>
          <w:p w14:paraId="5FC1AA81" w14:textId="77777777" w:rsidR="00C37398" w:rsidRPr="00EE7ACF" w:rsidRDefault="00C37398">
            <w:pPr>
              <w:spacing w:before="60"/>
              <w:jc w:val="center"/>
              <w:rPr>
                <w:rFonts w:cstheme="minorHAnsi"/>
                <w:bCs/>
              </w:rPr>
            </w:pPr>
            <w:r w:rsidRPr="00EE7ACF">
              <w:rPr>
                <w:rFonts w:cstheme="minorHAnsi"/>
                <w:bCs/>
              </w:rPr>
              <w:t>97-98</w:t>
            </w:r>
          </w:p>
        </w:tc>
        <w:tc>
          <w:tcPr>
            <w:tcW w:w="6300" w:type="dxa"/>
          </w:tcPr>
          <w:p w14:paraId="23B70250" w14:textId="77777777" w:rsidR="00C37398" w:rsidRPr="00EE7ACF" w:rsidRDefault="00C37398">
            <w:pPr>
              <w:spacing w:before="60"/>
              <w:rPr>
                <w:rFonts w:cstheme="minorHAnsi"/>
                <w:bCs/>
              </w:rPr>
            </w:pPr>
            <w:r w:rsidRPr="00EE7ACF">
              <w:rPr>
                <w:rFonts w:cstheme="minorHAnsi"/>
              </w:rPr>
              <w:t>Activities of households as employers; undifferentiated goods- and services-producing activities of households for own use</w:t>
            </w:r>
          </w:p>
        </w:tc>
      </w:tr>
      <w:tr w:rsidR="00C37398" w:rsidRPr="00EE7ACF" w14:paraId="0AB466AA" w14:textId="77777777">
        <w:tc>
          <w:tcPr>
            <w:tcW w:w="985" w:type="dxa"/>
          </w:tcPr>
          <w:p w14:paraId="451BA282" w14:textId="77777777" w:rsidR="00C37398" w:rsidRPr="00EE7ACF" w:rsidRDefault="00C37398">
            <w:pPr>
              <w:spacing w:before="60"/>
              <w:jc w:val="center"/>
              <w:rPr>
                <w:rFonts w:cstheme="minorHAnsi"/>
                <w:bCs/>
              </w:rPr>
            </w:pPr>
            <w:r w:rsidRPr="00EE7ACF">
              <w:rPr>
                <w:rFonts w:cstheme="minorHAnsi"/>
                <w:bCs/>
              </w:rPr>
              <w:t>U</w:t>
            </w:r>
          </w:p>
        </w:tc>
        <w:tc>
          <w:tcPr>
            <w:tcW w:w="1440" w:type="dxa"/>
          </w:tcPr>
          <w:p w14:paraId="50362EC4" w14:textId="77777777" w:rsidR="00C37398" w:rsidRPr="00EE7ACF" w:rsidRDefault="00C37398">
            <w:pPr>
              <w:spacing w:before="60"/>
              <w:jc w:val="center"/>
              <w:rPr>
                <w:rFonts w:cstheme="minorHAnsi"/>
                <w:bCs/>
              </w:rPr>
            </w:pPr>
            <w:r w:rsidRPr="00EE7ACF">
              <w:rPr>
                <w:rFonts w:cstheme="minorHAnsi"/>
                <w:bCs/>
              </w:rPr>
              <w:t>99</w:t>
            </w:r>
          </w:p>
        </w:tc>
        <w:tc>
          <w:tcPr>
            <w:tcW w:w="6300" w:type="dxa"/>
          </w:tcPr>
          <w:p w14:paraId="49ACF15D" w14:textId="77777777" w:rsidR="00C37398" w:rsidRPr="00EE7ACF" w:rsidRDefault="00C37398">
            <w:pPr>
              <w:spacing w:before="60"/>
              <w:rPr>
                <w:rFonts w:cstheme="minorHAnsi"/>
                <w:bCs/>
              </w:rPr>
            </w:pPr>
            <w:r w:rsidRPr="00EE7ACF">
              <w:rPr>
                <w:rFonts w:cstheme="minorHAnsi"/>
              </w:rPr>
              <w:t>Activities of extraterritorial organizations and bodies</w:t>
            </w:r>
          </w:p>
        </w:tc>
      </w:tr>
    </w:tbl>
    <w:p w14:paraId="45D32E1F" w14:textId="77777777" w:rsidR="00C37398" w:rsidRPr="00EE7ACF" w:rsidRDefault="00C37398" w:rsidP="00C37398">
      <w:pPr>
        <w:rPr>
          <w:rFonts w:cstheme="minorHAnsi"/>
          <w:color w:val="1F4E79" w:themeColor="accent5" w:themeShade="80"/>
        </w:rPr>
      </w:pPr>
    </w:p>
    <w:p w14:paraId="519D351A" w14:textId="77777777" w:rsidR="00C37398" w:rsidRPr="00EE7ACF" w:rsidRDefault="00C37398" w:rsidP="00C37398">
      <w:pPr>
        <w:rPr>
          <w:rFonts w:cstheme="minorHAnsi"/>
          <w:color w:val="1F4E79" w:themeColor="accent5" w:themeShade="80"/>
        </w:rPr>
      </w:pPr>
    </w:p>
    <w:p w14:paraId="170AF81F" w14:textId="77777777" w:rsidR="00C37398" w:rsidRPr="00B41567" w:rsidRDefault="00C37398" w:rsidP="00C37398">
      <w:pPr>
        <w:spacing w:after="0"/>
        <w:rPr>
          <w:rFonts w:cstheme="minorHAnsi"/>
          <w:color w:val="4472C4" w:themeColor="accent1"/>
        </w:rPr>
      </w:pPr>
      <w:r w:rsidRPr="00422341">
        <w:rPr>
          <w:rStyle w:val="NoSpacingChar"/>
          <w:rFonts w:asciiTheme="minorHAnsi" w:eastAsiaTheme="minorEastAsia" w:hAnsiTheme="minorHAnsi" w:cstheme="minorHAnsi"/>
        </w:rPr>
        <w:t>For older versions of the ISIC, kindly refer to</w:t>
      </w:r>
      <w:r>
        <w:rPr>
          <w:rFonts w:cstheme="minorHAnsi"/>
          <w:color w:val="4472C4" w:themeColor="accent1"/>
        </w:rPr>
        <w:t xml:space="preserve"> </w:t>
      </w:r>
      <w:hyperlink r:id="rId43" w:history="1">
        <w:r w:rsidRPr="00AE0FEE">
          <w:rPr>
            <w:rStyle w:val="Hyperlink"/>
            <w:rFonts w:cstheme="minorHAnsi"/>
          </w:rPr>
          <w:t>https://unstats.un.org/unsd/classifications/Family/Detail/27</w:t>
        </w:r>
      </w:hyperlink>
      <w:r>
        <w:rPr>
          <w:rFonts w:cstheme="minorHAnsi"/>
          <w:color w:val="4472C4" w:themeColor="accent1"/>
        </w:rPr>
        <w:t xml:space="preserve"> </w:t>
      </w:r>
    </w:p>
    <w:p w14:paraId="1ADD704A" w14:textId="77777777" w:rsidR="00C37398" w:rsidRPr="00B41567" w:rsidRDefault="00C37398" w:rsidP="00C37398">
      <w:pPr>
        <w:spacing w:after="0"/>
        <w:rPr>
          <w:rFonts w:cstheme="minorHAnsi"/>
          <w:color w:val="4472C4" w:themeColor="accent1"/>
        </w:rPr>
      </w:pPr>
    </w:p>
    <w:p w14:paraId="3C29951C" w14:textId="77777777" w:rsidR="00C37398" w:rsidRPr="00B41567" w:rsidRDefault="00C37398" w:rsidP="00C37398">
      <w:pPr>
        <w:spacing w:after="0"/>
        <w:rPr>
          <w:rFonts w:cstheme="minorHAnsi"/>
          <w:color w:val="4472C4" w:themeColor="accent1"/>
        </w:rPr>
      </w:pPr>
    </w:p>
    <w:p w14:paraId="224A1EED" w14:textId="77777777" w:rsidR="00C37398" w:rsidRPr="00B41567" w:rsidRDefault="00C37398" w:rsidP="00C37398">
      <w:pPr>
        <w:spacing w:after="0"/>
        <w:rPr>
          <w:rFonts w:cstheme="minorHAnsi"/>
        </w:rPr>
      </w:pPr>
    </w:p>
    <w:p w14:paraId="10913614" w14:textId="77777777" w:rsidR="00C37398" w:rsidRPr="00B41567" w:rsidRDefault="00C37398" w:rsidP="00C37398">
      <w:pPr>
        <w:spacing w:after="0"/>
        <w:rPr>
          <w:rFonts w:cstheme="minorHAnsi"/>
        </w:rPr>
      </w:pPr>
    </w:p>
    <w:p w14:paraId="2DD457C9" w14:textId="77777777" w:rsidR="00C37398" w:rsidRPr="00B41567" w:rsidRDefault="00C37398" w:rsidP="00C37398">
      <w:pPr>
        <w:spacing w:after="0"/>
        <w:rPr>
          <w:rFonts w:eastAsiaTheme="majorEastAsia" w:cstheme="minorHAnsi"/>
          <w:b/>
          <w:bCs/>
          <w:color w:val="4472C4" w:themeColor="accent1"/>
          <w:lang w:eastAsia="en-US"/>
        </w:rPr>
      </w:pPr>
      <w:r w:rsidRPr="00B41567">
        <w:rPr>
          <w:rFonts w:cstheme="minorHAnsi"/>
          <w:i/>
          <w:color w:val="4472C4" w:themeColor="accent1"/>
        </w:rPr>
        <w:br w:type="page"/>
      </w:r>
    </w:p>
    <w:p w14:paraId="46388E8A" w14:textId="77777777" w:rsidR="00C37398" w:rsidRPr="001A69B1" w:rsidRDefault="00C37398" w:rsidP="00C37398">
      <w:pPr>
        <w:pStyle w:val="Heading2"/>
        <w:numPr>
          <w:ilvl w:val="0"/>
          <w:numId w:val="0"/>
        </w:numPr>
        <w:spacing w:before="0" w:after="0" w:line="240" w:lineRule="auto"/>
        <w:ind w:left="576" w:hanging="576"/>
        <w:jc w:val="center"/>
        <w:rPr>
          <w:rFonts w:asciiTheme="minorHAnsi" w:hAnsiTheme="minorHAnsi" w:cstheme="minorHAnsi"/>
          <w:b/>
          <w:bCs/>
          <w:i/>
        </w:rPr>
      </w:pPr>
      <w:bookmarkStart w:id="345" w:name="_Toc64907161"/>
      <w:bookmarkStart w:id="346" w:name="_Toc176262737"/>
      <w:r w:rsidRPr="001A69B1">
        <w:rPr>
          <w:rFonts w:asciiTheme="minorHAnsi" w:hAnsiTheme="minorHAnsi" w:cstheme="minorHAnsi"/>
          <w:b/>
          <w:bCs/>
        </w:rPr>
        <w:t>Annex III.2:  Broad structure of European Classification of Economic Activities (NACE)</w:t>
      </w:r>
      <w:bookmarkEnd w:id="345"/>
      <w:bookmarkEnd w:id="346"/>
    </w:p>
    <w:p w14:paraId="02C119C8" w14:textId="77777777" w:rsidR="00C37398" w:rsidRPr="001A69B1" w:rsidRDefault="00C37398" w:rsidP="00C37398">
      <w:pPr>
        <w:spacing w:after="0"/>
        <w:jc w:val="both"/>
        <w:rPr>
          <w:rFonts w:cstheme="minorHAnsi"/>
          <w:b/>
        </w:rPr>
      </w:pPr>
    </w:p>
    <w:p w14:paraId="4506B25F" w14:textId="77777777" w:rsidR="00C37398" w:rsidRPr="001A69B1" w:rsidRDefault="00C37398" w:rsidP="00C37398">
      <w:pPr>
        <w:pStyle w:val="NoSpacing"/>
        <w:spacing w:line="259" w:lineRule="auto"/>
        <w:jc w:val="both"/>
        <w:rPr>
          <w:rFonts w:asciiTheme="minorHAnsi" w:hAnsiTheme="minorHAnsi" w:cstheme="minorHAnsi"/>
        </w:rPr>
      </w:pPr>
      <w:r w:rsidRPr="001A69B1">
        <w:rPr>
          <w:rFonts w:asciiTheme="minorHAnsi" w:hAnsiTheme="minorHAnsi" w:cstheme="minorHAnsi"/>
        </w:rPr>
        <w:t>The NACE Revision 2 classification is very similar to ISIC Rev 4.0 Division (see Annex III.1).   NACE 2.0 classification contains 21 levels (A to U); Level 2 contains 88 divisions identified by 2-digit codes (01 to 99); Level 3 contains 272 groups identified by 3-digit codes (01.1 to 99.0) and Level 4 contains 615 classes identified by 4-digit codes (01.11 to 99.00).</w:t>
      </w:r>
      <w:r w:rsidRPr="001A69B1">
        <w:rPr>
          <w:rStyle w:val="FootnoteReference"/>
          <w:rFonts w:asciiTheme="minorHAnsi" w:hAnsiTheme="minorHAnsi" w:cstheme="minorHAnsi"/>
          <w:szCs w:val="22"/>
        </w:rPr>
        <w:footnoteReference w:id="32"/>
      </w:r>
      <w:r w:rsidRPr="001A69B1">
        <w:rPr>
          <w:rFonts w:asciiTheme="minorHAnsi" w:hAnsiTheme="minorHAnsi" w:cstheme="minorHAnsi"/>
        </w:rPr>
        <w:t xml:space="preserve">  </w:t>
      </w:r>
    </w:p>
    <w:p w14:paraId="2CF5C081" w14:textId="77777777" w:rsidR="00C37398" w:rsidRPr="00B41567" w:rsidRDefault="00C37398" w:rsidP="00C37398">
      <w:pPr>
        <w:spacing w:after="0" w:line="276" w:lineRule="auto"/>
        <w:rPr>
          <w:rFonts w:cstheme="minorHAnsi"/>
        </w:rPr>
      </w:pPr>
    </w:p>
    <w:tbl>
      <w:tblPr>
        <w:tblStyle w:val="TableGrid"/>
        <w:tblW w:w="0" w:type="auto"/>
        <w:tblLook w:val="04A0" w:firstRow="1" w:lastRow="0" w:firstColumn="1" w:lastColumn="0" w:noHBand="0" w:noVBand="1"/>
      </w:tblPr>
      <w:tblGrid>
        <w:gridCol w:w="951"/>
        <w:gridCol w:w="2736"/>
        <w:gridCol w:w="951"/>
        <w:gridCol w:w="3602"/>
        <w:gridCol w:w="1110"/>
      </w:tblGrid>
      <w:tr w:rsidR="00C37398" w:rsidRPr="0011617E" w14:paraId="3C77EA59" w14:textId="77777777">
        <w:tc>
          <w:tcPr>
            <w:tcW w:w="3727" w:type="dxa"/>
            <w:gridSpan w:val="2"/>
            <w:shd w:val="clear" w:color="auto" w:fill="D9D9D9" w:themeFill="background1" w:themeFillShade="D9"/>
          </w:tcPr>
          <w:p w14:paraId="6AE6E51C" w14:textId="77777777" w:rsidR="00C37398" w:rsidRPr="0011617E" w:rsidRDefault="00C37398">
            <w:pPr>
              <w:jc w:val="center"/>
              <w:rPr>
                <w:rFonts w:cstheme="minorHAnsi"/>
                <w:b/>
                <w:sz w:val="24"/>
                <w:szCs w:val="24"/>
              </w:rPr>
            </w:pPr>
            <w:r w:rsidRPr="0011617E">
              <w:rPr>
                <w:rFonts w:cstheme="minorHAnsi"/>
                <w:b/>
                <w:sz w:val="24"/>
                <w:szCs w:val="24"/>
              </w:rPr>
              <w:t>NACE Rev. 1.1</w:t>
            </w:r>
          </w:p>
        </w:tc>
        <w:tc>
          <w:tcPr>
            <w:tcW w:w="5839" w:type="dxa"/>
            <w:gridSpan w:val="3"/>
            <w:shd w:val="clear" w:color="auto" w:fill="D9D9D9" w:themeFill="background1" w:themeFillShade="D9"/>
          </w:tcPr>
          <w:p w14:paraId="36F0519E" w14:textId="77777777" w:rsidR="00C37398" w:rsidRPr="0011617E" w:rsidRDefault="00C37398">
            <w:pPr>
              <w:jc w:val="center"/>
              <w:rPr>
                <w:rFonts w:cstheme="minorHAnsi"/>
                <w:b/>
                <w:sz w:val="24"/>
                <w:szCs w:val="24"/>
              </w:rPr>
            </w:pPr>
            <w:r w:rsidRPr="0011617E">
              <w:rPr>
                <w:rFonts w:cstheme="minorHAnsi"/>
                <w:b/>
                <w:sz w:val="24"/>
                <w:szCs w:val="24"/>
              </w:rPr>
              <w:t>NACE Rev. 2.0</w:t>
            </w:r>
          </w:p>
        </w:tc>
      </w:tr>
      <w:tr w:rsidR="00C37398" w:rsidRPr="0011617E" w14:paraId="12F95DD1" w14:textId="77777777">
        <w:tc>
          <w:tcPr>
            <w:tcW w:w="829" w:type="dxa"/>
            <w:shd w:val="clear" w:color="auto" w:fill="D9D9D9" w:themeFill="background1" w:themeFillShade="D9"/>
          </w:tcPr>
          <w:p w14:paraId="5F662AE7" w14:textId="77777777" w:rsidR="00C37398" w:rsidRPr="0011617E" w:rsidRDefault="00C37398">
            <w:pPr>
              <w:jc w:val="center"/>
              <w:rPr>
                <w:rFonts w:cstheme="minorHAnsi"/>
                <w:b/>
                <w:sz w:val="24"/>
                <w:szCs w:val="24"/>
              </w:rPr>
            </w:pPr>
            <w:r w:rsidRPr="0011617E">
              <w:rPr>
                <w:rFonts w:cstheme="minorHAnsi"/>
                <w:b/>
                <w:sz w:val="24"/>
                <w:szCs w:val="24"/>
              </w:rPr>
              <w:t>Section</w:t>
            </w:r>
          </w:p>
        </w:tc>
        <w:tc>
          <w:tcPr>
            <w:tcW w:w="2898" w:type="dxa"/>
            <w:shd w:val="clear" w:color="auto" w:fill="D9D9D9" w:themeFill="background1" w:themeFillShade="D9"/>
          </w:tcPr>
          <w:p w14:paraId="6D88C033" w14:textId="77777777" w:rsidR="00C37398" w:rsidRPr="0011617E" w:rsidRDefault="00C37398">
            <w:pPr>
              <w:jc w:val="center"/>
              <w:rPr>
                <w:rFonts w:cstheme="minorHAnsi"/>
                <w:b/>
                <w:sz w:val="24"/>
                <w:szCs w:val="24"/>
              </w:rPr>
            </w:pPr>
            <w:r w:rsidRPr="0011617E">
              <w:rPr>
                <w:rFonts w:cstheme="minorHAnsi"/>
                <w:b/>
                <w:sz w:val="24"/>
                <w:szCs w:val="24"/>
              </w:rPr>
              <w:t>Description</w:t>
            </w:r>
          </w:p>
        </w:tc>
        <w:tc>
          <w:tcPr>
            <w:tcW w:w="829" w:type="dxa"/>
            <w:shd w:val="clear" w:color="auto" w:fill="D9D9D9" w:themeFill="background1" w:themeFillShade="D9"/>
          </w:tcPr>
          <w:p w14:paraId="32424E07" w14:textId="77777777" w:rsidR="00C37398" w:rsidRPr="0011617E" w:rsidRDefault="00C37398">
            <w:pPr>
              <w:jc w:val="center"/>
              <w:rPr>
                <w:rFonts w:cstheme="minorHAnsi"/>
                <w:b/>
                <w:sz w:val="24"/>
                <w:szCs w:val="24"/>
              </w:rPr>
            </w:pPr>
            <w:r w:rsidRPr="0011617E">
              <w:rPr>
                <w:rFonts w:cstheme="minorHAnsi"/>
                <w:b/>
                <w:sz w:val="24"/>
                <w:szCs w:val="24"/>
              </w:rPr>
              <w:t>Section</w:t>
            </w:r>
          </w:p>
        </w:tc>
        <w:tc>
          <w:tcPr>
            <w:tcW w:w="3900" w:type="dxa"/>
            <w:shd w:val="clear" w:color="auto" w:fill="D9D9D9" w:themeFill="background1" w:themeFillShade="D9"/>
          </w:tcPr>
          <w:p w14:paraId="34B832CB" w14:textId="77777777" w:rsidR="00C37398" w:rsidRPr="0011617E" w:rsidRDefault="00C37398">
            <w:pPr>
              <w:jc w:val="center"/>
              <w:rPr>
                <w:rFonts w:cstheme="minorHAnsi"/>
                <w:b/>
                <w:sz w:val="24"/>
                <w:szCs w:val="24"/>
              </w:rPr>
            </w:pPr>
            <w:r w:rsidRPr="0011617E">
              <w:rPr>
                <w:rFonts w:cstheme="minorHAnsi"/>
                <w:b/>
                <w:sz w:val="24"/>
                <w:szCs w:val="24"/>
              </w:rPr>
              <w:t>Description</w:t>
            </w:r>
          </w:p>
        </w:tc>
        <w:tc>
          <w:tcPr>
            <w:tcW w:w="1110" w:type="dxa"/>
            <w:shd w:val="clear" w:color="auto" w:fill="D9D9D9" w:themeFill="background1" w:themeFillShade="D9"/>
          </w:tcPr>
          <w:p w14:paraId="19815DD4" w14:textId="77777777" w:rsidR="00C37398" w:rsidRPr="0011617E" w:rsidRDefault="00C37398">
            <w:pPr>
              <w:jc w:val="center"/>
              <w:rPr>
                <w:rFonts w:cstheme="minorHAnsi"/>
                <w:b/>
                <w:sz w:val="24"/>
                <w:szCs w:val="24"/>
              </w:rPr>
            </w:pPr>
            <w:r w:rsidRPr="0011617E">
              <w:rPr>
                <w:rFonts w:cstheme="minorHAnsi"/>
                <w:b/>
                <w:bCs/>
                <w:sz w:val="24"/>
                <w:szCs w:val="24"/>
              </w:rPr>
              <w:t>Divisions</w:t>
            </w:r>
          </w:p>
        </w:tc>
      </w:tr>
      <w:tr w:rsidR="00C37398" w:rsidRPr="00B41567" w14:paraId="367A87F0" w14:textId="77777777">
        <w:tc>
          <w:tcPr>
            <w:tcW w:w="829" w:type="dxa"/>
          </w:tcPr>
          <w:p w14:paraId="0390DF90" w14:textId="77777777" w:rsidR="00C37398" w:rsidRPr="00B41567" w:rsidRDefault="00C37398">
            <w:pPr>
              <w:jc w:val="center"/>
              <w:rPr>
                <w:rFonts w:cstheme="minorHAnsi"/>
                <w:szCs w:val="20"/>
              </w:rPr>
            </w:pPr>
            <w:r w:rsidRPr="00B41567">
              <w:rPr>
                <w:rFonts w:cstheme="minorHAnsi"/>
                <w:szCs w:val="20"/>
              </w:rPr>
              <w:t>A</w:t>
            </w:r>
          </w:p>
        </w:tc>
        <w:tc>
          <w:tcPr>
            <w:tcW w:w="2898" w:type="dxa"/>
          </w:tcPr>
          <w:p w14:paraId="67DD5979" w14:textId="77777777" w:rsidR="00C37398" w:rsidRPr="00B41567" w:rsidRDefault="00C37398">
            <w:pPr>
              <w:rPr>
                <w:rFonts w:cstheme="minorHAnsi"/>
                <w:szCs w:val="20"/>
              </w:rPr>
            </w:pPr>
            <w:r w:rsidRPr="00B41567">
              <w:rPr>
                <w:rFonts w:cstheme="minorHAnsi"/>
                <w:szCs w:val="20"/>
              </w:rPr>
              <w:t>Agriculture, hunting and forestry</w:t>
            </w:r>
          </w:p>
        </w:tc>
        <w:tc>
          <w:tcPr>
            <w:tcW w:w="829" w:type="dxa"/>
            <w:vMerge w:val="restart"/>
          </w:tcPr>
          <w:p w14:paraId="31BE5FB5" w14:textId="77777777" w:rsidR="00C37398" w:rsidRPr="00B41567" w:rsidRDefault="00C37398">
            <w:pPr>
              <w:jc w:val="center"/>
              <w:rPr>
                <w:rFonts w:cstheme="minorHAnsi"/>
                <w:szCs w:val="20"/>
              </w:rPr>
            </w:pPr>
            <w:r w:rsidRPr="00B41567">
              <w:rPr>
                <w:rFonts w:cstheme="minorHAnsi"/>
                <w:szCs w:val="20"/>
              </w:rPr>
              <w:t>A</w:t>
            </w:r>
          </w:p>
        </w:tc>
        <w:tc>
          <w:tcPr>
            <w:tcW w:w="3900" w:type="dxa"/>
            <w:vMerge w:val="restart"/>
          </w:tcPr>
          <w:p w14:paraId="6F6A7A0B" w14:textId="77777777" w:rsidR="00C37398" w:rsidRPr="00B41567" w:rsidRDefault="00C37398">
            <w:pPr>
              <w:rPr>
                <w:rFonts w:cstheme="minorHAnsi"/>
                <w:szCs w:val="20"/>
              </w:rPr>
            </w:pPr>
            <w:r w:rsidRPr="00B41567">
              <w:rPr>
                <w:rFonts w:cstheme="minorHAnsi"/>
                <w:szCs w:val="20"/>
              </w:rPr>
              <w:t>Agriculture, forestry and fishing</w:t>
            </w:r>
          </w:p>
        </w:tc>
        <w:tc>
          <w:tcPr>
            <w:tcW w:w="1110" w:type="dxa"/>
            <w:vMerge w:val="restart"/>
          </w:tcPr>
          <w:p w14:paraId="62D8E949" w14:textId="77777777" w:rsidR="00C37398" w:rsidRPr="00B41567" w:rsidRDefault="00C37398">
            <w:pPr>
              <w:jc w:val="center"/>
              <w:rPr>
                <w:rFonts w:cstheme="minorHAnsi"/>
                <w:szCs w:val="20"/>
              </w:rPr>
            </w:pPr>
            <w:r w:rsidRPr="00B41567">
              <w:rPr>
                <w:rFonts w:cstheme="minorHAnsi"/>
                <w:bCs/>
                <w:szCs w:val="20"/>
              </w:rPr>
              <w:t>01-03</w:t>
            </w:r>
          </w:p>
        </w:tc>
      </w:tr>
      <w:tr w:rsidR="00C37398" w:rsidRPr="00B41567" w14:paraId="55A4DAE4" w14:textId="77777777">
        <w:tc>
          <w:tcPr>
            <w:tcW w:w="829" w:type="dxa"/>
          </w:tcPr>
          <w:p w14:paraId="15BDC3AE" w14:textId="77777777" w:rsidR="00C37398" w:rsidRPr="00B41567" w:rsidRDefault="00C37398">
            <w:pPr>
              <w:jc w:val="center"/>
              <w:rPr>
                <w:rFonts w:cstheme="minorHAnsi"/>
                <w:szCs w:val="20"/>
              </w:rPr>
            </w:pPr>
            <w:r w:rsidRPr="00B41567">
              <w:rPr>
                <w:rFonts w:cstheme="minorHAnsi"/>
                <w:szCs w:val="20"/>
              </w:rPr>
              <w:t>B</w:t>
            </w:r>
          </w:p>
        </w:tc>
        <w:tc>
          <w:tcPr>
            <w:tcW w:w="2898" w:type="dxa"/>
          </w:tcPr>
          <w:p w14:paraId="2C08943F" w14:textId="77777777" w:rsidR="00C37398" w:rsidRPr="00B41567" w:rsidRDefault="00C37398">
            <w:pPr>
              <w:rPr>
                <w:rFonts w:cstheme="minorHAnsi"/>
                <w:szCs w:val="20"/>
              </w:rPr>
            </w:pPr>
            <w:r w:rsidRPr="00B41567">
              <w:rPr>
                <w:rFonts w:cstheme="minorHAnsi"/>
                <w:szCs w:val="20"/>
              </w:rPr>
              <w:t>Fishing</w:t>
            </w:r>
          </w:p>
        </w:tc>
        <w:tc>
          <w:tcPr>
            <w:tcW w:w="829" w:type="dxa"/>
            <w:vMerge/>
          </w:tcPr>
          <w:p w14:paraId="602C0AE7" w14:textId="77777777" w:rsidR="00C37398" w:rsidRPr="00B41567" w:rsidRDefault="00C37398">
            <w:pPr>
              <w:jc w:val="center"/>
              <w:rPr>
                <w:rFonts w:cstheme="minorHAnsi"/>
                <w:szCs w:val="20"/>
              </w:rPr>
            </w:pPr>
          </w:p>
        </w:tc>
        <w:tc>
          <w:tcPr>
            <w:tcW w:w="3900" w:type="dxa"/>
            <w:vMerge/>
          </w:tcPr>
          <w:p w14:paraId="14AB2DD7" w14:textId="77777777" w:rsidR="00C37398" w:rsidRPr="00B41567" w:rsidRDefault="00C37398">
            <w:pPr>
              <w:rPr>
                <w:rFonts w:cstheme="minorHAnsi"/>
                <w:szCs w:val="20"/>
              </w:rPr>
            </w:pPr>
          </w:p>
        </w:tc>
        <w:tc>
          <w:tcPr>
            <w:tcW w:w="1110" w:type="dxa"/>
            <w:vMerge/>
          </w:tcPr>
          <w:p w14:paraId="060A567E" w14:textId="77777777" w:rsidR="00C37398" w:rsidRPr="00B41567" w:rsidRDefault="00C37398">
            <w:pPr>
              <w:jc w:val="center"/>
              <w:rPr>
                <w:rFonts w:cstheme="minorHAnsi"/>
                <w:szCs w:val="20"/>
              </w:rPr>
            </w:pPr>
          </w:p>
        </w:tc>
      </w:tr>
      <w:tr w:rsidR="00C37398" w:rsidRPr="00B41567" w14:paraId="3F143940" w14:textId="77777777">
        <w:tc>
          <w:tcPr>
            <w:tcW w:w="829" w:type="dxa"/>
          </w:tcPr>
          <w:p w14:paraId="306E42BB" w14:textId="77777777" w:rsidR="00C37398" w:rsidRPr="00B41567" w:rsidRDefault="00C37398">
            <w:pPr>
              <w:jc w:val="center"/>
              <w:rPr>
                <w:rFonts w:cstheme="minorHAnsi"/>
                <w:szCs w:val="20"/>
              </w:rPr>
            </w:pPr>
            <w:r w:rsidRPr="00B41567">
              <w:rPr>
                <w:rFonts w:cstheme="minorHAnsi"/>
                <w:szCs w:val="20"/>
              </w:rPr>
              <w:t>C</w:t>
            </w:r>
          </w:p>
        </w:tc>
        <w:tc>
          <w:tcPr>
            <w:tcW w:w="2898" w:type="dxa"/>
          </w:tcPr>
          <w:p w14:paraId="1102DAFA" w14:textId="77777777" w:rsidR="00C37398" w:rsidRPr="00B41567" w:rsidRDefault="00C37398">
            <w:pPr>
              <w:rPr>
                <w:rFonts w:cstheme="minorHAnsi"/>
                <w:szCs w:val="20"/>
              </w:rPr>
            </w:pPr>
            <w:r w:rsidRPr="00B41567">
              <w:rPr>
                <w:rFonts w:cstheme="minorHAnsi"/>
                <w:szCs w:val="20"/>
              </w:rPr>
              <w:t>Mining and quarrying</w:t>
            </w:r>
          </w:p>
        </w:tc>
        <w:tc>
          <w:tcPr>
            <w:tcW w:w="829" w:type="dxa"/>
          </w:tcPr>
          <w:p w14:paraId="35975089" w14:textId="77777777" w:rsidR="00C37398" w:rsidRPr="00B41567" w:rsidRDefault="00C37398">
            <w:pPr>
              <w:jc w:val="center"/>
              <w:rPr>
                <w:rFonts w:cstheme="minorHAnsi"/>
                <w:szCs w:val="20"/>
              </w:rPr>
            </w:pPr>
            <w:r w:rsidRPr="00B41567">
              <w:rPr>
                <w:rFonts w:cstheme="minorHAnsi"/>
                <w:szCs w:val="20"/>
              </w:rPr>
              <w:t>B</w:t>
            </w:r>
          </w:p>
        </w:tc>
        <w:tc>
          <w:tcPr>
            <w:tcW w:w="3900" w:type="dxa"/>
          </w:tcPr>
          <w:p w14:paraId="08F95597" w14:textId="77777777" w:rsidR="00C37398" w:rsidRPr="00B41567" w:rsidRDefault="00C37398">
            <w:pPr>
              <w:rPr>
                <w:rFonts w:cstheme="minorHAnsi"/>
                <w:szCs w:val="20"/>
              </w:rPr>
            </w:pPr>
            <w:r w:rsidRPr="00B41567">
              <w:rPr>
                <w:rFonts w:cstheme="minorHAnsi"/>
                <w:szCs w:val="20"/>
              </w:rPr>
              <w:t>Mining and quarrying</w:t>
            </w:r>
          </w:p>
        </w:tc>
        <w:tc>
          <w:tcPr>
            <w:tcW w:w="1110" w:type="dxa"/>
          </w:tcPr>
          <w:p w14:paraId="60552FB6" w14:textId="77777777" w:rsidR="00C37398" w:rsidRPr="00B41567" w:rsidRDefault="00C37398">
            <w:pPr>
              <w:jc w:val="center"/>
              <w:rPr>
                <w:rFonts w:cstheme="minorHAnsi"/>
                <w:szCs w:val="20"/>
              </w:rPr>
            </w:pPr>
            <w:r w:rsidRPr="00B41567">
              <w:rPr>
                <w:rFonts w:cstheme="minorHAnsi"/>
                <w:bCs/>
                <w:szCs w:val="20"/>
              </w:rPr>
              <w:t>05-09</w:t>
            </w:r>
          </w:p>
        </w:tc>
      </w:tr>
      <w:tr w:rsidR="00C37398" w:rsidRPr="00B41567" w14:paraId="564B1F25" w14:textId="77777777">
        <w:tc>
          <w:tcPr>
            <w:tcW w:w="829" w:type="dxa"/>
          </w:tcPr>
          <w:p w14:paraId="05E527D1" w14:textId="77777777" w:rsidR="00C37398" w:rsidRPr="00B41567" w:rsidRDefault="00C37398">
            <w:pPr>
              <w:jc w:val="center"/>
              <w:rPr>
                <w:rFonts w:cstheme="minorHAnsi"/>
                <w:szCs w:val="20"/>
              </w:rPr>
            </w:pPr>
            <w:r w:rsidRPr="00B41567">
              <w:rPr>
                <w:rFonts w:cstheme="minorHAnsi"/>
                <w:szCs w:val="20"/>
              </w:rPr>
              <w:t>D</w:t>
            </w:r>
          </w:p>
        </w:tc>
        <w:tc>
          <w:tcPr>
            <w:tcW w:w="2898" w:type="dxa"/>
          </w:tcPr>
          <w:p w14:paraId="43352F0E" w14:textId="77777777" w:rsidR="00C37398" w:rsidRPr="00B41567" w:rsidRDefault="00C37398">
            <w:pPr>
              <w:rPr>
                <w:rFonts w:cstheme="minorHAnsi"/>
                <w:szCs w:val="20"/>
              </w:rPr>
            </w:pPr>
            <w:r w:rsidRPr="00B41567">
              <w:rPr>
                <w:rFonts w:cstheme="minorHAnsi"/>
                <w:szCs w:val="20"/>
              </w:rPr>
              <w:t>Manufacturing</w:t>
            </w:r>
          </w:p>
        </w:tc>
        <w:tc>
          <w:tcPr>
            <w:tcW w:w="829" w:type="dxa"/>
          </w:tcPr>
          <w:p w14:paraId="6A5AF36A" w14:textId="77777777" w:rsidR="00C37398" w:rsidRPr="00B41567" w:rsidRDefault="00C37398">
            <w:pPr>
              <w:jc w:val="center"/>
              <w:rPr>
                <w:rFonts w:cstheme="minorHAnsi"/>
                <w:szCs w:val="20"/>
              </w:rPr>
            </w:pPr>
            <w:r w:rsidRPr="00B41567">
              <w:rPr>
                <w:rFonts w:cstheme="minorHAnsi"/>
                <w:szCs w:val="20"/>
              </w:rPr>
              <w:t>C</w:t>
            </w:r>
          </w:p>
        </w:tc>
        <w:tc>
          <w:tcPr>
            <w:tcW w:w="3900" w:type="dxa"/>
          </w:tcPr>
          <w:p w14:paraId="3E3926B7" w14:textId="77777777" w:rsidR="00C37398" w:rsidRPr="00B41567" w:rsidRDefault="00C37398">
            <w:pPr>
              <w:rPr>
                <w:rFonts w:cstheme="minorHAnsi"/>
                <w:szCs w:val="20"/>
              </w:rPr>
            </w:pPr>
            <w:r w:rsidRPr="00B41567">
              <w:rPr>
                <w:rFonts w:cstheme="minorHAnsi"/>
                <w:szCs w:val="20"/>
              </w:rPr>
              <w:t>Manufacturing</w:t>
            </w:r>
          </w:p>
        </w:tc>
        <w:tc>
          <w:tcPr>
            <w:tcW w:w="1110" w:type="dxa"/>
          </w:tcPr>
          <w:p w14:paraId="318F01F7" w14:textId="77777777" w:rsidR="00C37398" w:rsidRPr="00B41567" w:rsidRDefault="00C37398">
            <w:pPr>
              <w:jc w:val="center"/>
              <w:rPr>
                <w:rFonts w:cstheme="minorHAnsi"/>
                <w:szCs w:val="20"/>
              </w:rPr>
            </w:pPr>
            <w:r w:rsidRPr="00B41567">
              <w:rPr>
                <w:rFonts w:cstheme="minorHAnsi"/>
                <w:bCs/>
                <w:szCs w:val="20"/>
              </w:rPr>
              <w:t>10-33</w:t>
            </w:r>
          </w:p>
        </w:tc>
      </w:tr>
      <w:tr w:rsidR="00C37398" w:rsidRPr="00B41567" w14:paraId="06F1A7FA" w14:textId="77777777">
        <w:trPr>
          <w:trHeight w:val="120"/>
        </w:trPr>
        <w:tc>
          <w:tcPr>
            <w:tcW w:w="829" w:type="dxa"/>
            <w:vMerge w:val="restart"/>
          </w:tcPr>
          <w:p w14:paraId="1AF6B40C" w14:textId="77777777" w:rsidR="00C37398" w:rsidRPr="00B41567" w:rsidRDefault="00C37398">
            <w:pPr>
              <w:jc w:val="center"/>
              <w:rPr>
                <w:rFonts w:cstheme="minorHAnsi"/>
                <w:szCs w:val="20"/>
              </w:rPr>
            </w:pPr>
            <w:r w:rsidRPr="00B41567">
              <w:rPr>
                <w:rFonts w:cstheme="minorHAnsi"/>
                <w:szCs w:val="20"/>
              </w:rPr>
              <w:t>E</w:t>
            </w:r>
          </w:p>
        </w:tc>
        <w:tc>
          <w:tcPr>
            <w:tcW w:w="2898" w:type="dxa"/>
            <w:vMerge w:val="restart"/>
          </w:tcPr>
          <w:p w14:paraId="0565EF87" w14:textId="77777777" w:rsidR="00C37398" w:rsidRPr="00B41567" w:rsidRDefault="00C37398">
            <w:pPr>
              <w:rPr>
                <w:rFonts w:cstheme="minorHAnsi"/>
                <w:szCs w:val="20"/>
              </w:rPr>
            </w:pPr>
            <w:r w:rsidRPr="00B41567">
              <w:rPr>
                <w:rFonts w:cstheme="minorHAnsi"/>
                <w:szCs w:val="20"/>
              </w:rPr>
              <w:t>Electricity, gas and water supply</w:t>
            </w:r>
          </w:p>
        </w:tc>
        <w:tc>
          <w:tcPr>
            <w:tcW w:w="829" w:type="dxa"/>
          </w:tcPr>
          <w:p w14:paraId="32A2C63E" w14:textId="77777777" w:rsidR="00C37398" w:rsidRPr="00B41567" w:rsidRDefault="00C37398">
            <w:pPr>
              <w:jc w:val="center"/>
              <w:rPr>
                <w:rFonts w:cstheme="minorHAnsi"/>
                <w:szCs w:val="20"/>
              </w:rPr>
            </w:pPr>
            <w:r w:rsidRPr="00B41567">
              <w:rPr>
                <w:rFonts w:cstheme="minorHAnsi"/>
                <w:szCs w:val="20"/>
              </w:rPr>
              <w:t>D</w:t>
            </w:r>
          </w:p>
        </w:tc>
        <w:tc>
          <w:tcPr>
            <w:tcW w:w="3900" w:type="dxa"/>
          </w:tcPr>
          <w:p w14:paraId="299BF4D8" w14:textId="77777777" w:rsidR="00C37398" w:rsidRPr="00B41567" w:rsidRDefault="00C37398">
            <w:pPr>
              <w:rPr>
                <w:rFonts w:cstheme="minorHAnsi"/>
                <w:szCs w:val="20"/>
              </w:rPr>
            </w:pPr>
            <w:r w:rsidRPr="00B41567">
              <w:rPr>
                <w:rFonts w:cstheme="minorHAnsi"/>
                <w:szCs w:val="20"/>
              </w:rPr>
              <w:t>Electricity, gas, steam and air conditioning supply</w:t>
            </w:r>
          </w:p>
        </w:tc>
        <w:tc>
          <w:tcPr>
            <w:tcW w:w="1110" w:type="dxa"/>
          </w:tcPr>
          <w:p w14:paraId="5F0CBE69" w14:textId="77777777" w:rsidR="00C37398" w:rsidRPr="00B41567" w:rsidRDefault="00C37398">
            <w:pPr>
              <w:jc w:val="center"/>
              <w:rPr>
                <w:rFonts w:cstheme="minorHAnsi"/>
                <w:szCs w:val="20"/>
              </w:rPr>
            </w:pPr>
            <w:r w:rsidRPr="00B41567">
              <w:rPr>
                <w:rFonts w:cstheme="minorHAnsi"/>
                <w:bCs/>
                <w:szCs w:val="20"/>
              </w:rPr>
              <w:t>35</w:t>
            </w:r>
          </w:p>
        </w:tc>
      </w:tr>
      <w:tr w:rsidR="00C37398" w:rsidRPr="00B41567" w14:paraId="72586CC5" w14:textId="77777777">
        <w:trPr>
          <w:trHeight w:val="120"/>
        </w:trPr>
        <w:tc>
          <w:tcPr>
            <w:tcW w:w="829" w:type="dxa"/>
            <w:vMerge/>
          </w:tcPr>
          <w:p w14:paraId="7FC5CF86" w14:textId="77777777" w:rsidR="00C37398" w:rsidRPr="00B41567" w:rsidRDefault="00C37398">
            <w:pPr>
              <w:jc w:val="center"/>
              <w:rPr>
                <w:rFonts w:cstheme="minorHAnsi"/>
                <w:szCs w:val="20"/>
              </w:rPr>
            </w:pPr>
          </w:p>
        </w:tc>
        <w:tc>
          <w:tcPr>
            <w:tcW w:w="2898" w:type="dxa"/>
            <w:vMerge/>
          </w:tcPr>
          <w:p w14:paraId="62B7403D" w14:textId="77777777" w:rsidR="00C37398" w:rsidRPr="00B41567" w:rsidRDefault="00C37398">
            <w:pPr>
              <w:rPr>
                <w:rFonts w:cstheme="minorHAnsi"/>
                <w:szCs w:val="20"/>
              </w:rPr>
            </w:pPr>
          </w:p>
        </w:tc>
        <w:tc>
          <w:tcPr>
            <w:tcW w:w="829" w:type="dxa"/>
          </w:tcPr>
          <w:p w14:paraId="2B28480B" w14:textId="77777777" w:rsidR="00C37398" w:rsidRPr="00B41567" w:rsidRDefault="00C37398">
            <w:pPr>
              <w:jc w:val="center"/>
              <w:rPr>
                <w:rFonts w:cstheme="minorHAnsi"/>
                <w:szCs w:val="20"/>
              </w:rPr>
            </w:pPr>
            <w:r w:rsidRPr="00B41567">
              <w:rPr>
                <w:rFonts w:cstheme="minorHAnsi"/>
                <w:szCs w:val="20"/>
              </w:rPr>
              <w:t>E</w:t>
            </w:r>
          </w:p>
        </w:tc>
        <w:tc>
          <w:tcPr>
            <w:tcW w:w="3900" w:type="dxa"/>
          </w:tcPr>
          <w:p w14:paraId="43608658" w14:textId="77777777" w:rsidR="00C37398" w:rsidRPr="00B41567" w:rsidRDefault="00C37398">
            <w:pPr>
              <w:rPr>
                <w:rFonts w:cstheme="minorHAnsi"/>
                <w:szCs w:val="20"/>
              </w:rPr>
            </w:pPr>
            <w:r w:rsidRPr="00B41567">
              <w:rPr>
                <w:rFonts w:cstheme="minorHAnsi"/>
                <w:szCs w:val="20"/>
              </w:rPr>
              <w:t>Water supply, sewerage, waste management and remediation activities</w:t>
            </w:r>
          </w:p>
        </w:tc>
        <w:tc>
          <w:tcPr>
            <w:tcW w:w="1110" w:type="dxa"/>
          </w:tcPr>
          <w:p w14:paraId="690EA838" w14:textId="77777777" w:rsidR="00C37398" w:rsidRPr="00B41567" w:rsidRDefault="00C37398">
            <w:pPr>
              <w:jc w:val="center"/>
              <w:rPr>
                <w:rFonts w:cstheme="minorHAnsi"/>
                <w:szCs w:val="20"/>
              </w:rPr>
            </w:pPr>
            <w:r w:rsidRPr="00B41567">
              <w:rPr>
                <w:rFonts w:cstheme="minorHAnsi"/>
                <w:bCs/>
                <w:szCs w:val="20"/>
              </w:rPr>
              <w:t>36-39</w:t>
            </w:r>
          </w:p>
        </w:tc>
      </w:tr>
      <w:tr w:rsidR="00C37398" w:rsidRPr="00B41567" w14:paraId="1B4279C1" w14:textId="77777777">
        <w:tc>
          <w:tcPr>
            <w:tcW w:w="829" w:type="dxa"/>
          </w:tcPr>
          <w:p w14:paraId="4551A825" w14:textId="77777777" w:rsidR="00C37398" w:rsidRPr="00B41567" w:rsidRDefault="00C37398">
            <w:pPr>
              <w:jc w:val="center"/>
              <w:rPr>
                <w:rFonts w:cstheme="minorHAnsi"/>
                <w:szCs w:val="20"/>
              </w:rPr>
            </w:pPr>
            <w:r w:rsidRPr="00B41567">
              <w:rPr>
                <w:rFonts w:cstheme="minorHAnsi"/>
                <w:szCs w:val="20"/>
              </w:rPr>
              <w:t>F</w:t>
            </w:r>
          </w:p>
        </w:tc>
        <w:tc>
          <w:tcPr>
            <w:tcW w:w="2898" w:type="dxa"/>
          </w:tcPr>
          <w:p w14:paraId="68AC608A" w14:textId="77777777" w:rsidR="00C37398" w:rsidRPr="00B41567" w:rsidRDefault="00C37398">
            <w:pPr>
              <w:rPr>
                <w:rFonts w:cstheme="minorHAnsi"/>
                <w:szCs w:val="20"/>
              </w:rPr>
            </w:pPr>
            <w:r w:rsidRPr="00B41567">
              <w:rPr>
                <w:rFonts w:cstheme="minorHAnsi"/>
                <w:szCs w:val="20"/>
              </w:rPr>
              <w:t>Construction</w:t>
            </w:r>
          </w:p>
        </w:tc>
        <w:tc>
          <w:tcPr>
            <w:tcW w:w="829" w:type="dxa"/>
          </w:tcPr>
          <w:p w14:paraId="38008AD0" w14:textId="77777777" w:rsidR="00C37398" w:rsidRPr="00B41567" w:rsidRDefault="00C37398">
            <w:pPr>
              <w:jc w:val="center"/>
              <w:rPr>
                <w:rFonts w:cstheme="minorHAnsi"/>
                <w:szCs w:val="20"/>
              </w:rPr>
            </w:pPr>
            <w:r w:rsidRPr="00B41567">
              <w:rPr>
                <w:rFonts w:cstheme="minorHAnsi"/>
                <w:szCs w:val="20"/>
              </w:rPr>
              <w:t>F</w:t>
            </w:r>
          </w:p>
        </w:tc>
        <w:tc>
          <w:tcPr>
            <w:tcW w:w="3900" w:type="dxa"/>
          </w:tcPr>
          <w:p w14:paraId="07DA30FF" w14:textId="77777777" w:rsidR="00C37398" w:rsidRPr="00B41567" w:rsidRDefault="00C37398">
            <w:pPr>
              <w:rPr>
                <w:rFonts w:cstheme="minorHAnsi"/>
                <w:szCs w:val="20"/>
              </w:rPr>
            </w:pPr>
            <w:r w:rsidRPr="00B41567">
              <w:rPr>
                <w:rFonts w:cstheme="minorHAnsi"/>
                <w:szCs w:val="20"/>
              </w:rPr>
              <w:t>Construction</w:t>
            </w:r>
          </w:p>
        </w:tc>
        <w:tc>
          <w:tcPr>
            <w:tcW w:w="1110" w:type="dxa"/>
          </w:tcPr>
          <w:p w14:paraId="58965B89" w14:textId="77777777" w:rsidR="00C37398" w:rsidRPr="00B41567" w:rsidRDefault="00C37398">
            <w:pPr>
              <w:jc w:val="center"/>
              <w:rPr>
                <w:rFonts w:cstheme="minorHAnsi"/>
                <w:szCs w:val="20"/>
              </w:rPr>
            </w:pPr>
            <w:r w:rsidRPr="00B41567">
              <w:rPr>
                <w:rFonts w:cstheme="minorHAnsi"/>
                <w:bCs/>
                <w:szCs w:val="20"/>
              </w:rPr>
              <w:t>41-43</w:t>
            </w:r>
          </w:p>
        </w:tc>
      </w:tr>
      <w:tr w:rsidR="00C37398" w:rsidRPr="00B41567" w14:paraId="49C13A32" w14:textId="77777777">
        <w:tc>
          <w:tcPr>
            <w:tcW w:w="829" w:type="dxa"/>
          </w:tcPr>
          <w:p w14:paraId="60459290" w14:textId="77777777" w:rsidR="00C37398" w:rsidRPr="00B41567" w:rsidRDefault="00C37398">
            <w:pPr>
              <w:jc w:val="center"/>
              <w:rPr>
                <w:rFonts w:cstheme="minorHAnsi"/>
                <w:szCs w:val="20"/>
              </w:rPr>
            </w:pPr>
            <w:r w:rsidRPr="00B41567">
              <w:rPr>
                <w:rFonts w:cstheme="minorHAnsi"/>
                <w:szCs w:val="20"/>
              </w:rPr>
              <w:t>G</w:t>
            </w:r>
          </w:p>
        </w:tc>
        <w:tc>
          <w:tcPr>
            <w:tcW w:w="2898" w:type="dxa"/>
          </w:tcPr>
          <w:p w14:paraId="68149A04" w14:textId="77777777" w:rsidR="00C37398" w:rsidRPr="00B41567" w:rsidRDefault="00C37398">
            <w:pPr>
              <w:rPr>
                <w:rFonts w:cstheme="minorHAnsi"/>
                <w:szCs w:val="20"/>
              </w:rPr>
            </w:pPr>
            <w:r w:rsidRPr="00B41567">
              <w:rPr>
                <w:rFonts w:cstheme="minorHAnsi"/>
                <w:szCs w:val="20"/>
              </w:rPr>
              <w:t>Wholesale and retail trade: repair of motor vehicles, motorcycles and personal and household goods</w:t>
            </w:r>
          </w:p>
        </w:tc>
        <w:tc>
          <w:tcPr>
            <w:tcW w:w="829" w:type="dxa"/>
          </w:tcPr>
          <w:p w14:paraId="79658762" w14:textId="77777777" w:rsidR="00C37398" w:rsidRPr="00B41567" w:rsidRDefault="00C37398">
            <w:pPr>
              <w:jc w:val="center"/>
              <w:rPr>
                <w:rFonts w:cstheme="minorHAnsi"/>
                <w:szCs w:val="20"/>
              </w:rPr>
            </w:pPr>
            <w:r w:rsidRPr="00B41567">
              <w:rPr>
                <w:rFonts w:cstheme="minorHAnsi"/>
                <w:szCs w:val="20"/>
              </w:rPr>
              <w:t>G</w:t>
            </w:r>
          </w:p>
        </w:tc>
        <w:tc>
          <w:tcPr>
            <w:tcW w:w="3900" w:type="dxa"/>
          </w:tcPr>
          <w:p w14:paraId="4707A513" w14:textId="77777777" w:rsidR="00C37398" w:rsidRPr="00B41567" w:rsidRDefault="00C37398">
            <w:pPr>
              <w:rPr>
                <w:rFonts w:cstheme="minorHAnsi"/>
                <w:szCs w:val="20"/>
              </w:rPr>
            </w:pPr>
            <w:r w:rsidRPr="00B41567">
              <w:rPr>
                <w:rFonts w:cstheme="minorHAnsi"/>
                <w:szCs w:val="20"/>
              </w:rPr>
              <w:t>Wholesale and retail trade; repair of motor vehicles and motorcycles</w:t>
            </w:r>
          </w:p>
        </w:tc>
        <w:tc>
          <w:tcPr>
            <w:tcW w:w="1110" w:type="dxa"/>
          </w:tcPr>
          <w:p w14:paraId="0B54A817" w14:textId="77777777" w:rsidR="00C37398" w:rsidRPr="00B41567" w:rsidRDefault="00C37398">
            <w:pPr>
              <w:jc w:val="center"/>
              <w:rPr>
                <w:rFonts w:cstheme="minorHAnsi"/>
                <w:szCs w:val="20"/>
              </w:rPr>
            </w:pPr>
            <w:r w:rsidRPr="00B41567">
              <w:rPr>
                <w:rFonts w:cstheme="minorHAnsi"/>
                <w:bCs/>
                <w:szCs w:val="20"/>
              </w:rPr>
              <w:t>45.47</w:t>
            </w:r>
          </w:p>
        </w:tc>
      </w:tr>
      <w:tr w:rsidR="00C37398" w:rsidRPr="00B41567" w14:paraId="34F66B9C" w14:textId="77777777">
        <w:tc>
          <w:tcPr>
            <w:tcW w:w="829" w:type="dxa"/>
          </w:tcPr>
          <w:p w14:paraId="14E260B7" w14:textId="77777777" w:rsidR="00C37398" w:rsidRPr="00B41567" w:rsidRDefault="00C37398">
            <w:pPr>
              <w:jc w:val="center"/>
              <w:rPr>
                <w:rFonts w:cstheme="minorHAnsi"/>
                <w:szCs w:val="20"/>
              </w:rPr>
            </w:pPr>
            <w:r w:rsidRPr="00B41567">
              <w:rPr>
                <w:rFonts w:cstheme="minorHAnsi"/>
                <w:szCs w:val="20"/>
              </w:rPr>
              <w:t>H</w:t>
            </w:r>
          </w:p>
        </w:tc>
        <w:tc>
          <w:tcPr>
            <w:tcW w:w="2898" w:type="dxa"/>
          </w:tcPr>
          <w:p w14:paraId="4BA50A12" w14:textId="77777777" w:rsidR="00C37398" w:rsidRPr="00B41567" w:rsidRDefault="00C37398">
            <w:pPr>
              <w:rPr>
                <w:rFonts w:cstheme="minorHAnsi"/>
                <w:szCs w:val="20"/>
              </w:rPr>
            </w:pPr>
            <w:r w:rsidRPr="00B41567">
              <w:rPr>
                <w:rFonts w:cstheme="minorHAnsi"/>
                <w:szCs w:val="20"/>
              </w:rPr>
              <w:t>Hotels and restaurants</w:t>
            </w:r>
          </w:p>
        </w:tc>
        <w:tc>
          <w:tcPr>
            <w:tcW w:w="829" w:type="dxa"/>
          </w:tcPr>
          <w:p w14:paraId="15803A38" w14:textId="77777777" w:rsidR="00C37398" w:rsidRPr="00B41567" w:rsidRDefault="00C37398">
            <w:pPr>
              <w:jc w:val="center"/>
              <w:rPr>
                <w:rFonts w:cstheme="minorHAnsi"/>
                <w:szCs w:val="20"/>
              </w:rPr>
            </w:pPr>
            <w:r w:rsidRPr="00B41567">
              <w:rPr>
                <w:rFonts w:cstheme="minorHAnsi"/>
                <w:szCs w:val="20"/>
              </w:rPr>
              <w:t>I</w:t>
            </w:r>
          </w:p>
        </w:tc>
        <w:tc>
          <w:tcPr>
            <w:tcW w:w="3900" w:type="dxa"/>
          </w:tcPr>
          <w:p w14:paraId="73463C79" w14:textId="77777777" w:rsidR="00C37398" w:rsidRPr="00B41567" w:rsidRDefault="00C37398">
            <w:pPr>
              <w:rPr>
                <w:rFonts w:cstheme="minorHAnsi"/>
                <w:szCs w:val="20"/>
              </w:rPr>
            </w:pPr>
            <w:r w:rsidRPr="00B41567">
              <w:rPr>
                <w:rFonts w:cstheme="minorHAnsi"/>
                <w:szCs w:val="20"/>
              </w:rPr>
              <w:t>Accommodation and food service activities</w:t>
            </w:r>
          </w:p>
        </w:tc>
        <w:tc>
          <w:tcPr>
            <w:tcW w:w="1110" w:type="dxa"/>
          </w:tcPr>
          <w:p w14:paraId="688AEEC2" w14:textId="77777777" w:rsidR="00C37398" w:rsidRPr="00B41567" w:rsidRDefault="00C37398">
            <w:pPr>
              <w:jc w:val="center"/>
              <w:rPr>
                <w:rFonts w:cstheme="minorHAnsi"/>
                <w:szCs w:val="20"/>
              </w:rPr>
            </w:pPr>
            <w:r w:rsidRPr="00B41567">
              <w:rPr>
                <w:rFonts w:cstheme="minorHAnsi"/>
                <w:bCs/>
                <w:szCs w:val="20"/>
              </w:rPr>
              <w:t>49-53</w:t>
            </w:r>
          </w:p>
        </w:tc>
      </w:tr>
      <w:tr w:rsidR="00C37398" w:rsidRPr="00B41567" w14:paraId="4932D583" w14:textId="77777777">
        <w:trPr>
          <w:trHeight w:val="120"/>
        </w:trPr>
        <w:tc>
          <w:tcPr>
            <w:tcW w:w="829" w:type="dxa"/>
            <w:vMerge w:val="restart"/>
          </w:tcPr>
          <w:p w14:paraId="6C8AFF0F" w14:textId="77777777" w:rsidR="00C37398" w:rsidRPr="00B41567" w:rsidRDefault="00C37398">
            <w:pPr>
              <w:jc w:val="center"/>
              <w:rPr>
                <w:rFonts w:cstheme="minorHAnsi"/>
                <w:szCs w:val="20"/>
              </w:rPr>
            </w:pPr>
            <w:r w:rsidRPr="00B41567">
              <w:rPr>
                <w:rFonts w:cstheme="minorHAnsi"/>
                <w:szCs w:val="20"/>
              </w:rPr>
              <w:t>I</w:t>
            </w:r>
          </w:p>
        </w:tc>
        <w:tc>
          <w:tcPr>
            <w:tcW w:w="2898" w:type="dxa"/>
            <w:vMerge w:val="restart"/>
          </w:tcPr>
          <w:p w14:paraId="2B67D5EA" w14:textId="77777777" w:rsidR="00C37398" w:rsidRPr="00B41567" w:rsidRDefault="00C37398">
            <w:pPr>
              <w:rPr>
                <w:rFonts w:cstheme="minorHAnsi"/>
                <w:szCs w:val="20"/>
              </w:rPr>
            </w:pPr>
            <w:r w:rsidRPr="00B41567">
              <w:rPr>
                <w:rFonts w:cstheme="minorHAnsi"/>
                <w:szCs w:val="20"/>
              </w:rPr>
              <w:t>Transport, storage and communications</w:t>
            </w:r>
          </w:p>
        </w:tc>
        <w:tc>
          <w:tcPr>
            <w:tcW w:w="829" w:type="dxa"/>
          </w:tcPr>
          <w:p w14:paraId="49864866" w14:textId="77777777" w:rsidR="00C37398" w:rsidRPr="00B41567" w:rsidRDefault="00C37398">
            <w:pPr>
              <w:jc w:val="center"/>
              <w:rPr>
                <w:rFonts w:cstheme="minorHAnsi"/>
                <w:szCs w:val="20"/>
              </w:rPr>
            </w:pPr>
            <w:r w:rsidRPr="00B41567">
              <w:rPr>
                <w:rFonts w:cstheme="minorHAnsi"/>
                <w:szCs w:val="20"/>
              </w:rPr>
              <w:t>H</w:t>
            </w:r>
          </w:p>
        </w:tc>
        <w:tc>
          <w:tcPr>
            <w:tcW w:w="3900" w:type="dxa"/>
          </w:tcPr>
          <w:p w14:paraId="3F945B74" w14:textId="77777777" w:rsidR="00C37398" w:rsidRPr="00B41567" w:rsidRDefault="00C37398">
            <w:pPr>
              <w:rPr>
                <w:rFonts w:cstheme="minorHAnsi"/>
                <w:szCs w:val="20"/>
              </w:rPr>
            </w:pPr>
            <w:r w:rsidRPr="00B41567">
              <w:rPr>
                <w:rFonts w:cstheme="minorHAnsi"/>
                <w:szCs w:val="20"/>
              </w:rPr>
              <w:t>Transportation and storage</w:t>
            </w:r>
          </w:p>
        </w:tc>
        <w:tc>
          <w:tcPr>
            <w:tcW w:w="1110" w:type="dxa"/>
          </w:tcPr>
          <w:p w14:paraId="39854848" w14:textId="77777777" w:rsidR="00C37398" w:rsidRPr="00B41567" w:rsidRDefault="00C37398">
            <w:pPr>
              <w:jc w:val="center"/>
              <w:rPr>
                <w:rFonts w:cstheme="minorHAnsi"/>
                <w:szCs w:val="20"/>
              </w:rPr>
            </w:pPr>
            <w:r w:rsidRPr="00B41567">
              <w:rPr>
                <w:rFonts w:cstheme="minorHAnsi"/>
                <w:bCs/>
                <w:szCs w:val="20"/>
              </w:rPr>
              <w:t>55-56</w:t>
            </w:r>
          </w:p>
        </w:tc>
      </w:tr>
      <w:tr w:rsidR="00C37398" w:rsidRPr="00B41567" w14:paraId="564E77C3" w14:textId="77777777">
        <w:trPr>
          <w:trHeight w:val="120"/>
        </w:trPr>
        <w:tc>
          <w:tcPr>
            <w:tcW w:w="829" w:type="dxa"/>
            <w:vMerge/>
          </w:tcPr>
          <w:p w14:paraId="3E35D6E2" w14:textId="77777777" w:rsidR="00C37398" w:rsidRPr="00B41567" w:rsidRDefault="00C37398">
            <w:pPr>
              <w:jc w:val="center"/>
              <w:rPr>
                <w:rFonts w:cstheme="minorHAnsi"/>
                <w:szCs w:val="20"/>
              </w:rPr>
            </w:pPr>
          </w:p>
        </w:tc>
        <w:tc>
          <w:tcPr>
            <w:tcW w:w="2898" w:type="dxa"/>
            <w:vMerge/>
          </w:tcPr>
          <w:p w14:paraId="32818334" w14:textId="77777777" w:rsidR="00C37398" w:rsidRPr="00B41567" w:rsidRDefault="00C37398">
            <w:pPr>
              <w:rPr>
                <w:rFonts w:cstheme="minorHAnsi"/>
                <w:szCs w:val="20"/>
              </w:rPr>
            </w:pPr>
          </w:p>
        </w:tc>
        <w:tc>
          <w:tcPr>
            <w:tcW w:w="829" w:type="dxa"/>
          </w:tcPr>
          <w:p w14:paraId="2D933955" w14:textId="77777777" w:rsidR="00C37398" w:rsidRPr="00B41567" w:rsidRDefault="00C37398">
            <w:pPr>
              <w:jc w:val="center"/>
              <w:rPr>
                <w:rFonts w:cstheme="minorHAnsi"/>
                <w:szCs w:val="20"/>
              </w:rPr>
            </w:pPr>
            <w:r w:rsidRPr="00B41567">
              <w:rPr>
                <w:rFonts w:cstheme="minorHAnsi"/>
                <w:szCs w:val="20"/>
              </w:rPr>
              <w:t>J</w:t>
            </w:r>
          </w:p>
        </w:tc>
        <w:tc>
          <w:tcPr>
            <w:tcW w:w="3900" w:type="dxa"/>
          </w:tcPr>
          <w:p w14:paraId="040B4ABF" w14:textId="77777777" w:rsidR="00C37398" w:rsidRPr="00B41567" w:rsidRDefault="00C37398">
            <w:pPr>
              <w:rPr>
                <w:rFonts w:cstheme="minorHAnsi"/>
                <w:szCs w:val="20"/>
              </w:rPr>
            </w:pPr>
            <w:r w:rsidRPr="00B41567">
              <w:rPr>
                <w:rFonts w:cstheme="minorHAnsi"/>
                <w:szCs w:val="20"/>
              </w:rPr>
              <w:t>Information and communication</w:t>
            </w:r>
          </w:p>
        </w:tc>
        <w:tc>
          <w:tcPr>
            <w:tcW w:w="1110" w:type="dxa"/>
          </w:tcPr>
          <w:p w14:paraId="403F4532" w14:textId="77777777" w:rsidR="00C37398" w:rsidRPr="00B41567" w:rsidRDefault="00C37398">
            <w:pPr>
              <w:jc w:val="center"/>
              <w:rPr>
                <w:rFonts w:cstheme="minorHAnsi"/>
                <w:szCs w:val="20"/>
              </w:rPr>
            </w:pPr>
            <w:r w:rsidRPr="00B41567">
              <w:rPr>
                <w:rFonts w:cstheme="minorHAnsi"/>
                <w:bCs/>
                <w:szCs w:val="20"/>
              </w:rPr>
              <w:t>58-63</w:t>
            </w:r>
          </w:p>
        </w:tc>
      </w:tr>
      <w:tr w:rsidR="00C37398" w:rsidRPr="00B41567" w14:paraId="5F48F7D8" w14:textId="77777777">
        <w:tc>
          <w:tcPr>
            <w:tcW w:w="829" w:type="dxa"/>
          </w:tcPr>
          <w:p w14:paraId="1B55638F" w14:textId="77777777" w:rsidR="00C37398" w:rsidRPr="00B41567" w:rsidRDefault="00C37398">
            <w:pPr>
              <w:jc w:val="center"/>
              <w:rPr>
                <w:rFonts w:cstheme="minorHAnsi"/>
                <w:szCs w:val="20"/>
              </w:rPr>
            </w:pPr>
            <w:r w:rsidRPr="00B41567">
              <w:rPr>
                <w:rFonts w:cstheme="minorHAnsi"/>
                <w:szCs w:val="20"/>
              </w:rPr>
              <w:t>J</w:t>
            </w:r>
          </w:p>
        </w:tc>
        <w:tc>
          <w:tcPr>
            <w:tcW w:w="2898" w:type="dxa"/>
          </w:tcPr>
          <w:p w14:paraId="35D9381F" w14:textId="77777777" w:rsidR="00C37398" w:rsidRPr="00B41567" w:rsidRDefault="00C37398">
            <w:pPr>
              <w:rPr>
                <w:rFonts w:cstheme="minorHAnsi"/>
                <w:szCs w:val="20"/>
              </w:rPr>
            </w:pPr>
            <w:r w:rsidRPr="00B41567">
              <w:rPr>
                <w:rFonts w:cstheme="minorHAnsi"/>
                <w:szCs w:val="20"/>
              </w:rPr>
              <w:t>Financial intermediation</w:t>
            </w:r>
          </w:p>
        </w:tc>
        <w:tc>
          <w:tcPr>
            <w:tcW w:w="829" w:type="dxa"/>
          </w:tcPr>
          <w:p w14:paraId="694AC890" w14:textId="77777777" w:rsidR="00C37398" w:rsidRPr="00B41567" w:rsidRDefault="00C37398">
            <w:pPr>
              <w:jc w:val="center"/>
              <w:rPr>
                <w:rFonts w:cstheme="minorHAnsi"/>
                <w:szCs w:val="20"/>
              </w:rPr>
            </w:pPr>
            <w:r w:rsidRPr="00B41567">
              <w:rPr>
                <w:rFonts w:cstheme="minorHAnsi"/>
                <w:szCs w:val="20"/>
              </w:rPr>
              <w:t>K</w:t>
            </w:r>
          </w:p>
        </w:tc>
        <w:tc>
          <w:tcPr>
            <w:tcW w:w="3900" w:type="dxa"/>
          </w:tcPr>
          <w:p w14:paraId="74FD2B34" w14:textId="77777777" w:rsidR="00C37398" w:rsidRPr="00B41567" w:rsidRDefault="00C37398">
            <w:pPr>
              <w:rPr>
                <w:rFonts w:cstheme="minorHAnsi"/>
                <w:szCs w:val="20"/>
              </w:rPr>
            </w:pPr>
            <w:r w:rsidRPr="00B41567">
              <w:rPr>
                <w:rFonts w:cstheme="minorHAnsi"/>
                <w:szCs w:val="20"/>
              </w:rPr>
              <w:t>Financial and insurance activities</w:t>
            </w:r>
          </w:p>
        </w:tc>
        <w:tc>
          <w:tcPr>
            <w:tcW w:w="1110" w:type="dxa"/>
          </w:tcPr>
          <w:p w14:paraId="2F6F6380" w14:textId="77777777" w:rsidR="00C37398" w:rsidRPr="00B41567" w:rsidRDefault="00C37398">
            <w:pPr>
              <w:jc w:val="center"/>
              <w:rPr>
                <w:rFonts w:cstheme="minorHAnsi"/>
                <w:szCs w:val="20"/>
              </w:rPr>
            </w:pPr>
            <w:r w:rsidRPr="00B41567">
              <w:rPr>
                <w:rFonts w:cstheme="minorHAnsi"/>
                <w:bCs/>
                <w:szCs w:val="20"/>
              </w:rPr>
              <w:t>64-66</w:t>
            </w:r>
          </w:p>
        </w:tc>
      </w:tr>
      <w:tr w:rsidR="00C37398" w:rsidRPr="00B41567" w14:paraId="3185783E" w14:textId="77777777">
        <w:trPr>
          <w:trHeight w:val="80"/>
        </w:trPr>
        <w:tc>
          <w:tcPr>
            <w:tcW w:w="829" w:type="dxa"/>
            <w:vMerge w:val="restart"/>
          </w:tcPr>
          <w:p w14:paraId="0D590B37" w14:textId="77777777" w:rsidR="00C37398" w:rsidRPr="00B41567" w:rsidRDefault="00C37398">
            <w:pPr>
              <w:jc w:val="center"/>
              <w:rPr>
                <w:rFonts w:cstheme="minorHAnsi"/>
                <w:szCs w:val="20"/>
              </w:rPr>
            </w:pPr>
            <w:r w:rsidRPr="00B41567">
              <w:rPr>
                <w:rFonts w:cstheme="minorHAnsi"/>
                <w:szCs w:val="20"/>
              </w:rPr>
              <w:t>K</w:t>
            </w:r>
          </w:p>
        </w:tc>
        <w:tc>
          <w:tcPr>
            <w:tcW w:w="2898" w:type="dxa"/>
            <w:vMerge w:val="restart"/>
          </w:tcPr>
          <w:p w14:paraId="2C0FE61E" w14:textId="77777777" w:rsidR="00C37398" w:rsidRPr="00B41567" w:rsidRDefault="00C37398">
            <w:pPr>
              <w:rPr>
                <w:rFonts w:cstheme="minorHAnsi"/>
                <w:szCs w:val="20"/>
              </w:rPr>
            </w:pPr>
            <w:r w:rsidRPr="00B41567">
              <w:rPr>
                <w:rFonts w:cstheme="minorHAnsi"/>
                <w:szCs w:val="20"/>
              </w:rPr>
              <w:t>Real estate, renting and business activities</w:t>
            </w:r>
          </w:p>
        </w:tc>
        <w:tc>
          <w:tcPr>
            <w:tcW w:w="829" w:type="dxa"/>
          </w:tcPr>
          <w:p w14:paraId="78FBDC05" w14:textId="77777777" w:rsidR="00C37398" w:rsidRPr="00B41567" w:rsidRDefault="00C37398">
            <w:pPr>
              <w:jc w:val="center"/>
              <w:rPr>
                <w:rFonts w:cstheme="minorHAnsi"/>
                <w:szCs w:val="20"/>
              </w:rPr>
            </w:pPr>
            <w:r w:rsidRPr="00B41567">
              <w:rPr>
                <w:rFonts w:cstheme="minorHAnsi"/>
                <w:szCs w:val="20"/>
              </w:rPr>
              <w:t>L</w:t>
            </w:r>
          </w:p>
        </w:tc>
        <w:tc>
          <w:tcPr>
            <w:tcW w:w="3900" w:type="dxa"/>
          </w:tcPr>
          <w:p w14:paraId="7134A4D3" w14:textId="77777777" w:rsidR="00C37398" w:rsidRPr="00B41567" w:rsidRDefault="00C37398">
            <w:pPr>
              <w:rPr>
                <w:rFonts w:cstheme="minorHAnsi"/>
                <w:szCs w:val="20"/>
              </w:rPr>
            </w:pPr>
            <w:r w:rsidRPr="00B41567">
              <w:rPr>
                <w:rFonts w:cstheme="minorHAnsi"/>
                <w:szCs w:val="20"/>
              </w:rPr>
              <w:t>Real estate activities</w:t>
            </w:r>
          </w:p>
        </w:tc>
        <w:tc>
          <w:tcPr>
            <w:tcW w:w="1110" w:type="dxa"/>
          </w:tcPr>
          <w:p w14:paraId="0BA419FB" w14:textId="77777777" w:rsidR="00C37398" w:rsidRPr="00B41567" w:rsidRDefault="00C37398">
            <w:pPr>
              <w:jc w:val="center"/>
              <w:rPr>
                <w:rFonts w:cstheme="minorHAnsi"/>
                <w:szCs w:val="20"/>
              </w:rPr>
            </w:pPr>
            <w:r w:rsidRPr="00B41567">
              <w:rPr>
                <w:rFonts w:cstheme="minorHAnsi"/>
                <w:bCs/>
                <w:szCs w:val="20"/>
              </w:rPr>
              <w:t>68</w:t>
            </w:r>
          </w:p>
        </w:tc>
      </w:tr>
      <w:tr w:rsidR="00C37398" w:rsidRPr="00B41567" w14:paraId="1D5D4BEE" w14:textId="77777777">
        <w:trPr>
          <w:trHeight w:val="80"/>
        </w:trPr>
        <w:tc>
          <w:tcPr>
            <w:tcW w:w="829" w:type="dxa"/>
            <w:vMerge/>
          </w:tcPr>
          <w:p w14:paraId="6862B5FE" w14:textId="77777777" w:rsidR="00C37398" w:rsidRPr="00B41567" w:rsidRDefault="00C37398">
            <w:pPr>
              <w:jc w:val="center"/>
              <w:rPr>
                <w:rFonts w:cstheme="minorHAnsi"/>
                <w:szCs w:val="20"/>
              </w:rPr>
            </w:pPr>
          </w:p>
        </w:tc>
        <w:tc>
          <w:tcPr>
            <w:tcW w:w="2898" w:type="dxa"/>
            <w:vMerge/>
          </w:tcPr>
          <w:p w14:paraId="2DECB873" w14:textId="77777777" w:rsidR="00C37398" w:rsidRPr="00B41567" w:rsidRDefault="00C37398">
            <w:pPr>
              <w:rPr>
                <w:rFonts w:cstheme="minorHAnsi"/>
                <w:szCs w:val="20"/>
              </w:rPr>
            </w:pPr>
          </w:p>
        </w:tc>
        <w:tc>
          <w:tcPr>
            <w:tcW w:w="829" w:type="dxa"/>
          </w:tcPr>
          <w:p w14:paraId="6D6CF22F" w14:textId="77777777" w:rsidR="00C37398" w:rsidRPr="00B41567" w:rsidRDefault="00C37398">
            <w:pPr>
              <w:jc w:val="center"/>
              <w:rPr>
                <w:rFonts w:cstheme="minorHAnsi"/>
                <w:szCs w:val="20"/>
              </w:rPr>
            </w:pPr>
            <w:r w:rsidRPr="00B41567">
              <w:rPr>
                <w:rFonts w:cstheme="minorHAnsi"/>
                <w:szCs w:val="20"/>
              </w:rPr>
              <w:t>M</w:t>
            </w:r>
          </w:p>
        </w:tc>
        <w:tc>
          <w:tcPr>
            <w:tcW w:w="3900" w:type="dxa"/>
          </w:tcPr>
          <w:p w14:paraId="0793F02F" w14:textId="77777777" w:rsidR="00C37398" w:rsidRPr="00B41567" w:rsidRDefault="00C37398">
            <w:pPr>
              <w:rPr>
                <w:rFonts w:cstheme="minorHAnsi"/>
                <w:szCs w:val="20"/>
              </w:rPr>
            </w:pPr>
            <w:r w:rsidRPr="00B41567">
              <w:rPr>
                <w:rFonts w:cstheme="minorHAnsi"/>
                <w:szCs w:val="20"/>
              </w:rPr>
              <w:t>Professional, scientific and technical activities</w:t>
            </w:r>
          </w:p>
        </w:tc>
        <w:tc>
          <w:tcPr>
            <w:tcW w:w="1110" w:type="dxa"/>
          </w:tcPr>
          <w:p w14:paraId="5171FF55" w14:textId="77777777" w:rsidR="00C37398" w:rsidRPr="00B41567" w:rsidRDefault="00C37398">
            <w:pPr>
              <w:jc w:val="center"/>
              <w:rPr>
                <w:rFonts w:cstheme="minorHAnsi"/>
                <w:szCs w:val="20"/>
              </w:rPr>
            </w:pPr>
            <w:r w:rsidRPr="00B41567">
              <w:rPr>
                <w:rFonts w:cstheme="minorHAnsi"/>
                <w:bCs/>
                <w:szCs w:val="20"/>
              </w:rPr>
              <w:t>69-75</w:t>
            </w:r>
          </w:p>
        </w:tc>
      </w:tr>
      <w:tr w:rsidR="00C37398" w:rsidRPr="00B41567" w14:paraId="3A1D90C0" w14:textId="77777777">
        <w:trPr>
          <w:trHeight w:val="80"/>
        </w:trPr>
        <w:tc>
          <w:tcPr>
            <w:tcW w:w="829" w:type="dxa"/>
            <w:vMerge/>
          </w:tcPr>
          <w:p w14:paraId="1F369A17" w14:textId="77777777" w:rsidR="00C37398" w:rsidRPr="00B41567" w:rsidRDefault="00C37398">
            <w:pPr>
              <w:jc w:val="center"/>
              <w:rPr>
                <w:rFonts w:cstheme="minorHAnsi"/>
                <w:szCs w:val="20"/>
              </w:rPr>
            </w:pPr>
          </w:p>
        </w:tc>
        <w:tc>
          <w:tcPr>
            <w:tcW w:w="2898" w:type="dxa"/>
            <w:vMerge/>
          </w:tcPr>
          <w:p w14:paraId="0CC239C7" w14:textId="77777777" w:rsidR="00C37398" w:rsidRPr="00B41567" w:rsidRDefault="00C37398">
            <w:pPr>
              <w:rPr>
                <w:rFonts w:cstheme="minorHAnsi"/>
                <w:szCs w:val="20"/>
              </w:rPr>
            </w:pPr>
          </w:p>
        </w:tc>
        <w:tc>
          <w:tcPr>
            <w:tcW w:w="829" w:type="dxa"/>
          </w:tcPr>
          <w:p w14:paraId="122F3D78" w14:textId="77777777" w:rsidR="00C37398" w:rsidRPr="00B41567" w:rsidRDefault="00C37398">
            <w:pPr>
              <w:jc w:val="center"/>
              <w:rPr>
                <w:rFonts w:cstheme="minorHAnsi"/>
                <w:szCs w:val="20"/>
              </w:rPr>
            </w:pPr>
            <w:r w:rsidRPr="00B41567">
              <w:rPr>
                <w:rFonts w:cstheme="minorHAnsi"/>
                <w:szCs w:val="20"/>
              </w:rPr>
              <w:t>N</w:t>
            </w:r>
          </w:p>
        </w:tc>
        <w:tc>
          <w:tcPr>
            <w:tcW w:w="3900" w:type="dxa"/>
          </w:tcPr>
          <w:p w14:paraId="3955E495" w14:textId="77777777" w:rsidR="00C37398" w:rsidRPr="00B41567" w:rsidRDefault="00C37398">
            <w:pPr>
              <w:rPr>
                <w:rFonts w:cstheme="minorHAnsi"/>
                <w:szCs w:val="20"/>
              </w:rPr>
            </w:pPr>
            <w:r w:rsidRPr="00B41567">
              <w:rPr>
                <w:rFonts w:cstheme="minorHAnsi"/>
                <w:szCs w:val="20"/>
              </w:rPr>
              <w:t>Administrative and support service activities</w:t>
            </w:r>
          </w:p>
        </w:tc>
        <w:tc>
          <w:tcPr>
            <w:tcW w:w="1110" w:type="dxa"/>
          </w:tcPr>
          <w:p w14:paraId="2F2F069D" w14:textId="77777777" w:rsidR="00C37398" w:rsidRPr="00B41567" w:rsidRDefault="00C37398">
            <w:pPr>
              <w:jc w:val="center"/>
              <w:rPr>
                <w:rFonts w:cstheme="minorHAnsi"/>
                <w:szCs w:val="20"/>
              </w:rPr>
            </w:pPr>
            <w:r w:rsidRPr="00B41567">
              <w:rPr>
                <w:rFonts w:cstheme="minorHAnsi"/>
                <w:bCs/>
                <w:szCs w:val="20"/>
              </w:rPr>
              <w:t>77-82</w:t>
            </w:r>
          </w:p>
        </w:tc>
      </w:tr>
      <w:tr w:rsidR="00C37398" w:rsidRPr="00B41567" w14:paraId="1C32BFFC" w14:textId="77777777">
        <w:tc>
          <w:tcPr>
            <w:tcW w:w="829" w:type="dxa"/>
          </w:tcPr>
          <w:p w14:paraId="1B46D5D1" w14:textId="77777777" w:rsidR="00C37398" w:rsidRPr="00B41567" w:rsidRDefault="00C37398">
            <w:pPr>
              <w:jc w:val="center"/>
              <w:rPr>
                <w:rFonts w:cstheme="minorHAnsi"/>
                <w:szCs w:val="20"/>
              </w:rPr>
            </w:pPr>
            <w:r w:rsidRPr="00B41567">
              <w:rPr>
                <w:rFonts w:cstheme="minorHAnsi"/>
                <w:szCs w:val="20"/>
              </w:rPr>
              <w:t>L</w:t>
            </w:r>
          </w:p>
        </w:tc>
        <w:tc>
          <w:tcPr>
            <w:tcW w:w="2898" w:type="dxa"/>
          </w:tcPr>
          <w:p w14:paraId="07857205" w14:textId="77777777" w:rsidR="00C37398" w:rsidRPr="00B41567" w:rsidRDefault="00C37398">
            <w:pPr>
              <w:rPr>
                <w:rFonts w:cstheme="minorHAnsi"/>
                <w:szCs w:val="20"/>
              </w:rPr>
            </w:pPr>
            <w:r w:rsidRPr="00B41567">
              <w:rPr>
                <w:rFonts w:cstheme="minorHAnsi"/>
                <w:szCs w:val="20"/>
              </w:rPr>
              <w:t>Public administration and defence; compulsory social security</w:t>
            </w:r>
          </w:p>
        </w:tc>
        <w:tc>
          <w:tcPr>
            <w:tcW w:w="829" w:type="dxa"/>
          </w:tcPr>
          <w:p w14:paraId="2573DB0C" w14:textId="77777777" w:rsidR="00C37398" w:rsidRPr="00B41567" w:rsidRDefault="00C37398">
            <w:pPr>
              <w:jc w:val="center"/>
              <w:rPr>
                <w:rFonts w:cstheme="minorHAnsi"/>
                <w:szCs w:val="20"/>
              </w:rPr>
            </w:pPr>
            <w:r w:rsidRPr="00B41567">
              <w:rPr>
                <w:rFonts w:cstheme="minorHAnsi"/>
                <w:szCs w:val="20"/>
              </w:rPr>
              <w:t>O</w:t>
            </w:r>
          </w:p>
        </w:tc>
        <w:tc>
          <w:tcPr>
            <w:tcW w:w="3900" w:type="dxa"/>
          </w:tcPr>
          <w:p w14:paraId="68A71BCC" w14:textId="77777777" w:rsidR="00C37398" w:rsidRPr="00B41567" w:rsidRDefault="00C37398">
            <w:pPr>
              <w:rPr>
                <w:rFonts w:cstheme="minorHAnsi"/>
                <w:szCs w:val="20"/>
              </w:rPr>
            </w:pPr>
            <w:r w:rsidRPr="00B41567">
              <w:rPr>
                <w:rFonts w:cstheme="minorHAnsi"/>
                <w:szCs w:val="20"/>
              </w:rPr>
              <w:t>Public administration and defence; compulsory social security</w:t>
            </w:r>
          </w:p>
        </w:tc>
        <w:tc>
          <w:tcPr>
            <w:tcW w:w="1110" w:type="dxa"/>
          </w:tcPr>
          <w:p w14:paraId="6DE2430A" w14:textId="77777777" w:rsidR="00C37398" w:rsidRPr="00B41567" w:rsidRDefault="00C37398">
            <w:pPr>
              <w:jc w:val="center"/>
              <w:rPr>
                <w:rFonts w:cstheme="minorHAnsi"/>
                <w:szCs w:val="20"/>
              </w:rPr>
            </w:pPr>
            <w:r w:rsidRPr="00B41567">
              <w:rPr>
                <w:rFonts w:cstheme="minorHAnsi"/>
                <w:bCs/>
                <w:szCs w:val="20"/>
              </w:rPr>
              <w:t>84</w:t>
            </w:r>
          </w:p>
        </w:tc>
      </w:tr>
      <w:tr w:rsidR="00C37398" w:rsidRPr="00B41567" w14:paraId="4D9979D9" w14:textId="77777777">
        <w:tc>
          <w:tcPr>
            <w:tcW w:w="829" w:type="dxa"/>
          </w:tcPr>
          <w:p w14:paraId="61FBE902" w14:textId="77777777" w:rsidR="00C37398" w:rsidRPr="00B41567" w:rsidRDefault="00C37398">
            <w:pPr>
              <w:jc w:val="center"/>
              <w:rPr>
                <w:rFonts w:cstheme="minorHAnsi"/>
                <w:szCs w:val="20"/>
              </w:rPr>
            </w:pPr>
            <w:r w:rsidRPr="00B41567">
              <w:rPr>
                <w:rFonts w:cstheme="minorHAnsi"/>
                <w:szCs w:val="20"/>
              </w:rPr>
              <w:t>M</w:t>
            </w:r>
          </w:p>
        </w:tc>
        <w:tc>
          <w:tcPr>
            <w:tcW w:w="2898" w:type="dxa"/>
          </w:tcPr>
          <w:p w14:paraId="1826CFFD" w14:textId="77777777" w:rsidR="00C37398" w:rsidRPr="00B41567" w:rsidRDefault="00C37398">
            <w:pPr>
              <w:rPr>
                <w:rFonts w:cstheme="minorHAnsi"/>
                <w:szCs w:val="20"/>
              </w:rPr>
            </w:pPr>
            <w:r w:rsidRPr="00B41567">
              <w:rPr>
                <w:rFonts w:cstheme="minorHAnsi"/>
                <w:szCs w:val="20"/>
              </w:rPr>
              <w:t>Education</w:t>
            </w:r>
          </w:p>
        </w:tc>
        <w:tc>
          <w:tcPr>
            <w:tcW w:w="829" w:type="dxa"/>
          </w:tcPr>
          <w:p w14:paraId="2405E3B8" w14:textId="77777777" w:rsidR="00C37398" w:rsidRPr="00B41567" w:rsidRDefault="00C37398">
            <w:pPr>
              <w:jc w:val="center"/>
              <w:rPr>
                <w:rFonts w:cstheme="minorHAnsi"/>
                <w:szCs w:val="20"/>
              </w:rPr>
            </w:pPr>
            <w:r w:rsidRPr="00B41567">
              <w:rPr>
                <w:rFonts w:cstheme="minorHAnsi"/>
                <w:szCs w:val="20"/>
              </w:rPr>
              <w:t>P</w:t>
            </w:r>
          </w:p>
        </w:tc>
        <w:tc>
          <w:tcPr>
            <w:tcW w:w="3900" w:type="dxa"/>
          </w:tcPr>
          <w:p w14:paraId="10FDD646" w14:textId="77777777" w:rsidR="00C37398" w:rsidRPr="00B41567" w:rsidRDefault="00C37398">
            <w:pPr>
              <w:rPr>
                <w:rFonts w:cstheme="minorHAnsi"/>
                <w:szCs w:val="20"/>
              </w:rPr>
            </w:pPr>
            <w:r w:rsidRPr="00B41567">
              <w:rPr>
                <w:rFonts w:cstheme="minorHAnsi"/>
                <w:szCs w:val="20"/>
              </w:rPr>
              <w:t>Education</w:t>
            </w:r>
          </w:p>
        </w:tc>
        <w:tc>
          <w:tcPr>
            <w:tcW w:w="1110" w:type="dxa"/>
          </w:tcPr>
          <w:p w14:paraId="7511F964" w14:textId="77777777" w:rsidR="00C37398" w:rsidRPr="00B41567" w:rsidRDefault="00C37398">
            <w:pPr>
              <w:jc w:val="center"/>
              <w:rPr>
                <w:rFonts w:cstheme="minorHAnsi"/>
                <w:szCs w:val="20"/>
              </w:rPr>
            </w:pPr>
            <w:r w:rsidRPr="00B41567">
              <w:rPr>
                <w:rFonts w:cstheme="minorHAnsi"/>
                <w:bCs/>
                <w:szCs w:val="20"/>
              </w:rPr>
              <w:t>85</w:t>
            </w:r>
          </w:p>
        </w:tc>
      </w:tr>
      <w:tr w:rsidR="00C37398" w:rsidRPr="00B41567" w14:paraId="3681757C" w14:textId="77777777">
        <w:tc>
          <w:tcPr>
            <w:tcW w:w="829" w:type="dxa"/>
          </w:tcPr>
          <w:p w14:paraId="13E451E0" w14:textId="77777777" w:rsidR="00C37398" w:rsidRPr="00B41567" w:rsidRDefault="00C37398">
            <w:pPr>
              <w:jc w:val="center"/>
              <w:rPr>
                <w:rFonts w:cstheme="minorHAnsi"/>
                <w:szCs w:val="20"/>
              </w:rPr>
            </w:pPr>
            <w:r w:rsidRPr="00B41567">
              <w:rPr>
                <w:rFonts w:cstheme="minorHAnsi"/>
                <w:szCs w:val="20"/>
              </w:rPr>
              <w:t>N</w:t>
            </w:r>
          </w:p>
        </w:tc>
        <w:tc>
          <w:tcPr>
            <w:tcW w:w="2898" w:type="dxa"/>
          </w:tcPr>
          <w:p w14:paraId="3925C243" w14:textId="77777777" w:rsidR="00C37398" w:rsidRPr="00B41567" w:rsidRDefault="00C37398">
            <w:pPr>
              <w:rPr>
                <w:rFonts w:cstheme="minorHAnsi"/>
                <w:szCs w:val="20"/>
              </w:rPr>
            </w:pPr>
            <w:r w:rsidRPr="00B41567">
              <w:rPr>
                <w:rFonts w:cstheme="minorHAnsi"/>
                <w:szCs w:val="20"/>
              </w:rPr>
              <w:t>Health and social work</w:t>
            </w:r>
          </w:p>
        </w:tc>
        <w:tc>
          <w:tcPr>
            <w:tcW w:w="829" w:type="dxa"/>
          </w:tcPr>
          <w:p w14:paraId="789A4D8B" w14:textId="77777777" w:rsidR="00C37398" w:rsidRPr="00B41567" w:rsidRDefault="00C37398">
            <w:pPr>
              <w:jc w:val="center"/>
              <w:rPr>
                <w:rFonts w:cstheme="minorHAnsi"/>
                <w:szCs w:val="20"/>
              </w:rPr>
            </w:pPr>
            <w:r w:rsidRPr="00B41567">
              <w:rPr>
                <w:rFonts w:cstheme="minorHAnsi"/>
                <w:szCs w:val="20"/>
              </w:rPr>
              <w:t>Q</w:t>
            </w:r>
          </w:p>
        </w:tc>
        <w:tc>
          <w:tcPr>
            <w:tcW w:w="3900" w:type="dxa"/>
          </w:tcPr>
          <w:p w14:paraId="529DB918" w14:textId="77777777" w:rsidR="00C37398" w:rsidRPr="00B41567" w:rsidRDefault="00C37398">
            <w:pPr>
              <w:rPr>
                <w:rFonts w:cstheme="minorHAnsi"/>
                <w:szCs w:val="20"/>
              </w:rPr>
            </w:pPr>
            <w:r w:rsidRPr="00B41567">
              <w:rPr>
                <w:rFonts w:cstheme="minorHAnsi"/>
                <w:szCs w:val="20"/>
              </w:rPr>
              <w:t>Human health and social work activities</w:t>
            </w:r>
          </w:p>
        </w:tc>
        <w:tc>
          <w:tcPr>
            <w:tcW w:w="1110" w:type="dxa"/>
          </w:tcPr>
          <w:p w14:paraId="07D2A144" w14:textId="77777777" w:rsidR="00C37398" w:rsidRPr="00B41567" w:rsidRDefault="00C37398">
            <w:pPr>
              <w:jc w:val="center"/>
              <w:rPr>
                <w:rFonts w:cstheme="minorHAnsi"/>
                <w:szCs w:val="20"/>
              </w:rPr>
            </w:pPr>
            <w:r w:rsidRPr="00B41567">
              <w:rPr>
                <w:rFonts w:cstheme="minorHAnsi"/>
                <w:bCs/>
                <w:szCs w:val="20"/>
              </w:rPr>
              <w:t>86-88</w:t>
            </w:r>
          </w:p>
        </w:tc>
      </w:tr>
      <w:tr w:rsidR="00C37398" w:rsidRPr="00B41567" w14:paraId="0D484F99" w14:textId="77777777">
        <w:trPr>
          <w:trHeight w:val="233"/>
        </w:trPr>
        <w:tc>
          <w:tcPr>
            <w:tcW w:w="829" w:type="dxa"/>
            <w:vMerge w:val="restart"/>
          </w:tcPr>
          <w:p w14:paraId="1F84F056" w14:textId="77777777" w:rsidR="00C37398" w:rsidRPr="00B41567" w:rsidRDefault="00C37398">
            <w:pPr>
              <w:jc w:val="center"/>
              <w:rPr>
                <w:rFonts w:cstheme="minorHAnsi"/>
                <w:szCs w:val="20"/>
              </w:rPr>
            </w:pPr>
            <w:r w:rsidRPr="00B41567">
              <w:rPr>
                <w:rFonts w:cstheme="minorHAnsi"/>
                <w:szCs w:val="20"/>
              </w:rPr>
              <w:t>O</w:t>
            </w:r>
          </w:p>
        </w:tc>
        <w:tc>
          <w:tcPr>
            <w:tcW w:w="2898" w:type="dxa"/>
            <w:vMerge w:val="restart"/>
          </w:tcPr>
          <w:p w14:paraId="4A04E85C" w14:textId="77777777" w:rsidR="00C37398" w:rsidRPr="00B41567" w:rsidRDefault="00C37398">
            <w:pPr>
              <w:rPr>
                <w:rFonts w:cstheme="minorHAnsi"/>
                <w:szCs w:val="20"/>
              </w:rPr>
            </w:pPr>
            <w:r w:rsidRPr="00B41567">
              <w:rPr>
                <w:rFonts w:cstheme="minorHAnsi"/>
                <w:szCs w:val="20"/>
              </w:rPr>
              <w:t>Other community, social and personal services activities</w:t>
            </w:r>
          </w:p>
        </w:tc>
        <w:tc>
          <w:tcPr>
            <w:tcW w:w="829" w:type="dxa"/>
          </w:tcPr>
          <w:p w14:paraId="3952F873" w14:textId="77777777" w:rsidR="00C37398" w:rsidRPr="00B41567" w:rsidRDefault="00C37398">
            <w:pPr>
              <w:jc w:val="center"/>
              <w:rPr>
                <w:rFonts w:cstheme="minorHAnsi"/>
                <w:szCs w:val="20"/>
              </w:rPr>
            </w:pPr>
            <w:r w:rsidRPr="00B41567">
              <w:rPr>
                <w:rFonts w:cstheme="minorHAnsi"/>
                <w:szCs w:val="20"/>
              </w:rPr>
              <w:t>R</w:t>
            </w:r>
          </w:p>
        </w:tc>
        <w:tc>
          <w:tcPr>
            <w:tcW w:w="3900" w:type="dxa"/>
          </w:tcPr>
          <w:p w14:paraId="3F122440" w14:textId="77777777" w:rsidR="00C37398" w:rsidRPr="00B41567" w:rsidRDefault="00C37398">
            <w:pPr>
              <w:rPr>
                <w:rFonts w:cstheme="minorHAnsi"/>
                <w:szCs w:val="20"/>
              </w:rPr>
            </w:pPr>
            <w:r w:rsidRPr="00B41567">
              <w:rPr>
                <w:rFonts w:cstheme="minorHAnsi"/>
                <w:szCs w:val="20"/>
              </w:rPr>
              <w:t>Arts, entertainment and recreation</w:t>
            </w:r>
          </w:p>
        </w:tc>
        <w:tc>
          <w:tcPr>
            <w:tcW w:w="1110" w:type="dxa"/>
          </w:tcPr>
          <w:p w14:paraId="3605883D" w14:textId="77777777" w:rsidR="00C37398" w:rsidRPr="00B41567" w:rsidRDefault="00C37398">
            <w:pPr>
              <w:jc w:val="center"/>
              <w:rPr>
                <w:rFonts w:cstheme="minorHAnsi"/>
                <w:szCs w:val="20"/>
              </w:rPr>
            </w:pPr>
            <w:r w:rsidRPr="00B41567">
              <w:rPr>
                <w:rFonts w:cstheme="minorHAnsi"/>
                <w:bCs/>
                <w:szCs w:val="20"/>
              </w:rPr>
              <w:t>90-93</w:t>
            </w:r>
          </w:p>
        </w:tc>
      </w:tr>
      <w:tr w:rsidR="00C37398" w:rsidRPr="00B41567" w14:paraId="07889011" w14:textId="77777777">
        <w:trPr>
          <w:trHeight w:val="232"/>
        </w:trPr>
        <w:tc>
          <w:tcPr>
            <w:tcW w:w="829" w:type="dxa"/>
            <w:vMerge/>
          </w:tcPr>
          <w:p w14:paraId="2A226658" w14:textId="77777777" w:rsidR="00C37398" w:rsidRPr="00B41567" w:rsidRDefault="00C37398">
            <w:pPr>
              <w:jc w:val="center"/>
              <w:rPr>
                <w:rFonts w:cstheme="minorHAnsi"/>
                <w:szCs w:val="20"/>
              </w:rPr>
            </w:pPr>
          </w:p>
        </w:tc>
        <w:tc>
          <w:tcPr>
            <w:tcW w:w="2898" w:type="dxa"/>
            <w:vMerge/>
          </w:tcPr>
          <w:p w14:paraId="04BCF592" w14:textId="77777777" w:rsidR="00C37398" w:rsidRPr="00B41567" w:rsidRDefault="00C37398">
            <w:pPr>
              <w:rPr>
                <w:rFonts w:cstheme="minorHAnsi"/>
                <w:szCs w:val="20"/>
              </w:rPr>
            </w:pPr>
          </w:p>
        </w:tc>
        <w:tc>
          <w:tcPr>
            <w:tcW w:w="829" w:type="dxa"/>
          </w:tcPr>
          <w:p w14:paraId="60258CF9" w14:textId="77777777" w:rsidR="00C37398" w:rsidRPr="00B41567" w:rsidRDefault="00C37398">
            <w:pPr>
              <w:jc w:val="center"/>
              <w:rPr>
                <w:rFonts w:cstheme="minorHAnsi"/>
                <w:szCs w:val="20"/>
              </w:rPr>
            </w:pPr>
            <w:r w:rsidRPr="00B41567">
              <w:rPr>
                <w:rFonts w:cstheme="minorHAnsi"/>
                <w:szCs w:val="20"/>
              </w:rPr>
              <w:t>S</w:t>
            </w:r>
          </w:p>
        </w:tc>
        <w:tc>
          <w:tcPr>
            <w:tcW w:w="3900" w:type="dxa"/>
          </w:tcPr>
          <w:p w14:paraId="1B9E095F" w14:textId="77777777" w:rsidR="00C37398" w:rsidRPr="00B41567" w:rsidRDefault="00C37398">
            <w:pPr>
              <w:rPr>
                <w:rFonts w:cstheme="minorHAnsi"/>
                <w:szCs w:val="20"/>
              </w:rPr>
            </w:pPr>
            <w:r w:rsidRPr="00B41567">
              <w:rPr>
                <w:rFonts w:cstheme="minorHAnsi"/>
                <w:szCs w:val="20"/>
              </w:rPr>
              <w:t>Other service activities</w:t>
            </w:r>
          </w:p>
        </w:tc>
        <w:tc>
          <w:tcPr>
            <w:tcW w:w="1110" w:type="dxa"/>
          </w:tcPr>
          <w:p w14:paraId="18DA3DFB" w14:textId="77777777" w:rsidR="00C37398" w:rsidRPr="00B41567" w:rsidRDefault="00C37398">
            <w:pPr>
              <w:jc w:val="center"/>
              <w:rPr>
                <w:rFonts w:cstheme="minorHAnsi"/>
                <w:szCs w:val="20"/>
              </w:rPr>
            </w:pPr>
            <w:r w:rsidRPr="00B41567">
              <w:rPr>
                <w:rFonts w:cstheme="minorHAnsi"/>
                <w:bCs/>
                <w:szCs w:val="20"/>
              </w:rPr>
              <w:t>94-96</w:t>
            </w:r>
          </w:p>
        </w:tc>
      </w:tr>
      <w:tr w:rsidR="00C37398" w:rsidRPr="00B41567" w14:paraId="6D09A7EE" w14:textId="77777777">
        <w:tc>
          <w:tcPr>
            <w:tcW w:w="829" w:type="dxa"/>
          </w:tcPr>
          <w:p w14:paraId="1D0B9367" w14:textId="77777777" w:rsidR="00C37398" w:rsidRPr="00B41567" w:rsidRDefault="00C37398">
            <w:pPr>
              <w:jc w:val="center"/>
              <w:rPr>
                <w:rFonts w:cstheme="minorHAnsi"/>
                <w:szCs w:val="20"/>
              </w:rPr>
            </w:pPr>
            <w:r w:rsidRPr="00B41567">
              <w:rPr>
                <w:rFonts w:cstheme="minorHAnsi"/>
                <w:szCs w:val="20"/>
              </w:rPr>
              <w:t>P</w:t>
            </w:r>
          </w:p>
        </w:tc>
        <w:tc>
          <w:tcPr>
            <w:tcW w:w="2898" w:type="dxa"/>
          </w:tcPr>
          <w:p w14:paraId="602284DF" w14:textId="77777777" w:rsidR="00C37398" w:rsidRPr="00B41567" w:rsidRDefault="00C37398">
            <w:pPr>
              <w:rPr>
                <w:rFonts w:cstheme="minorHAnsi"/>
                <w:szCs w:val="20"/>
              </w:rPr>
            </w:pPr>
            <w:r w:rsidRPr="00B41567">
              <w:rPr>
                <w:rFonts w:cstheme="minorHAnsi"/>
                <w:szCs w:val="20"/>
              </w:rPr>
              <w:t>Activities of private households as employers and undifferentiated production activities of private households</w:t>
            </w:r>
          </w:p>
        </w:tc>
        <w:tc>
          <w:tcPr>
            <w:tcW w:w="829" w:type="dxa"/>
          </w:tcPr>
          <w:p w14:paraId="27505088" w14:textId="77777777" w:rsidR="00C37398" w:rsidRPr="00B41567" w:rsidRDefault="00C37398">
            <w:pPr>
              <w:jc w:val="center"/>
              <w:rPr>
                <w:rFonts w:cstheme="minorHAnsi"/>
                <w:szCs w:val="20"/>
              </w:rPr>
            </w:pPr>
            <w:r w:rsidRPr="00B41567">
              <w:rPr>
                <w:rFonts w:cstheme="minorHAnsi"/>
                <w:szCs w:val="20"/>
              </w:rPr>
              <w:t>T</w:t>
            </w:r>
          </w:p>
        </w:tc>
        <w:tc>
          <w:tcPr>
            <w:tcW w:w="3900" w:type="dxa"/>
          </w:tcPr>
          <w:p w14:paraId="4F2E2C00" w14:textId="77777777" w:rsidR="00C37398" w:rsidRPr="00B41567" w:rsidRDefault="00C37398">
            <w:pPr>
              <w:rPr>
                <w:rFonts w:cstheme="minorHAnsi"/>
                <w:szCs w:val="20"/>
              </w:rPr>
            </w:pPr>
            <w:r w:rsidRPr="00B41567">
              <w:rPr>
                <w:rFonts w:cstheme="minorHAnsi"/>
                <w:szCs w:val="20"/>
              </w:rPr>
              <w:t>Activities of households as employers; undifferentiated goods- and services-producing activities of households for own use</w:t>
            </w:r>
          </w:p>
        </w:tc>
        <w:tc>
          <w:tcPr>
            <w:tcW w:w="1110" w:type="dxa"/>
          </w:tcPr>
          <w:p w14:paraId="395AD77D" w14:textId="77777777" w:rsidR="00C37398" w:rsidRPr="00B41567" w:rsidRDefault="00C37398">
            <w:pPr>
              <w:jc w:val="center"/>
              <w:rPr>
                <w:rFonts w:cstheme="minorHAnsi"/>
                <w:szCs w:val="20"/>
              </w:rPr>
            </w:pPr>
            <w:r w:rsidRPr="00B41567">
              <w:rPr>
                <w:rFonts w:cstheme="minorHAnsi"/>
                <w:bCs/>
                <w:szCs w:val="20"/>
              </w:rPr>
              <w:t>97-98</w:t>
            </w:r>
          </w:p>
        </w:tc>
      </w:tr>
      <w:tr w:rsidR="00C37398" w:rsidRPr="00B41567" w14:paraId="6ADAC4B8" w14:textId="77777777">
        <w:tc>
          <w:tcPr>
            <w:tcW w:w="829" w:type="dxa"/>
          </w:tcPr>
          <w:p w14:paraId="267C4747" w14:textId="77777777" w:rsidR="00C37398" w:rsidRPr="00B41567" w:rsidRDefault="00C37398">
            <w:pPr>
              <w:jc w:val="center"/>
              <w:rPr>
                <w:rFonts w:cstheme="minorHAnsi"/>
                <w:szCs w:val="20"/>
              </w:rPr>
            </w:pPr>
            <w:r w:rsidRPr="00B41567">
              <w:rPr>
                <w:rFonts w:cstheme="minorHAnsi"/>
                <w:szCs w:val="20"/>
              </w:rPr>
              <w:t>Q</w:t>
            </w:r>
          </w:p>
        </w:tc>
        <w:tc>
          <w:tcPr>
            <w:tcW w:w="2898" w:type="dxa"/>
          </w:tcPr>
          <w:p w14:paraId="08C74557" w14:textId="77777777" w:rsidR="00C37398" w:rsidRPr="00B41567" w:rsidRDefault="00C37398">
            <w:pPr>
              <w:rPr>
                <w:rFonts w:cstheme="minorHAnsi"/>
                <w:szCs w:val="20"/>
              </w:rPr>
            </w:pPr>
            <w:r w:rsidRPr="00B41567">
              <w:rPr>
                <w:rFonts w:cstheme="minorHAnsi"/>
                <w:szCs w:val="20"/>
              </w:rPr>
              <w:t>Extraterritorial organisations and bodies</w:t>
            </w:r>
          </w:p>
        </w:tc>
        <w:tc>
          <w:tcPr>
            <w:tcW w:w="829" w:type="dxa"/>
          </w:tcPr>
          <w:p w14:paraId="5FBBC636" w14:textId="77777777" w:rsidR="00C37398" w:rsidRPr="00B41567" w:rsidRDefault="00C37398">
            <w:pPr>
              <w:jc w:val="center"/>
              <w:rPr>
                <w:rFonts w:cstheme="minorHAnsi"/>
                <w:szCs w:val="20"/>
              </w:rPr>
            </w:pPr>
            <w:r w:rsidRPr="00B41567">
              <w:rPr>
                <w:rFonts w:cstheme="minorHAnsi"/>
                <w:szCs w:val="20"/>
              </w:rPr>
              <w:t>U</w:t>
            </w:r>
          </w:p>
        </w:tc>
        <w:tc>
          <w:tcPr>
            <w:tcW w:w="3900" w:type="dxa"/>
          </w:tcPr>
          <w:p w14:paraId="41AFFAE1" w14:textId="77777777" w:rsidR="00C37398" w:rsidRPr="00B41567" w:rsidRDefault="00C37398">
            <w:pPr>
              <w:rPr>
                <w:rFonts w:cstheme="minorHAnsi"/>
                <w:szCs w:val="20"/>
              </w:rPr>
            </w:pPr>
            <w:r w:rsidRPr="00B41567">
              <w:rPr>
                <w:rFonts w:cstheme="minorHAnsi"/>
                <w:szCs w:val="20"/>
              </w:rPr>
              <w:t>Activities of extraterritorial organisations and bodies</w:t>
            </w:r>
          </w:p>
        </w:tc>
        <w:tc>
          <w:tcPr>
            <w:tcW w:w="1110" w:type="dxa"/>
          </w:tcPr>
          <w:p w14:paraId="17386DD8" w14:textId="77777777" w:rsidR="00C37398" w:rsidRPr="00B41567" w:rsidRDefault="00C37398">
            <w:pPr>
              <w:jc w:val="center"/>
              <w:rPr>
                <w:rFonts w:cstheme="minorHAnsi"/>
                <w:szCs w:val="20"/>
              </w:rPr>
            </w:pPr>
            <w:r w:rsidRPr="00B41567">
              <w:rPr>
                <w:rFonts w:cstheme="minorHAnsi"/>
                <w:bCs/>
                <w:szCs w:val="20"/>
              </w:rPr>
              <w:t>99</w:t>
            </w:r>
          </w:p>
        </w:tc>
      </w:tr>
    </w:tbl>
    <w:p w14:paraId="65B9AB19" w14:textId="77777777" w:rsidR="00C37398" w:rsidRPr="00B41567" w:rsidRDefault="00C37398" w:rsidP="00C37398">
      <w:pPr>
        <w:spacing w:after="0"/>
        <w:rPr>
          <w:rFonts w:cstheme="minorHAnsi"/>
          <w:i/>
          <w:szCs w:val="20"/>
        </w:rPr>
      </w:pPr>
      <w:r w:rsidRPr="00B41567">
        <w:rPr>
          <w:rFonts w:cstheme="minorHAnsi"/>
          <w:i/>
          <w:szCs w:val="20"/>
        </w:rPr>
        <w:t xml:space="preserve">Source: </w:t>
      </w:r>
      <w:r w:rsidRPr="00B41567">
        <w:rPr>
          <w:rFonts w:cstheme="minorHAnsi"/>
          <w:szCs w:val="20"/>
        </w:rPr>
        <w:t>EUROSTAT (2008).</w:t>
      </w:r>
    </w:p>
    <w:p w14:paraId="1EE5B96C" w14:textId="77777777" w:rsidR="00C37398" w:rsidRPr="00B31EF2" w:rsidRDefault="00C37398" w:rsidP="00C37398">
      <w:pPr>
        <w:pStyle w:val="NoSpacing"/>
        <w:spacing w:line="259" w:lineRule="auto"/>
        <w:jc w:val="both"/>
        <w:rPr>
          <w:rFonts w:asciiTheme="minorHAnsi" w:hAnsiTheme="minorHAnsi" w:cstheme="minorHAnsi"/>
        </w:rPr>
      </w:pPr>
    </w:p>
    <w:p w14:paraId="6E0727D1" w14:textId="77777777" w:rsidR="00C37398" w:rsidRPr="00B31EF2" w:rsidRDefault="00C37398" w:rsidP="00C37398">
      <w:pPr>
        <w:pStyle w:val="NoSpacing"/>
        <w:spacing w:line="259" w:lineRule="auto"/>
        <w:jc w:val="both"/>
        <w:rPr>
          <w:rFonts w:asciiTheme="minorHAnsi" w:hAnsiTheme="minorHAnsi" w:cstheme="minorHAnsi"/>
        </w:rPr>
      </w:pPr>
      <w:r w:rsidRPr="00B31EF2">
        <w:rPr>
          <w:rFonts w:asciiTheme="minorHAnsi" w:hAnsiTheme="minorHAnsi" w:cstheme="minorHAnsi"/>
          <w:color w:val="222222"/>
          <w:shd w:val="clear" w:color="auto" w:fill="FFFFFF"/>
        </w:rPr>
        <w:t>The first four digits of the code, which is the first four levels of the classification system, are the same in all European countries. National implementations may introduce additional levels. The fifth digit might vary from country to country and further digits are sometimes placed by suppliers of databases.</w:t>
      </w:r>
    </w:p>
    <w:p w14:paraId="238F76FC" w14:textId="77777777" w:rsidR="00C37398" w:rsidRPr="00B31EF2" w:rsidRDefault="00C37398" w:rsidP="00C37398">
      <w:pPr>
        <w:pStyle w:val="NoSpacing"/>
        <w:spacing w:line="259" w:lineRule="auto"/>
        <w:jc w:val="both"/>
        <w:rPr>
          <w:rFonts w:asciiTheme="minorHAnsi" w:hAnsiTheme="minorHAnsi" w:cstheme="minorHAnsi"/>
        </w:rPr>
      </w:pPr>
    </w:p>
    <w:p w14:paraId="51D47757" w14:textId="77777777" w:rsidR="00C37398" w:rsidRPr="00B31EF2" w:rsidRDefault="00C37398" w:rsidP="00C37398">
      <w:pPr>
        <w:pStyle w:val="NoSpacing"/>
        <w:spacing w:line="259" w:lineRule="auto"/>
        <w:jc w:val="both"/>
        <w:rPr>
          <w:rFonts w:asciiTheme="minorHAnsi" w:hAnsiTheme="minorHAnsi" w:cstheme="minorHAnsi"/>
        </w:rPr>
      </w:pPr>
      <w:r w:rsidRPr="00B31EF2">
        <w:rPr>
          <w:rFonts w:asciiTheme="minorHAnsi" w:hAnsiTheme="minorHAnsi" w:cstheme="minorHAnsi"/>
        </w:rPr>
        <w:t xml:space="preserve">For a detailed structure of NACE Revision 2.0 see Part III (Eurostat (2008) NACE Revision 2 Statistical classification of economic activities in the European Community). </w:t>
      </w:r>
    </w:p>
    <w:p w14:paraId="5EF31D9E" w14:textId="77777777" w:rsidR="00C37398" w:rsidRPr="00B31EF2" w:rsidRDefault="00C37398" w:rsidP="00C37398">
      <w:pPr>
        <w:pStyle w:val="NoSpacing"/>
        <w:spacing w:line="259" w:lineRule="auto"/>
        <w:jc w:val="both"/>
        <w:rPr>
          <w:rFonts w:asciiTheme="minorHAnsi" w:hAnsiTheme="minorHAnsi" w:cstheme="minorHAnsi"/>
          <w:color w:val="4472C4" w:themeColor="accent1"/>
        </w:rPr>
      </w:pPr>
    </w:p>
    <w:p w14:paraId="2FC42E83" w14:textId="77777777" w:rsidR="00C37398" w:rsidRPr="00B41567" w:rsidRDefault="00C37398" w:rsidP="00C37398">
      <w:pPr>
        <w:pStyle w:val="Heading3"/>
        <w:numPr>
          <w:ilvl w:val="0"/>
          <w:numId w:val="0"/>
        </w:numPr>
        <w:spacing w:before="0" w:after="0"/>
        <w:ind w:left="720" w:hanging="720"/>
      </w:pPr>
      <w:bookmarkStart w:id="347" w:name="_Toc64907162"/>
      <w:bookmarkStart w:id="348" w:name="_Toc176262738"/>
      <w:r w:rsidRPr="00B41567">
        <w:t>Mapping ISIC and NACE codes to INDUSTRYCAT10 codes</w:t>
      </w:r>
      <w:bookmarkEnd w:id="347"/>
      <w:bookmarkEnd w:id="348"/>
    </w:p>
    <w:p w14:paraId="14391196" w14:textId="77777777" w:rsidR="00C37398" w:rsidRPr="00B31EF2" w:rsidRDefault="00C37398" w:rsidP="00C37398">
      <w:pPr>
        <w:pStyle w:val="NoSpacing"/>
        <w:spacing w:line="259" w:lineRule="auto"/>
        <w:jc w:val="both"/>
        <w:rPr>
          <w:rFonts w:asciiTheme="minorHAnsi" w:hAnsiTheme="minorHAnsi" w:cstheme="minorHAnsi"/>
        </w:rPr>
      </w:pPr>
    </w:p>
    <w:p w14:paraId="6C647198" w14:textId="77777777" w:rsidR="00C37398" w:rsidRPr="00B31EF2" w:rsidRDefault="00C37398" w:rsidP="00C37398">
      <w:pPr>
        <w:pStyle w:val="NoSpacing"/>
        <w:spacing w:line="259" w:lineRule="auto"/>
        <w:jc w:val="both"/>
        <w:rPr>
          <w:rFonts w:asciiTheme="minorHAnsi" w:hAnsiTheme="minorHAnsi" w:cstheme="minorHAnsi"/>
        </w:rPr>
      </w:pPr>
      <w:r w:rsidRPr="00B31EF2">
        <w:rPr>
          <w:rFonts w:asciiTheme="minorHAnsi" w:hAnsiTheme="minorHAnsi" w:cstheme="minorHAnsi"/>
        </w:rPr>
        <w:t>When creating labor sector variables, one needs to carefully check the type of economic activity codes and its revision which the household survey uses. Some surveys follow ISIC (</w:t>
      </w:r>
      <w:r w:rsidRPr="00B31EF2">
        <w:rPr>
          <w:rFonts w:asciiTheme="minorHAnsi" w:hAnsiTheme="minorHAnsi" w:cstheme="minorHAnsi"/>
          <w:lang w:val="en-GB"/>
        </w:rPr>
        <w:t>International Standard Industrial</w:t>
      </w:r>
      <w:r w:rsidRPr="00B31EF2">
        <w:rPr>
          <w:rFonts w:asciiTheme="minorHAnsi" w:hAnsiTheme="minorHAnsi" w:cstheme="minorHAnsi"/>
        </w:rPr>
        <w:t xml:space="preserve"> </w:t>
      </w:r>
      <w:r w:rsidRPr="00B31EF2">
        <w:rPr>
          <w:rFonts w:asciiTheme="minorHAnsi" w:eastAsiaTheme="minorEastAsia" w:hAnsiTheme="minorHAnsi" w:cstheme="minorHAnsi"/>
          <w:lang w:val="en-GB" w:eastAsia="it-IT"/>
        </w:rPr>
        <w:t>Classification</w:t>
      </w:r>
      <w:r w:rsidRPr="00B31EF2">
        <w:rPr>
          <w:rFonts w:asciiTheme="minorHAnsi" w:hAnsiTheme="minorHAnsi" w:cstheme="minorHAnsi"/>
        </w:rPr>
        <w:t>), while others follow NACE (Statistical Classification of Economic Activities in the European Community).  See below the relationship of all the economic activity by Section and Division.</w:t>
      </w:r>
    </w:p>
    <w:p w14:paraId="6466C6B5" w14:textId="77777777" w:rsidR="00C37398" w:rsidRPr="00B41567" w:rsidRDefault="00C37398" w:rsidP="00C37398">
      <w:pPr>
        <w:spacing w:after="0" w:line="276" w:lineRule="auto"/>
        <w:rPr>
          <w:rFonts w:cstheme="minorHAnsi"/>
          <w:lang w:eastAsia="en-US"/>
        </w:rPr>
      </w:pPr>
    </w:p>
    <w:tbl>
      <w:tblPr>
        <w:tblStyle w:val="TableGrid"/>
        <w:tblW w:w="9576" w:type="dxa"/>
        <w:tblBorders>
          <w:left w:val="none" w:sz="0" w:space="0" w:color="auto"/>
          <w:right w:val="none" w:sz="0" w:space="0" w:color="auto"/>
          <w:insideH w:val="none" w:sz="0" w:space="0" w:color="auto"/>
        </w:tblBorders>
        <w:tblLook w:val="04A0" w:firstRow="1" w:lastRow="0" w:firstColumn="1" w:lastColumn="0" w:noHBand="0" w:noVBand="1"/>
      </w:tblPr>
      <w:tblGrid>
        <w:gridCol w:w="1724"/>
        <w:gridCol w:w="951"/>
        <w:gridCol w:w="1012"/>
        <w:gridCol w:w="951"/>
        <w:gridCol w:w="1012"/>
        <w:gridCol w:w="951"/>
        <w:gridCol w:w="1012"/>
        <w:gridCol w:w="951"/>
        <w:gridCol w:w="1012"/>
      </w:tblGrid>
      <w:tr w:rsidR="00C37398" w:rsidRPr="00A226B5" w14:paraId="76BC2A86" w14:textId="77777777">
        <w:tc>
          <w:tcPr>
            <w:tcW w:w="1800" w:type="dxa"/>
            <w:vMerge w:val="restart"/>
            <w:tcBorders>
              <w:top w:val="single" w:sz="4" w:space="0" w:color="auto"/>
            </w:tcBorders>
            <w:shd w:val="pct15" w:color="auto" w:fill="auto"/>
          </w:tcPr>
          <w:p w14:paraId="55E1FC92" w14:textId="77777777" w:rsidR="00C37398" w:rsidRPr="00A226B5" w:rsidRDefault="00C37398">
            <w:pPr>
              <w:jc w:val="center"/>
              <w:rPr>
                <w:rFonts w:cstheme="minorHAnsi"/>
                <w:b/>
                <w:sz w:val="24"/>
                <w:szCs w:val="24"/>
                <w:lang w:eastAsia="en-US"/>
              </w:rPr>
            </w:pPr>
            <w:r w:rsidRPr="00A226B5">
              <w:rPr>
                <w:rFonts w:cstheme="minorHAnsi"/>
                <w:b/>
                <w:sz w:val="24"/>
                <w:szCs w:val="24"/>
                <w:lang w:eastAsia="en-US"/>
              </w:rPr>
              <w:t>INUSTRYCAT10</w:t>
            </w:r>
          </w:p>
        </w:tc>
        <w:tc>
          <w:tcPr>
            <w:tcW w:w="1890" w:type="dxa"/>
            <w:gridSpan w:val="2"/>
            <w:tcBorders>
              <w:top w:val="single" w:sz="4" w:space="0" w:color="auto"/>
              <w:bottom w:val="single" w:sz="4" w:space="0" w:color="auto"/>
            </w:tcBorders>
            <w:shd w:val="pct15" w:color="auto" w:fill="auto"/>
          </w:tcPr>
          <w:p w14:paraId="59A35FAE" w14:textId="77777777" w:rsidR="00C37398" w:rsidRPr="00A226B5" w:rsidRDefault="00C37398">
            <w:pPr>
              <w:jc w:val="center"/>
              <w:rPr>
                <w:rFonts w:cstheme="minorHAnsi"/>
                <w:b/>
                <w:sz w:val="24"/>
                <w:szCs w:val="24"/>
                <w:lang w:eastAsia="en-US"/>
              </w:rPr>
            </w:pPr>
            <w:r w:rsidRPr="00A226B5">
              <w:rPr>
                <w:rFonts w:cstheme="minorHAnsi"/>
                <w:b/>
                <w:sz w:val="24"/>
                <w:szCs w:val="24"/>
                <w:lang w:eastAsia="en-US"/>
              </w:rPr>
              <w:t>ISIC Rev 3.1</w:t>
            </w:r>
          </w:p>
        </w:tc>
        <w:tc>
          <w:tcPr>
            <w:tcW w:w="1980" w:type="dxa"/>
            <w:gridSpan w:val="2"/>
            <w:tcBorders>
              <w:top w:val="single" w:sz="4" w:space="0" w:color="auto"/>
              <w:bottom w:val="single" w:sz="4" w:space="0" w:color="auto"/>
            </w:tcBorders>
            <w:shd w:val="pct15" w:color="auto" w:fill="auto"/>
          </w:tcPr>
          <w:p w14:paraId="6B9A6C9A" w14:textId="77777777" w:rsidR="00C37398" w:rsidRPr="00A226B5" w:rsidRDefault="00C37398">
            <w:pPr>
              <w:jc w:val="center"/>
              <w:rPr>
                <w:rFonts w:cstheme="minorHAnsi"/>
                <w:b/>
                <w:sz w:val="24"/>
                <w:szCs w:val="24"/>
                <w:lang w:eastAsia="en-US"/>
              </w:rPr>
            </w:pPr>
            <w:r w:rsidRPr="00A226B5">
              <w:rPr>
                <w:rFonts w:cstheme="minorHAnsi"/>
                <w:b/>
                <w:sz w:val="24"/>
                <w:szCs w:val="24"/>
                <w:lang w:eastAsia="en-US"/>
              </w:rPr>
              <w:t>ISIC Rev 4.0</w:t>
            </w:r>
          </w:p>
        </w:tc>
        <w:tc>
          <w:tcPr>
            <w:tcW w:w="1890" w:type="dxa"/>
            <w:gridSpan w:val="2"/>
            <w:tcBorders>
              <w:top w:val="single" w:sz="4" w:space="0" w:color="auto"/>
              <w:bottom w:val="single" w:sz="4" w:space="0" w:color="auto"/>
            </w:tcBorders>
            <w:shd w:val="pct15" w:color="auto" w:fill="auto"/>
          </w:tcPr>
          <w:p w14:paraId="1E453A59" w14:textId="77777777" w:rsidR="00C37398" w:rsidRPr="00A226B5" w:rsidRDefault="00C37398">
            <w:pPr>
              <w:jc w:val="center"/>
              <w:rPr>
                <w:rFonts w:cstheme="minorHAnsi"/>
                <w:b/>
                <w:sz w:val="24"/>
                <w:szCs w:val="24"/>
                <w:lang w:eastAsia="en-US"/>
              </w:rPr>
            </w:pPr>
            <w:r w:rsidRPr="00A226B5">
              <w:rPr>
                <w:rFonts w:cstheme="minorHAnsi"/>
                <w:b/>
                <w:sz w:val="24"/>
                <w:szCs w:val="24"/>
                <w:lang w:eastAsia="en-US"/>
              </w:rPr>
              <w:t>NACE Rev 1.1</w:t>
            </w:r>
          </w:p>
        </w:tc>
        <w:tc>
          <w:tcPr>
            <w:tcW w:w="2016" w:type="dxa"/>
            <w:gridSpan w:val="2"/>
            <w:tcBorders>
              <w:top w:val="single" w:sz="4" w:space="0" w:color="auto"/>
              <w:bottom w:val="single" w:sz="4" w:space="0" w:color="auto"/>
            </w:tcBorders>
            <w:shd w:val="pct15" w:color="auto" w:fill="auto"/>
          </w:tcPr>
          <w:p w14:paraId="60DC191C" w14:textId="77777777" w:rsidR="00C37398" w:rsidRPr="00A226B5" w:rsidRDefault="00C37398">
            <w:pPr>
              <w:jc w:val="center"/>
              <w:rPr>
                <w:rFonts w:cstheme="minorHAnsi"/>
                <w:b/>
                <w:sz w:val="24"/>
                <w:szCs w:val="24"/>
                <w:lang w:eastAsia="en-US"/>
              </w:rPr>
            </w:pPr>
            <w:r w:rsidRPr="00A226B5">
              <w:rPr>
                <w:rFonts w:cstheme="minorHAnsi"/>
                <w:b/>
                <w:sz w:val="24"/>
                <w:szCs w:val="24"/>
                <w:lang w:eastAsia="en-US"/>
              </w:rPr>
              <w:t>NACE Rev 2.0</w:t>
            </w:r>
          </w:p>
        </w:tc>
      </w:tr>
      <w:tr w:rsidR="00C37398" w:rsidRPr="00A226B5" w14:paraId="6CC0BBA4" w14:textId="77777777">
        <w:tc>
          <w:tcPr>
            <w:tcW w:w="1800" w:type="dxa"/>
            <w:vMerge/>
            <w:tcBorders>
              <w:bottom w:val="single" w:sz="4" w:space="0" w:color="auto"/>
            </w:tcBorders>
            <w:shd w:val="pct15" w:color="auto" w:fill="auto"/>
          </w:tcPr>
          <w:p w14:paraId="2BB85157" w14:textId="77777777" w:rsidR="00C37398" w:rsidRPr="00A226B5" w:rsidRDefault="00C37398">
            <w:pPr>
              <w:jc w:val="center"/>
              <w:rPr>
                <w:rFonts w:cstheme="minorHAnsi"/>
                <w:b/>
                <w:sz w:val="24"/>
                <w:szCs w:val="24"/>
              </w:rPr>
            </w:pPr>
          </w:p>
        </w:tc>
        <w:tc>
          <w:tcPr>
            <w:tcW w:w="900" w:type="dxa"/>
            <w:tcBorders>
              <w:top w:val="single" w:sz="4" w:space="0" w:color="auto"/>
              <w:bottom w:val="single" w:sz="4" w:space="0" w:color="auto"/>
            </w:tcBorders>
            <w:shd w:val="pct15" w:color="auto" w:fill="auto"/>
          </w:tcPr>
          <w:p w14:paraId="5915376B" w14:textId="77777777" w:rsidR="00C37398" w:rsidRPr="00A226B5" w:rsidRDefault="00C37398">
            <w:pPr>
              <w:jc w:val="center"/>
              <w:rPr>
                <w:rFonts w:cstheme="minorHAnsi"/>
                <w:b/>
                <w:sz w:val="24"/>
                <w:szCs w:val="24"/>
                <w:lang w:eastAsia="en-US"/>
              </w:rPr>
            </w:pPr>
            <w:r w:rsidRPr="00A226B5">
              <w:rPr>
                <w:rFonts w:cstheme="minorHAnsi"/>
                <w:b/>
                <w:sz w:val="24"/>
                <w:szCs w:val="24"/>
                <w:lang w:eastAsia="en-US"/>
              </w:rPr>
              <w:t>Section</w:t>
            </w:r>
          </w:p>
        </w:tc>
        <w:tc>
          <w:tcPr>
            <w:tcW w:w="990" w:type="dxa"/>
            <w:tcBorders>
              <w:top w:val="single" w:sz="4" w:space="0" w:color="auto"/>
              <w:bottom w:val="single" w:sz="4" w:space="0" w:color="auto"/>
            </w:tcBorders>
            <w:shd w:val="pct15" w:color="auto" w:fill="auto"/>
          </w:tcPr>
          <w:p w14:paraId="1DFBE248" w14:textId="77777777" w:rsidR="00C37398" w:rsidRPr="00A226B5" w:rsidRDefault="00C37398">
            <w:pPr>
              <w:jc w:val="center"/>
              <w:rPr>
                <w:rFonts w:cstheme="minorHAnsi"/>
                <w:b/>
                <w:sz w:val="24"/>
                <w:szCs w:val="24"/>
                <w:lang w:eastAsia="en-US"/>
              </w:rPr>
            </w:pPr>
            <w:r w:rsidRPr="00A226B5">
              <w:rPr>
                <w:rFonts w:cstheme="minorHAnsi"/>
                <w:b/>
                <w:sz w:val="24"/>
                <w:szCs w:val="24"/>
                <w:lang w:eastAsia="en-US"/>
              </w:rPr>
              <w:t>Division</w:t>
            </w:r>
          </w:p>
        </w:tc>
        <w:tc>
          <w:tcPr>
            <w:tcW w:w="900" w:type="dxa"/>
            <w:tcBorders>
              <w:top w:val="single" w:sz="4" w:space="0" w:color="auto"/>
              <w:bottom w:val="single" w:sz="4" w:space="0" w:color="auto"/>
            </w:tcBorders>
            <w:shd w:val="pct15" w:color="auto" w:fill="auto"/>
          </w:tcPr>
          <w:p w14:paraId="6324B8E6" w14:textId="77777777" w:rsidR="00C37398" w:rsidRPr="00A226B5" w:rsidRDefault="00C37398">
            <w:pPr>
              <w:jc w:val="center"/>
              <w:rPr>
                <w:rFonts w:cstheme="minorHAnsi"/>
                <w:b/>
                <w:sz w:val="24"/>
                <w:szCs w:val="24"/>
                <w:lang w:eastAsia="en-US"/>
              </w:rPr>
            </w:pPr>
            <w:r w:rsidRPr="00A226B5">
              <w:rPr>
                <w:rFonts w:cstheme="minorHAnsi"/>
                <w:b/>
                <w:sz w:val="24"/>
                <w:szCs w:val="24"/>
                <w:lang w:eastAsia="en-US"/>
              </w:rPr>
              <w:t>Section</w:t>
            </w:r>
          </w:p>
        </w:tc>
        <w:tc>
          <w:tcPr>
            <w:tcW w:w="1080" w:type="dxa"/>
            <w:tcBorders>
              <w:top w:val="single" w:sz="4" w:space="0" w:color="auto"/>
              <w:bottom w:val="single" w:sz="4" w:space="0" w:color="auto"/>
            </w:tcBorders>
            <w:shd w:val="pct15" w:color="auto" w:fill="auto"/>
          </w:tcPr>
          <w:p w14:paraId="12D63A1B" w14:textId="77777777" w:rsidR="00C37398" w:rsidRPr="00A226B5" w:rsidRDefault="00C37398">
            <w:pPr>
              <w:jc w:val="center"/>
              <w:rPr>
                <w:rFonts w:cstheme="minorHAnsi"/>
                <w:b/>
                <w:sz w:val="24"/>
                <w:szCs w:val="24"/>
                <w:lang w:eastAsia="en-US"/>
              </w:rPr>
            </w:pPr>
            <w:r w:rsidRPr="00A226B5">
              <w:rPr>
                <w:rFonts w:cstheme="minorHAnsi"/>
                <w:b/>
                <w:sz w:val="24"/>
                <w:szCs w:val="24"/>
                <w:lang w:eastAsia="en-US"/>
              </w:rPr>
              <w:t>Division</w:t>
            </w:r>
          </w:p>
        </w:tc>
        <w:tc>
          <w:tcPr>
            <w:tcW w:w="900" w:type="dxa"/>
            <w:tcBorders>
              <w:top w:val="single" w:sz="4" w:space="0" w:color="auto"/>
              <w:bottom w:val="single" w:sz="4" w:space="0" w:color="auto"/>
            </w:tcBorders>
            <w:shd w:val="pct15" w:color="auto" w:fill="auto"/>
          </w:tcPr>
          <w:p w14:paraId="3F7FDC86" w14:textId="77777777" w:rsidR="00C37398" w:rsidRPr="00A226B5" w:rsidRDefault="00C37398">
            <w:pPr>
              <w:jc w:val="center"/>
              <w:rPr>
                <w:rFonts w:cstheme="minorHAnsi"/>
                <w:b/>
                <w:sz w:val="24"/>
                <w:szCs w:val="24"/>
                <w:lang w:eastAsia="en-US"/>
              </w:rPr>
            </w:pPr>
            <w:r w:rsidRPr="00A226B5">
              <w:rPr>
                <w:rFonts w:cstheme="minorHAnsi"/>
                <w:b/>
                <w:sz w:val="24"/>
                <w:szCs w:val="24"/>
                <w:lang w:eastAsia="en-US"/>
              </w:rPr>
              <w:t>Section</w:t>
            </w:r>
          </w:p>
        </w:tc>
        <w:tc>
          <w:tcPr>
            <w:tcW w:w="990" w:type="dxa"/>
            <w:tcBorders>
              <w:top w:val="single" w:sz="4" w:space="0" w:color="auto"/>
              <w:bottom w:val="single" w:sz="4" w:space="0" w:color="auto"/>
            </w:tcBorders>
            <w:shd w:val="pct15" w:color="auto" w:fill="auto"/>
          </w:tcPr>
          <w:p w14:paraId="273BDBCB" w14:textId="77777777" w:rsidR="00C37398" w:rsidRPr="00A226B5" w:rsidRDefault="00C37398">
            <w:pPr>
              <w:jc w:val="center"/>
              <w:rPr>
                <w:rFonts w:cstheme="minorHAnsi"/>
                <w:b/>
                <w:sz w:val="24"/>
                <w:szCs w:val="24"/>
                <w:lang w:eastAsia="en-US"/>
              </w:rPr>
            </w:pPr>
            <w:r w:rsidRPr="00A226B5">
              <w:rPr>
                <w:rFonts w:cstheme="minorHAnsi"/>
                <w:b/>
                <w:sz w:val="24"/>
                <w:szCs w:val="24"/>
                <w:lang w:eastAsia="en-US"/>
              </w:rPr>
              <w:t>Division</w:t>
            </w:r>
          </w:p>
        </w:tc>
        <w:tc>
          <w:tcPr>
            <w:tcW w:w="912" w:type="dxa"/>
            <w:tcBorders>
              <w:top w:val="single" w:sz="4" w:space="0" w:color="auto"/>
              <w:bottom w:val="single" w:sz="4" w:space="0" w:color="auto"/>
            </w:tcBorders>
            <w:shd w:val="pct15" w:color="auto" w:fill="auto"/>
          </w:tcPr>
          <w:p w14:paraId="3E6BCFCA" w14:textId="77777777" w:rsidR="00C37398" w:rsidRPr="00A226B5" w:rsidRDefault="00C37398">
            <w:pPr>
              <w:jc w:val="center"/>
              <w:rPr>
                <w:rFonts w:cstheme="minorHAnsi"/>
                <w:b/>
                <w:sz w:val="24"/>
                <w:szCs w:val="24"/>
                <w:lang w:eastAsia="en-US"/>
              </w:rPr>
            </w:pPr>
            <w:r w:rsidRPr="00A226B5">
              <w:rPr>
                <w:rFonts w:cstheme="minorHAnsi"/>
                <w:b/>
                <w:sz w:val="24"/>
                <w:szCs w:val="24"/>
                <w:lang w:eastAsia="en-US"/>
              </w:rPr>
              <w:t>Section</w:t>
            </w:r>
          </w:p>
        </w:tc>
        <w:tc>
          <w:tcPr>
            <w:tcW w:w="1104" w:type="dxa"/>
            <w:tcBorders>
              <w:top w:val="single" w:sz="4" w:space="0" w:color="auto"/>
              <w:bottom w:val="single" w:sz="4" w:space="0" w:color="auto"/>
            </w:tcBorders>
            <w:shd w:val="pct15" w:color="auto" w:fill="auto"/>
          </w:tcPr>
          <w:p w14:paraId="490F5871" w14:textId="77777777" w:rsidR="00C37398" w:rsidRPr="00A226B5" w:rsidRDefault="00C37398">
            <w:pPr>
              <w:jc w:val="center"/>
              <w:rPr>
                <w:rFonts w:cstheme="minorHAnsi"/>
                <w:b/>
                <w:sz w:val="24"/>
                <w:szCs w:val="24"/>
                <w:lang w:eastAsia="en-US"/>
              </w:rPr>
            </w:pPr>
            <w:r w:rsidRPr="00A226B5">
              <w:rPr>
                <w:rFonts w:cstheme="minorHAnsi"/>
                <w:b/>
                <w:sz w:val="24"/>
                <w:szCs w:val="24"/>
                <w:lang w:eastAsia="en-US"/>
              </w:rPr>
              <w:t>Division</w:t>
            </w:r>
          </w:p>
        </w:tc>
      </w:tr>
      <w:tr w:rsidR="00C37398" w:rsidRPr="00B41567" w14:paraId="3A207DEC" w14:textId="77777777">
        <w:tc>
          <w:tcPr>
            <w:tcW w:w="1800" w:type="dxa"/>
            <w:tcBorders>
              <w:top w:val="single" w:sz="4" w:space="0" w:color="auto"/>
              <w:bottom w:val="single" w:sz="4" w:space="0" w:color="auto"/>
            </w:tcBorders>
          </w:tcPr>
          <w:p w14:paraId="38EB858E" w14:textId="77777777" w:rsidR="00C37398" w:rsidRPr="00B41567" w:rsidRDefault="00C37398">
            <w:pPr>
              <w:rPr>
                <w:rFonts w:cstheme="minorHAnsi"/>
                <w:szCs w:val="20"/>
                <w:lang w:eastAsia="en-US"/>
              </w:rPr>
            </w:pPr>
            <w:r w:rsidRPr="00B41567">
              <w:rPr>
                <w:rFonts w:cstheme="minorHAnsi"/>
                <w:szCs w:val="20"/>
              </w:rPr>
              <w:t>1 - Agriculture, Hunting, Fishing</w:t>
            </w:r>
          </w:p>
        </w:tc>
        <w:tc>
          <w:tcPr>
            <w:tcW w:w="900" w:type="dxa"/>
            <w:tcBorders>
              <w:top w:val="single" w:sz="4" w:space="0" w:color="auto"/>
              <w:bottom w:val="single" w:sz="4" w:space="0" w:color="auto"/>
            </w:tcBorders>
          </w:tcPr>
          <w:p w14:paraId="3E6F5F8B" w14:textId="77777777" w:rsidR="00C37398" w:rsidRPr="00B41567" w:rsidRDefault="00C37398">
            <w:pPr>
              <w:jc w:val="center"/>
              <w:rPr>
                <w:rFonts w:cstheme="minorHAnsi"/>
                <w:szCs w:val="20"/>
                <w:lang w:eastAsia="en-US"/>
              </w:rPr>
            </w:pPr>
            <w:r w:rsidRPr="00B41567">
              <w:rPr>
                <w:rFonts w:cstheme="minorHAnsi"/>
                <w:szCs w:val="20"/>
                <w:lang w:eastAsia="en-US"/>
              </w:rPr>
              <w:t>A B</w:t>
            </w:r>
          </w:p>
        </w:tc>
        <w:tc>
          <w:tcPr>
            <w:tcW w:w="990" w:type="dxa"/>
            <w:tcBorders>
              <w:top w:val="single" w:sz="4" w:space="0" w:color="auto"/>
              <w:bottom w:val="single" w:sz="4" w:space="0" w:color="auto"/>
            </w:tcBorders>
          </w:tcPr>
          <w:p w14:paraId="51B131DC" w14:textId="77777777" w:rsidR="00C37398" w:rsidRPr="00B41567" w:rsidRDefault="00C37398">
            <w:pPr>
              <w:jc w:val="center"/>
              <w:rPr>
                <w:rFonts w:cstheme="minorHAnsi"/>
                <w:szCs w:val="20"/>
                <w:lang w:eastAsia="en-US"/>
              </w:rPr>
            </w:pPr>
            <w:r w:rsidRPr="00B41567">
              <w:rPr>
                <w:rFonts w:cstheme="minorHAnsi"/>
                <w:szCs w:val="20"/>
                <w:lang w:eastAsia="en-US"/>
              </w:rPr>
              <w:t>01-05</w:t>
            </w:r>
          </w:p>
        </w:tc>
        <w:tc>
          <w:tcPr>
            <w:tcW w:w="900" w:type="dxa"/>
            <w:tcBorders>
              <w:top w:val="single" w:sz="4" w:space="0" w:color="auto"/>
              <w:bottom w:val="single" w:sz="4" w:space="0" w:color="auto"/>
            </w:tcBorders>
          </w:tcPr>
          <w:p w14:paraId="15D2A103" w14:textId="77777777" w:rsidR="00C37398" w:rsidRPr="00B41567" w:rsidRDefault="00C37398">
            <w:pPr>
              <w:jc w:val="center"/>
              <w:rPr>
                <w:rFonts w:cstheme="minorHAnsi"/>
                <w:szCs w:val="20"/>
                <w:lang w:eastAsia="en-US"/>
              </w:rPr>
            </w:pPr>
            <w:r w:rsidRPr="00B41567">
              <w:rPr>
                <w:rFonts w:cstheme="minorHAnsi"/>
                <w:szCs w:val="20"/>
                <w:lang w:eastAsia="en-US"/>
              </w:rPr>
              <w:t>A</w:t>
            </w:r>
          </w:p>
        </w:tc>
        <w:tc>
          <w:tcPr>
            <w:tcW w:w="1080" w:type="dxa"/>
            <w:tcBorders>
              <w:top w:val="single" w:sz="4" w:space="0" w:color="auto"/>
              <w:bottom w:val="single" w:sz="4" w:space="0" w:color="auto"/>
            </w:tcBorders>
          </w:tcPr>
          <w:p w14:paraId="4C77ACA2" w14:textId="77777777" w:rsidR="00C37398" w:rsidRPr="00B41567" w:rsidRDefault="00C37398">
            <w:pPr>
              <w:jc w:val="center"/>
              <w:rPr>
                <w:rFonts w:cstheme="minorHAnsi"/>
                <w:szCs w:val="20"/>
                <w:lang w:eastAsia="en-US"/>
              </w:rPr>
            </w:pPr>
            <w:r w:rsidRPr="00B41567">
              <w:rPr>
                <w:rFonts w:cstheme="minorHAnsi"/>
                <w:szCs w:val="20"/>
                <w:lang w:eastAsia="en-US"/>
              </w:rPr>
              <w:t>01-03</w:t>
            </w:r>
          </w:p>
        </w:tc>
        <w:tc>
          <w:tcPr>
            <w:tcW w:w="900" w:type="dxa"/>
            <w:tcBorders>
              <w:top w:val="single" w:sz="4" w:space="0" w:color="auto"/>
              <w:bottom w:val="single" w:sz="4" w:space="0" w:color="auto"/>
            </w:tcBorders>
          </w:tcPr>
          <w:p w14:paraId="262693B3" w14:textId="77777777" w:rsidR="00C37398" w:rsidRPr="00B41567" w:rsidRDefault="00C37398">
            <w:pPr>
              <w:jc w:val="center"/>
              <w:rPr>
                <w:rFonts w:cstheme="minorHAnsi"/>
                <w:szCs w:val="20"/>
                <w:lang w:eastAsia="en-US"/>
              </w:rPr>
            </w:pPr>
            <w:r w:rsidRPr="00B41567">
              <w:rPr>
                <w:rFonts w:cstheme="minorHAnsi"/>
                <w:szCs w:val="20"/>
                <w:lang w:eastAsia="en-US"/>
              </w:rPr>
              <w:t>A B</w:t>
            </w:r>
          </w:p>
        </w:tc>
        <w:tc>
          <w:tcPr>
            <w:tcW w:w="990" w:type="dxa"/>
            <w:tcBorders>
              <w:top w:val="single" w:sz="4" w:space="0" w:color="auto"/>
              <w:bottom w:val="single" w:sz="4" w:space="0" w:color="auto"/>
            </w:tcBorders>
          </w:tcPr>
          <w:p w14:paraId="30FD137E" w14:textId="77777777" w:rsidR="00C37398" w:rsidRPr="00B41567" w:rsidRDefault="00C37398">
            <w:pPr>
              <w:jc w:val="center"/>
              <w:rPr>
                <w:rFonts w:cstheme="minorHAnsi"/>
                <w:szCs w:val="20"/>
                <w:lang w:eastAsia="en-US"/>
              </w:rPr>
            </w:pPr>
            <w:r w:rsidRPr="00B41567">
              <w:rPr>
                <w:rFonts w:cstheme="minorHAnsi"/>
                <w:szCs w:val="20"/>
                <w:lang w:eastAsia="en-US"/>
              </w:rPr>
              <w:t>01-05</w:t>
            </w:r>
          </w:p>
        </w:tc>
        <w:tc>
          <w:tcPr>
            <w:tcW w:w="912" w:type="dxa"/>
            <w:tcBorders>
              <w:top w:val="single" w:sz="4" w:space="0" w:color="auto"/>
              <w:bottom w:val="single" w:sz="4" w:space="0" w:color="auto"/>
            </w:tcBorders>
          </w:tcPr>
          <w:p w14:paraId="77E19DF7" w14:textId="77777777" w:rsidR="00C37398" w:rsidRPr="00B41567" w:rsidRDefault="00C37398">
            <w:pPr>
              <w:jc w:val="center"/>
              <w:rPr>
                <w:rFonts w:cstheme="minorHAnsi"/>
                <w:szCs w:val="20"/>
                <w:lang w:eastAsia="en-US"/>
              </w:rPr>
            </w:pPr>
            <w:r w:rsidRPr="00B41567">
              <w:rPr>
                <w:rFonts w:cstheme="minorHAnsi"/>
                <w:szCs w:val="20"/>
                <w:lang w:eastAsia="en-US"/>
              </w:rPr>
              <w:t>A</w:t>
            </w:r>
          </w:p>
        </w:tc>
        <w:tc>
          <w:tcPr>
            <w:tcW w:w="1104" w:type="dxa"/>
            <w:tcBorders>
              <w:top w:val="single" w:sz="4" w:space="0" w:color="auto"/>
              <w:bottom w:val="single" w:sz="4" w:space="0" w:color="auto"/>
            </w:tcBorders>
          </w:tcPr>
          <w:p w14:paraId="2575FABA" w14:textId="77777777" w:rsidR="00C37398" w:rsidRPr="00B41567" w:rsidRDefault="00C37398">
            <w:pPr>
              <w:jc w:val="center"/>
              <w:rPr>
                <w:rFonts w:cstheme="minorHAnsi"/>
                <w:szCs w:val="20"/>
                <w:lang w:eastAsia="en-US"/>
              </w:rPr>
            </w:pPr>
            <w:r w:rsidRPr="00B41567">
              <w:rPr>
                <w:rFonts w:cstheme="minorHAnsi"/>
                <w:szCs w:val="20"/>
                <w:lang w:eastAsia="en-US"/>
              </w:rPr>
              <w:t>01-03</w:t>
            </w:r>
          </w:p>
        </w:tc>
      </w:tr>
      <w:tr w:rsidR="00C37398" w:rsidRPr="00B41567" w14:paraId="6AD03D88" w14:textId="77777777">
        <w:tc>
          <w:tcPr>
            <w:tcW w:w="1800" w:type="dxa"/>
            <w:tcBorders>
              <w:top w:val="single" w:sz="4" w:space="0" w:color="auto"/>
              <w:bottom w:val="single" w:sz="4" w:space="0" w:color="auto"/>
            </w:tcBorders>
          </w:tcPr>
          <w:p w14:paraId="0B8BA419" w14:textId="77777777" w:rsidR="00C37398" w:rsidRPr="00B41567" w:rsidRDefault="00C37398">
            <w:pPr>
              <w:rPr>
                <w:rFonts w:cstheme="minorHAnsi"/>
                <w:szCs w:val="20"/>
                <w:lang w:eastAsia="en-US"/>
              </w:rPr>
            </w:pPr>
            <w:r w:rsidRPr="00B41567">
              <w:rPr>
                <w:rFonts w:cstheme="minorHAnsi"/>
                <w:szCs w:val="20"/>
              </w:rPr>
              <w:t xml:space="preserve">2 - Mining </w:t>
            </w:r>
          </w:p>
        </w:tc>
        <w:tc>
          <w:tcPr>
            <w:tcW w:w="900" w:type="dxa"/>
            <w:tcBorders>
              <w:top w:val="single" w:sz="4" w:space="0" w:color="auto"/>
              <w:bottom w:val="single" w:sz="4" w:space="0" w:color="auto"/>
            </w:tcBorders>
          </w:tcPr>
          <w:p w14:paraId="07231300" w14:textId="77777777" w:rsidR="00C37398" w:rsidRPr="00B41567" w:rsidRDefault="00C37398">
            <w:pPr>
              <w:jc w:val="center"/>
              <w:rPr>
                <w:rFonts w:cstheme="minorHAnsi"/>
                <w:szCs w:val="20"/>
                <w:lang w:eastAsia="en-US"/>
              </w:rPr>
            </w:pPr>
            <w:r w:rsidRPr="00B41567">
              <w:rPr>
                <w:rFonts w:cstheme="minorHAnsi"/>
                <w:szCs w:val="20"/>
                <w:lang w:eastAsia="en-US"/>
              </w:rPr>
              <w:t>C</w:t>
            </w:r>
          </w:p>
        </w:tc>
        <w:tc>
          <w:tcPr>
            <w:tcW w:w="990" w:type="dxa"/>
            <w:tcBorders>
              <w:top w:val="single" w:sz="4" w:space="0" w:color="auto"/>
              <w:bottom w:val="single" w:sz="4" w:space="0" w:color="auto"/>
            </w:tcBorders>
          </w:tcPr>
          <w:p w14:paraId="679C9827" w14:textId="77777777" w:rsidR="00C37398" w:rsidRPr="00B41567" w:rsidRDefault="00C37398">
            <w:pPr>
              <w:jc w:val="center"/>
              <w:rPr>
                <w:rFonts w:cstheme="minorHAnsi"/>
                <w:szCs w:val="20"/>
                <w:lang w:eastAsia="en-US"/>
              </w:rPr>
            </w:pPr>
            <w:r w:rsidRPr="00B41567">
              <w:rPr>
                <w:rFonts w:cstheme="minorHAnsi"/>
                <w:szCs w:val="20"/>
                <w:lang w:eastAsia="en-US"/>
              </w:rPr>
              <w:t>10-14</w:t>
            </w:r>
          </w:p>
        </w:tc>
        <w:tc>
          <w:tcPr>
            <w:tcW w:w="900" w:type="dxa"/>
            <w:tcBorders>
              <w:top w:val="single" w:sz="4" w:space="0" w:color="auto"/>
              <w:bottom w:val="single" w:sz="4" w:space="0" w:color="auto"/>
            </w:tcBorders>
          </w:tcPr>
          <w:p w14:paraId="7D85EFFF" w14:textId="77777777" w:rsidR="00C37398" w:rsidRPr="00B41567" w:rsidRDefault="00C37398">
            <w:pPr>
              <w:jc w:val="center"/>
              <w:rPr>
                <w:rFonts w:cstheme="minorHAnsi"/>
                <w:szCs w:val="20"/>
                <w:lang w:eastAsia="en-US"/>
              </w:rPr>
            </w:pPr>
            <w:r w:rsidRPr="00B41567">
              <w:rPr>
                <w:rFonts w:cstheme="minorHAnsi"/>
                <w:szCs w:val="20"/>
                <w:lang w:eastAsia="en-US"/>
              </w:rPr>
              <w:t>B</w:t>
            </w:r>
          </w:p>
        </w:tc>
        <w:tc>
          <w:tcPr>
            <w:tcW w:w="1080" w:type="dxa"/>
            <w:tcBorders>
              <w:top w:val="single" w:sz="4" w:space="0" w:color="auto"/>
              <w:bottom w:val="single" w:sz="4" w:space="0" w:color="auto"/>
            </w:tcBorders>
          </w:tcPr>
          <w:p w14:paraId="1655160E" w14:textId="77777777" w:rsidR="00C37398" w:rsidRPr="00B41567" w:rsidRDefault="00C37398">
            <w:pPr>
              <w:jc w:val="center"/>
              <w:rPr>
                <w:rFonts w:cstheme="minorHAnsi"/>
                <w:szCs w:val="20"/>
                <w:lang w:eastAsia="en-US"/>
              </w:rPr>
            </w:pPr>
            <w:r w:rsidRPr="00B41567">
              <w:rPr>
                <w:rFonts w:cstheme="minorHAnsi"/>
                <w:szCs w:val="20"/>
                <w:lang w:eastAsia="en-US"/>
              </w:rPr>
              <w:t>05-09</w:t>
            </w:r>
          </w:p>
        </w:tc>
        <w:tc>
          <w:tcPr>
            <w:tcW w:w="900" w:type="dxa"/>
            <w:tcBorders>
              <w:top w:val="single" w:sz="4" w:space="0" w:color="auto"/>
              <w:bottom w:val="single" w:sz="4" w:space="0" w:color="auto"/>
            </w:tcBorders>
          </w:tcPr>
          <w:p w14:paraId="593BD9D9" w14:textId="77777777" w:rsidR="00C37398" w:rsidRPr="00B41567" w:rsidRDefault="00C37398">
            <w:pPr>
              <w:jc w:val="center"/>
              <w:rPr>
                <w:rFonts w:cstheme="minorHAnsi"/>
                <w:szCs w:val="20"/>
                <w:lang w:eastAsia="en-US"/>
              </w:rPr>
            </w:pPr>
            <w:r w:rsidRPr="00B41567">
              <w:rPr>
                <w:rFonts w:cstheme="minorHAnsi"/>
                <w:szCs w:val="20"/>
                <w:lang w:eastAsia="en-US"/>
              </w:rPr>
              <w:t>C</w:t>
            </w:r>
          </w:p>
        </w:tc>
        <w:tc>
          <w:tcPr>
            <w:tcW w:w="990" w:type="dxa"/>
            <w:tcBorders>
              <w:top w:val="single" w:sz="4" w:space="0" w:color="auto"/>
              <w:bottom w:val="single" w:sz="4" w:space="0" w:color="auto"/>
            </w:tcBorders>
          </w:tcPr>
          <w:p w14:paraId="68212D9A" w14:textId="77777777" w:rsidR="00C37398" w:rsidRPr="00B41567" w:rsidRDefault="00C37398">
            <w:pPr>
              <w:jc w:val="center"/>
              <w:rPr>
                <w:rFonts w:cstheme="minorHAnsi"/>
                <w:szCs w:val="20"/>
                <w:lang w:eastAsia="en-US"/>
              </w:rPr>
            </w:pPr>
            <w:r w:rsidRPr="00B41567">
              <w:rPr>
                <w:rFonts w:cstheme="minorHAnsi"/>
                <w:szCs w:val="20"/>
                <w:lang w:eastAsia="en-US"/>
              </w:rPr>
              <w:t>10-14</w:t>
            </w:r>
          </w:p>
        </w:tc>
        <w:tc>
          <w:tcPr>
            <w:tcW w:w="912" w:type="dxa"/>
            <w:tcBorders>
              <w:top w:val="single" w:sz="4" w:space="0" w:color="auto"/>
              <w:bottom w:val="single" w:sz="4" w:space="0" w:color="auto"/>
            </w:tcBorders>
          </w:tcPr>
          <w:p w14:paraId="5BDF49A1" w14:textId="77777777" w:rsidR="00C37398" w:rsidRPr="00B41567" w:rsidRDefault="00C37398">
            <w:pPr>
              <w:jc w:val="center"/>
              <w:rPr>
                <w:rFonts w:cstheme="minorHAnsi"/>
                <w:szCs w:val="20"/>
                <w:lang w:eastAsia="en-US"/>
              </w:rPr>
            </w:pPr>
            <w:r w:rsidRPr="00B41567">
              <w:rPr>
                <w:rFonts w:cstheme="minorHAnsi"/>
                <w:szCs w:val="20"/>
                <w:lang w:eastAsia="en-US"/>
              </w:rPr>
              <w:t>B</w:t>
            </w:r>
          </w:p>
        </w:tc>
        <w:tc>
          <w:tcPr>
            <w:tcW w:w="1104" w:type="dxa"/>
            <w:tcBorders>
              <w:top w:val="single" w:sz="4" w:space="0" w:color="auto"/>
              <w:bottom w:val="single" w:sz="4" w:space="0" w:color="auto"/>
            </w:tcBorders>
          </w:tcPr>
          <w:p w14:paraId="201899C7" w14:textId="77777777" w:rsidR="00C37398" w:rsidRPr="00B41567" w:rsidRDefault="00C37398">
            <w:pPr>
              <w:jc w:val="center"/>
              <w:rPr>
                <w:rFonts w:cstheme="minorHAnsi"/>
                <w:szCs w:val="20"/>
                <w:lang w:eastAsia="en-US"/>
              </w:rPr>
            </w:pPr>
            <w:r w:rsidRPr="00B41567">
              <w:rPr>
                <w:rFonts w:cstheme="minorHAnsi"/>
                <w:szCs w:val="20"/>
                <w:lang w:eastAsia="en-US"/>
              </w:rPr>
              <w:t>05-09</w:t>
            </w:r>
          </w:p>
        </w:tc>
      </w:tr>
      <w:tr w:rsidR="00C37398" w:rsidRPr="00B41567" w14:paraId="2B2A6316" w14:textId="77777777">
        <w:tc>
          <w:tcPr>
            <w:tcW w:w="1800" w:type="dxa"/>
            <w:tcBorders>
              <w:top w:val="single" w:sz="4" w:space="0" w:color="auto"/>
              <w:bottom w:val="single" w:sz="4" w:space="0" w:color="auto"/>
            </w:tcBorders>
          </w:tcPr>
          <w:p w14:paraId="51D58D3B" w14:textId="77777777" w:rsidR="00C37398" w:rsidRPr="00B41567" w:rsidRDefault="00C37398">
            <w:pPr>
              <w:rPr>
                <w:rFonts w:cstheme="minorHAnsi"/>
                <w:szCs w:val="20"/>
                <w:lang w:eastAsia="en-US"/>
              </w:rPr>
            </w:pPr>
            <w:r w:rsidRPr="00B41567">
              <w:rPr>
                <w:rFonts w:cstheme="minorHAnsi"/>
                <w:szCs w:val="20"/>
              </w:rPr>
              <w:t>3 - Manufacturing</w:t>
            </w:r>
          </w:p>
        </w:tc>
        <w:tc>
          <w:tcPr>
            <w:tcW w:w="900" w:type="dxa"/>
            <w:tcBorders>
              <w:top w:val="single" w:sz="4" w:space="0" w:color="auto"/>
              <w:bottom w:val="single" w:sz="4" w:space="0" w:color="auto"/>
            </w:tcBorders>
          </w:tcPr>
          <w:p w14:paraId="0897EFF9" w14:textId="77777777" w:rsidR="00C37398" w:rsidRPr="00B41567" w:rsidRDefault="00C37398">
            <w:pPr>
              <w:jc w:val="center"/>
              <w:rPr>
                <w:rFonts w:cstheme="minorHAnsi"/>
                <w:szCs w:val="20"/>
                <w:lang w:eastAsia="en-US"/>
              </w:rPr>
            </w:pPr>
            <w:r w:rsidRPr="00B41567">
              <w:rPr>
                <w:rFonts w:cstheme="minorHAnsi"/>
                <w:szCs w:val="20"/>
                <w:lang w:eastAsia="en-US"/>
              </w:rPr>
              <w:t>D</w:t>
            </w:r>
          </w:p>
        </w:tc>
        <w:tc>
          <w:tcPr>
            <w:tcW w:w="990" w:type="dxa"/>
            <w:tcBorders>
              <w:top w:val="single" w:sz="4" w:space="0" w:color="auto"/>
              <w:bottom w:val="single" w:sz="4" w:space="0" w:color="auto"/>
            </w:tcBorders>
          </w:tcPr>
          <w:p w14:paraId="47DDC746" w14:textId="77777777" w:rsidR="00C37398" w:rsidRPr="00B41567" w:rsidRDefault="00C37398">
            <w:pPr>
              <w:jc w:val="center"/>
              <w:rPr>
                <w:rFonts w:cstheme="minorHAnsi"/>
                <w:szCs w:val="20"/>
                <w:lang w:eastAsia="en-US"/>
              </w:rPr>
            </w:pPr>
            <w:r w:rsidRPr="00B41567">
              <w:rPr>
                <w:rFonts w:cstheme="minorHAnsi"/>
                <w:szCs w:val="20"/>
                <w:lang w:eastAsia="en-US"/>
              </w:rPr>
              <w:t>15-37</w:t>
            </w:r>
          </w:p>
        </w:tc>
        <w:tc>
          <w:tcPr>
            <w:tcW w:w="900" w:type="dxa"/>
            <w:tcBorders>
              <w:top w:val="single" w:sz="4" w:space="0" w:color="auto"/>
              <w:bottom w:val="single" w:sz="4" w:space="0" w:color="auto"/>
            </w:tcBorders>
          </w:tcPr>
          <w:p w14:paraId="22329B87" w14:textId="77777777" w:rsidR="00C37398" w:rsidRPr="00B41567" w:rsidRDefault="00C37398">
            <w:pPr>
              <w:jc w:val="center"/>
              <w:rPr>
                <w:rFonts w:cstheme="minorHAnsi"/>
                <w:szCs w:val="20"/>
                <w:lang w:eastAsia="en-US"/>
              </w:rPr>
            </w:pPr>
            <w:r w:rsidRPr="00B41567">
              <w:rPr>
                <w:rFonts w:cstheme="minorHAnsi"/>
                <w:szCs w:val="20"/>
                <w:lang w:eastAsia="en-US"/>
              </w:rPr>
              <w:t>C</w:t>
            </w:r>
          </w:p>
        </w:tc>
        <w:tc>
          <w:tcPr>
            <w:tcW w:w="1080" w:type="dxa"/>
            <w:tcBorders>
              <w:top w:val="single" w:sz="4" w:space="0" w:color="auto"/>
              <w:bottom w:val="single" w:sz="4" w:space="0" w:color="auto"/>
            </w:tcBorders>
          </w:tcPr>
          <w:p w14:paraId="0A854E62" w14:textId="77777777" w:rsidR="00C37398" w:rsidRPr="00B41567" w:rsidRDefault="00C37398">
            <w:pPr>
              <w:jc w:val="center"/>
              <w:rPr>
                <w:rFonts w:cstheme="minorHAnsi"/>
                <w:szCs w:val="20"/>
                <w:lang w:eastAsia="en-US"/>
              </w:rPr>
            </w:pPr>
            <w:r w:rsidRPr="00B41567">
              <w:rPr>
                <w:rFonts w:cstheme="minorHAnsi"/>
                <w:szCs w:val="20"/>
                <w:lang w:eastAsia="en-US"/>
              </w:rPr>
              <w:t>10-33</w:t>
            </w:r>
          </w:p>
        </w:tc>
        <w:tc>
          <w:tcPr>
            <w:tcW w:w="900" w:type="dxa"/>
            <w:tcBorders>
              <w:top w:val="single" w:sz="4" w:space="0" w:color="auto"/>
              <w:bottom w:val="single" w:sz="4" w:space="0" w:color="auto"/>
            </w:tcBorders>
          </w:tcPr>
          <w:p w14:paraId="371CABE4" w14:textId="77777777" w:rsidR="00C37398" w:rsidRPr="00B41567" w:rsidRDefault="00C37398">
            <w:pPr>
              <w:jc w:val="center"/>
              <w:rPr>
                <w:rFonts w:cstheme="minorHAnsi"/>
                <w:szCs w:val="20"/>
                <w:lang w:eastAsia="en-US"/>
              </w:rPr>
            </w:pPr>
            <w:r w:rsidRPr="00B41567">
              <w:rPr>
                <w:rFonts w:cstheme="minorHAnsi"/>
                <w:szCs w:val="20"/>
                <w:lang w:eastAsia="en-US"/>
              </w:rPr>
              <w:t>D</w:t>
            </w:r>
          </w:p>
        </w:tc>
        <w:tc>
          <w:tcPr>
            <w:tcW w:w="990" w:type="dxa"/>
            <w:tcBorders>
              <w:top w:val="single" w:sz="4" w:space="0" w:color="auto"/>
              <w:bottom w:val="single" w:sz="4" w:space="0" w:color="auto"/>
            </w:tcBorders>
          </w:tcPr>
          <w:p w14:paraId="61FB1CB2" w14:textId="77777777" w:rsidR="00C37398" w:rsidRPr="00B41567" w:rsidRDefault="00C37398">
            <w:pPr>
              <w:jc w:val="center"/>
              <w:rPr>
                <w:rFonts w:cstheme="minorHAnsi"/>
                <w:szCs w:val="20"/>
                <w:lang w:eastAsia="en-US"/>
              </w:rPr>
            </w:pPr>
            <w:r w:rsidRPr="00B41567">
              <w:rPr>
                <w:rFonts w:cstheme="minorHAnsi"/>
                <w:szCs w:val="20"/>
                <w:lang w:eastAsia="en-US"/>
              </w:rPr>
              <w:t>15-37</w:t>
            </w:r>
          </w:p>
        </w:tc>
        <w:tc>
          <w:tcPr>
            <w:tcW w:w="912" w:type="dxa"/>
            <w:tcBorders>
              <w:top w:val="single" w:sz="4" w:space="0" w:color="auto"/>
              <w:bottom w:val="single" w:sz="4" w:space="0" w:color="auto"/>
            </w:tcBorders>
          </w:tcPr>
          <w:p w14:paraId="7988D4D1" w14:textId="77777777" w:rsidR="00C37398" w:rsidRPr="00B41567" w:rsidRDefault="00C37398">
            <w:pPr>
              <w:jc w:val="center"/>
              <w:rPr>
                <w:rFonts w:cstheme="minorHAnsi"/>
                <w:szCs w:val="20"/>
                <w:lang w:eastAsia="en-US"/>
              </w:rPr>
            </w:pPr>
            <w:r w:rsidRPr="00B41567">
              <w:rPr>
                <w:rFonts w:cstheme="minorHAnsi"/>
                <w:szCs w:val="20"/>
                <w:lang w:eastAsia="en-US"/>
              </w:rPr>
              <w:t>C</w:t>
            </w:r>
          </w:p>
        </w:tc>
        <w:tc>
          <w:tcPr>
            <w:tcW w:w="1104" w:type="dxa"/>
            <w:tcBorders>
              <w:top w:val="single" w:sz="4" w:space="0" w:color="auto"/>
              <w:bottom w:val="single" w:sz="4" w:space="0" w:color="auto"/>
            </w:tcBorders>
          </w:tcPr>
          <w:p w14:paraId="1159554F" w14:textId="77777777" w:rsidR="00C37398" w:rsidRPr="00B41567" w:rsidRDefault="00C37398">
            <w:pPr>
              <w:jc w:val="center"/>
              <w:rPr>
                <w:rFonts w:cstheme="minorHAnsi"/>
                <w:szCs w:val="20"/>
                <w:lang w:eastAsia="en-US"/>
              </w:rPr>
            </w:pPr>
            <w:r w:rsidRPr="00B41567">
              <w:rPr>
                <w:rFonts w:cstheme="minorHAnsi"/>
                <w:szCs w:val="20"/>
                <w:lang w:eastAsia="en-US"/>
              </w:rPr>
              <w:t>10-33</w:t>
            </w:r>
          </w:p>
        </w:tc>
      </w:tr>
      <w:tr w:rsidR="00C37398" w:rsidRPr="00B41567" w14:paraId="01AE8998" w14:textId="77777777">
        <w:tc>
          <w:tcPr>
            <w:tcW w:w="1800" w:type="dxa"/>
            <w:tcBorders>
              <w:top w:val="single" w:sz="4" w:space="0" w:color="auto"/>
              <w:bottom w:val="single" w:sz="4" w:space="0" w:color="auto"/>
            </w:tcBorders>
          </w:tcPr>
          <w:p w14:paraId="1427FCFD" w14:textId="77777777" w:rsidR="00C37398" w:rsidRPr="00B41567" w:rsidRDefault="00C37398">
            <w:pPr>
              <w:rPr>
                <w:rFonts w:cstheme="minorHAnsi"/>
                <w:szCs w:val="20"/>
                <w:lang w:eastAsia="en-US"/>
              </w:rPr>
            </w:pPr>
            <w:r w:rsidRPr="00B41567">
              <w:rPr>
                <w:rFonts w:cstheme="minorHAnsi"/>
                <w:szCs w:val="20"/>
              </w:rPr>
              <w:t>4 - Public Utility Services</w:t>
            </w:r>
          </w:p>
        </w:tc>
        <w:tc>
          <w:tcPr>
            <w:tcW w:w="900" w:type="dxa"/>
            <w:tcBorders>
              <w:top w:val="single" w:sz="4" w:space="0" w:color="auto"/>
              <w:bottom w:val="single" w:sz="4" w:space="0" w:color="auto"/>
            </w:tcBorders>
          </w:tcPr>
          <w:p w14:paraId="5D214003" w14:textId="77777777" w:rsidR="00C37398" w:rsidRPr="00B41567" w:rsidRDefault="00C37398">
            <w:pPr>
              <w:jc w:val="center"/>
              <w:rPr>
                <w:rFonts w:cstheme="minorHAnsi"/>
                <w:szCs w:val="20"/>
                <w:lang w:eastAsia="en-US"/>
              </w:rPr>
            </w:pPr>
            <w:r w:rsidRPr="00B41567">
              <w:rPr>
                <w:rFonts w:cstheme="minorHAnsi"/>
                <w:szCs w:val="20"/>
                <w:lang w:eastAsia="en-US"/>
              </w:rPr>
              <w:t>E</w:t>
            </w:r>
          </w:p>
        </w:tc>
        <w:tc>
          <w:tcPr>
            <w:tcW w:w="990" w:type="dxa"/>
            <w:tcBorders>
              <w:top w:val="single" w:sz="4" w:space="0" w:color="auto"/>
              <w:bottom w:val="single" w:sz="4" w:space="0" w:color="auto"/>
            </w:tcBorders>
          </w:tcPr>
          <w:p w14:paraId="5FA1A594" w14:textId="77777777" w:rsidR="00C37398" w:rsidRPr="00B41567" w:rsidRDefault="00C37398">
            <w:pPr>
              <w:jc w:val="center"/>
              <w:rPr>
                <w:rFonts w:cstheme="minorHAnsi"/>
                <w:szCs w:val="20"/>
                <w:lang w:eastAsia="en-US"/>
              </w:rPr>
            </w:pPr>
            <w:r w:rsidRPr="00B41567">
              <w:rPr>
                <w:rFonts w:cstheme="minorHAnsi"/>
                <w:szCs w:val="20"/>
                <w:lang w:eastAsia="en-US"/>
              </w:rPr>
              <w:t>40-41</w:t>
            </w:r>
          </w:p>
        </w:tc>
        <w:tc>
          <w:tcPr>
            <w:tcW w:w="900" w:type="dxa"/>
            <w:tcBorders>
              <w:top w:val="single" w:sz="4" w:space="0" w:color="auto"/>
              <w:bottom w:val="single" w:sz="4" w:space="0" w:color="auto"/>
            </w:tcBorders>
          </w:tcPr>
          <w:p w14:paraId="575A0D95" w14:textId="77777777" w:rsidR="00C37398" w:rsidRPr="00B41567" w:rsidRDefault="00C37398">
            <w:pPr>
              <w:jc w:val="center"/>
              <w:rPr>
                <w:rFonts w:cstheme="minorHAnsi"/>
                <w:szCs w:val="20"/>
                <w:lang w:eastAsia="en-US"/>
              </w:rPr>
            </w:pPr>
            <w:r w:rsidRPr="00B41567">
              <w:rPr>
                <w:rFonts w:cstheme="minorHAnsi"/>
                <w:szCs w:val="20"/>
                <w:lang w:eastAsia="en-US"/>
              </w:rPr>
              <w:t>D E</w:t>
            </w:r>
          </w:p>
        </w:tc>
        <w:tc>
          <w:tcPr>
            <w:tcW w:w="1080" w:type="dxa"/>
            <w:tcBorders>
              <w:top w:val="single" w:sz="4" w:space="0" w:color="auto"/>
              <w:bottom w:val="single" w:sz="4" w:space="0" w:color="auto"/>
            </w:tcBorders>
          </w:tcPr>
          <w:p w14:paraId="34C7FFC5" w14:textId="77777777" w:rsidR="00C37398" w:rsidRPr="00B41567" w:rsidRDefault="00C37398">
            <w:pPr>
              <w:jc w:val="center"/>
              <w:rPr>
                <w:rFonts w:cstheme="minorHAnsi"/>
                <w:szCs w:val="20"/>
                <w:lang w:eastAsia="en-US"/>
              </w:rPr>
            </w:pPr>
            <w:r w:rsidRPr="00B41567">
              <w:rPr>
                <w:rFonts w:cstheme="minorHAnsi"/>
                <w:szCs w:val="20"/>
                <w:lang w:eastAsia="en-US"/>
              </w:rPr>
              <w:t>35;</w:t>
            </w:r>
          </w:p>
          <w:p w14:paraId="77ABFEF5" w14:textId="77777777" w:rsidR="00C37398" w:rsidRPr="00B41567" w:rsidRDefault="00C37398">
            <w:pPr>
              <w:jc w:val="center"/>
              <w:rPr>
                <w:rFonts w:cstheme="minorHAnsi"/>
                <w:szCs w:val="20"/>
                <w:lang w:eastAsia="en-US"/>
              </w:rPr>
            </w:pPr>
            <w:r w:rsidRPr="00B41567">
              <w:rPr>
                <w:rFonts w:cstheme="minorHAnsi"/>
                <w:szCs w:val="20"/>
                <w:lang w:eastAsia="en-US"/>
              </w:rPr>
              <w:t>36-39</w:t>
            </w:r>
          </w:p>
        </w:tc>
        <w:tc>
          <w:tcPr>
            <w:tcW w:w="900" w:type="dxa"/>
            <w:tcBorders>
              <w:top w:val="single" w:sz="4" w:space="0" w:color="auto"/>
              <w:bottom w:val="single" w:sz="4" w:space="0" w:color="auto"/>
            </w:tcBorders>
          </w:tcPr>
          <w:p w14:paraId="1C60E768" w14:textId="77777777" w:rsidR="00C37398" w:rsidRPr="00B41567" w:rsidRDefault="00C37398">
            <w:pPr>
              <w:jc w:val="center"/>
              <w:rPr>
                <w:rFonts w:cstheme="minorHAnsi"/>
                <w:szCs w:val="20"/>
                <w:lang w:eastAsia="en-US"/>
              </w:rPr>
            </w:pPr>
            <w:r w:rsidRPr="00B41567">
              <w:rPr>
                <w:rFonts w:cstheme="minorHAnsi"/>
                <w:szCs w:val="20"/>
                <w:lang w:eastAsia="en-US"/>
              </w:rPr>
              <w:t>E</w:t>
            </w:r>
          </w:p>
        </w:tc>
        <w:tc>
          <w:tcPr>
            <w:tcW w:w="990" w:type="dxa"/>
            <w:tcBorders>
              <w:top w:val="single" w:sz="4" w:space="0" w:color="auto"/>
              <w:bottom w:val="single" w:sz="4" w:space="0" w:color="auto"/>
            </w:tcBorders>
          </w:tcPr>
          <w:p w14:paraId="4C9A318F" w14:textId="77777777" w:rsidR="00C37398" w:rsidRPr="00B41567" w:rsidRDefault="00C37398">
            <w:pPr>
              <w:jc w:val="center"/>
              <w:rPr>
                <w:rFonts w:cstheme="minorHAnsi"/>
                <w:szCs w:val="20"/>
                <w:lang w:eastAsia="en-US"/>
              </w:rPr>
            </w:pPr>
            <w:r w:rsidRPr="00B41567">
              <w:rPr>
                <w:rFonts w:cstheme="minorHAnsi"/>
                <w:szCs w:val="20"/>
                <w:lang w:eastAsia="en-US"/>
              </w:rPr>
              <w:t>40-41</w:t>
            </w:r>
          </w:p>
        </w:tc>
        <w:tc>
          <w:tcPr>
            <w:tcW w:w="912" w:type="dxa"/>
            <w:tcBorders>
              <w:top w:val="single" w:sz="4" w:space="0" w:color="auto"/>
              <w:bottom w:val="single" w:sz="4" w:space="0" w:color="auto"/>
            </w:tcBorders>
          </w:tcPr>
          <w:p w14:paraId="526C1E4E" w14:textId="77777777" w:rsidR="00C37398" w:rsidRPr="00B41567" w:rsidRDefault="00C37398">
            <w:pPr>
              <w:jc w:val="center"/>
              <w:rPr>
                <w:rFonts w:cstheme="minorHAnsi"/>
                <w:szCs w:val="20"/>
                <w:lang w:eastAsia="en-US"/>
              </w:rPr>
            </w:pPr>
            <w:r w:rsidRPr="00B41567">
              <w:rPr>
                <w:rFonts w:cstheme="minorHAnsi"/>
                <w:szCs w:val="20"/>
                <w:lang w:eastAsia="en-US"/>
              </w:rPr>
              <w:t>D E</w:t>
            </w:r>
          </w:p>
        </w:tc>
        <w:tc>
          <w:tcPr>
            <w:tcW w:w="1104" w:type="dxa"/>
            <w:tcBorders>
              <w:top w:val="single" w:sz="4" w:space="0" w:color="auto"/>
              <w:bottom w:val="single" w:sz="4" w:space="0" w:color="auto"/>
            </w:tcBorders>
          </w:tcPr>
          <w:p w14:paraId="18D36AA2" w14:textId="77777777" w:rsidR="00C37398" w:rsidRPr="00B41567" w:rsidRDefault="00C37398">
            <w:pPr>
              <w:jc w:val="center"/>
              <w:rPr>
                <w:rFonts w:cstheme="minorHAnsi"/>
                <w:szCs w:val="20"/>
                <w:lang w:eastAsia="en-US"/>
              </w:rPr>
            </w:pPr>
            <w:r w:rsidRPr="00B41567">
              <w:rPr>
                <w:rFonts w:cstheme="minorHAnsi"/>
                <w:szCs w:val="20"/>
                <w:lang w:eastAsia="en-US"/>
              </w:rPr>
              <w:t>35-39</w:t>
            </w:r>
          </w:p>
        </w:tc>
      </w:tr>
      <w:tr w:rsidR="00C37398" w:rsidRPr="00B41567" w14:paraId="2964EEC5" w14:textId="77777777">
        <w:tc>
          <w:tcPr>
            <w:tcW w:w="1800" w:type="dxa"/>
            <w:tcBorders>
              <w:top w:val="single" w:sz="4" w:space="0" w:color="auto"/>
              <w:bottom w:val="single" w:sz="4" w:space="0" w:color="auto"/>
            </w:tcBorders>
          </w:tcPr>
          <w:p w14:paraId="1FE13D4D" w14:textId="77777777" w:rsidR="00C37398" w:rsidRPr="00B41567" w:rsidRDefault="00C37398">
            <w:pPr>
              <w:rPr>
                <w:rFonts w:cstheme="minorHAnsi"/>
                <w:szCs w:val="20"/>
                <w:lang w:eastAsia="en-US"/>
              </w:rPr>
            </w:pPr>
            <w:r w:rsidRPr="00B41567">
              <w:rPr>
                <w:rFonts w:cstheme="minorHAnsi"/>
                <w:szCs w:val="20"/>
              </w:rPr>
              <w:t xml:space="preserve">5 - Construction </w:t>
            </w:r>
          </w:p>
        </w:tc>
        <w:tc>
          <w:tcPr>
            <w:tcW w:w="900" w:type="dxa"/>
            <w:tcBorders>
              <w:top w:val="single" w:sz="4" w:space="0" w:color="auto"/>
              <w:bottom w:val="single" w:sz="4" w:space="0" w:color="auto"/>
            </w:tcBorders>
          </w:tcPr>
          <w:p w14:paraId="1EF9657B" w14:textId="77777777" w:rsidR="00C37398" w:rsidRPr="00B41567" w:rsidRDefault="00C37398">
            <w:pPr>
              <w:jc w:val="center"/>
              <w:rPr>
                <w:rFonts w:cstheme="minorHAnsi"/>
                <w:szCs w:val="20"/>
                <w:lang w:eastAsia="en-US"/>
              </w:rPr>
            </w:pPr>
            <w:r w:rsidRPr="00B41567">
              <w:rPr>
                <w:rFonts w:cstheme="minorHAnsi"/>
                <w:szCs w:val="20"/>
                <w:lang w:eastAsia="en-US"/>
              </w:rPr>
              <w:t>F</w:t>
            </w:r>
          </w:p>
        </w:tc>
        <w:tc>
          <w:tcPr>
            <w:tcW w:w="990" w:type="dxa"/>
            <w:tcBorders>
              <w:top w:val="single" w:sz="4" w:space="0" w:color="auto"/>
              <w:bottom w:val="single" w:sz="4" w:space="0" w:color="auto"/>
            </w:tcBorders>
          </w:tcPr>
          <w:p w14:paraId="60B6D422" w14:textId="77777777" w:rsidR="00C37398" w:rsidRPr="00B41567" w:rsidRDefault="00C37398">
            <w:pPr>
              <w:jc w:val="center"/>
              <w:rPr>
                <w:rFonts w:cstheme="minorHAnsi"/>
                <w:szCs w:val="20"/>
                <w:lang w:eastAsia="en-US"/>
              </w:rPr>
            </w:pPr>
            <w:r w:rsidRPr="00B41567">
              <w:rPr>
                <w:rFonts w:cstheme="minorHAnsi"/>
                <w:szCs w:val="20"/>
                <w:lang w:eastAsia="en-US"/>
              </w:rPr>
              <w:t>45</w:t>
            </w:r>
          </w:p>
        </w:tc>
        <w:tc>
          <w:tcPr>
            <w:tcW w:w="900" w:type="dxa"/>
            <w:tcBorders>
              <w:top w:val="single" w:sz="4" w:space="0" w:color="auto"/>
              <w:bottom w:val="single" w:sz="4" w:space="0" w:color="auto"/>
            </w:tcBorders>
          </w:tcPr>
          <w:p w14:paraId="60F4FBE2" w14:textId="77777777" w:rsidR="00C37398" w:rsidRPr="00B41567" w:rsidRDefault="00C37398">
            <w:pPr>
              <w:jc w:val="center"/>
              <w:rPr>
                <w:rFonts w:cstheme="minorHAnsi"/>
                <w:szCs w:val="20"/>
                <w:lang w:eastAsia="en-US"/>
              </w:rPr>
            </w:pPr>
            <w:r w:rsidRPr="00B41567">
              <w:rPr>
                <w:rFonts w:cstheme="minorHAnsi"/>
                <w:szCs w:val="20"/>
                <w:lang w:eastAsia="en-US"/>
              </w:rPr>
              <w:t>F</w:t>
            </w:r>
          </w:p>
        </w:tc>
        <w:tc>
          <w:tcPr>
            <w:tcW w:w="1080" w:type="dxa"/>
            <w:tcBorders>
              <w:top w:val="single" w:sz="4" w:space="0" w:color="auto"/>
              <w:bottom w:val="single" w:sz="4" w:space="0" w:color="auto"/>
            </w:tcBorders>
          </w:tcPr>
          <w:p w14:paraId="316FFDA5" w14:textId="77777777" w:rsidR="00C37398" w:rsidRPr="00B41567" w:rsidRDefault="00C37398">
            <w:pPr>
              <w:jc w:val="center"/>
              <w:rPr>
                <w:rFonts w:cstheme="minorHAnsi"/>
                <w:szCs w:val="20"/>
                <w:lang w:eastAsia="en-US"/>
              </w:rPr>
            </w:pPr>
            <w:r w:rsidRPr="00B41567">
              <w:rPr>
                <w:rFonts w:cstheme="minorHAnsi"/>
                <w:szCs w:val="20"/>
                <w:lang w:eastAsia="en-US"/>
              </w:rPr>
              <w:t>41-43</w:t>
            </w:r>
          </w:p>
        </w:tc>
        <w:tc>
          <w:tcPr>
            <w:tcW w:w="900" w:type="dxa"/>
            <w:tcBorders>
              <w:top w:val="single" w:sz="4" w:space="0" w:color="auto"/>
              <w:bottom w:val="single" w:sz="4" w:space="0" w:color="auto"/>
            </w:tcBorders>
          </w:tcPr>
          <w:p w14:paraId="3062760A" w14:textId="77777777" w:rsidR="00C37398" w:rsidRPr="00B41567" w:rsidRDefault="00C37398">
            <w:pPr>
              <w:jc w:val="center"/>
              <w:rPr>
                <w:rFonts w:cstheme="minorHAnsi"/>
                <w:szCs w:val="20"/>
                <w:lang w:eastAsia="en-US"/>
              </w:rPr>
            </w:pPr>
            <w:r w:rsidRPr="00B41567">
              <w:rPr>
                <w:rFonts w:cstheme="minorHAnsi"/>
                <w:szCs w:val="20"/>
                <w:lang w:eastAsia="en-US"/>
              </w:rPr>
              <w:t>F</w:t>
            </w:r>
          </w:p>
        </w:tc>
        <w:tc>
          <w:tcPr>
            <w:tcW w:w="990" w:type="dxa"/>
            <w:tcBorders>
              <w:top w:val="single" w:sz="4" w:space="0" w:color="auto"/>
              <w:bottom w:val="single" w:sz="4" w:space="0" w:color="auto"/>
            </w:tcBorders>
          </w:tcPr>
          <w:p w14:paraId="4C5721F8" w14:textId="77777777" w:rsidR="00C37398" w:rsidRPr="00B41567" w:rsidRDefault="00C37398">
            <w:pPr>
              <w:jc w:val="center"/>
              <w:rPr>
                <w:rFonts w:cstheme="minorHAnsi"/>
                <w:szCs w:val="20"/>
                <w:lang w:eastAsia="en-US"/>
              </w:rPr>
            </w:pPr>
            <w:r w:rsidRPr="00B41567">
              <w:rPr>
                <w:rFonts w:cstheme="minorHAnsi"/>
                <w:szCs w:val="20"/>
                <w:lang w:eastAsia="en-US"/>
              </w:rPr>
              <w:t>45</w:t>
            </w:r>
          </w:p>
        </w:tc>
        <w:tc>
          <w:tcPr>
            <w:tcW w:w="912" w:type="dxa"/>
            <w:tcBorders>
              <w:top w:val="single" w:sz="4" w:space="0" w:color="auto"/>
              <w:bottom w:val="single" w:sz="4" w:space="0" w:color="auto"/>
            </w:tcBorders>
          </w:tcPr>
          <w:p w14:paraId="45BEF3BF" w14:textId="77777777" w:rsidR="00C37398" w:rsidRPr="00B41567" w:rsidRDefault="00C37398">
            <w:pPr>
              <w:jc w:val="center"/>
              <w:rPr>
                <w:rFonts w:cstheme="minorHAnsi"/>
                <w:szCs w:val="20"/>
                <w:lang w:eastAsia="en-US"/>
              </w:rPr>
            </w:pPr>
            <w:r w:rsidRPr="00B41567">
              <w:rPr>
                <w:rFonts w:cstheme="minorHAnsi"/>
                <w:szCs w:val="20"/>
                <w:lang w:eastAsia="en-US"/>
              </w:rPr>
              <w:t>F</w:t>
            </w:r>
          </w:p>
        </w:tc>
        <w:tc>
          <w:tcPr>
            <w:tcW w:w="1104" w:type="dxa"/>
            <w:tcBorders>
              <w:top w:val="single" w:sz="4" w:space="0" w:color="auto"/>
              <w:bottom w:val="single" w:sz="4" w:space="0" w:color="auto"/>
            </w:tcBorders>
          </w:tcPr>
          <w:p w14:paraId="4999B942" w14:textId="77777777" w:rsidR="00C37398" w:rsidRPr="00B41567" w:rsidRDefault="00C37398">
            <w:pPr>
              <w:jc w:val="center"/>
              <w:rPr>
                <w:rFonts w:cstheme="minorHAnsi"/>
                <w:szCs w:val="20"/>
                <w:lang w:eastAsia="en-US"/>
              </w:rPr>
            </w:pPr>
            <w:r w:rsidRPr="00B41567">
              <w:rPr>
                <w:rFonts w:cstheme="minorHAnsi"/>
                <w:szCs w:val="20"/>
                <w:lang w:eastAsia="en-US"/>
              </w:rPr>
              <w:t>41-43</w:t>
            </w:r>
          </w:p>
        </w:tc>
      </w:tr>
      <w:tr w:rsidR="00C37398" w:rsidRPr="00B41567" w14:paraId="545A32E1" w14:textId="77777777">
        <w:tc>
          <w:tcPr>
            <w:tcW w:w="1800" w:type="dxa"/>
            <w:tcBorders>
              <w:top w:val="single" w:sz="4" w:space="0" w:color="auto"/>
              <w:bottom w:val="single" w:sz="4" w:space="0" w:color="auto"/>
            </w:tcBorders>
          </w:tcPr>
          <w:p w14:paraId="2028D495" w14:textId="77777777" w:rsidR="00C37398" w:rsidRPr="00B41567" w:rsidRDefault="00C37398">
            <w:pPr>
              <w:rPr>
                <w:rFonts w:cstheme="minorHAnsi"/>
                <w:szCs w:val="20"/>
                <w:lang w:eastAsia="en-US"/>
              </w:rPr>
            </w:pPr>
            <w:r w:rsidRPr="00B41567">
              <w:rPr>
                <w:rFonts w:cstheme="minorHAnsi"/>
                <w:szCs w:val="20"/>
              </w:rPr>
              <w:t xml:space="preserve">6 - Commerce </w:t>
            </w:r>
          </w:p>
        </w:tc>
        <w:tc>
          <w:tcPr>
            <w:tcW w:w="900" w:type="dxa"/>
            <w:tcBorders>
              <w:top w:val="single" w:sz="4" w:space="0" w:color="auto"/>
              <w:bottom w:val="single" w:sz="4" w:space="0" w:color="auto"/>
            </w:tcBorders>
          </w:tcPr>
          <w:p w14:paraId="597029E0" w14:textId="77777777" w:rsidR="00C37398" w:rsidRPr="00B41567" w:rsidRDefault="00C37398">
            <w:pPr>
              <w:jc w:val="center"/>
              <w:rPr>
                <w:rFonts w:cstheme="minorHAnsi"/>
                <w:szCs w:val="20"/>
                <w:lang w:eastAsia="en-US"/>
              </w:rPr>
            </w:pPr>
            <w:r w:rsidRPr="00B41567">
              <w:rPr>
                <w:rFonts w:cstheme="minorHAnsi"/>
                <w:szCs w:val="20"/>
                <w:lang w:eastAsia="en-US"/>
              </w:rPr>
              <w:t>G</w:t>
            </w:r>
          </w:p>
        </w:tc>
        <w:tc>
          <w:tcPr>
            <w:tcW w:w="990" w:type="dxa"/>
            <w:tcBorders>
              <w:top w:val="single" w:sz="4" w:space="0" w:color="auto"/>
              <w:bottom w:val="single" w:sz="4" w:space="0" w:color="auto"/>
            </w:tcBorders>
          </w:tcPr>
          <w:p w14:paraId="3F0356BC" w14:textId="77777777" w:rsidR="00C37398" w:rsidRPr="00B41567" w:rsidRDefault="00C37398">
            <w:pPr>
              <w:jc w:val="center"/>
              <w:rPr>
                <w:rFonts w:cstheme="minorHAnsi"/>
                <w:szCs w:val="20"/>
                <w:lang w:eastAsia="en-US"/>
              </w:rPr>
            </w:pPr>
            <w:r w:rsidRPr="00B41567">
              <w:rPr>
                <w:rFonts w:cstheme="minorHAnsi"/>
                <w:szCs w:val="20"/>
                <w:lang w:eastAsia="en-US"/>
              </w:rPr>
              <w:t>50-52</w:t>
            </w:r>
          </w:p>
        </w:tc>
        <w:tc>
          <w:tcPr>
            <w:tcW w:w="900" w:type="dxa"/>
            <w:tcBorders>
              <w:top w:val="single" w:sz="4" w:space="0" w:color="auto"/>
              <w:bottom w:val="single" w:sz="4" w:space="0" w:color="auto"/>
            </w:tcBorders>
          </w:tcPr>
          <w:p w14:paraId="7E233466" w14:textId="77777777" w:rsidR="00C37398" w:rsidRPr="00B41567" w:rsidRDefault="00C37398">
            <w:pPr>
              <w:jc w:val="center"/>
              <w:rPr>
                <w:rFonts w:cstheme="minorHAnsi"/>
                <w:szCs w:val="20"/>
                <w:lang w:eastAsia="en-US"/>
              </w:rPr>
            </w:pPr>
            <w:r w:rsidRPr="00B41567">
              <w:rPr>
                <w:rFonts w:cstheme="minorHAnsi"/>
                <w:szCs w:val="20"/>
                <w:lang w:eastAsia="en-US"/>
              </w:rPr>
              <w:t xml:space="preserve">G </w:t>
            </w:r>
          </w:p>
        </w:tc>
        <w:tc>
          <w:tcPr>
            <w:tcW w:w="1080" w:type="dxa"/>
            <w:tcBorders>
              <w:top w:val="single" w:sz="4" w:space="0" w:color="auto"/>
              <w:bottom w:val="single" w:sz="4" w:space="0" w:color="auto"/>
            </w:tcBorders>
          </w:tcPr>
          <w:p w14:paraId="279E1F8C" w14:textId="77777777" w:rsidR="00C37398" w:rsidRPr="00B41567" w:rsidRDefault="00C37398">
            <w:pPr>
              <w:jc w:val="center"/>
              <w:rPr>
                <w:rFonts w:cstheme="minorHAnsi"/>
                <w:szCs w:val="20"/>
                <w:lang w:eastAsia="en-US"/>
              </w:rPr>
            </w:pPr>
            <w:r w:rsidRPr="00B41567">
              <w:rPr>
                <w:rFonts w:cstheme="minorHAnsi"/>
                <w:szCs w:val="20"/>
                <w:lang w:eastAsia="en-US"/>
              </w:rPr>
              <w:t>45-47</w:t>
            </w:r>
          </w:p>
        </w:tc>
        <w:tc>
          <w:tcPr>
            <w:tcW w:w="900" w:type="dxa"/>
            <w:tcBorders>
              <w:top w:val="single" w:sz="4" w:space="0" w:color="auto"/>
              <w:bottom w:val="single" w:sz="4" w:space="0" w:color="auto"/>
            </w:tcBorders>
          </w:tcPr>
          <w:p w14:paraId="782D0650" w14:textId="77777777" w:rsidR="00C37398" w:rsidRPr="00B41567" w:rsidRDefault="00C37398">
            <w:pPr>
              <w:jc w:val="center"/>
              <w:rPr>
                <w:rFonts w:cstheme="minorHAnsi"/>
                <w:szCs w:val="20"/>
                <w:lang w:eastAsia="en-US"/>
              </w:rPr>
            </w:pPr>
            <w:r w:rsidRPr="00B41567">
              <w:rPr>
                <w:rFonts w:cstheme="minorHAnsi"/>
                <w:szCs w:val="20"/>
                <w:lang w:eastAsia="en-US"/>
              </w:rPr>
              <w:t>G</w:t>
            </w:r>
          </w:p>
        </w:tc>
        <w:tc>
          <w:tcPr>
            <w:tcW w:w="990" w:type="dxa"/>
            <w:tcBorders>
              <w:top w:val="single" w:sz="4" w:space="0" w:color="auto"/>
              <w:bottom w:val="single" w:sz="4" w:space="0" w:color="auto"/>
            </w:tcBorders>
          </w:tcPr>
          <w:p w14:paraId="72581DB3" w14:textId="77777777" w:rsidR="00C37398" w:rsidRPr="00B41567" w:rsidRDefault="00C37398">
            <w:pPr>
              <w:jc w:val="center"/>
              <w:rPr>
                <w:rFonts w:cstheme="minorHAnsi"/>
                <w:szCs w:val="20"/>
                <w:lang w:eastAsia="en-US"/>
              </w:rPr>
            </w:pPr>
            <w:r w:rsidRPr="00B41567">
              <w:rPr>
                <w:rFonts w:cstheme="minorHAnsi"/>
                <w:szCs w:val="20"/>
                <w:lang w:eastAsia="en-US"/>
              </w:rPr>
              <w:t>50-52</w:t>
            </w:r>
          </w:p>
        </w:tc>
        <w:tc>
          <w:tcPr>
            <w:tcW w:w="912" w:type="dxa"/>
            <w:tcBorders>
              <w:top w:val="single" w:sz="4" w:space="0" w:color="auto"/>
              <w:bottom w:val="single" w:sz="4" w:space="0" w:color="auto"/>
            </w:tcBorders>
          </w:tcPr>
          <w:p w14:paraId="397858EF" w14:textId="77777777" w:rsidR="00C37398" w:rsidRPr="00B41567" w:rsidRDefault="00C37398">
            <w:pPr>
              <w:jc w:val="center"/>
              <w:rPr>
                <w:rFonts w:cstheme="minorHAnsi"/>
                <w:szCs w:val="20"/>
                <w:lang w:eastAsia="en-US"/>
              </w:rPr>
            </w:pPr>
            <w:r w:rsidRPr="00B41567">
              <w:rPr>
                <w:rFonts w:cstheme="minorHAnsi"/>
                <w:szCs w:val="20"/>
                <w:lang w:eastAsia="en-US"/>
              </w:rPr>
              <w:t>G</w:t>
            </w:r>
          </w:p>
        </w:tc>
        <w:tc>
          <w:tcPr>
            <w:tcW w:w="1104" w:type="dxa"/>
            <w:tcBorders>
              <w:top w:val="single" w:sz="4" w:space="0" w:color="auto"/>
              <w:bottom w:val="single" w:sz="4" w:space="0" w:color="auto"/>
            </w:tcBorders>
          </w:tcPr>
          <w:p w14:paraId="58F89ADF" w14:textId="77777777" w:rsidR="00C37398" w:rsidRPr="00B41567" w:rsidRDefault="00C37398">
            <w:pPr>
              <w:jc w:val="center"/>
              <w:rPr>
                <w:rFonts w:cstheme="minorHAnsi"/>
                <w:szCs w:val="20"/>
                <w:lang w:eastAsia="en-US"/>
              </w:rPr>
            </w:pPr>
            <w:r w:rsidRPr="00B41567">
              <w:rPr>
                <w:rFonts w:cstheme="minorHAnsi"/>
                <w:szCs w:val="20"/>
                <w:lang w:eastAsia="en-US"/>
              </w:rPr>
              <w:t>45-47</w:t>
            </w:r>
          </w:p>
        </w:tc>
      </w:tr>
      <w:tr w:rsidR="00C37398" w:rsidRPr="00B41567" w14:paraId="62E00F20" w14:textId="77777777">
        <w:tc>
          <w:tcPr>
            <w:tcW w:w="1800" w:type="dxa"/>
            <w:tcBorders>
              <w:top w:val="single" w:sz="4" w:space="0" w:color="auto"/>
              <w:bottom w:val="single" w:sz="4" w:space="0" w:color="auto"/>
            </w:tcBorders>
          </w:tcPr>
          <w:p w14:paraId="235EC1B9" w14:textId="77777777" w:rsidR="00C37398" w:rsidRPr="00B41567" w:rsidRDefault="00C37398">
            <w:pPr>
              <w:rPr>
                <w:rFonts w:cstheme="minorHAnsi"/>
                <w:szCs w:val="20"/>
                <w:lang w:eastAsia="en-US"/>
              </w:rPr>
            </w:pPr>
            <w:r w:rsidRPr="00B41567">
              <w:rPr>
                <w:rFonts w:cstheme="minorHAnsi"/>
                <w:szCs w:val="20"/>
              </w:rPr>
              <w:t>7 - Transport and Communications</w:t>
            </w:r>
          </w:p>
        </w:tc>
        <w:tc>
          <w:tcPr>
            <w:tcW w:w="900" w:type="dxa"/>
            <w:tcBorders>
              <w:top w:val="single" w:sz="4" w:space="0" w:color="auto"/>
              <w:bottom w:val="single" w:sz="4" w:space="0" w:color="auto"/>
            </w:tcBorders>
          </w:tcPr>
          <w:p w14:paraId="053AA3D6" w14:textId="77777777" w:rsidR="00C37398" w:rsidRPr="00B41567" w:rsidRDefault="00C37398">
            <w:pPr>
              <w:jc w:val="center"/>
              <w:rPr>
                <w:rFonts w:cstheme="minorHAnsi"/>
                <w:szCs w:val="20"/>
                <w:lang w:eastAsia="en-US"/>
              </w:rPr>
            </w:pPr>
            <w:r w:rsidRPr="00B41567">
              <w:rPr>
                <w:rFonts w:cstheme="minorHAnsi"/>
                <w:szCs w:val="20"/>
                <w:lang w:eastAsia="en-US"/>
              </w:rPr>
              <w:t>I</w:t>
            </w:r>
          </w:p>
        </w:tc>
        <w:tc>
          <w:tcPr>
            <w:tcW w:w="990" w:type="dxa"/>
            <w:tcBorders>
              <w:top w:val="single" w:sz="4" w:space="0" w:color="auto"/>
              <w:bottom w:val="single" w:sz="4" w:space="0" w:color="auto"/>
            </w:tcBorders>
          </w:tcPr>
          <w:p w14:paraId="35AC031D" w14:textId="77777777" w:rsidR="00C37398" w:rsidRPr="00B41567" w:rsidRDefault="00C37398">
            <w:pPr>
              <w:jc w:val="center"/>
              <w:rPr>
                <w:rFonts w:cstheme="minorHAnsi"/>
                <w:szCs w:val="20"/>
                <w:lang w:eastAsia="en-US"/>
              </w:rPr>
            </w:pPr>
            <w:r w:rsidRPr="00B41567">
              <w:rPr>
                <w:rFonts w:cstheme="minorHAnsi"/>
                <w:szCs w:val="20"/>
                <w:lang w:eastAsia="en-US"/>
              </w:rPr>
              <w:t>60-64</w:t>
            </w:r>
          </w:p>
        </w:tc>
        <w:tc>
          <w:tcPr>
            <w:tcW w:w="900" w:type="dxa"/>
            <w:tcBorders>
              <w:top w:val="single" w:sz="4" w:space="0" w:color="auto"/>
              <w:bottom w:val="single" w:sz="4" w:space="0" w:color="auto"/>
            </w:tcBorders>
          </w:tcPr>
          <w:p w14:paraId="2300361F" w14:textId="77777777" w:rsidR="00C37398" w:rsidRPr="00B41567" w:rsidRDefault="00C37398">
            <w:pPr>
              <w:jc w:val="center"/>
              <w:rPr>
                <w:rFonts w:cstheme="minorHAnsi"/>
                <w:szCs w:val="20"/>
                <w:lang w:eastAsia="en-US"/>
              </w:rPr>
            </w:pPr>
            <w:r w:rsidRPr="00B41567">
              <w:rPr>
                <w:rFonts w:cstheme="minorHAnsi"/>
                <w:szCs w:val="20"/>
                <w:lang w:eastAsia="en-US"/>
              </w:rPr>
              <w:t>H J</w:t>
            </w:r>
          </w:p>
        </w:tc>
        <w:tc>
          <w:tcPr>
            <w:tcW w:w="1080" w:type="dxa"/>
            <w:tcBorders>
              <w:top w:val="single" w:sz="4" w:space="0" w:color="auto"/>
              <w:bottom w:val="single" w:sz="4" w:space="0" w:color="auto"/>
            </w:tcBorders>
          </w:tcPr>
          <w:p w14:paraId="5A28FAC8" w14:textId="77777777" w:rsidR="00C37398" w:rsidRPr="00B41567" w:rsidRDefault="00C37398">
            <w:pPr>
              <w:jc w:val="center"/>
              <w:rPr>
                <w:rFonts w:cstheme="minorHAnsi"/>
                <w:szCs w:val="20"/>
                <w:lang w:eastAsia="en-US"/>
              </w:rPr>
            </w:pPr>
            <w:r w:rsidRPr="00B41567">
              <w:rPr>
                <w:rFonts w:cstheme="minorHAnsi"/>
                <w:szCs w:val="20"/>
                <w:lang w:eastAsia="en-US"/>
              </w:rPr>
              <w:t>49-53;</w:t>
            </w:r>
          </w:p>
          <w:p w14:paraId="7129BB59" w14:textId="77777777" w:rsidR="00C37398" w:rsidRPr="00B41567" w:rsidRDefault="00C37398">
            <w:pPr>
              <w:jc w:val="center"/>
              <w:rPr>
                <w:rFonts w:cstheme="minorHAnsi"/>
                <w:szCs w:val="20"/>
                <w:lang w:eastAsia="en-US"/>
              </w:rPr>
            </w:pPr>
            <w:r w:rsidRPr="00B41567">
              <w:rPr>
                <w:rFonts w:cstheme="minorHAnsi"/>
                <w:szCs w:val="20"/>
                <w:lang w:eastAsia="en-US"/>
              </w:rPr>
              <w:t>58-63</w:t>
            </w:r>
          </w:p>
        </w:tc>
        <w:tc>
          <w:tcPr>
            <w:tcW w:w="900" w:type="dxa"/>
            <w:tcBorders>
              <w:top w:val="single" w:sz="4" w:space="0" w:color="auto"/>
              <w:bottom w:val="single" w:sz="4" w:space="0" w:color="auto"/>
            </w:tcBorders>
          </w:tcPr>
          <w:p w14:paraId="6905265D" w14:textId="77777777" w:rsidR="00C37398" w:rsidRPr="00B41567" w:rsidRDefault="00C37398">
            <w:pPr>
              <w:jc w:val="center"/>
              <w:rPr>
                <w:rFonts w:cstheme="minorHAnsi"/>
                <w:szCs w:val="20"/>
                <w:lang w:eastAsia="en-US"/>
              </w:rPr>
            </w:pPr>
            <w:r w:rsidRPr="00B41567">
              <w:rPr>
                <w:rFonts w:cstheme="minorHAnsi"/>
                <w:szCs w:val="20"/>
                <w:lang w:eastAsia="en-US"/>
              </w:rPr>
              <w:t>I</w:t>
            </w:r>
          </w:p>
        </w:tc>
        <w:tc>
          <w:tcPr>
            <w:tcW w:w="990" w:type="dxa"/>
            <w:tcBorders>
              <w:top w:val="single" w:sz="4" w:space="0" w:color="auto"/>
              <w:bottom w:val="single" w:sz="4" w:space="0" w:color="auto"/>
            </w:tcBorders>
          </w:tcPr>
          <w:p w14:paraId="059DA052" w14:textId="77777777" w:rsidR="00C37398" w:rsidRPr="00B41567" w:rsidRDefault="00C37398">
            <w:pPr>
              <w:tabs>
                <w:tab w:val="left" w:pos="624"/>
              </w:tabs>
              <w:jc w:val="center"/>
              <w:rPr>
                <w:rFonts w:cstheme="minorHAnsi"/>
                <w:szCs w:val="20"/>
                <w:lang w:eastAsia="en-US"/>
              </w:rPr>
            </w:pPr>
            <w:r w:rsidRPr="00B41567">
              <w:rPr>
                <w:rFonts w:cstheme="minorHAnsi"/>
                <w:szCs w:val="20"/>
                <w:lang w:eastAsia="en-US"/>
              </w:rPr>
              <w:t>60-64</w:t>
            </w:r>
          </w:p>
        </w:tc>
        <w:tc>
          <w:tcPr>
            <w:tcW w:w="912" w:type="dxa"/>
            <w:tcBorders>
              <w:top w:val="single" w:sz="4" w:space="0" w:color="auto"/>
              <w:bottom w:val="single" w:sz="4" w:space="0" w:color="auto"/>
            </w:tcBorders>
          </w:tcPr>
          <w:p w14:paraId="0B1C17CC" w14:textId="77777777" w:rsidR="00C37398" w:rsidRPr="00B41567" w:rsidRDefault="00C37398">
            <w:pPr>
              <w:jc w:val="center"/>
              <w:rPr>
                <w:rFonts w:cstheme="minorHAnsi"/>
                <w:szCs w:val="20"/>
                <w:lang w:eastAsia="en-US"/>
              </w:rPr>
            </w:pPr>
            <w:r w:rsidRPr="00B41567">
              <w:rPr>
                <w:rFonts w:cstheme="minorHAnsi"/>
                <w:szCs w:val="20"/>
                <w:lang w:eastAsia="en-US"/>
              </w:rPr>
              <w:t>H J</w:t>
            </w:r>
          </w:p>
        </w:tc>
        <w:tc>
          <w:tcPr>
            <w:tcW w:w="1104" w:type="dxa"/>
            <w:tcBorders>
              <w:top w:val="single" w:sz="4" w:space="0" w:color="auto"/>
              <w:bottom w:val="single" w:sz="4" w:space="0" w:color="auto"/>
            </w:tcBorders>
          </w:tcPr>
          <w:p w14:paraId="4FC9B4D1" w14:textId="77777777" w:rsidR="00C37398" w:rsidRPr="00B41567" w:rsidRDefault="00C37398">
            <w:pPr>
              <w:jc w:val="center"/>
              <w:rPr>
                <w:rFonts w:cstheme="minorHAnsi"/>
                <w:szCs w:val="20"/>
                <w:lang w:eastAsia="en-US"/>
              </w:rPr>
            </w:pPr>
            <w:r w:rsidRPr="00B41567">
              <w:rPr>
                <w:rFonts w:cstheme="minorHAnsi"/>
                <w:szCs w:val="20"/>
                <w:lang w:eastAsia="en-US"/>
              </w:rPr>
              <w:t xml:space="preserve">49-53; </w:t>
            </w:r>
          </w:p>
          <w:p w14:paraId="082A8940" w14:textId="77777777" w:rsidR="00C37398" w:rsidRPr="00B41567" w:rsidRDefault="00C37398">
            <w:pPr>
              <w:jc w:val="center"/>
              <w:rPr>
                <w:rFonts w:cstheme="minorHAnsi"/>
                <w:szCs w:val="20"/>
                <w:lang w:eastAsia="en-US"/>
              </w:rPr>
            </w:pPr>
            <w:r w:rsidRPr="00B41567">
              <w:rPr>
                <w:rFonts w:cstheme="minorHAnsi"/>
                <w:szCs w:val="20"/>
                <w:lang w:eastAsia="en-US"/>
              </w:rPr>
              <w:t>58-63</w:t>
            </w:r>
          </w:p>
        </w:tc>
      </w:tr>
      <w:tr w:rsidR="00C37398" w:rsidRPr="00B41567" w14:paraId="0E73BCB3" w14:textId="77777777">
        <w:tc>
          <w:tcPr>
            <w:tcW w:w="1800" w:type="dxa"/>
            <w:tcBorders>
              <w:top w:val="single" w:sz="4" w:space="0" w:color="auto"/>
              <w:bottom w:val="single" w:sz="4" w:space="0" w:color="auto"/>
            </w:tcBorders>
          </w:tcPr>
          <w:p w14:paraId="48B12547" w14:textId="77777777" w:rsidR="00C37398" w:rsidRPr="00B41567" w:rsidRDefault="00C37398">
            <w:pPr>
              <w:rPr>
                <w:rFonts w:cstheme="minorHAnsi"/>
                <w:szCs w:val="20"/>
                <w:lang w:eastAsia="en-US"/>
              </w:rPr>
            </w:pPr>
            <w:r w:rsidRPr="00B41567">
              <w:rPr>
                <w:rFonts w:cstheme="minorHAnsi"/>
                <w:szCs w:val="20"/>
              </w:rPr>
              <w:t>8 - Financial and Business Services</w:t>
            </w:r>
          </w:p>
        </w:tc>
        <w:tc>
          <w:tcPr>
            <w:tcW w:w="900" w:type="dxa"/>
            <w:tcBorders>
              <w:top w:val="single" w:sz="4" w:space="0" w:color="auto"/>
              <w:bottom w:val="single" w:sz="4" w:space="0" w:color="auto"/>
            </w:tcBorders>
          </w:tcPr>
          <w:p w14:paraId="4EEFE8C9" w14:textId="77777777" w:rsidR="00C37398" w:rsidRPr="00B41567" w:rsidRDefault="00C37398">
            <w:pPr>
              <w:jc w:val="center"/>
              <w:rPr>
                <w:rFonts w:cstheme="minorHAnsi"/>
                <w:szCs w:val="20"/>
                <w:lang w:eastAsia="en-US"/>
              </w:rPr>
            </w:pPr>
            <w:r w:rsidRPr="00B41567">
              <w:rPr>
                <w:rFonts w:cstheme="minorHAnsi"/>
                <w:szCs w:val="20"/>
                <w:lang w:eastAsia="en-US"/>
              </w:rPr>
              <w:t>J K</w:t>
            </w:r>
          </w:p>
        </w:tc>
        <w:tc>
          <w:tcPr>
            <w:tcW w:w="990" w:type="dxa"/>
            <w:tcBorders>
              <w:top w:val="single" w:sz="4" w:space="0" w:color="auto"/>
              <w:bottom w:val="single" w:sz="4" w:space="0" w:color="auto"/>
            </w:tcBorders>
          </w:tcPr>
          <w:p w14:paraId="64C2589C" w14:textId="77777777" w:rsidR="00C37398" w:rsidRPr="00B41567" w:rsidRDefault="00C37398">
            <w:pPr>
              <w:jc w:val="center"/>
              <w:rPr>
                <w:rFonts w:cstheme="minorHAnsi"/>
                <w:szCs w:val="20"/>
                <w:lang w:eastAsia="en-US"/>
              </w:rPr>
            </w:pPr>
            <w:r w:rsidRPr="00B41567">
              <w:rPr>
                <w:rFonts w:cstheme="minorHAnsi"/>
                <w:szCs w:val="20"/>
                <w:lang w:eastAsia="en-US"/>
              </w:rPr>
              <w:t>65-74</w:t>
            </w:r>
          </w:p>
        </w:tc>
        <w:tc>
          <w:tcPr>
            <w:tcW w:w="900" w:type="dxa"/>
            <w:tcBorders>
              <w:top w:val="single" w:sz="4" w:space="0" w:color="auto"/>
              <w:bottom w:val="single" w:sz="4" w:space="0" w:color="auto"/>
            </w:tcBorders>
          </w:tcPr>
          <w:p w14:paraId="0ECE409A" w14:textId="77777777" w:rsidR="00C37398" w:rsidRPr="00B41567" w:rsidRDefault="00C37398">
            <w:pPr>
              <w:tabs>
                <w:tab w:val="center" w:pos="622"/>
              </w:tabs>
              <w:jc w:val="center"/>
              <w:rPr>
                <w:rFonts w:cstheme="minorHAnsi"/>
                <w:szCs w:val="20"/>
                <w:lang w:eastAsia="en-US"/>
              </w:rPr>
            </w:pPr>
            <w:r w:rsidRPr="00B41567">
              <w:rPr>
                <w:rFonts w:cstheme="minorHAnsi"/>
                <w:szCs w:val="20"/>
                <w:lang w:eastAsia="en-US"/>
              </w:rPr>
              <w:t>K L M N</w:t>
            </w:r>
          </w:p>
        </w:tc>
        <w:tc>
          <w:tcPr>
            <w:tcW w:w="1080" w:type="dxa"/>
            <w:tcBorders>
              <w:top w:val="single" w:sz="4" w:space="0" w:color="auto"/>
              <w:bottom w:val="single" w:sz="4" w:space="0" w:color="auto"/>
            </w:tcBorders>
          </w:tcPr>
          <w:p w14:paraId="199104F3" w14:textId="77777777" w:rsidR="00C37398" w:rsidRPr="00B41567" w:rsidRDefault="00C37398">
            <w:pPr>
              <w:tabs>
                <w:tab w:val="center" w:pos="622"/>
              </w:tabs>
              <w:jc w:val="center"/>
              <w:rPr>
                <w:rFonts w:cstheme="minorHAnsi"/>
                <w:szCs w:val="20"/>
                <w:lang w:eastAsia="en-US"/>
              </w:rPr>
            </w:pPr>
            <w:r w:rsidRPr="00B41567">
              <w:rPr>
                <w:rFonts w:cstheme="minorHAnsi"/>
                <w:szCs w:val="20"/>
                <w:lang w:eastAsia="en-US"/>
              </w:rPr>
              <w:t>64-66;</w:t>
            </w:r>
          </w:p>
          <w:p w14:paraId="6B77B02C" w14:textId="77777777" w:rsidR="00C37398" w:rsidRPr="00B41567" w:rsidRDefault="00C37398">
            <w:pPr>
              <w:tabs>
                <w:tab w:val="center" w:pos="622"/>
              </w:tabs>
              <w:jc w:val="center"/>
              <w:rPr>
                <w:rFonts w:cstheme="minorHAnsi"/>
                <w:szCs w:val="20"/>
                <w:lang w:eastAsia="en-US"/>
              </w:rPr>
            </w:pPr>
            <w:r w:rsidRPr="00B41567">
              <w:rPr>
                <w:rFonts w:cstheme="minorHAnsi"/>
                <w:szCs w:val="20"/>
                <w:lang w:eastAsia="en-US"/>
              </w:rPr>
              <w:t>68-82</w:t>
            </w:r>
          </w:p>
        </w:tc>
        <w:tc>
          <w:tcPr>
            <w:tcW w:w="900" w:type="dxa"/>
            <w:tcBorders>
              <w:top w:val="single" w:sz="4" w:space="0" w:color="auto"/>
              <w:bottom w:val="single" w:sz="4" w:space="0" w:color="auto"/>
            </w:tcBorders>
          </w:tcPr>
          <w:p w14:paraId="69AE7647" w14:textId="77777777" w:rsidR="00C37398" w:rsidRPr="00B41567" w:rsidRDefault="00C37398">
            <w:pPr>
              <w:tabs>
                <w:tab w:val="center" w:pos="622"/>
              </w:tabs>
              <w:jc w:val="center"/>
              <w:rPr>
                <w:rFonts w:cstheme="minorHAnsi"/>
                <w:szCs w:val="20"/>
                <w:lang w:eastAsia="en-US"/>
              </w:rPr>
            </w:pPr>
            <w:r w:rsidRPr="00B41567">
              <w:rPr>
                <w:rFonts w:cstheme="minorHAnsi"/>
                <w:szCs w:val="20"/>
                <w:lang w:eastAsia="en-US"/>
              </w:rPr>
              <w:t>J K</w:t>
            </w:r>
          </w:p>
        </w:tc>
        <w:tc>
          <w:tcPr>
            <w:tcW w:w="990" w:type="dxa"/>
            <w:tcBorders>
              <w:top w:val="single" w:sz="4" w:space="0" w:color="auto"/>
              <w:bottom w:val="single" w:sz="4" w:space="0" w:color="auto"/>
            </w:tcBorders>
          </w:tcPr>
          <w:p w14:paraId="64FC6A04" w14:textId="77777777" w:rsidR="00C37398" w:rsidRPr="00B41567" w:rsidRDefault="00C37398">
            <w:pPr>
              <w:jc w:val="center"/>
              <w:rPr>
                <w:rFonts w:cstheme="minorHAnsi"/>
                <w:szCs w:val="20"/>
                <w:lang w:eastAsia="en-US"/>
              </w:rPr>
            </w:pPr>
            <w:r w:rsidRPr="00B41567">
              <w:rPr>
                <w:rFonts w:cstheme="minorHAnsi"/>
                <w:szCs w:val="20"/>
                <w:lang w:eastAsia="en-US"/>
              </w:rPr>
              <w:t>65-74</w:t>
            </w:r>
          </w:p>
        </w:tc>
        <w:tc>
          <w:tcPr>
            <w:tcW w:w="912" w:type="dxa"/>
            <w:tcBorders>
              <w:top w:val="single" w:sz="4" w:space="0" w:color="auto"/>
              <w:bottom w:val="single" w:sz="4" w:space="0" w:color="auto"/>
            </w:tcBorders>
          </w:tcPr>
          <w:p w14:paraId="427C0EB1" w14:textId="77777777" w:rsidR="00C37398" w:rsidRPr="00B41567" w:rsidRDefault="00C37398">
            <w:pPr>
              <w:jc w:val="center"/>
              <w:rPr>
                <w:rFonts w:cstheme="minorHAnsi"/>
                <w:szCs w:val="20"/>
                <w:lang w:eastAsia="en-US"/>
              </w:rPr>
            </w:pPr>
            <w:r w:rsidRPr="00B41567">
              <w:rPr>
                <w:rFonts w:cstheme="minorHAnsi"/>
                <w:szCs w:val="20"/>
                <w:lang w:eastAsia="en-US"/>
              </w:rPr>
              <w:t>K L M N</w:t>
            </w:r>
          </w:p>
        </w:tc>
        <w:tc>
          <w:tcPr>
            <w:tcW w:w="1104" w:type="dxa"/>
            <w:tcBorders>
              <w:top w:val="single" w:sz="4" w:space="0" w:color="auto"/>
              <w:bottom w:val="single" w:sz="4" w:space="0" w:color="auto"/>
            </w:tcBorders>
          </w:tcPr>
          <w:p w14:paraId="2C4C8414" w14:textId="77777777" w:rsidR="00C37398" w:rsidRPr="00B41567" w:rsidRDefault="00C37398">
            <w:pPr>
              <w:jc w:val="center"/>
              <w:rPr>
                <w:rFonts w:cstheme="minorHAnsi"/>
                <w:szCs w:val="20"/>
                <w:lang w:eastAsia="en-US"/>
              </w:rPr>
            </w:pPr>
            <w:r w:rsidRPr="00B41567">
              <w:rPr>
                <w:rFonts w:cstheme="minorHAnsi"/>
                <w:szCs w:val="20"/>
                <w:lang w:eastAsia="en-US"/>
              </w:rPr>
              <w:t>64-82</w:t>
            </w:r>
          </w:p>
        </w:tc>
      </w:tr>
      <w:tr w:rsidR="00C37398" w:rsidRPr="00B41567" w14:paraId="30373167" w14:textId="77777777">
        <w:tc>
          <w:tcPr>
            <w:tcW w:w="1800" w:type="dxa"/>
            <w:tcBorders>
              <w:top w:val="single" w:sz="4" w:space="0" w:color="auto"/>
              <w:bottom w:val="single" w:sz="4" w:space="0" w:color="auto"/>
            </w:tcBorders>
          </w:tcPr>
          <w:p w14:paraId="091AD2CE" w14:textId="77777777" w:rsidR="00C37398" w:rsidRPr="00B41567" w:rsidRDefault="00C37398">
            <w:pPr>
              <w:rPr>
                <w:rFonts w:cstheme="minorHAnsi"/>
                <w:szCs w:val="20"/>
                <w:lang w:eastAsia="en-US"/>
              </w:rPr>
            </w:pPr>
            <w:r w:rsidRPr="00B41567">
              <w:rPr>
                <w:rFonts w:cstheme="minorHAnsi"/>
                <w:szCs w:val="20"/>
              </w:rPr>
              <w:t>9 - Public Administration</w:t>
            </w:r>
          </w:p>
        </w:tc>
        <w:tc>
          <w:tcPr>
            <w:tcW w:w="900" w:type="dxa"/>
            <w:tcBorders>
              <w:top w:val="single" w:sz="4" w:space="0" w:color="auto"/>
              <w:bottom w:val="single" w:sz="4" w:space="0" w:color="auto"/>
            </w:tcBorders>
          </w:tcPr>
          <w:p w14:paraId="6515F004" w14:textId="77777777" w:rsidR="00C37398" w:rsidRPr="00B41567" w:rsidRDefault="00C37398">
            <w:pPr>
              <w:jc w:val="center"/>
              <w:rPr>
                <w:rFonts w:cstheme="minorHAnsi"/>
                <w:szCs w:val="20"/>
                <w:lang w:eastAsia="en-US"/>
              </w:rPr>
            </w:pPr>
            <w:r w:rsidRPr="00B41567">
              <w:rPr>
                <w:rFonts w:cstheme="minorHAnsi"/>
                <w:szCs w:val="20"/>
                <w:lang w:eastAsia="en-US"/>
              </w:rPr>
              <w:t>L</w:t>
            </w:r>
          </w:p>
        </w:tc>
        <w:tc>
          <w:tcPr>
            <w:tcW w:w="990" w:type="dxa"/>
            <w:tcBorders>
              <w:top w:val="single" w:sz="4" w:space="0" w:color="auto"/>
              <w:bottom w:val="single" w:sz="4" w:space="0" w:color="auto"/>
            </w:tcBorders>
          </w:tcPr>
          <w:p w14:paraId="15A5B8B9" w14:textId="77777777" w:rsidR="00C37398" w:rsidRPr="00B41567" w:rsidRDefault="00C37398">
            <w:pPr>
              <w:jc w:val="center"/>
              <w:rPr>
                <w:rFonts w:cstheme="minorHAnsi"/>
                <w:szCs w:val="20"/>
                <w:lang w:eastAsia="en-US"/>
              </w:rPr>
            </w:pPr>
            <w:r w:rsidRPr="00B41567">
              <w:rPr>
                <w:rFonts w:cstheme="minorHAnsi"/>
                <w:szCs w:val="20"/>
                <w:lang w:eastAsia="en-US"/>
              </w:rPr>
              <w:t>75</w:t>
            </w:r>
          </w:p>
        </w:tc>
        <w:tc>
          <w:tcPr>
            <w:tcW w:w="900" w:type="dxa"/>
            <w:tcBorders>
              <w:top w:val="single" w:sz="4" w:space="0" w:color="auto"/>
              <w:bottom w:val="single" w:sz="4" w:space="0" w:color="auto"/>
            </w:tcBorders>
          </w:tcPr>
          <w:p w14:paraId="11AC60EF" w14:textId="77777777" w:rsidR="00C37398" w:rsidRPr="00B41567" w:rsidRDefault="00C37398">
            <w:pPr>
              <w:jc w:val="center"/>
              <w:rPr>
                <w:rFonts w:cstheme="minorHAnsi"/>
                <w:szCs w:val="20"/>
                <w:lang w:eastAsia="en-US"/>
              </w:rPr>
            </w:pPr>
            <w:r w:rsidRPr="00B41567">
              <w:rPr>
                <w:rFonts w:cstheme="minorHAnsi"/>
                <w:szCs w:val="20"/>
                <w:lang w:eastAsia="en-US"/>
              </w:rPr>
              <w:t>O</w:t>
            </w:r>
          </w:p>
        </w:tc>
        <w:tc>
          <w:tcPr>
            <w:tcW w:w="1080" w:type="dxa"/>
            <w:tcBorders>
              <w:top w:val="single" w:sz="4" w:space="0" w:color="auto"/>
              <w:bottom w:val="single" w:sz="4" w:space="0" w:color="auto"/>
            </w:tcBorders>
          </w:tcPr>
          <w:p w14:paraId="1D0F6E7E" w14:textId="77777777" w:rsidR="00C37398" w:rsidRPr="00B41567" w:rsidRDefault="00C37398">
            <w:pPr>
              <w:jc w:val="center"/>
              <w:rPr>
                <w:rFonts w:cstheme="minorHAnsi"/>
                <w:szCs w:val="20"/>
                <w:lang w:eastAsia="en-US"/>
              </w:rPr>
            </w:pPr>
            <w:r w:rsidRPr="00B41567">
              <w:rPr>
                <w:rFonts w:cstheme="minorHAnsi"/>
                <w:szCs w:val="20"/>
                <w:lang w:eastAsia="en-US"/>
              </w:rPr>
              <w:t>84</w:t>
            </w:r>
          </w:p>
        </w:tc>
        <w:tc>
          <w:tcPr>
            <w:tcW w:w="900" w:type="dxa"/>
            <w:tcBorders>
              <w:top w:val="single" w:sz="4" w:space="0" w:color="auto"/>
              <w:bottom w:val="single" w:sz="4" w:space="0" w:color="auto"/>
            </w:tcBorders>
          </w:tcPr>
          <w:p w14:paraId="740E9E0E" w14:textId="77777777" w:rsidR="00C37398" w:rsidRPr="00B41567" w:rsidRDefault="00C37398">
            <w:pPr>
              <w:jc w:val="center"/>
              <w:rPr>
                <w:rFonts w:cstheme="minorHAnsi"/>
                <w:szCs w:val="20"/>
                <w:lang w:eastAsia="en-US"/>
              </w:rPr>
            </w:pPr>
            <w:r w:rsidRPr="00B41567">
              <w:rPr>
                <w:rFonts w:cstheme="minorHAnsi"/>
                <w:szCs w:val="20"/>
                <w:lang w:eastAsia="en-US"/>
              </w:rPr>
              <w:t>L</w:t>
            </w:r>
          </w:p>
        </w:tc>
        <w:tc>
          <w:tcPr>
            <w:tcW w:w="990" w:type="dxa"/>
            <w:tcBorders>
              <w:top w:val="single" w:sz="4" w:space="0" w:color="auto"/>
              <w:bottom w:val="single" w:sz="4" w:space="0" w:color="auto"/>
            </w:tcBorders>
          </w:tcPr>
          <w:p w14:paraId="6FD26775" w14:textId="77777777" w:rsidR="00C37398" w:rsidRPr="00B41567" w:rsidRDefault="00C37398">
            <w:pPr>
              <w:jc w:val="center"/>
              <w:rPr>
                <w:rFonts w:cstheme="minorHAnsi"/>
                <w:szCs w:val="20"/>
                <w:lang w:eastAsia="en-US"/>
              </w:rPr>
            </w:pPr>
            <w:r w:rsidRPr="00B41567">
              <w:rPr>
                <w:rFonts w:cstheme="minorHAnsi"/>
                <w:szCs w:val="20"/>
                <w:lang w:eastAsia="en-US"/>
              </w:rPr>
              <w:t>75</w:t>
            </w:r>
          </w:p>
        </w:tc>
        <w:tc>
          <w:tcPr>
            <w:tcW w:w="912" w:type="dxa"/>
            <w:tcBorders>
              <w:top w:val="single" w:sz="4" w:space="0" w:color="auto"/>
              <w:bottom w:val="single" w:sz="4" w:space="0" w:color="auto"/>
            </w:tcBorders>
          </w:tcPr>
          <w:p w14:paraId="75D7F4C1" w14:textId="77777777" w:rsidR="00C37398" w:rsidRPr="00B41567" w:rsidRDefault="00C37398">
            <w:pPr>
              <w:jc w:val="center"/>
              <w:rPr>
                <w:rFonts w:cstheme="minorHAnsi"/>
                <w:szCs w:val="20"/>
                <w:lang w:eastAsia="en-US"/>
              </w:rPr>
            </w:pPr>
            <w:r w:rsidRPr="00B41567">
              <w:rPr>
                <w:rFonts w:cstheme="minorHAnsi"/>
                <w:szCs w:val="20"/>
                <w:lang w:eastAsia="en-US"/>
              </w:rPr>
              <w:t>O</w:t>
            </w:r>
          </w:p>
        </w:tc>
        <w:tc>
          <w:tcPr>
            <w:tcW w:w="1104" w:type="dxa"/>
            <w:tcBorders>
              <w:top w:val="single" w:sz="4" w:space="0" w:color="auto"/>
              <w:bottom w:val="single" w:sz="4" w:space="0" w:color="auto"/>
            </w:tcBorders>
          </w:tcPr>
          <w:p w14:paraId="78D576B0" w14:textId="77777777" w:rsidR="00C37398" w:rsidRPr="00B41567" w:rsidRDefault="00C37398">
            <w:pPr>
              <w:jc w:val="center"/>
              <w:rPr>
                <w:rFonts w:cstheme="minorHAnsi"/>
                <w:szCs w:val="20"/>
                <w:lang w:eastAsia="en-US"/>
              </w:rPr>
            </w:pPr>
            <w:r w:rsidRPr="00B41567">
              <w:rPr>
                <w:rFonts w:cstheme="minorHAnsi"/>
                <w:szCs w:val="20"/>
                <w:lang w:eastAsia="en-US"/>
              </w:rPr>
              <w:t>84</w:t>
            </w:r>
          </w:p>
        </w:tc>
      </w:tr>
      <w:tr w:rsidR="00C37398" w:rsidRPr="00B41567" w14:paraId="45F5BB0F" w14:textId="77777777">
        <w:tc>
          <w:tcPr>
            <w:tcW w:w="1800" w:type="dxa"/>
            <w:tcBorders>
              <w:top w:val="single" w:sz="4" w:space="0" w:color="auto"/>
            </w:tcBorders>
          </w:tcPr>
          <w:p w14:paraId="506F12CF" w14:textId="77777777" w:rsidR="00C37398" w:rsidRPr="00B41567" w:rsidRDefault="00C37398">
            <w:pPr>
              <w:rPr>
                <w:rFonts w:cstheme="minorHAnsi"/>
                <w:szCs w:val="20"/>
                <w:lang w:eastAsia="en-US"/>
              </w:rPr>
            </w:pPr>
            <w:r w:rsidRPr="00B41567">
              <w:rPr>
                <w:rFonts w:cstheme="minorHAnsi"/>
                <w:szCs w:val="20"/>
              </w:rPr>
              <w:t>10 - Other services, Unspecified</w:t>
            </w:r>
          </w:p>
        </w:tc>
        <w:tc>
          <w:tcPr>
            <w:tcW w:w="900" w:type="dxa"/>
            <w:tcBorders>
              <w:top w:val="single" w:sz="4" w:space="0" w:color="auto"/>
            </w:tcBorders>
          </w:tcPr>
          <w:p w14:paraId="50317999" w14:textId="77777777" w:rsidR="00C37398" w:rsidRPr="00B41567" w:rsidRDefault="00C37398">
            <w:pPr>
              <w:jc w:val="center"/>
              <w:rPr>
                <w:rFonts w:cstheme="minorHAnsi"/>
                <w:szCs w:val="20"/>
                <w:lang w:eastAsia="en-US"/>
              </w:rPr>
            </w:pPr>
            <w:r w:rsidRPr="00B41567">
              <w:rPr>
                <w:rFonts w:cstheme="minorHAnsi"/>
                <w:szCs w:val="20"/>
                <w:lang w:eastAsia="en-US"/>
              </w:rPr>
              <w:t>H M N O P Q</w:t>
            </w:r>
          </w:p>
        </w:tc>
        <w:tc>
          <w:tcPr>
            <w:tcW w:w="990" w:type="dxa"/>
            <w:tcBorders>
              <w:top w:val="single" w:sz="4" w:space="0" w:color="auto"/>
            </w:tcBorders>
          </w:tcPr>
          <w:p w14:paraId="1512B9BA" w14:textId="77777777" w:rsidR="00C37398" w:rsidRPr="00B41567" w:rsidRDefault="00C37398">
            <w:pPr>
              <w:jc w:val="center"/>
              <w:rPr>
                <w:rFonts w:cstheme="minorHAnsi"/>
                <w:szCs w:val="20"/>
                <w:lang w:eastAsia="en-US"/>
              </w:rPr>
            </w:pPr>
            <w:r w:rsidRPr="00B41567">
              <w:rPr>
                <w:rFonts w:cstheme="minorHAnsi"/>
                <w:szCs w:val="20"/>
                <w:lang w:eastAsia="en-US"/>
              </w:rPr>
              <w:t xml:space="preserve">55; </w:t>
            </w:r>
          </w:p>
          <w:p w14:paraId="0A6BD191" w14:textId="77777777" w:rsidR="00C37398" w:rsidRPr="00B41567" w:rsidRDefault="00C37398">
            <w:pPr>
              <w:jc w:val="center"/>
              <w:rPr>
                <w:rFonts w:cstheme="minorHAnsi"/>
                <w:szCs w:val="20"/>
                <w:lang w:eastAsia="en-US"/>
              </w:rPr>
            </w:pPr>
            <w:r w:rsidRPr="00B41567">
              <w:rPr>
                <w:rFonts w:cstheme="minorHAnsi"/>
                <w:szCs w:val="20"/>
                <w:lang w:eastAsia="en-US"/>
              </w:rPr>
              <w:t>80-99</w:t>
            </w:r>
          </w:p>
        </w:tc>
        <w:tc>
          <w:tcPr>
            <w:tcW w:w="900" w:type="dxa"/>
            <w:tcBorders>
              <w:top w:val="single" w:sz="4" w:space="0" w:color="auto"/>
            </w:tcBorders>
          </w:tcPr>
          <w:p w14:paraId="6553559B" w14:textId="77777777" w:rsidR="00C37398" w:rsidRPr="00B41567" w:rsidRDefault="00C37398">
            <w:pPr>
              <w:jc w:val="center"/>
              <w:rPr>
                <w:rFonts w:cstheme="minorHAnsi"/>
                <w:szCs w:val="20"/>
                <w:lang w:eastAsia="en-US"/>
              </w:rPr>
            </w:pPr>
            <w:r w:rsidRPr="00B41567">
              <w:rPr>
                <w:rFonts w:cstheme="minorHAnsi"/>
                <w:szCs w:val="20"/>
                <w:lang w:eastAsia="en-US"/>
              </w:rPr>
              <w:t>I P Q R S T U</w:t>
            </w:r>
          </w:p>
        </w:tc>
        <w:tc>
          <w:tcPr>
            <w:tcW w:w="1080" w:type="dxa"/>
            <w:tcBorders>
              <w:top w:val="single" w:sz="4" w:space="0" w:color="auto"/>
            </w:tcBorders>
          </w:tcPr>
          <w:p w14:paraId="49080269" w14:textId="77777777" w:rsidR="00C37398" w:rsidRPr="00B41567" w:rsidRDefault="00C37398">
            <w:pPr>
              <w:jc w:val="center"/>
              <w:rPr>
                <w:rFonts w:cstheme="minorHAnsi"/>
                <w:szCs w:val="20"/>
                <w:lang w:eastAsia="en-US"/>
              </w:rPr>
            </w:pPr>
            <w:r w:rsidRPr="00B41567">
              <w:rPr>
                <w:rFonts w:cstheme="minorHAnsi"/>
                <w:szCs w:val="20"/>
                <w:lang w:eastAsia="en-US"/>
              </w:rPr>
              <w:t>55-56;</w:t>
            </w:r>
          </w:p>
          <w:p w14:paraId="53514D96" w14:textId="77777777" w:rsidR="00C37398" w:rsidRPr="00B41567" w:rsidRDefault="00C37398">
            <w:pPr>
              <w:jc w:val="center"/>
              <w:rPr>
                <w:rFonts w:cstheme="minorHAnsi"/>
                <w:szCs w:val="20"/>
                <w:lang w:eastAsia="en-US"/>
              </w:rPr>
            </w:pPr>
            <w:r w:rsidRPr="00B41567">
              <w:rPr>
                <w:rFonts w:cstheme="minorHAnsi"/>
                <w:szCs w:val="20"/>
                <w:lang w:eastAsia="en-US"/>
              </w:rPr>
              <w:t>85-99</w:t>
            </w:r>
          </w:p>
        </w:tc>
        <w:tc>
          <w:tcPr>
            <w:tcW w:w="900" w:type="dxa"/>
            <w:tcBorders>
              <w:top w:val="single" w:sz="4" w:space="0" w:color="auto"/>
            </w:tcBorders>
          </w:tcPr>
          <w:p w14:paraId="711A4C5B" w14:textId="77777777" w:rsidR="00C37398" w:rsidRPr="00B41567" w:rsidRDefault="00C37398">
            <w:pPr>
              <w:jc w:val="center"/>
              <w:rPr>
                <w:rFonts w:cstheme="minorHAnsi"/>
                <w:szCs w:val="20"/>
                <w:lang w:eastAsia="en-US"/>
              </w:rPr>
            </w:pPr>
            <w:r w:rsidRPr="00B41567">
              <w:rPr>
                <w:rFonts w:cstheme="minorHAnsi"/>
                <w:szCs w:val="20"/>
                <w:lang w:eastAsia="en-US"/>
              </w:rPr>
              <w:t>H</w:t>
            </w:r>
          </w:p>
        </w:tc>
        <w:tc>
          <w:tcPr>
            <w:tcW w:w="990" w:type="dxa"/>
            <w:tcBorders>
              <w:top w:val="single" w:sz="4" w:space="0" w:color="auto"/>
            </w:tcBorders>
          </w:tcPr>
          <w:p w14:paraId="18F0293C" w14:textId="77777777" w:rsidR="00C37398" w:rsidRPr="00B41567" w:rsidRDefault="00C37398">
            <w:pPr>
              <w:jc w:val="center"/>
              <w:rPr>
                <w:rFonts w:cstheme="minorHAnsi"/>
                <w:szCs w:val="20"/>
                <w:lang w:eastAsia="en-US"/>
              </w:rPr>
            </w:pPr>
            <w:r w:rsidRPr="00B41567">
              <w:rPr>
                <w:rFonts w:cstheme="minorHAnsi"/>
                <w:szCs w:val="20"/>
                <w:lang w:eastAsia="en-US"/>
              </w:rPr>
              <w:t xml:space="preserve">55; </w:t>
            </w:r>
          </w:p>
          <w:p w14:paraId="506AA51C" w14:textId="77777777" w:rsidR="00C37398" w:rsidRPr="00B41567" w:rsidRDefault="00C37398">
            <w:pPr>
              <w:jc w:val="center"/>
              <w:rPr>
                <w:rFonts w:cstheme="minorHAnsi"/>
                <w:szCs w:val="20"/>
                <w:lang w:eastAsia="en-US"/>
              </w:rPr>
            </w:pPr>
            <w:r w:rsidRPr="00B41567">
              <w:rPr>
                <w:rFonts w:cstheme="minorHAnsi"/>
                <w:szCs w:val="20"/>
                <w:lang w:eastAsia="en-US"/>
              </w:rPr>
              <w:t>80-99</w:t>
            </w:r>
          </w:p>
        </w:tc>
        <w:tc>
          <w:tcPr>
            <w:tcW w:w="912" w:type="dxa"/>
            <w:tcBorders>
              <w:top w:val="single" w:sz="4" w:space="0" w:color="auto"/>
            </w:tcBorders>
          </w:tcPr>
          <w:p w14:paraId="264CF37F" w14:textId="77777777" w:rsidR="00C37398" w:rsidRPr="00B41567" w:rsidRDefault="00C37398">
            <w:pPr>
              <w:jc w:val="center"/>
              <w:rPr>
                <w:rFonts w:cstheme="minorHAnsi"/>
                <w:szCs w:val="20"/>
                <w:lang w:eastAsia="en-US"/>
              </w:rPr>
            </w:pPr>
            <w:r w:rsidRPr="00B41567">
              <w:rPr>
                <w:rFonts w:cstheme="minorHAnsi"/>
                <w:szCs w:val="20"/>
                <w:lang w:eastAsia="en-US"/>
              </w:rPr>
              <w:t>I P Q R S T U</w:t>
            </w:r>
          </w:p>
        </w:tc>
        <w:tc>
          <w:tcPr>
            <w:tcW w:w="1104" w:type="dxa"/>
            <w:tcBorders>
              <w:top w:val="single" w:sz="4" w:space="0" w:color="auto"/>
            </w:tcBorders>
          </w:tcPr>
          <w:p w14:paraId="71261E2F" w14:textId="77777777" w:rsidR="00C37398" w:rsidRPr="00B41567" w:rsidRDefault="00C37398">
            <w:pPr>
              <w:jc w:val="center"/>
              <w:rPr>
                <w:rFonts w:cstheme="minorHAnsi"/>
                <w:szCs w:val="20"/>
                <w:lang w:eastAsia="en-US"/>
              </w:rPr>
            </w:pPr>
            <w:r w:rsidRPr="00B41567">
              <w:rPr>
                <w:rFonts w:cstheme="minorHAnsi"/>
                <w:szCs w:val="20"/>
                <w:lang w:eastAsia="en-US"/>
              </w:rPr>
              <w:t xml:space="preserve">55-56; </w:t>
            </w:r>
          </w:p>
          <w:p w14:paraId="5E60E31D" w14:textId="77777777" w:rsidR="00C37398" w:rsidRPr="00B41567" w:rsidRDefault="00C37398">
            <w:pPr>
              <w:jc w:val="center"/>
              <w:rPr>
                <w:rFonts w:cstheme="minorHAnsi"/>
                <w:szCs w:val="20"/>
                <w:lang w:eastAsia="en-US"/>
              </w:rPr>
            </w:pPr>
            <w:r w:rsidRPr="00B41567">
              <w:rPr>
                <w:rFonts w:cstheme="minorHAnsi"/>
                <w:szCs w:val="20"/>
                <w:lang w:eastAsia="en-US"/>
              </w:rPr>
              <w:t>86-99</w:t>
            </w:r>
          </w:p>
        </w:tc>
      </w:tr>
    </w:tbl>
    <w:p w14:paraId="7F15FB06" w14:textId="77777777" w:rsidR="00C37398" w:rsidRDefault="00C37398" w:rsidP="00C37398">
      <w:pPr>
        <w:pStyle w:val="NoSpacing"/>
      </w:pPr>
      <w:bookmarkStart w:id="349" w:name="_Toc64907163"/>
    </w:p>
    <w:p w14:paraId="094C0773" w14:textId="77777777" w:rsidR="00C37398" w:rsidRPr="00B41567" w:rsidRDefault="00C37398" w:rsidP="00C37398">
      <w:pPr>
        <w:pStyle w:val="Heading3"/>
        <w:numPr>
          <w:ilvl w:val="0"/>
          <w:numId w:val="0"/>
        </w:numPr>
        <w:spacing w:before="0" w:after="0"/>
        <w:ind w:left="720" w:hanging="720"/>
      </w:pPr>
      <w:bookmarkStart w:id="350" w:name="_Toc176262739"/>
      <w:r w:rsidRPr="00B41567">
        <w:t>Mapping INDUSTRYCAT10 codes to INDUSTRYCAT4 codes</w:t>
      </w:r>
      <w:bookmarkEnd w:id="349"/>
      <w:bookmarkEnd w:id="350"/>
    </w:p>
    <w:p w14:paraId="44C67A67" w14:textId="77777777" w:rsidR="00C37398" w:rsidRPr="004D00C9" w:rsidRDefault="00C37398" w:rsidP="00C37398">
      <w:pPr>
        <w:pStyle w:val="NoSpacing"/>
        <w:rPr>
          <w:rFonts w:asciiTheme="minorHAnsi" w:hAnsiTheme="minorHAnsi" w:cstheme="minorHAnsi"/>
        </w:rPr>
      </w:pPr>
    </w:p>
    <w:p w14:paraId="0D52A108" w14:textId="77777777" w:rsidR="00C37398" w:rsidRPr="00B41567" w:rsidRDefault="00C37398" w:rsidP="00C37398">
      <w:pPr>
        <w:pStyle w:val="ListParagraph"/>
        <w:numPr>
          <w:ilvl w:val="0"/>
          <w:numId w:val="56"/>
        </w:numPr>
        <w:spacing w:after="0" w:line="276" w:lineRule="auto"/>
        <w:jc w:val="both"/>
        <w:rPr>
          <w:rFonts w:cstheme="minorHAnsi"/>
        </w:rPr>
      </w:pPr>
      <w:r w:rsidRPr="00B41567">
        <w:rPr>
          <w:rFonts w:cstheme="minorHAnsi"/>
        </w:rPr>
        <w:t xml:space="preserve">Note that construction in </w:t>
      </w:r>
      <w:r w:rsidRPr="00B41567">
        <w:rPr>
          <w:rFonts w:cstheme="minorHAnsi"/>
          <w:i/>
        </w:rPr>
        <w:t xml:space="preserve">INDUSTRYCAT10 </w:t>
      </w:r>
      <w:r w:rsidRPr="00B41567">
        <w:rPr>
          <w:rFonts w:cstheme="minorHAnsi"/>
        </w:rPr>
        <w:t xml:space="preserve">is mapped to industry in </w:t>
      </w:r>
      <w:r w:rsidRPr="00B41567">
        <w:rPr>
          <w:rFonts w:cstheme="minorHAnsi"/>
          <w:i/>
        </w:rPr>
        <w:t xml:space="preserve">INDSUTRYCAT4. </w:t>
      </w:r>
      <w:r w:rsidRPr="00B41567">
        <w:rPr>
          <w:rFonts w:cstheme="minorHAnsi"/>
        </w:rPr>
        <w:t>See STATA code in variable description.</w:t>
      </w:r>
    </w:p>
    <w:p w14:paraId="35F85AB1" w14:textId="77777777" w:rsidR="00C37398" w:rsidRPr="00B41567" w:rsidRDefault="00C37398" w:rsidP="00C37398">
      <w:pPr>
        <w:spacing w:after="0" w:line="276" w:lineRule="auto"/>
        <w:rPr>
          <w:rFonts w:cstheme="minorHAnsi"/>
          <w:lang w:eastAsia="en-US"/>
        </w:rPr>
      </w:pPr>
    </w:p>
    <w:tbl>
      <w:tblPr>
        <w:tblStyle w:val="TableGrid"/>
        <w:tblW w:w="945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1440"/>
        <w:gridCol w:w="1620"/>
        <w:gridCol w:w="1530"/>
        <w:gridCol w:w="1530"/>
      </w:tblGrid>
      <w:tr w:rsidR="00C37398" w:rsidRPr="00B41567" w14:paraId="6C7848E6" w14:textId="77777777">
        <w:tc>
          <w:tcPr>
            <w:tcW w:w="3330" w:type="dxa"/>
            <w:vMerge w:val="restart"/>
            <w:tcBorders>
              <w:top w:val="single" w:sz="4" w:space="0" w:color="auto"/>
            </w:tcBorders>
            <w:shd w:val="clear" w:color="auto" w:fill="BFBFBF" w:themeFill="background1" w:themeFillShade="BF"/>
          </w:tcPr>
          <w:p w14:paraId="13BC0747" w14:textId="77777777" w:rsidR="00C37398" w:rsidRPr="00B41567" w:rsidRDefault="00C37398">
            <w:pPr>
              <w:jc w:val="center"/>
              <w:rPr>
                <w:rFonts w:cstheme="minorHAnsi"/>
                <w:b/>
                <w:lang w:eastAsia="en-US"/>
              </w:rPr>
            </w:pPr>
          </w:p>
          <w:p w14:paraId="2F6FF381" w14:textId="77777777" w:rsidR="00C37398" w:rsidRPr="00B41567" w:rsidRDefault="00C37398">
            <w:pPr>
              <w:jc w:val="center"/>
              <w:rPr>
                <w:rFonts w:cstheme="minorHAnsi"/>
                <w:b/>
                <w:lang w:eastAsia="en-US"/>
              </w:rPr>
            </w:pPr>
            <w:r w:rsidRPr="00B41567">
              <w:rPr>
                <w:rFonts w:cstheme="minorHAnsi"/>
                <w:b/>
                <w:lang w:eastAsia="en-US"/>
              </w:rPr>
              <w:t>INDUSTRYCAT10</w:t>
            </w:r>
          </w:p>
        </w:tc>
        <w:tc>
          <w:tcPr>
            <w:tcW w:w="6120" w:type="dxa"/>
            <w:gridSpan w:val="4"/>
            <w:tcBorders>
              <w:top w:val="single" w:sz="4" w:space="0" w:color="auto"/>
              <w:bottom w:val="single" w:sz="4" w:space="0" w:color="auto"/>
            </w:tcBorders>
            <w:shd w:val="clear" w:color="auto" w:fill="BFBFBF" w:themeFill="background1" w:themeFillShade="BF"/>
          </w:tcPr>
          <w:p w14:paraId="74DD64FE" w14:textId="77777777" w:rsidR="00C37398" w:rsidRPr="00B41567" w:rsidRDefault="00C37398">
            <w:pPr>
              <w:jc w:val="center"/>
              <w:rPr>
                <w:rFonts w:cstheme="minorHAnsi"/>
                <w:b/>
              </w:rPr>
            </w:pPr>
            <w:r w:rsidRPr="00B41567">
              <w:rPr>
                <w:rFonts w:cstheme="minorHAnsi"/>
                <w:b/>
              </w:rPr>
              <w:t>INDUSTRYCAT4</w:t>
            </w:r>
          </w:p>
        </w:tc>
      </w:tr>
      <w:tr w:rsidR="00C37398" w:rsidRPr="00B41567" w14:paraId="65895F17" w14:textId="77777777">
        <w:tc>
          <w:tcPr>
            <w:tcW w:w="3330" w:type="dxa"/>
            <w:vMerge/>
            <w:tcBorders>
              <w:bottom w:val="single" w:sz="4" w:space="0" w:color="auto"/>
            </w:tcBorders>
            <w:shd w:val="clear" w:color="auto" w:fill="BFBFBF" w:themeFill="background1" w:themeFillShade="BF"/>
          </w:tcPr>
          <w:p w14:paraId="5D919DA8" w14:textId="77777777" w:rsidR="00C37398" w:rsidRPr="00B41567" w:rsidRDefault="00C37398">
            <w:pPr>
              <w:jc w:val="center"/>
              <w:rPr>
                <w:rFonts w:cstheme="minorHAnsi"/>
                <w:b/>
                <w:lang w:eastAsia="en-US"/>
              </w:rPr>
            </w:pPr>
          </w:p>
        </w:tc>
        <w:tc>
          <w:tcPr>
            <w:tcW w:w="1440" w:type="dxa"/>
            <w:tcBorders>
              <w:top w:val="single" w:sz="4" w:space="0" w:color="auto"/>
              <w:bottom w:val="single" w:sz="4" w:space="0" w:color="auto"/>
            </w:tcBorders>
            <w:shd w:val="clear" w:color="auto" w:fill="BFBFBF" w:themeFill="background1" w:themeFillShade="BF"/>
          </w:tcPr>
          <w:p w14:paraId="365A2AD8" w14:textId="77777777" w:rsidR="00C37398" w:rsidRPr="00B41567" w:rsidRDefault="00C37398">
            <w:pPr>
              <w:jc w:val="center"/>
              <w:rPr>
                <w:rFonts w:cstheme="minorHAnsi"/>
                <w:b/>
              </w:rPr>
            </w:pPr>
            <w:r w:rsidRPr="00B41567">
              <w:rPr>
                <w:rFonts w:cstheme="minorHAnsi"/>
                <w:b/>
              </w:rPr>
              <w:t>1</w:t>
            </w:r>
          </w:p>
          <w:p w14:paraId="3C2A8120" w14:textId="77777777" w:rsidR="00C37398" w:rsidRPr="00B41567" w:rsidRDefault="00C37398">
            <w:pPr>
              <w:jc w:val="center"/>
              <w:rPr>
                <w:rFonts w:cstheme="minorHAnsi"/>
                <w:b/>
                <w:lang w:eastAsia="en-US"/>
              </w:rPr>
            </w:pPr>
            <w:r w:rsidRPr="00B41567">
              <w:rPr>
                <w:rFonts w:cstheme="minorHAnsi"/>
                <w:b/>
              </w:rPr>
              <w:t>Agriculture</w:t>
            </w:r>
          </w:p>
        </w:tc>
        <w:tc>
          <w:tcPr>
            <w:tcW w:w="1620" w:type="dxa"/>
            <w:tcBorders>
              <w:top w:val="single" w:sz="4" w:space="0" w:color="auto"/>
              <w:bottom w:val="single" w:sz="4" w:space="0" w:color="auto"/>
            </w:tcBorders>
            <w:shd w:val="clear" w:color="auto" w:fill="BFBFBF" w:themeFill="background1" w:themeFillShade="BF"/>
          </w:tcPr>
          <w:p w14:paraId="45A88E9A" w14:textId="77777777" w:rsidR="00C37398" w:rsidRPr="00B41567" w:rsidRDefault="00C37398">
            <w:pPr>
              <w:jc w:val="center"/>
              <w:rPr>
                <w:rFonts w:cstheme="minorHAnsi"/>
                <w:b/>
              </w:rPr>
            </w:pPr>
            <w:r w:rsidRPr="00B41567">
              <w:rPr>
                <w:rFonts w:cstheme="minorHAnsi"/>
                <w:b/>
              </w:rPr>
              <w:t>2</w:t>
            </w:r>
          </w:p>
          <w:p w14:paraId="6E738BF3" w14:textId="77777777" w:rsidR="00C37398" w:rsidRPr="00B41567" w:rsidRDefault="00C37398">
            <w:pPr>
              <w:jc w:val="center"/>
              <w:rPr>
                <w:rFonts w:cstheme="minorHAnsi"/>
                <w:b/>
                <w:lang w:eastAsia="en-US"/>
              </w:rPr>
            </w:pPr>
            <w:r w:rsidRPr="00B41567">
              <w:rPr>
                <w:rFonts w:cstheme="minorHAnsi"/>
                <w:b/>
              </w:rPr>
              <w:t>Industry</w:t>
            </w:r>
          </w:p>
        </w:tc>
        <w:tc>
          <w:tcPr>
            <w:tcW w:w="1530" w:type="dxa"/>
            <w:tcBorders>
              <w:top w:val="single" w:sz="4" w:space="0" w:color="auto"/>
              <w:bottom w:val="single" w:sz="4" w:space="0" w:color="auto"/>
            </w:tcBorders>
            <w:shd w:val="clear" w:color="auto" w:fill="BFBFBF" w:themeFill="background1" w:themeFillShade="BF"/>
          </w:tcPr>
          <w:p w14:paraId="61CCD998" w14:textId="77777777" w:rsidR="00C37398" w:rsidRPr="00B41567" w:rsidRDefault="00C37398">
            <w:pPr>
              <w:jc w:val="center"/>
              <w:rPr>
                <w:rFonts w:cstheme="minorHAnsi"/>
                <w:b/>
              </w:rPr>
            </w:pPr>
            <w:r w:rsidRPr="00B41567">
              <w:rPr>
                <w:rFonts w:cstheme="minorHAnsi"/>
                <w:b/>
              </w:rPr>
              <w:t>3</w:t>
            </w:r>
          </w:p>
          <w:p w14:paraId="0AC480DA" w14:textId="77777777" w:rsidR="00C37398" w:rsidRPr="00B41567" w:rsidRDefault="00C37398">
            <w:pPr>
              <w:jc w:val="center"/>
              <w:rPr>
                <w:rFonts w:cstheme="minorHAnsi"/>
                <w:b/>
                <w:lang w:eastAsia="en-US"/>
              </w:rPr>
            </w:pPr>
            <w:r w:rsidRPr="00B41567">
              <w:rPr>
                <w:rFonts w:cstheme="minorHAnsi"/>
                <w:b/>
              </w:rPr>
              <w:t>Services</w:t>
            </w:r>
          </w:p>
        </w:tc>
        <w:tc>
          <w:tcPr>
            <w:tcW w:w="1530" w:type="dxa"/>
            <w:tcBorders>
              <w:top w:val="single" w:sz="4" w:space="0" w:color="auto"/>
              <w:bottom w:val="single" w:sz="4" w:space="0" w:color="auto"/>
            </w:tcBorders>
            <w:shd w:val="clear" w:color="auto" w:fill="BFBFBF" w:themeFill="background1" w:themeFillShade="BF"/>
          </w:tcPr>
          <w:p w14:paraId="2F8FDC80" w14:textId="77777777" w:rsidR="00C37398" w:rsidRPr="00B41567" w:rsidRDefault="00C37398">
            <w:pPr>
              <w:jc w:val="center"/>
              <w:rPr>
                <w:rFonts w:cstheme="minorHAnsi"/>
                <w:b/>
              </w:rPr>
            </w:pPr>
            <w:r w:rsidRPr="00B41567">
              <w:rPr>
                <w:rFonts w:cstheme="minorHAnsi"/>
                <w:b/>
              </w:rPr>
              <w:t>4</w:t>
            </w:r>
          </w:p>
          <w:p w14:paraId="3D0AE1E8" w14:textId="77777777" w:rsidR="00C37398" w:rsidRPr="00B41567" w:rsidRDefault="00C37398">
            <w:pPr>
              <w:jc w:val="center"/>
              <w:rPr>
                <w:rFonts w:cstheme="minorHAnsi"/>
                <w:b/>
                <w:lang w:eastAsia="en-US"/>
              </w:rPr>
            </w:pPr>
            <w:r w:rsidRPr="00B41567">
              <w:rPr>
                <w:rFonts w:cstheme="minorHAnsi"/>
                <w:b/>
              </w:rPr>
              <w:t>Other</w:t>
            </w:r>
          </w:p>
        </w:tc>
      </w:tr>
      <w:tr w:rsidR="00C37398" w:rsidRPr="00B41567" w14:paraId="36ACE676" w14:textId="77777777">
        <w:tc>
          <w:tcPr>
            <w:tcW w:w="3330" w:type="dxa"/>
            <w:tcBorders>
              <w:top w:val="single" w:sz="4" w:space="0" w:color="auto"/>
            </w:tcBorders>
          </w:tcPr>
          <w:p w14:paraId="6211DF14" w14:textId="77777777" w:rsidR="00C37398" w:rsidRPr="00B41567" w:rsidRDefault="00C37398">
            <w:pPr>
              <w:rPr>
                <w:rFonts w:cstheme="minorHAnsi"/>
                <w:lang w:eastAsia="en-US"/>
              </w:rPr>
            </w:pPr>
            <w:r w:rsidRPr="00B41567">
              <w:rPr>
                <w:rFonts w:cstheme="minorHAnsi"/>
              </w:rPr>
              <w:t>1 - Agriculture, Hunting, Fishing</w:t>
            </w:r>
          </w:p>
        </w:tc>
        <w:tc>
          <w:tcPr>
            <w:tcW w:w="1440" w:type="dxa"/>
            <w:tcBorders>
              <w:top w:val="single" w:sz="4" w:space="0" w:color="auto"/>
            </w:tcBorders>
            <w:shd w:val="clear" w:color="auto" w:fill="00B050"/>
          </w:tcPr>
          <w:p w14:paraId="62A7E76B" w14:textId="77777777" w:rsidR="00C37398" w:rsidRPr="00B41567" w:rsidRDefault="00C37398">
            <w:pPr>
              <w:rPr>
                <w:rFonts w:cstheme="minorHAnsi"/>
                <w:highlight w:val="darkGreen"/>
              </w:rPr>
            </w:pPr>
          </w:p>
        </w:tc>
        <w:tc>
          <w:tcPr>
            <w:tcW w:w="1620" w:type="dxa"/>
            <w:tcBorders>
              <w:top w:val="single" w:sz="4" w:space="0" w:color="auto"/>
            </w:tcBorders>
          </w:tcPr>
          <w:p w14:paraId="5E65D5F3" w14:textId="77777777" w:rsidR="00C37398" w:rsidRPr="00B41567" w:rsidRDefault="00C37398">
            <w:pPr>
              <w:rPr>
                <w:rFonts w:cstheme="minorHAnsi"/>
                <w:lang w:eastAsia="en-US"/>
              </w:rPr>
            </w:pPr>
          </w:p>
        </w:tc>
        <w:tc>
          <w:tcPr>
            <w:tcW w:w="1530" w:type="dxa"/>
            <w:tcBorders>
              <w:top w:val="single" w:sz="4" w:space="0" w:color="auto"/>
            </w:tcBorders>
          </w:tcPr>
          <w:p w14:paraId="03CDC291" w14:textId="77777777" w:rsidR="00C37398" w:rsidRPr="00B41567" w:rsidRDefault="00C37398">
            <w:pPr>
              <w:rPr>
                <w:rFonts w:cstheme="minorHAnsi"/>
                <w:lang w:eastAsia="en-US"/>
              </w:rPr>
            </w:pPr>
          </w:p>
        </w:tc>
        <w:tc>
          <w:tcPr>
            <w:tcW w:w="1530" w:type="dxa"/>
            <w:tcBorders>
              <w:top w:val="single" w:sz="4" w:space="0" w:color="auto"/>
            </w:tcBorders>
          </w:tcPr>
          <w:p w14:paraId="07ADEEC0" w14:textId="77777777" w:rsidR="00C37398" w:rsidRPr="00B41567" w:rsidRDefault="00C37398">
            <w:pPr>
              <w:rPr>
                <w:rFonts w:cstheme="minorHAnsi"/>
                <w:lang w:eastAsia="en-US"/>
              </w:rPr>
            </w:pPr>
          </w:p>
        </w:tc>
      </w:tr>
      <w:tr w:rsidR="00C37398" w:rsidRPr="00B41567" w14:paraId="45BBB2D7" w14:textId="77777777">
        <w:tc>
          <w:tcPr>
            <w:tcW w:w="3330" w:type="dxa"/>
          </w:tcPr>
          <w:p w14:paraId="221204E0" w14:textId="77777777" w:rsidR="00C37398" w:rsidRPr="00B41567" w:rsidRDefault="00C37398">
            <w:pPr>
              <w:rPr>
                <w:rFonts w:cstheme="minorHAnsi"/>
                <w:lang w:eastAsia="en-US"/>
              </w:rPr>
            </w:pPr>
            <w:r w:rsidRPr="00B41567">
              <w:rPr>
                <w:rFonts w:cstheme="minorHAnsi"/>
              </w:rPr>
              <w:t xml:space="preserve">2 - Mining </w:t>
            </w:r>
          </w:p>
        </w:tc>
        <w:tc>
          <w:tcPr>
            <w:tcW w:w="1440" w:type="dxa"/>
          </w:tcPr>
          <w:p w14:paraId="2851CE35" w14:textId="77777777" w:rsidR="00C37398" w:rsidRPr="00B41567" w:rsidRDefault="00C37398">
            <w:pPr>
              <w:rPr>
                <w:rFonts w:cstheme="minorHAnsi"/>
                <w:lang w:eastAsia="en-US"/>
              </w:rPr>
            </w:pPr>
          </w:p>
        </w:tc>
        <w:tc>
          <w:tcPr>
            <w:tcW w:w="1620" w:type="dxa"/>
            <w:shd w:val="clear" w:color="auto" w:fill="00B050"/>
          </w:tcPr>
          <w:p w14:paraId="65609002" w14:textId="77777777" w:rsidR="00C37398" w:rsidRPr="00B41567" w:rsidRDefault="00C37398">
            <w:pPr>
              <w:rPr>
                <w:rFonts w:cstheme="minorHAnsi"/>
                <w:lang w:eastAsia="en-US"/>
              </w:rPr>
            </w:pPr>
          </w:p>
        </w:tc>
        <w:tc>
          <w:tcPr>
            <w:tcW w:w="1530" w:type="dxa"/>
          </w:tcPr>
          <w:p w14:paraId="448184E0" w14:textId="77777777" w:rsidR="00C37398" w:rsidRPr="00B41567" w:rsidRDefault="00C37398">
            <w:pPr>
              <w:rPr>
                <w:rFonts w:cstheme="minorHAnsi"/>
                <w:lang w:eastAsia="en-US"/>
              </w:rPr>
            </w:pPr>
          </w:p>
        </w:tc>
        <w:tc>
          <w:tcPr>
            <w:tcW w:w="1530" w:type="dxa"/>
          </w:tcPr>
          <w:p w14:paraId="37D371A6" w14:textId="77777777" w:rsidR="00C37398" w:rsidRPr="00B41567" w:rsidRDefault="00C37398">
            <w:pPr>
              <w:rPr>
                <w:rFonts w:cstheme="minorHAnsi"/>
                <w:lang w:eastAsia="en-US"/>
              </w:rPr>
            </w:pPr>
          </w:p>
        </w:tc>
      </w:tr>
      <w:tr w:rsidR="00C37398" w:rsidRPr="00B41567" w14:paraId="34392101" w14:textId="77777777">
        <w:tc>
          <w:tcPr>
            <w:tcW w:w="3330" w:type="dxa"/>
          </w:tcPr>
          <w:p w14:paraId="4CC8AB29" w14:textId="77777777" w:rsidR="00C37398" w:rsidRPr="00B41567" w:rsidRDefault="00C37398">
            <w:pPr>
              <w:rPr>
                <w:rFonts w:cstheme="minorHAnsi"/>
                <w:lang w:eastAsia="en-US"/>
              </w:rPr>
            </w:pPr>
            <w:r w:rsidRPr="00B41567">
              <w:rPr>
                <w:rFonts w:cstheme="minorHAnsi"/>
              </w:rPr>
              <w:t>3 - Manufacturing</w:t>
            </w:r>
          </w:p>
        </w:tc>
        <w:tc>
          <w:tcPr>
            <w:tcW w:w="1440" w:type="dxa"/>
          </w:tcPr>
          <w:p w14:paraId="495B218E" w14:textId="77777777" w:rsidR="00C37398" w:rsidRPr="00B41567" w:rsidRDefault="00C37398">
            <w:pPr>
              <w:rPr>
                <w:rFonts w:cstheme="minorHAnsi"/>
                <w:lang w:eastAsia="en-US"/>
              </w:rPr>
            </w:pPr>
          </w:p>
        </w:tc>
        <w:tc>
          <w:tcPr>
            <w:tcW w:w="1620" w:type="dxa"/>
            <w:shd w:val="clear" w:color="auto" w:fill="00B050"/>
          </w:tcPr>
          <w:p w14:paraId="4823205F" w14:textId="77777777" w:rsidR="00C37398" w:rsidRPr="00B41567" w:rsidRDefault="00C37398">
            <w:pPr>
              <w:rPr>
                <w:rFonts w:cstheme="minorHAnsi"/>
                <w:lang w:eastAsia="en-US"/>
              </w:rPr>
            </w:pPr>
          </w:p>
        </w:tc>
        <w:tc>
          <w:tcPr>
            <w:tcW w:w="1530" w:type="dxa"/>
          </w:tcPr>
          <w:p w14:paraId="069DC9E9" w14:textId="77777777" w:rsidR="00C37398" w:rsidRPr="00B41567" w:rsidRDefault="00C37398">
            <w:pPr>
              <w:rPr>
                <w:rFonts w:cstheme="minorHAnsi"/>
                <w:lang w:eastAsia="en-US"/>
              </w:rPr>
            </w:pPr>
          </w:p>
        </w:tc>
        <w:tc>
          <w:tcPr>
            <w:tcW w:w="1530" w:type="dxa"/>
          </w:tcPr>
          <w:p w14:paraId="6E57AA9C" w14:textId="77777777" w:rsidR="00C37398" w:rsidRPr="00B41567" w:rsidRDefault="00C37398">
            <w:pPr>
              <w:rPr>
                <w:rFonts w:cstheme="minorHAnsi"/>
                <w:lang w:eastAsia="en-US"/>
              </w:rPr>
            </w:pPr>
          </w:p>
        </w:tc>
      </w:tr>
      <w:tr w:rsidR="00C37398" w:rsidRPr="00B41567" w14:paraId="5BE33225" w14:textId="77777777">
        <w:tc>
          <w:tcPr>
            <w:tcW w:w="3330" w:type="dxa"/>
          </w:tcPr>
          <w:p w14:paraId="0EB3E06F" w14:textId="77777777" w:rsidR="00C37398" w:rsidRPr="00B41567" w:rsidRDefault="00C37398">
            <w:pPr>
              <w:rPr>
                <w:rFonts w:cstheme="minorHAnsi"/>
                <w:lang w:eastAsia="en-US"/>
              </w:rPr>
            </w:pPr>
            <w:r w:rsidRPr="00B41567">
              <w:rPr>
                <w:rFonts w:cstheme="minorHAnsi"/>
              </w:rPr>
              <w:t>4 - Public Utility Services</w:t>
            </w:r>
          </w:p>
        </w:tc>
        <w:tc>
          <w:tcPr>
            <w:tcW w:w="1440" w:type="dxa"/>
          </w:tcPr>
          <w:p w14:paraId="25B5B73A" w14:textId="77777777" w:rsidR="00C37398" w:rsidRPr="00B41567" w:rsidRDefault="00C37398">
            <w:pPr>
              <w:rPr>
                <w:rFonts w:cstheme="minorHAnsi"/>
                <w:lang w:eastAsia="en-US"/>
              </w:rPr>
            </w:pPr>
          </w:p>
        </w:tc>
        <w:tc>
          <w:tcPr>
            <w:tcW w:w="1620" w:type="dxa"/>
            <w:shd w:val="clear" w:color="auto" w:fill="00B050"/>
          </w:tcPr>
          <w:p w14:paraId="4742E8B0" w14:textId="77777777" w:rsidR="00C37398" w:rsidRPr="00B41567" w:rsidRDefault="00C37398">
            <w:pPr>
              <w:rPr>
                <w:rFonts w:cstheme="minorHAnsi"/>
                <w:lang w:eastAsia="en-US"/>
              </w:rPr>
            </w:pPr>
          </w:p>
        </w:tc>
        <w:tc>
          <w:tcPr>
            <w:tcW w:w="1530" w:type="dxa"/>
          </w:tcPr>
          <w:p w14:paraId="6CE57FC0" w14:textId="77777777" w:rsidR="00C37398" w:rsidRPr="00B41567" w:rsidRDefault="00C37398">
            <w:pPr>
              <w:rPr>
                <w:rFonts w:cstheme="minorHAnsi"/>
                <w:lang w:eastAsia="en-US"/>
              </w:rPr>
            </w:pPr>
          </w:p>
        </w:tc>
        <w:tc>
          <w:tcPr>
            <w:tcW w:w="1530" w:type="dxa"/>
          </w:tcPr>
          <w:p w14:paraId="3B62E475" w14:textId="77777777" w:rsidR="00C37398" w:rsidRPr="00B41567" w:rsidRDefault="00C37398">
            <w:pPr>
              <w:rPr>
                <w:rFonts w:cstheme="minorHAnsi"/>
                <w:lang w:eastAsia="en-US"/>
              </w:rPr>
            </w:pPr>
          </w:p>
        </w:tc>
      </w:tr>
      <w:tr w:rsidR="00C37398" w:rsidRPr="00B41567" w14:paraId="3058CE31" w14:textId="77777777">
        <w:tc>
          <w:tcPr>
            <w:tcW w:w="3330" w:type="dxa"/>
          </w:tcPr>
          <w:p w14:paraId="3607A6E2" w14:textId="77777777" w:rsidR="00C37398" w:rsidRPr="00B41567" w:rsidRDefault="00C37398">
            <w:pPr>
              <w:rPr>
                <w:rFonts w:cstheme="minorHAnsi"/>
                <w:lang w:eastAsia="en-US"/>
              </w:rPr>
            </w:pPr>
            <w:r w:rsidRPr="00B41567">
              <w:rPr>
                <w:rFonts w:cstheme="minorHAnsi"/>
              </w:rPr>
              <w:t xml:space="preserve">5 - Construction </w:t>
            </w:r>
          </w:p>
        </w:tc>
        <w:tc>
          <w:tcPr>
            <w:tcW w:w="1440" w:type="dxa"/>
          </w:tcPr>
          <w:p w14:paraId="5E9A0617" w14:textId="77777777" w:rsidR="00C37398" w:rsidRPr="00B41567" w:rsidRDefault="00C37398">
            <w:pPr>
              <w:rPr>
                <w:rFonts w:cstheme="minorHAnsi"/>
                <w:lang w:eastAsia="en-US"/>
              </w:rPr>
            </w:pPr>
          </w:p>
        </w:tc>
        <w:tc>
          <w:tcPr>
            <w:tcW w:w="1620" w:type="dxa"/>
            <w:shd w:val="clear" w:color="auto" w:fill="00B050"/>
          </w:tcPr>
          <w:p w14:paraId="55E87FF7" w14:textId="77777777" w:rsidR="00C37398" w:rsidRPr="00B41567" w:rsidRDefault="00C37398">
            <w:pPr>
              <w:rPr>
                <w:rFonts w:cstheme="minorHAnsi"/>
                <w:lang w:eastAsia="en-US"/>
              </w:rPr>
            </w:pPr>
          </w:p>
        </w:tc>
        <w:tc>
          <w:tcPr>
            <w:tcW w:w="1530" w:type="dxa"/>
            <w:shd w:val="clear" w:color="auto" w:fill="FFFFFF" w:themeFill="background1"/>
          </w:tcPr>
          <w:p w14:paraId="5381F7E0" w14:textId="77777777" w:rsidR="00C37398" w:rsidRPr="00B41567" w:rsidRDefault="00C37398">
            <w:pPr>
              <w:rPr>
                <w:rFonts w:cstheme="minorHAnsi"/>
                <w:lang w:eastAsia="en-US"/>
              </w:rPr>
            </w:pPr>
          </w:p>
        </w:tc>
        <w:tc>
          <w:tcPr>
            <w:tcW w:w="1530" w:type="dxa"/>
          </w:tcPr>
          <w:p w14:paraId="3C0F41B7" w14:textId="77777777" w:rsidR="00C37398" w:rsidRPr="00B41567" w:rsidRDefault="00C37398">
            <w:pPr>
              <w:rPr>
                <w:rFonts w:cstheme="minorHAnsi"/>
                <w:lang w:eastAsia="en-US"/>
              </w:rPr>
            </w:pPr>
          </w:p>
        </w:tc>
      </w:tr>
      <w:tr w:rsidR="00C37398" w:rsidRPr="00B41567" w14:paraId="79F22FB1" w14:textId="77777777">
        <w:tc>
          <w:tcPr>
            <w:tcW w:w="3330" w:type="dxa"/>
          </w:tcPr>
          <w:p w14:paraId="59EAF6EE" w14:textId="77777777" w:rsidR="00C37398" w:rsidRPr="00B41567" w:rsidRDefault="00C37398">
            <w:pPr>
              <w:rPr>
                <w:rFonts w:cstheme="minorHAnsi"/>
                <w:lang w:eastAsia="en-US"/>
              </w:rPr>
            </w:pPr>
            <w:r w:rsidRPr="00B41567">
              <w:rPr>
                <w:rFonts w:cstheme="minorHAnsi"/>
              </w:rPr>
              <w:t xml:space="preserve">6 - Commerce </w:t>
            </w:r>
          </w:p>
        </w:tc>
        <w:tc>
          <w:tcPr>
            <w:tcW w:w="1440" w:type="dxa"/>
          </w:tcPr>
          <w:p w14:paraId="260FED17" w14:textId="77777777" w:rsidR="00C37398" w:rsidRPr="00B41567" w:rsidRDefault="00C37398">
            <w:pPr>
              <w:rPr>
                <w:rFonts w:cstheme="minorHAnsi"/>
                <w:lang w:eastAsia="en-US"/>
              </w:rPr>
            </w:pPr>
          </w:p>
        </w:tc>
        <w:tc>
          <w:tcPr>
            <w:tcW w:w="1620" w:type="dxa"/>
          </w:tcPr>
          <w:p w14:paraId="4C076305" w14:textId="77777777" w:rsidR="00C37398" w:rsidRPr="00B41567" w:rsidRDefault="00C37398">
            <w:pPr>
              <w:rPr>
                <w:rFonts w:cstheme="minorHAnsi"/>
                <w:lang w:eastAsia="en-US"/>
              </w:rPr>
            </w:pPr>
          </w:p>
        </w:tc>
        <w:tc>
          <w:tcPr>
            <w:tcW w:w="1530" w:type="dxa"/>
            <w:shd w:val="clear" w:color="auto" w:fill="00B050"/>
          </w:tcPr>
          <w:p w14:paraId="526EA496" w14:textId="77777777" w:rsidR="00C37398" w:rsidRPr="00B41567" w:rsidRDefault="00C37398">
            <w:pPr>
              <w:rPr>
                <w:rFonts w:cstheme="minorHAnsi"/>
                <w:lang w:eastAsia="en-US"/>
              </w:rPr>
            </w:pPr>
          </w:p>
        </w:tc>
        <w:tc>
          <w:tcPr>
            <w:tcW w:w="1530" w:type="dxa"/>
          </w:tcPr>
          <w:p w14:paraId="79ACEC4D" w14:textId="77777777" w:rsidR="00C37398" w:rsidRPr="00B41567" w:rsidRDefault="00C37398">
            <w:pPr>
              <w:rPr>
                <w:rFonts w:cstheme="minorHAnsi"/>
                <w:lang w:eastAsia="en-US"/>
              </w:rPr>
            </w:pPr>
          </w:p>
        </w:tc>
      </w:tr>
      <w:tr w:rsidR="00C37398" w:rsidRPr="00B41567" w14:paraId="2E24495D" w14:textId="77777777">
        <w:tc>
          <w:tcPr>
            <w:tcW w:w="3330" w:type="dxa"/>
          </w:tcPr>
          <w:p w14:paraId="5B1CA4E4" w14:textId="77777777" w:rsidR="00C37398" w:rsidRPr="00B41567" w:rsidRDefault="00C37398">
            <w:pPr>
              <w:rPr>
                <w:rFonts w:cstheme="minorHAnsi"/>
                <w:lang w:eastAsia="en-US"/>
              </w:rPr>
            </w:pPr>
            <w:r w:rsidRPr="00B41567">
              <w:rPr>
                <w:rFonts w:cstheme="minorHAnsi"/>
              </w:rPr>
              <w:t>7 - Transport and Communications</w:t>
            </w:r>
          </w:p>
        </w:tc>
        <w:tc>
          <w:tcPr>
            <w:tcW w:w="1440" w:type="dxa"/>
          </w:tcPr>
          <w:p w14:paraId="74EEA7F3" w14:textId="77777777" w:rsidR="00C37398" w:rsidRPr="00B41567" w:rsidRDefault="00C37398">
            <w:pPr>
              <w:rPr>
                <w:rFonts w:cstheme="minorHAnsi"/>
                <w:lang w:eastAsia="en-US"/>
              </w:rPr>
            </w:pPr>
          </w:p>
        </w:tc>
        <w:tc>
          <w:tcPr>
            <w:tcW w:w="1620" w:type="dxa"/>
          </w:tcPr>
          <w:p w14:paraId="02AE0F6A" w14:textId="77777777" w:rsidR="00C37398" w:rsidRPr="00B41567" w:rsidRDefault="00C37398">
            <w:pPr>
              <w:rPr>
                <w:rFonts w:cstheme="minorHAnsi"/>
                <w:lang w:eastAsia="en-US"/>
              </w:rPr>
            </w:pPr>
          </w:p>
        </w:tc>
        <w:tc>
          <w:tcPr>
            <w:tcW w:w="1530" w:type="dxa"/>
            <w:shd w:val="clear" w:color="auto" w:fill="00B050"/>
          </w:tcPr>
          <w:p w14:paraId="6A920BFA" w14:textId="77777777" w:rsidR="00C37398" w:rsidRPr="00B41567" w:rsidRDefault="00C37398">
            <w:pPr>
              <w:rPr>
                <w:rFonts w:cstheme="minorHAnsi"/>
                <w:lang w:eastAsia="en-US"/>
              </w:rPr>
            </w:pPr>
          </w:p>
        </w:tc>
        <w:tc>
          <w:tcPr>
            <w:tcW w:w="1530" w:type="dxa"/>
          </w:tcPr>
          <w:p w14:paraId="7FE2780B" w14:textId="77777777" w:rsidR="00C37398" w:rsidRPr="00B41567" w:rsidRDefault="00C37398">
            <w:pPr>
              <w:rPr>
                <w:rFonts w:cstheme="minorHAnsi"/>
                <w:lang w:eastAsia="en-US"/>
              </w:rPr>
            </w:pPr>
          </w:p>
        </w:tc>
      </w:tr>
      <w:tr w:rsidR="00C37398" w:rsidRPr="00B41567" w14:paraId="3779623E" w14:textId="77777777">
        <w:tc>
          <w:tcPr>
            <w:tcW w:w="3330" w:type="dxa"/>
          </w:tcPr>
          <w:p w14:paraId="411F48EE" w14:textId="77777777" w:rsidR="00C37398" w:rsidRPr="00B41567" w:rsidRDefault="00C37398">
            <w:pPr>
              <w:rPr>
                <w:rFonts w:cstheme="minorHAnsi"/>
                <w:lang w:eastAsia="en-US"/>
              </w:rPr>
            </w:pPr>
            <w:r w:rsidRPr="00B41567">
              <w:rPr>
                <w:rFonts w:cstheme="minorHAnsi"/>
              </w:rPr>
              <w:t>8 - Financial and Business Services</w:t>
            </w:r>
          </w:p>
        </w:tc>
        <w:tc>
          <w:tcPr>
            <w:tcW w:w="1440" w:type="dxa"/>
          </w:tcPr>
          <w:p w14:paraId="683DABA0" w14:textId="77777777" w:rsidR="00C37398" w:rsidRPr="00B41567" w:rsidRDefault="00C37398">
            <w:pPr>
              <w:rPr>
                <w:rFonts w:cstheme="minorHAnsi"/>
                <w:lang w:eastAsia="en-US"/>
              </w:rPr>
            </w:pPr>
          </w:p>
        </w:tc>
        <w:tc>
          <w:tcPr>
            <w:tcW w:w="1620" w:type="dxa"/>
          </w:tcPr>
          <w:p w14:paraId="20EDF8D0" w14:textId="77777777" w:rsidR="00C37398" w:rsidRPr="00B41567" w:rsidRDefault="00C37398">
            <w:pPr>
              <w:rPr>
                <w:rFonts w:cstheme="minorHAnsi"/>
                <w:lang w:eastAsia="en-US"/>
              </w:rPr>
            </w:pPr>
          </w:p>
        </w:tc>
        <w:tc>
          <w:tcPr>
            <w:tcW w:w="1530" w:type="dxa"/>
            <w:shd w:val="clear" w:color="auto" w:fill="00B050"/>
          </w:tcPr>
          <w:p w14:paraId="646EF550" w14:textId="77777777" w:rsidR="00C37398" w:rsidRPr="00B41567" w:rsidRDefault="00C37398">
            <w:pPr>
              <w:rPr>
                <w:rFonts w:cstheme="minorHAnsi"/>
                <w:lang w:eastAsia="en-US"/>
              </w:rPr>
            </w:pPr>
          </w:p>
        </w:tc>
        <w:tc>
          <w:tcPr>
            <w:tcW w:w="1530" w:type="dxa"/>
          </w:tcPr>
          <w:p w14:paraId="0FC5EF48" w14:textId="77777777" w:rsidR="00C37398" w:rsidRPr="00B41567" w:rsidRDefault="00C37398">
            <w:pPr>
              <w:rPr>
                <w:rFonts w:cstheme="minorHAnsi"/>
                <w:lang w:eastAsia="en-US"/>
              </w:rPr>
            </w:pPr>
          </w:p>
        </w:tc>
      </w:tr>
      <w:tr w:rsidR="00C37398" w:rsidRPr="00B41567" w14:paraId="23D864AA" w14:textId="77777777">
        <w:tc>
          <w:tcPr>
            <w:tcW w:w="3330" w:type="dxa"/>
          </w:tcPr>
          <w:p w14:paraId="46BAAA22" w14:textId="77777777" w:rsidR="00C37398" w:rsidRPr="00B41567" w:rsidRDefault="00C37398">
            <w:pPr>
              <w:rPr>
                <w:rFonts w:cstheme="minorHAnsi"/>
              </w:rPr>
            </w:pPr>
            <w:r w:rsidRPr="00B41567">
              <w:rPr>
                <w:rFonts w:cstheme="minorHAnsi"/>
              </w:rPr>
              <w:t>9 - Public Administration</w:t>
            </w:r>
          </w:p>
        </w:tc>
        <w:tc>
          <w:tcPr>
            <w:tcW w:w="1440" w:type="dxa"/>
          </w:tcPr>
          <w:p w14:paraId="021DAA61" w14:textId="77777777" w:rsidR="00C37398" w:rsidRPr="00B41567" w:rsidRDefault="00C37398">
            <w:pPr>
              <w:rPr>
                <w:rFonts w:cstheme="minorHAnsi"/>
                <w:lang w:eastAsia="en-US"/>
              </w:rPr>
            </w:pPr>
          </w:p>
        </w:tc>
        <w:tc>
          <w:tcPr>
            <w:tcW w:w="1620" w:type="dxa"/>
          </w:tcPr>
          <w:p w14:paraId="471DFE6A" w14:textId="77777777" w:rsidR="00C37398" w:rsidRPr="00B41567" w:rsidRDefault="00C37398">
            <w:pPr>
              <w:rPr>
                <w:rFonts w:cstheme="minorHAnsi"/>
                <w:lang w:eastAsia="en-US"/>
              </w:rPr>
            </w:pPr>
          </w:p>
        </w:tc>
        <w:tc>
          <w:tcPr>
            <w:tcW w:w="1530" w:type="dxa"/>
            <w:shd w:val="clear" w:color="auto" w:fill="00B050"/>
          </w:tcPr>
          <w:p w14:paraId="64B604AC" w14:textId="77777777" w:rsidR="00C37398" w:rsidRPr="00B41567" w:rsidRDefault="00C37398">
            <w:pPr>
              <w:rPr>
                <w:rFonts w:cstheme="minorHAnsi"/>
                <w:lang w:eastAsia="en-US"/>
              </w:rPr>
            </w:pPr>
          </w:p>
        </w:tc>
        <w:tc>
          <w:tcPr>
            <w:tcW w:w="1530" w:type="dxa"/>
          </w:tcPr>
          <w:p w14:paraId="35DE1500" w14:textId="77777777" w:rsidR="00C37398" w:rsidRPr="00B41567" w:rsidRDefault="00C37398">
            <w:pPr>
              <w:rPr>
                <w:rFonts w:cstheme="minorHAnsi"/>
                <w:lang w:eastAsia="en-US"/>
              </w:rPr>
            </w:pPr>
          </w:p>
        </w:tc>
      </w:tr>
      <w:tr w:rsidR="00C37398" w:rsidRPr="00B41567" w14:paraId="657A8985" w14:textId="77777777">
        <w:tc>
          <w:tcPr>
            <w:tcW w:w="3330" w:type="dxa"/>
          </w:tcPr>
          <w:p w14:paraId="3F9A820F" w14:textId="77777777" w:rsidR="00C37398" w:rsidRPr="00B41567" w:rsidRDefault="00C37398">
            <w:pPr>
              <w:rPr>
                <w:rFonts w:cstheme="minorHAnsi"/>
              </w:rPr>
            </w:pPr>
            <w:r w:rsidRPr="00B41567">
              <w:rPr>
                <w:rFonts w:cstheme="minorHAnsi"/>
              </w:rPr>
              <w:t>10 - Other services, Unspecified</w:t>
            </w:r>
          </w:p>
        </w:tc>
        <w:tc>
          <w:tcPr>
            <w:tcW w:w="1440" w:type="dxa"/>
          </w:tcPr>
          <w:p w14:paraId="257C4B0C" w14:textId="77777777" w:rsidR="00C37398" w:rsidRPr="00B41567" w:rsidRDefault="00C37398">
            <w:pPr>
              <w:rPr>
                <w:rFonts w:cstheme="minorHAnsi"/>
                <w:lang w:eastAsia="en-US"/>
              </w:rPr>
            </w:pPr>
          </w:p>
        </w:tc>
        <w:tc>
          <w:tcPr>
            <w:tcW w:w="1620" w:type="dxa"/>
          </w:tcPr>
          <w:p w14:paraId="2C57DDC8" w14:textId="77777777" w:rsidR="00C37398" w:rsidRPr="00B41567" w:rsidRDefault="00C37398">
            <w:pPr>
              <w:rPr>
                <w:rFonts w:cstheme="minorHAnsi"/>
                <w:lang w:eastAsia="en-US"/>
              </w:rPr>
            </w:pPr>
          </w:p>
        </w:tc>
        <w:tc>
          <w:tcPr>
            <w:tcW w:w="1530" w:type="dxa"/>
          </w:tcPr>
          <w:p w14:paraId="41E41401" w14:textId="77777777" w:rsidR="00C37398" w:rsidRPr="00B41567" w:rsidRDefault="00C37398">
            <w:pPr>
              <w:rPr>
                <w:rFonts w:cstheme="minorHAnsi"/>
                <w:lang w:eastAsia="en-US"/>
              </w:rPr>
            </w:pPr>
          </w:p>
        </w:tc>
        <w:tc>
          <w:tcPr>
            <w:tcW w:w="1530" w:type="dxa"/>
            <w:shd w:val="clear" w:color="auto" w:fill="00B050"/>
          </w:tcPr>
          <w:p w14:paraId="65E035BD" w14:textId="77777777" w:rsidR="00C37398" w:rsidRPr="00B41567" w:rsidRDefault="00C37398">
            <w:pPr>
              <w:rPr>
                <w:rFonts w:cstheme="minorHAnsi"/>
                <w:lang w:eastAsia="en-US"/>
              </w:rPr>
            </w:pPr>
          </w:p>
        </w:tc>
      </w:tr>
    </w:tbl>
    <w:p w14:paraId="28FAA8CE" w14:textId="77777777" w:rsidR="00C37398" w:rsidRPr="00B41567" w:rsidRDefault="00C37398" w:rsidP="00C37398">
      <w:pPr>
        <w:spacing w:after="0"/>
        <w:rPr>
          <w:rFonts w:cstheme="minorHAnsi"/>
          <w:lang w:eastAsia="en-US"/>
        </w:rPr>
      </w:pPr>
    </w:p>
    <w:p w14:paraId="332AB97C" w14:textId="77777777" w:rsidR="00C37398" w:rsidRPr="00B41567" w:rsidRDefault="00C37398" w:rsidP="00C37398">
      <w:pPr>
        <w:spacing w:after="0"/>
        <w:rPr>
          <w:rFonts w:eastAsiaTheme="majorEastAsia" w:cstheme="minorHAnsi"/>
          <w:b/>
          <w:bCs/>
          <w:color w:val="4472C4" w:themeColor="accent1"/>
          <w:lang w:eastAsia="en-US"/>
        </w:rPr>
      </w:pPr>
      <w:r w:rsidRPr="00B41567">
        <w:rPr>
          <w:rFonts w:cstheme="minorHAnsi"/>
          <w:i/>
          <w:color w:val="4472C4" w:themeColor="accent1"/>
        </w:rPr>
        <w:br w:type="page"/>
      </w:r>
    </w:p>
    <w:p w14:paraId="091A8AF0" w14:textId="77777777" w:rsidR="00C37398" w:rsidRPr="00A25F7D" w:rsidRDefault="00C37398" w:rsidP="00C37398">
      <w:pPr>
        <w:pStyle w:val="Heading2"/>
        <w:numPr>
          <w:ilvl w:val="0"/>
          <w:numId w:val="0"/>
        </w:numPr>
        <w:spacing w:before="0" w:after="0" w:line="240" w:lineRule="auto"/>
        <w:ind w:left="576" w:hanging="576"/>
        <w:contextualSpacing/>
        <w:jc w:val="center"/>
        <w:rPr>
          <w:rFonts w:asciiTheme="minorHAnsi" w:hAnsiTheme="minorHAnsi" w:cstheme="minorHAnsi"/>
          <w:b/>
          <w:bCs/>
          <w:i/>
        </w:rPr>
      </w:pPr>
      <w:bookmarkStart w:id="351" w:name="_Toc64907164"/>
      <w:bookmarkStart w:id="352" w:name="_Toc176262740"/>
      <w:r w:rsidRPr="00A25F7D">
        <w:rPr>
          <w:rFonts w:asciiTheme="minorHAnsi" w:hAnsiTheme="minorHAnsi" w:cstheme="minorHAnsi"/>
          <w:b/>
          <w:bCs/>
        </w:rPr>
        <w:t>Annex III.3:  International Standard Industrial Classification of Occupations (ISCO)</w:t>
      </w:r>
      <w:bookmarkEnd w:id="351"/>
      <w:bookmarkEnd w:id="352"/>
    </w:p>
    <w:p w14:paraId="5A50D833" w14:textId="77777777" w:rsidR="00C37398" w:rsidRPr="00A25F7D" w:rsidRDefault="00C37398" w:rsidP="00C37398">
      <w:pPr>
        <w:pStyle w:val="NoSpacing"/>
        <w:spacing w:line="259" w:lineRule="auto"/>
        <w:jc w:val="both"/>
        <w:rPr>
          <w:rFonts w:asciiTheme="minorHAnsi" w:eastAsiaTheme="majorEastAsia" w:hAnsiTheme="minorHAnsi" w:cstheme="minorHAnsi"/>
        </w:rPr>
      </w:pPr>
    </w:p>
    <w:p w14:paraId="6A831383" w14:textId="77777777" w:rsidR="00C37398" w:rsidRPr="00A25F7D" w:rsidRDefault="00C37398" w:rsidP="00C37398">
      <w:pPr>
        <w:pStyle w:val="NoSpacing"/>
        <w:spacing w:line="259" w:lineRule="auto"/>
        <w:jc w:val="both"/>
        <w:rPr>
          <w:rFonts w:asciiTheme="minorHAnsi" w:eastAsiaTheme="majorEastAsia" w:hAnsiTheme="minorHAnsi" w:cstheme="minorHAnsi"/>
          <w:color w:val="000000" w:themeColor="text1"/>
        </w:rPr>
      </w:pPr>
      <w:r w:rsidRPr="00A25F7D">
        <w:rPr>
          <w:rFonts w:asciiTheme="minorHAnsi" w:eastAsiaTheme="majorEastAsia" w:hAnsiTheme="minorHAnsi" w:cstheme="minorHAnsi"/>
          <w:color w:val="000000" w:themeColor="text1"/>
        </w:rPr>
        <w:t>The International Standard Classification of Occupations (ISCO) is the International Labour Organization (ILO) classification structure for organizing information on labor and jobs.  It is part of the international family of economic and social classifications of the United Nations.  The current version, known as ISCO-08, was published in 2008 and is the fourth iteration, following ISCO-58, ISCO-68 and ISCO-88.  See for a detailed ISCO structure</w:t>
      </w:r>
      <w:r w:rsidRPr="00A25F7D">
        <w:rPr>
          <w:rStyle w:val="FootnoteReference"/>
          <w:rFonts w:asciiTheme="minorHAnsi" w:eastAsiaTheme="majorEastAsia" w:hAnsiTheme="minorHAnsi" w:cstheme="minorHAnsi"/>
          <w:color w:val="000000" w:themeColor="text1"/>
          <w:szCs w:val="22"/>
          <w:lang w:eastAsia="en-US"/>
        </w:rPr>
        <w:footnoteReference w:id="33"/>
      </w:r>
      <w:r w:rsidRPr="00A25F7D">
        <w:rPr>
          <w:rFonts w:asciiTheme="minorHAnsi" w:eastAsiaTheme="majorEastAsia" w:hAnsiTheme="minorHAnsi" w:cstheme="minorHAnsi"/>
          <w:color w:val="000000" w:themeColor="text1"/>
        </w:rPr>
        <w:t xml:space="preserve">. </w:t>
      </w:r>
    </w:p>
    <w:p w14:paraId="41907383" w14:textId="77777777" w:rsidR="00C37398" w:rsidRDefault="00C37398" w:rsidP="00C37398">
      <w:pPr>
        <w:spacing w:after="0" w:line="276" w:lineRule="auto"/>
        <w:rPr>
          <w:rFonts w:eastAsiaTheme="majorEastAsia" w:cstheme="minorHAnsi"/>
          <w:color w:val="2C7B7C"/>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350"/>
      </w:tblGrid>
      <w:tr w:rsidR="00C37398" w14:paraId="35A55A50" w14:textId="77777777">
        <w:tc>
          <w:tcPr>
            <w:tcW w:w="9350" w:type="dxa"/>
            <w:shd w:val="clear" w:color="auto" w:fill="BFBFBF" w:themeFill="background1" w:themeFillShade="BF"/>
          </w:tcPr>
          <w:p w14:paraId="5DAC4A25" w14:textId="77777777" w:rsidR="00C37398" w:rsidRPr="007A2474" w:rsidRDefault="00C37398">
            <w:pPr>
              <w:spacing w:line="276" w:lineRule="auto"/>
              <w:ind w:right="-360"/>
              <w:rPr>
                <w:rFonts w:cstheme="minorHAnsi"/>
                <w:b/>
                <w:caps/>
                <w:sz w:val="24"/>
                <w:szCs w:val="24"/>
              </w:rPr>
            </w:pPr>
            <w:r w:rsidRPr="007A2474">
              <w:rPr>
                <w:rFonts w:cstheme="minorHAnsi"/>
                <w:b/>
                <w:sz w:val="24"/>
                <w:szCs w:val="24"/>
              </w:rPr>
              <w:t>1</w:t>
            </w:r>
            <w:r w:rsidRPr="007A2474">
              <w:rPr>
                <w:rFonts w:cstheme="minorHAnsi"/>
                <w:b/>
                <w:sz w:val="24"/>
                <w:szCs w:val="24"/>
              </w:rPr>
              <w:tab/>
              <w:t>Managers</w:t>
            </w:r>
          </w:p>
        </w:tc>
      </w:tr>
    </w:tbl>
    <w:p w14:paraId="238685FB" w14:textId="77777777" w:rsidR="00C37398" w:rsidRPr="00A226B5" w:rsidRDefault="00C37398" w:rsidP="00C37398">
      <w:pPr>
        <w:spacing w:after="0" w:line="240" w:lineRule="auto"/>
        <w:rPr>
          <w:rFonts w:eastAsiaTheme="majorEastAsia" w:cstheme="minorHAnsi"/>
          <w:color w:val="2C7B7C"/>
          <w:lang w:eastAsia="en-US"/>
        </w:rPr>
      </w:pPr>
    </w:p>
    <w:p w14:paraId="7ACEBCA1" w14:textId="77777777" w:rsidR="00C37398" w:rsidRPr="00A226B5" w:rsidRDefault="00C37398" w:rsidP="00C37398">
      <w:pPr>
        <w:spacing w:after="0" w:line="240" w:lineRule="auto"/>
        <w:ind w:left="360" w:right="-360" w:firstLine="259"/>
        <w:rPr>
          <w:rFonts w:cstheme="minorHAnsi"/>
          <w:b/>
        </w:rPr>
      </w:pPr>
      <w:r w:rsidRPr="00A226B5">
        <w:rPr>
          <w:rFonts w:cstheme="minorHAnsi"/>
          <w:b/>
        </w:rPr>
        <w:t>11</w:t>
      </w:r>
      <w:r w:rsidRPr="00A226B5">
        <w:rPr>
          <w:rFonts w:cstheme="minorHAnsi"/>
          <w:b/>
        </w:rPr>
        <w:tab/>
        <w:t>Chief Executives, Senior Officials and Legislators</w:t>
      </w:r>
    </w:p>
    <w:p w14:paraId="68277382" w14:textId="77777777" w:rsidR="00C37398" w:rsidRPr="00A226B5" w:rsidRDefault="00C37398" w:rsidP="00C37398">
      <w:pPr>
        <w:spacing w:after="0" w:line="240" w:lineRule="auto"/>
        <w:ind w:left="923" w:right="-360"/>
        <w:rPr>
          <w:rFonts w:cstheme="minorHAnsi"/>
        </w:rPr>
      </w:pPr>
      <w:r w:rsidRPr="00A226B5">
        <w:rPr>
          <w:rFonts w:cstheme="minorHAnsi"/>
        </w:rPr>
        <w:t>111</w:t>
      </w:r>
      <w:r w:rsidRPr="00A226B5">
        <w:rPr>
          <w:rFonts w:cstheme="minorHAnsi"/>
        </w:rPr>
        <w:tab/>
        <w:t>Legislators and Senior Officials</w:t>
      </w:r>
    </w:p>
    <w:p w14:paraId="4C87285A" w14:textId="77777777" w:rsidR="00C37398" w:rsidRPr="00A226B5" w:rsidRDefault="00C37398" w:rsidP="00C37398">
      <w:pPr>
        <w:spacing w:after="0" w:line="240" w:lineRule="auto"/>
        <w:ind w:left="923" w:right="-360"/>
        <w:rPr>
          <w:rFonts w:cstheme="minorHAnsi"/>
        </w:rPr>
      </w:pPr>
      <w:r w:rsidRPr="00A226B5">
        <w:rPr>
          <w:rFonts w:cstheme="minorHAnsi"/>
        </w:rPr>
        <w:t>112</w:t>
      </w:r>
      <w:r w:rsidRPr="00A226B5">
        <w:rPr>
          <w:rFonts w:cstheme="minorHAnsi"/>
        </w:rPr>
        <w:tab/>
        <w:t>Managing Directors and Chief Executives</w:t>
      </w:r>
    </w:p>
    <w:p w14:paraId="7823F4A3" w14:textId="77777777" w:rsidR="00C37398" w:rsidRDefault="00C37398" w:rsidP="00C37398">
      <w:pPr>
        <w:spacing w:after="0" w:line="240" w:lineRule="auto"/>
        <w:ind w:left="454" w:right="-360"/>
        <w:rPr>
          <w:rFonts w:cstheme="minorHAnsi"/>
          <w:b/>
        </w:rPr>
      </w:pPr>
    </w:p>
    <w:p w14:paraId="166CF94B" w14:textId="77777777" w:rsidR="00C37398" w:rsidRPr="00A226B5" w:rsidRDefault="00C37398" w:rsidP="00C37398">
      <w:pPr>
        <w:spacing w:after="0" w:line="240" w:lineRule="auto"/>
        <w:ind w:left="360" w:right="-360" w:firstLine="259"/>
        <w:rPr>
          <w:rFonts w:cstheme="minorHAnsi"/>
          <w:b/>
        </w:rPr>
      </w:pPr>
      <w:r w:rsidRPr="00A226B5">
        <w:rPr>
          <w:rFonts w:cstheme="minorHAnsi"/>
          <w:b/>
        </w:rPr>
        <w:t>12</w:t>
      </w:r>
      <w:r w:rsidRPr="00A226B5">
        <w:rPr>
          <w:rFonts w:cstheme="minorHAnsi"/>
          <w:b/>
        </w:rPr>
        <w:tab/>
        <w:t>Administrative and Commercial Managers</w:t>
      </w:r>
    </w:p>
    <w:p w14:paraId="6DA47142" w14:textId="77777777" w:rsidR="00C37398" w:rsidRPr="00A226B5" w:rsidRDefault="00C37398" w:rsidP="00C37398">
      <w:pPr>
        <w:spacing w:after="0" w:line="240" w:lineRule="auto"/>
        <w:ind w:left="923" w:right="-360"/>
        <w:rPr>
          <w:rFonts w:cstheme="minorHAnsi"/>
        </w:rPr>
      </w:pPr>
      <w:r w:rsidRPr="00A226B5">
        <w:rPr>
          <w:rFonts w:cstheme="minorHAnsi"/>
        </w:rPr>
        <w:t>121</w:t>
      </w:r>
      <w:r w:rsidRPr="00A226B5">
        <w:rPr>
          <w:rFonts w:cstheme="minorHAnsi"/>
        </w:rPr>
        <w:tab/>
        <w:t>Business Services and Administration Managers</w:t>
      </w:r>
    </w:p>
    <w:p w14:paraId="5899E7F6" w14:textId="77777777" w:rsidR="00C37398" w:rsidRPr="00A226B5" w:rsidRDefault="00C37398" w:rsidP="00C37398">
      <w:pPr>
        <w:spacing w:after="0" w:line="240" w:lineRule="auto"/>
        <w:ind w:left="923" w:right="-360"/>
        <w:rPr>
          <w:rFonts w:cstheme="minorHAnsi"/>
        </w:rPr>
      </w:pPr>
      <w:r w:rsidRPr="00A226B5">
        <w:rPr>
          <w:rFonts w:cstheme="minorHAnsi"/>
        </w:rPr>
        <w:t>122</w:t>
      </w:r>
      <w:r w:rsidRPr="00A226B5">
        <w:rPr>
          <w:rFonts w:cstheme="minorHAnsi"/>
        </w:rPr>
        <w:tab/>
        <w:t>Sales, Marketing and Development Managers</w:t>
      </w:r>
    </w:p>
    <w:p w14:paraId="2364B34B" w14:textId="77777777" w:rsidR="00C37398" w:rsidRDefault="00C37398" w:rsidP="00C37398">
      <w:pPr>
        <w:spacing w:after="0" w:line="240" w:lineRule="auto"/>
        <w:ind w:left="454" w:right="-360"/>
        <w:rPr>
          <w:rFonts w:cstheme="minorHAnsi"/>
          <w:b/>
        </w:rPr>
      </w:pPr>
    </w:p>
    <w:p w14:paraId="693EFF70" w14:textId="77777777" w:rsidR="00C37398" w:rsidRPr="00A226B5" w:rsidRDefault="00C37398" w:rsidP="00C37398">
      <w:pPr>
        <w:spacing w:after="0" w:line="240" w:lineRule="auto"/>
        <w:ind w:left="360" w:right="-360" w:firstLine="259"/>
        <w:rPr>
          <w:rFonts w:cstheme="minorHAnsi"/>
          <w:b/>
        </w:rPr>
      </w:pPr>
      <w:r w:rsidRPr="00A226B5">
        <w:rPr>
          <w:rFonts w:cstheme="minorHAnsi"/>
          <w:b/>
        </w:rPr>
        <w:t>13</w:t>
      </w:r>
      <w:r w:rsidRPr="00A226B5">
        <w:rPr>
          <w:rFonts w:cstheme="minorHAnsi"/>
          <w:b/>
        </w:rPr>
        <w:tab/>
        <w:t>Production and Specialized Services Managers</w:t>
      </w:r>
    </w:p>
    <w:p w14:paraId="30DA588F" w14:textId="77777777" w:rsidR="00C37398" w:rsidRPr="00A226B5" w:rsidRDefault="00C37398" w:rsidP="00C37398">
      <w:pPr>
        <w:spacing w:after="0" w:line="240" w:lineRule="auto"/>
        <w:ind w:left="923" w:right="-360"/>
        <w:rPr>
          <w:rFonts w:cstheme="minorHAnsi"/>
        </w:rPr>
      </w:pPr>
      <w:r w:rsidRPr="00A226B5">
        <w:rPr>
          <w:rFonts w:cstheme="minorHAnsi"/>
        </w:rPr>
        <w:t>131</w:t>
      </w:r>
      <w:r w:rsidRPr="00A226B5">
        <w:rPr>
          <w:rFonts w:cstheme="minorHAnsi"/>
        </w:rPr>
        <w:tab/>
        <w:t>Production Managers in Agriculture, Forestry and Fisheries</w:t>
      </w:r>
    </w:p>
    <w:p w14:paraId="43843CDE" w14:textId="77777777" w:rsidR="00C37398" w:rsidRPr="00A226B5" w:rsidRDefault="00C37398" w:rsidP="00C37398">
      <w:pPr>
        <w:spacing w:after="0" w:line="240" w:lineRule="auto"/>
        <w:ind w:left="923" w:right="-360"/>
        <w:rPr>
          <w:rFonts w:cstheme="minorHAnsi"/>
        </w:rPr>
      </w:pPr>
      <w:r w:rsidRPr="00A226B5">
        <w:rPr>
          <w:rFonts w:cstheme="minorHAnsi"/>
        </w:rPr>
        <w:t>132</w:t>
      </w:r>
      <w:r w:rsidRPr="00A226B5">
        <w:rPr>
          <w:rFonts w:cstheme="minorHAnsi"/>
        </w:rPr>
        <w:tab/>
        <w:t>Manufacturing, Mining, Construction and Distribution Managers</w:t>
      </w:r>
    </w:p>
    <w:p w14:paraId="431FDF19" w14:textId="77777777" w:rsidR="00C37398" w:rsidRPr="00A226B5" w:rsidRDefault="00C37398" w:rsidP="00C37398">
      <w:pPr>
        <w:spacing w:after="0" w:line="240" w:lineRule="auto"/>
        <w:ind w:left="923" w:right="-360"/>
        <w:rPr>
          <w:rFonts w:cstheme="minorHAnsi"/>
        </w:rPr>
      </w:pPr>
      <w:r w:rsidRPr="00A226B5">
        <w:rPr>
          <w:rFonts w:cstheme="minorHAnsi"/>
        </w:rPr>
        <w:t>133</w:t>
      </w:r>
      <w:r w:rsidRPr="00A226B5">
        <w:rPr>
          <w:rFonts w:cstheme="minorHAnsi"/>
        </w:rPr>
        <w:tab/>
        <w:t>Information and Communications Technology Services Managers</w:t>
      </w:r>
    </w:p>
    <w:p w14:paraId="38BEA2BE" w14:textId="77777777" w:rsidR="00C37398" w:rsidRPr="00A226B5" w:rsidRDefault="00C37398" w:rsidP="00C37398">
      <w:pPr>
        <w:spacing w:after="0" w:line="240" w:lineRule="auto"/>
        <w:ind w:left="923" w:right="-360"/>
        <w:rPr>
          <w:rFonts w:cstheme="minorHAnsi"/>
        </w:rPr>
      </w:pPr>
      <w:r w:rsidRPr="00A226B5">
        <w:rPr>
          <w:rFonts w:cstheme="minorHAnsi"/>
        </w:rPr>
        <w:t>134</w:t>
      </w:r>
      <w:r w:rsidRPr="00A226B5">
        <w:rPr>
          <w:rFonts w:cstheme="minorHAnsi"/>
        </w:rPr>
        <w:tab/>
        <w:t>Professional Services Managers</w:t>
      </w:r>
    </w:p>
    <w:p w14:paraId="047612A4" w14:textId="77777777" w:rsidR="00C37398" w:rsidRDefault="00C37398" w:rsidP="00C37398">
      <w:pPr>
        <w:spacing w:after="0" w:line="240" w:lineRule="auto"/>
        <w:ind w:left="454" w:right="-360"/>
        <w:rPr>
          <w:rFonts w:cstheme="minorHAnsi"/>
          <w:b/>
        </w:rPr>
      </w:pPr>
    </w:p>
    <w:p w14:paraId="40B5D939" w14:textId="77777777" w:rsidR="00C37398" w:rsidRPr="00A226B5" w:rsidRDefault="00C37398" w:rsidP="00C37398">
      <w:pPr>
        <w:spacing w:after="0" w:line="240" w:lineRule="auto"/>
        <w:ind w:left="360" w:right="-360" w:firstLine="259"/>
        <w:rPr>
          <w:rFonts w:cstheme="minorHAnsi"/>
          <w:b/>
        </w:rPr>
      </w:pPr>
      <w:r w:rsidRPr="00A226B5">
        <w:rPr>
          <w:rFonts w:cstheme="minorHAnsi"/>
          <w:b/>
        </w:rPr>
        <w:t>14</w:t>
      </w:r>
      <w:r w:rsidRPr="00A226B5">
        <w:rPr>
          <w:rFonts w:cstheme="minorHAnsi"/>
          <w:b/>
        </w:rPr>
        <w:tab/>
        <w:t>Hospitality, Retail and Other Services Managers</w:t>
      </w:r>
    </w:p>
    <w:p w14:paraId="1B5B29AA" w14:textId="77777777" w:rsidR="00C37398" w:rsidRPr="00A226B5" w:rsidRDefault="00C37398" w:rsidP="00C37398">
      <w:pPr>
        <w:spacing w:after="0" w:line="240" w:lineRule="auto"/>
        <w:ind w:left="923" w:right="-360"/>
        <w:rPr>
          <w:rFonts w:cstheme="minorHAnsi"/>
        </w:rPr>
      </w:pPr>
      <w:r w:rsidRPr="00A226B5">
        <w:rPr>
          <w:rFonts w:cstheme="minorHAnsi"/>
        </w:rPr>
        <w:t>141</w:t>
      </w:r>
      <w:r w:rsidRPr="00A226B5">
        <w:rPr>
          <w:rFonts w:cstheme="minorHAnsi"/>
        </w:rPr>
        <w:tab/>
        <w:t>Hotel and Restaurant Managers</w:t>
      </w:r>
    </w:p>
    <w:p w14:paraId="135A1CF4" w14:textId="77777777" w:rsidR="00C37398" w:rsidRPr="00A226B5" w:rsidRDefault="00C37398" w:rsidP="00C37398">
      <w:pPr>
        <w:spacing w:after="0" w:line="240" w:lineRule="auto"/>
        <w:ind w:left="923" w:right="-360"/>
        <w:rPr>
          <w:rFonts w:cstheme="minorHAnsi"/>
        </w:rPr>
      </w:pPr>
      <w:r w:rsidRPr="00A226B5">
        <w:rPr>
          <w:rFonts w:cstheme="minorHAnsi"/>
        </w:rPr>
        <w:t>142</w:t>
      </w:r>
      <w:r w:rsidRPr="00A226B5">
        <w:rPr>
          <w:rFonts w:cstheme="minorHAnsi"/>
        </w:rPr>
        <w:tab/>
        <w:t>Retail and Wholesale Trade Managers</w:t>
      </w:r>
    </w:p>
    <w:p w14:paraId="031566FB" w14:textId="77777777" w:rsidR="00C37398" w:rsidRPr="00A226B5" w:rsidRDefault="00C37398" w:rsidP="00C37398">
      <w:pPr>
        <w:spacing w:after="0" w:line="240" w:lineRule="auto"/>
        <w:ind w:left="923" w:right="-360"/>
        <w:rPr>
          <w:rFonts w:cstheme="minorHAnsi"/>
        </w:rPr>
      </w:pPr>
      <w:r w:rsidRPr="00A226B5">
        <w:rPr>
          <w:rFonts w:cstheme="minorHAnsi"/>
        </w:rPr>
        <w:t>143</w:t>
      </w:r>
      <w:r w:rsidRPr="00A226B5">
        <w:rPr>
          <w:rFonts w:cstheme="minorHAnsi"/>
        </w:rPr>
        <w:tab/>
        <w:t>Other Services Managers</w:t>
      </w:r>
    </w:p>
    <w:p w14:paraId="671C5059" w14:textId="77777777" w:rsidR="00C37398" w:rsidRPr="00A226B5" w:rsidRDefault="00C37398" w:rsidP="00C37398">
      <w:pPr>
        <w:spacing w:after="0" w:line="240" w:lineRule="auto"/>
        <w:ind w:right="-36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350"/>
      </w:tblGrid>
      <w:tr w:rsidR="00C37398" w:rsidRPr="007A2474" w14:paraId="638BBA73" w14:textId="77777777">
        <w:tc>
          <w:tcPr>
            <w:tcW w:w="9350" w:type="dxa"/>
            <w:shd w:val="clear" w:color="auto" w:fill="BFBFBF" w:themeFill="background1" w:themeFillShade="BF"/>
          </w:tcPr>
          <w:p w14:paraId="444343C5" w14:textId="77777777" w:rsidR="00C37398" w:rsidRPr="007A2474" w:rsidRDefault="00C37398">
            <w:pPr>
              <w:spacing w:line="276" w:lineRule="auto"/>
              <w:ind w:right="-360"/>
              <w:rPr>
                <w:rFonts w:cstheme="minorHAnsi"/>
                <w:b/>
                <w:caps/>
                <w:sz w:val="24"/>
                <w:szCs w:val="24"/>
              </w:rPr>
            </w:pPr>
            <w:r w:rsidRPr="007A2474">
              <w:rPr>
                <w:rFonts w:cstheme="minorHAnsi"/>
                <w:b/>
                <w:sz w:val="24"/>
                <w:szCs w:val="24"/>
              </w:rPr>
              <w:t>2</w:t>
            </w:r>
            <w:r w:rsidRPr="007A2474">
              <w:rPr>
                <w:rFonts w:cstheme="minorHAnsi"/>
                <w:b/>
                <w:sz w:val="24"/>
                <w:szCs w:val="24"/>
              </w:rPr>
              <w:tab/>
              <w:t>Professionals</w:t>
            </w:r>
          </w:p>
        </w:tc>
      </w:tr>
    </w:tbl>
    <w:p w14:paraId="027CBE79" w14:textId="77777777" w:rsidR="00C37398" w:rsidRPr="00A226B5" w:rsidRDefault="00C37398" w:rsidP="00C37398">
      <w:pPr>
        <w:spacing w:after="0" w:line="240" w:lineRule="auto"/>
        <w:ind w:right="-360"/>
        <w:rPr>
          <w:rFonts w:cstheme="minorHAnsi"/>
        </w:rPr>
      </w:pPr>
    </w:p>
    <w:p w14:paraId="06A3E2A1" w14:textId="77777777" w:rsidR="00C37398" w:rsidRPr="00A226B5" w:rsidRDefault="00C37398" w:rsidP="00C37398">
      <w:pPr>
        <w:spacing w:after="0" w:line="240" w:lineRule="auto"/>
        <w:ind w:left="360" w:right="-360" w:firstLine="259"/>
        <w:rPr>
          <w:rFonts w:cstheme="minorHAnsi"/>
          <w:b/>
        </w:rPr>
      </w:pPr>
      <w:r w:rsidRPr="00A226B5">
        <w:rPr>
          <w:rFonts w:cstheme="minorHAnsi"/>
          <w:b/>
        </w:rPr>
        <w:t>21</w:t>
      </w:r>
      <w:r w:rsidRPr="00A226B5">
        <w:rPr>
          <w:rFonts w:cstheme="minorHAnsi"/>
          <w:b/>
        </w:rPr>
        <w:tab/>
        <w:t>Science and Engineering Professionals</w:t>
      </w:r>
    </w:p>
    <w:p w14:paraId="5839F695" w14:textId="77777777" w:rsidR="00C37398" w:rsidRPr="00A226B5" w:rsidRDefault="00C37398" w:rsidP="00C37398">
      <w:pPr>
        <w:spacing w:after="0" w:line="240" w:lineRule="auto"/>
        <w:ind w:left="922" w:right="-360"/>
        <w:rPr>
          <w:rFonts w:cstheme="minorHAnsi"/>
        </w:rPr>
      </w:pPr>
      <w:r w:rsidRPr="00A226B5">
        <w:rPr>
          <w:rFonts w:cstheme="minorHAnsi"/>
        </w:rPr>
        <w:t>211</w:t>
      </w:r>
      <w:r w:rsidRPr="00A226B5">
        <w:rPr>
          <w:rFonts w:cstheme="minorHAnsi"/>
        </w:rPr>
        <w:tab/>
        <w:t>Physical and Earth Science Professionals</w:t>
      </w:r>
    </w:p>
    <w:p w14:paraId="42B59686" w14:textId="77777777" w:rsidR="00C37398" w:rsidRPr="00A226B5" w:rsidRDefault="00C37398" w:rsidP="00C37398">
      <w:pPr>
        <w:spacing w:after="0" w:line="240" w:lineRule="auto"/>
        <w:ind w:left="923" w:right="-360"/>
        <w:rPr>
          <w:rFonts w:cstheme="minorHAnsi"/>
        </w:rPr>
      </w:pPr>
      <w:r w:rsidRPr="00A226B5">
        <w:rPr>
          <w:rFonts w:cstheme="minorHAnsi"/>
        </w:rPr>
        <w:t>212</w:t>
      </w:r>
      <w:r w:rsidRPr="00A226B5">
        <w:rPr>
          <w:rFonts w:cstheme="minorHAnsi"/>
        </w:rPr>
        <w:tab/>
        <w:t>Mathematicians, Actuaries and Statisticians</w:t>
      </w:r>
    </w:p>
    <w:p w14:paraId="4B5C6C85" w14:textId="77777777" w:rsidR="00C37398" w:rsidRPr="00A226B5" w:rsidRDefault="00C37398" w:rsidP="00C37398">
      <w:pPr>
        <w:spacing w:after="0" w:line="240" w:lineRule="auto"/>
        <w:ind w:left="923" w:right="-360"/>
        <w:rPr>
          <w:rFonts w:cstheme="minorHAnsi"/>
        </w:rPr>
      </w:pPr>
      <w:r w:rsidRPr="00A226B5">
        <w:rPr>
          <w:rFonts w:cstheme="minorHAnsi"/>
        </w:rPr>
        <w:t>213</w:t>
      </w:r>
      <w:r w:rsidRPr="00A226B5">
        <w:rPr>
          <w:rFonts w:cstheme="minorHAnsi"/>
        </w:rPr>
        <w:tab/>
        <w:t>Life Science Professionals</w:t>
      </w:r>
    </w:p>
    <w:p w14:paraId="33BBFBFD" w14:textId="77777777" w:rsidR="00C37398" w:rsidRPr="00A226B5" w:rsidRDefault="00C37398" w:rsidP="00C37398">
      <w:pPr>
        <w:spacing w:after="0" w:line="240" w:lineRule="auto"/>
        <w:ind w:left="923" w:right="-360"/>
        <w:rPr>
          <w:rFonts w:cstheme="minorHAnsi"/>
        </w:rPr>
      </w:pPr>
      <w:r w:rsidRPr="00A226B5">
        <w:rPr>
          <w:rFonts w:cstheme="minorHAnsi"/>
        </w:rPr>
        <w:t>214</w:t>
      </w:r>
      <w:r w:rsidRPr="00A226B5">
        <w:rPr>
          <w:rFonts w:cstheme="minorHAnsi"/>
        </w:rPr>
        <w:tab/>
        <w:t>Engineering Professionals (excluding Electrotechnology)</w:t>
      </w:r>
    </w:p>
    <w:p w14:paraId="4DBEF24D" w14:textId="77777777" w:rsidR="00C37398" w:rsidRPr="00A226B5" w:rsidRDefault="00C37398" w:rsidP="00C37398">
      <w:pPr>
        <w:spacing w:after="0" w:line="240" w:lineRule="auto"/>
        <w:ind w:left="923" w:right="-360"/>
        <w:rPr>
          <w:rFonts w:cstheme="minorHAnsi"/>
        </w:rPr>
      </w:pPr>
      <w:r w:rsidRPr="00A226B5">
        <w:rPr>
          <w:rFonts w:cstheme="minorHAnsi"/>
        </w:rPr>
        <w:t>215</w:t>
      </w:r>
      <w:r w:rsidRPr="00A226B5">
        <w:rPr>
          <w:rFonts w:cstheme="minorHAnsi"/>
        </w:rPr>
        <w:tab/>
        <w:t>Electrotechnology Engineers</w:t>
      </w:r>
    </w:p>
    <w:p w14:paraId="31624233" w14:textId="77777777" w:rsidR="00C37398" w:rsidRPr="00A226B5" w:rsidRDefault="00C37398" w:rsidP="00C37398">
      <w:pPr>
        <w:spacing w:after="0" w:line="240" w:lineRule="auto"/>
        <w:ind w:left="923" w:right="-360"/>
        <w:rPr>
          <w:rFonts w:cstheme="minorHAnsi"/>
        </w:rPr>
      </w:pPr>
      <w:r w:rsidRPr="00A226B5">
        <w:rPr>
          <w:rFonts w:cstheme="minorHAnsi"/>
        </w:rPr>
        <w:t>216</w:t>
      </w:r>
      <w:r w:rsidRPr="00A226B5">
        <w:rPr>
          <w:rFonts w:cstheme="minorHAnsi"/>
        </w:rPr>
        <w:tab/>
        <w:t>Architects, Planners, Surveyors and Designers</w:t>
      </w:r>
    </w:p>
    <w:p w14:paraId="21926A48" w14:textId="77777777" w:rsidR="00C37398" w:rsidRDefault="00C37398" w:rsidP="00C37398">
      <w:pPr>
        <w:spacing w:after="0" w:line="240" w:lineRule="auto"/>
        <w:ind w:left="454" w:right="-360"/>
        <w:rPr>
          <w:rFonts w:cstheme="minorHAnsi"/>
          <w:b/>
        </w:rPr>
      </w:pPr>
    </w:p>
    <w:p w14:paraId="09041823" w14:textId="77777777" w:rsidR="00C37398" w:rsidRPr="00A226B5" w:rsidRDefault="00C37398" w:rsidP="00C37398">
      <w:pPr>
        <w:spacing w:after="0" w:line="240" w:lineRule="auto"/>
        <w:ind w:left="360" w:firstLine="259"/>
        <w:rPr>
          <w:rFonts w:cstheme="minorHAnsi"/>
          <w:b/>
        </w:rPr>
      </w:pPr>
      <w:r w:rsidRPr="00A226B5">
        <w:rPr>
          <w:rFonts w:cstheme="minorHAnsi"/>
          <w:b/>
        </w:rPr>
        <w:t>22</w:t>
      </w:r>
      <w:r w:rsidRPr="00A226B5">
        <w:rPr>
          <w:rFonts w:cstheme="minorHAnsi"/>
          <w:b/>
        </w:rPr>
        <w:tab/>
        <w:t>Health Professionals</w:t>
      </w:r>
    </w:p>
    <w:p w14:paraId="7D1EB13B" w14:textId="77777777" w:rsidR="00C37398" w:rsidRPr="00A226B5" w:rsidRDefault="00C37398" w:rsidP="00C37398">
      <w:pPr>
        <w:spacing w:after="0" w:line="240" w:lineRule="auto"/>
        <w:ind w:left="923" w:right="-360"/>
        <w:rPr>
          <w:rFonts w:cstheme="minorHAnsi"/>
        </w:rPr>
      </w:pPr>
      <w:r w:rsidRPr="00A226B5">
        <w:rPr>
          <w:rFonts w:cstheme="minorHAnsi"/>
        </w:rPr>
        <w:t>221</w:t>
      </w:r>
      <w:r w:rsidRPr="00A226B5">
        <w:rPr>
          <w:rFonts w:cstheme="minorHAnsi"/>
        </w:rPr>
        <w:tab/>
        <w:t>Medical Doctors</w:t>
      </w:r>
    </w:p>
    <w:p w14:paraId="1D821F52" w14:textId="77777777" w:rsidR="00C37398" w:rsidRPr="00A226B5" w:rsidRDefault="00C37398" w:rsidP="00C37398">
      <w:pPr>
        <w:spacing w:after="0" w:line="240" w:lineRule="auto"/>
        <w:ind w:left="923" w:right="-360"/>
        <w:rPr>
          <w:rFonts w:cstheme="minorHAnsi"/>
        </w:rPr>
      </w:pPr>
      <w:r w:rsidRPr="00A226B5">
        <w:rPr>
          <w:rFonts w:cstheme="minorHAnsi"/>
        </w:rPr>
        <w:t>222</w:t>
      </w:r>
      <w:r w:rsidRPr="00A226B5">
        <w:rPr>
          <w:rFonts w:cstheme="minorHAnsi"/>
        </w:rPr>
        <w:tab/>
        <w:t>Nursing and Midwifery Professionals</w:t>
      </w:r>
    </w:p>
    <w:p w14:paraId="23F83C12" w14:textId="77777777" w:rsidR="00C37398" w:rsidRPr="00A226B5" w:rsidRDefault="00C37398" w:rsidP="00C37398">
      <w:pPr>
        <w:spacing w:after="0" w:line="240" w:lineRule="auto"/>
        <w:ind w:left="923" w:right="-360"/>
        <w:rPr>
          <w:rFonts w:cstheme="minorHAnsi"/>
        </w:rPr>
      </w:pPr>
      <w:r w:rsidRPr="00A226B5">
        <w:rPr>
          <w:rFonts w:cstheme="minorHAnsi"/>
        </w:rPr>
        <w:t>223</w:t>
      </w:r>
      <w:r w:rsidRPr="00A226B5">
        <w:rPr>
          <w:rFonts w:cstheme="minorHAnsi"/>
        </w:rPr>
        <w:tab/>
        <w:t>Traditional and Complementary Medicine Professionals</w:t>
      </w:r>
    </w:p>
    <w:p w14:paraId="0525499F" w14:textId="77777777" w:rsidR="00C37398" w:rsidRPr="00A226B5" w:rsidRDefault="00C37398" w:rsidP="00C37398">
      <w:pPr>
        <w:spacing w:after="0" w:line="240" w:lineRule="auto"/>
        <w:ind w:left="923" w:right="-360"/>
        <w:rPr>
          <w:rFonts w:cstheme="minorHAnsi"/>
        </w:rPr>
      </w:pPr>
      <w:r w:rsidRPr="00A226B5">
        <w:rPr>
          <w:rFonts w:cstheme="minorHAnsi"/>
        </w:rPr>
        <w:t>224</w:t>
      </w:r>
      <w:r w:rsidRPr="00A226B5">
        <w:rPr>
          <w:rFonts w:cstheme="minorHAnsi"/>
        </w:rPr>
        <w:tab/>
        <w:t>Paramedical Practitioners</w:t>
      </w:r>
    </w:p>
    <w:p w14:paraId="02860C64" w14:textId="77777777" w:rsidR="00C37398" w:rsidRPr="00A226B5" w:rsidRDefault="00C37398" w:rsidP="00C37398">
      <w:pPr>
        <w:spacing w:after="0" w:line="240" w:lineRule="auto"/>
        <w:ind w:left="923" w:right="-360"/>
        <w:rPr>
          <w:rFonts w:cstheme="minorHAnsi"/>
        </w:rPr>
      </w:pPr>
      <w:r w:rsidRPr="00A226B5">
        <w:rPr>
          <w:rFonts w:cstheme="minorHAnsi"/>
        </w:rPr>
        <w:t>225</w:t>
      </w:r>
      <w:r w:rsidRPr="00A226B5">
        <w:rPr>
          <w:rFonts w:cstheme="minorHAnsi"/>
        </w:rPr>
        <w:tab/>
        <w:t>Veterinarians</w:t>
      </w:r>
    </w:p>
    <w:p w14:paraId="6B961192" w14:textId="77777777" w:rsidR="00C37398" w:rsidRPr="00A226B5" w:rsidRDefault="00C37398" w:rsidP="00C37398">
      <w:pPr>
        <w:spacing w:after="0" w:line="240" w:lineRule="auto"/>
        <w:ind w:left="923" w:right="-360"/>
        <w:rPr>
          <w:rFonts w:cstheme="minorHAnsi"/>
        </w:rPr>
      </w:pPr>
      <w:r w:rsidRPr="00A226B5">
        <w:rPr>
          <w:rFonts w:cstheme="minorHAnsi"/>
        </w:rPr>
        <w:t>226</w:t>
      </w:r>
      <w:r w:rsidRPr="00A226B5">
        <w:rPr>
          <w:rFonts w:cstheme="minorHAnsi"/>
        </w:rPr>
        <w:tab/>
        <w:t>Other Health Professionals</w:t>
      </w:r>
    </w:p>
    <w:p w14:paraId="772D058D" w14:textId="77777777" w:rsidR="00C37398" w:rsidRDefault="00C37398" w:rsidP="00C37398">
      <w:pPr>
        <w:spacing w:after="0" w:line="240" w:lineRule="auto"/>
        <w:ind w:left="454" w:right="-360"/>
        <w:rPr>
          <w:rFonts w:cstheme="minorHAnsi"/>
          <w:b/>
        </w:rPr>
      </w:pPr>
    </w:p>
    <w:p w14:paraId="153AD834" w14:textId="77777777" w:rsidR="00C37398" w:rsidRPr="00A226B5" w:rsidRDefault="00C37398" w:rsidP="00C37398">
      <w:pPr>
        <w:spacing w:after="0" w:line="240" w:lineRule="auto"/>
        <w:ind w:firstLine="720"/>
        <w:rPr>
          <w:rFonts w:cstheme="minorHAnsi"/>
          <w:b/>
        </w:rPr>
      </w:pPr>
      <w:r w:rsidRPr="00A226B5">
        <w:rPr>
          <w:rFonts w:cstheme="minorHAnsi"/>
          <w:b/>
        </w:rPr>
        <w:t>23</w:t>
      </w:r>
      <w:r w:rsidRPr="00A226B5">
        <w:rPr>
          <w:rFonts w:cstheme="minorHAnsi"/>
          <w:b/>
        </w:rPr>
        <w:tab/>
        <w:t>Teaching Professionals</w:t>
      </w:r>
    </w:p>
    <w:p w14:paraId="0D84FE9D" w14:textId="77777777" w:rsidR="00C37398" w:rsidRPr="00A226B5" w:rsidRDefault="00C37398" w:rsidP="00C37398">
      <w:pPr>
        <w:spacing w:after="0" w:line="240" w:lineRule="auto"/>
        <w:ind w:left="923" w:right="-360"/>
        <w:rPr>
          <w:rFonts w:cstheme="minorHAnsi"/>
        </w:rPr>
      </w:pPr>
      <w:r w:rsidRPr="00A226B5">
        <w:rPr>
          <w:rFonts w:cstheme="minorHAnsi"/>
        </w:rPr>
        <w:t>231</w:t>
      </w:r>
      <w:r w:rsidRPr="00A226B5">
        <w:rPr>
          <w:rFonts w:cstheme="minorHAnsi"/>
        </w:rPr>
        <w:tab/>
        <w:t>University and Higher Education Teachers</w:t>
      </w:r>
    </w:p>
    <w:p w14:paraId="42287798" w14:textId="77777777" w:rsidR="00C37398" w:rsidRPr="00A226B5" w:rsidRDefault="00C37398" w:rsidP="00C37398">
      <w:pPr>
        <w:spacing w:after="0" w:line="240" w:lineRule="auto"/>
        <w:ind w:left="923" w:right="-360"/>
        <w:rPr>
          <w:rFonts w:cstheme="minorHAnsi"/>
        </w:rPr>
      </w:pPr>
      <w:r w:rsidRPr="00A226B5">
        <w:rPr>
          <w:rFonts w:cstheme="minorHAnsi"/>
        </w:rPr>
        <w:t>232</w:t>
      </w:r>
      <w:r w:rsidRPr="00A226B5">
        <w:rPr>
          <w:rFonts w:cstheme="minorHAnsi"/>
        </w:rPr>
        <w:tab/>
        <w:t>Vocational Education Teachers</w:t>
      </w:r>
    </w:p>
    <w:p w14:paraId="2580E2A7" w14:textId="77777777" w:rsidR="00C37398" w:rsidRPr="00A226B5" w:rsidRDefault="00C37398" w:rsidP="00C37398">
      <w:pPr>
        <w:spacing w:after="0" w:line="240" w:lineRule="auto"/>
        <w:ind w:left="923" w:right="-360"/>
        <w:rPr>
          <w:rFonts w:cstheme="minorHAnsi"/>
        </w:rPr>
      </w:pPr>
      <w:r w:rsidRPr="00A226B5">
        <w:rPr>
          <w:rFonts w:cstheme="minorHAnsi"/>
        </w:rPr>
        <w:t>233</w:t>
      </w:r>
      <w:r w:rsidRPr="00A226B5">
        <w:rPr>
          <w:rFonts w:cstheme="minorHAnsi"/>
        </w:rPr>
        <w:tab/>
        <w:t>Secondary Education Teachers</w:t>
      </w:r>
    </w:p>
    <w:p w14:paraId="5C83F1BD" w14:textId="77777777" w:rsidR="00C37398" w:rsidRPr="00A226B5" w:rsidRDefault="00C37398" w:rsidP="00C37398">
      <w:pPr>
        <w:spacing w:after="0" w:line="240" w:lineRule="auto"/>
        <w:ind w:left="923" w:right="-360"/>
        <w:rPr>
          <w:rFonts w:cstheme="minorHAnsi"/>
        </w:rPr>
      </w:pPr>
      <w:r w:rsidRPr="00A226B5">
        <w:rPr>
          <w:rFonts w:cstheme="minorHAnsi"/>
        </w:rPr>
        <w:t>234</w:t>
      </w:r>
      <w:r w:rsidRPr="00A226B5">
        <w:rPr>
          <w:rFonts w:cstheme="minorHAnsi"/>
        </w:rPr>
        <w:tab/>
        <w:t>Primary School and Early Childhood Teachers</w:t>
      </w:r>
    </w:p>
    <w:p w14:paraId="4CDDCE07" w14:textId="77777777" w:rsidR="00C37398" w:rsidRPr="00A226B5" w:rsidRDefault="00C37398" w:rsidP="00C37398">
      <w:pPr>
        <w:spacing w:after="0" w:line="240" w:lineRule="auto"/>
        <w:ind w:left="923" w:right="-360"/>
        <w:rPr>
          <w:rFonts w:cstheme="minorHAnsi"/>
        </w:rPr>
      </w:pPr>
      <w:r w:rsidRPr="00A226B5">
        <w:rPr>
          <w:rFonts w:cstheme="minorHAnsi"/>
        </w:rPr>
        <w:t>235</w:t>
      </w:r>
      <w:r w:rsidRPr="00A226B5">
        <w:rPr>
          <w:rFonts w:cstheme="minorHAnsi"/>
        </w:rPr>
        <w:tab/>
        <w:t>Other Teaching Professionals</w:t>
      </w:r>
    </w:p>
    <w:p w14:paraId="7435D1BC" w14:textId="77777777" w:rsidR="00C37398" w:rsidRDefault="00C37398" w:rsidP="00C37398">
      <w:pPr>
        <w:spacing w:after="0" w:line="240" w:lineRule="auto"/>
        <w:ind w:left="454" w:right="-360"/>
        <w:rPr>
          <w:rFonts w:cstheme="minorHAnsi"/>
          <w:b/>
        </w:rPr>
      </w:pPr>
    </w:p>
    <w:p w14:paraId="4FBC086A" w14:textId="77777777" w:rsidR="00C37398" w:rsidRPr="00A226B5" w:rsidRDefault="00C37398" w:rsidP="00C37398">
      <w:pPr>
        <w:spacing w:after="0" w:line="240" w:lineRule="auto"/>
        <w:ind w:left="454" w:right="-360" w:firstLine="266"/>
        <w:rPr>
          <w:rFonts w:cstheme="minorHAnsi"/>
          <w:b/>
        </w:rPr>
      </w:pPr>
      <w:r w:rsidRPr="00A226B5">
        <w:rPr>
          <w:rFonts w:cstheme="minorHAnsi"/>
          <w:b/>
        </w:rPr>
        <w:t>24</w:t>
      </w:r>
      <w:r w:rsidRPr="00A226B5">
        <w:rPr>
          <w:rFonts w:cstheme="minorHAnsi"/>
          <w:b/>
        </w:rPr>
        <w:tab/>
        <w:t>Business and Administration Professionals</w:t>
      </w:r>
    </w:p>
    <w:p w14:paraId="7B9BB2BB" w14:textId="77777777" w:rsidR="00C37398" w:rsidRPr="00A226B5" w:rsidRDefault="00C37398" w:rsidP="00C37398">
      <w:pPr>
        <w:spacing w:after="0" w:line="240" w:lineRule="auto"/>
        <w:ind w:left="923" w:right="-360"/>
        <w:rPr>
          <w:rFonts w:cstheme="minorHAnsi"/>
        </w:rPr>
      </w:pPr>
      <w:r w:rsidRPr="00A226B5">
        <w:rPr>
          <w:rFonts w:cstheme="minorHAnsi"/>
        </w:rPr>
        <w:t>241</w:t>
      </w:r>
      <w:r w:rsidRPr="00A226B5">
        <w:rPr>
          <w:rFonts w:cstheme="minorHAnsi"/>
        </w:rPr>
        <w:tab/>
        <w:t>Finance Professionals</w:t>
      </w:r>
    </w:p>
    <w:p w14:paraId="1F24A32D" w14:textId="77777777" w:rsidR="00C37398" w:rsidRPr="00A226B5" w:rsidRDefault="00C37398" w:rsidP="00C37398">
      <w:pPr>
        <w:spacing w:after="0" w:line="240" w:lineRule="auto"/>
        <w:ind w:left="203" w:firstLine="720"/>
        <w:rPr>
          <w:rFonts w:cstheme="minorHAnsi"/>
        </w:rPr>
      </w:pPr>
      <w:r w:rsidRPr="00A226B5">
        <w:rPr>
          <w:rFonts w:cstheme="minorHAnsi"/>
        </w:rPr>
        <w:t>242</w:t>
      </w:r>
      <w:r w:rsidRPr="00A226B5">
        <w:rPr>
          <w:rFonts w:cstheme="minorHAnsi"/>
        </w:rPr>
        <w:tab/>
        <w:t>Administration Professionals</w:t>
      </w:r>
    </w:p>
    <w:p w14:paraId="5B94B6E9" w14:textId="77777777" w:rsidR="00C37398" w:rsidRPr="00A226B5" w:rsidRDefault="00C37398" w:rsidP="00C37398">
      <w:pPr>
        <w:spacing w:after="0" w:line="240" w:lineRule="auto"/>
        <w:ind w:left="203" w:firstLine="720"/>
        <w:rPr>
          <w:rFonts w:cstheme="minorHAnsi"/>
        </w:rPr>
      </w:pPr>
      <w:r w:rsidRPr="00A226B5">
        <w:rPr>
          <w:rFonts w:cstheme="minorHAnsi"/>
        </w:rPr>
        <w:t>243</w:t>
      </w:r>
      <w:r w:rsidRPr="00A226B5">
        <w:rPr>
          <w:rFonts w:cstheme="minorHAnsi"/>
        </w:rPr>
        <w:tab/>
        <w:t>Sales, Marketing and Public Relations Professionals</w:t>
      </w:r>
    </w:p>
    <w:p w14:paraId="7339E002" w14:textId="77777777" w:rsidR="00C37398" w:rsidRDefault="00C37398" w:rsidP="00C37398">
      <w:pPr>
        <w:spacing w:after="0" w:line="240" w:lineRule="auto"/>
        <w:ind w:firstLine="720"/>
        <w:rPr>
          <w:rFonts w:cstheme="minorHAnsi"/>
          <w:b/>
        </w:rPr>
      </w:pPr>
    </w:p>
    <w:p w14:paraId="0E53A4FD" w14:textId="77777777" w:rsidR="00C37398" w:rsidRPr="00A226B5" w:rsidRDefault="00C37398" w:rsidP="00C37398">
      <w:pPr>
        <w:spacing w:after="0" w:line="240" w:lineRule="auto"/>
        <w:ind w:firstLine="720"/>
        <w:rPr>
          <w:rFonts w:cstheme="minorHAnsi"/>
          <w:b/>
        </w:rPr>
      </w:pPr>
      <w:r w:rsidRPr="00A226B5">
        <w:rPr>
          <w:rFonts w:cstheme="minorHAnsi"/>
          <w:b/>
        </w:rPr>
        <w:t>25</w:t>
      </w:r>
      <w:r w:rsidRPr="00A226B5">
        <w:rPr>
          <w:rFonts w:cstheme="minorHAnsi"/>
          <w:b/>
        </w:rPr>
        <w:tab/>
        <w:t>Information and Communications Technology Professionals</w:t>
      </w:r>
    </w:p>
    <w:p w14:paraId="39ED45EB" w14:textId="77777777" w:rsidR="00C37398" w:rsidRPr="00A226B5" w:rsidRDefault="00C37398" w:rsidP="00C37398">
      <w:pPr>
        <w:spacing w:after="0" w:line="240" w:lineRule="auto"/>
        <w:ind w:left="202" w:firstLine="720"/>
        <w:rPr>
          <w:rFonts w:cstheme="minorHAnsi"/>
        </w:rPr>
      </w:pPr>
      <w:r w:rsidRPr="00A226B5">
        <w:rPr>
          <w:rFonts w:cstheme="minorHAnsi"/>
        </w:rPr>
        <w:t>251</w:t>
      </w:r>
      <w:r w:rsidRPr="00A226B5">
        <w:rPr>
          <w:rFonts w:cstheme="minorHAnsi"/>
        </w:rPr>
        <w:tab/>
        <w:t>Software and Applications Developers and Analysts</w:t>
      </w:r>
    </w:p>
    <w:p w14:paraId="5EA01133" w14:textId="77777777" w:rsidR="00C37398" w:rsidRPr="00A226B5" w:rsidRDefault="00C37398" w:rsidP="00C37398">
      <w:pPr>
        <w:spacing w:after="0" w:line="240" w:lineRule="auto"/>
        <w:ind w:left="922"/>
        <w:rPr>
          <w:rFonts w:cstheme="minorHAnsi"/>
        </w:rPr>
      </w:pPr>
      <w:r w:rsidRPr="00A226B5">
        <w:rPr>
          <w:rFonts w:cstheme="minorHAnsi"/>
        </w:rPr>
        <w:t>252</w:t>
      </w:r>
      <w:r w:rsidRPr="00A226B5">
        <w:rPr>
          <w:rFonts w:cstheme="minorHAnsi"/>
        </w:rPr>
        <w:tab/>
        <w:t>Database and Network Professionals</w:t>
      </w:r>
    </w:p>
    <w:p w14:paraId="3DC0C0A5" w14:textId="77777777" w:rsidR="00C37398" w:rsidRDefault="00C37398" w:rsidP="00C37398">
      <w:pPr>
        <w:spacing w:after="0" w:line="240" w:lineRule="auto"/>
        <w:ind w:firstLine="720"/>
        <w:rPr>
          <w:rFonts w:cstheme="minorHAnsi"/>
          <w:b/>
        </w:rPr>
      </w:pPr>
    </w:p>
    <w:p w14:paraId="26AB6218" w14:textId="77777777" w:rsidR="00C37398" w:rsidRPr="00A226B5" w:rsidRDefault="00C37398" w:rsidP="00C37398">
      <w:pPr>
        <w:spacing w:after="0" w:line="240" w:lineRule="auto"/>
        <w:ind w:firstLine="720"/>
        <w:rPr>
          <w:rFonts w:cstheme="minorHAnsi"/>
          <w:b/>
        </w:rPr>
      </w:pPr>
      <w:r w:rsidRPr="00A226B5">
        <w:rPr>
          <w:rFonts w:cstheme="minorHAnsi"/>
          <w:b/>
        </w:rPr>
        <w:t>26</w:t>
      </w:r>
      <w:r w:rsidRPr="00A226B5">
        <w:rPr>
          <w:rFonts w:cstheme="minorHAnsi"/>
          <w:b/>
        </w:rPr>
        <w:tab/>
        <w:t>Legal, Social and Cultural Professionals</w:t>
      </w:r>
    </w:p>
    <w:p w14:paraId="17DEF8A1" w14:textId="77777777" w:rsidR="00C37398" w:rsidRPr="00A226B5" w:rsidRDefault="00C37398" w:rsidP="00C37398">
      <w:pPr>
        <w:spacing w:after="0" w:line="240" w:lineRule="auto"/>
        <w:ind w:left="922"/>
        <w:rPr>
          <w:rFonts w:cstheme="minorHAnsi"/>
        </w:rPr>
      </w:pPr>
      <w:r w:rsidRPr="00A226B5">
        <w:rPr>
          <w:rFonts w:cstheme="minorHAnsi"/>
        </w:rPr>
        <w:t>261</w:t>
      </w:r>
      <w:r w:rsidRPr="00A226B5">
        <w:rPr>
          <w:rFonts w:cstheme="minorHAnsi"/>
        </w:rPr>
        <w:tab/>
        <w:t>Legal Professionals</w:t>
      </w:r>
    </w:p>
    <w:p w14:paraId="5FF4FE05" w14:textId="77777777" w:rsidR="00C37398" w:rsidRPr="00A226B5" w:rsidRDefault="00C37398" w:rsidP="00C37398">
      <w:pPr>
        <w:spacing w:after="0" w:line="240" w:lineRule="auto"/>
        <w:ind w:left="922" w:right="-360"/>
        <w:rPr>
          <w:rFonts w:cstheme="minorHAnsi"/>
        </w:rPr>
      </w:pPr>
      <w:r w:rsidRPr="00A226B5">
        <w:rPr>
          <w:rFonts w:cstheme="minorHAnsi"/>
        </w:rPr>
        <w:t>262</w:t>
      </w:r>
      <w:r w:rsidRPr="00A226B5">
        <w:rPr>
          <w:rFonts w:cstheme="minorHAnsi"/>
        </w:rPr>
        <w:tab/>
        <w:t xml:space="preserve">Librarians, Archivists and Curators </w:t>
      </w:r>
    </w:p>
    <w:p w14:paraId="54C1F53C" w14:textId="77777777" w:rsidR="00C37398" w:rsidRPr="00A226B5" w:rsidRDefault="00C37398" w:rsidP="00C37398">
      <w:pPr>
        <w:spacing w:after="0" w:line="240" w:lineRule="auto"/>
        <w:ind w:left="922" w:right="-360"/>
        <w:rPr>
          <w:rFonts w:cstheme="minorHAnsi"/>
        </w:rPr>
      </w:pPr>
      <w:r w:rsidRPr="00A226B5">
        <w:rPr>
          <w:rFonts w:cstheme="minorHAnsi"/>
        </w:rPr>
        <w:t>263</w:t>
      </w:r>
      <w:r w:rsidRPr="00A226B5">
        <w:rPr>
          <w:rFonts w:cstheme="minorHAnsi"/>
        </w:rPr>
        <w:tab/>
        <w:t>Social and Religious Professionals</w:t>
      </w:r>
    </w:p>
    <w:p w14:paraId="2FE9DC75" w14:textId="77777777" w:rsidR="00C37398" w:rsidRPr="00A226B5" w:rsidRDefault="00C37398" w:rsidP="00C37398">
      <w:pPr>
        <w:spacing w:after="0" w:line="240" w:lineRule="auto"/>
        <w:ind w:left="922" w:right="-360"/>
        <w:rPr>
          <w:rFonts w:cstheme="minorHAnsi"/>
        </w:rPr>
      </w:pPr>
      <w:r w:rsidRPr="00A226B5">
        <w:rPr>
          <w:rFonts w:cstheme="minorHAnsi"/>
        </w:rPr>
        <w:t>264</w:t>
      </w:r>
      <w:r w:rsidRPr="00A226B5">
        <w:rPr>
          <w:rFonts w:cstheme="minorHAnsi"/>
        </w:rPr>
        <w:tab/>
        <w:t>Authors, Journalists and Linguists</w:t>
      </w:r>
    </w:p>
    <w:p w14:paraId="39BB504B" w14:textId="77777777" w:rsidR="00C37398" w:rsidRPr="00A226B5" w:rsidRDefault="00C37398" w:rsidP="00C37398">
      <w:pPr>
        <w:spacing w:after="0" w:line="240" w:lineRule="auto"/>
        <w:ind w:left="922" w:right="-360"/>
        <w:rPr>
          <w:rFonts w:cstheme="minorHAnsi"/>
        </w:rPr>
      </w:pPr>
      <w:r w:rsidRPr="00A226B5">
        <w:rPr>
          <w:rFonts w:cstheme="minorHAnsi"/>
        </w:rPr>
        <w:t>265</w:t>
      </w:r>
      <w:r w:rsidRPr="00A226B5">
        <w:rPr>
          <w:rFonts w:cstheme="minorHAnsi"/>
        </w:rPr>
        <w:tab/>
        <w:t>Creative and Performing Artists</w:t>
      </w:r>
    </w:p>
    <w:p w14:paraId="62041447" w14:textId="77777777" w:rsidR="00C37398" w:rsidRDefault="00C37398" w:rsidP="00C37398">
      <w:pPr>
        <w:spacing w:after="0" w:line="240" w:lineRule="auto"/>
        <w:ind w:right="-36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350"/>
      </w:tblGrid>
      <w:tr w:rsidR="00C37398" w:rsidRPr="00E62754" w14:paraId="5452A897" w14:textId="77777777">
        <w:tc>
          <w:tcPr>
            <w:tcW w:w="9350" w:type="dxa"/>
            <w:shd w:val="clear" w:color="auto" w:fill="BFBFBF" w:themeFill="background1" w:themeFillShade="BF"/>
          </w:tcPr>
          <w:p w14:paraId="518AC920" w14:textId="77777777" w:rsidR="00C37398" w:rsidRPr="00E62754" w:rsidRDefault="00C37398">
            <w:pPr>
              <w:rPr>
                <w:rFonts w:cstheme="minorHAnsi"/>
                <w:b/>
                <w:caps/>
                <w:sz w:val="24"/>
                <w:szCs w:val="24"/>
              </w:rPr>
            </w:pPr>
            <w:r w:rsidRPr="00E62754">
              <w:rPr>
                <w:rFonts w:cstheme="minorHAnsi"/>
                <w:b/>
                <w:sz w:val="24"/>
                <w:szCs w:val="24"/>
              </w:rPr>
              <w:t>3</w:t>
            </w:r>
            <w:r w:rsidRPr="00E62754">
              <w:rPr>
                <w:rFonts w:cstheme="minorHAnsi"/>
                <w:b/>
                <w:sz w:val="24"/>
                <w:szCs w:val="24"/>
              </w:rPr>
              <w:tab/>
              <w:t>Technicians and Associate Professionals</w:t>
            </w:r>
          </w:p>
        </w:tc>
      </w:tr>
    </w:tbl>
    <w:p w14:paraId="021A8C24" w14:textId="77777777" w:rsidR="00C37398" w:rsidRPr="00A226B5" w:rsidRDefault="00C37398" w:rsidP="00C37398">
      <w:pPr>
        <w:spacing w:after="0" w:line="240" w:lineRule="auto"/>
        <w:ind w:right="-360"/>
        <w:rPr>
          <w:rFonts w:cstheme="minorHAnsi"/>
        </w:rPr>
      </w:pPr>
    </w:p>
    <w:p w14:paraId="4F7EE80A" w14:textId="77777777" w:rsidR="00C37398" w:rsidRPr="00A226B5" w:rsidRDefault="00C37398" w:rsidP="00C37398">
      <w:pPr>
        <w:spacing w:after="0" w:line="240" w:lineRule="auto"/>
        <w:ind w:right="-360" w:firstLine="720"/>
        <w:rPr>
          <w:rFonts w:cstheme="minorHAnsi"/>
          <w:b/>
        </w:rPr>
      </w:pPr>
      <w:r w:rsidRPr="00A226B5">
        <w:rPr>
          <w:rFonts w:cstheme="minorHAnsi"/>
          <w:b/>
        </w:rPr>
        <w:t>31</w:t>
      </w:r>
      <w:r w:rsidRPr="00A226B5">
        <w:rPr>
          <w:rFonts w:cstheme="minorHAnsi"/>
          <w:b/>
        </w:rPr>
        <w:tab/>
        <w:t>Science and Engineering Associate Professionals</w:t>
      </w:r>
    </w:p>
    <w:p w14:paraId="5298B2DB" w14:textId="77777777" w:rsidR="00C37398" w:rsidRPr="00A226B5" w:rsidRDefault="00C37398" w:rsidP="00C37398">
      <w:pPr>
        <w:spacing w:after="0" w:line="240" w:lineRule="auto"/>
        <w:ind w:left="922" w:right="-360"/>
        <w:rPr>
          <w:rFonts w:cstheme="minorHAnsi"/>
        </w:rPr>
      </w:pPr>
      <w:r w:rsidRPr="00A226B5">
        <w:rPr>
          <w:rFonts w:cstheme="minorHAnsi"/>
        </w:rPr>
        <w:t>311</w:t>
      </w:r>
      <w:r w:rsidRPr="00A226B5">
        <w:rPr>
          <w:rFonts w:cstheme="minorHAnsi"/>
        </w:rPr>
        <w:tab/>
        <w:t>Physical and Engineering Science Technicians</w:t>
      </w:r>
    </w:p>
    <w:p w14:paraId="471269A1" w14:textId="77777777" w:rsidR="00C37398" w:rsidRPr="00A226B5" w:rsidRDefault="00C37398" w:rsidP="00C37398">
      <w:pPr>
        <w:spacing w:after="0" w:line="240" w:lineRule="auto"/>
        <w:ind w:left="922" w:right="-360"/>
        <w:rPr>
          <w:rFonts w:cstheme="minorHAnsi"/>
        </w:rPr>
      </w:pPr>
      <w:r w:rsidRPr="00A226B5">
        <w:rPr>
          <w:rFonts w:cstheme="minorHAnsi"/>
        </w:rPr>
        <w:t>312</w:t>
      </w:r>
      <w:r w:rsidRPr="00A226B5">
        <w:rPr>
          <w:rFonts w:cstheme="minorHAnsi"/>
        </w:rPr>
        <w:tab/>
        <w:t>Mining, Manufacturing and Construction Supervisors</w:t>
      </w:r>
    </w:p>
    <w:p w14:paraId="286B18CF" w14:textId="77777777" w:rsidR="00C37398" w:rsidRPr="00A226B5" w:rsidRDefault="00C37398" w:rsidP="00C37398">
      <w:pPr>
        <w:spacing w:after="0" w:line="240" w:lineRule="auto"/>
        <w:ind w:left="922" w:right="-360"/>
        <w:rPr>
          <w:rFonts w:cstheme="minorHAnsi"/>
        </w:rPr>
      </w:pPr>
      <w:r w:rsidRPr="00A226B5">
        <w:rPr>
          <w:rFonts w:cstheme="minorHAnsi"/>
        </w:rPr>
        <w:t>313</w:t>
      </w:r>
      <w:r w:rsidRPr="00A226B5">
        <w:rPr>
          <w:rFonts w:cstheme="minorHAnsi"/>
        </w:rPr>
        <w:tab/>
        <w:t>Process Control Technicians</w:t>
      </w:r>
    </w:p>
    <w:p w14:paraId="2FA39671" w14:textId="77777777" w:rsidR="00C37398" w:rsidRPr="00A226B5" w:rsidRDefault="00C37398" w:rsidP="00C37398">
      <w:pPr>
        <w:spacing w:after="0" w:line="240" w:lineRule="auto"/>
        <w:ind w:left="922" w:right="-360"/>
        <w:rPr>
          <w:rFonts w:cstheme="minorHAnsi"/>
        </w:rPr>
      </w:pPr>
      <w:r w:rsidRPr="00A226B5">
        <w:rPr>
          <w:rFonts w:cstheme="minorHAnsi"/>
        </w:rPr>
        <w:t>314</w:t>
      </w:r>
      <w:r w:rsidRPr="00A226B5">
        <w:rPr>
          <w:rFonts w:cstheme="minorHAnsi"/>
        </w:rPr>
        <w:tab/>
        <w:t>Life Science Technicians and Related Associate Professionals</w:t>
      </w:r>
    </w:p>
    <w:p w14:paraId="31CF2D57" w14:textId="77777777" w:rsidR="00C37398" w:rsidRPr="00A226B5" w:rsidRDefault="00C37398" w:rsidP="00C37398">
      <w:pPr>
        <w:spacing w:after="0" w:line="240" w:lineRule="auto"/>
        <w:ind w:left="922" w:right="-360"/>
        <w:rPr>
          <w:rFonts w:cstheme="minorHAnsi"/>
        </w:rPr>
      </w:pPr>
      <w:r w:rsidRPr="00A226B5">
        <w:rPr>
          <w:rFonts w:cstheme="minorHAnsi"/>
        </w:rPr>
        <w:t>315</w:t>
      </w:r>
      <w:r w:rsidRPr="00A226B5">
        <w:rPr>
          <w:rFonts w:cstheme="minorHAnsi"/>
        </w:rPr>
        <w:tab/>
        <w:t>Ship and Aircraft Controllers and Technicians</w:t>
      </w:r>
    </w:p>
    <w:p w14:paraId="740B3699" w14:textId="77777777" w:rsidR="00C37398" w:rsidRDefault="00C37398" w:rsidP="00C37398">
      <w:pPr>
        <w:spacing w:after="0" w:line="240" w:lineRule="auto"/>
        <w:ind w:right="-360"/>
        <w:rPr>
          <w:rFonts w:cstheme="minorHAnsi"/>
          <w:b/>
        </w:rPr>
      </w:pPr>
    </w:p>
    <w:p w14:paraId="6D3A7D2C" w14:textId="77777777" w:rsidR="00C37398" w:rsidRPr="00A226B5" w:rsidRDefault="00C37398" w:rsidP="00C37398">
      <w:pPr>
        <w:spacing w:after="0" w:line="240" w:lineRule="auto"/>
        <w:ind w:right="-360" w:firstLine="720"/>
        <w:rPr>
          <w:rFonts w:cstheme="minorHAnsi"/>
          <w:b/>
        </w:rPr>
      </w:pPr>
      <w:r w:rsidRPr="00A226B5">
        <w:rPr>
          <w:rFonts w:cstheme="minorHAnsi"/>
          <w:b/>
        </w:rPr>
        <w:t>32</w:t>
      </w:r>
      <w:r w:rsidRPr="00A226B5">
        <w:rPr>
          <w:rFonts w:cstheme="minorHAnsi"/>
          <w:b/>
        </w:rPr>
        <w:tab/>
        <w:t>Health Associate Professionals</w:t>
      </w:r>
    </w:p>
    <w:p w14:paraId="77E0E8E8" w14:textId="77777777" w:rsidR="00C37398" w:rsidRPr="00A226B5" w:rsidRDefault="00C37398" w:rsidP="00C37398">
      <w:pPr>
        <w:spacing w:after="0" w:line="240" w:lineRule="auto"/>
        <w:ind w:left="922" w:right="-360"/>
        <w:rPr>
          <w:rFonts w:cstheme="minorHAnsi"/>
        </w:rPr>
      </w:pPr>
      <w:r w:rsidRPr="00A226B5">
        <w:rPr>
          <w:rFonts w:cstheme="minorHAnsi"/>
        </w:rPr>
        <w:t>321</w:t>
      </w:r>
      <w:r w:rsidRPr="00A226B5">
        <w:rPr>
          <w:rFonts w:cstheme="minorHAnsi"/>
        </w:rPr>
        <w:tab/>
        <w:t>Medical and Pharmaceutical Technicians</w:t>
      </w:r>
    </w:p>
    <w:p w14:paraId="0A540A17" w14:textId="77777777" w:rsidR="00C37398" w:rsidRPr="00A226B5" w:rsidRDefault="00C37398" w:rsidP="00C37398">
      <w:pPr>
        <w:spacing w:after="0" w:line="240" w:lineRule="auto"/>
        <w:ind w:left="922" w:right="-360"/>
        <w:rPr>
          <w:rFonts w:cstheme="minorHAnsi"/>
        </w:rPr>
      </w:pPr>
      <w:r w:rsidRPr="00A226B5">
        <w:rPr>
          <w:rFonts w:cstheme="minorHAnsi"/>
        </w:rPr>
        <w:t>322</w:t>
      </w:r>
      <w:r w:rsidRPr="00A226B5">
        <w:rPr>
          <w:rFonts w:cstheme="minorHAnsi"/>
        </w:rPr>
        <w:tab/>
        <w:t>Nursing and Midwifery Associate Professionals</w:t>
      </w:r>
    </w:p>
    <w:p w14:paraId="5513C6EE" w14:textId="77777777" w:rsidR="00C37398" w:rsidRPr="00A226B5" w:rsidRDefault="00C37398" w:rsidP="00C37398">
      <w:pPr>
        <w:spacing w:after="0" w:line="240" w:lineRule="auto"/>
        <w:ind w:left="922" w:right="-360"/>
        <w:rPr>
          <w:rFonts w:cstheme="minorHAnsi"/>
        </w:rPr>
      </w:pPr>
      <w:r w:rsidRPr="00A226B5">
        <w:rPr>
          <w:rFonts w:cstheme="minorHAnsi"/>
        </w:rPr>
        <w:t>323</w:t>
      </w:r>
      <w:r w:rsidRPr="00A226B5">
        <w:rPr>
          <w:rFonts w:cstheme="minorHAnsi"/>
        </w:rPr>
        <w:tab/>
        <w:t>Traditional and Complementary Medicine Associate Professionals</w:t>
      </w:r>
    </w:p>
    <w:p w14:paraId="72C3899A" w14:textId="77777777" w:rsidR="00C37398" w:rsidRPr="00A226B5" w:rsidRDefault="00C37398" w:rsidP="00C37398">
      <w:pPr>
        <w:spacing w:after="0" w:line="240" w:lineRule="auto"/>
        <w:ind w:left="922" w:right="-360"/>
        <w:rPr>
          <w:rFonts w:cstheme="minorHAnsi"/>
        </w:rPr>
      </w:pPr>
      <w:r w:rsidRPr="00A226B5">
        <w:rPr>
          <w:rFonts w:cstheme="minorHAnsi"/>
        </w:rPr>
        <w:t>324</w:t>
      </w:r>
      <w:r w:rsidRPr="00A226B5">
        <w:rPr>
          <w:rFonts w:cstheme="minorHAnsi"/>
        </w:rPr>
        <w:tab/>
        <w:t>Veterinary Technicians and Assistants</w:t>
      </w:r>
    </w:p>
    <w:p w14:paraId="5282BD6C" w14:textId="77777777" w:rsidR="00C37398" w:rsidRPr="00A226B5" w:rsidRDefault="00C37398" w:rsidP="00C37398">
      <w:pPr>
        <w:spacing w:after="0" w:line="240" w:lineRule="auto"/>
        <w:ind w:left="922" w:right="-360"/>
        <w:rPr>
          <w:rFonts w:cstheme="minorHAnsi"/>
        </w:rPr>
      </w:pPr>
      <w:r w:rsidRPr="00A226B5">
        <w:rPr>
          <w:rFonts w:cstheme="minorHAnsi"/>
        </w:rPr>
        <w:t>325</w:t>
      </w:r>
      <w:r w:rsidRPr="00A226B5">
        <w:rPr>
          <w:rFonts w:cstheme="minorHAnsi"/>
        </w:rPr>
        <w:tab/>
        <w:t>Other Health Associate Professionals</w:t>
      </w:r>
    </w:p>
    <w:p w14:paraId="7CA9C866" w14:textId="77777777" w:rsidR="00C37398" w:rsidRDefault="00C37398" w:rsidP="00C37398">
      <w:pPr>
        <w:spacing w:after="0" w:line="240" w:lineRule="auto"/>
        <w:ind w:left="1134" w:right="-360"/>
        <w:rPr>
          <w:rFonts w:cstheme="minorHAnsi"/>
          <w:b/>
        </w:rPr>
      </w:pPr>
    </w:p>
    <w:p w14:paraId="1879EE0A" w14:textId="77777777" w:rsidR="00C37398" w:rsidRPr="00A226B5" w:rsidRDefault="00C37398" w:rsidP="00C37398">
      <w:pPr>
        <w:spacing w:after="0" w:line="240" w:lineRule="auto"/>
        <w:ind w:right="-360" w:firstLine="720"/>
        <w:rPr>
          <w:rFonts w:cstheme="minorHAnsi"/>
          <w:b/>
        </w:rPr>
      </w:pPr>
      <w:r w:rsidRPr="00A226B5">
        <w:rPr>
          <w:rFonts w:cstheme="minorHAnsi"/>
          <w:b/>
        </w:rPr>
        <w:t>33</w:t>
      </w:r>
      <w:r w:rsidRPr="00A226B5">
        <w:rPr>
          <w:rFonts w:cstheme="minorHAnsi"/>
          <w:b/>
        </w:rPr>
        <w:tab/>
        <w:t>Business and Administration Associate Professionals</w:t>
      </w:r>
    </w:p>
    <w:p w14:paraId="18ADA836" w14:textId="77777777" w:rsidR="00C37398" w:rsidRPr="00A226B5" w:rsidRDefault="00C37398" w:rsidP="00C37398">
      <w:pPr>
        <w:spacing w:after="0" w:line="240" w:lineRule="auto"/>
        <w:ind w:left="922" w:right="-360"/>
        <w:rPr>
          <w:rFonts w:cstheme="minorHAnsi"/>
        </w:rPr>
      </w:pPr>
      <w:r w:rsidRPr="00A226B5">
        <w:rPr>
          <w:rFonts w:cstheme="minorHAnsi"/>
        </w:rPr>
        <w:t>331</w:t>
      </w:r>
      <w:r w:rsidRPr="00A226B5">
        <w:rPr>
          <w:rFonts w:cstheme="minorHAnsi"/>
        </w:rPr>
        <w:tab/>
        <w:t>Financial and Mathematical Associate Professionals</w:t>
      </w:r>
    </w:p>
    <w:p w14:paraId="591AEA65" w14:textId="77777777" w:rsidR="00C37398" w:rsidRPr="00A226B5" w:rsidRDefault="00C37398" w:rsidP="00C37398">
      <w:pPr>
        <w:spacing w:after="0" w:line="240" w:lineRule="auto"/>
        <w:ind w:left="922" w:right="-360"/>
        <w:rPr>
          <w:rFonts w:cstheme="minorHAnsi"/>
        </w:rPr>
      </w:pPr>
      <w:r w:rsidRPr="00A226B5">
        <w:rPr>
          <w:rFonts w:cstheme="minorHAnsi"/>
        </w:rPr>
        <w:t>332</w:t>
      </w:r>
      <w:r w:rsidRPr="00A226B5">
        <w:rPr>
          <w:rFonts w:cstheme="minorHAnsi"/>
        </w:rPr>
        <w:tab/>
        <w:t>Sales and Purchasing Agents and Brokers</w:t>
      </w:r>
    </w:p>
    <w:p w14:paraId="789F092B" w14:textId="77777777" w:rsidR="00C37398" w:rsidRPr="00A226B5" w:rsidRDefault="00C37398" w:rsidP="00C37398">
      <w:pPr>
        <w:spacing w:after="0" w:line="240" w:lineRule="auto"/>
        <w:ind w:left="922" w:right="-360"/>
        <w:rPr>
          <w:rFonts w:cstheme="minorHAnsi"/>
        </w:rPr>
      </w:pPr>
      <w:r w:rsidRPr="00A226B5">
        <w:rPr>
          <w:rFonts w:cstheme="minorHAnsi"/>
        </w:rPr>
        <w:t>333</w:t>
      </w:r>
      <w:r w:rsidRPr="00A226B5">
        <w:rPr>
          <w:rFonts w:cstheme="minorHAnsi"/>
        </w:rPr>
        <w:tab/>
        <w:t>Business Services Agents</w:t>
      </w:r>
    </w:p>
    <w:p w14:paraId="082FA6B8" w14:textId="77777777" w:rsidR="00C37398" w:rsidRPr="00A226B5" w:rsidRDefault="00C37398" w:rsidP="00C37398">
      <w:pPr>
        <w:spacing w:after="0" w:line="240" w:lineRule="auto"/>
        <w:ind w:left="922" w:right="-360"/>
        <w:rPr>
          <w:rFonts w:cstheme="minorHAnsi"/>
        </w:rPr>
      </w:pPr>
      <w:r w:rsidRPr="00A226B5">
        <w:rPr>
          <w:rFonts w:cstheme="minorHAnsi"/>
        </w:rPr>
        <w:t>334</w:t>
      </w:r>
      <w:r w:rsidRPr="00A226B5">
        <w:rPr>
          <w:rFonts w:cstheme="minorHAnsi"/>
        </w:rPr>
        <w:tab/>
        <w:t>Administrative and Specialized Secretaries</w:t>
      </w:r>
    </w:p>
    <w:p w14:paraId="271B8A22" w14:textId="77777777" w:rsidR="00C37398" w:rsidRPr="00A226B5" w:rsidRDefault="00C37398" w:rsidP="00C37398">
      <w:pPr>
        <w:spacing w:after="0" w:line="240" w:lineRule="auto"/>
        <w:ind w:left="922" w:right="-360"/>
        <w:rPr>
          <w:rFonts w:cstheme="minorHAnsi"/>
        </w:rPr>
      </w:pPr>
      <w:r w:rsidRPr="00A226B5">
        <w:rPr>
          <w:rFonts w:cstheme="minorHAnsi"/>
        </w:rPr>
        <w:t>335</w:t>
      </w:r>
      <w:r w:rsidRPr="00A226B5">
        <w:rPr>
          <w:rFonts w:cstheme="minorHAnsi"/>
        </w:rPr>
        <w:tab/>
        <w:t>Government regulatory associate professionals</w:t>
      </w:r>
    </w:p>
    <w:p w14:paraId="668EF10C" w14:textId="77777777" w:rsidR="00C37398" w:rsidRDefault="00C37398" w:rsidP="00C37398">
      <w:pPr>
        <w:spacing w:after="0" w:line="240" w:lineRule="auto"/>
        <w:ind w:left="1134" w:right="-360"/>
        <w:rPr>
          <w:rFonts w:cstheme="minorHAnsi"/>
          <w:b/>
        </w:rPr>
      </w:pPr>
    </w:p>
    <w:p w14:paraId="14C24A21" w14:textId="77777777" w:rsidR="00C37398" w:rsidRPr="00A226B5" w:rsidRDefault="00C37398" w:rsidP="00C37398">
      <w:pPr>
        <w:spacing w:after="0" w:line="240" w:lineRule="auto"/>
        <w:ind w:right="-360" w:firstLine="720"/>
        <w:rPr>
          <w:rFonts w:cstheme="minorHAnsi"/>
          <w:b/>
        </w:rPr>
      </w:pPr>
      <w:r w:rsidRPr="00A226B5">
        <w:rPr>
          <w:rFonts w:cstheme="minorHAnsi"/>
          <w:b/>
        </w:rPr>
        <w:t>34</w:t>
      </w:r>
      <w:r w:rsidRPr="00A226B5">
        <w:rPr>
          <w:rFonts w:cstheme="minorHAnsi"/>
          <w:b/>
        </w:rPr>
        <w:tab/>
        <w:t>Legal, Social, Cultural and Related Associate Professionals</w:t>
      </w:r>
    </w:p>
    <w:p w14:paraId="7CA2959F" w14:textId="77777777" w:rsidR="00C37398" w:rsidRPr="00A226B5" w:rsidRDefault="00C37398" w:rsidP="00C37398">
      <w:pPr>
        <w:spacing w:after="0" w:line="240" w:lineRule="auto"/>
        <w:ind w:left="922"/>
        <w:rPr>
          <w:rFonts w:cstheme="minorHAnsi"/>
        </w:rPr>
      </w:pPr>
      <w:r w:rsidRPr="00A226B5">
        <w:rPr>
          <w:rFonts w:cstheme="minorHAnsi"/>
        </w:rPr>
        <w:t>341</w:t>
      </w:r>
      <w:r w:rsidRPr="00A226B5">
        <w:rPr>
          <w:rFonts w:cstheme="minorHAnsi"/>
        </w:rPr>
        <w:tab/>
        <w:t>Legal, Social and Religious Associate Professionals</w:t>
      </w:r>
    </w:p>
    <w:p w14:paraId="0452F977" w14:textId="77777777" w:rsidR="00C37398" w:rsidRPr="00A226B5" w:rsidRDefault="00C37398" w:rsidP="00C37398">
      <w:pPr>
        <w:spacing w:after="0" w:line="240" w:lineRule="auto"/>
        <w:ind w:left="922"/>
        <w:rPr>
          <w:rFonts w:cstheme="minorHAnsi"/>
        </w:rPr>
      </w:pPr>
      <w:r w:rsidRPr="00A226B5">
        <w:rPr>
          <w:rFonts w:cstheme="minorHAnsi"/>
        </w:rPr>
        <w:t>342</w:t>
      </w:r>
      <w:r w:rsidRPr="00A226B5">
        <w:rPr>
          <w:rFonts w:cstheme="minorHAnsi"/>
        </w:rPr>
        <w:tab/>
        <w:t>Sports and Fitness Workers</w:t>
      </w:r>
    </w:p>
    <w:p w14:paraId="7E38F1B7" w14:textId="77777777" w:rsidR="00C37398" w:rsidRPr="00A226B5" w:rsidRDefault="00C37398" w:rsidP="00C37398">
      <w:pPr>
        <w:spacing w:after="0" w:line="240" w:lineRule="auto"/>
        <w:ind w:left="922"/>
        <w:rPr>
          <w:rFonts w:cstheme="minorHAnsi"/>
        </w:rPr>
      </w:pPr>
      <w:r w:rsidRPr="00A226B5">
        <w:rPr>
          <w:rFonts w:cstheme="minorHAnsi"/>
        </w:rPr>
        <w:t>343</w:t>
      </w:r>
      <w:r w:rsidRPr="00A226B5">
        <w:rPr>
          <w:rFonts w:cstheme="minorHAnsi"/>
        </w:rPr>
        <w:tab/>
        <w:t>Artistic, Cultural and Culinary Associate Professionals</w:t>
      </w:r>
    </w:p>
    <w:p w14:paraId="699DEF1E" w14:textId="77777777" w:rsidR="00C37398" w:rsidRDefault="00C37398" w:rsidP="00C37398">
      <w:pPr>
        <w:spacing w:after="0" w:line="240" w:lineRule="auto"/>
        <w:ind w:left="1134" w:right="-360"/>
        <w:rPr>
          <w:rFonts w:cstheme="minorHAnsi"/>
          <w:b/>
        </w:rPr>
      </w:pPr>
    </w:p>
    <w:p w14:paraId="6AEB32A1" w14:textId="77777777" w:rsidR="00C37398" w:rsidRPr="00A226B5" w:rsidRDefault="00C37398" w:rsidP="00C37398">
      <w:pPr>
        <w:spacing w:after="0" w:line="240" w:lineRule="auto"/>
        <w:ind w:right="-360" w:firstLine="720"/>
        <w:rPr>
          <w:rFonts w:cstheme="minorHAnsi"/>
          <w:b/>
        </w:rPr>
      </w:pPr>
      <w:r w:rsidRPr="00A226B5">
        <w:rPr>
          <w:rFonts w:cstheme="minorHAnsi"/>
          <w:b/>
        </w:rPr>
        <w:t>35</w:t>
      </w:r>
      <w:r w:rsidRPr="00A226B5">
        <w:rPr>
          <w:rFonts w:cstheme="minorHAnsi"/>
          <w:b/>
        </w:rPr>
        <w:tab/>
        <w:t>Information and Communications Technicians</w:t>
      </w:r>
    </w:p>
    <w:p w14:paraId="5C02376F" w14:textId="77777777" w:rsidR="00C37398" w:rsidRPr="00A226B5" w:rsidRDefault="00C37398" w:rsidP="00C37398">
      <w:pPr>
        <w:spacing w:after="0" w:line="240" w:lineRule="auto"/>
        <w:ind w:left="922"/>
        <w:rPr>
          <w:rFonts w:cstheme="minorHAnsi"/>
        </w:rPr>
      </w:pPr>
      <w:r w:rsidRPr="00A226B5">
        <w:rPr>
          <w:rFonts w:cstheme="minorHAnsi"/>
        </w:rPr>
        <w:t>351</w:t>
      </w:r>
      <w:r w:rsidRPr="00A226B5">
        <w:rPr>
          <w:rFonts w:cstheme="minorHAnsi"/>
        </w:rPr>
        <w:tab/>
        <w:t>Information and Communications Technology Operations and User Support Technicians</w:t>
      </w:r>
    </w:p>
    <w:p w14:paraId="5C157B5C" w14:textId="77777777" w:rsidR="00C37398" w:rsidRPr="00A226B5" w:rsidRDefault="00C37398" w:rsidP="00C37398">
      <w:pPr>
        <w:spacing w:after="0" w:line="240" w:lineRule="auto"/>
        <w:ind w:left="922"/>
        <w:rPr>
          <w:rFonts w:cstheme="minorHAnsi"/>
        </w:rPr>
      </w:pPr>
      <w:r w:rsidRPr="00A226B5">
        <w:rPr>
          <w:rFonts w:cstheme="minorHAnsi"/>
        </w:rPr>
        <w:t>352</w:t>
      </w:r>
      <w:r w:rsidRPr="00A226B5">
        <w:rPr>
          <w:rFonts w:cstheme="minorHAnsi"/>
        </w:rPr>
        <w:tab/>
        <w:t>Telecommunications and Broadcasting Technicians</w:t>
      </w:r>
    </w:p>
    <w:p w14:paraId="3F2A50B0" w14:textId="77777777" w:rsidR="00C37398" w:rsidRDefault="00C37398" w:rsidP="00C37398">
      <w:pPr>
        <w:spacing w:after="0" w:line="240" w:lineRule="auto"/>
        <w:ind w:right="-36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350"/>
      </w:tblGrid>
      <w:tr w:rsidR="00C37398" w14:paraId="5000EAC6" w14:textId="77777777">
        <w:tc>
          <w:tcPr>
            <w:tcW w:w="9350" w:type="dxa"/>
            <w:shd w:val="clear" w:color="auto" w:fill="BFBFBF" w:themeFill="background1" w:themeFillShade="BF"/>
          </w:tcPr>
          <w:p w14:paraId="556648BA" w14:textId="77777777" w:rsidR="00C37398" w:rsidRPr="00ED56E2" w:rsidRDefault="00C37398">
            <w:pPr>
              <w:ind w:right="-360"/>
              <w:rPr>
                <w:rFonts w:cstheme="minorHAnsi"/>
                <w:b/>
                <w:sz w:val="24"/>
                <w:szCs w:val="24"/>
              </w:rPr>
            </w:pPr>
            <w:r w:rsidRPr="00ED56E2">
              <w:rPr>
                <w:rFonts w:cstheme="minorHAnsi"/>
                <w:b/>
                <w:sz w:val="24"/>
                <w:szCs w:val="24"/>
              </w:rPr>
              <w:t>4</w:t>
            </w:r>
            <w:r w:rsidRPr="00ED56E2">
              <w:rPr>
                <w:rFonts w:cstheme="minorHAnsi"/>
                <w:b/>
                <w:sz w:val="24"/>
                <w:szCs w:val="24"/>
              </w:rPr>
              <w:tab/>
              <w:t>Clerical Support Workers</w:t>
            </w:r>
          </w:p>
        </w:tc>
      </w:tr>
    </w:tbl>
    <w:p w14:paraId="4E3B9AA6" w14:textId="77777777" w:rsidR="00C37398" w:rsidRDefault="00C37398" w:rsidP="00C37398">
      <w:pPr>
        <w:spacing w:after="0" w:line="240" w:lineRule="auto"/>
        <w:ind w:left="1134" w:right="-360"/>
        <w:rPr>
          <w:rFonts w:cstheme="minorHAnsi"/>
          <w:b/>
        </w:rPr>
      </w:pPr>
    </w:p>
    <w:p w14:paraId="5FA8C1A6" w14:textId="77777777" w:rsidR="00C37398" w:rsidRPr="00A226B5" w:rsidRDefault="00C37398" w:rsidP="00C37398">
      <w:pPr>
        <w:spacing w:after="0" w:line="240" w:lineRule="auto"/>
        <w:ind w:right="-360" w:firstLine="680"/>
        <w:rPr>
          <w:rFonts w:cstheme="minorHAnsi"/>
          <w:b/>
        </w:rPr>
      </w:pPr>
      <w:r w:rsidRPr="00A226B5">
        <w:rPr>
          <w:rFonts w:cstheme="minorHAnsi"/>
          <w:b/>
        </w:rPr>
        <w:t>41</w:t>
      </w:r>
      <w:r w:rsidRPr="00A226B5">
        <w:rPr>
          <w:rFonts w:cstheme="minorHAnsi"/>
          <w:b/>
        </w:rPr>
        <w:tab/>
        <w:t>General and Keyboard Clerks</w:t>
      </w:r>
    </w:p>
    <w:p w14:paraId="6819D3FF" w14:textId="77777777" w:rsidR="00C37398" w:rsidRPr="00A226B5" w:rsidRDefault="00C37398" w:rsidP="00C37398">
      <w:pPr>
        <w:spacing w:after="0" w:line="240" w:lineRule="auto"/>
        <w:ind w:left="922"/>
        <w:rPr>
          <w:rFonts w:cstheme="minorHAnsi"/>
        </w:rPr>
      </w:pPr>
      <w:r w:rsidRPr="00A226B5">
        <w:rPr>
          <w:rFonts w:cstheme="minorHAnsi"/>
        </w:rPr>
        <w:t>411</w:t>
      </w:r>
      <w:r w:rsidRPr="00A226B5">
        <w:rPr>
          <w:rFonts w:cstheme="minorHAnsi"/>
        </w:rPr>
        <w:tab/>
        <w:t>General Office Clerks</w:t>
      </w:r>
    </w:p>
    <w:p w14:paraId="41E6BD8C" w14:textId="77777777" w:rsidR="00C37398" w:rsidRPr="00A226B5" w:rsidRDefault="00C37398" w:rsidP="00C37398">
      <w:pPr>
        <w:spacing w:after="0" w:line="240" w:lineRule="auto"/>
        <w:ind w:left="922"/>
        <w:rPr>
          <w:rFonts w:cstheme="minorHAnsi"/>
        </w:rPr>
      </w:pPr>
      <w:r w:rsidRPr="00A226B5">
        <w:rPr>
          <w:rFonts w:cstheme="minorHAnsi"/>
        </w:rPr>
        <w:t>412</w:t>
      </w:r>
      <w:r w:rsidRPr="00A226B5">
        <w:rPr>
          <w:rFonts w:cstheme="minorHAnsi"/>
        </w:rPr>
        <w:tab/>
        <w:t>Secretaries (general)</w:t>
      </w:r>
    </w:p>
    <w:p w14:paraId="4C026A84" w14:textId="77777777" w:rsidR="00C37398" w:rsidRPr="00A226B5" w:rsidRDefault="00C37398" w:rsidP="00C37398">
      <w:pPr>
        <w:spacing w:after="0" w:line="240" w:lineRule="auto"/>
        <w:ind w:left="922"/>
        <w:rPr>
          <w:rFonts w:cstheme="minorHAnsi"/>
        </w:rPr>
      </w:pPr>
      <w:r w:rsidRPr="00A226B5">
        <w:rPr>
          <w:rFonts w:cstheme="minorHAnsi"/>
        </w:rPr>
        <w:t>413</w:t>
      </w:r>
      <w:r w:rsidRPr="00A226B5">
        <w:rPr>
          <w:rFonts w:cstheme="minorHAnsi"/>
        </w:rPr>
        <w:tab/>
        <w:t>Keyboard Operators</w:t>
      </w:r>
    </w:p>
    <w:p w14:paraId="13BD2ECF" w14:textId="77777777" w:rsidR="00C37398" w:rsidRDefault="00C37398" w:rsidP="00C37398">
      <w:pPr>
        <w:spacing w:after="0" w:line="240" w:lineRule="auto"/>
        <w:ind w:left="1134" w:right="-360"/>
        <w:rPr>
          <w:rFonts w:cstheme="minorHAnsi"/>
          <w:b/>
        </w:rPr>
      </w:pPr>
    </w:p>
    <w:p w14:paraId="5BB98168" w14:textId="77777777" w:rsidR="00C37398" w:rsidRPr="00A226B5" w:rsidRDefault="00C37398" w:rsidP="00C37398">
      <w:pPr>
        <w:spacing w:after="0" w:line="240" w:lineRule="auto"/>
        <w:ind w:right="-360" w:firstLine="720"/>
        <w:rPr>
          <w:rFonts w:cstheme="minorHAnsi"/>
          <w:b/>
        </w:rPr>
      </w:pPr>
      <w:r w:rsidRPr="00A226B5">
        <w:rPr>
          <w:rFonts w:cstheme="minorHAnsi"/>
          <w:b/>
        </w:rPr>
        <w:t>42</w:t>
      </w:r>
      <w:r w:rsidRPr="00A226B5">
        <w:rPr>
          <w:rFonts w:cstheme="minorHAnsi"/>
          <w:b/>
        </w:rPr>
        <w:tab/>
        <w:t>Customer Services Clerks</w:t>
      </w:r>
    </w:p>
    <w:p w14:paraId="76A6542F" w14:textId="77777777" w:rsidR="00C37398" w:rsidRPr="00A226B5" w:rsidRDefault="00C37398" w:rsidP="00C37398">
      <w:pPr>
        <w:spacing w:after="0" w:line="240" w:lineRule="auto"/>
        <w:ind w:left="922"/>
        <w:rPr>
          <w:rFonts w:cstheme="minorHAnsi"/>
        </w:rPr>
      </w:pPr>
      <w:r w:rsidRPr="00A226B5">
        <w:rPr>
          <w:rFonts w:cstheme="minorHAnsi"/>
        </w:rPr>
        <w:t>421</w:t>
      </w:r>
      <w:r w:rsidRPr="00A226B5">
        <w:rPr>
          <w:rFonts w:cstheme="minorHAnsi"/>
        </w:rPr>
        <w:tab/>
        <w:t>Tellers, Money Collectors and Related Clerks</w:t>
      </w:r>
    </w:p>
    <w:p w14:paraId="65F8945F" w14:textId="77777777" w:rsidR="00C37398" w:rsidRPr="00A226B5" w:rsidRDefault="00C37398" w:rsidP="00C37398">
      <w:pPr>
        <w:spacing w:after="0" w:line="240" w:lineRule="auto"/>
        <w:ind w:left="922"/>
        <w:rPr>
          <w:rFonts w:cstheme="minorHAnsi"/>
        </w:rPr>
      </w:pPr>
      <w:r w:rsidRPr="00A226B5">
        <w:rPr>
          <w:rFonts w:cstheme="minorHAnsi"/>
        </w:rPr>
        <w:t>422</w:t>
      </w:r>
      <w:r w:rsidRPr="00A226B5">
        <w:rPr>
          <w:rFonts w:cstheme="minorHAnsi"/>
        </w:rPr>
        <w:tab/>
        <w:t>Client Information Workers</w:t>
      </w:r>
    </w:p>
    <w:p w14:paraId="0C60DFC0" w14:textId="77777777" w:rsidR="00C37398" w:rsidRDefault="00C37398" w:rsidP="00C37398">
      <w:pPr>
        <w:keepNext/>
        <w:spacing w:after="0" w:line="240" w:lineRule="auto"/>
        <w:ind w:left="1134" w:right="-360"/>
        <w:rPr>
          <w:rFonts w:cstheme="minorHAnsi"/>
          <w:b/>
        </w:rPr>
      </w:pPr>
    </w:p>
    <w:p w14:paraId="7B74770D" w14:textId="77777777" w:rsidR="00C37398" w:rsidRPr="00A226B5" w:rsidRDefault="00C37398" w:rsidP="00C37398">
      <w:pPr>
        <w:keepNext/>
        <w:spacing w:after="0" w:line="240" w:lineRule="auto"/>
        <w:ind w:right="-360" w:firstLine="720"/>
        <w:rPr>
          <w:rFonts w:cstheme="minorHAnsi"/>
          <w:b/>
        </w:rPr>
      </w:pPr>
      <w:r w:rsidRPr="00A226B5">
        <w:rPr>
          <w:rFonts w:cstheme="minorHAnsi"/>
          <w:b/>
        </w:rPr>
        <w:t>43</w:t>
      </w:r>
      <w:r w:rsidRPr="00A226B5">
        <w:rPr>
          <w:rFonts w:cstheme="minorHAnsi"/>
          <w:b/>
        </w:rPr>
        <w:tab/>
        <w:t>Numerical and Material Recording Clerks</w:t>
      </w:r>
    </w:p>
    <w:p w14:paraId="3E0837AB" w14:textId="77777777" w:rsidR="00C37398" w:rsidRPr="00A226B5" w:rsidRDefault="00C37398" w:rsidP="00C37398">
      <w:pPr>
        <w:spacing w:after="0" w:line="240" w:lineRule="auto"/>
        <w:ind w:left="922"/>
        <w:rPr>
          <w:rFonts w:cstheme="minorHAnsi"/>
        </w:rPr>
      </w:pPr>
      <w:r w:rsidRPr="00A226B5">
        <w:rPr>
          <w:rFonts w:cstheme="minorHAnsi"/>
        </w:rPr>
        <w:t>431</w:t>
      </w:r>
      <w:r w:rsidRPr="00A226B5">
        <w:rPr>
          <w:rFonts w:cstheme="minorHAnsi"/>
        </w:rPr>
        <w:tab/>
        <w:t>Numerical Clerks</w:t>
      </w:r>
    </w:p>
    <w:p w14:paraId="5C4C5E08" w14:textId="77777777" w:rsidR="00C37398" w:rsidRPr="00A226B5" w:rsidRDefault="00C37398" w:rsidP="00C37398">
      <w:pPr>
        <w:spacing w:after="0" w:line="240" w:lineRule="auto"/>
        <w:ind w:left="922"/>
        <w:rPr>
          <w:rFonts w:cstheme="minorHAnsi"/>
        </w:rPr>
      </w:pPr>
      <w:r w:rsidRPr="00A226B5">
        <w:rPr>
          <w:rFonts w:cstheme="minorHAnsi"/>
        </w:rPr>
        <w:t>432</w:t>
      </w:r>
      <w:r w:rsidRPr="00A226B5">
        <w:rPr>
          <w:rFonts w:cstheme="minorHAnsi"/>
        </w:rPr>
        <w:tab/>
        <w:t>Material recording and Transport Clerks</w:t>
      </w:r>
    </w:p>
    <w:p w14:paraId="78C03A9C" w14:textId="77777777" w:rsidR="00C37398" w:rsidRDefault="00C37398" w:rsidP="00C37398">
      <w:pPr>
        <w:spacing w:after="0" w:line="240" w:lineRule="auto"/>
        <w:ind w:left="1134" w:right="-360"/>
        <w:rPr>
          <w:rFonts w:cstheme="minorHAnsi"/>
          <w:b/>
        </w:rPr>
      </w:pPr>
    </w:p>
    <w:p w14:paraId="01956D7C" w14:textId="77777777" w:rsidR="00C37398" w:rsidRPr="00A226B5" w:rsidRDefault="00C37398" w:rsidP="00C37398">
      <w:pPr>
        <w:spacing w:after="0" w:line="240" w:lineRule="auto"/>
        <w:ind w:right="-360" w:firstLine="720"/>
        <w:rPr>
          <w:rFonts w:cstheme="minorHAnsi"/>
          <w:b/>
        </w:rPr>
      </w:pPr>
      <w:r w:rsidRPr="00A226B5">
        <w:rPr>
          <w:rFonts w:cstheme="minorHAnsi"/>
          <w:b/>
        </w:rPr>
        <w:t>44</w:t>
      </w:r>
      <w:r w:rsidRPr="00A226B5">
        <w:rPr>
          <w:rFonts w:cstheme="minorHAnsi"/>
          <w:b/>
        </w:rPr>
        <w:tab/>
        <w:t>Other Clerical Support Workers</w:t>
      </w:r>
    </w:p>
    <w:p w14:paraId="5C95D66F" w14:textId="77777777" w:rsidR="00C37398" w:rsidRPr="00A226B5" w:rsidRDefault="00C37398" w:rsidP="00C37398">
      <w:pPr>
        <w:spacing w:after="0" w:line="240" w:lineRule="auto"/>
        <w:ind w:left="922"/>
        <w:rPr>
          <w:rFonts w:cstheme="minorHAnsi"/>
        </w:rPr>
      </w:pPr>
      <w:r w:rsidRPr="00A226B5">
        <w:rPr>
          <w:rFonts w:cstheme="minorHAnsi"/>
        </w:rPr>
        <w:t>441</w:t>
      </w:r>
      <w:r w:rsidRPr="00A226B5">
        <w:rPr>
          <w:rFonts w:cstheme="minorHAnsi"/>
        </w:rPr>
        <w:tab/>
        <w:t>Other Clerical Support Workers</w:t>
      </w:r>
    </w:p>
    <w:p w14:paraId="7B50367D" w14:textId="77777777" w:rsidR="00C37398" w:rsidRDefault="00C37398" w:rsidP="00C37398">
      <w:pPr>
        <w:spacing w:after="0" w:line="240" w:lineRule="auto"/>
        <w:ind w:right="-36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350"/>
      </w:tblGrid>
      <w:tr w:rsidR="00C37398" w:rsidRPr="00ED56E2" w14:paraId="0056C193" w14:textId="77777777">
        <w:tc>
          <w:tcPr>
            <w:tcW w:w="9350" w:type="dxa"/>
            <w:shd w:val="clear" w:color="auto" w:fill="BFBFBF" w:themeFill="background1" w:themeFillShade="BF"/>
          </w:tcPr>
          <w:p w14:paraId="4F4760BB" w14:textId="77777777" w:rsidR="00C37398" w:rsidRPr="00ED56E2" w:rsidRDefault="00C37398">
            <w:pPr>
              <w:ind w:right="-360"/>
              <w:rPr>
                <w:rFonts w:cstheme="minorHAnsi"/>
                <w:b/>
                <w:caps/>
                <w:sz w:val="24"/>
                <w:szCs w:val="24"/>
              </w:rPr>
            </w:pPr>
            <w:r w:rsidRPr="00ED56E2">
              <w:rPr>
                <w:rFonts w:cstheme="minorHAnsi"/>
                <w:b/>
                <w:sz w:val="24"/>
                <w:szCs w:val="24"/>
              </w:rPr>
              <w:t>5</w:t>
            </w:r>
            <w:r w:rsidRPr="00ED56E2">
              <w:rPr>
                <w:rFonts w:cstheme="minorHAnsi"/>
                <w:b/>
                <w:sz w:val="24"/>
                <w:szCs w:val="24"/>
              </w:rPr>
              <w:tab/>
              <w:t>Services and Sales Workers</w:t>
            </w:r>
          </w:p>
        </w:tc>
      </w:tr>
    </w:tbl>
    <w:p w14:paraId="1B4CDD80" w14:textId="77777777" w:rsidR="00C37398" w:rsidRPr="00A226B5" w:rsidRDefault="00C37398" w:rsidP="00C37398">
      <w:pPr>
        <w:spacing w:after="0" w:line="240" w:lineRule="auto"/>
        <w:ind w:right="-360"/>
        <w:rPr>
          <w:rFonts w:cstheme="minorHAnsi"/>
        </w:rPr>
      </w:pPr>
    </w:p>
    <w:p w14:paraId="6EDA3AB6" w14:textId="77777777" w:rsidR="00C37398" w:rsidRPr="00A226B5" w:rsidRDefault="00C37398" w:rsidP="00C37398">
      <w:pPr>
        <w:spacing w:after="0" w:line="240" w:lineRule="auto"/>
        <w:ind w:right="-360" w:firstLine="720"/>
        <w:rPr>
          <w:rFonts w:cstheme="minorHAnsi"/>
          <w:b/>
        </w:rPr>
      </w:pPr>
      <w:r w:rsidRPr="00A226B5">
        <w:rPr>
          <w:rFonts w:cstheme="minorHAnsi"/>
          <w:b/>
        </w:rPr>
        <w:t>51</w:t>
      </w:r>
      <w:r w:rsidRPr="00A226B5">
        <w:rPr>
          <w:rFonts w:cstheme="minorHAnsi"/>
          <w:b/>
        </w:rPr>
        <w:tab/>
        <w:t>Personal Services Workers</w:t>
      </w:r>
    </w:p>
    <w:p w14:paraId="450B3DB8" w14:textId="77777777" w:rsidR="00C37398" w:rsidRPr="00A226B5" w:rsidRDefault="00C37398" w:rsidP="00C37398">
      <w:pPr>
        <w:spacing w:after="0" w:line="240" w:lineRule="auto"/>
        <w:ind w:left="922"/>
        <w:rPr>
          <w:rFonts w:cstheme="minorHAnsi"/>
        </w:rPr>
      </w:pPr>
      <w:r w:rsidRPr="00A226B5">
        <w:rPr>
          <w:rFonts w:cstheme="minorHAnsi"/>
        </w:rPr>
        <w:t>511</w:t>
      </w:r>
      <w:r w:rsidRPr="00A226B5">
        <w:rPr>
          <w:rFonts w:cstheme="minorHAnsi"/>
        </w:rPr>
        <w:tab/>
        <w:t>Travel Attendants, Conductors and Guides</w:t>
      </w:r>
    </w:p>
    <w:p w14:paraId="5B4BA15F" w14:textId="77777777" w:rsidR="00C37398" w:rsidRPr="00A226B5" w:rsidRDefault="00C37398" w:rsidP="00C37398">
      <w:pPr>
        <w:spacing w:after="0" w:line="240" w:lineRule="auto"/>
        <w:ind w:left="922"/>
        <w:rPr>
          <w:rFonts w:cstheme="minorHAnsi"/>
        </w:rPr>
      </w:pPr>
      <w:r w:rsidRPr="00A226B5">
        <w:rPr>
          <w:rFonts w:cstheme="minorHAnsi"/>
        </w:rPr>
        <w:t>512</w:t>
      </w:r>
      <w:r w:rsidRPr="00A226B5">
        <w:rPr>
          <w:rFonts w:cstheme="minorHAnsi"/>
        </w:rPr>
        <w:tab/>
        <w:t>Cooks</w:t>
      </w:r>
    </w:p>
    <w:p w14:paraId="7F7A9811" w14:textId="77777777" w:rsidR="00C37398" w:rsidRPr="00A226B5" w:rsidRDefault="00C37398" w:rsidP="00C37398">
      <w:pPr>
        <w:spacing w:after="0" w:line="240" w:lineRule="auto"/>
        <w:ind w:left="922"/>
        <w:rPr>
          <w:rFonts w:cstheme="minorHAnsi"/>
        </w:rPr>
      </w:pPr>
      <w:r w:rsidRPr="00A226B5">
        <w:rPr>
          <w:rFonts w:cstheme="minorHAnsi"/>
        </w:rPr>
        <w:t>513</w:t>
      </w:r>
      <w:r w:rsidRPr="00A226B5">
        <w:rPr>
          <w:rFonts w:cstheme="minorHAnsi"/>
        </w:rPr>
        <w:tab/>
        <w:t>Waiters and Bartenders</w:t>
      </w:r>
    </w:p>
    <w:p w14:paraId="1D28CD39" w14:textId="77777777" w:rsidR="00C37398" w:rsidRPr="00A226B5" w:rsidRDefault="00C37398" w:rsidP="00C37398">
      <w:pPr>
        <w:spacing w:after="0" w:line="240" w:lineRule="auto"/>
        <w:ind w:left="922"/>
        <w:rPr>
          <w:rFonts w:cstheme="minorHAnsi"/>
        </w:rPr>
      </w:pPr>
      <w:r w:rsidRPr="00A226B5">
        <w:rPr>
          <w:rFonts w:cstheme="minorHAnsi"/>
        </w:rPr>
        <w:t>514</w:t>
      </w:r>
      <w:r w:rsidRPr="00A226B5">
        <w:rPr>
          <w:rFonts w:cstheme="minorHAnsi"/>
        </w:rPr>
        <w:tab/>
        <w:t>Hairdressers, Beauticians and Related Workers</w:t>
      </w:r>
    </w:p>
    <w:p w14:paraId="4155BFBA" w14:textId="77777777" w:rsidR="00C37398" w:rsidRPr="00A226B5" w:rsidRDefault="00C37398" w:rsidP="00C37398">
      <w:pPr>
        <w:spacing w:after="0" w:line="240" w:lineRule="auto"/>
        <w:ind w:left="922"/>
        <w:rPr>
          <w:rFonts w:cstheme="minorHAnsi"/>
        </w:rPr>
      </w:pPr>
      <w:r w:rsidRPr="00A226B5">
        <w:rPr>
          <w:rFonts w:cstheme="minorHAnsi"/>
        </w:rPr>
        <w:t>515</w:t>
      </w:r>
      <w:r w:rsidRPr="00A226B5">
        <w:rPr>
          <w:rFonts w:cstheme="minorHAnsi"/>
        </w:rPr>
        <w:tab/>
        <w:t>Building and Housekeeping Supervisors</w:t>
      </w:r>
    </w:p>
    <w:p w14:paraId="11A90902" w14:textId="77777777" w:rsidR="00C37398" w:rsidRPr="00A226B5" w:rsidRDefault="00C37398" w:rsidP="00C37398">
      <w:pPr>
        <w:spacing w:after="0" w:line="240" w:lineRule="auto"/>
        <w:ind w:left="922"/>
        <w:rPr>
          <w:rFonts w:cstheme="minorHAnsi"/>
        </w:rPr>
      </w:pPr>
      <w:r w:rsidRPr="00A226B5">
        <w:rPr>
          <w:rFonts w:cstheme="minorHAnsi"/>
        </w:rPr>
        <w:t>516</w:t>
      </w:r>
      <w:r w:rsidRPr="00A226B5">
        <w:rPr>
          <w:rFonts w:cstheme="minorHAnsi"/>
        </w:rPr>
        <w:tab/>
        <w:t>Other Personal Services Workers</w:t>
      </w:r>
    </w:p>
    <w:p w14:paraId="1CCB3B50" w14:textId="77777777" w:rsidR="00C37398" w:rsidRPr="00A226B5" w:rsidRDefault="00C37398" w:rsidP="00C37398">
      <w:pPr>
        <w:spacing w:after="0" w:line="240" w:lineRule="auto"/>
        <w:ind w:left="1603" w:right="-360"/>
        <w:rPr>
          <w:rFonts w:cstheme="minorHAnsi"/>
        </w:rPr>
      </w:pPr>
    </w:p>
    <w:p w14:paraId="3BAF3EA2" w14:textId="77777777" w:rsidR="00C37398" w:rsidRPr="00A226B5" w:rsidRDefault="00C37398" w:rsidP="00C37398">
      <w:pPr>
        <w:spacing w:after="0" w:line="240" w:lineRule="auto"/>
        <w:ind w:right="-360" w:firstLine="720"/>
        <w:rPr>
          <w:rFonts w:cstheme="minorHAnsi"/>
          <w:b/>
        </w:rPr>
      </w:pPr>
      <w:r w:rsidRPr="00A226B5">
        <w:rPr>
          <w:rFonts w:cstheme="minorHAnsi"/>
          <w:b/>
        </w:rPr>
        <w:t>52</w:t>
      </w:r>
      <w:r w:rsidRPr="00A226B5">
        <w:rPr>
          <w:rFonts w:cstheme="minorHAnsi"/>
          <w:b/>
        </w:rPr>
        <w:tab/>
        <w:t>Sales Workers</w:t>
      </w:r>
    </w:p>
    <w:p w14:paraId="4D02AD22" w14:textId="77777777" w:rsidR="00C37398" w:rsidRPr="00A226B5" w:rsidRDefault="00C37398" w:rsidP="00C37398">
      <w:pPr>
        <w:spacing w:after="0" w:line="240" w:lineRule="auto"/>
        <w:ind w:left="922"/>
        <w:rPr>
          <w:rFonts w:cstheme="minorHAnsi"/>
        </w:rPr>
      </w:pPr>
      <w:r w:rsidRPr="00A226B5">
        <w:rPr>
          <w:rFonts w:cstheme="minorHAnsi"/>
        </w:rPr>
        <w:t>521</w:t>
      </w:r>
      <w:r w:rsidRPr="00A226B5">
        <w:rPr>
          <w:rFonts w:cstheme="minorHAnsi"/>
        </w:rPr>
        <w:tab/>
        <w:t>Street and Market Salespersons</w:t>
      </w:r>
    </w:p>
    <w:p w14:paraId="7AB8DAD9" w14:textId="77777777" w:rsidR="00C37398" w:rsidRPr="00A226B5" w:rsidRDefault="00C37398" w:rsidP="00C37398">
      <w:pPr>
        <w:spacing w:after="0" w:line="240" w:lineRule="auto"/>
        <w:ind w:left="922"/>
        <w:rPr>
          <w:rFonts w:cstheme="minorHAnsi"/>
        </w:rPr>
      </w:pPr>
      <w:r w:rsidRPr="00A226B5">
        <w:rPr>
          <w:rFonts w:cstheme="minorHAnsi"/>
        </w:rPr>
        <w:t>522</w:t>
      </w:r>
      <w:r w:rsidRPr="00A226B5">
        <w:rPr>
          <w:rFonts w:cstheme="minorHAnsi"/>
        </w:rPr>
        <w:tab/>
        <w:t xml:space="preserve">Shop Salespersons </w:t>
      </w:r>
    </w:p>
    <w:p w14:paraId="20B0AD72" w14:textId="77777777" w:rsidR="00C37398" w:rsidRPr="00A226B5" w:rsidRDefault="00C37398" w:rsidP="00C37398">
      <w:pPr>
        <w:spacing w:after="0" w:line="240" w:lineRule="auto"/>
        <w:ind w:left="922"/>
        <w:rPr>
          <w:rFonts w:cstheme="minorHAnsi"/>
        </w:rPr>
      </w:pPr>
      <w:r w:rsidRPr="00A226B5">
        <w:rPr>
          <w:rFonts w:cstheme="minorHAnsi"/>
        </w:rPr>
        <w:t>523</w:t>
      </w:r>
      <w:r w:rsidRPr="00A226B5">
        <w:rPr>
          <w:rFonts w:cstheme="minorHAnsi"/>
        </w:rPr>
        <w:tab/>
        <w:t>Cashiers and Ticket Clerks</w:t>
      </w:r>
    </w:p>
    <w:p w14:paraId="34FAB692" w14:textId="77777777" w:rsidR="00C37398" w:rsidRPr="00A226B5" w:rsidRDefault="00C37398" w:rsidP="00C37398">
      <w:pPr>
        <w:spacing w:after="0" w:line="240" w:lineRule="auto"/>
        <w:ind w:left="922"/>
        <w:rPr>
          <w:rFonts w:cstheme="minorHAnsi"/>
        </w:rPr>
      </w:pPr>
      <w:r w:rsidRPr="00A226B5">
        <w:rPr>
          <w:rFonts w:cstheme="minorHAnsi"/>
        </w:rPr>
        <w:t>524</w:t>
      </w:r>
      <w:r w:rsidRPr="00A226B5">
        <w:rPr>
          <w:rFonts w:cstheme="minorHAnsi"/>
        </w:rPr>
        <w:tab/>
        <w:t>Other Sales Workers</w:t>
      </w:r>
    </w:p>
    <w:p w14:paraId="113AD5CF" w14:textId="77777777" w:rsidR="00C37398" w:rsidRDefault="00C37398" w:rsidP="00C37398">
      <w:pPr>
        <w:spacing w:after="0" w:line="240" w:lineRule="auto"/>
        <w:ind w:left="1134" w:right="-360"/>
        <w:rPr>
          <w:rFonts w:cstheme="minorHAnsi"/>
          <w:b/>
        </w:rPr>
      </w:pPr>
    </w:p>
    <w:p w14:paraId="192926B7" w14:textId="77777777" w:rsidR="00C37398" w:rsidRPr="00A226B5" w:rsidRDefault="00C37398" w:rsidP="00C37398">
      <w:pPr>
        <w:spacing w:after="0" w:line="240" w:lineRule="auto"/>
        <w:ind w:right="-360" w:firstLine="720"/>
        <w:rPr>
          <w:rFonts w:cstheme="minorHAnsi"/>
          <w:b/>
        </w:rPr>
      </w:pPr>
      <w:r w:rsidRPr="00A226B5">
        <w:rPr>
          <w:rFonts w:cstheme="minorHAnsi"/>
          <w:b/>
        </w:rPr>
        <w:t>53</w:t>
      </w:r>
      <w:r w:rsidRPr="00A226B5">
        <w:rPr>
          <w:rFonts w:cstheme="minorHAnsi"/>
          <w:b/>
        </w:rPr>
        <w:tab/>
        <w:t>Personal Care Workers</w:t>
      </w:r>
    </w:p>
    <w:p w14:paraId="5ABEFD04" w14:textId="77777777" w:rsidR="00C37398" w:rsidRPr="00A226B5" w:rsidRDefault="00C37398" w:rsidP="00C37398">
      <w:pPr>
        <w:spacing w:after="0" w:line="240" w:lineRule="auto"/>
        <w:ind w:left="965"/>
        <w:rPr>
          <w:rFonts w:cstheme="minorHAnsi"/>
        </w:rPr>
      </w:pPr>
      <w:r w:rsidRPr="00A226B5">
        <w:rPr>
          <w:rFonts w:cstheme="minorHAnsi"/>
        </w:rPr>
        <w:t>531</w:t>
      </w:r>
      <w:r w:rsidRPr="00A226B5">
        <w:rPr>
          <w:rFonts w:cstheme="minorHAnsi"/>
        </w:rPr>
        <w:tab/>
        <w:t>Child Care Workers and Teachers’ Aides</w:t>
      </w:r>
    </w:p>
    <w:p w14:paraId="6BFD67AE" w14:textId="77777777" w:rsidR="00C37398" w:rsidRPr="00A226B5" w:rsidRDefault="00C37398" w:rsidP="00C37398">
      <w:pPr>
        <w:spacing w:after="0" w:line="240" w:lineRule="auto"/>
        <w:ind w:left="965"/>
        <w:rPr>
          <w:rFonts w:cstheme="minorHAnsi"/>
        </w:rPr>
      </w:pPr>
      <w:r w:rsidRPr="00A226B5">
        <w:rPr>
          <w:rFonts w:cstheme="minorHAnsi"/>
        </w:rPr>
        <w:t>532</w:t>
      </w:r>
      <w:r w:rsidRPr="00A226B5">
        <w:rPr>
          <w:rFonts w:cstheme="minorHAnsi"/>
        </w:rPr>
        <w:tab/>
        <w:t>Personal Care Workers in Health Services</w:t>
      </w:r>
    </w:p>
    <w:p w14:paraId="737F6742" w14:textId="77777777" w:rsidR="00C37398" w:rsidRDefault="00C37398" w:rsidP="00C37398">
      <w:pPr>
        <w:spacing w:after="0" w:line="240" w:lineRule="auto"/>
        <w:ind w:left="1134" w:right="-360"/>
        <w:rPr>
          <w:rFonts w:cstheme="minorHAnsi"/>
          <w:b/>
        </w:rPr>
      </w:pPr>
    </w:p>
    <w:p w14:paraId="79A9424A" w14:textId="77777777" w:rsidR="00C37398" w:rsidRDefault="00C37398" w:rsidP="00C37398">
      <w:pPr>
        <w:rPr>
          <w:rFonts w:cstheme="minorHAnsi"/>
          <w:b/>
        </w:rPr>
      </w:pPr>
      <w:r>
        <w:rPr>
          <w:rFonts w:cstheme="minorHAnsi"/>
          <w:b/>
        </w:rPr>
        <w:br w:type="page"/>
      </w:r>
    </w:p>
    <w:p w14:paraId="6D60FFB3" w14:textId="77777777" w:rsidR="00C37398" w:rsidRPr="00A226B5" w:rsidRDefault="00C37398" w:rsidP="00C37398">
      <w:pPr>
        <w:spacing w:after="0" w:line="240" w:lineRule="auto"/>
        <w:ind w:right="-360" w:firstLine="720"/>
        <w:rPr>
          <w:rFonts w:cstheme="minorHAnsi"/>
          <w:b/>
        </w:rPr>
      </w:pPr>
      <w:r w:rsidRPr="00A226B5">
        <w:rPr>
          <w:rFonts w:cstheme="minorHAnsi"/>
          <w:b/>
        </w:rPr>
        <w:t>54</w:t>
      </w:r>
      <w:r w:rsidRPr="00A226B5">
        <w:rPr>
          <w:rFonts w:cstheme="minorHAnsi"/>
          <w:b/>
        </w:rPr>
        <w:tab/>
        <w:t>Protective Services Workers</w:t>
      </w:r>
    </w:p>
    <w:p w14:paraId="3D3E68BE" w14:textId="77777777" w:rsidR="00C37398" w:rsidRPr="00A226B5" w:rsidRDefault="00C37398" w:rsidP="00C37398">
      <w:pPr>
        <w:spacing w:after="0" w:line="240" w:lineRule="auto"/>
        <w:ind w:left="922" w:right="-360"/>
        <w:rPr>
          <w:rFonts w:cstheme="minorHAnsi"/>
        </w:rPr>
      </w:pPr>
      <w:r w:rsidRPr="00A226B5">
        <w:rPr>
          <w:rFonts w:cstheme="minorHAnsi"/>
        </w:rPr>
        <w:t>541</w:t>
      </w:r>
      <w:r w:rsidRPr="00A226B5">
        <w:rPr>
          <w:rFonts w:cstheme="minorHAnsi"/>
        </w:rPr>
        <w:tab/>
        <w:t>Protective Services Workers</w:t>
      </w:r>
    </w:p>
    <w:p w14:paraId="1E451E76" w14:textId="77777777" w:rsidR="00C37398" w:rsidRDefault="00C37398" w:rsidP="00C37398">
      <w:pPr>
        <w:spacing w:after="0" w:line="240" w:lineRule="auto"/>
        <w:ind w:right="-36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350"/>
      </w:tblGrid>
      <w:tr w:rsidR="00C37398" w14:paraId="2802A826" w14:textId="77777777">
        <w:tc>
          <w:tcPr>
            <w:tcW w:w="9350" w:type="dxa"/>
            <w:shd w:val="clear" w:color="auto" w:fill="BFBFBF" w:themeFill="background1" w:themeFillShade="BF"/>
          </w:tcPr>
          <w:p w14:paraId="5CAE5BBF" w14:textId="77777777" w:rsidR="00C37398" w:rsidRPr="006B0854" w:rsidRDefault="00C37398">
            <w:pPr>
              <w:ind w:right="-360"/>
              <w:rPr>
                <w:rFonts w:cstheme="minorHAnsi"/>
                <w:b/>
                <w:caps/>
              </w:rPr>
            </w:pPr>
            <w:r w:rsidRPr="00A226B5">
              <w:rPr>
                <w:rFonts w:cstheme="minorHAnsi"/>
                <w:b/>
              </w:rPr>
              <w:t>6</w:t>
            </w:r>
            <w:r w:rsidRPr="00A226B5">
              <w:rPr>
                <w:rFonts w:cstheme="minorHAnsi"/>
                <w:b/>
              </w:rPr>
              <w:tab/>
              <w:t>Skilled Agricultural, Forestry and Fishery Workers</w:t>
            </w:r>
          </w:p>
        </w:tc>
      </w:tr>
    </w:tbl>
    <w:p w14:paraId="08F973A7" w14:textId="77777777" w:rsidR="00C37398" w:rsidRPr="00A226B5" w:rsidRDefault="00C37398" w:rsidP="00C37398">
      <w:pPr>
        <w:spacing w:after="0" w:line="240" w:lineRule="auto"/>
        <w:ind w:right="-360"/>
        <w:rPr>
          <w:rFonts w:cstheme="minorHAnsi"/>
        </w:rPr>
      </w:pPr>
    </w:p>
    <w:p w14:paraId="64D689D5" w14:textId="77777777" w:rsidR="00C37398" w:rsidRPr="00A226B5" w:rsidRDefault="00C37398" w:rsidP="00C37398">
      <w:pPr>
        <w:spacing w:after="0" w:line="240" w:lineRule="auto"/>
        <w:ind w:right="-360" w:firstLine="720"/>
        <w:rPr>
          <w:rFonts w:cstheme="minorHAnsi"/>
          <w:b/>
        </w:rPr>
      </w:pPr>
      <w:r w:rsidRPr="00A226B5">
        <w:rPr>
          <w:rFonts w:cstheme="minorHAnsi"/>
          <w:b/>
        </w:rPr>
        <w:t>61</w:t>
      </w:r>
      <w:r w:rsidRPr="00A226B5">
        <w:rPr>
          <w:rFonts w:cstheme="minorHAnsi"/>
          <w:b/>
        </w:rPr>
        <w:tab/>
        <w:t>Market-oriented Skilled Agricultural Workers</w:t>
      </w:r>
    </w:p>
    <w:p w14:paraId="1572AB1D" w14:textId="77777777" w:rsidR="00C37398" w:rsidRPr="00A226B5" w:rsidRDefault="00C37398" w:rsidP="00C37398">
      <w:pPr>
        <w:spacing w:after="0" w:line="240" w:lineRule="auto"/>
        <w:ind w:left="922" w:right="-360"/>
        <w:rPr>
          <w:rFonts w:cstheme="minorHAnsi"/>
        </w:rPr>
      </w:pPr>
      <w:r w:rsidRPr="00A226B5">
        <w:rPr>
          <w:rFonts w:cstheme="minorHAnsi"/>
        </w:rPr>
        <w:t>611</w:t>
      </w:r>
      <w:r w:rsidRPr="00A226B5">
        <w:rPr>
          <w:rFonts w:cstheme="minorHAnsi"/>
        </w:rPr>
        <w:tab/>
        <w:t>Market Gardeners and Crop Growers</w:t>
      </w:r>
    </w:p>
    <w:p w14:paraId="6B1B3F3D" w14:textId="77777777" w:rsidR="00C37398" w:rsidRPr="00A226B5" w:rsidRDefault="00C37398" w:rsidP="00C37398">
      <w:pPr>
        <w:spacing w:after="0" w:line="240" w:lineRule="auto"/>
        <w:ind w:left="922" w:right="-360"/>
        <w:rPr>
          <w:rFonts w:cstheme="minorHAnsi"/>
        </w:rPr>
      </w:pPr>
      <w:r w:rsidRPr="00A226B5">
        <w:rPr>
          <w:rFonts w:cstheme="minorHAnsi"/>
        </w:rPr>
        <w:t>612</w:t>
      </w:r>
      <w:r w:rsidRPr="00A226B5">
        <w:rPr>
          <w:rFonts w:cstheme="minorHAnsi"/>
        </w:rPr>
        <w:tab/>
        <w:t>Animal Producers</w:t>
      </w:r>
    </w:p>
    <w:p w14:paraId="0F5600D9" w14:textId="77777777" w:rsidR="00C37398" w:rsidRPr="00A226B5" w:rsidRDefault="00C37398" w:rsidP="00C37398">
      <w:pPr>
        <w:spacing w:after="0" w:line="240" w:lineRule="auto"/>
        <w:ind w:left="922" w:right="-360"/>
        <w:rPr>
          <w:rFonts w:cstheme="minorHAnsi"/>
        </w:rPr>
      </w:pPr>
      <w:r w:rsidRPr="00A226B5">
        <w:rPr>
          <w:rFonts w:cstheme="minorHAnsi"/>
        </w:rPr>
        <w:t>613</w:t>
      </w:r>
      <w:r w:rsidRPr="00A226B5">
        <w:rPr>
          <w:rFonts w:cstheme="minorHAnsi"/>
        </w:rPr>
        <w:tab/>
        <w:t>Mixed Crop and Animal Producers</w:t>
      </w:r>
    </w:p>
    <w:p w14:paraId="716B37B5" w14:textId="77777777" w:rsidR="00C37398" w:rsidRDefault="00C37398" w:rsidP="00C37398">
      <w:pPr>
        <w:keepNext/>
        <w:spacing w:after="0" w:line="240" w:lineRule="auto"/>
        <w:ind w:left="1134" w:right="-360"/>
        <w:rPr>
          <w:rFonts w:cstheme="minorHAnsi"/>
          <w:b/>
        </w:rPr>
      </w:pPr>
    </w:p>
    <w:p w14:paraId="39450168" w14:textId="77777777" w:rsidR="00C37398" w:rsidRPr="00A226B5" w:rsidRDefault="00C37398" w:rsidP="00C37398">
      <w:pPr>
        <w:keepNext/>
        <w:spacing w:after="0" w:line="240" w:lineRule="auto"/>
        <w:ind w:right="-360" w:firstLine="720"/>
        <w:rPr>
          <w:rFonts w:cstheme="minorHAnsi"/>
          <w:b/>
        </w:rPr>
      </w:pPr>
      <w:r w:rsidRPr="00A226B5">
        <w:rPr>
          <w:rFonts w:cstheme="minorHAnsi"/>
          <w:b/>
        </w:rPr>
        <w:t>62</w:t>
      </w:r>
      <w:r w:rsidRPr="00A226B5">
        <w:rPr>
          <w:rFonts w:cstheme="minorHAnsi"/>
          <w:b/>
        </w:rPr>
        <w:tab/>
        <w:t>Market-oriented Skilled Forestry, Fishery and Hunting Workers</w:t>
      </w:r>
    </w:p>
    <w:p w14:paraId="2753C6ED" w14:textId="77777777" w:rsidR="00C37398" w:rsidRPr="00A226B5" w:rsidRDefault="00C37398" w:rsidP="00C37398">
      <w:pPr>
        <w:spacing w:after="0" w:line="240" w:lineRule="auto"/>
        <w:ind w:left="922" w:right="-360"/>
        <w:rPr>
          <w:rFonts w:cstheme="minorHAnsi"/>
        </w:rPr>
      </w:pPr>
      <w:r w:rsidRPr="00A226B5">
        <w:rPr>
          <w:rFonts w:cstheme="minorHAnsi"/>
        </w:rPr>
        <w:t>621</w:t>
      </w:r>
      <w:r w:rsidRPr="00A226B5">
        <w:rPr>
          <w:rFonts w:cstheme="minorHAnsi"/>
        </w:rPr>
        <w:tab/>
        <w:t>Forestry and Related Workers</w:t>
      </w:r>
    </w:p>
    <w:p w14:paraId="54034B43" w14:textId="77777777" w:rsidR="00C37398" w:rsidRPr="00A226B5" w:rsidRDefault="00C37398" w:rsidP="00C37398">
      <w:pPr>
        <w:spacing w:after="0" w:line="240" w:lineRule="auto"/>
        <w:ind w:left="922" w:right="-360"/>
        <w:rPr>
          <w:rFonts w:cstheme="minorHAnsi"/>
        </w:rPr>
      </w:pPr>
      <w:r w:rsidRPr="00A226B5">
        <w:rPr>
          <w:rFonts w:cstheme="minorHAnsi"/>
        </w:rPr>
        <w:t>622</w:t>
      </w:r>
      <w:r w:rsidRPr="00A226B5">
        <w:rPr>
          <w:rFonts w:cstheme="minorHAnsi"/>
        </w:rPr>
        <w:tab/>
        <w:t>Fishery Workers, Hunters and Trappers</w:t>
      </w:r>
    </w:p>
    <w:p w14:paraId="1D6B2907" w14:textId="77777777" w:rsidR="00C37398" w:rsidRDefault="00C37398" w:rsidP="00C37398">
      <w:pPr>
        <w:spacing w:after="0" w:line="240" w:lineRule="auto"/>
        <w:ind w:left="1134" w:right="-360"/>
        <w:rPr>
          <w:rFonts w:cstheme="minorHAnsi"/>
          <w:b/>
        </w:rPr>
      </w:pPr>
    </w:p>
    <w:p w14:paraId="3311A34C" w14:textId="77777777" w:rsidR="00C37398" w:rsidRPr="00A226B5" w:rsidRDefault="00C37398" w:rsidP="00C37398">
      <w:pPr>
        <w:spacing w:after="0" w:line="240" w:lineRule="auto"/>
        <w:ind w:right="-360" w:firstLine="720"/>
        <w:rPr>
          <w:rFonts w:cstheme="minorHAnsi"/>
          <w:b/>
        </w:rPr>
      </w:pPr>
      <w:r w:rsidRPr="00A226B5">
        <w:rPr>
          <w:rFonts w:cstheme="minorHAnsi"/>
          <w:b/>
        </w:rPr>
        <w:t>63</w:t>
      </w:r>
      <w:r w:rsidRPr="00A226B5">
        <w:rPr>
          <w:rFonts w:cstheme="minorHAnsi"/>
          <w:b/>
        </w:rPr>
        <w:tab/>
        <w:t>Subsistence Farmers, Fishers, Hunters and Gatherers</w:t>
      </w:r>
    </w:p>
    <w:p w14:paraId="46B26576" w14:textId="77777777" w:rsidR="00C37398" w:rsidRPr="00A226B5" w:rsidRDefault="00C37398" w:rsidP="00C37398">
      <w:pPr>
        <w:spacing w:after="0" w:line="240" w:lineRule="auto"/>
        <w:ind w:left="922"/>
        <w:rPr>
          <w:rFonts w:cstheme="minorHAnsi"/>
        </w:rPr>
      </w:pPr>
      <w:r w:rsidRPr="00A226B5">
        <w:rPr>
          <w:rFonts w:cstheme="minorHAnsi"/>
        </w:rPr>
        <w:t>631</w:t>
      </w:r>
      <w:r w:rsidRPr="00A226B5">
        <w:rPr>
          <w:rFonts w:cstheme="minorHAnsi"/>
        </w:rPr>
        <w:tab/>
        <w:t>Subsistence Crop Farmers</w:t>
      </w:r>
    </w:p>
    <w:p w14:paraId="44EB4B50" w14:textId="77777777" w:rsidR="00C37398" w:rsidRPr="00A226B5" w:rsidRDefault="00C37398" w:rsidP="00C37398">
      <w:pPr>
        <w:spacing w:after="0" w:line="240" w:lineRule="auto"/>
        <w:ind w:left="922"/>
        <w:rPr>
          <w:rFonts w:cstheme="minorHAnsi"/>
        </w:rPr>
      </w:pPr>
      <w:r w:rsidRPr="00A226B5">
        <w:rPr>
          <w:rFonts w:cstheme="minorHAnsi"/>
        </w:rPr>
        <w:t>632</w:t>
      </w:r>
      <w:r w:rsidRPr="00A226B5">
        <w:rPr>
          <w:rFonts w:cstheme="minorHAnsi"/>
        </w:rPr>
        <w:tab/>
        <w:t>Subsistence Livestock Farmers</w:t>
      </w:r>
    </w:p>
    <w:p w14:paraId="11B5280A" w14:textId="77777777" w:rsidR="00C37398" w:rsidRPr="00A226B5" w:rsidRDefault="00C37398" w:rsidP="00C37398">
      <w:pPr>
        <w:spacing w:after="0" w:line="240" w:lineRule="auto"/>
        <w:ind w:left="922"/>
        <w:rPr>
          <w:rFonts w:cstheme="minorHAnsi"/>
        </w:rPr>
      </w:pPr>
      <w:r w:rsidRPr="00A226B5">
        <w:rPr>
          <w:rFonts w:cstheme="minorHAnsi"/>
        </w:rPr>
        <w:t>633</w:t>
      </w:r>
      <w:r w:rsidRPr="00A226B5">
        <w:rPr>
          <w:rFonts w:cstheme="minorHAnsi"/>
        </w:rPr>
        <w:tab/>
        <w:t>Subsistence Mixed Crop and Livestock Farmers</w:t>
      </w:r>
    </w:p>
    <w:p w14:paraId="6DCDB14A" w14:textId="77777777" w:rsidR="00C37398" w:rsidRPr="00A226B5" w:rsidRDefault="00C37398" w:rsidP="00C37398">
      <w:pPr>
        <w:spacing w:after="0" w:line="240" w:lineRule="auto"/>
        <w:ind w:left="922"/>
        <w:rPr>
          <w:rFonts w:cstheme="minorHAnsi"/>
        </w:rPr>
      </w:pPr>
      <w:r w:rsidRPr="00A226B5">
        <w:rPr>
          <w:rFonts w:cstheme="minorHAnsi"/>
        </w:rPr>
        <w:t>634</w:t>
      </w:r>
      <w:r w:rsidRPr="00A226B5">
        <w:rPr>
          <w:rFonts w:cstheme="minorHAnsi"/>
        </w:rPr>
        <w:tab/>
        <w:t>Subsistence Fishers, Hunters, Trappers and Gatherers</w:t>
      </w:r>
    </w:p>
    <w:p w14:paraId="071763CA" w14:textId="77777777" w:rsidR="00C37398" w:rsidRDefault="00C37398" w:rsidP="00C37398">
      <w:pPr>
        <w:spacing w:after="0" w:line="240" w:lineRule="auto"/>
        <w:ind w:right="-36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350"/>
      </w:tblGrid>
      <w:tr w:rsidR="00C37398" w14:paraId="0D699875" w14:textId="77777777">
        <w:tc>
          <w:tcPr>
            <w:tcW w:w="9350" w:type="dxa"/>
            <w:shd w:val="clear" w:color="auto" w:fill="BFBFBF" w:themeFill="background1" w:themeFillShade="BF"/>
          </w:tcPr>
          <w:p w14:paraId="275BF242" w14:textId="77777777" w:rsidR="00C37398" w:rsidRPr="0028574F" w:rsidRDefault="00C37398">
            <w:pPr>
              <w:ind w:right="-360"/>
              <w:rPr>
                <w:rFonts w:cstheme="minorHAnsi"/>
                <w:b/>
                <w:caps/>
              </w:rPr>
            </w:pPr>
            <w:r w:rsidRPr="00A226B5">
              <w:rPr>
                <w:rFonts w:cstheme="minorHAnsi"/>
                <w:b/>
              </w:rPr>
              <w:t>7</w:t>
            </w:r>
            <w:r w:rsidRPr="00A226B5">
              <w:rPr>
                <w:rFonts w:cstheme="minorHAnsi"/>
                <w:b/>
              </w:rPr>
              <w:tab/>
              <w:t>Craft and Related Trades Workers</w:t>
            </w:r>
          </w:p>
        </w:tc>
      </w:tr>
    </w:tbl>
    <w:p w14:paraId="270A891C" w14:textId="77777777" w:rsidR="00C37398" w:rsidRPr="00A226B5" w:rsidRDefault="00C37398" w:rsidP="00C37398">
      <w:pPr>
        <w:spacing w:after="0" w:line="240" w:lineRule="auto"/>
        <w:ind w:right="-360"/>
        <w:rPr>
          <w:rFonts w:cstheme="minorHAnsi"/>
        </w:rPr>
      </w:pPr>
    </w:p>
    <w:p w14:paraId="5A3AD162" w14:textId="77777777" w:rsidR="00C37398" w:rsidRPr="00A226B5" w:rsidRDefault="00C37398" w:rsidP="00C37398">
      <w:pPr>
        <w:spacing w:after="0" w:line="240" w:lineRule="auto"/>
        <w:ind w:right="-360" w:firstLine="720"/>
        <w:rPr>
          <w:rFonts w:cstheme="minorHAnsi"/>
          <w:b/>
        </w:rPr>
      </w:pPr>
      <w:r w:rsidRPr="00A226B5">
        <w:rPr>
          <w:rFonts w:cstheme="minorHAnsi"/>
          <w:b/>
        </w:rPr>
        <w:t>71</w:t>
      </w:r>
      <w:r w:rsidRPr="00A226B5">
        <w:rPr>
          <w:rFonts w:cstheme="minorHAnsi"/>
          <w:b/>
        </w:rPr>
        <w:tab/>
        <w:t>Building and Related Trades Workers (excluding Electricians)</w:t>
      </w:r>
    </w:p>
    <w:p w14:paraId="1D7F911E" w14:textId="77777777" w:rsidR="00C37398" w:rsidRPr="00A226B5" w:rsidRDefault="00C37398" w:rsidP="00C37398">
      <w:pPr>
        <w:spacing w:after="0" w:line="240" w:lineRule="auto"/>
        <w:ind w:left="922"/>
        <w:rPr>
          <w:rFonts w:cstheme="minorHAnsi"/>
        </w:rPr>
      </w:pPr>
      <w:r w:rsidRPr="00A226B5">
        <w:rPr>
          <w:rFonts w:cstheme="minorHAnsi"/>
        </w:rPr>
        <w:t>711</w:t>
      </w:r>
      <w:r w:rsidRPr="00A226B5">
        <w:rPr>
          <w:rFonts w:cstheme="minorHAnsi"/>
        </w:rPr>
        <w:tab/>
        <w:t>Building Frame and Related Trades Workers</w:t>
      </w:r>
    </w:p>
    <w:p w14:paraId="41EEF0AF" w14:textId="77777777" w:rsidR="00C37398" w:rsidRPr="00A226B5" w:rsidRDefault="00C37398" w:rsidP="00C37398">
      <w:pPr>
        <w:spacing w:after="0" w:line="240" w:lineRule="auto"/>
        <w:ind w:left="922"/>
        <w:rPr>
          <w:rFonts w:cstheme="minorHAnsi"/>
        </w:rPr>
      </w:pPr>
      <w:r w:rsidRPr="00A226B5">
        <w:rPr>
          <w:rFonts w:cstheme="minorHAnsi"/>
        </w:rPr>
        <w:t>712</w:t>
      </w:r>
      <w:r w:rsidRPr="00A226B5">
        <w:rPr>
          <w:rFonts w:cstheme="minorHAnsi"/>
        </w:rPr>
        <w:tab/>
        <w:t>Building Finishers and Related Trades Workers</w:t>
      </w:r>
    </w:p>
    <w:p w14:paraId="069439AD" w14:textId="77777777" w:rsidR="00C37398" w:rsidRPr="00A226B5" w:rsidRDefault="00C37398" w:rsidP="00C37398">
      <w:pPr>
        <w:spacing w:after="0" w:line="240" w:lineRule="auto"/>
        <w:ind w:left="922"/>
        <w:rPr>
          <w:rFonts w:cstheme="minorHAnsi"/>
        </w:rPr>
      </w:pPr>
      <w:r w:rsidRPr="00A226B5">
        <w:rPr>
          <w:rFonts w:cstheme="minorHAnsi"/>
        </w:rPr>
        <w:t>713</w:t>
      </w:r>
      <w:r w:rsidRPr="00A226B5">
        <w:rPr>
          <w:rFonts w:cstheme="minorHAnsi"/>
        </w:rPr>
        <w:tab/>
        <w:t>Painters, Building Structure Cleaners and Related Trades Workers</w:t>
      </w:r>
    </w:p>
    <w:p w14:paraId="7F755BFD" w14:textId="77777777" w:rsidR="00C37398" w:rsidRDefault="00C37398" w:rsidP="00C37398">
      <w:pPr>
        <w:spacing w:after="0" w:line="240" w:lineRule="auto"/>
        <w:ind w:left="1134" w:right="-360"/>
        <w:rPr>
          <w:rFonts w:cstheme="minorHAnsi"/>
          <w:b/>
        </w:rPr>
      </w:pPr>
    </w:p>
    <w:p w14:paraId="5456F750" w14:textId="77777777" w:rsidR="00C37398" w:rsidRPr="00A226B5" w:rsidRDefault="00C37398" w:rsidP="00C37398">
      <w:pPr>
        <w:spacing w:after="0" w:line="240" w:lineRule="auto"/>
        <w:ind w:right="-360" w:firstLine="720"/>
        <w:rPr>
          <w:rFonts w:cstheme="minorHAnsi"/>
          <w:b/>
        </w:rPr>
      </w:pPr>
      <w:r w:rsidRPr="00A226B5">
        <w:rPr>
          <w:rFonts w:cstheme="minorHAnsi"/>
          <w:b/>
        </w:rPr>
        <w:t>72</w:t>
      </w:r>
      <w:r w:rsidRPr="00A226B5">
        <w:rPr>
          <w:rFonts w:cstheme="minorHAnsi"/>
          <w:b/>
        </w:rPr>
        <w:tab/>
        <w:t>Metal, Machinery and Related Trades Workers</w:t>
      </w:r>
    </w:p>
    <w:p w14:paraId="275AA263" w14:textId="77777777" w:rsidR="00C37398" w:rsidRPr="00A226B5" w:rsidRDefault="00C37398" w:rsidP="00C37398">
      <w:pPr>
        <w:spacing w:after="0" w:line="240" w:lineRule="auto"/>
        <w:ind w:left="922"/>
        <w:rPr>
          <w:rFonts w:cstheme="minorHAnsi"/>
        </w:rPr>
      </w:pPr>
      <w:r w:rsidRPr="00A226B5">
        <w:rPr>
          <w:rFonts w:cstheme="minorHAnsi"/>
        </w:rPr>
        <w:t>721</w:t>
      </w:r>
      <w:r w:rsidRPr="00A226B5">
        <w:rPr>
          <w:rFonts w:cstheme="minorHAnsi"/>
        </w:rPr>
        <w:tab/>
        <w:t>Sheet and Structural Metal Workers, Moulders and Welders, and Related Workers</w:t>
      </w:r>
    </w:p>
    <w:p w14:paraId="5B148023" w14:textId="77777777" w:rsidR="00C37398" w:rsidRPr="00A226B5" w:rsidRDefault="00C37398" w:rsidP="00C37398">
      <w:pPr>
        <w:spacing w:after="0" w:line="240" w:lineRule="auto"/>
        <w:ind w:left="922"/>
        <w:rPr>
          <w:rFonts w:cstheme="minorHAnsi"/>
        </w:rPr>
      </w:pPr>
      <w:r w:rsidRPr="00A226B5">
        <w:rPr>
          <w:rFonts w:cstheme="minorHAnsi"/>
        </w:rPr>
        <w:t>722</w:t>
      </w:r>
      <w:r w:rsidRPr="00A226B5">
        <w:rPr>
          <w:rFonts w:cstheme="minorHAnsi"/>
        </w:rPr>
        <w:tab/>
        <w:t>Blacksmiths, Toolmakers and Related Trades Workers</w:t>
      </w:r>
    </w:p>
    <w:p w14:paraId="3C84A631" w14:textId="77777777" w:rsidR="00C37398" w:rsidRPr="00A226B5" w:rsidRDefault="00C37398" w:rsidP="00C37398">
      <w:pPr>
        <w:spacing w:after="0" w:line="240" w:lineRule="auto"/>
        <w:ind w:left="922"/>
        <w:rPr>
          <w:rFonts w:cstheme="minorHAnsi"/>
        </w:rPr>
      </w:pPr>
      <w:r w:rsidRPr="00A226B5">
        <w:rPr>
          <w:rFonts w:cstheme="minorHAnsi"/>
        </w:rPr>
        <w:t>723</w:t>
      </w:r>
      <w:r w:rsidRPr="00A226B5">
        <w:rPr>
          <w:rFonts w:cstheme="minorHAnsi"/>
        </w:rPr>
        <w:tab/>
        <w:t>Machinery Mechanics and Repairers</w:t>
      </w:r>
    </w:p>
    <w:p w14:paraId="47E879B8" w14:textId="77777777" w:rsidR="00C37398" w:rsidRDefault="00C37398" w:rsidP="00C37398">
      <w:pPr>
        <w:spacing w:after="0" w:line="240" w:lineRule="auto"/>
        <w:ind w:left="1134" w:right="-360"/>
        <w:rPr>
          <w:rFonts w:cstheme="minorHAnsi"/>
          <w:b/>
        </w:rPr>
      </w:pPr>
    </w:p>
    <w:p w14:paraId="3C927278" w14:textId="77777777" w:rsidR="00C37398" w:rsidRPr="00A226B5" w:rsidRDefault="00C37398" w:rsidP="00C37398">
      <w:pPr>
        <w:spacing w:after="0" w:line="240" w:lineRule="auto"/>
        <w:ind w:right="-360" w:firstLine="720"/>
        <w:rPr>
          <w:rFonts w:cstheme="minorHAnsi"/>
          <w:b/>
        </w:rPr>
      </w:pPr>
      <w:r w:rsidRPr="00A226B5">
        <w:rPr>
          <w:rFonts w:cstheme="minorHAnsi"/>
          <w:b/>
        </w:rPr>
        <w:t>73</w:t>
      </w:r>
      <w:r w:rsidRPr="00A226B5">
        <w:rPr>
          <w:rFonts w:cstheme="minorHAnsi"/>
          <w:b/>
        </w:rPr>
        <w:tab/>
        <w:t>Handicraft and Printing Workers</w:t>
      </w:r>
    </w:p>
    <w:p w14:paraId="593E2B47" w14:textId="77777777" w:rsidR="00C37398" w:rsidRPr="00A226B5" w:rsidRDefault="00C37398" w:rsidP="00C37398">
      <w:pPr>
        <w:spacing w:after="0" w:line="240" w:lineRule="auto"/>
        <w:ind w:left="922"/>
        <w:rPr>
          <w:rFonts w:cstheme="minorHAnsi"/>
        </w:rPr>
      </w:pPr>
      <w:r w:rsidRPr="00A226B5">
        <w:rPr>
          <w:rFonts w:cstheme="minorHAnsi"/>
        </w:rPr>
        <w:t>731</w:t>
      </w:r>
      <w:r w:rsidRPr="00A226B5">
        <w:rPr>
          <w:rFonts w:cstheme="minorHAnsi"/>
        </w:rPr>
        <w:tab/>
        <w:t>Handicraft Workers</w:t>
      </w:r>
    </w:p>
    <w:p w14:paraId="410F19C9" w14:textId="77777777" w:rsidR="00C37398" w:rsidRPr="00A226B5" w:rsidRDefault="00C37398" w:rsidP="00C37398">
      <w:pPr>
        <w:spacing w:after="0" w:line="240" w:lineRule="auto"/>
        <w:ind w:left="922"/>
        <w:rPr>
          <w:rFonts w:cstheme="minorHAnsi"/>
        </w:rPr>
      </w:pPr>
      <w:r w:rsidRPr="00A226B5">
        <w:rPr>
          <w:rFonts w:cstheme="minorHAnsi"/>
        </w:rPr>
        <w:t>732</w:t>
      </w:r>
      <w:r w:rsidRPr="00A226B5">
        <w:rPr>
          <w:rFonts w:cstheme="minorHAnsi"/>
        </w:rPr>
        <w:tab/>
        <w:t>Printing Trades Workers</w:t>
      </w:r>
    </w:p>
    <w:p w14:paraId="7B5D096F" w14:textId="77777777" w:rsidR="00C37398" w:rsidRDefault="00C37398" w:rsidP="00C37398">
      <w:pPr>
        <w:spacing w:after="0" w:line="240" w:lineRule="auto"/>
        <w:ind w:left="1134" w:right="-360"/>
        <w:rPr>
          <w:rFonts w:cstheme="minorHAnsi"/>
          <w:b/>
        </w:rPr>
      </w:pPr>
    </w:p>
    <w:p w14:paraId="3B3FEA39" w14:textId="77777777" w:rsidR="00C37398" w:rsidRPr="00A226B5" w:rsidRDefault="00C37398" w:rsidP="00C37398">
      <w:pPr>
        <w:spacing w:after="0" w:line="240" w:lineRule="auto"/>
        <w:ind w:right="-360" w:firstLine="720"/>
        <w:rPr>
          <w:rFonts w:cstheme="minorHAnsi"/>
          <w:b/>
        </w:rPr>
      </w:pPr>
      <w:r w:rsidRPr="00A226B5">
        <w:rPr>
          <w:rFonts w:cstheme="minorHAnsi"/>
          <w:b/>
        </w:rPr>
        <w:t>74</w:t>
      </w:r>
      <w:r w:rsidRPr="00A226B5">
        <w:rPr>
          <w:rFonts w:cstheme="minorHAnsi"/>
          <w:b/>
        </w:rPr>
        <w:tab/>
        <w:t>Electrical and Electronic Trades Workers</w:t>
      </w:r>
    </w:p>
    <w:p w14:paraId="1E097323" w14:textId="77777777" w:rsidR="00C37398" w:rsidRPr="00A226B5" w:rsidRDefault="00C37398" w:rsidP="00C37398">
      <w:pPr>
        <w:spacing w:after="0" w:line="240" w:lineRule="auto"/>
        <w:ind w:left="922"/>
        <w:rPr>
          <w:rFonts w:cstheme="minorHAnsi"/>
        </w:rPr>
      </w:pPr>
      <w:r w:rsidRPr="00A226B5">
        <w:rPr>
          <w:rFonts w:cstheme="minorHAnsi"/>
        </w:rPr>
        <w:t>741</w:t>
      </w:r>
      <w:r w:rsidRPr="00A226B5">
        <w:rPr>
          <w:rFonts w:cstheme="minorHAnsi"/>
        </w:rPr>
        <w:tab/>
        <w:t>Electrical Equipment Installers and Repairers</w:t>
      </w:r>
    </w:p>
    <w:p w14:paraId="6B92C4CD" w14:textId="77777777" w:rsidR="00C37398" w:rsidRPr="00A226B5" w:rsidRDefault="00C37398" w:rsidP="00C37398">
      <w:pPr>
        <w:spacing w:after="0" w:line="240" w:lineRule="auto"/>
        <w:ind w:left="922"/>
        <w:rPr>
          <w:rFonts w:cstheme="minorHAnsi"/>
        </w:rPr>
      </w:pPr>
      <w:r w:rsidRPr="00A226B5">
        <w:rPr>
          <w:rFonts w:cstheme="minorHAnsi"/>
        </w:rPr>
        <w:t>742</w:t>
      </w:r>
      <w:r w:rsidRPr="00A226B5">
        <w:rPr>
          <w:rFonts w:cstheme="minorHAnsi"/>
        </w:rPr>
        <w:tab/>
        <w:t>Electronics and Telecommunications Installers and Repairers</w:t>
      </w:r>
    </w:p>
    <w:p w14:paraId="7894EA6D" w14:textId="77777777" w:rsidR="00C37398" w:rsidRDefault="00C37398" w:rsidP="00C37398">
      <w:pPr>
        <w:spacing w:after="0" w:line="240" w:lineRule="auto"/>
        <w:ind w:left="1134" w:right="-360"/>
        <w:rPr>
          <w:rFonts w:cstheme="minorHAnsi"/>
          <w:b/>
        </w:rPr>
      </w:pPr>
    </w:p>
    <w:p w14:paraId="03F23E7A" w14:textId="77777777" w:rsidR="00C37398" w:rsidRPr="00A226B5" w:rsidRDefault="00C37398" w:rsidP="00C37398">
      <w:pPr>
        <w:spacing w:after="0" w:line="240" w:lineRule="auto"/>
        <w:ind w:right="-360" w:firstLine="720"/>
        <w:rPr>
          <w:rFonts w:cstheme="minorHAnsi"/>
          <w:b/>
        </w:rPr>
      </w:pPr>
      <w:r w:rsidRPr="00A226B5">
        <w:rPr>
          <w:rFonts w:cstheme="minorHAnsi"/>
          <w:b/>
        </w:rPr>
        <w:t>75</w:t>
      </w:r>
      <w:r w:rsidRPr="00A226B5">
        <w:rPr>
          <w:rFonts w:cstheme="minorHAnsi"/>
          <w:b/>
        </w:rPr>
        <w:tab/>
        <w:t>Food Processing, Woodworking, Garment and Other Craft and Related Trades Workers</w:t>
      </w:r>
    </w:p>
    <w:p w14:paraId="7F5390EE" w14:textId="77777777" w:rsidR="00C37398" w:rsidRPr="00A226B5" w:rsidRDefault="00C37398" w:rsidP="00C37398">
      <w:pPr>
        <w:spacing w:after="0" w:line="240" w:lineRule="auto"/>
        <w:ind w:left="922"/>
        <w:rPr>
          <w:rFonts w:cstheme="minorHAnsi"/>
        </w:rPr>
      </w:pPr>
      <w:r w:rsidRPr="00A226B5">
        <w:rPr>
          <w:rFonts w:cstheme="minorHAnsi"/>
        </w:rPr>
        <w:t>751</w:t>
      </w:r>
      <w:r w:rsidRPr="00A226B5">
        <w:rPr>
          <w:rFonts w:cstheme="minorHAnsi"/>
        </w:rPr>
        <w:tab/>
        <w:t>Food Processing and Related Trades Workers</w:t>
      </w:r>
    </w:p>
    <w:p w14:paraId="43EBE6A8" w14:textId="77777777" w:rsidR="00C37398" w:rsidRPr="00A226B5" w:rsidRDefault="00C37398" w:rsidP="00C37398">
      <w:pPr>
        <w:spacing w:after="0" w:line="240" w:lineRule="auto"/>
        <w:ind w:left="922"/>
        <w:rPr>
          <w:rFonts w:cstheme="minorHAnsi"/>
        </w:rPr>
      </w:pPr>
      <w:r w:rsidRPr="00A226B5">
        <w:rPr>
          <w:rFonts w:cstheme="minorHAnsi"/>
        </w:rPr>
        <w:t>752</w:t>
      </w:r>
      <w:r w:rsidRPr="00A226B5">
        <w:rPr>
          <w:rFonts w:cstheme="minorHAnsi"/>
        </w:rPr>
        <w:tab/>
        <w:t>Wood Treaters, Cabinet-makers and Related Trades Workers</w:t>
      </w:r>
    </w:p>
    <w:p w14:paraId="4BFC9FF6" w14:textId="77777777" w:rsidR="00C37398" w:rsidRPr="00A226B5" w:rsidRDefault="00C37398" w:rsidP="00C37398">
      <w:pPr>
        <w:spacing w:after="0" w:line="240" w:lineRule="auto"/>
        <w:ind w:left="922"/>
        <w:rPr>
          <w:rFonts w:cstheme="minorHAnsi"/>
        </w:rPr>
      </w:pPr>
      <w:r w:rsidRPr="00A226B5">
        <w:rPr>
          <w:rFonts w:cstheme="minorHAnsi"/>
        </w:rPr>
        <w:t>753</w:t>
      </w:r>
      <w:r w:rsidRPr="00A226B5">
        <w:rPr>
          <w:rFonts w:cstheme="minorHAnsi"/>
        </w:rPr>
        <w:tab/>
        <w:t>Garment and Related Trades Workers</w:t>
      </w:r>
    </w:p>
    <w:p w14:paraId="35916D8B" w14:textId="77777777" w:rsidR="00C37398" w:rsidRPr="00A226B5" w:rsidRDefault="00C37398" w:rsidP="00C37398">
      <w:pPr>
        <w:spacing w:after="0" w:line="240" w:lineRule="auto"/>
        <w:ind w:left="922"/>
        <w:rPr>
          <w:rFonts w:cstheme="minorHAnsi"/>
        </w:rPr>
      </w:pPr>
      <w:r w:rsidRPr="00A226B5">
        <w:rPr>
          <w:rFonts w:cstheme="minorHAnsi"/>
        </w:rPr>
        <w:t>754</w:t>
      </w:r>
      <w:r w:rsidRPr="00A226B5">
        <w:rPr>
          <w:rFonts w:cstheme="minorHAnsi"/>
        </w:rPr>
        <w:tab/>
        <w:t>Other Craft and Related Workers</w:t>
      </w:r>
    </w:p>
    <w:p w14:paraId="27244AC9" w14:textId="77777777" w:rsidR="00C37398" w:rsidRDefault="00C37398" w:rsidP="00C37398">
      <w:pPr>
        <w:rPr>
          <w:rFonts w:cstheme="minorHAnsi"/>
        </w:rPr>
      </w:pPr>
      <w:r>
        <w:rPr>
          <w:rFonts w:cstheme="minorHAnsi"/>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350"/>
      </w:tblGrid>
      <w:tr w:rsidR="00C37398" w14:paraId="11CC145F" w14:textId="77777777">
        <w:tc>
          <w:tcPr>
            <w:tcW w:w="9350" w:type="dxa"/>
            <w:shd w:val="clear" w:color="auto" w:fill="BFBFBF" w:themeFill="background1" w:themeFillShade="BF"/>
          </w:tcPr>
          <w:p w14:paraId="3655B9F7" w14:textId="77777777" w:rsidR="00C37398" w:rsidRPr="00CD46E8" w:rsidRDefault="00C37398">
            <w:pPr>
              <w:ind w:right="-360"/>
              <w:rPr>
                <w:rFonts w:cstheme="minorHAnsi"/>
                <w:b/>
                <w:caps/>
              </w:rPr>
            </w:pPr>
            <w:r w:rsidRPr="00A226B5">
              <w:rPr>
                <w:rFonts w:cstheme="minorHAnsi"/>
                <w:b/>
              </w:rPr>
              <w:t>8</w:t>
            </w:r>
            <w:r w:rsidRPr="00A226B5">
              <w:rPr>
                <w:rFonts w:cstheme="minorHAnsi"/>
                <w:b/>
              </w:rPr>
              <w:tab/>
              <w:t>Plant and Machine Operators and Assemblers</w:t>
            </w:r>
          </w:p>
        </w:tc>
      </w:tr>
    </w:tbl>
    <w:p w14:paraId="5D36399B" w14:textId="77777777" w:rsidR="00C37398" w:rsidRDefault="00C37398" w:rsidP="00C37398">
      <w:pPr>
        <w:spacing w:after="0" w:line="240" w:lineRule="auto"/>
        <w:ind w:right="-360"/>
        <w:rPr>
          <w:rFonts w:cstheme="minorHAnsi"/>
        </w:rPr>
      </w:pPr>
    </w:p>
    <w:p w14:paraId="044CD8E3" w14:textId="77777777" w:rsidR="00C37398" w:rsidRPr="00A226B5" w:rsidRDefault="00C37398" w:rsidP="00C37398">
      <w:pPr>
        <w:spacing w:after="0" w:line="240" w:lineRule="auto"/>
        <w:ind w:right="-360" w:firstLine="720"/>
        <w:rPr>
          <w:rFonts w:cstheme="minorHAnsi"/>
          <w:b/>
        </w:rPr>
      </w:pPr>
      <w:r w:rsidRPr="00A226B5">
        <w:rPr>
          <w:rFonts w:cstheme="minorHAnsi"/>
          <w:b/>
        </w:rPr>
        <w:t>81</w:t>
      </w:r>
      <w:r w:rsidRPr="00A226B5">
        <w:rPr>
          <w:rFonts w:cstheme="minorHAnsi"/>
          <w:b/>
        </w:rPr>
        <w:tab/>
        <w:t>Stationary Plant and Machine Operators</w:t>
      </w:r>
    </w:p>
    <w:p w14:paraId="13292D52" w14:textId="77777777" w:rsidR="00C37398" w:rsidRPr="00A226B5" w:rsidRDefault="00C37398" w:rsidP="00C37398">
      <w:pPr>
        <w:spacing w:after="0" w:line="240" w:lineRule="auto"/>
        <w:ind w:left="922"/>
        <w:rPr>
          <w:rFonts w:cstheme="minorHAnsi"/>
        </w:rPr>
      </w:pPr>
      <w:r w:rsidRPr="00A226B5">
        <w:rPr>
          <w:rFonts w:cstheme="minorHAnsi"/>
        </w:rPr>
        <w:t>811</w:t>
      </w:r>
      <w:r w:rsidRPr="00A226B5">
        <w:rPr>
          <w:rFonts w:cstheme="minorHAnsi"/>
        </w:rPr>
        <w:tab/>
        <w:t>Mining and Mineral Processing Plant Operators</w:t>
      </w:r>
    </w:p>
    <w:p w14:paraId="2DBC66C0" w14:textId="77777777" w:rsidR="00C37398" w:rsidRPr="00A226B5" w:rsidRDefault="00C37398" w:rsidP="00C37398">
      <w:pPr>
        <w:spacing w:after="0" w:line="240" w:lineRule="auto"/>
        <w:ind w:left="922"/>
        <w:rPr>
          <w:rFonts w:cstheme="minorHAnsi"/>
        </w:rPr>
      </w:pPr>
      <w:r w:rsidRPr="00A226B5">
        <w:rPr>
          <w:rFonts w:cstheme="minorHAnsi"/>
        </w:rPr>
        <w:t>812</w:t>
      </w:r>
      <w:r w:rsidRPr="00A226B5">
        <w:rPr>
          <w:rFonts w:cstheme="minorHAnsi"/>
        </w:rPr>
        <w:tab/>
        <w:t>Metal Processing and Finishing Plant Operators</w:t>
      </w:r>
    </w:p>
    <w:p w14:paraId="2FBEA3ED" w14:textId="77777777" w:rsidR="00C37398" w:rsidRPr="00A226B5" w:rsidRDefault="00C37398" w:rsidP="00C37398">
      <w:pPr>
        <w:spacing w:after="0" w:line="240" w:lineRule="auto"/>
        <w:ind w:left="922"/>
        <w:rPr>
          <w:rFonts w:cstheme="minorHAnsi"/>
        </w:rPr>
      </w:pPr>
      <w:r w:rsidRPr="00A226B5">
        <w:rPr>
          <w:rFonts w:cstheme="minorHAnsi"/>
        </w:rPr>
        <w:t>813</w:t>
      </w:r>
      <w:r w:rsidRPr="00A226B5">
        <w:rPr>
          <w:rFonts w:cstheme="minorHAnsi"/>
        </w:rPr>
        <w:tab/>
        <w:t>Chemical and Photographic Products Plant and Machine Operators</w:t>
      </w:r>
    </w:p>
    <w:p w14:paraId="3FA37C36" w14:textId="77777777" w:rsidR="00C37398" w:rsidRPr="00A226B5" w:rsidRDefault="00C37398" w:rsidP="00C37398">
      <w:pPr>
        <w:spacing w:after="0" w:line="240" w:lineRule="auto"/>
        <w:ind w:left="922"/>
        <w:rPr>
          <w:rFonts w:cstheme="minorHAnsi"/>
        </w:rPr>
      </w:pPr>
      <w:r w:rsidRPr="00A226B5">
        <w:rPr>
          <w:rFonts w:cstheme="minorHAnsi"/>
        </w:rPr>
        <w:t>814</w:t>
      </w:r>
      <w:r w:rsidRPr="00A226B5">
        <w:rPr>
          <w:rFonts w:cstheme="minorHAnsi"/>
        </w:rPr>
        <w:tab/>
        <w:t>Rubber, Plastic and Paper Products Machine Operators</w:t>
      </w:r>
    </w:p>
    <w:p w14:paraId="7DE0F789" w14:textId="77777777" w:rsidR="00C37398" w:rsidRPr="00A226B5" w:rsidRDefault="00C37398" w:rsidP="00C37398">
      <w:pPr>
        <w:spacing w:after="0" w:line="240" w:lineRule="auto"/>
        <w:ind w:left="922"/>
        <w:rPr>
          <w:rFonts w:cstheme="minorHAnsi"/>
        </w:rPr>
      </w:pPr>
      <w:r w:rsidRPr="00A226B5">
        <w:rPr>
          <w:rFonts w:cstheme="minorHAnsi"/>
        </w:rPr>
        <w:t>815</w:t>
      </w:r>
      <w:r w:rsidRPr="00A226B5">
        <w:rPr>
          <w:rFonts w:cstheme="minorHAnsi"/>
        </w:rPr>
        <w:tab/>
        <w:t>Textile, Fur and Leather Products Machine Operators</w:t>
      </w:r>
    </w:p>
    <w:p w14:paraId="3A852D65" w14:textId="77777777" w:rsidR="00C37398" w:rsidRPr="00A226B5" w:rsidRDefault="00C37398" w:rsidP="00C37398">
      <w:pPr>
        <w:spacing w:after="0" w:line="240" w:lineRule="auto"/>
        <w:ind w:left="922"/>
        <w:rPr>
          <w:rFonts w:cstheme="minorHAnsi"/>
        </w:rPr>
      </w:pPr>
      <w:r w:rsidRPr="00A226B5">
        <w:rPr>
          <w:rFonts w:cstheme="minorHAnsi"/>
        </w:rPr>
        <w:t>816</w:t>
      </w:r>
      <w:r w:rsidRPr="00A226B5">
        <w:rPr>
          <w:rFonts w:cstheme="minorHAnsi"/>
        </w:rPr>
        <w:tab/>
        <w:t>Food and Related Products Machine Operators</w:t>
      </w:r>
    </w:p>
    <w:p w14:paraId="222B4174" w14:textId="77777777" w:rsidR="00C37398" w:rsidRPr="00A226B5" w:rsidRDefault="00C37398" w:rsidP="00C37398">
      <w:pPr>
        <w:spacing w:after="0" w:line="240" w:lineRule="auto"/>
        <w:ind w:left="922"/>
        <w:rPr>
          <w:rFonts w:cstheme="minorHAnsi"/>
        </w:rPr>
      </w:pPr>
      <w:r w:rsidRPr="00A226B5">
        <w:rPr>
          <w:rFonts w:cstheme="minorHAnsi"/>
        </w:rPr>
        <w:t>817</w:t>
      </w:r>
      <w:r w:rsidRPr="00A226B5">
        <w:rPr>
          <w:rFonts w:cstheme="minorHAnsi"/>
        </w:rPr>
        <w:tab/>
        <w:t>Wood Processing and Papermaking Plant Operators</w:t>
      </w:r>
    </w:p>
    <w:p w14:paraId="707AB6BC" w14:textId="77777777" w:rsidR="00C37398" w:rsidRPr="00A226B5" w:rsidRDefault="00C37398" w:rsidP="00C37398">
      <w:pPr>
        <w:spacing w:after="0" w:line="240" w:lineRule="auto"/>
        <w:ind w:left="922"/>
        <w:rPr>
          <w:rFonts w:cstheme="minorHAnsi"/>
        </w:rPr>
      </w:pPr>
      <w:r w:rsidRPr="00A226B5">
        <w:rPr>
          <w:rFonts w:cstheme="minorHAnsi"/>
        </w:rPr>
        <w:t>818</w:t>
      </w:r>
      <w:r w:rsidRPr="00A226B5">
        <w:rPr>
          <w:rFonts w:cstheme="minorHAnsi"/>
        </w:rPr>
        <w:tab/>
        <w:t>Other Stationary Plant and Machine Operators</w:t>
      </w:r>
    </w:p>
    <w:p w14:paraId="2EC141F5" w14:textId="77777777" w:rsidR="00C37398" w:rsidRDefault="00C37398" w:rsidP="00C37398">
      <w:pPr>
        <w:spacing w:after="0" w:line="240" w:lineRule="auto"/>
        <w:ind w:left="1134" w:right="-360"/>
        <w:rPr>
          <w:rFonts w:cstheme="minorHAnsi"/>
          <w:b/>
        </w:rPr>
      </w:pPr>
    </w:p>
    <w:p w14:paraId="470C30FD" w14:textId="77777777" w:rsidR="00C37398" w:rsidRPr="00A226B5" w:rsidRDefault="00C37398" w:rsidP="00C37398">
      <w:pPr>
        <w:spacing w:after="0" w:line="240" w:lineRule="auto"/>
        <w:ind w:right="-360" w:firstLine="720"/>
        <w:rPr>
          <w:rFonts w:cstheme="minorHAnsi"/>
          <w:b/>
        </w:rPr>
      </w:pPr>
      <w:r w:rsidRPr="00A226B5">
        <w:rPr>
          <w:rFonts w:cstheme="minorHAnsi"/>
          <w:b/>
        </w:rPr>
        <w:t>82</w:t>
      </w:r>
      <w:r w:rsidRPr="00A226B5">
        <w:rPr>
          <w:rFonts w:cstheme="minorHAnsi"/>
          <w:b/>
        </w:rPr>
        <w:tab/>
        <w:t>Assemblers</w:t>
      </w:r>
    </w:p>
    <w:p w14:paraId="39C043B6" w14:textId="77777777" w:rsidR="00C37398" w:rsidRPr="00A226B5" w:rsidRDefault="00C37398" w:rsidP="00C37398">
      <w:pPr>
        <w:spacing w:after="0" w:line="240" w:lineRule="auto"/>
        <w:ind w:left="922"/>
        <w:rPr>
          <w:rFonts w:cstheme="minorHAnsi"/>
        </w:rPr>
      </w:pPr>
      <w:r w:rsidRPr="00A226B5">
        <w:rPr>
          <w:rFonts w:cstheme="minorHAnsi"/>
        </w:rPr>
        <w:t>821</w:t>
      </w:r>
      <w:r w:rsidRPr="00A226B5">
        <w:rPr>
          <w:rFonts w:cstheme="minorHAnsi"/>
        </w:rPr>
        <w:tab/>
        <w:t>Assemblers</w:t>
      </w:r>
    </w:p>
    <w:p w14:paraId="1FF262E1" w14:textId="77777777" w:rsidR="00C37398" w:rsidRDefault="00C37398" w:rsidP="00C37398">
      <w:pPr>
        <w:spacing w:after="0" w:line="240" w:lineRule="auto"/>
        <w:ind w:left="1134" w:right="-360"/>
        <w:rPr>
          <w:rFonts w:cstheme="minorHAnsi"/>
          <w:b/>
        </w:rPr>
      </w:pPr>
    </w:p>
    <w:p w14:paraId="30C80956" w14:textId="77777777" w:rsidR="00C37398" w:rsidRPr="00A226B5" w:rsidRDefault="00C37398" w:rsidP="00C37398">
      <w:pPr>
        <w:spacing w:after="0" w:line="240" w:lineRule="auto"/>
        <w:ind w:right="-360" w:firstLine="720"/>
        <w:rPr>
          <w:rFonts w:cstheme="minorHAnsi"/>
          <w:b/>
        </w:rPr>
      </w:pPr>
      <w:r w:rsidRPr="00A226B5">
        <w:rPr>
          <w:rFonts w:cstheme="minorHAnsi"/>
          <w:b/>
        </w:rPr>
        <w:t>83</w:t>
      </w:r>
      <w:r w:rsidRPr="00A226B5">
        <w:rPr>
          <w:rFonts w:cstheme="minorHAnsi"/>
          <w:b/>
        </w:rPr>
        <w:tab/>
        <w:t>Drivers and Mobile Plant Operators</w:t>
      </w:r>
    </w:p>
    <w:p w14:paraId="051AF98B" w14:textId="77777777" w:rsidR="00C37398" w:rsidRPr="00A226B5" w:rsidRDefault="00C37398" w:rsidP="00C37398">
      <w:pPr>
        <w:spacing w:after="0" w:line="240" w:lineRule="auto"/>
        <w:ind w:left="922"/>
        <w:rPr>
          <w:rFonts w:cstheme="minorHAnsi"/>
        </w:rPr>
      </w:pPr>
      <w:r w:rsidRPr="00A226B5">
        <w:rPr>
          <w:rFonts w:cstheme="minorHAnsi"/>
        </w:rPr>
        <w:t>831</w:t>
      </w:r>
      <w:r w:rsidRPr="00A226B5">
        <w:rPr>
          <w:rFonts w:cstheme="minorHAnsi"/>
        </w:rPr>
        <w:tab/>
        <w:t>Locomotive Engine Drivers and Related Workers</w:t>
      </w:r>
    </w:p>
    <w:p w14:paraId="76E4000A" w14:textId="77777777" w:rsidR="00C37398" w:rsidRPr="00A226B5" w:rsidRDefault="00C37398" w:rsidP="00C37398">
      <w:pPr>
        <w:spacing w:after="0" w:line="240" w:lineRule="auto"/>
        <w:ind w:left="922"/>
        <w:rPr>
          <w:rFonts w:cstheme="minorHAnsi"/>
        </w:rPr>
      </w:pPr>
      <w:r w:rsidRPr="00A226B5">
        <w:rPr>
          <w:rFonts w:cstheme="minorHAnsi"/>
        </w:rPr>
        <w:t>832</w:t>
      </w:r>
      <w:r w:rsidRPr="00A226B5">
        <w:rPr>
          <w:rFonts w:cstheme="minorHAnsi"/>
        </w:rPr>
        <w:tab/>
        <w:t>Car, Van and Motorcycle Drivers</w:t>
      </w:r>
    </w:p>
    <w:p w14:paraId="23E288D4" w14:textId="77777777" w:rsidR="00C37398" w:rsidRPr="00A226B5" w:rsidRDefault="00C37398" w:rsidP="00C37398">
      <w:pPr>
        <w:spacing w:after="0" w:line="240" w:lineRule="auto"/>
        <w:ind w:left="922"/>
        <w:rPr>
          <w:rFonts w:cstheme="minorHAnsi"/>
        </w:rPr>
      </w:pPr>
      <w:r w:rsidRPr="00A226B5">
        <w:rPr>
          <w:rFonts w:cstheme="minorHAnsi"/>
        </w:rPr>
        <w:t>833</w:t>
      </w:r>
      <w:r w:rsidRPr="00A226B5">
        <w:rPr>
          <w:rFonts w:cstheme="minorHAnsi"/>
        </w:rPr>
        <w:tab/>
        <w:t>Heavy Truck and Bus Drivers</w:t>
      </w:r>
    </w:p>
    <w:p w14:paraId="44A7F6F8" w14:textId="77777777" w:rsidR="00C37398" w:rsidRPr="00A226B5" w:rsidRDefault="00C37398" w:rsidP="00C37398">
      <w:pPr>
        <w:spacing w:after="0" w:line="240" w:lineRule="auto"/>
        <w:ind w:left="922"/>
        <w:rPr>
          <w:rFonts w:cstheme="minorHAnsi"/>
        </w:rPr>
      </w:pPr>
      <w:r w:rsidRPr="00A226B5">
        <w:rPr>
          <w:rFonts w:cstheme="minorHAnsi"/>
        </w:rPr>
        <w:t>834</w:t>
      </w:r>
      <w:r w:rsidRPr="00A226B5">
        <w:rPr>
          <w:rFonts w:cstheme="minorHAnsi"/>
        </w:rPr>
        <w:tab/>
        <w:t>Mobile Plant Operators</w:t>
      </w:r>
    </w:p>
    <w:p w14:paraId="7ABA6CA5" w14:textId="77777777" w:rsidR="00C37398" w:rsidRPr="00A226B5" w:rsidRDefault="00C37398" w:rsidP="00C37398">
      <w:pPr>
        <w:spacing w:after="0" w:line="240" w:lineRule="auto"/>
        <w:ind w:left="922"/>
        <w:rPr>
          <w:rFonts w:cstheme="minorHAnsi"/>
        </w:rPr>
      </w:pPr>
      <w:r w:rsidRPr="00A226B5">
        <w:rPr>
          <w:rFonts w:cstheme="minorHAnsi"/>
        </w:rPr>
        <w:t>835</w:t>
      </w:r>
      <w:r w:rsidRPr="00A226B5">
        <w:rPr>
          <w:rFonts w:cstheme="minorHAnsi"/>
        </w:rPr>
        <w:tab/>
        <w:t>Ships’ Deck Crews and Related Workers</w:t>
      </w:r>
    </w:p>
    <w:p w14:paraId="5CE6ED00" w14:textId="77777777" w:rsidR="00C37398" w:rsidRDefault="00C37398" w:rsidP="00C37398">
      <w:pPr>
        <w:spacing w:after="0" w:line="240" w:lineRule="auto"/>
        <w:ind w:right="-36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350"/>
      </w:tblGrid>
      <w:tr w:rsidR="00C37398" w14:paraId="1BF48A23" w14:textId="77777777">
        <w:tc>
          <w:tcPr>
            <w:tcW w:w="9350" w:type="dxa"/>
            <w:shd w:val="clear" w:color="auto" w:fill="BFBFBF" w:themeFill="background1" w:themeFillShade="BF"/>
          </w:tcPr>
          <w:p w14:paraId="221F0AF8" w14:textId="77777777" w:rsidR="00C37398" w:rsidRPr="00D37491" w:rsidRDefault="00C37398">
            <w:pPr>
              <w:ind w:right="-360"/>
              <w:rPr>
                <w:rFonts w:cstheme="minorHAnsi"/>
                <w:b/>
              </w:rPr>
            </w:pPr>
            <w:r w:rsidRPr="00A226B5">
              <w:rPr>
                <w:rFonts w:cstheme="minorHAnsi"/>
                <w:b/>
              </w:rPr>
              <w:t>9</w:t>
            </w:r>
            <w:r w:rsidRPr="00A226B5">
              <w:rPr>
                <w:rFonts w:cstheme="minorHAnsi"/>
                <w:b/>
              </w:rPr>
              <w:tab/>
              <w:t>Elementary Occupations</w:t>
            </w:r>
          </w:p>
        </w:tc>
      </w:tr>
    </w:tbl>
    <w:p w14:paraId="0F64237B" w14:textId="77777777" w:rsidR="00C37398" w:rsidRPr="00A226B5" w:rsidRDefault="00C37398" w:rsidP="00C37398">
      <w:pPr>
        <w:spacing w:after="0" w:line="240" w:lineRule="auto"/>
        <w:ind w:right="-360"/>
        <w:rPr>
          <w:rFonts w:cstheme="minorHAnsi"/>
        </w:rPr>
      </w:pPr>
    </w:p>
    <w:p w14:paraId="0FB1D318" w14:textId="77777777" w:rsidR="00C37398" w:rsidRPr="00A226B5" w:rsidRDefault="00C37398" w:rsidP="00C37398">
      <w:pPr>
        <w:spacing w:after="0" w:line="240" w:lineRule="auto"/>
        <w:ind w:right="-360" w:firstLine="680"/>
        <w:rPr>
          <w:rFonts w:cstheme="minorHAnsi"/>
          <w:b/>
        </w:rPr>
      </w:pPr>
      <w:r w:rsidRPr="00A226B5">
        <w:rPr>
          <w:rFonts w:cstheme="minorHAnsi"/>
          <w:b/>
        </w:rPr>
        <w:t>91</w:t>
      </w:r>
      <w:r w:rsidRPr="00A226B5">
        <w:rPr>
          <w:rFonts w:cstheme="minorHAnsi"/>
          <w:b/>
        </w:rPr>
        <w:tab/>
        <w:t>Cleaners and Helpers</w:t>
      </w:r>
    </w:p>
    <w:p w14:paraId="33FBF60B" w14:textId="77777777" w:rsidR="00C37398" w:rsidRPr="00A226B5" w:rsidRDefault="00C37398" w:rsidP="00C37398">
      <w:pPr>
        <w:spacing w:after="0" w:line="240" w:lineRule="auto"/>
        <w:ind w:left="922"/>
        <w:rPr>
          <w:rFonts w:cstheme="minorHAnsi"/>
        </w:rPr>
      </w:pPr>
      <w:r w:rsidRPr="00A226B5">
        <w:rPr>
          <w:rFonts w:cstheme="minorHAnsi"/>
        </w:rPr>
        <w:t>911</w:t>
      </w:r>
      <w:r w:rsidRPr="00A226B5">
        <w:rPr>
          <w:rFonts w:cstheme="minorHAnsi"/>
        </w:rPr>
        <w:tab/>
        <w:t>Domestic, Hotel and Office Cleaners and Helpers</w:t>
      </w:r>
    </w:p>
    <w:p w14:paraId="641AD1EB" w14:textId="77777777" w:rsidR="00C37398" w:rsidRPr="00A226B5" w:rsidRDefault="00C37398" w:rsidP="00C37398">
      <w:pPr>
        <w:spacing w:after="0" w:line="240" w:lineRule="auto"/>
        <w:ind w:left="922"/>
        <w:rPr>
          <w:rFonts w:cstheme="minorHAnsi"/>
        </w:rPr>
      </w:pPr>
      <w:r w:rsidRPr="00A226B5">
        <w:rPr>
          <w:rFonts w:cstheme="minorHAnsi"/>
        </w:rPr>
        <w:t>912</w:t>
      </w:r>
      <w:r w:rsidRPr="00A226B5">
        <w:rPr>
          <w:rFonts w:cstheme="minorHAnsi"/>
        </w:rPr>
        <w:tab/>
        <w:t>Vehicle, Window, Laundry and Other Hand Cleaning Workers</w:t>
      </w:r>
    </w:p>
    <w:p w14:paraId="73F420F9" w14:textId="77777777" w:rsidR="00C37398" w:rsidRDefault="00C37398" w:rsidP="00C37398">
      <w:pPr>
        <w:spacing w:after="0" w:line="240" w:lineRule="auto"/>
        <w:ind w:left="1134" w:right="-360"/>
        <w:rPr>
          <w:rFonts w:cstheme="minorHAnsi"/>
          <w:b/>
        </w:rPr>
      </w:pPr>
    </w:p>
    <w:p w14:paraId="77A1F347" w14:textId="77777777" w:rsidR="00C37398" w:rsidRPr="00A226B5" w:rsidRDefault="00C37398" w:rsidP="00C37398">
      <w:pPr>
        <w:spacing w:after="0" w:line="240" w:lineRule="auto"/>
        <w:ind w:right="-360" w:firstLine="720"/>
        <w:rPr>
          <w:rFonts w:cstheme="minorHAnsi"/>
          <w:b/>
        </w:rPr>
      </w:pPr>
      <w:r w:rsidRPr="00A226B5">
        <w:rPr>
          <w:rFonts w:cstheme="minorHAnsi"/>
          <w:b/>
        </w:rPr>
        <w:t>92</w:t>
      </w:r>
      <w:r w:rsidRPr="00A226B5">
        <w:rPr>
          <w:rFonts w:cstheme="minorHAnsi"/>
          <w:b/>
        </w:rPr>
        <w:tab/>
        <w:t>Agricultural, Forestry and Fishery Labourers</w:t>
      </w:r>
    </w:p>
    <w:p w14:paraId="1AFEF0B1" w14:textId="77777777" w:rsidR="00C37398" w:rsidRPr="00A226B5" w:rsidRDefault="00C37398" w:rsidP="00C37398">
      <w:pPr>
        <w:spacing w:after="0" w:line="240" w:lineRule="auto"/>
        <w:ind w:left="922"/>
        <w:rPr>
          <w:rFonts w:cstheme="minorHAnsi"/>
        </w:rPr>
      </w:pPr>
      <w:r w:rsidRPr="00A226B5">
        <w:rPr>
          <w:rFonts w:cstheme="minorHAnsi"/>
        </w:rPr>
        <w:t>921</w:t>
      </w:r>
      <w:r w:rsidRPr="00A226B5">
        <w:rPr>
          <w:rFonts w:cstheme="minorHAnsi"/>
        </w:rPr>
        <w:tab/>
        <w:t>Agricultural, Forestry and Fishery Labourers</w:t>
      </w:r>
    </w:p>
    <w:p w14:paraId="4164808E" w14:textId="77777777" w:rsidR="00C37398" w:rsidRDefault="00C37398" w:rsidP="00C37398">
      <w:pPr>
        <w:spacing w:after="0" w:line="240" w:lineRule="auto"/>
        <w:ind w:left="1134" w:right="-360"/>
        <w:rPr>
          <w:rFonts w:cstheme="minorHAnsi"/>
          <w:b/>
        </w:rPr>
      </w:pPr>
    </w:p>
    <w:p w14:paraId="47A4A1A6" w14:textId="77777777" w:rsidR="00C37398" w:rsidRPr="00A226B5" w:rsidRDefault="00C37398" w:rsidP="00C37398">
      <w:pPr>
        <w:spacing w:after="0" w:line="240" w:lineRule="auto"/>
        <w:ind w:right="-360" w:firstLine="720"/>
        <w:rPr>
          <w:rFonts w:cstheme="minorHAnsi"/>
          <w:b/>
        </w:rPr>
      </w:pPr>
      <w:r w:rsidRPr="00A226B5">
        <w:rPr>
          <w:rFonts w:cstheme="minorHAnsi"/>
          <w:b/>
        </w:rPr>
        <w:t>93</w:t>
      </w:r>
      <w:r w:rsidRPr="00A226B5">
        <w:rPr>
          <w:rFonts w:cstheme="minorHAnsi"/>
          <w:b/>
        </w:rPr>
        <w:tab/>
        <w:t>Labourers in Mining, Construction, Manufacturing and Transport</w:t>
      </w:r>
    </w:p>
    <w:p w14:paraId="11DA43E2" w14:textId="77777777" w:rsidR="00C37398" w:rsidRPr="00A226B5" w:rsidRDefault="00C37398" w:rsidP="00C37398">
      <w:pPr>
        <w:spacing w:after="0" w:line="240" w:lineRule="auto"/>
        <w:ind w:left="922"/>
        <w:rPr>
          <w:rFonts w:cstheme="minorHAnsi"/>
        </w:rPr>
      </w:pPr>
      <w:r w:rsidRPr="00A226B5">
        <w:rPr>
          <w:rFonts w:cstheme="minorHAnsi"/>
        </w:rPr>
        <w:t>931</w:t>
      </w:r>
      <w:r w:rsidRPr="00A226B5">
        <w:rPr>
          <w:rFonts w:cstheme="minorHAnsi"/>
        </w:rPr>
        <w:tab/>
        <w:t>Mining and Construction Labourers</w:t>
      </w:r>
    </w:p>
    <w:p w14:paraId="7D6B0220" w14:textId="77777777" w:rsidR="00C37398" w:rsidRPr="00A226B5" w:rsidRDefault="00C37398" w:rsidP="00C37398">
      <w:pPr>
        <w:spacing w:after="0" w:line="240" w:lineRule="auto"/>
        <w:ind w:left="922"/>
        <w:rPr>
          <w:rFonts w:cstheme="minorHAnsi"/>
        </w:rPr>
      </w:pPr>
      <w:r w:rsidRPr="00A226B5">
        <w:rPr>
          <w:rFonts w:cstheme="minorHAnsi"/>
        </w:rPr>
        <w:t>932</w:t>
      </w:r>
      <w:r w:rsidRPr="00A226B5">
        <w:rPr>
          <w:rFonts w:cstheme="minorHAnsi"/>
        </w:rPr>
        <w:tab/>
        <w:t>Manufacturing Labourers</w:t>
      </w:r>
    </w:p>
    <w:p w14:paraId="0D3D7B57" w14:textId="77777777" w:rsidR="00C37398" w:rsidRPr="00A226B5" w:rsidRDefault="00C37398" w:rsidP="00C37398">
      <w:pPr>
        <w:spacing w:after="0" w:line="240" w:lineRule="auto"/>
        <w:ind w:left="922"/>
        <w:rPr>
          <w:rFonts w:cstheme="minorHAnsi"/>
        </w:rPr>
      </w:pPr>
      <w:r w:rsidRPr="00A226B5">
        <w:rPr>
          <w:rFonts w:cstheme="minorHAnsi"/>
        </w:rPr>
        <w:t>933</w:t>
      </w:r>
      <w:r w:rsidRPr="00A226B5">
        <w:rPr>
          <w:rFonts w:cstheme="minorHAnsi"/>
        </w:rPr>
        <w:tab/>
        <w:t>Transport and Storage Labourers</w:t>
      </w:r>
    </w:p>
    <w:p w14:paraId="0AB179DF" w14:textId="77777777" w:rsidR="00C37398" w:rsidRDefault="00C37398" w:rsidP="00C37398">
      <w:pPr>
        <w:keepNext/>
        <w:spacing w:after="0" w:line="240" w:lineRule="auto"/>
        <w:ind w:left="1134" w:right="-360"/>
        <w:rPr>
          <w:rFonts w:cstheme="minorHAnsi"/>
          <w:b/>
        </w:rPr>
      </w:pPr>
    </w:p>
    <w:p w14:paraId="559D1B81" w14:textId="77777777" w:rsidR="00C37398" w:rsidRPr="00A226B5" w:rsidRDefault="00C37398" w:rsidP="00C37398">
      <w:pPr>
        <w:keepNext/>
        <w:spacing w:after="0" w:line="240" w:lineRule="auto"/>
        <w:ind w:right="-360" w:firstLine="720"/>
        <w:rPr>
          <w:rFonts w:cstheme="minorHAnsi"/>
          <w:b/>
        </w:rPr>
      </w:pPr>
      <w:r w:rsidRPr="00A226B5">
        <w:rPr>
          <w:rFonts w:cstheme="minorHAnsi"/>
          <w:b/>
        </w:rPr>
        <w:t>94</w:t>
      </w:r>
      <w:r w:rsidRPr="00A226B5">
        <w:rPr>
          <w:rFonts w:cstheme="minorHAnsi"/>
          <w:b/>
        </w:rPr>
        <w:tab/>
        <w:t>Food Preparation Assistants</w:t>
      </w:r>
    </w:p>
    <w:p w14:paraId="0735063F" w14:textId="77777777" w:rsidR="00C37398" w:rsidRPr="00A226B5" w:rsidRDefault="00C37398" w:rsidP="00C37398">
      <w:pPr>
        <w:spacing w:after="0" w:line="240" w:lineRule="auto"/>
        <w:ind w:left="922"/>
        <w:rPr>
          <w:rFonts w:cstheme="minorHAnsi"/>
        </w:rPr>
      </w:pPr>
      <w:r w:rsidRPr="00A226B5">
        <w:rPr>
          <w:rFonts w:cstheme="minorHAnsi"/>
        </w:rPr>
        <w:t>941</w:t>
      </w:r>
      <w:r w:rsidRPr="00A226B5">
        <w:rPr>
          <w:rFonts w:cstheme="minorHAnsi"/>
        </w:rPr>
        <w:tab/>
        <w:t>Food Preparation Assistants</w:t>
      </w:r>
    </w:p>
    <w:p w14:paraId="183D6552" w14:textId="77777777" w:rsidR="00C37398" w:rsidRDefault="00C37398" w:rsidP="00C37398">
      <w:pPr>
        <w:spacing w:after="0" w:line="240" w:lineRule="auto"/>
        <w:ind w:left="1134" w:right="-360"/>
        <w:rPr>
          <w:rFonts w:cstheme="minorHAnsi"/>
          <w:b/>
        </w:rPr>
      </w:pPr>
    </w:p>
    <w:p w14:paraId="0664CABE" w14:textId="77777777" w:rsidR="00C37398" w:rsidRPr="00A226B5" w:rsidRDefault="00C37398" w:rsidP="00C37398">
      <w:pPr>
        <w:spacing w:after="0" w:line="240" w:lineRule="auto"/>
        <w:ind w:right="-360" w:firstLine="720"/>
        <w:rPr>
          <w:rFonts w:cstheme="minorHAnsi"/>
          <w:b/>
        </w:rPr>
      </w:pPr>
      <w:r w:rsidRPr="00A226B5">
        <w:rPr>
          <w:rFonts w:cstheme="minorHAnsi"/>
          <w:b/>
        </w:rPr>
        <w:t>95</w:t>
      </w:r>
      <w:r w:rsidRPr="00A226B5">
        <w:rPr>
          <w:rFonts w:cstheme="minorHAnsi"/>
          <w:b/>
        </w:rPr>
        <w:tab/>
        <w:t>Street and Related Sales and Services Workers</w:t>
      </w:r>
    </w:p>
    <w:p w14:paraId="63C2873B" w14:textId="77777777" w:rsidR="00C37398" w:rsidRPr="00A226B5" w:rsidRDefault="00C37398" w:rsidP="00C37398">
      <w:pPr>
        <w:spacing w:after="0" w:line="240" w:lineRule="auto"/>
        <w:ind w:left="922"/>
        <w:rPr>
          <w:rFonts w:cstheme="minorHAnsi"/>
        </w:rPr>
      </w:pPr>
      <w:r w:rsidRPr="00A226B5">
        <w:rPr>
          <w:rFonts w:cstheme="minorHAnsi"/>
        </w:rPr>
        <w:t>951</w:t>
      </w:r>
      <w:r w:rsidRPr="00A226B5">
        <w:rPr>
          <w:rFonts w:cstheme="minorHAnsi"/>
        </w:rPr>
        <w:tab/>
        <w:t>Street and Related Services Workers</w:t>
      </w:r>
    </w:p>
    <w:p w14:paraId="38CAC2B8" w14:textId="77777777" w:rsidR="00C37398" w:rsidRPr="00A226B5" w:rsidRDefault="00C37398" w:rsidP="00C37398">
      <w:pPr>
        <w:spacing w:after="0" w:line="240" w:lineRule="auto"/>
        <w:ind w:left="922"/>
        <w:rPr>
          <w:rFonts w:cstheme="minorHAnsi"/>
        </w:rPr>
      </w:pPr>
      <w:r w:rsidRPr="00A226B5">
        <w:rPr>
          <w:rFonts w:cstheme="minorHAnsi"/>
        </w:rPr>
        <w:t>952</w:t>
      </w:r>
      <w:r w:rsidRPr="00A226B5">
        <w:rPr>
          <w:rFonts w:cstheme="minorHAnsi"/>
        </w:rPr>
        <w:tab/>
        <w:t>Street Vendors (excluding Food)</w:t>
      </w:r>
    </w:p>
    <w:p w14:paraId="559CCFFA" w14:textId="77777777" w:rsidR="00C37398" w:rsidRDefault="00C37398" w:rsidP="00C37398">
      <w:pPr>
        <w:spacing w:after="0" w:line="240" w:lineRule="auto"/>
        <w:ind w:left="1134" w:right="-360"/>
        <w:rPr>
          <w:rFonts w:cstheme="minorHAnsi"/>
          <w:b/>
        </w:rPr>
      </w:pPr>
    </w:p>
    <w:p w14:paraId="7BE3A06E" w14:textId="77777777" w:rsidR="00C37398" w:rsidRPr="00A226B5" w:rsidRDefault="00C37398" w:rsidP="00C37398">
      <w:pPr>
        <w:spacing w:after="0" w:line="240" w:lineRule="auto"/>
        <w:ind w:right="-360" w:firstLine="720"/>
        <w:rPr>
          <w:rFonts w:cstheme="minorHAnsi"/>
          <w:b/>
        </w:rPr>
      </w:pPr>
      <w:r w:rsidRPr="00A226B5">
        <w:rPr>
          <w:rFonts w:cstheme="minorHAnsi"/>
          <w:b/>
        </w:rPr>
        <w:t>96</w:t>
      </w:r>
      <w:r w:rsidRPr="00A226B5">
        <w:rPr>
          <w:rFonts w:cstheme="minorHAnsi"/>
          <w:b/>
        </w:rPr>
        <w:tab/>
        <w:t>Refuse Workers and Other Elementary Workers</w:t>
      </w:r>
    </w:p>
    <w:p w14:paraId="668E8A67" w14:textId="77777777" w:rsidR="00C37398" w:rsidRPr="00A226B5" w:rsidRDefault="00C37398" w:rsidP="00C37398">
      <w:pPr>
        <w:spacing w:after="0" w:line="240" w:lineRule="auto"/>
        <w:ind w:left="922"/>
        <w:rPr>
          <w:rFonts w:cstheme="minorHAnsi"/>
        </w:rPr>
      </w:pPr>
      <w:r w:rsidRPr="00A226B5">
        <w:rPr>
          <w:rFonts w:cstheme="minorHAnsi"/>
        </w:rPr>
        <w:t>961</w:t>
      </w:r>
      <w:r w:rsidRPr="00A226B5">
        <w:rPr>
          <w:rFonts w:cstheme="minorHAnsi"/>
        </w:rPr>
        <w:tab/>
        <w:t>Refuse Workers</w:t>
      </w:r>
    </w:p>
    <w:p w14:paraId="056087BC" w14:textId="77777777" w:rsidR="00C37398" w:rsidRPr="00A226B5" w:rsidRDefault="00C37398" w:rsidP="00C37398">
      <w:pPr>
        <w:spacing w:after="0" w:line="240" w:lineRule="auto"/>
        <w:ind w:left="922"/>
        <w:rPr>
          <w:rFonts w:cstheme="minorHAnsi"/>
        </w:rPr>
      </w:pPr>
      <w:r w:rsidRPr="00A226B5">
        <w:rPr>
          <w:rFonts w:cstheme="minorHAnsi"/>
        </w:rPr>
        <w:t>962</w:t>
      </w:r>
      <w:r w:rsidRPr="00A226B5">
        <w:rPr>
          <w:rFonts w:cstheme="minorHAnsi"/>
        </w:rPr>
        <w:tab/>
        <w:t>Other Elementary Workers</w:t>
      </w:r>
    </w:p>
    <w:p w14:paraId="6343E381" w14:textId="77777777" w:rsidR="00C37398" w:rsidRDefault="00C37398" w:rsidP="00C37398">
      <w:pPr>
        <w:spacing w:after="0" w:line="240" w:lineRule="auto"/>
        <w:ind w:left="680" w:right="-360"/>
        <w:rPr>
          <w:rFonts w:cstheme="minorHAnsi"/>
        </w:rPr>
      </w:pPr>
    </w:p>
    <w:p w14:paraId="3E7BAC26" w14:textId="77777777" w:rsidR="00C37398" w:rsidRDefault="00C37398" w:rsidP="00C37398">
      <w:pPr>
        <w:spacing w:after="0" w:line="240" w:lineRule="auto"/>
        <w:ind w:right="-36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350"/>
      </w:tblGrid>
      <w:tr w:rsidR="00C37398" w14:paraId="5F331DCC" w14:textId="77777777">
        <w:tc>
          <w:tcPr>
            <w:tcW w:w="9350" w:type="dxa"/>
            <w:shd w:val="clear" w:color="auto" w:fill="BFBFBF" w:themeFill="background1" w:themeFillShade="BF"/>
          </w:tcPr>
          <w:p w14:paraId="2987F0F1" w14:textId="77777777" w:rsidR="00C37398" w:rsidRPr="00D37491" w:rsidRDefault="00C37398">
            <w:pPr>
              <w:ind w:right="-360"/>
              <w:rPr>
                <w:rFonts w:cstheme="minorHAnsi"/>
                <w:b/>
                <w:caps/>
              </w:rPr>
            </w:pPr>
            <w:r w:rsidRPr="00A226B5">
              <w:rPr>
                <w:rFonts w:cstheme="minorHAnsi"/>
                <w:b/>
              </w:rPr>
              <w:t>0</w:t>
            </w:r>
            <w:r w:rsidRPr="00A226B5">
              <w:rPr>
                <w:rFonts w:cstheme="minorHAnsi"/>
                <w:b/>
              </w:rPr>
              <w:tab/>
              <w:t>Armed Forces Occupations</w:t>
            </w:r>
          </w:p>
        </w:tc>
      </w:tr>
    </w:tbl>
    <w:p w14:paraId="470B098E" w14:textId="77777777" w:rsidR="00C37398" w:rsidRDefault="00C37398" w:rsidP="00C37398">
      <w:pPr>
        <w:spacing w:after="0" w:line="240" w:lineRule="auto"/>
        <w:ind w:left="1134" w:right="-360"/>
        <w:rPr>
          <w:rFonts w:cstheme="minorHAnsi"/>
          <w:b/>
        </w:rPr>
      </w:pPr>
    </w:p>
    <w:p w14:paraId="0D7A5C63" w14:textId="77777777" w:rsidR="00C37398" w:rsidRPr="00A226B5" w:rsidRDefault="00C37398" w:rsidP="00C37398">
      <w:pPr>
        <w:spacing w:after="0" w:line="240" w:lineRule="auto"/>
        <w:ind w:right="-360" w:firstLine="680"/>
        <w:rPr>
          <w:rFonts w:cstheme="minorHAnsi"/>
          <w:b/>
        </w:rPr>
      </w:pPr>
      <w:r w:rsidRPr="00A226B5">
        <w:rPr>
          <w:rFonts w:cstheme="minorHAnsi"/>
          <w:b/>
        </w:rPr>
        <w:t>01</w:t>
      </w:r>
      <w:r w:rsidRPr="00A226B5">
        <w:rPr>
          <w:rFonts w:cstheme="minorHAnsi"/>
          <w:b/>
        </w:rPr>
        <w:tab/>
        <w:t>Commissioned Armed Forces Officers</w:t>
      </w:r>
    </w:p>
    <w:p w14:paraId="2A37069A" w14:textId="77777777" w:rsidR="00C37398" w:rsidRPr="00A226B5" w:rsidRDefault="00C37398" w:rsidP="00C37398">
      <w:pPr>
        <w:spacing w:after="0" w:line="240" w:lineRule="auto"/>
        <w:ind w:left="922"/>
        <w:rPr>
          <w:rFonts w:cstheme="minorHAnsi"/>
        </w:rPr>
      </w:pPr>
      <w:r w:rsidRPr="00A226B5">
        <w:rPr>
          <w:rFonts w:cstheme="minorHAnsi"/>
        </w:rPr>
        <w:t>011</w:t>
      </w:r>
      <w:r w:rsidRPr="00A226B5">
        <w:rPr>
          <w:rFonts w:cstheme="minorHAnsi"/>
        </w:rPr>
        <w:tab/>
        <w:t>Commissioned Armed Forces Officers</w:t>
      </w:r>
    </w:p>
    <w:p w14:paraId="1C05041C" w14:textId="77777777" w:rsidR="00C37398" w:rsidRDefault="00C37398" w:rsidP="00C37398">
      <w:pPr>
        <w:spacing w:after="0" w:line="240" w:lineRule="auto"/>
        <w:ind w:left="1134" w:right="-360"/>
        <w:rPr>
          <w:rFonts w:cstheme="minorHAnsi"/>
          <w:b/>
        </w:rPr>
      </w:pPr>
    </w:p>
    <w:p w14:paraId="077B6890" w14:textId="77777777" w:rsidR="00C37398" w:rsidRPr="00A226B5" w:rsidRDefault="00C37398" w:rsidP="00C37398">
      <w:pPr>
        <w:spacing w:after="0" w:line="240" w:lineRule="auto"/>
        <w:ind w:right="-360" w:firstLine="720"/>
        <w:rPr>
          <w:rFonts w:cstheme="minorHAnsi"/>
          <w:b/>
        </w:rPr>
      </w:pPr>
      <w:r w:rsidRPr="00A226B5">
        <w:rPr>
          <w:rFonts w:cstheme="minorHAnsi"/>
          <w:b/>
        </w:rPr>
        <w:t>02</w:t>
      </w:r>
      <w:r w:rsidRPr="00A226B5">
        <w:rPr>
          <w:rFonts w:cstheme="minorHAnsi"/>
          <w:b/>
        </w:rPr>
        <w:tab/>
        <w:t>Non-commissioned Armed Forces Officers</w:t>
      </w:r>
    </w:p>
    <w:p w14:paraId="24670D3E" w14:textId="77777777" w:rsidR="00C37398" w:rsidRPr="00A226B5" w:rsidRDefault="00C37398" w:rsidP="00C37398">
      <w:pPr>
        <w:spacing w:after="0" w:line="240" w:lineRule="auto"/>
        <w:ind w:left="922"/>
        <w:rPr>
          <w:rFonts w:cstheme="minorHAnsi"/>
        </w:rPr>
      </w:pPr>
      <w:r w:rsidRPr="00A226B5">
        <w:rPr>
          <w:rFonts w:cstheme="minorHAnsi"/>
        </w:rPr>
        <w:t>021</w:t>
      </w:r>
      <w:r w:rsidRPr="00A226B5">
        <w:rPr>
          <w:rFonts w:cstheme="minorHAnsi"/>
        </w:rPr>
        <w:tab/>
        <w:t>Non-commissioned Armed Forces Officers</w:t>
      </w:r>
    </w:p>
    <w:p w14:paraId="2073CE74" w14:textId="77777777" w:rsidR="00C37398" w:rsidRDefault="00C37398" w:rsidP="00C37398">
      <w:pPr>
        <w:spacing w:after="0" w:line="240" w:lineRule="auto"/>
        <w:ind w:left="1134" w:right="-360"/>
        <w:rPr>
          <w:rFonts w:cstheme="minorHAnsi"/>
          <w:b/>
        </w:rPr>
      </w:pPr>
    </w:p>
    <w:p w14:paraId="15C40432" w14:textId="77777777" w:rsidR="00C37398" w:rsidRPr="00A226B5" w:rsidRDefault="00C37398" w:rsidP="00C37398">
      <w:pPr>
        <w:spacing w:after="0" w:line="240" w:lineRule="auto"/>
        <w:ind w:right="-360" w:firstLine="720"/>
        <w:rPr>
          <w:rFonts w:cstheme="minorHAnsi"/>
          <w:b/>
        </w:rPr>
      </w:pPr>
      <w:r w:rsidRPr="00A226B5">
        <w:rPr>
          <w:rFonts w:cstheme="minorHAnsi"/>
          <w:b/>
        </w:rPr>
        <w:t>03</w:t>
      </w:r>
      <w:r w:rsidRPr="00A226B5">
        <w:rPr>
          <w:rFonts w:cstheme="minorHAnsi"/>
          <w:b/>
        </w:rPr>
        <w:tab/>
        <w:t>Armed Forces Occupations, Other Ranks</w:t>
      </w:r>
    </w:p>
    <w:p w14:paraId="1BE1B3A7" w14:textId="77777777" w:rsidR="00C37398" w:rsidRPr="00A226B5" w:rsidRDefault="00C37398" w:rsidP="00C37398">
      <w:pPr>
        <w:spacing w:after="0" w:line="240" w:lineRule="auto"/>
        <w:ind w:left="922"/>
        <w:rPr>
          <w:rFonts w:cstheme="minorHAnsi"/>
        </w:rPr>
      </w:pPr>
      <w:r w:rsidRPr="00A226B5">
        <w:rPr>
          <w:rFonts w:cstheme="minorHAnsi"/>
        </w:rPr>
        <w:t>031</w:t>
      </w:r>
      <w:r w:rsidRPr="00A226B5">
        <w:rPr>
          <w:rFonts w:cstheme="minorHAnsi"/>
        </w:rPr>
        <w:tab/>
        <w:t>Armed Forces Occupations, Other Ranks</w:t>
      </w:r>
    </w:p>
    <w:p w14:paraId="3CB5DE11" w14:textId="77777777" w:rsidR="00C37398" w:rsidRPr="00A226B5" w:rsidRDefault="00C37398" w:rsidP="00C37398">
      <w:pPr>
        <w:spacing w:after="0" w:line="240" w:lineRule="auto"/>
        <w:rPr>
          <w:rFonts w:cstheme="minorHAnsi"/>
        </w:rPr>
      </w:pPr>
    </w:p>
    <w:p w14:paraId="28150832" w14:textId="77777777" w:rsidR="00C37398" w:rsidRPr="00B41567" w:rsidRDefault="00C37398" w:rsidP="00C37398">
      <w:pPr>
        <w:pStyle w:val="Heading3"/>
        <w:numPr>
          <w:ilvl w:val="0"/>
          <w:numId w:val="0"/>
        </w:numPr>
        <w:spacing w:before="0" w:after="0"/>
        <w:ind w:left="720" w:hanging="720"/>
      </w:pPr>
      <w:bookmarkStart w:id="353" w:name="_Toc64907165"/>
      <w:bookmarkStart w:id="354" w:name="_Toc176262741"/>
      <w:r w:rsidRPr="00B41567">
        <w:t>Mapping ISCO codes to 1-digit occupation codes</w:t>
      </w:r>
      <w:bookmarkEnd w:id="353"/>
      <w:bookmarkEnd w:id="354"/>
    </w:p>
    <w:p w14:paraId="49E82DB8" w14:textId="77777777" w:rsidR="00C37398" w:rsidRPr="00B41567" w:rsidRDefault="00C37398" w:rsidP="00C37398">
      <w:pPr>
        <w:spacing w:after="0" w:line="276" w:lineRule="auto"/>
        <w:rPr>
          <w:rFonts w:cstheme="minorHAnsi"/>
          <w:b/>
          <w:i/>
        </w:rPr>
      </w:pPr>
    </w:p>
    <w:p w14:paraId="6B2ED797" w14:textId="77777777" w:rsidR="00C37398" w:rsidRPr="00B41567" w:rsidRDefault="00C37398" w:rsidP="00C37398">
      <w:pPr>
        <w:pStyle w:val="ListParagraph"/>
        <w:numPr>
          <w:ilvl w:val="0"/>
          <w:numId w:val="56"/>
        </w:numPr>
        <w:spacing w:after="0" w:line="276" w:lineRule="auto"/>
        <w:jc w:val="both"/>
        <w:rPr>
          <w:rFonts w:cstheme="minorHAnsi"/>
        </w:rPr>
      </w:pPr>
      <w:r w:rsidRPr="00B41567">
        <w:rPr>
          <w:rFonts w:cstheme="minorHAnsi"/>
        </w:rPr>
        <w:t>As creating occupation variable, we need carefully check the type of occupation codes and its revision which the household survey uses. Some surveys follow ISCO-88 (</w:t>
      </w:r>
      <w:bookmarkStart w:id="355" w:name="_Hlk15295707"/>
      <w:r w:rsidRPr="00B41567">
        <w:rPr>
          <w:rFonts w:cstheme="minorHAnsi"/>
          <w:lang w:val="en-GB"/>
        </w:rPr>
        <w:t>International Standard Classification of Occupations</w:t>
      </w:r>
      <w:bookmarkEnd w:id="355"/>
      <w:r w:rsidRPr="00B41567">
        <w:rPr>
          <w:rFonts w:cstheme="minorHAnsi"/>
          <w:lang w:val="en-GB"/>
        </w:rPr>
        <w:t xml:space="preserve"> being approved in 1988</w:t>
      </w:r>
      <w:r w:rsidRPr="00B41567">
        <w:rPr>
          <w:rFonts w:cstheme="minorHAnsi"/>
        </w:rPr>
        <w:t>), while others follow ISCO-08 (</w:t>
      </w:r>
      <w:r w:rsidRPr="00B41567">
        <w:rPr>
          <w:rFonts w:cstheme="minorHAnsi"/>
          <w:lang w:val="en-GB"/>
        </w:rPr>
        <w:t>International Standard Classification of Occupations being approved in 2008</w:t>
      </w:r>
      <w:r w:rsidRPr="00B41567">
        <w:rPr>
          <w:rFonts w:cstheme="minorHAnsi"/>
        </w:rPr>
        <w:t xml:space="preserve">) </w:t>
      </w:r>
    </w:p>
    <w:p w14:paraId="7F119D55" w14:textId="77777777" w:rsidR="00C37398" w:rsidRPr="00B41567" w:rsidRDefault="00C37398" w:rsidP="00C37398">
      <w:pPr>
        <w:pStyle w:val="ListParagraph"/>
        <w:numPr>
          <w:ilvl w:val="0"/>
          <w:numId w:val="56"/>
        </w:numPr>
        <w:spacing w:after="0" w:line="276" w:lineRule="auto"/>
        <w:jc w:val="both"/>
        <w:rPr>
          <w:rFonts w:cstheme="minorHAnsi"/>
        </w:rPr>
      </w:pPr>
      <w:r w:rsidRPr="00B41567">
        <w:rPr>
          <w:rFonts w:cstheme="minorHAnsi"/>
        </w:rPr>
        <w:t xml:space="preserve">Below is a table and STATA code as an example of mapping sections and divisions of ISCO-88 occupation codes to categories of </w:t>
      </w:r>
      <w:r w:rsidRPr="00B41567">
        <w:rPr>
          <w:rFonts w:cstheme="minorHAnsi"/>
          <w:i/>
        </w:rPr>
        <w:t xml:space="preserve">OCCUP_* </w:t>
      </w:r>
      <w:r w:rsidRPr="00B41567">
        <w:rPr>
          <w:rFonts w:cstheme="minorHAnsi"/>
        </w:rPr>
        <w:t xml:space="preserve">variable. </w:t>
      </w:r>
    </w:p>
    <w:p w14:paraId="61CDD238" w14:textId="77777777" w:rsidR="00C37398" w:rsidRPr="00B41567" w:rsidRDefault="00C37398" w:rsidP="00C37398">
      <w:pPr>
        <w:spacing w:after="0" w:line="276" w:lineRule="auto"/>
        <w:rPr>
          <w:rFonts w:cstheme="minorHAnsi"/>
          <w:lang w:eastAsia="en-US"/>
        </w:rPr>
      </w:pPr>
    </w:p>
    <w:tbl>
      <w:tblPr>
        <w:tblStyle w:val="TableGrid"/>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4777"/>
        <w:gridCol w:w="1973"/>
        <w:gridCol w:w="2160"/>
      </w:tblGrid>
      <w:tr w:rsidR="00C37398" w:rsidRPr="00FC0CEA" w14:paraId="3A4D4C3A" w14:textId="77777777">
        <w:trPr>
          <w:jc w:val="center"/>
        </w:trPr>
        <w:tc>
          <w:tcPr>
            <w:tcW w:w="4777" w:type="dxa"/>
            <w:tcBorders>
              <w:top w:val="single" w:sz="4" w:space="0" w:color="auto"/>
              <w:bottom w:val="single" w:sz="4" w:space="0" w:color="auto"/>
            </w:tcBorders>
            <w:shd w:val="clear" w:color="auto" w:fill="BFBFBF" w:themeFill="background1" w:themeFillShade="BF"/>
          </w:tcPr>
          <w:p w14:paraId="3006906D" w14:textId="77777777" w:rsidR="00C37398" w:rsidRPr="00FC0CEA" w:rsidRDefault="00C37398">
            <w:pPr>
              <w:spacing w:before="40" w:after="40"/>
              <w:jc w:val="center"/>
              <w:rPr>
                <w:rFonts w:cstheme="minorHAnsi"/>
                <w:b/>
                <w:sz w:val="24"/>
                <w:szCs w:val="24"/>
                <w:lang w:eastAsia="en-US"/>
              </w:rPr>
            </w:pPr>
            <w:r w:rsidRPr="00FC0CEA">
              <w:rPr>
                <w:rFonts w:cstheme="minorHAnsi"/>
                <w:b/>
                <w:sz w:val="24"/>
                <w:szCs w:val="24"/>
                <w:lang w:eastAsia="en-US"/>
              </w:rPr>
              <w:t>Occupation</w:t>
            </w:r>
          </w:p>
        </w:tc>
        <w:tc>
          <w:tcPr>
            <w:tcW w:w="1973" w:type="dxa"/>
            <w:tcBorders>
              <w:top w:val="single" w:sz="4" w:space="0" w:color="auto"/>
              <w:bottom w:val="single" w:sz="4" w:space="0" w:color="auto"/>
            </w:tcBorders>
            <w:shd w:val="clear" w:color="auto" w:fill="BFBFBF" w:themeFill="background1" w:themeFillShade="BF"/>
          </w:tcPr>
          <w:p w14:paraId="06DF7686" w14:textId="77777777" w:rsidR="00C37398" w:rsidRPr="00FC0CEA" w:rsidRDefault="00C37398">
            <w:pPr>
              <w:spacing w:before="40" w:after="40"/>
              <w:jc w:val="center"/>
              <w:rPr>
                <w:rFonts w:cstheme="minorHAnsi"/>
                <w:b/>
                <w:sz w:val="24"/>
                <w:szCs w:val="24"/>
                <w:lang w:eastAsia="en-US"/>
              </w:rPr>
            </w:pPr>
            <w:r w:rsidRPr="00FC0CEA">
              <w:rPr>
                <w:rFonts w:cstheme="minorHAnsi"/>
                <w:b/>
                <w:sz w:val="24"/>
                <w:szCs w:val="24"/>
                <w:lang w:eastAsia="en-US"/>
              </w:rPr>
              <w:t xml:space="preserve">ISCO-88 </w:t>
            </w:r>
          </w:p>
          <w:p w14:paraId="45D2ACC0" w14:textId="77777777" w:rsidR="00C37398" w:rsidRPr="00FC0CEA" w:rsidRDefault="00C37398">
            <w:pPr>
              <w:spacing w:before="40" w:after="40"/>
              <w:jc w:val="center"/>
              <w:rPr>
                <w:rFonts w:cstheme="minorHAnsi"/>
                <w:b/>
                <w:sz w:val="24"/>
                <w:szCs w:val="24"/>
                <w:lang w:eastAsia="en-US"/>
              </w:rPr>
            </w:pPr>
            <w:r w:rsidRPr="00FC0CEA">
              <w:rPr>
                <w:rFonts w:cstheme="minorHAnsi"/>
                <w:b/>
                <w:sz w:val="24"/>
                <w:szCs w:val="24"/>
                <w:lang w:eastAsia="en-US"/>
              </w:rPr>
              <w:t>Major Groups</w:t>
            </w:r>
          </w:p>
        </w:tc>
        <w:tc>
          <w:tcPr>
            <w:tcW w:w="2160" w:type="dxa"/>
            <w:tcBorders>
              <w:top w:val="single" w:sz="4" w:space="0" w:color="auto"/>
              <w:bottom w:val="single" w:sz="4" w:space="0" w:color="auto"/>
            </w:tcBorders>
            <w:shd w:val="clear" w:color="auto" w:fill="BFBFBF" w:themeFill="background1" w:themeFillShade="BF"/>
          </w:tcPr>
          <w:p w14:paraId="3E3A12D3" w14:textId="77777777" w:rsidR="00C37398" w:rsidRPr="00FC0CEA" w:rsidRDefault="00C37398">
            <w:pPr>
              <w:spacing w:before="40" w:after="40"/>
              <w:jc w:val="center"/>
              <w:rPr>
                <w:rFonts w:cstheme="minorHAnsi"/>
                <w:b/>
                <w:sz w:val="24"/>
                <w:szCs w:val="24"/>
                <w:lang w:eastAsia="en-US"/>
              </w:rPr>
            </w:pPr>
            <w:r w:rsidRPr="00FC0CEA">
              <w:rPr>
                <w:rFonts w:cstheme="minorHAnsi"/>
                <w:b/>
                <w:sz w:val="24"/>
                <w:szCs w:val="24"/>
                <w:lang w:eastAsia="en-US"/>
              </w:rPr>
              <w:t xml:space="preserve">ISCO-08 </w:t>
            </w:r>
          </w:p>
          <w:p w14:paraId="54F0F0A8" w14:textId="77777777" w:rsidR="00C37398" w:rsidRPr="00FC0CEA" w:rsidRDefault="00C37398">
            <w:pPr>
              <w:spacing w:before="40" w:after="40"/>
              <w:jc w:val="center"/>
              <w:rPr>
                <w:rFonts w:cstheme="minorHAnsi"/>
                <w:b/>
                <w:sz w:val="24"/>
                <w:szCs w:val="24"/>
                <w:lang w:eastAsia="en-US"/>
              </w:rPr>
            </w:pPr>
            <w:r w:rsidRPr="00FC0CEA">
              <w:rPr>
                <w:rFonts w:cstheme="minorHAnsi"/>
                <w:b/>
                <w:sz w:val="24"/>
                <w:szCs w:val="24"/>
                <w:lang w:eastAsia="en-US"/>
              </w:rPr>
              <w:t>Major Groups</w:t>
            </w:r>
          </w:p>
        </w:tc>
      </w:tr>
      <w:tr w:rsidR="00C37398" w:rsidRPr="00B41567" w14:paraId="5EE197EB" w14:textId="77777777">
        <w:trPr>
          <w:jc w:val="center"/>
        </w:trPr>
        <w:tc>
          <w:tcPr>
            <w:tcW w:w="4777" w:type="dxa"/>
            <w:tcBorders>
              <w:top w:val="single" w:sz="4" w:space="0" w:color="auto"/>
            </w:tcBorders>
            <w:vAlign w:val="center"/>
          </w:tcPr>
          <w:p w14:paraId="427215D3" w14:textId="77777777" w:rsidR="00C37398" w:rsidRPr="00B41567" w:rsidRDefault="00C37398">
            <w:pPr>
              <w:autoSpaceDE w:val="0"/>
              <w:autoSpaceDN w:val="0"/>
              <w:adjustRightInd w:val="0"/>
              <w:spacing w:before="40" w:after="40"/>
              <w:rPr>
                <w:rFonts w:cstheme="minorHAnsi"/>
                <w:lang w:eastAsia="en-US"/>
              </w:rPr>
            </w:pPr>
            <w:r w:rsidRPr="00B41567">
              <w:rPr>
                <w:rFonts w:cstheme="minorHAnsi"/>
              </w:rPr>
              <w:t>0 - Army</w:t>
            </w:r>
          </w:p>
        </w:tc>
        <w:tc>
          <w:tcPr>
            <w:tcW w:w="1973" w:type="dxa"/>
            <w:tcBorders>
              <w:top w:val="single" w:sz="4" w:space="0" w:color="auto"/>
            </w:tcBorders>
          </w:tcPr>
          <w:p w14:paraId="2DBC27CE" w14:textId="77777777" w:rsidR="00C37398" w:rsidRPr="00B41567" w:rsidRDefault="00C37398">
            <w:pPr>
              <w:spacing w:before="40" w:after="40"/>
              <w:jc w:val="center"/>
              <w:rPr>
                <w:rFonts w:cstheme="minorHAnsi"/>
                <w:lang w:eastAsia="en-US"/>
              </w:rPr>
            </w:pPr>
            <w:r w:rsidRPr="00B41567">
              <w:rPr>
                <w:rFonts w:cstheme="minorHAnsi"/>
                <w:lang w:eastAsia="en-US"/>
              </w:rPr>
              <w:t>01</w:t>
            </w:r>
          </w:p>
        </w:tc>
        <w:tc>
          <w:tcPr>
            <w:tcW w:w="2160" w:type="dxa"/>
            <w:tcBorders>
              <w:top w:val="single" w:sz="4" w:space="0" w:color="auto"/>
            </w:tcBorders>
          </w:tcPr>
          <w:p w14:paraId="264FCFBF" w14:textId="77777777" w:rsidR="00C37398" w:rsidRPr="00B41567" w:rsidRDefault="00C37398">
            <w:pPr>
              <w:spacing w:before="40" w:after="40"/>
              <w:jc w:val="center"/>
              <w:rPr>
                <w:rFonts w:cstheme="minorHAnsi"/>
                <w:lang w:eastAsia="en-US"/>
              </w:rPr>
            </w:pPr>
            <w:r w:rsidRPr="00B41567">
              <w:rPr>
                <w:rFonts w:cstheme="minorHAnsi"/>
                <w:lang w:eastAsia="en-US"/>
              </w:rPr>
              <w:t>01-03</w:t>
            </w:r>
          </w:p>
        </w:tc>
      </w:tr>
      <w:tr w:rsidR="00C37398" w:rsidRPr="00B41567" w14:paraId="72D9430C" w14:textId="77777777">
        <w:trPr>
          <w:jc w:val="center"/>
        </w:trPr>
        <w:tc>
          <w:tcPr>
            <w:tcW w:w="4777" w:type="dxa"/>
          </w:tcPr>
          <w:p w14:paraId="0F8E01CB" w14:textId="77777777" w:rsidR="00C37398" w:rsidRPr="00B41567" w:rsidRDefault="00C37398">
            <w:pPr>
              <w:autoSpaceDE w:val="0"/>
              <w:autoSpaceDN w:val="0"/>
              <w:adjustRightInd w:val="0"/>
              <w:spacing w:before="40" w:after="40"/>
              <w:rPr>
                <w:rFonts w:cstheme="minorHAnsi"/>
                <w:lang w:eastAsia="en-US"/>
              </w:rPr>
            </w:pPr>
            <w:r w:rsidRPr="00B41567">
              <w:rPr>
                <w:rFonts w:cstheme="minorHAnsi"/>
              </w:rPr>
              <w:t>1 - Managers</w:t>
            </w:r>
          </w:p>
        </w:tc>
        <w:tc>
          <w:tcPr>
            <w:tcW w:w="1973" w:type="dxa"/>
          </w:tcPr>
          <w:p w14:paraId="55E7800B" w14:textId="77777777" w:rsidR="00C37398" w:rsidRPr="00B41567" w:rsidRDefault="00C37398">
            <w:pPr>
              <w:spacing w:before="40" w:after="40"/>
              <w:jc w:val="center"/>
              <w:rPr>
                <w:rFonts w:cstheme="minorHAnsi"/>
                <w:lang w:eastAsia="en-US"/>
              </w:rPr>
            </w:pPr>
            <w:r w:rsidRPr="00B41567">
              <w:rPr>
                <w:rFonts w:cstheme="minorHAnsi"/>
                <w:lang w:eastAsia="en-US"/>
              </w:rPr>
              <w:t>11-13</w:t>
            </w:r>
          </w:p>
        </w:tc>
        <w:tc>
          <w:tcPr>
            <w:tcW w:w="2160" w:type="dxa"/>
          </w:tcPr>
          <w:p w14:paraId="2D2801C9" w14:textId="77777777" w:rsidR="00C37398" w:rsidRPr="00B41567" w:rsidRDefault="00C37398">
            <w:pPr>
              <w:spacing w:before="40" w:after="40"/>
              <w:jc w:val="center"/>
              <w:rPr>
                <w:rFonts w:cstheme="minorHAnsi"/>
                <w:lang w:eastAsia="en-US"/>
              </w:rPr>
            </w:pPr>
            <w:r w:rsidRPr="00B41567">
              <w:rPr>
                <w:rFonts w:cstheme="minorHAnsi"/>
                <w:lang w:eastAsia="en-US"/>
              </w:rPr>
              <w:t>11-14</w:t>
            </w:r>
          </w:p>
        </w:tc>
      </w:tr>
      <w:tr w:rsidR="00C37398" w:rsidRPr="00B41567" w14:paraId="0D622B95" w14:textId="77777777">
        <w:trPr>
          <w:jc w:val="center"/>
        </w:trPr>
        <w:tc>
          <w:tcPr>
            <w:tcW w:w="4777" w:type="dxa"/>
          </w:tcPr>
          <w:p w14:paraId="13EE2B0F" w14:textId="77777777" w:rsidR="00C37398" w:rsidRPr="00B41567" w:rsidRDefault="00C37398">
            <w:pPr>
              <w:autoSpaceDE w:val="0"/>
              <w:autoSpaceDN w:val="0"/>
              <w:adjustRightInd w:val="0"/>
              <w:spacing w:before="40" w:after="40"/>
              <w:rPr>
                <w:rFonts w:cstheme="minorHAnsi"/>
                <w:lang w:eastAsia="en-US"/>
              </w:rPr>
            </w:pPr>
            <w:r w:rsidRPr="00B41567">
              <w:rPr>
                <w:rFonts w:cstheme="minorHAnsi"/>
              </w:rPr>
              <w:t>2 - Professionals</w:t>
            </w:r>
          </w:p>
        </w:tc>
        <w:tc>
          <w:tcPr>
            <w:tcW w:w="1973" w:type="dxa"/>
          </w:tcPr>
          <w:p w14:paraId="32F69021" w14:textId="77777777" w:rsidR="00C37398" w:rsidRPr="00B41567" w:rsidRDefault="00C37398">
            <w:pPr>
              <w:spacing w:before="40" w:after="40"/>
              <w:jc w:val="center"/>
              <w:rPr>
                <w:rFonts w:cstheme="minorHAnsi"/>
                <w:lang w:eastAsia="en-US"/>
              </w:rPr>
            </w:pPr>
            <w:r w:rsidRPr="00B41567">
              <w:rPr>
                <w:rFonts w:cstheme="minorHAnsi"/>
                <w:lang w:eastAsia="en-US"/>
              </w:rPr>
              <w:t>21-24</w:t>
            </w:r>
          </w:p>
        </w:tc>
        <w:tc>
          <w:tcPr>
            <w:tcW w:w="2160" w:type="dxa"/>
          </w:tcPr>
          <w:p w14:paraId="380405E0" w14:textId="77777777" w:rsidR="00C37398" w:rsidRPr="00B41567" w:rsidRDefault="00C37398">
            <w:pPr>
              <w:spacing w:before="40" w:after="40"/>
              <w:jc w:val="center"/>
              <w:rPr>
                <w:rFonts w:cstheme="minorHAnsi"/>
                <w:lang w:eastAsia="en-US"/>
              </w:rPr>
            </w:pPr>
            <w:r w:rsidRPr="00B41567">
              <w:rPr>
                <w:rFonts w:cstheme="minorHAnsi"/>
                <w:lang w:eastAsia="en-US"/>
              </w:rPr>
              <w:t>21-26</w:t>
            </w:r>
          </w:p>
        </w:tc>
      </w:tr>
      <w:tr w:rsidR="00C37398" w:rsidRPr="00B41567" w14:paraId="1EA6D4AF" w14:textId="77777777">
        <w:trPr>
          <w:jc w:val="center"/>
        </w:trPr>
        <w:tc>
          <w:tcPr>
            <w:tcW w:w="4777" w:type="dxa"/>
          </w:tcPr>
          <w:p w14:paraId="0A2EB85E" w14:textId="77777777" w:rsidR="00C37398" w:rsidRPr="00B41567" w:rsidRDefault="00C37398">
            <w:pPr>
              <w:autoSpaceDE w:val="0"/>
              <w:autoSpaceDN w:val="0"/>
              <w:adjustRightInd w:val="0"/>
              <w:spacing w:before="40" w:after="40"/>
              <w:rPr>
                <w:rFonts w:cstheme="minorHAnsi"/>
                <w:lang w:eastAsia="en-US"/>
              </w:rPr>
            </w:pPr>
            <w:r w:rsidRPr="00B41567">
              <w:rPr>
                <w:rFonts w:cstheme="minorHAnsi"/>
              </w:rPr>
              <w:t>3 - Technicians and associate professionals</w:t>
            </w:r>
          </w:p>
        </w:tc>
        <w:tc>
          <w:tcPr>
            <w:tcW w:w="1973" w:type="dxa"/>
          </w:tcPr>
          <w:p w14:paraId="3D639B55" w14:textId="77777777" w:rsidR="00C37398" w:rsidRPr="00B41567" w:rsidRDefault="00C37398">
            <w:pPr>
              <w:spacing w:before="40" w:after="40"/>
              <w:jc w:val="center"/>
              <w:rPr>
                <w:rFonts w:cstheme="minorHAnsi"/>
                <w:lang w:eastAsia="en-US"/>
              </w:rPr>
            </w:pPr>
            <w:r w:rsidRPr="00B41567">
              <w:rPr>
                <w:rFonts w:cstheme="minorHAnsi"/>
                <w:lang w:eastAsia="en-US"/>
              </w:rPr>
              <w:t>31-34</w:t>
            </w:r>
          </w:p>
        </w:tc>
        <w:tc>
          <w:tcPr>
            <w:tcW w:w="2160" w:type="dxa"/>
          </w:tcPr>
          <w:p w14:paraId="314AD3A9" w14:textId="77777777" w:rsidR="00C37398" w:rsidRPr="00B41567" w:rsidRDefault="00C37398">
            <w:pPr>
              <w:spacing w:before="40" w:after="40"/>
              <w:jc w:val="center"/>
              <w:rPr>
                <w:rFonts w:cstheme="minorHAnsi"/>
                <w:lang w:eastAsia="en-US"/>
              </w:rPr>
            </w:pPr>
            <w:r w:rsidRPr="00B41567">
              <w:rPr>
                <w:rFonts w:cstheme="minorHAnsi"/>
                <w:lang w:eastAsia="en-US"/>
              </w:rPr>
              <w:t>31-35</w:t>
            </w:r>
          </w:p>
        </w:tc>
      </w:tr>
      <w:tr w:rsidR="00C37398" w:rsidRPr="00B41567" w14:paraId="3330CF66" w14:textId="77777777">
        <w:trPr>
          <w:jc w:val="center"/>
        </w:trPr>
        <w:tc>
          <w:tcPr>
            <w:tcW w:w="4777" w:type="dxa"/>
          </w:tcPr>
          <w:p w14:paraId="013A12B2" w14:textId="77777777" w:rsidR="00C37398" w:rsidRPr="00B41567" w:rsidRDefault="00C37398">
            <w:pPr>
              <w:autoSpaceDE w:val="0"/>
              <w:autoSpaceDN w:val="0"/>
              <w:adjustRightInd w:val="0"/>
              <w:spacing w:before="40" w:after="40"/>
              <w:rPr>
                <w:rFonts w:cstheme="minorHAnsi"/>
                <w:lang w:eastAsia="en-US"/>
              </w:rPr>
            </w:pPr>
            <w:r w:rsidRPr="00B41567">
              <w:rPr>
                <w:rFonts w:cstheme="minorHAnsi"/>
              </w:rPr>
              <w:t>4 - Clerical support workers</w:t>
            </w:r>
          </w:p>
        </w:tc>
        <w:tc>
          <w:tcPr>
            <w:tcW w:w="1973" w:type="dxa"/>
          </w:tcPr>
          <w:p w14:paraId="2BEBF754" w14:textId="77777777" w:rsidR="00C37398" w:rsidRPr="00B41567" w:rsidRDefault="00C37398">
            <w:pPr>
              <w:spacing w:before="40" w:after="40"/>
              <w:jc w:val="center"/>
              <w:rPr>
                <w:rFonts w:cstheme="minorHAnsi"/>
                <w:lang w:eastAsia="en-US"/>
              </w:rPr>
            </w:pPr>
            <w:r w:rsidRPr="00B41567">
              <w:rPr>
                <w:rFonts w:cstheme="minorHAnsi"/>
                <w:lang w:eastAsia="en-US"/>
              </w:rPr>
              <w:t>41-42</w:t>
            </w:r>
          </w:p>
        </w:tc>
        <w:tc>
          <w:tcPr>
            <w:tcW w:w="2160" w:type="dxa"/>
          </w:tcPr>
          <w:p w14:paraId="167C21FE" w14:textId="77777777" w:rsidR="00C37398" w:rsidRPr="00B41567" w:rsidRDefault="00C37398">
            <w:pPr>
              <w:spacing w:before="40" w:after="40"/>
              <w:jc w:val="center"/>
              <w:rPr>
                <w:rFonts w:cstheme="minorHAnsi"/>
                <w:lang w:eastAsia="en-US"/>
              </w:rPr>
            </w:pPr>
            <w:r w:rsidRPr="00B41567">
              <w:rPr>
                <w:rFonts w:cstheme="minorHAnsi"/>
                <w:lang w:eastAsia="en-US"/>
              </w:rPr>
              <w:t>41-44</w:t>
            </w:r>
          </w:p>
        </w:tc>
      </w:tr>
      <w:tr w:rsidR="00C37398" w:rsidRPr="00B41567" w14:paraId="1087B3E5" w14:textId="77777777">
        <w:trPr>
          <w:jc w:val="center"/>
        </w:trPr>
        <w:tc>
          <w:tcPr>
            <w:tcW w:w="4777" w:type="dxa"/>
          </w:tcPr>
          <w:p w14:paraId="72914E23" w14:textId="77777777" w:rsidR="00C37398" w:rsidRPr="00B41567" w:rsidRDefault="00C37398">
            <w:pPr>
              <w:autoSpaceDE w:val="0"/>
              <w:autoSpaceDN w:val="0"/>
              <w:adjustRightInd w:val="0"/>
              <w:spacing w:before="40" w:after="40"/>
              <w:rPr>
                <w:rFonts w:cstheme="minorHAnsi"/>
                <w:lang w:eastAsia="en-US"/>
              </w:rPr>
            </w:pPr>
            <w:r w:rsidRPr="00B41567">
              <w:rPr>
                <w:rFonts w:cstheme="minorHAnsi"/>
              </w:rPr>
              <w:t>5 - Service and sales workers</w:t>
            </w:r>
          </w:p>
        </w:tc>
        <w:tc>
          <w:tcPr>
            <w:tcW w:w="1973" w:type="dxa"/>
          </w:tcPr>
          <w:p w14:paraId="4B6F8140" w14:textId="77777777" w:rsidR="00C37398" w:rsidRPr="00B41567" w:rsidRDefault="00C37398">
            <w:pPr>
              <w:spacing w:before="40" w:after="40"/>
              <w:jc w:val="center"/>
              <w:rPr>
                <w:rFonts w:cstheme="minorHAnsi"/>
                <w:lang w:eastAsia="en-US"/>
              </w:rPr>
            </w:pPr>
            <w:r w:rsidRPr="00B41567">
              <w:rPr>
                <w:rFonts w:cstheme="minorHAnsi"/>
                <w:lang w:eastAsia="en-US"/>
              </w:rPr>
              <w:t>51-52</w:t>
            </w:r>
          </w:p>
        </w:tc>
        <w:tc>
          <w:tcPr>
            <w:tcW w:w="2160" w:type="dxa"/>
          </w:tcPr>
          <w:p w14:paraId="0FBE3F1B" w14:textId="77777777" w:rsidR="00C37398" w:rsidRPr="00B41567" w:rsidRDefault="00C37398">
            <w:pPr>
              <w:spacing w:before="40" w:after="40"/>
              <w:jc w:val="center"/>
              <w:rPr>
                <w:rFonts w:cstheme="minorHAnsi"/>
                <w:lang w:eastAsia="en-US"/>
              </w:rPr>
            </w:pPr>
            <w:r w:rsidRPr="00B41567">
              <w:rPr>
                <w:rFonts w:cstheme="minorHAnsi"/>
                <w:lang w:eastAsia="en-US"/>
              </w:rPr>
              <w:t>51-54</w:t>
            </w:r>
          </w:p>
        </w:tc>
      </w:tr>
      <w:tr w:rsidR="00C37398" w:rsidRPr="00B41567" w14:paraId="0CA0DF03" w14:textId="77777777">
        <w:trPr>
          <w:jc w:val="center"/>
        </w:trPr>
        <w:tc>
          <w:tcPr>
            <w:tcW w:w="4777" w:type="dxa"/>
          </w:tcPr>
          <w:p w14:paraId="410D1DCD" w14:textId="77777777" w:rsidR="00C37398" w:rsidRPr="00B41567" w:rsidRDefault="00C37398">
            <w:pPr>
              <w:autoSpaceDE w:val="0"/>
              <w:autoSpaceDN w:val="0"/>
              <w:adjustRightInd w:val="0"/>
              <w:spacing w:before="40" w:after="40"/>
              <w:rPr>
                <w:rFonts w:cstheme="minorHAnsi"/>
                <w:lang w:eastAsia="en-US"/>
              </w:rPr>
            </w:pPr>
            <w:r w:rsidRPr="00B41567">
              <w:rPr>
                <w:rFonts w:cstheme="minorHAnsi"/>
              </w:rPr>
              <w:t>6 - Skilled agricultural, forestry and fishery workers</w:t>
            </w:r>
          </w:p>
        </w:tc>
        <w:tc>
          <w:tcPr>
            <w:tcW w:w="1973" w:type="dxa"/>
          </w:tcPr>
          <w:p w14:paraId="2F3D117F" w14:textId="77777777" w:rsidR="00C37398" w:rsidRPr="00B41567" w:rsidRDefault="00C37398">
            <w:pPr>
              <w:spacing w:before="40" w:after="40"/>
              <w:jc w:val="center"/>
              <w:rPr>
                <w:rFonts w:cstheme="minorHAnsi"/>
                <w:lang w:eastAsia="en-US"/>
              </w:rPr>
            </w:pPr>
            <w:r w:rsidRPr="00B41567">
              <w:rPr>
                <w:rFonts w:cstheme="minorHAnsi"/>
                <w:lang w:eastAsia="en-US"/>
              </w:rPr>
              <w:t>61-62</w:t>
            </w:r>
          </w:p>
        </w:tc>
        <w:tc>
          <w:tcPr>
            <w:tcW w:w="2160" w:type="dxa"/>
          </w:tcPr>
          <w:p w14:paraId="54D50EAD" w14:textId="77777777" w:rsidR="00C37398" w:rsidRPr="00B41567" w:rsidRDefault="00C37398">
            <w:pPr>
              <w:spacing w:before="40" w:after="40"/>
              <w:jc w:val="center"/>
              <w:rPr>
                <w:rFonts w:cstheme="minorHAnsi"/>
                <w:lang w:eastAsia="en-US"/>
              </w:rPr>
            </w:pPr>
            <w:r w:rsidRPr="00B41567">
              <w:rPr>
                <w:rFonts w:cstheme="minorHAnsi"/>
                <w:lang w:eastAsia="en-US"/>
              </w:rPr>
              <w:t>61-63</w:t>
            </w:r>
          </w:p>
        </w:tc>
      </w:tr>
      <w:tr w:rsidR="00C37398" w:rsidRPr="00B41567" w14:paraId="63ED5EE6" w14:textId="77777777">
        <w:trPr>
          <w:jc w:val="center"/>
        </w:trPr>
        <w:tc>
          <w:tcPr>
            <w:tcW w:w="4777" w:type="dxa"/>
          </w:tcPr>
          <w:p w14:paraId="1298399A" w14:textId="77777777" w:rsidR="00C37398" w:rsidRPr="00B41567" w:rsidRDefault="00C37398">
            <w:pPr>
              <w:autoSpaceDE w:val="0"/>
              <w:autoSpaceDN w:val="0"/>
              <w:adjustRightInd w:val="0"/>
              <w:spacing w:before="40" w:after="40"/>
              <w:rPr>
                <w:rFonts w:cstheme="minorHAnsi"/>
                <w:lang w:eastAsia="en-US"/>
              </w:rPr>
            </w:pPr>
            <w:r w:rsidRPr="00B41567">
              <w:rPr>
                <w:rFonts w:cstheme="minorHAnsi"/>
              </w:rPr>
              <w:t>7 - Craft and related trades workers</w:t>
            </w:r>
          </w:p>
        </w:tc>
        <w:tc>
          <w:tcPr>
            <w:tcW w:w="1973" w:type="dxa"/>
          </w:tcPr>
          <w:p w14:paraId="74E695AB" w14:textId="77777777" w:rsidR="00C37398" w:rsidRPr="00B41567" w:rsidRDefault="00C37398">
            <w:pPr>
              <w:spacing w:before="40" w:after="40"/>
              <w:jc w:val="center"/>
              <w:rPr>
                <w:rFonts w:cstheme="minorHAnsi"/>
                <w:lang w:eastAsia="en-US"/>
              </w:rPr>
            </w:pPr>
            <w:r w:rsidRPr="00B41567">
              <w:rPr>
                <w:rFonts w:cstheme="minorHAnsi"/>
                <w:lang w:eastAsia="en-US"/>
              </w:rPr>
              <w:t>71-74</w:t>
            </w:r>
          </w:p>
        </w:tc>
        <w:tc>
          <w:tcPr>
            <w:tcW w:w="2160" w:type="dxa"/>
          </w:tcPr>
          <w:p w14:paraId="4D08C153" w14:textId="77777777" w:rsidR="00C37398" w:rsidRPr="00B41567" w:rsidRDefault="00C37398">
            <w:pPr>
              <w:spacing w:before="40" w:after="40"/>
              <w:jc w:val="center"/>
              <w:rPr>
                <w:rFonts w:cstheme="minorHAnsi"/>
                <w:lang w:eastAsia="en-US"/>
              </w:rPr>
            </w:pPr>
            <w:r w:rsidRPr="00B41567">
              <w:rPr>
                <w:rFonts w:cstheme="minorHAnsi"/>
                <w:lang w:eastAsia="en-US"/>
              </w:rPr>
              <w:t>71-75</w:t>
            </w:r>
          </w:p>
        </w:tc>
      </w:tr>
      <w:tr w:rsidR="00C37398" w:rsidRPr="00B41567" w14:paraId="1C7ABA37" w14:textId="77777777">
        <w:trPr>
          <w:jc w:val="center"/>
        </w:trPr>
        <w:tc>
          <w:tcPr>
            <w:tcW w:w="4777" w:type="dxa"/>
          </w:tcPr>
          <w:p w14:paraId="245E7DEA" w14:textId="77777777" w:rsidR="00C37398" w:rsidRPr="00B41567" w:rsidRDefault="00C37398">
            <w:pPr>
              <w:autoSpaceDE w:val="0"/>
              <w:autoSpaceDN w:val="0"/>
              <w:adjustRightInd w:val="0"/>
              <w:spacing w:before="40" w:after="40"/>
              <w:rPr>
                <w:rFonts w:cstheme="minorHAnsi"/>
                <w:lang w:eastAsia="en-US"/>
              </w:rPr>
            </w:pPr>
            <w:r w:rsidRPr="00B41567">
              <w:rPr>
                <w:rFonts w:cstheme="minorHAnsi"/>
              </w:rPr>
              <w:t>8 - Plant and machine operators, and assemblers</w:t>
            </w:r>
          </w:p>
        </w:tc>
        <w:tc>
          <w:tcPr>
            <w:tcW w:w="1973" w:type="dxa"/>
          </w:tcPr>
          <w:p w14:paraId="5811441C" w14:textId="77777777" w:rsidR="00C37398" w:rsidRPr="00B41567" w:rsidRDefault="00C37398">
            <w:pPr>
              <w:spacing w:before="40" w:after="40"/>
              <w:jc w:val="center"/>
              <w:rPr>
                <w:rFonts w:cstheme="minorHAnsi"/>
                <w:lang w:eastAsia="en-US"/>
              </w:rPr>
            </w:pPr>
            <w:r w:rsidRPr="00B41567">
              <w:rPr>
                <w:rFonts w:cstheme="minorHAnsi"/>
                <w:lang w:eastAsia="en-US"/>
              </w:rPr>
              <w:t>81-83</w:t>
            </w:r>
          </w:p>
        </w:tc>
        <w:tc>
          <w:tcPr>
            <w:tcW w:w="2160" w:type="dxa"/>
          </w:tcPr>
          <w:p w14:paraId="296ED8AA" w14:textId="77777777" w:rsidR="00C37398" w:rsidRPr="00B41567" w:rsidRDefault="00C37398">
            <w:pPr>
              <w:spacing w:before="40" w:after="40"/>
              <w:jc w:val="center"/>
              <w:rPr>
                <w:rFonts w:cstheme="minorHAnsi"/>
                <w:lang w:eastAsia="en-US"/>
              </w:rPr>
            </w:pPr>
            <w:r w:rsidRPr="00B41567">
              <w:rPr>
                <w:rFonts w:cstheme="minorHAnsi"/>
                <w:lang w:eastAsia="en-US"/>
              </w:rPr>
              <w:t>81-83</w:t>
            </w:r>
          </w:p>
        </w:tc>
      </w:tr>
      <w:tr w:rsidR="00C37398" w:rsidRPr="00B41567" w14:paraId="5E5BE800" w14:textId="77777777">
        <w:trPr>
          <w:jc w:val="center"/>
        </w:trPr>
        <w:tc>
          <w:tcPr>
            <w:tcW w:w="4777" w:type="dxa"/>
          </w:tcPr>
          <w:p w14:paraId="2B469C42" w14:textId="77777777" w:rsidR="00C37398" w:rsidRPr="00B41567" w:rsidRDefault="00C37398">
            <w:pPr>
              <w:autoSpaceDE w:val="0"/>
              <w:autoSpaceDN w:val="0"/>
              <w:adjustRightInd w:val="0"/>
              <w:spacing w:before="40" w:after="40"/>
              <w:rPr>
                <w:rFonts w:cstheme="minorHAnsi"/>
                <w:lang w:eastAsia="en-US"/>
              </w:rPr>
            </w:pPr>
            <w:r w:rsidRPr="00B41567">
              <w:rPr>
                <w:rFonts w:cstheme="minorHAnsi"/>
              </w:rPr>
              <w:t>9 - Elementary occupations</w:t>
            </w:r>
          </w:p>
        </w:tc>
        <w:tc>
          <w:tcPr>
            <w:tcW w:w="1973" w:type="dxa"/>
          </w:tcPr>
          <w:p w14:paraId="4EE5665E" w14:textId="77777777" w:rsidR="00C37398" w:rsidRPr="00B41567" w:rsidRDefault="00C37398">
            <w:pPr>
              <w:spacing w:before="40" w:after="40"/>
              <w:jc w:val="center"/>
              <w:rPr>
                <w:rFonts w:cstheme="minorHAnsi"/>
                <w:lang w:eastAsia="en-US"/>
              </w:rPr>
            </w:pPr>
            <w:r w:rsidRPr="00B41567">
              <w:rPr>
                <w:rFonts w:cstheme="minorHAnsi"/>
                <w:lang w:eastAsia="en-US"/>
              </w:rPr>
              <w:t>91-93</w:t>
            </w:r>
          </w:p>
        </w:tc>
        <w:tc>
          <w:tcPr>
            <w:tcW w:w="2160" w:type="dxa"/>
          </w:tcPr>
          <w:p w14:paraId="51950E8C" w14:textId="77777777" w:rsidR="00C37398" w:rsidRPr="00B41567" w:rsidRDefault="00C37398">
            <w:pPr>
              <w:spacing w:before="40" w:after="40"/>
              <w:jc w:val="center"/>
              <w:rPr>
                <w:rFonts w:cstheme="minorHAnsi"/>
                <w:lang w:eastAsia="en-US"/>
              </w:rPr>
            </w:pPr>
            <w:r w:rsidRPr="00B41567">
              <w:rPr>
                <w:rFonts w:cstheme="minorHAnsi"/>
                <w:lang w:eastAsia="en-US"/>
              </w:rPr>
              <w:t>91-96</w:t>
            </w:r>
          </w:p>
        </w:tc>
      </w:tr>
    </w:tbl>
    <w:p w14:paraId="06E02B5C" w14:textId="77777777" w:rsidR="00C37398" w:rsidRPr="00B41567" w:rsidRDefault="00C37398" w:rsidP="00C37398">
      <w:pPr>
        <w:spacing w:after="0"/>
        <w:rPr>
          <w:rFonts w:cstheme="minorHAnsi"/>
          <w:lang w:eastAsia="en-US"/>
        </w:rPr>
      </w:pPr>
    </w:p>
    <w:p w14:paraId="60EC165A" w14:textId="77777777" w:rsidR="00C37398" w:rsidRPr="00B41567" w:rsidRDefault="00C37398" w:rsidP="00C37398">
      <w:pPr>
        <w:spacing w:after="0"/>
        <w:rPr>
          <w:rFonts w:cstheme="minorHAnsi"/>
          <w:lang w:eastAsia="en-US"/>
        </w:rPr>
      </w:pPr>
    </w:p>
    <w:p w14:paraId="5C2261CC" w14:textId="77777777" w:rsidR="00C37398" w:rsidRPr="00B41567" w:rsidRDefault="00C37398" w:rsidP="00C37398">
      <w:pPr>
        <w:spacing w:after="0"/>
        <w:rPr>
          <w:rFonts w:cstheme="minorHAnsi"/>
          <w:lang w:eastAsia="en-US"/>
        </w:rPr>
      </w:pPr>
    </w:p>
    <w:p w14:paraId="2E0EA68D" w14:textId="77777777" w:rsidR="00C37398" w:rsidRPr="00B41567" w:rsidRDefault="00C37398" w:rsidP="00C37398">
      <w:pPr>
        <w:spacing w:after="0"/>
        <w:rPr>
          <w:rFonts w:eastAsiaTheme="majorEastAsia" w:cstheme="minorHAnsi"/>
          <w:b/>
          <w:bCs/>
          <w:sz w:val="56"/>
          <w:szCs w:val="32"/>
          <w:lang w:eastAsia="en-US"/>
        </w:rPr>
      </w:pPr>
    </w:p>
    <w:p w14:paraId="03184817" w14:textId="77777777" w:rsidR="00C37398" w:rsidRDefault="00C37398" w:rsidP="00C37398">
      <w:pPr>
        <w:spacing w:after="0"/>
        <w:rPr>
          <w:rFonts w:eastAsiaTheme="majorEastAsia" w:cstheme="minorHAnsi"/>
          <w:color w:val="2C7B7C"/>
          <w:sz w:val="24"/>
          <w:szCs w:val="26"/>
          <w:lang w:eastAsia="en-US"/>
        </w:rPr>
      </w:pPr>
    </w:p>
    <w:p w14:paraId="5A3406E4" w14:textId="77777777" w:rsidR="003A36F8" w:rsidRDefault="003A36F8" w:rsidP="00C37398">
      <w:pPr>
        <w:spacing w:after="0"/>
        <w:rPr>
          <w:rFonts w:eastAsiaTheme="majorEastAsia" w:cstheme="minorHAnsi"/>
          <w:color w:val="2C7B7C"/>
          <w:sz w:val="24"/>
          <w:szCs w:val="26"/>
          <w:lang w:eastAsia="en-US"/>
        </w:rPr>
      </w:pPr>
    </w:p>
    <w:p w14:paraId="627DDA81" w14:textId="77777777" w:rsidR="003A36F8" w:rsidRDefault="003A36F8" w:rsidP="00C37398">
      <w:pPr>
        <w:spacing w:after="0"/>
        <w:rPr>
          <w:rFonts w:eastAsiaTheme="majorEastAsia" w:cstheme="minorHAnsi"/>
          <w:color w:val="2C7B7C"/>
          <w:sz w:val="24"/>
          <w:szCs w:val="26"/>
          <w:lang w:eastAsia="en-US"/>
        </w:rPr>
      </w:pPr>
    </w:p>
    <w:p w14:paraId="0D46EF4F" w14:textId="77777777" w:rsidR="003A36F8" w:rsidRDefault="003A36F8" w:rsidP="00C37398">
      <w:pPr>
        <w:spacing w:after="0"/>
        <w:rPr>
          <w:rFonts w:eastAsiaTheme="majorEastAsia" w:cstheme="minorHAnsi"/>
          <w:color w:val="2C7B7C"/>
          <w:sz w:val="24"/>
          <w:szCs w:val="26"/>
          <w:lang w:eastAsia="en-US"/>
        </w:rPr>
      </w:pPr>
    </w:p>
    <w:p w14:paraId="7BE4B6CB" w14:textId="6246A7DE" w:rsidR="003A36F8" w:rsidRPr="003449DF" w:rsidRDefault="003A36F8" w:rsidP="003A36F8">
      <w:pPr>
        <w:pStyle w:val="Heading1"/>
        <w:numPr>
          <w:ilvl w:val="0"/>
          <w:numId w:val="0"/>
        </w:numPr>
        <w:spacing w:before="0" w:after="0"/>
        <w:jc w:val="center"/>
        <w:rPr>
          <w:rFonts w:asciiTheme="minorHAnsi" w:hAnsiTheme="minorHAnsi" w:cstheme="minorHAnsi"/>
          <w:color w:val="2F5496" w:themeColor="accent1" w:themeShade="BF"/>
          <w:sz w:val="28"/>
          <w:szCs w:val="28"/>
        </w:rPr>
      </w:pPr>
      <w:bookmarkStart w:id="356" w:name="_Toc176262742"/>
      <w:r w:rsidRPr="003449DF">
        <w:rPr>
          <w:rFonts w:asciiTheme="minorHAnsi" w:hAnsiTheme="minorHAnsi" w:cstheme="minorHAnsi"/>
          <w:color w:val="2F5496" w:themeColor="accent1" w:themeShade="BF"/>
          <w:sz w:val="28"/>
          <w:szCs w:val="28"/>
        </w:rPr>
        <w:t>Annex I</w:t>
      </w:r>
      <w:r>
        <w:rPr>
          <w:rFonts w:asciiTheme="minorHAnsi" w:hAnsiTheme="minorHAnsi" w:cstheme="minorHAnsi"/>
          <w:color w:val="2F5496" w:themeColor="accent1" w:themeShade="BF"/>
          <w:sz w:val="28"/>
          <w:szCs w:val="28"/>
        </w:rPr>
        <w:t>V</w:t>
      </w:r>
      <w:r w:rsidRPr="003449DF">
        <w:rPr>
          <w:rFonts w:asciiTheme="minorHAnsi" w:hAnsiTheme="minorHAnsi" w:cstheme="minorHAnsi"/>
          <w:color w:val="2F5496" w:themeColor="accent1" w:themeShade="BF"/>
          <w:sz w:val="28"/>
          <w:szCs w:val="28"/>
        </w:rPr>
        <w:t xml:space="preserve">: </w:t>
      </w:r>
      <w:r w:rsidR="000C0940">
        <w:rPr>
          <w:rFonts w:asciiTheme="minorHAnsi" w:hAnsiTheme="minorHAnsi" w:cstheme="minorHAnsi"/>
          <w:color w:val="2F5496" w:themeColor="accent1" w:themeShade="BF"/>
          <w:sz w:val="28"/>
          <w:szCs w:val="28"/>
        </w:rPr>
        <w:t xml:space="preserve">New variables in GMD 3.0 that were not in GMD </w:t>
      </w:r>
      <w:commentRangeStart w:id="357"/>
      <w:r w:rsidR="000C0940">
        <w:rPr>
          <w:rFonts w:asciiTheme="minorHAnsi" w:hAnsiTheme="minorHAnsi" w:cstheme="minorHAnsi"/>
          <w:color w:val="2F5496" w:themeColor="accent1" w:themeShade="BF"/>
          <w:sz w:val="28"/>
          <w:szCs w:val="28"/>
        </w:rPr>
        <w:t>2.0</w:t>
      </w:r>
      <w:bookmarkEnd w:id="356"/>
      <w:commentRangeEnd w:id="357"/>
      <w:r w:rsidR="002918A5">
        <w:rPr>
          <w:rStyle w:val="CommentReference"/>
          <w:rFonts w:asciiTheme="minorHAnsi" w:eastAsiaTheme="minorEastAsia" w:hAnsiTheme="minorHAnsi" w:cstheme="minorBidi"/>
          <w:b w:val="0"/>
          <w:bCs w:val="0"/>
          <w:color w:val="auto"/>
        </w:rPr>
        <w:commentReference w:id="357"/>
      </w:r>
    </w:p>
    <w:p w14:paraId="7AB84D1E" w14:textId="77777777" w:rsidR="003A36F8" w:rsidRDefault="003A36F8" w:rsidP="00C37398">
      <w:pPr>
        <w:spacing w:after="0"/>
        <w:rPr>
          <w:rFonts w:eastAsiaTheme="majorEastAsia" w:cstheme="minorHAnsi"/>
          <w:color w:val="2C7B7C"/>
          <w:sz w:val="24"/>
          <w:szCs w:val="26"/>
          <w:lang w:eastAsia="en-US"/>
        </w:rPr>
      </w:pPr>
    </w:p>
    <w:tbl>
      <w:tblPr>
        <w:tblStyle w:val="ListTable3-Accent6"/>
        <w:tblW w:w="10141" w:type="dxa"/>
        <w:tblLook w:val="04A0" w:firstRow="1" w:lastRow="0" w:firstColumn="1" w:lastColumn="0" w:noHBand="0" w:noVBand="1"/>
      </w:tblPr>
      <w:tblGrid>
        <w:gridCol w:w="1426"/>
        <w:gridCol w:w="1516"/>
        <w:gridCol w:w="7199"/>
      </w:tblGrid>
      <w:tr w:rsidR="006C5CB2" w14:paraId="5E1A83AA" w14:textId="77777777">
        <w:trPr>
          <w:cnfStyle w:val="100000000000" w:firstRow="1" w:lastRow="0" w:firstColumn="0" w:lastColumn="0" w:oddVBand="0" w:evenVBand="0" w:oddHBand="0" w:evenHBand="0" w:firstRowFirstColumn="0" w:firstRowLastColumn="0" w:lastRowFirstColumn="0" w:lastRowLastColumn="0"/>
          <w:trHeight w:val="434"/>
        </w:trPr>
        <w:tc>
          <w:tcPr>
            <w:cnfStyle w:val="001000000100" w:firstRow="0" w:lastRow="0" w:firstColumn="1" w:lastColumn="0" w:oddVBand="0" w:evenVBand="0" w:oddHBand="0" w:evenHBand="0" w:firstRowFirstColumn="1" w:firstRowLastColumn="0" w:lastRowFirstColumn="0" w:lastRowLastColumn="0"/>
            <w:tcW w:w="0" w:type="auto"/>
            <w:tcBorders>
              <w:top w:val="single" w:sz="8" w:space="0" w:color="F56617"/>
              <w:left w:val="single" w:sz="8" w:space="0" w:color="F56617"/>
            </w:tcBorders>
            <w:shd w:val="clear" w:color="auto" w:fill="F56617"/>
            <w:tcMar>
              <w:left w:w="108" w:type="dxa"/>
              <w:right w:w="108" w:type="dxa"/>
            </w:tcMar>
          </w:tcPr>
          <w:p w14:paraId="09CEF667" w14:textId="77777777" w:rsidR="006C5CB2" w:rsidRDefault="006C5CB2">
            <w:r w:rsidRPr="495D0FD2">
              <w:rPr>
                <w:rFonts w:ascii="Corbel" w:eastAsia="Corbel" w:hAnsi="Corbel" w:cs="Corbel"/>
                <w:sz w:val="19"/>
                <w:szCs w:val="19"/>
              </w:rPr>
              <w:t>Module Code</w:t>
            </w:r>
          </w:p>
        </w:tc>
        <w:tc>
          <w:tcPr>
            <w:tcW w:w="0" w:type="auto"/>
            <w:tcBorders>
              <w:top w:val="single" w:sz="8" w:space="0" w:color="F56617"/>
              <w:left w:val="nil"/>
              <w:bottom w:val="nil"/>
              <w:right w:val="nil"/>
            </w:tcBorders>
            <w:shd w:val="clear" w:color="auto" w:fill="F56617"/>
            <w:tcMar>
              <w:left w:w="108" w:type="dxa"/>
              <w:right w:w="108" w:type="dxa"/>
            </w:tcMar>
          </w:tcPr>
          <w:p w14:paraId="63CF8E9B" w14:textId="77777777" w:rsidR="006C5CB2" w:rsidRDefault="006C5CB2">
            <w:pPr>
              <w:cnfStyle w:val="100000000000" w:firstRow="1" w:lastRow="0" w:firstColumn="0" w:lastColumn="0" w:oddVBand="0" w:evenVBand="0" w:oddHBand="0" w:evenHBand="0" w:firstRowFirstColumn="0" w:firstRowLastColumn="0" w:lastRowFirstColumn="0" w:lastRowLastColumn="0"/>
            </w:pPr>
            <w:r w:rsidRPr="495D0FD2">
              <w:rPr>
                <w:rFonts w:ascii="Corbel" w:eastAsia="Corbel" w:hAnsi="Corbel" w:cs="Corbel"/>
                <w:sz w:val="19"/>
                <w:szCs w:val="19"/>
              </w:rPr>
              <w:t>Variable name</w:t>
            </w:r>
          </w:p>
        </w:tc>
        <w:tc>
          <w:tcPr>
            <w:tcW w:w="0" w:type="auto"/>
            <w:tcBorders>
              <w:top w:val="single" w:sz="8" w:space="0" w:color="F56617"/>
              <w:left w:val="nil"/>
              <w:bottom w:val="nil"/>
              <w:right w:val="single" w:sz="8" w:space="0" w:color="F56617"/>
            </w:tcBorders>
            <w:shd w:val="clear" w:color="auto" w:fill="F56617"/>
            <w:tcMar>
              <w:left w:w="108" w:type="dxa"/>
              <w:right w:w="108" w:type="dxa"/>
            </w:tcMar>
          </w:tcPr>
          <w:p w14:paraId="2C9EAB33" w14:textId="77777777" w:rsidR="006C5CB2" w:rsidRDefault="006C5CB2">
            <w:pPr>
              <w:cnfStyle w:val="100000000000" w:firstRow="1" w:lastRow="0" w:firstColumn="0" w:lastColumn="0" w:oddVBand="0" w:evenVBand="0" w:oddHBand="0" w:evenHBand="0" w:firstRowFirstColumn="0" w:firstRowLastColumn="0" w:lastRowFirstColumn="0" w:lastRowLastColumn="0"/>
            </w:pPr>
            <w:r w:rsidRPr="495D0FD2">
              <w:rPr>
                <w:rFonts w:ascii="Corbel" w:eastAsia="Corbel" w:hAnsi="Corbel" w:cs="Corbel"/>
                <w:sz w:val="19"/>
                <w:szCs w:val="19"/>
              </w:rPr>
              <w:t>Variable label</w:t>
            </w:r>
          </w:p>
        </w:tc>
      </w:tr>
      <w:tr w:rsidR="006C5CB2" w14:paraId="729F0ADF" w14:textId="7777777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56617"/>
              <w:left w:val="single" w:sz="8" w:space="0" w:color="F56617"/>
              <w:bottom w:val="single" w:sz="8" w:space="0" w:color="F56617"/>
            </w:tcBorders>
            <w:tcMar>
              <w:left w:w="108" w:type="dxa"/>
              <w:right w:w="108" w:type="dxa"/>
            </w:tcMar>
          </w:tcPr>
          <w:p w14:paraId="3A39FD2E" w14:textId="77777777" w:rsidR="006C5CB2" w:rsidRDefault="006C5CB2">
            <w:r w:rsidRPr="495D0FD2">
              <w:rPr>
                <w:rFonts w:ascii="Corbel" w:eastAsia="Corbel" w:hAnsi="Corbel" w:cs="Corbel"/>
                <w:color w:val="000000" w:themeColor="text1"/>
                <w:sz w:val="19"/>
                <w:szCs w:val="19"/>
              </w:rPr>
              <w:t>Demography</w:t>
            </w:r>
          </w:p>
        </w:tc>
        <w:tc>
          <w:tcPr>
            <w:tcW w:w="0" w:type="auto"/>
            <w:tcBorders>
              <w:top w:val="single" w:sz="8" w:space="0" w:color="F56617"/>
              <w:left w:val="nil"/>
              <w:bottom w:val="single" w:sz="8" w:space="0" w:color="F56617"/>
              <w:right w:val="nil"/>
            </w:tcBorders>
            <w:tcMar>
              <w:left w:w="108" w:type="dxa"/>
              <w:right w:w="108" w:type="dxa"/>
            </w:tcMar>
          </w:tcPr>
          <w:p w14:paraId="5DB2A12E" w14:textId="77777777" w:rsidR="006C5CB2" w:rsidRDefault="006C5CB2">
            <w:pPr>
              <w:cnfStyle w:val="000000100000" w:firstRow="0" w:lastRow="0" w:firstColumn="0" w:lastColumn="0" w:oddVBand="0" w:evenVBand="0" w:oddHBand="1" w:evenHBand="0" w:firstRowFirstColumn="0" w:firstRowLastColumn="0" w:lastRowFirstColumn="0" w:lastRowLastColumn="0"/>
            </w:pPr>
            <w:r w:rsidRPr="495D0FD2">
              <w:rPr>
                <w:rFonts w:ascii="Corbel" w:eastAsia="Corbel" w:hAnsi="Corbel" w:cs="Corbel"/>
                <w:color w:val="000000" w:themeColor="text1"/>
                <w:sz w:val="19"/>
                <w:szCs w:val="19"/>
              </w:rPr>
              <w:t>childyr</w:t>
            </w:r>
          </w:p>
        </w:tc>
        <w:tc>
          <w:tcPr>
            <w:tcW w:w="0" w:type="auto"/>
            <w:tcBorders>
              <w:top w:val="single" w:sz="8" w:space="0" w:color="F56617"/>
              <w:left w:val="nil"/>
              <w:bottom w:val="single" w:sz="8" w:space="0" w:color="F56617"/>
              <w:right w:val="single" w:sz="8" w:space="0" w:color="F56617"/>
            </w:tcBorders>
            <w:tcMar>
              <w:left w:w="108" w:type="dxa"/>
              <w:right w:w="108" w:type="dxa"/>
            </w:tcMar>
          </w:tcPr>
          <w:p w14:paraId="28DE48E4" w14:textId="77777777" w:rsidR="006C5CB2" w:rsidRDefault="006C5CB2">
            <w:pPr>
              <w:cnfStyle w:val="000000100000" w:firstRow="0" w:lastRow="0" w:firstColumn="0" w:lastColumn="0" w:oddVBand="0" w:evenVBand="0" w:oddHBand="1" w:evenHBand="0" w:firstRowFirstColumn="0" w:firstRowLastColumn="0" w:lastRowFirstColumn="0" w:lastRowLastColumn="0"/>
            </w:pPr>
            <w:r w:rsidRPr="495D0FD2">
              <w:rPr>
                <w:rFonts w:ascii="Corbel" w:eastAsia="Corbel" w:hAnsi="Corbel" w:cs="Corbel"/>
                <w:color w:val="000000" w:themeColor="text1"/>
                <w:sz w:val="19"/>
                <w:szCs w:val="19"/>
              </w:rPr>
              <w:t>Child age in years for those under 5</w:t>
            </w:r>
          </w:p>
        </w:tc>
      </w:tr>
      <w:tr w:rsidR="006C5CB2" w14:paraId="730B91C6" w14:textId="77777777">
        <w:trPr>
          <w:trHeight w:val="31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56617"/>
              <w:left w:val="single" w:sz="8" w:space="0" w:color="F56617"/>
              <w:bottom w:val="nil"/>
            </w:tcBorders>
            <w:tcMar>
              <w:left w:w="108" w:type="dxa"/>
              <w:right w:w="108" w:type="dxa"/>
            </w:tcMar>
          </w:tcPr>
          <w:p w14:paraId="5A71081E" w14:textId="77777777" w:rsidR="006C5CB2" w:rsidRDefault="006C5CB2">
            <w:r w:rsidRPr="495D0FD2">
              <w:rPr>
                <w:rFonts w:ascii="Corbel" w:eastAsia="Corbel" w:hAnsi="Corbel" w:cs="Corbel"/>
                <w:color w:val="000000" w:themeColor="text1"/>
                <w:sz w:val="19"/>
                <w:szCs w:val="19"/>
              </w:rPr>
              <w:t>Demography</w:t>
            </w:r>
          </w:p>
        </w:tc>
        <w:tc>
          <w:tcPr>
            <w:tcW w:w="0" w:type="auto"/>
            <w:tcBorders>
              <w:top w:val="single" w:sz="8" w:space="0" w:color="F56617"/>
              <w:left w:val="nil"/>
              <w:bottom w:val="nil"/>
              <w:right w:val="nil"/>
            </w:tcBorders>
            <w:tcMar>
              <w:left w:w="108" w:type="dxa"/>
              <w:right w:w="108" w:type="dxa"/>
            </w:tcMar>
          </w:tcPr>
          <w:p w14:paraId="3D515186" w14:textId="77777777" w:rsidR="006C5CB2" w:rsidRDefault="006C5CB2">
            <w:pPr>
              <w:cnfStyle w:val="000000000000" w:firstRow="0" w:lastRow="0" w:firstColumn="0" w:lastColumn="0" w:oddVBand="0" w:evenVBand="0" w:oddHBand="0" w:evenHBand="0" w:firstRowFirstColumn="0" w:firstRowLastColumn="0" w:lastRowFirstColumn="0" w:lastRowLastColumn="0"/>
            </w:pPr>
            <w:r w:rsidRPr="495D0FD2">
              <w:rPr>
                <w:rFonts w:ascii="Corbel" w:eastAsia="Corbel" w:hAnsi="Corbel" w:cs="Corbel"/>
                <w:color w:val="000000" w:themeColor="text1"/>
                <w:sz w:val="19"/>
                <w:szCs w:val="19"/>
              </w:rPr>
              <w:t>childmth</w:t>
            </w:r>
          </w:p>
        </w:tc>
        <w:tc>
          <w:tcPr>
            <w:tcW w:w="0" w:type="auto"/>
            <w:tcBorders>
              <w:top w:val="single" w:sz="8" w:space="0" w:color="F56617"/>
              <w:left w:val="nil"/>
              <w:bottom w:val="nil"/>
              <w:right w:val="single" w:sz="8" w:space="0" w:color="F56617"/>
            </w:tcBorders>
            <w:tcMar>
              <w:left w:w="108" w:type="dxa"/>
              <w:right w:w="108" w:type="dxa"/>
            </w:tcMar>
          </w:tcPr>
          <w:p w14:paraId="73B1475C" w14:textId="77777777" w:rsidR="006C5CB2" w:rsidRDefault="006C5CB2">
            <w:pPr>
              <w:cnfStyle w:val="000000000000" w:firstRow="0" w:lastRow="0" w:firstColumn="0" w:lastColumn="0" w:oddVBand="0" w:evenVBand="0" w:oddHBand="0" w:evenHBand="0" w:firstRowFirstColumn="0" w:firstRowLastColumn="0" w:lastRowFirstColumn="0" w:lastRowLastColumn="0"/>
            </w:pPr>
            <w:r w:rsidRPr="495D0FD2">
              <w:rPr>
                <w:rFonts w:ascii="Corbel" w:eastAsia="Corbel" w:hAnsi="Corbel" w:cs="Corbel"/>
                <w:color w:val="000000" w:themeColor="text1"/>
                <w:sz w:val="19"/>
                <w:szCs w:val="19"/>
              </w:rPr>
              <w:t>Child age in months those under 5</w:t>
            </w:r>
          </w:p>
        </w:tc>
      </w:tr>
      <w:tr w:rsidR="006C5CB2" w14:paraId="0F47C766" w14:textId="7777777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56617"/>
              <w:left w:val="single" w:sz="8" w:space="0" w:color="F56617"/>
              <w:bottom w:val="single" w:sz="8" w:space="0" w:color="F56617"/>
            </w:tcBorders>
            <w:tcMar>
              <w:left w:w="108" w:type="dxa"/>
              <w:right w:w="108" w:type="dxa"/>
            </w:tcMar>
          </w:tcPr>
          <w:p w14:paraId="1DE454CA" w14:textId="77777777" w:rsidR="006C5CB2" w:rsidRDefault="006C5CB2">
            <w:r w:rsidRPr="495D0FD2">
              <w:rPr>
                <w:rFonts w:ascii="Corbel" w:eastAsia="Corbel" w:hAnsi="Corbel" w:cs="Corbel"/>
                <w:color w:val="000000" w:themeColor="text1"/>
                <w:sz w:val="19"/>
                <w:szCs w:val="19"/>
              </w:rPr>
              <w:t>Education</w:t>
            </w:r>
          </w:p>
        </w:tc>
        <w:tc>
          <w:tcPr>
            <w:tcW w:w="0" w:type="auto"/>
            <w:tcBorders>
              <w:top w:val="single" w:sz="8" w:space="0" w:color="F56617"/>
              <w:left w:val="nil"/>
              <w:bottom w:val="single" w:sz="8" w:space="0" w:color="F56617"/>
              <w:right w:val="nil"/>
            </w:tcBorders>
            <w:tcMar>
              <w:left w:w="108" w:type="dxa"/>
              <w:right w:w="108" w:type="dxa"/>
            </w:tcMar>
          </w:tcPr>
          <w:p w14:paraId="5B958699" w14:textId="77777777" w:rsidR="006C5CB2" w:rsidRDefault="006C5CB2">
            <w:pPr>
              <w:cnfStyle w:val="000000100000" w:firstRow="0" w:lastRow="0" w:firstColumn="0" w:lastColumn="0" w:oddVBand="0" w:evenVBand="0" w:oddHBand="1" w:evenHBand="0" w:firstRowFirstColumn="0" w:firstRowLastColumn="0" w:lastRowFirstColumn="0" w:lastRowLastColumn="0"/>
            </w:pPr>
            <w:r w:rsidRPr="495D0FD2">
              <w:rPr>
                <w:rFonts w:ascii="Corbel" w:eastAsia="Corbel" w:hAnsi="Corbel" w:cs="Corbel"/>
                <w:color w:val="000000" w:themeColor="text1"/>
                <w:sz w:val="19"/>
                <w:szCs w:val="19"/>
              </w:rPr>
              <w:t>everattend</w:t>
            </w:r>
          </w:p>
        </w:tc>
        <w:tc>
          <w:tcPr>
            <w:tcW w:w="0" w:type="auto"/>
            <w:tcBorders>
              <w:top w:val="single" w:sz="8" w:space="0" w:color="F56617"/>
              <w:left w:val="nil"/>
              <w:bottom w:val="single" w:sz="8" w:space="0" w:color="F56617"/>
              <w:right w:val="single" w:sz="8" w:space="0" w:color="F56617"/>
            </w:tcBorders>
            <w:tcMar>
              <w:left w:w="108" w:type="dxa"/>
              <w:right w:w="108" w:type="dxa"/>
            </w:tcMar>
          </w:tcPr>
          <w:p w14:paraId="125984C9" w14:textId="77777777" w:rsidR="006C5CB2" w:rsidRDefault="006C5CB2">
            <w:pPr>
              <w:cnfStyle w:val="000000100000" w:firstRow="0" w:lastRow="0" w:firstColumn="0" w:lastColumn="0" w:oddVBand="0" w:evenVBand="0" w:oddHBand="1" w:evenHBand="0" w:firstRowFirstColumn="0" w:firstRowLastColumn="0" w:lastRowFirstColumn="0" w:lastRowLastColumn="0"/>
            </w:pPr>
            <w:r w:rsidRPr="495D0FD2">
              <w:rPr>
                <w:rFonts w:ascii="Corbel" w:eastAsia="Corbel" w:hAnsi="Corbel" w:cs="Corbel"/>
                <w:color w:val="000000" w:themeColor="text1"/>
                <w:sz w:val="19"/>
                <w:szCs w:val="19"/>
              </w:rPr>
              <w:t>Ever attended school</w:t>
            </w:r>
          </w:p>
        </w:tc>
      </w:tr>
      <w:tr w:rsidR="006C5CB2" w14:paraId="41B48DCF" w14:textId="77777777">
        <w:trPr>
          <w:trHeight w:val="31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56617"/>
              <w:left w:val="single" w:sz="8" w:space="0" w:color="F56617"/>
              <w:bottom w:val="nil"/>
            </w:tcBorders>
            <w:tcMar>
              <w:left w:w="108" w:type="dxa"/>
              <w:right w:w="108" w:type="dxa"/>
            </w:tcMar>
          </w:tcPr>
          <w:p w14:paraId="4FB94642" w14:textId="77777777" w:rsidR="006C5CB2" w:rsidRDefault="006C5CB2">
            <w:r w:rsidRPr="495D0FD2">
              <w:rPr>
                <w:rFonts w:ascii="Corbel" w:eastAsia="Corbel" w:hAnsi="Corbel" w:cs="Corbel"/>
                <w:color w:val="000000" w:themeColor="text1"/>
                <w:sz w:val="19"/>
                <w:szCs w:val="19"/>
              </w:rPr>
              <w:t>Education</w:t>
            </w:r>
          </w:p>
        </w:tc>
        <w:tc>
          <w:tcPr>
            <w:tcW w:w="0" w:type="auto"/>
            <w:tcBorders>
              <w:top w:val="single" w:sz="8" w:space="0" w:color="F56617"/>
              <w:left w:val="nil"/>
              <w:bottom w:val="nil"/>
              <w:right w:val="nil"/>
            </w:tcBorders>
            <w:tcMar>
              <w:left w:w="108" w:type="dxa"/>
              <w:right w:w="108" w:type="dxa"/>
            </w:tcMar>
          </w:tcPr>
          <w:p w14:paraId="11C92048" w14:textId="77777777" w:rsidR="006C5CB2" w:rsidRDefault="006C5CB2">
            <w:pPr>
              <w:cnfStyle w:val="000000000000" w:firstRow="0" w:lastRow="0" w:firstColumn="0" w:lastColumn="0" w:oddVBand="0" w:evenVBand="0" w:oddHBand="0" w:evenHBand="0" w:firstRowFirstColumn="0" w:firstRowLastColumn="0" w:lastRowFirstColumn="0" w:lastRowLastColumn="0"/>
            </w:pPr>
            <w:r w:rsidRPr="495D0FD2">
              <w:rPr>
                <w:rFonts w:ascii="Corbel" w:eastAsia="Corbel" w:hAnsi="Corbel" w:cs="Corbel"/>
                <w:color w:val="000000" w:themeColor="text1"/>
                <w:sz w:val="19"/>
                <w:szCs w:val="19"/>
              </w:rPr>
              <w:t>mineducatage</w:t>
            </w:r>
          </w:p>
        </w:tc>
        <w:tc>
          <w:tcPr>
            <w:tcW w:w="0" w:type="auto"/>
            <w:tcBorders>
              <w:top w:val="single" w:sz="8" w:space="0" w:color="F56617"/>
              <w:left w:val="nil"/>
              <w:bottom w:val="nil"/>
              <w:right w:val="single" w:sz="8" w:space="0" w:color="F56617"/>
            </w:tcBorders>
            <w:tcMar>
              <w:left w:w="108" w:type="dxa"/>
              <w:right w:w="108" w:type="dxa"/>
            </w:tcMar>
          </w:tcPr>
          <w:p w14:paraId="6BE81683" w14:textId="77777777" w:rsidR="006C5CB2" w:rsidRDefault="006C5CB2">
            <w:pPr>
              <w:cnfStyle w:val="000000000000" w:firstRow="0" w:lastRow="0" w:firstColumn="0" w:lastColumn="0" w:oddVBand="0" w:evenVBand="0" w:oddHBand="0" w:evenHBand="0" w:firstRowFirstColumn="0" w:firstRowLastColumn="0" w:lastRowFirstColumn="0" w:lastRowLastColumn="0"/>
            </w:pPr>
            <w:r w:rsidRPr="495D0FD2">
              <w:rPr>
                <w:rFonts w:ascii="Corbel" w:eastAsia="Corbel" w:hAnsi="Corbel" w:cs="Corbel"/>
                <w:color w:val="000000" w:themeColor="text1"/>
                <w:sz w:val="19"/>
                <w:szCs w:val="19"/>
              </w:rPr>
              <w:t>Education module application age (country specific)</w:t>
            </w:r>
          </w:p>
        </w:tc>
      </w:tr>
      <w:tr w:rsidR="006C5CB2" w14:paraId="2477D813" w14:textId="7777777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56617"/>
              <w:left w:val="single" w:sz="8" w:space="0" w:color="F56617"/>
              <w:bottom w:val="nil"/>
            </w:tcBorders>
            <w:tcMar>
              <w:left w:w="108" w:type="dxa"/>
              <w:right w:w="108" w:type="dxa"/>
            </w:tcMar>
          </w:tcPr>
          <w:p w14:paraId="46B11F88" w14:textId="77777777" w:rsidR="006C5CB2" w:rsidRDefault="006C5CB2">
            <w:r w:rsidRPr="495D0FD2">
              <w:rPr>
                <w:rFonts w:ascii="Corbel" w:eastAsia="Corbel" w:hAnsi="Corbel" w:cs="Corbel"/>
                <w:color w:val="000000" w:themeColor="text1"/>
                <w:sz w:val="19"/>
                <w:szCs w:val="19"/>
              </w:rPr>
              <w:t>Dwelling</w:t>
            </w:r>
          </w:p>
        </w:tc>
        <w:tc>
          <w:tcPr>
            <w:tcW w:w="0" w:type="auto"/>
            <w:tcBorders>
              <w:top w:val="single" w:sz="8" w:space="0" w:color="F56617"/>
              <w:left w:val="nil"/>
              <w:bottom w:val="nil"/>
              <w:right w:val="nil"/>
            </w:tcBorders>
            <w:tcMar>
              <w:left w:w="108" w:type="dxa"/>
              <w:right w:w="108" w:type="dxa"/>
            </w:tcMar>
          </w:tcPr>
          <w:p w14:paraId="14137C60" w14:textId="77777777" w:rsidR="006C5CB2" w:rsidRDefault="006C5CB2">
            <w:pPr>
              <w:cnfStyle w:val="000000100000" w:firstRow="0" w:lastRow="0" w:firstColumn="0" w:lastColumn="0" w:oddVBand="0" w:evenVBand="0" w:oddHBand="1" w:evenHBand="0" w:firstRowFirstColumn="0" w:firstRowLastColumn="0" w:lastRowFirstColumn="0" w:lastRowLastColumn="0"/>
            </w:pPr>
            <w:r w:rsidRPr="495D0FD2">
              <w:rPr>
                <w:rFonts w:ascii="Corbel" w:eastAsia="Corbel" w:hAnsi="Corbel" w:cs="Corbel"/>
                <w:color w:val="000000" w:themeColor="text1"/>
                <w:sz w:val="19"/>
                <w:szCs w:val="19"/>
              </w:rPr>
              <w:t>wallcs</w:t>
            </w:r>
          </w:p>
        </w:tc>
        <w:tc>
          <w:tcPr>
            <w:tcW w:w="0" w:type="auto"/>
            <w:tcBorders>
              <w:top w:val="single" w:sz="8" w:space="0" w:color="F56617"/>
              <w:left w:val="nil"/>
              <w:bottom w:val="nil"/>
              <w:right w:val="single" w:sz="8" w:space="0" w:color="F56617"/>
            </w:tcBorders>
            <w:tcMar>
              <w:left w:w="108" w:type="dxa"/>
              <w:right w:w="108" w:type="dxa"/>
            </w:tcMar>
          </w:tcPr>
          <w:p w14:paraId="4A972BCB" w14:textId="77777777" w:rsidR="006C5CB2" w:rsidRDefault="006C5CB2">
            <w:pPr>
              <w:cnfStyle w:val="000000100000" w:firstRow="0" w:lastRow="0" w:firstColumn="0" w:lastColumn="0" w:oddVBand="0" w:evenVBand="0" w:oddHBand="1" w:evenHBand="0" w:firstRowFirstColumn="0" w:firstRowLastColumn="0" w:lastRowFirstColumn="0" w:lastRowLastColumn="0"/>
            </w:pPr>
            <w:r w:rsidRPr="495D0FD2">
              <w:rPr>
                <w:rFonts w:ascii="Corbel" w:eastAsia="Corbel" w:hAnsi="Corbel" w:cs="Corbel"/>
                <w:color w:val="000000" w:themeColor="text1"/>
                <w:sz w:val="19"/>
                <w:szCs w:val="19"/>
              </w:rPr>
              <w:t>Main material used for wall (country-specific)</w:t>
            </w:r>
          </w:p>
        </w:tc>
      </w:tr>
      <w:tr w:rsidR="006C5CB2" w14:paraId="3E01C889" w14:textId="77777777">
        <w:trPr>
          <w:trHeight w:val="31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56617"/>
              <w:left w:val="single" w:sz="8" w:space="0" w:color="F56617"/>
              <w:bottom w:val="single" w:sz="8" w:space="0" w:color="F56617"/>
            </w:tcBorders>
            <w:tcMar>
              <w:left w:w="108" w:type="dxa"/>
              <w:right w:w="108" w:type="dxa"/>
            </w:tcMar>
          </w:tcPr>
          <w:p w14:paraId="24A915C3" w14:textId="77777777" w:rsidR="006C5CB2" w:rsidRDefault="006C5CB2">
            <w:r w:rsidRPr="495D0FD2">
              <w:rPr>
                <w:rFonts w:ascii="Corbel" w:eastAsia="Corbel" w:hAnsi="Corbel" w:cs="Corbel"/>
                <w:color w:val="000000" w:themeColor="text1"/>
                <w:sz w:val="19"/>
                <w:szCs w:val="19"/>
              </w:rPr>
              <w:t>Dwelling</w:t>
            </w:r>
          </w:p>
        </w:tc>
        <w:tc>
          <w:tcPr>
            <w:tcW w:w="0" w:type="auto"/>
            <w:tcBorders>
              <w:top w:val="single" w:sz="8" w:space="0" w:color="F56617"/>
              <w:left w:val="nil"/>
              <w:bottom w:val="single" w:sz="8" w:space="0" w:color="F56617"/>
              <w:right w:val="nil"/>
            </w:tcBorders>
            <w:tcMar>
              <w:left w:w="108" w:type="dxa"/>
              <w:right w:w="108" w:type="dxa"/>
            </w:tcMar>
          </w:tcPr>
          <w:p w14:paraId="05B4B0E9" w14:textId="77777777" w:rsidR="006C5CB2" w:rsidRDefault="006C5CB2">
            <w:pPr>
              <w:cnfStyle w:val="000000000000" w:firstRow="0" w:lastRow="0" w:firstColumn="0" w:lastColumn="0" w:oddVBand="0" w:evenVBand="0" w:oddHBand="0" w:evenHBand="0" w:firstRowFirstColumn="0" w:firstRowLastColumn="0" w:lastRowFirstColumn="0" w:lastRowLastColumn="0"/>
            </w:pPr>
            <w:r w:rsidRPr="495D0FD2">
              <w:rPr>
                <w:rFonts w:ascii="Corbel" w:eastAsia="Corbel" w:hAnsi="Corbel" w:cs="Corbel"/>
                <w:color w:val="000000" w:themeColor="text1"/>
                <w:sz w:val="19"/>
                <w:szCs w:val="19"/>
              </w:rPr>
              <w:t>floorcs</w:t>
            </w:r>
          </w:p>
        </w:tc>
        <w:tc>
          <w:tcPr>
            <w:tcW w:w="0" w:type="auto"/>
            <w:tcBorders>
              <w:top w:val="single" w:sz="8" w:space="0" w:color="F56617"/>
              <w:left w:val="nil"/>
              <w:bottom w:val="single" w:sz="8" w:space="0" w:color="F56617"/>
              <w:right w:val="single" w:sz="8" w:space="0" w:color="F56617"/>
            </w:tcBorders>
            <w:tcMar>
              <w:left w:w="108" w:type="dxa"/>
              <w:right w:w="108" w:type="dxa"/>
            </w:tcMar>
          </w:tcPr>
          <w:p w14:paraId="7FF390AA" w14:textId="77777777" w:rsidR="006C5CB2" w:rsidRDefault="006C5CB2">
            <w:pPr>
              <w:cnfStyle w:val="000000000000" w:firstRow="0" w:lastRow="0" w:firstColumn="0" w:lastColumn="0" w:oddVBand="0" w:evenVBand="0" w:oddHBand="0" w:evenHBand="0" w:firstRowFirstColumn="0" w:firstRowLastColumn="0" w:lastRowFirstColumn="0" w:lastRowLastColumn="0"/>
            </w:pPr>
            <w:r w:rsidRPr="495D0FD2">
              <w:rPr>
                <w:rFonts w:ascii="Corbel" w:eastAsia="Corbel" w:hAnsi="Corbel" w:cs="Corbel"/>
                <w:color w:val="000000" w:themeColor="text1"/>
                <w:sz w:val="19"/>
                <w:szCs w:val="19"/>
              </w:rPr>
              <w:t>Main material used for floor (country-specific)</w:t>
            </w:r>
          </w:p>
        </w:tc>
      </w:tr>
      <w:tr w:rsidR="006C5CB2" w14:paraId="43DC2E86" w14:textId="7777777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56617"/>
              <w:left w:val="single" w:sz="8" w:space="0" w:color="F56617"/>
              <w:bottom w:val="nil"/>
            </w:tcBorders>
            <w:tcMar>
              <w:left w:w="108" w:type="dxa"/>
              <w:right w:w="108" w:type="dxa"/>
            </w:tcMar>
          </w:tcPr>
          <w:p w14:paraId="6577167F" w14:textId="77777777" w:rsidR="006C5CB2" w:rsidRDefault="006C5CB2">
            <w:r w:rsidRPr="495D0FD2">
              <w:rPr>
                <w:rFonts w:ascii="Corbel" w:eastAsia="Corbel" w:hAnsi="Corbel" w:cs="Corbel"/>
                <w:color w:val="000000" w:themeColor="text1"/>
                <w:sz w:val="19"/>
                <w:szCs w:val="19"/>
              </w:rPr>
              <w:t>Dwelling</w:t>
            </w:r>
          </w:p>
        </w:tc>
        <w:tc>
          <w:tcPr>
            <w:tcW w:w="0" w:type="auto"/>
            <w:tcBorders>
              <w:top w:val="single" w:sz="8" w:space="0" w:color="F56617"/>
              <w:left w:val="nil"/>
              <w:bottom w:val="nil"/>
              <w:right w:val="nil"/>
            </w:tcBorders>
            <w:tcMar>
              <w:left w:w="108" w:type="dxa"/>
              <w:right w:w="108" w:type="dxa"/>
            </w:tcMar>
          </w:tcPr>
          <w:p w14:paraId="24A6E11A" w14:textId="77777777" w:rsidR="006C5CB2" w:rsidRDefault="006C5CB2">
            <w:pPr>
              <w:cnfStyle w:val="000000100000" w:firstRow="0" w:lastRow="0" w:firstColumn="0" w:lastColumn="0" w:oddVBand="0" w:evenVBand="0" w:oddHBand="1" w:evenHBand="0" w:firstRowFirstColumn="0" w:firstRowLastColumn="0" w:lastRowFirstColumn="0" w:lastRowLastColumn="0"/>
            </w:pPr>
            <w:r w:rsidRPr="495D0FD2">
              <w:rPr>
                <w:rFonts w:ascii="Corbel" w:eastAsia="Corbel" w:hAnsi="Corbel" w:cs="Corbel"/>
                <w:color w:val="000000" w:themeColor="text1"/>
                <w:sz w:val="19"/>
                <w:szCs w:val="19"/>
              </w:rPr>
              <w:t>dweltyp</w:t>
            </w:r>
          </w:p>
        </w:tc>
        <w:tc>
          <w:tcPr>
            <w:tcW w:w="0" w:type="auto"/>
            <w:tcBorders>
              <w:top w:val="single" w:sz="8" w:space="0" w:color="F56617"/>
              <w:left w:val="nil"/>
              <w:bottom w:val="nil"/>
              <w:right w:val="single" w:sz="8" w:space="0" w:color="F56617"/>
            </w:tcBorders>
            <w:tcMar>
              <w:left w:w="108" w:type="dxa"/>
              <w:right w:w="108" w:type="dxa"/>
            </w:tcMar>
          </w:tcPr>
          <w:p w14:paraId="3116698E" w14:textId="77777777" w:rsidR="006C5CB2" w:rsidRDefault="006C5CB2">
            <w:pPr>
              <w:cnfStyle w:val="000000100000" w:firstRow="0" w:lastRow="0" w:firstColumn="0" w:lastColumn="0" w:oddVBand="0" w:evenVBand="0" w:oddHBand="1" w:evenHBand="0" w:firstRowFirstColumn="0" w:firstRowLastColumn="0" w:lastRowFirstColumn="0" w:lastRowLastColumn="0"/>
            </w:pPr>
            <w:r w:rsidRPr="495D0FD2">
              <w:rPr>
                <w:rFonts w:ascii="Corbel" w:eastAsia="Corbel" w:hAnsi="Corbel" w:cs="Corbel"/>
                <w:color w:val="000000" w:themeColor="text1"/>
                <w:sz w:val="19"/>
                <w:szCs w:val="19"/>
              </w:rPr>
              <w:t>Type of dwelling</w:t>
            </w:r>
          </w:p>
        </w:tc>
      </w:tr>
      <w:tr w:rsidR="006C5CB2" w14:paraId="213909B9" w14:textId="77777777">
        <w:trPr>
          <w:trHeight w:val="31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56617"/>
              <w:left w:val="single" w:sz="8" w:space="0" w:color="F56617"/>
              <w:bottom w:val="nil"/>
            </w:tcBorders>
            <w:tcMar>
              <w:left w:w="108" w:type="dxa"/>
              <w:right w:w="108" w:type="dxa"/>
            </w:tcMar>
          </w:tcPr>
          <w:p w14:paraId="70F19E86" w14:textId="77777777" w:rsidR="006C5CB2" w:rsidRDefault="006C5CB2">
            <w:r w:rsidRPr="495D0FD2">
              <w:rPr>
                <w:rFonts w:ascii="Corbel" w:eastAsia="Corbel" w:hAnsi="Corbel" w:cs="Corbel"/>
                <w:color w:val="000000" w:themeColor="text1"/>
                <w:sz w:val="19"/>
                <w:szCs w:val="19"/>
              </w:rPr>
              <w:t>ID</w:t>
            </w:r>
          </w:p>
        </w:tc>
        <w:tc>
          <w:tcPr>
            <w:tcW w:w="0" w:type="auto"/>
            <w:tcBorders>
              <w:top w:val="single" w:sz="8" w:space="0" w:color="F56617"/>
              <w:left w:val="nil"/>
              <w:bottom w:val="nil"/>
              <w:right w:val="nil"/>
            </w:tcBorders>
            <w:tcMar>
              <w:left w:w="108" w:type="dxa"/>
              <w:right w:w="108" w:type="dxa"/>
            </w:tcMar>
          </w:tcPr>
          <w:p w14:paraId="005B5E57" w14:textId="77777777" w:rsidR="006C5CB2" w:rsidRDefault="006C5CB2">
            <w:pPr>
              <w:cnfStyle w:val="000000000000" w:firstRow="0" w:lastRow="0" w:firstColumn="0" w:lastColumn="0" w:oddVBand="0" w:evenVBand="0" w:oddHBand="0" w:evenHBand="0" w:firstRowFirstColumn="0" w:firstRowLastColumn="0" w:lastRowFirstColumn="0" w:lastRowLastColumn="0"/>
            </w:pPr>
            <w:r w:rsidRPr="495D0FD2">
              <w:rPr>
                <w:rFonts w:ascii="Corbel" w:eastAsia="Corbel" w:hAnsi="Corbel" w:cs="Corbel"/>
                <w:color w:val="000000" w:themeColor="text1"/>
                <w:sz w:val="19"/>
                <w:szCs w:val="19"/>
              </w:rPr>
              <w:t>ctry_adq</w:t>
            </w:r>
          </w:p>
        </w:tc>
        <w:tc>
          <w:tcPr>
            <w:tcW w:w="0" w:type="auto"/>
            <w:tcBorders>
              <w:top w:val="single" w:sz="8" w:space="0" w:color="F56617"/>
              <w:left w:val="nil"/>
              <w:bottom w:val="nil"/>
              <w:right w:val="single" w:sz="8" w:space="0" w:color="F56617"/>
            </w:tcBorders>
            <w:tcMar>
              <w:left w:w="108" w:type="dxa"/>
              <w:right w:w="108" w:type="dxa"/>
            </w:tcMar>
          </w:tcPr>
          <w:p w14:paraId="4C3ED332" w14:textId="77777777" w:rsidR="006C5CB2" w:rsidRDefault="006C5CB2">
            <w:pPr>
              <w:cnfStyle w:val="000000000000" w:firstRow="0" w:lastRow="0" w:firstColumn="0" w:lastColumn="0" w:oddVBand="0" w:evenVBand="0" w:oddHBand="0" w:evenHBand="0" w:firstRowFirstColumn="0" w:firstRowLastColumn="0" w:lastRowFirstColumn="0" w:lastRowLastColumn="0"/>
            </w:pPr>
            <w:r w:rsidRPr="495D0FD2">
              <w:rPr>
                <w:rFonts w:ascii="Corbel" w:eastAsia="Corbel" w:hAnsi="Corbel" w:cs="Corbel"/>
                <w:color w:val="000000" w:themeColor="text1"/>
                <w:sz w:val="19"/>
                <w:szCs w:val="19"/>
              </w:rPr>
              <w:t>Sum total of adult equivalent scales (country-specific scales)</w:t>
            </w:r>
          </w:p>
        </w:tc>
      </w:tr>
      <w:tr w:rsidR="006C5CB2" w14:paraId="542A5A36" w14:textId="7777777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56617"/>
              <w:left w:val="single" w:sz="8" w:space="0" w:color="F56617"/>
              <w:bottom w:val="single" w:sz="8" w:space="0" w:color="F56617"/>
            </w:tcBorders>
            <w:tcMar>
              <w:left w:w="108" w:type="dxa"/>
              <w:right w:w="108" w:type="dxa"/>
            </w:tcMar>
          </w:tcPr>
          <w:p w14:paraId="2436B6EE" w14:textId="77777777" w:rsidR="006C5CB2" w:rsidRDefault="006C5CB2">
            <w:r w:rsidRPr="495D0FD2">
              <w:rPr>
                <w:rFonts w:ascii="Corbel" w:eastAsia="Corbel" w:hAnsi="Corbel" w:cs="Corbel"/>
                <w:color w:val="000000" w:themeColor="text1"/>
                <w:sz w:val="19"/>
                <w:szCs w:val="19"/>
              </w:rPr>
              <w:t>Consumption</w:t>
            </w:r>
          </w:p>
        </w:tc>
        <w:tc>
          <w:tcPr>
            <w:tcW w:w="0" w:type="auto"/>
            <w:tcBorders>
              <w:top w:val="single" w:sz="8" w:space="0" w:color="F56617"/>
              <w:left w:val="nil"/>
              <w:bottom w:val="single" w:sz="8" w:space="0" w:color="F56617"/>
              <w:right w:val="nil"/>
            </w:tcBorders>
            <w:tcMar>
              <w:left w:w="108" w:type="dxa"/>
              <w:right w:w="108" w:type="dxa"/>
            </w:tcMar>
          </w:tcPr>
          <w:p w14:paraId="62148F31" w14:textId="77777777" w:rsidR="006C5CB2" w:rsidRDefault="006C5CB2">
            <w:pPr>
              <w:cnfStyle w:val="000000100000" w:firstRow="0" w:lastRow="0" w:firstColumn="0" w:lastColumn="0" w:oddVBand="0" w:evenVBand="0" w:oddHBand="1" w:evenHBand="0" w:firstRowFirstColumn="0" w:firstRowLastColumn="0" w:lastRowFirstColumn="0" w:lastRowLastColumn="0"/>
            </w:pPr>
            <w:r w:rsidRPr="495D0FD2">
              <w:rPr>
                <w:rFonts w:ascii="Corbel" w:eastAsia="Corbel" w:hAnsi="Corbel" w:cs="Corbel"/>
                <w:color w:val="000000" w:themeColor="text1"/>
                <w:sz w:val="19"/>
                <w:szCs w:val="19"/>
              </w:rPr>
              <w:t>fdtexp_own</w:t>
            </w:r>
          </w:p>
        </w:tc>
        <w:tc>
          <w:tcPr>
            <w:tcW w:w="0" w:type="auto"/>
            <w:tcBorders>
              <w:top w:val="single" w:sz="8" w:space="0" w:color="F56617"/>
              <w:left w:val="nil"/>
              <w:bottom w:val="single" w:sz="8" w:space="0" w:color="F56617"/>
              <w:right w:val="single" w:sz="8" w:space="0" w:color="F56617"/>
            </w:tcBorders>
            <w:tcMar>
              <w:left w:w="108" w:type="dxa"/>
              <w:right w:w="108" w:type="dxa"/>
            </w:tcMar>
          </w:tcPr>
          <w:p w14:paraId="49C6369F" w14:textId="77777777" w:rsidR="006C5CB2" w:rsidRDefault="006C5CB2">
            <w:pPr>
              <w:cnfStyle w:val="000000100000" w:firstRow="0" w:lastRow="0" w:firstColumn="0" w:lastColumn="0" w:oddVBand="0" w:evenVBand="0" w:oddHBand="1" w:evenHBand="0" w:firstRowFirstColumn="0" w:firstRowLastColumn="0" w:lastRowFirstColumn="0" w:lastRowLastColumn="0"/>
            </w:pPr>
            <w:r w:rsidRPr="495D0FD2">
              <w:rPr>
                <w:rFonts w:ascii="Corbel" w:eastAsia="Corbel" w:hAnsi="Corbel" w:cs="Corbel"/>
                <w:color w:val="000000" w:themeColor="text1"/>
                <w:sz w:val="19"/>
                <w:szCs w:val="19"/>
              </w:rPr>
              <w:t xml:space="preserve">Total annual household own food consumption </w:t>
            </w:r>
          </w:p>
        </w:tc>
      </w:tr>
      <w:tr w:rsidR="006C5CB2" w14:paraId="180B0A62" w14:textId="77777777">
        <w:trPr>
          <w:trHeight w:val="31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56617"/>
              <w:left w:val="single" w:sz="8" w:space="0" w:color="F56617"/>
              <w:bottom w:val="nil"/>
            </w:tcBorders>
            <w:tcMar>
              <w:left w:w="108" w:type="dxa"/>
              <w:right w:w="108" w:type="dxa"/>
            </w:tcMar>
          </w:tcPr>
          <w:p w14:paraId="77D3AB65" w14:textId="77777777" w:rsidR="006C5CB2" w:rsidRDefault="006C5CB2">
            <w:r w:rsidRPr="495D0FD2">
              <w:rPr>
                <w:rFonts w:ascii="Corbel" w:eastAsia="Corbel" w:hAnsi="Corbel" w:cs="Corbel"/>
                <w:color w:val="000000" w:themeColor="text1"/>
                <w:sz w:val="19"/>
                <w:szCs w:val="19"/>
              </w:rPr>
              <w:t>Consumption</w:t>
            </w:r>
          </w:p>
        </w:tc>
        <w:tc>
          <w:tcPr>
            <w:tcW w:w="0" w:type="auto"/>
            <w:tcBorders>
              <w:top w:val="single" w:sz="8" w:space="0" w:color="F56617"/>
              <w:left w:val="nil"/>
              <w:bottom w:val="nil"/>
              <w:right w:val="nil"/>
            </w:tcBorders>
            <w:tcMar>
              <w:left w:w="108" w:type="dxa"/>
              <w:right w:w="108" w:type="dxa"/>
            </w:tcMar>
          </w:tcPr>
          <w:p w14:paraId="0E634378" w14:textId="77777777" w:rsidR="006C5CB2" w:rsidRDefault="006C5CB2">
            <w:pPr>
              <w:cnfStyle w:val="000000000000" w:firstRow="0" w:lastRow="0" w:firstColumn="0" w:lastColumn="0" w:oddVBand="0" w:evenVBand="0" w:oddHBand="0" w:evenHBand="0" w:firstRowFirstColumn="0" w:firstRowLastColumn="0" w:lastRowFirstColumn="0" w:lastRowLastColumn="0"/>
            </w:pPr>
            <w:r w:rsidRPr="495D0FD2">
              <w:rPr>
                <w:rFonts w:ascii="Corbel" w:eastAsia="Corbel" w:hAnsi="Corbel" w:cs="Corbel"/>
                <w:color w:val="000000" w:themeColor="text1"/>
                <w:sz w:val="19"/>
                <w:szCs w:val="19"/>
              </w:rPr>
              <w:t>fdtexp_buy</w:t>
            </w:r>
          </w:p>
        </w:tc>
        <w:tc>
          <w:tcPr>
            <w:tcW w:w="0" w:type="auto"/>
            <w:tcBorders>
              <w:top w:val="single" w:sz="8" w:space="0" w:color="F56617"/>
              <w:left w:val="nil"/>
              <w:bottom w:val="nil"/>
              <w:right w:val="single" w:sz="8" w:space="0" w:color="F56617"/>
            </w:tcBorders>
            <w:tcMar>
              <w:left w:w="108" w:type="dxa"/>
              <w:right w:w="108" w:type="dxa"/>
            </w:tcMar>
          </w:tcPr>
          <w:p w14:paraId="11201D27" w14:textId="77777777" w:rsidR="006C5CB2" w:rsidRDefault="006C5CB2">
            <w:pPr>
              <w:cnfStyle w:val="000000000000" w:firstRow="0" w:lastRow="0" w:firstColumn="0" w:lastColumn="0" w:oddVBand="0" w:evenVBand="0" w:oddHBand="0" w:evenHBand="0" w:firstRowFirstColumn="0" w:firstRowLastColumn="0" w:lastRowFirstColumn="0" w:lastRowLastColumn="0"/>
            </w:pPr>
            <w:r w:rsidRPr="495D0FD2">
              <w:rPr>
                <w:rFonts w:ascii="Corbel" w:eastAsia="Corbel" w:hAnsi="Corbel" w:cs="Corbel"/>
                <w:color w:val="000000" w:themeColor="text1"/>
                <w:sz w:val="19"/>
                <w:szCs w:val="19"/>
              </w:rPr>
              <w:t>Total annual household purchased food consumption</w:t>
            </w:r>
          </w:p>
        </w:tc>
      </w:tr>
      <w:tr w:rsidR="006C5CB2" w14:paraId="09BB4ADB" w14:textId="77777777">
        <w:trPr>
          <w:cnfStyle w:val="000000100000" w:firstRow="0" w:lastRow="0" w:firstColumn="0" w:lastColumn="0" w:oddVBand="0" w:evenVBand="0" w:oddHBand="1" w:evenHBand="0" w:firstRowFirstColumn="0" w:firstRowLastColumn="0" w:lastRowFirstColumn="0" w:lastRowLastColumn="0"/>
          <w:trHeight w:val="310"/>
          <w:ins w:id="358" w:author="Laura Liliana Moreno Herrera" w:date="2024-02-13T14:42:00Z"/>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56617"/>
              <w:left w:val="single" w:sz="8" w:space="0" w:color="F56617"/>
              <w:bottom w:val="nil"/>
            </w:tcBorders>
            <w:tcMar>
              <w:left w:w="108" w:type="dxa"/>
              <w:right w:w="108" w:type="dxa"/>
            </w:tcMar>
          </w:tcPr>
          <w:p w14:paraId="7A9A0154" w14:textId="77777777" w:rsidR="006C5CB2" w:rsidRPr="495D0FD2" w:rsidRDefault="006C5CB2">
            <w:pPr>
              <w:rPr>
                <w:ins w:id="359" w:author="Laura Liliana Moreno Herrera" w:date="2024-02-13T14:42:00Z"/>
                <w:rFonts w:ascii="Corbel" w:eastAsia="Corbel" w:hAnsi="Corbel" w:cs="Corbel"/>
                <w:color w:val="000000" w:themeColor="text1"/>
                <w:sz w:val="19"/>
                <w:szCs w:val="19"/>
              </w:rPr>
            </w:pPr>
            <w:ins w:id="360" w:author="Laura Liliana Moreno Herrera" w:date="2024-02-13T14:42:00Z">
              <w:r w:rsidRPr="495D0FD2">
                <w:rPr>
                  <w:rFonts w:ascii="Corbel" w:eastAsia="Corbel" w:hAnsi="Corbel" w:cs="Corbel"/>
                  <w:color w:val="000000" w:themeColor="text1"/>
                  <w:sz w:val="19"/>
                  <w:szCs w:val="19"/>
                </w:rPr>
                <w:t>Consumption</w:t>
              </w:r>
            </w:ins>
          </w:p>
        </w:tc>
        <w:tc>
          <w:tcPr>
            <w:tcW w:w="0" w:type="auto"/>
            <w:tcBorders>
              <w:top w:val="single" w:sz="8" w:space="0" w:color="F56617"/>
              <w:left w:val="nil"/>
              <w:bottom w:val="nil"/>
              <w:right w:val="nil"/>
            </w:tcBorders>
            <w:tcMar>
              <w:left w:w="108" w:type="dxa"/>
              <w:right w:w="108" w:type="dxa"/>
            </w:tcMar>
          </w:tcPr>
          <w:p w14:paraId="0131E868" w14:textId="77777777" w:rsidR="006C5CB2" w:rsidRPr="495D0FD2" w:rsidRDefault="006C5CB2">
            <w:pPr>
              <w:cnfStyle w:val="000000100000" w:firstRow="0" w:lastRow="0" w:firstColumn="0" w:lastColumn="0" w:oddVBand="0" w:evenVBand="0" w:oddHBand="1" w:evenHBand="0" w:firstRowFirstColumn="0" w:firstRowLastColumn="0" w:lastRowFirstColumn="0" w:lastRowLastColumn="0"/>
              <w:rPr>
                <w:ins w:id="361" w:author="Laura Liliana Moreno Herrera" w:date="2024-02-13T14:42:00Z"/>
                <w:rFonts w:ascii="Corbel" w:eastAsia="Corbel" w:hAnsi="Corbel" w:cs="Corbel"/>
                <w:color w:val="000000" w:themeColor="text1"/>
                <w:sz w:val="19"/>
                <w:szCs w:val="19"/>
              </w:rPr>
            </w:pPr>
            <w:ins w:id="362" w:author="Laura Liliana Moreno Herrera" w:date="2024-02-13T14:42:00Z">
              <w:r w:rsidRPr="495D0FD2">
                <w:rPr>
                  <w:rFonts w:ascii="Corbel" w:eastAsia="Corbel" w:hAnsi="Corbel" w:cs="Corbel"/>
                  <w:color w:val="000000" w:themeColor="text1"/>
                  <w:sz w:val="19"/>
                  <w:szCs w:val="19"/>
                </w:rPr>
                <w:t>fdtexp_</w:t>
              </w:r>
              <w:r>
                <w:rPr>
                  <w:rFonts w:ascii="Corbel" w:eastAsia="Corbel" w:hAnsi="Corbel" w:cs="Corbel"/>
                  <w:color w:val="000000" w:themeColor="text1"/>
                  <w:sz w:val="19"/>
                  <w:szCs w:val="19"/>
                </w:rPr>
                <w:t>oth</w:t>
              </w:r>
            </w:ins>
          </w:p>
        </w:tc>
        <w:tc>
          <w:tcPr>
            <w:tcW w:w="0" w:type="auto"/>
            <w:tcBorders>
              <w:top w:val="single" w:sz="8" w:space="0" w:color="F56617"/>
              <w:left w:val="nil"/>
              <w:bottom w:val="nil"/>
              <w:right w:val="single" w:sz="8" w:space="0" w:color="F56617"/>
            </w:tcBorders>
            <w:tcMar>
              <w:left w:w="108" w:type="dxa"/>
              <w:right w:w="108" w:type="dxa"/>
            </w:tcMar>
          </w:tcPr>
          <w:p w14:paraId="72AD9F0B" w14:textId="77777777" w:rsidR="006C5CB2" w:rsidRPr="495D0FD2" w:rsidRDefault="006C5CB2">
            <w:pPr>
              <w:cnfStyle w:val="000000100000" w:firstRow="0" w:lastRow="0" w:firstColumn="0" w:lastColumn="0" w:oddVBand="0" w:evenVBand="0" w:oddHBand="1" w:evenHBand="0" w:firstRowFirstColumn="0" w:firstRowLastColumn="0" w:lastRowFirstColumn="0" w:lastRowLastColumn="0"/>
              <w:rPr>
                <w:ins w:id="363" w:author="Laura Liliana Moreno Herrera" w:date="2024-02-13T14:42:00Z"/>
                <w:rFonts w:ascii="Corbel" w:eastAsia="Corbel" w:hAnsi="Corbel" w:cs="Corbel"/>
                <w:color w:val="000000" w:themeColor="text1"/>
                <w:sz w:val="19"/>
                <w:szCs w:val="19"/>
              </w:rPr>
            </w:pPr>
            <w:ins w:id="364" w:author="Laura Liliana Moreno Herrera" w:date="2024-02-13T14:42:00Z">
              <w:r w:rsidRPr="495D0FD2">
                <w:rPr>
                  <w:rFonts w:ascii="Corbel" w:eastAsia="Corbel" w:hAnsi="Corbel" w:cs="Corbel"/>
                  <w:color w:val="000000" w:themeColor="text1"/>
                  <w:sz w:val="19"/>
                  <w:szCs w:val="19"/>
                </w:rPr>
                <w:t xml:space="preserve">Total annual household </w:t>
              </w:r>
            </w:ins>
            <w:ins w:id="365" w:author="Laura Liliana Moreno Herrera" w:date="2024-02-13T14:43:00Z">
              <w:r>
                <w:rPr>
                  <w:rFonts w:ascii="Corbel" w:eastAsia="Corbel" w:hAnsi="Corbel" w:cs="Corbel"/>
                  <w:color w:val="000000" w:themeColor="text1"/>
                  <w:sz w:val="19"/>
                  <w:szCs w:val="19"/>
                </w:rPr>
                <w:t xml:space="preserve">other </w:t>
              </w:r>
            </w:ins>
            <w:ins w:id="366" w:author="Laura Liliana Moreno Herrera" w:date="2024-02-13T14:42:00Z">
              <w:r w:rsidRPr="495D0FD2">
                <w:rPr>
                  <w:rFonts w:ascii="Corbel" w:eastAsia="Corbel" w:hAnsi="Corbel" w:cs="Corbel"/>
                  <w:color w:val="000000" w:themeColor="text1"/>
                  <w:sz w:val="19"/>
                  <w:szCs w:val="19"/>
                </w:rPr>
                <w:t>consumption</w:t>
              </w:r>
            </w:ins>
          </w:p>
        </w:tc>
      </w:tr>
      <w:tr w:rsidR="006C5CB2" w14:paraId="0101FCDD" w14:textId="77777777">
        <w:trPr>
          <w:trHeight w:val="31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56617"/>
              <w:left w:val="single" w:sz="8" w:space="0" w:color="F56617"/>
              <w:bottom w:val="single" w:sz="8" w:space="0" w:color="F56617"/>
            </w:tcBorders>
            <w:tcMar>
              <w:left w:w="108" w:type="dxa"/>
              <w:right w:w="108" w:type="dxa"/>
            </w:tcMar>
          </w:tcPr>
          <w:p w14:paraId="71337B1D" w14:textId="77777777" w:rsidR="006C5CB2" w:rsidRDefault="006C5CB2">
            <w:r w:rsidRPr="495D0FD2">
              <w:rPr>
                <w:rFonts w:ascii="Corbel" w:eastAsia="Corbel" w:hAnsi="Corbel" w:cs="Corbel"/>
                <w:color w:val="000000" w:themeColor="text1"/>
                <w:sz w:val="19"/>
                <w:szCs w:val="19"/>
              </w:rPr>
              <w:t>Consumption</w:t>
            </w:r>
          </w:p>
        </w:tc>
        <w:tc>
          <w:tcPr>
            <w:tcW w:w="0" w:type="auto"/>
            <w:tcBorders>
              <w:top w:val="single" w:sz="8" w:space="0" w:color="F56617"/>
              <w:left w:val="nil"/>
              <w:bottom w:val="single" w:sz="8" w:space="0" w:color="F56617"/>
              <w:right w:val="nil"/>
            </w:tcBorders>
            <w:tcMar>
              <w:left w:w="108" w:type="dxa"/>
              <w:right w:w="108" w:type="dxa"/>
            </w:tcMar>
          </w:tcPr>
          <w:p w14:paraId="5F06F348" w14:textId="77777777" w:rsidR="006C5CB2" w:rsidRDefault="006C5CB2">
            <w:pPr>
              <w:cnfStyle w:val="000000000000" w:firstRow="0" w:lastRow="0" w:firstColumn="0" w:lastColumn="0" w:oddVBand="0" w:evenVBand="0" w:oddHBand="0" w:evenHBand="0" w:firstRowFirstColumn="0" w:firstRowLastColumn="0" w:lastRowFirstColumn="0" w:lastRowLastColumn="0"/>
            </w:pPr>
            <w:r w:rsidRPr="495D0FD2">
              <w:rPr>
                <w:rFonts w:ascii="Corbel" w:eastAsia="Corbel" w:hAnsi="Corbel" w:cs="Corbel"/>
                <w:color w:val="000000" w:themeColor="text1"/>
                <w:sz w:val="19"/>
                <w:szCs w:val="19"/>
              </w:rPr>
              <w:t>fdtexp</w:t>
            </w:r>
          </w:p>
        </w:tc>
        <w:tc>
          <w:tcPr>
            <w:tcW w:w="0" w:type="auto"/>
            <w:tcBorders>
              <w:top w:val="single" w:sz="8" w:space="0" w:color="F56617"/>
              <w:left w:val="nil"/>
              <w:bottom w:val="single" w:sz="8" w:space="0" w:color="F56617"/>
              <w:right w:val="single" w:sz="8" w:space="0" w:color="F56617"/>
            </w:tcBorders>
            <w:tcMar>
              <w:left w:w="108" w:type="dxa"/>
              <w:right w:w="108" w:type="dxa"/>
            </w:tcMar>
          </w:tcPr>
          <w:p w14:paraId="28AFF2CA" w14:textId="77777777" w:rsidR="006C5CB2" w:rsidRDefault="006C5CB2">
            <w:pPr>
              <w:cnfStyle w:val="000000000000" w:firstRow="0" w:lastRow="0" w:firstColumn="0" w:lastColumn="0" w:oddVBand="0" w:evenVBand="0" w:oddHBand="0" w:evenHBand="0" w:firstRowFirstColumn="0" w:firstRowLastColumn="0" w:lastRowFirstColumn="0" w:lastRowLastColumn="0"/>
            </w:pPr>
            <w:r w:rsidRPr="495D0FD2">
              <w:rPr>
                <w:rFonts w:ascii="Corbel" w:eastAsia="Corbel" w:hAnsi="Corbel" w:cs="Corbel"/>
                <w:color w:val="000000" w:themeColor="text1"/>
                <w:sz w:val="19"/>
                <w:szCs w:val="19"/>
              </w:rPr>
              <w:t xml:space="preserve">Total annual household food expenditure </w:t>
            </w:r>
          </w:p>
        </w:tc>
      </w:tr>
      <w:tr w:rsidR="006C5CB2" w14:paraId="1C60C190" w14:textId="7777777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56617"/>
              <w:left w:val="single" w:sz="8" w:space="0" w:color="F56617"/>
              <w:bottom w:val="nil"/>
            </w:tcBorders>
            <w:tcMar>
              <w:left w:w="108" w:type="dxa"/>
              <w:right w:w="108" w:type="dxa"/>
            </w:tcMar>
          </w:tcPr>
          <w:p w14:paraId="444E56B8" w14:textId="77777777" w:rsidR="006C5CB2" w:rsidRDefault="006C5CB2">
            <w:r w:rsidRPr="495D0FD2">
              <w:rPr>
                <w:rFonts w:ascii="Corbel" w:eastAsia="Corbel" w:hAnsi="Corbel" w:cs="Corbel"/>
                <w:color w:val="000000" w:themeColor="text1"/>
                <w:sz w:val="19"/>
                <w:szCs w:val="19"/>
              </w:rPr>
              <w:t>Consumption</w:t>
            </w:r>
          </w:p>
        </w:tc>
        <w:tc>
          <w:tcPr>
            <w:tcW w:w="0" w:type="auto"/>
            <w:tcBorders>
              <w:top w:val="single" w:sz="8" w:space="0" w:color="F56617"/>
              <w:left w:val="nil"/>
              <w:bottom w:val="nil"/>
              <w:right w:val="nil"/>
            </w:tcBorders>
            <w:tcMar>
              <w:left w:w="108" w:type="dxa"/>
              <w:right w:w="108" w:type="dxa"/>
            </w:tcMar>
          </w:tcPr>
          <w:p w14:paraId="0C619FAC" w14:textId="77777777" w:rsidR="006C5CB2" w:rsidRDefault="006C5CB2">
            <w:pPr>
              <w:cnfStyle w:val="000000100000" w:firstRow="0" w:lastRow="0" w:firstColumn="0" w:lastColumn="0" w:oddVBand="0" w:evenVBand="0" w:oddHBand="1" w:evenHBand="0" w:firstRowFirstColumn="0" w:firstRowLastColumn="0" w:lastRowFirstColumn="0" w:lastRowLastColumn="0"/>
            </w:pPr>
            <w:r w:rsidRPr="495D0FD2">
              <w:rPr>
                <w:rFonts w:ascii="Corbel" w:eastAsia="Corbel" w:hAnsi="Corbel" w:cs="Corbel"/>
                <w:color w:val="000000" w:themeColor="text1"/>
                <w:sz w:val="19"/>
                <w:szCs w:val="19"/>
              </w:rPr>
              <w:t>nfdtexp</w:t>
            </w:r>
          </w:p>
        </w:tc>
        <w:tc>
          <w:tcPr>
            <w:tcW w:w="0" w:type="auto"/>
            <w:tcBorders>
              <w:top w:val="single" w:sz="8" w:space="0" w:color="F56617"/>
              <w:left w:val="nil"/>
              <w:bottom w:val="nil"/>
              <w:right w:val="single" w:sz="8" w:space="0" w:color="F56617"/>
            </w:tcBorders>
            <w:tcMar>
              <w:left w:w="108" w:type="dxa"/>
              <w:right w:w="108" w:type="dxa"/>
            </w:tcMar>
          </w:tcPr>
          <w:p w14:paraId="18374BB9" w14:textId="77777777" w:rsidR="006C5CB2" w:rsidRDefault="006C5CB2">
            <w:pPr>
              <w:cnfStyle w:val="000000100000" w:firstRow="0" w:lastRow="0" w:firstColumn="0" w:lastColumn="0" w:oddVBand="0" w:evenVBand="0" w:oddHBand="1" w:evenHBand="0" w:firstRowFirstColumn="0" w:firstRowLastColumn="0" w:lastRowFirstColumn="0" w:lastRowLastColumn="0"/>
            </w:pPr>
            <w:r w:rsidRPr="495D0FD2">
              <w:rPr>
                <w:rFonts w:ascii="Corbel" w:eastAsia="Corbel" w:hAnsi="Corbel" w:cs="Corbel"/>
                <w:color w:val="000000" w:themeColor="text1"/>
                <w:sz w:val="19"/>
                <w:szCs w:val="19"/>
              </w:rPr>
              <w:t>Total annual non-food expenditure</w:t>
            </w:r>
          </w:p>
        </w:tc>
      </w:tr>
      <w:tr w:rsidR="006C5CB2" w14:paraId="75298950" w14:textId="77777777">
        <w:trPr>
          <w:trHeight w:val="31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56617"/>
              <w:left w:val="single" w:sz="8" w:space="0" w:color="F56617"/>
              <w:bottom w:val="single" w:sz="8" w:space="0" w:color="F56617"/>
            </w:tcBorders>
            <w:tcMar>
              <w:left w:w="108" w:type="dxa"/>
              <w:right w:w="108" w:type="dxa"/>
            </w:tcMar>
          </w:tcPr>
          <w:p w14:paraId="46EE847C" w14:textId="77777777" w:rsidR="006C5CB2" w:rsidRDefault="006C5CB2">
            <w:r w:rsidRPr="495D0FD2">
              <w:rPr>
                <w:rFonts w:ascii="Corbel" w:eastAsia="Corbel" w:hAnsi="Corbel" w:cs="Corbel"/>
                <w:color w:val="000000" w:themeColor="text1"/>
                <w:sz w:val="19"/>
                <w:szCs w:val="19"/>
              </w:rPr>
              <w:t>Consumption</w:t>
            </w:r>
          </w:p>
        </w:tc>
        <w:tc>
          <w:tcPr>
            <w:tcW w:w="0" w:type="auto"/>
            <w:tcBorders>
              <w:top w:val="single" w:sz="8" w:space="0" w:color="F56617"/>
              <w:left w:val="nil"/>
              <w:bottom w:val="single" w:sz="8" w:space="0" w:color="F56617"/>
              <w:right w:val="nil"/>
            </w:tcBorders>
            <w:tcMar>
              <w:left w:w="108" w:type="dxa"/>
              <w:right w:w="108" w:type="dxa"/>
            </w:tcMar>
          </w:tcPr>
          <w:p w14:paraId="475D545A" w14:textId="77777777" w:rsidR="006C5CB2" w:rsidRDefault="006C5CB2">
            <w:pPr>
              <w:cnfStyle w:val="000000000000" w:firstRow="0" w:lastRow="0" w:firstColumn="0" w:lastColumn="0" w:oddVBand="0" w:evenVBand="0" w:oddHBand="0" w:evenHBand="0" w:firstRowFirstColumn="0" w:firstRowLastColumn="0" w:lastRowFirstColumn="0" w:lastRowLastColumn="0"/>
            </w:pPr>
            <w:r w:rsidRPr="495D0FD2">
              <w:rPr>
                <w:rFonts w:ascii="Corbel" w:eastAsia="Corbel" w:hAnsi="Corbel" w:cs="Corbel"/>
                <w:color w:val="000000" w:themeColor="text1"/>
                <w:sz w:val="19"/>
                <w:szCs w:val="19"/>
              </w:rPr>
              <w:t>totexp</w:t>
            </w:r>
          </w:p>
        </w:tc>
        <w:tc>
          <w:tcPr>
            <w:tcW w:w="0" w:type="auto"/>
            <w:tcBorders>
              <w:top w:val="single" w:sz="8" w:space="0" w:color="F56617"/>
              <w:left w:val="nil"/>
              <w:bottom w:val="single" w:sz="8" w:space="0" w:color="F56617"/>
              <w:right w:val="single" w:sz="8" w:space="0" w:color="F56617"/>
            </w:tcBorders>
            <w:tcMar>
              <w:left w:w="108" w:type="dxa"/>
              <w:right w:w="108" w:type="dxa"/>
            </w:tcMar>
          </w:tcPr>
          <w:p w14:paraId="6279C939" w14:textId="77777777" w:rsidR="006C5CB2" w:rsidRDefault="006C5CB2">
            <w:pPr>
              <w:cnfStyle w:val="000000000000" w:firstRow="0" w:lastRow="0" w:firstColumn="0" w:lastColumn="0" w:oddVBand="0" w:evenVBand="0" w:oddHBand="0" w:evenHBand="0" w:firstRowFirstColumn="0" w:firstRowLastColumn="0" w:lastRowFirstColumn="0" w:lastRowLastColumn="0"/>
            </w:pPr>
            <w:r w:rsidRPr="495D0FD2">
              <w:rPr>
                <w:rFonts w:ascii="Corbel" w:eastAsia="Corbel" w:hAnsi="Corbel" w:cs="Corbel"/>
                <w:color w:val="000000" w:themeColor="text1"/>
                <w:sz w:val="19"/>
                <w:szCs w:val="19"/>
              </w:rPr>
              <w:t>Total annual consumption of food and nonfood</w:t>
            </w:r>
          </w:p>
        </w:tc>
      </w:tr>
      <w:tr w:rsidR="006C5CB2" w14:paraId="5F0C563B" w14:textId="7777777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56617"/>
              <w:left w:val="single" w:sz="8" w:space="0" w:color="F56617"/>
              <w:bottom w:val="nil"/>
            </w:tcBorders>
            <w:tcMar>
              <w:left w:w="108" w:type="dxa"/>
              <w:right w:w="108" w:type="dxa"/>
            </w:tcMar>
          </w:tcPr>
          <w:p w14:paraId="5585BAB2" w14:textId="77777777" w:rsidR="006C5CB2" w:rsidRDefault="006C5CB2">
            <w:r w:rsidRPr="495D0FD2">
              <w:rPr>
                <w:rFonts w:ascii="Corbel" w:eastAsia="Corbel" w:hAnsi="Corbel" w:cs="Corbel"/>
                <w:color w:val="000000" w:themeColor="text1"/>
                <w:sz w:val="19"/>
                <w:szCs w:val="19"/>
              </w:rPr>
              <w:t>Consumption</w:t>
            </w:r>
          </w:p>
        </w:tc>
        <w:tc>
          <w:tcPr>
            <w:tcW w:w="0" w:type="auto"/>
            <w:tcBorders>
              <w:top w:val="single" w:sz="8" w:space="0" w:color="F56617"/>
              <w:left w:val="nil"/>
              <w:bottom w:val="nil"/>
              <w:right w:val="nil"/>
            </w:tcBorders>
            <w:tcMar>
              <w:left w:w="108" w:type="dxa"/>
              <w:right w:w="108" w:type="dxa"/>
            </w:tcMar>
          </w:tcPr>
          <w:p w14:paraId="06582997" w14:textId="77777777" w:rsidR="006C5CB2" w:rsidRDefault="006C5CB2">
            <w:pPr>
              <w:cnfStyle w:val="000000100000" w:firstRow="0" w:lastRow="0" w:firstColumn="0" w:lastColumn="0" w:oddVBand="0" w:evenVBand="0" w:oddHBand="1" w:evenHBand="0" w:firstRowFirstColumn="0" w:firstRowLastColumn="0" w:lastRowFirstColumn="0" w:lastRowLastColumn="0"/>
            </w:pPr>
            <w:r w:rsidRPr="495D0FD2">
              <w:rPr>
                <w:rFonts w:ascii="Corbel" w:eastAsia="Corbel" w:hAnsi="Corbel" w:cs="Corbel"/>
                <w:color w:val="000000" w:themeColor="text1"/>
                <w:sz w:val="19"/>
                <w:szCs w:val="19"/>
              </w:rPr>
              <w:t>fdpindex</w:t>
            </w:r>
          </w:p>
        </w:tc>
        <w:tc>
          <w:tcPr>
            <w:tcW w:w="0" w:type="auto"/>
            <w:tcBorders>
              <w:top w:val="single" w:sz="8" w:space="0" w:color="F56617"/>
              <w:left w:val="nil"/>
              <w:bottom w:val="nil"/>
              <w:right w:val="single" w:sz="8" w:space="0" w:color="F56617"/>
            </w:tcBorders>
            <w:tcMar>
              <w:left w:w="108" w:type="dxa"/>
              <w:right w:w="108" w:type="dxa"/>
            </w:tcMar>
          </w:tcPr>
          <w:p w14:paraId="7F40410C" w14:textId="77777777" w:rsidR="006C5CB2" w:rsidRDefault="006C5CB2">
            <w:pPr>
              <w:cnfStyle w:val="000000100000" w:firstRow="0" w:lastRow="0" w:firstColumn="0" w:lastColumn="0" w:oddVBand="0" w:evenVBand="0" w:oddHBand="1" w:evenHBand="0" w:firstRowFirstColumn="0" w:firstRowLastColumn="0" w:lastRowFirstColumn="0" w:lastRowLastColumn="0"/>
            </w:pPr>
            <w:r w:rsidRPr="495D0FD2">
              <w:rPr>
                <w:rFonts w:ascii="Corbel" w:eastAsia="Corbel" w:hAnsi="Corbel" w:cs="Corbel"/>
                <w:color w:val="000000" w:themeColor="text1"/>
                <w:sz w:val="19"/>
                <w:szCs w:val="19"/>
              </w:rPr>
              <w:t>Food price index (spatial and/or temporal)</w:t>
            </w:r>
          </w:p>
        </w:tc>
      </w:tr>
      <w:tr w:rsidR="006C5CB2" w14:paraId="0722B044" w14:textId="77777777">
        <w:trPr>
          <w:trHeight w:val="31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56617"/>
              <w:left w:val="single" w:sz="8" w:space="0" w:color="F56617"/>
              <w:bottom w:val="single" w:sz="8" w:space="0" w:color="F56617"/>
            </w:tcBorders>
            <w:tcMar>
              <w:left w:w="108" w:type="dxa"/>
              <w:right w:w="108" w:type="dxa"/>
            </w:tcMar>
          </w:tcPr>
          <w:p w14:paraId="7754EC6C" w14:textId="77777777" w:rsidR="006C5CB2" w:rsidRDefault="006C5CB2">
            <w:r w:rsidRPr="495D0FD2">
              <w:rPr>
                <w:rFonts w:ascii="Corbel" w:eastAsia="Corbel" w:hAnsi="Corbel" w:cs="Corbel"/>
                <w:color w:val="000000" w:themeColor="text1"/>
                <w:sz w:val="19"/>
                <w:szCs w:val="19"/>
              </w:rPr>
              <w:t>Consumption</w:t>
            </w:r>
          </w:p>
        </w:tc>
        <w:tc>
          <w:tcPr>
            <w:tcW w:w="0" w:type="auto"/>
            <w:tcBorders>
              <w:top w:val="single" w:sz="8" w:space="0" w:color="F56617"/>
              <w:left w:val="nil"/>
              <w:bottom w:val="single" w:sz="8" w:space="0" w:color="F56617"/>
              <w:right w:val="nil"/>
            </w:tcBorders>
            <w:tcMar>
              <w:left w:w="108" w:type="dxa"/>
              <w:right w:w="108" w:type="dxa"/>
            </w:tcMar>
          </w:tcPr>
          <w:p w14:paraId="0FFEE705" w14:textId="77777777" w:rsidR="006C5CB2" w:rsidRDefault="006C5CB2">
            <w:pPr>
              <w:cnfStyle w:val="000000000000" w:firstRow="0" w:lastRow="0" w:firstColumn="0" w:lastColumn="0" w:oddVBand="0" w:evenVBand="0" w:oddHBand="0" w:evenHBand="0" w:firstRowFirstColumn="0" w:firstRowLastColumn="0" w:lastRowFirstColumn="0" w:lastRowLastColumn="0"/>
            </w:pPr>
            <w:r w:rsidRPr="495D0FD2">
              <w:rPr>
                <w:rFonts w:ascii="Corbel" w:eastAsia="Corbel" w:hAnsi="Corbel" w:cs="Corbel"/>
                <w:color w:val="000000" w:themeColor="text1"/>
                <w:sz w:val="19"/>
                <w:szCs w:val="19"/>
              </w:rPr>
              <w:t>nfdpindex</w:t>
            </w:r>
          </w:p>
        </w:tc>
        <w:tc>
          <w:tcPr>
            <w:tcW w:w="0" w:type="auto"/>
            <w:tcBorders>
              <w:top w:val="single" w:sz="8" w:space="0" w:color="F56617"/>
              <w:left w:val="nil"/>
              <w:bottom w:val="single" w:sz="8" w:space="0" w:color="F56617"/>
              <w:right w:val="single" w:sz="8" w:space="0" w:color="F56617"/>
            </w:tcBorders>
            <w:tcMar>
              <w:left w:w="108" w:type="dxa"/>
              <w:right w:w="108" w:type="dxa"/>
            </w:tcMar>
          </w:tcPr>
          <w:p w14:paraId="40F160FD" w14:textId="77777777" w:rsidR="006C5CB2" w:rsidRDefault="006C5CB2">
            <w:pPr>
              <w:cnfStyle w:val="000000000000" w:firstRow="0" w:lastRow="0" w:firstColumn="0" w:lastColumn="0" w:oddVBand="0" w:evenVBand="0" w:oddHBand="0" w:evenHBand="0" w:firstRowFirstColumn="0" w:firstRowLastColumn="0" w:lastRowFirstColumn="0" w:lastRowLastColumn="0"/>
            </w:pPr>
            <w:r w:rsidRPr="495D0FD2">
              <w:rPr>
                <w:rFonts w:ascii="Corbel" w:eastAsia="Corbel" w:hAnsi="Corbel" w:cs="Corbel"/>
                <w:color w:val="000000" w:themeColor="text1"/>
                <w:sz w:val="19"/>
                <w:szCs w:val="19"/>
              </w:rPr>
              <w:t>Non-food price index (spatial and/or temporal)</w:t>
            </w:r>
          </w:p>
        </w:tc>
      </w:tr>
      <w:tr w:rsidR="006C5CB2" w14:paraId="0E6ABD13" w14:textId="7777777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56617"/>
              <w:left w:val="single" w:sz="8" w:space="0" w:color="F56617"/>
              <w:bottom w:val="nil"/>
            </w:tcBorders>
            <w:tcMar>
              <w:left w:w="108" w:type="dxa"/>
              <w:right w:w="108" w:type="dxa"/>
            </w:tcMar>
          </w:tcPr>
          <w:p w14:paraId="58D0D8D3" w14:textId="77777777" w:rsidR="006C5CB2" w:rsidRDefault="006C5CB2">
            <w:r w:rsidRPr="495D0FD2">
              <w:rPr>
                <w:rFonts w:ascii="Corbel" w:eastAsia="Corbel" w:hAnsi="Corbel" w:cs="Corbel"/>
                <w:color w:val="000000" w:themeColor="text1"/>
                <w:sz w:val="19"/>
                <w:szCs w:val="19"/>
              </w:rPr>
              <w:t>Consumption</w:t>
            </w:r>
          </w:p>
        </w:tc>
        <w:tc>
          <w:tcPr>
            <w:tcW w:w="0" w:type="auto"/>
            <w:tcBorders>
              <w:top w:val="single" w:sz="8" w:space="0" w:color="F56617"/>
              <w:left w:val="nil"/>
              <w:bottom w:val="nil"/>
              <w:right w:val="nil"/>
            </w:tcBorders>
            <w:tcMar>
              <w:left w:w="108" w:type="dxa"/>
              <w:right w:w="108" w:type="dxa"/>
            </w:tcMar>
          </w:tcPr>
          <w:p w14:paraId="5F1AF25D" w14:textId="77777777" w:rsidR="006C5CB2" w:rsidRDefault="006C5CB2">
            <w:pPr>
              <w:cnfStyle w:val="000000100000" w:firstRow="0" w:lastRow="0" w:firstColumn="0" w:lastColumn="0" w:oddVBand="0" w:evenVBand="0" w:oddHBand="1" w:evenHBand="0" w:firstRowFirstColumn="0" w:firstRowLastColumn="0" w:lastRowFirstColumn="0" w:lastRowLastColumn="0"/>
            </w:pPr>
            <w:r w:rsidRPr="495D0FD2">
              <w:rPr>
                <w:rFonts w:ascii="Corbel" w:eastAsia="Corbel" w:hAnsi="Corbel" w:cs="Corbel"/>
                <w:color w:val="000000" w:themeColor="text1"/>
                <w:sz w:val="19"/>
                <w:szCs w:val="19"/>
              </w:rPr>
              <w:t>pindex</w:t>
            </w:r>
          </w:p>
        </w:tc>
        <w:tc>
          <w:tcPr>
            <w:tcW w:w="0" w:type="auto"/>
            <w:tcBorders>
              <w:top w:val="single" w:sz="8" w:space="0" w:color="F56617"/>
              <w:left w:val="nil"/>
              <w:bottom w:val="nil"/>
              <w:right w:val="single" w:sz="8" w:space="0" w:color="F56617"/>
            </w:tcBorders>
            <w:tcMar>
              <w:left w:w="108" w:type="dxa"/>
              <w:right w:w="108" w:type="dxa"/>
            </w:tcMar>
          </w:tcPr>
          <w:p w14:paraId="27D0C037" w14:textId="77777777" w:rsidR="006C5CB2" w:rsidRDefault="006C5CB2">
            <w:pPr>
              <w:cnfStyle w:val="000000100000" w:firstRow="0" w:lastRow="0" w:firstColumn="0" w:lastColumn="0" w:oddVBand="0" w:evenVBand="0" w:oddHBand="1" w:evenHBand="0" w:firstRowFirstColumn="0" w:firstRowLastColumn="0" w:lastRowFirstColumn="0" w:lastRowLastColumn="0"/>
            </w:pPr>
            <w:r w:rsidRPr="495D0FD2">
              <w:rPr>
                <w:rFonts w:ascii="Corbel" w:eastAsia="Corbel" w:hAnsi="Corbel" w:cs="Corbel"/>
                <w:color w:val="000000" w:themeColor="text1"/>
                <w:sz w:val="19"/>
                <w:szCs w:val="19"/>
              </w:rPr>
              <w:t>Price index (spatial and/or temporal)</w:t>
            </w:r>
          </w:p>
        </w:tc>
      </w:tr>
      <w:tr w:rsidR="006C5CB2" w14:paraId="3757A86A" w14:textId="77777777">
        <w:trPr>
          <w:trHeight w:val="31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56617"/>
              <w:left w:val="single" w:sz="8" w:space="0" w:color="F56617"/>
              <w:bottom w:val="single" w:sz="8" w:space="0" w:color="F56617"/>
            </w:tcBorders>
            <w:tcMar>
              <w:left w:w="108" w:type="dxa"/>
              <w:right w:w="108" w:type="dxa"/>
            </w:tcMar>
          </w:tcPr>
          <w:p w14:paraId="2FE43322" w14:textId="77777777" w:rsidR="006C5CB2" w:rsidRDefault="006C5CB2">
            <w:r w:rsidRPr="495D0FD2">
              <w:rPr>
                <w:rFonts w:ascii="Corbel" w:eastAsia="Corbel" w:hAnsi="Corbel" w:cs="Corbel"/>
                <w:color w:val="000000" w:themeColor="text1"/>
                <w:sz w:val="19"/>
                <w:szCs w:val="19"/>
              </w:rPr>
              <w:t>Consumption</w:t>
            </w:r>
          </w:p>
        </w:tc>
        <w:tc>
          <w:tcPr>
            <w:tcW w:w="0" w:type="auto"/>
            <w:tcBorders>
              <w:top w:val="single" w:sz="8" w:space="0" w:color="F56617"/>
              <w:left w:val="nil"/>
              <w:bottom w:val="single" w:sz="8" w:space="0" w:color="F56617"/>
              <w:right w:val="nil"/>
            </w:tcBorders>
            <w:tcMar>
              <w:left w:w="108" w:type="dxa"/>
              <w:right w:w="108" w:type="dxa"/>
            </w:tcMar>
          </w:tcPr>
          <w:p w14:paraId="608A5FCA" w14:textId="77777777" w:rsidR="006C5CB2" w:rsidRDefault="006C5CB2">
            <w:pPr>
              <w:cnfStyle w:val="000000000000" w:firstRow="0" w:lastRow="0" w:firstColumn="0" w:lastColumn="0" w:oddVBand="0" w:evenVBand="0" w:oddHBand="0" w:evenHBand="0" w:firstRowFirstColumn="0" w:firstRowLastColumn="0" w:lastRowFirstColumn="0" w:lastRowLastColumn="0"/>
            </w:pPr>
            <w:r w:rsidRPr="495D0FD2">
              <w:rPr>
                <w:rFonts w:ascii="Corbel" w:eastAsia="Corbel" w:hAnsi="Corbel" w:cs="Corbel"/>
                <w:color w:val="000000" w:themeColor="text1"/>
                <w:sz w:val="19"/>
                <w:szCs w:val="19"/>
              </w:rPr>
              <w:t>ctry_totexp</w:t>
            </w:r>
          </w:p>
        </w:tc>
        <w:tc>
          <w:tcPr>
            <w:tcW w:w="0" w:type="auto"/>
            <w:tcBorders>
              <w:top w:val="single" w:sz="8" w:space="0" w:color="F56617"/>
              <w:left w:val="nil"/>
              <w:bottom w:val="single" w:sz="8" w:space="0" w:color="F56617"/>
              <w:right w:val="single" w:sz="8" w:space="0" w:color="F56617"/>
            </w:tcBorders>
            <w:tcMar>
              <w:left w:w="108" w:type="dxa"/>
              <w:right w:w="108" w:type="dxa"/>
            </w:tcMar>
          </w:tcPr>
          <w:p w14:paraId="3789AA51" w14:textId="77777777" w:rsidR="006C5CB2" w:rsidRDefault="006C5CB2">
            <w:pPr>
              <w:cnfStyle w:val="000000000000" w:firstRow="0" w:lastRow="0" w:firstColumn="0" w:lastColumn="0" w:oddVBand="0" w:evenVBand="0" w:oddHBand="0" w:evenHBand="0" w:firstRowFirstColumn="0" w:firstRowLastColumn="0" w:lastRowFirstColumn="0" w:lastRowLastColumn="0"/>
            </w:pPr>
            <w:r w:rsidRPr="495D0FD2">
              <w:rPr>
                <w:rFonts w:ascii="Corbel" w:eastAsia="Corbel" w:hAnsi="Corbel" w:cs="Corbel"/>
                <w:color w:val="000000" w:themeColor="text1"/>
                <w:sz w:val="19"/>
                <w:szCs w:val="19"/>
              </w:rPr>
              <w:t>Total annual consumption of food and nonfood</w:t>
            </w:r>
          </w:p>
        </w:tc>
      </w:tr>
      <w:tr w:rsidR="006C5CB2" w14:paraId="21CB39AC" w14:textId="7777777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56617"/>
              <w:left w:val="single" w:sz="8" w:space="0" w:color="F56617"/>
              <w:bottom w:val="nil"/>
            </w:tcBorders>
            <w:tcMar>
              <w:left w:w="108" w:type="dxa"/>
              <w:right w:w="108" w:type="dxa"/>
            </w:tcMar>
          </w:tcPr>
          <w:p w14:paraId="38E4ACD2" w14:textId="77777777" w:rsidR="006C5CB2" w:rsidRDefault="006C5CB2">
            <w:r w:rsidRPr="495D0FD2">
              <w:rPr>
                <w:rFonts w:ascii="Corbel" w:eastAsia="Corbel" w:hAnsi="Corbel" w:cs="Corbel"/>
                <w:color w:val="000000" w:themeColor="text1"/>
                <w:sz w:val="19"/>
                <w:szCs w:val="19"/>
              </w:rPr>
              <w:t>Consumption</w:t>
            </w:r>
          </w:p>
        </w:tc>
        <w:tc>
          <w:tcPr>
            <w:tcW w:w="0" w:type="auto"/>
            <w:tcBorders>
              <w:top w:val="single" w:sz="8" w:space="0" w:color="F56617"/>
              <w:left w:val="nil"/>
              <w:bottom w:val="nil"/>
              <w:right w:val="nil"/>
            </w:tcBorders>
            <w:tcMar>
              <w:left w:w="108" w:type="dxa"/>
              <w:right w:w="108" w:type="dxa"/>
            </w:tcMar>
          </w:tcPr>
          <w:p w14:paraId="37C6C49D" w14:textId="77777777" w:rsidR="006C5CB2" w:rsidRDefault="006C5CB2">
            <w:pPr>
              <w:cnfStyle w:val="000000100000" w:firstRow="0" w:lastRow="0" w:firstColumn="0" w:lastColumn="0" w:oddVBand="0" w:evenVBand="0" w:oddHBand="1" w:evenHBand="0" w:firstRowFirstColumn="0" w:firstRowLastColumn="0" w:lastRowFirstColumn="0" w:lastRowLastColumn="0"/>
            </w:pPr>
            <w:r w:rsidRPr="495D0FD2">
              <w:rPr>
                <w:rFonts w:ascii="Corbel" w:eastAsia="Corbel" w:hAnsi="Corbel" w:cs="Corbel"/>
                <w:color w:val="000000" w:themeColor="text1"/>
                <w:sz w:val="19"/>
                <w:szCs w:val="19"/>
              </w:rPr>
              <w:t>pl_ext</w:t>
            </w:r>
          </w:p>
        </w:tc>
        <w:tc>
          <w:tcPr>
            <w:tcW w:w="0" w:type="auto"/>
            <w:tcBorders>
              <w:top w:val="single" w:sz="8" w:space="0" w:color="F56617"/>
              <w:left w:val="nil"/>
              <w:bottom w:val="nil"/>
              <w:right w:val="single" w:sz="8" w:space="0" w:color="F56617"/>
            </w:tcBorders>
            <w:tcMar>
              <w:left w:w="108" w:type="dxa"/>
              <w:right w:w="108" w:type="dxa"/>
            </w:tcMar>
          </w:tcPr>
          <w:p w14:paraId="5F718A15" w14:textId="77777777" w:rsidR="006C5CB2" w:rsidRDefault="006C5CB2">
            <w:pPr>
              <w:cnfStyle w:val="000000100000" w:firstRow="0" w:lastRow="0" w:firstColumn="0" w:lastColumn="0" w:oddVBand="0" w:evenVBand="0" w:oddHBand="1" w:evenHBand="0" w:firstRowFirstColumn="0" w:firstRowLastColumn="0" w:lastRowFirstColumn="0" w:lastRowLastColumn="0"/>
            </w:pPr>
            <w:r w:rsidRPr="495D0FD2">
              <w:rPr>
                <w:rFonts w:ascii="Corbel" w:eastAsia="Corbel" w:hAnsi="Corbel" w:cs="Corbel"/>
                <w:color w:val="000000" w:themeColor="text1"/>
                <w:sz w:val="19"/>
                <w:szCs w:val="19"/>
              </w:rPr>
              <w:t>Extreme poverty line</w:t>
            </w:r>
          </w:p>
        </w:tc>
      </w:tr>
      <w:tr w:rsidR="006C5CB2" w14:paraId="7991A5D9" w14:textId="77777777">
        <w:trPr>
          <w:trHeight w:val="31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56617"/>
              <w:left w:val="single" w:sz="8" w:space="0" w:color="F56617"/>
              <w:bottom w:val="single" w:sz="8" w:space="0" w:color="F56617"/>
            </w:tcBorders>
            <w:tcMar>
              <w:left w:w="108" w:type="dxa"/>
              <w:right w:w="108" w:type="dxa"/>
            </w:tcMar>
          </w:tcPr>
          <w:p w14:paraId="0C70407F" w14:textId="77777777" w:rsidR="006C5CB2" w:rsidRDefault="006C5CB2">
            <w:r w:rsidRPr="495D0FD2">
              <w:rPr>
                <w:rFonts w:ascii="Corbel" w:eastAsia="Corbel" w:hAnsi="Corbel" w:cs="Corbel"/>
                <w:color w:val="000000" w:themeColor="text1"/>
                <w:sz w:val="19"/>
                <w:szCs w:val="19"/>
              </w:rPr>
              <w:t>Consumption</w:t>
            </w:r>
          </w:p>
        </w:tc>
        <w:tc>
          <w:tcPr>
            <w:tcW w:w="0" w:type="auto"/>
            <w:tcBorders>
              <w:top w:val="single" w:sz="8" w:space="0" w:color="F56617"/>
              <w:left w:val="nil"/>
              <w:bottom w:val="single" w:sz="8" w:space="0" w:color="F56617"/>
              <w:right w:val="nil"/>
            </w:tcBorders>
            <w:tcMar>
              <w:left w:w="108" w:type="dxa"/>
              <w:right w:w="108" w:type="dxa"/>
            </w:tcMar>
          </w:tcPr>
          <w:p w14:paraId="496706C7" w14:textId="77777777" w:rsidR="006C5CB2" w:rsidRDefault="006C5CB2">
            <w:pPr>
              <w:cnfStyle w:val="000000000000" w:firstRow="0" w:lastRow="0" w:firstColumn="0" w:lastColumn="0" w:oddVBand="0" w:evenVBand="0" w:oddHBand="0" w:evenHBand="0" w:firstRowFirstColumn="0" w:firstRowLastColumn="0" w:lastRowFirstColumn="0" w:lastRowLastColumn="0"/>
            </w:pPr>
            <w:r w:rsidRPr="495D0FD2">
              <w:rPr>
                <w:rFonts w:ascii="Corbel" w:eastAsia="Corbel" w:hAnsi="Corbel" w:cs="Corbel"/>
                <w:color w:val="000000" w:themeColor="text1"/>
                <w:sz w:val="19"/>
                <w:szCs w:val="19"/>
              </w:rPr>
              <w:t>pl_abs</w:t>
            </w:r>
          </w:p>
        </w:tc>
        <w:tc>
          <w:tcPr>
            <w:tcW w:w="0" w:type="auto"/>
            <w:tcBorders>
              <w:top w:val="single" w:sz="8" w:space="0" w:color="F56617"/>
              <w:left w:val="nil"/>
              <w:bottom w:val="single" w:sz="8" w:space="0" w:color="F56617"/>
              <w:right w:val="single" w:sz="8" w:space="0" w:color="F56617"/>
            </w:tcBorders>
            <w:tcMar>
              <w:left w:w="108" w:type="dxa"/>
              <w:right w:w="108" w:type="dxa"/>
            </w:tcMar>
          </w:tcPr>
          <w:p w14:paraId="107BD471" w14:textId="77777777" w:rsidR="006C5CB2" w:rsidRDefault="006C5CB2">
            <w:pPr>
              <w:cnfStyle w:val="000000000000" w:firstRow="0" w:lastRow="0" w:firstColumn="0" w:lastColumn="0" w:oddVBand="0" w:evenVBand="0" w:oddHBand="0" w:evenHBand="0" w:firstRowFirstColumn="0" w:firstRowLastColumn="0" w:lastRowFirstColumn="0" w:lastRowLastColumn="0"/>
            </w:pPr>
            <w:r w:rsidRPr="495D0FD2">
              <w:rPr>
                <w:rFonts w:ascii="Corbel" w:eastAsia="Corbel" w:hAnsi="Corbel" w:cs="Corbel"/>
                <w:color w:val="000000" w:themeColor="text1"/>
                <w:sz w:val="19"/>
                <w:szCs w:val="19"/>
              </w:rPr>
              <w:t>Absolute/overall poverty line</w:t>
            </w:r>
          </w:p>
        </w:tc>
      </w:tr>
      <w:tr w:rsidR="006C5CB2" w14:paraId="693C6B7B" w14:textId="77777777">
        <w:trPr>
          <w:cnfStyle w:val="000000100000" w:firstRow="0" w:lastRow="0" w:firstColumn="0" w:lastColumn="0" w:oddVBand="0" w:evenVBand="0" w:oddHBand="1" w:evenHBand="0" w:firstRowFirstColumn="0" w:firstRowLastColumn="0" w:lastRowFirstColumn="0" w:lastRowLastColumn="0"/>
          <w:trHeight w:val="310"/>
          <w:ins w:id="367" w:author="Laura Liliana Moreno Herrera" w:date="2024-02-13T14:48:00Z"/>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56617"/>
              <w:left w:val="single" w:sz="8" w:space="0" w:color="F56617"/>
              <w:bottom w:val="single" w:sz="8" w:space="0" w:color="F56617"/>
            </w:tcBorders>
            <w:tcMar>
              <w:left w:w="108" w:type="dxa"/>
              <w:right w:w="108" w:type="dxa"/>
            </w:tcMar>
          </w:tcPr>
          <w:p w14:paraId="63947BE0" w14:textId="77777777" w:rsidR="006C5CB2" w:rsidRPr="495D0FD2" w:rsidRDefault="006C5CB2">
            <w:pPr>
              <w:rPr>
                <w:ins w:id="368" w:author="Laura Liliana Moreno Herrera" w:date="2024-02-13T14:48:00Z"/>
                <w:rFonts w:ascii="Corbel" w:eastAsia="Corbel" w:hAnsi="Corbel" w:cs="Corbel"/>
                <w:color w:val="000000" w:themeColor="text1"/>
                <w:sz w:val="19"/>
                <w:szCs w:val="19"/>
              </w:rPr>
            </w:pPr>
            <w:ins w:id="369" w:author="Laura Liliana Moreno Herrera" w:date="2024-02-13T14:49:00Z">
              <w:r w:rsidRPr="495D0FD2">
                <w:rPr>
                  <w:rFonts w:ascii="Corbel" w:eastAsia="Corbel" w:hAnsi="Corbel" w:cs="Corbel"/>
                  <w:color w:val="000000" w:themeColor="text1"/>
                  <w:sz w:val="19"/>
                  <w:szCs w:val="19"/>
                </w:rPr>
                <w:t>Consumption</w:t>
              </w:r>
            </w:ins>
          </w:p>
        </w:tc>
        <w:tc>
          <w:tcPr>
            <w:tcW w:w="0" w:type="auto"/>
            <w:tcBorders>
              <w:top w:val="single" w:sz="8" w:space="0" w:color="F56617"/>
              <w:left w:val="nil"/>
              <w:bottom w:val="single" w:sz="8" w:space="0" w:color="F56617"/>
              <w:right w:val="nil"/>
            </w:tcBorders>
            <w:tcMar>
              <w:left w:w="108" w:type="dxa"/>
              <w:right w:w="108" w:type="dxa"/>
            </w:tcMar>
          </w:tcPr>
          <w:p w14:paraId="52613EEE" w14:textId="77777777" w:rsidR="006C5CB2" w:rsidRPr="495D0FD2" w:rsidRDefault="006C5CB2">
            <w:pPr>
              <w:cnfStyle w:val="000000100000" w:firstRow="0" w:lastRow="0" w:firstColumn="0" w:lastColumn="0" w:oddVBand="0" w:evenVBand="0" w:oddHBand="1" w:evenHBand="0" w:firstRowFirstColumn="0" w:firstRowLastColumn="0" w:lastRowFirstColumn="0" w:lastRowLastColumn="0"/>
              <w:rPr>
                <w:ins w:id="370" w:author="Laura Liliana Moreno Herrera" w:date="2024-02-13T14:48:00Z"/>
                <w:rFonts w:ascii="Corbel" w:eastAsia="Corbel" w:hAnsi="Corbel" w:cs="Corbel"/>
                <w:color w:val="000000" w:themeColor="text1"/>
                <w:sz w:val="19"/>
                <w:szCs w:val="19"/>
              </w:rPr>
            </w:pPr>
            <w:ins w:id="371" w:author="Laura Liliana Moreno Herrera" w:date="2024-02-13T14:49:00Z">
              <w:r>
                <w:rPr>
                  <w:rFonts w:ascii="Corbel" w:eastAsia="Corbel" w:hAnsi="Corbel" w:cs="Corbel"/>
                  <w:color w:val="000000" w:themeColor="text1"/>
                  <w:sz w:val="19"/>
                  <w:szCs w:val="19"/>
                </w:rPr>
                <w:t>Spref</w:t>
              </w:r>
            </w:ins>
          </w:p>
        </w:tc>
        <w:tc>
          <w:tcPr>
            <w:tcW w:w="0" w:type="auto"/>
            <w:tcBorders>
              <w:top w:val="single" w:sz="8" w:space="0" w:color="F56617"/>
              <w:left w:val="nil"/>
              <w:bottom w:val="single" w:sz="8" w:space="0" w:color="F56617"/>
              <w:right w:val="single" w:sz="8" w:space="0" w:color="F56617"/>
            </w:tcBorders>
            <w:tcMar>
              <w:left w:w="108" w:type="dxa"/>
              <w:right w:w="108" w:type="dxa"/>
            </w:tcMar>
          </w:tcPr>
          <w:p w14:paraId="77B80248" w14:textId="4E8CB299" w:rsidR="006C5CB2" w:rsidRPr="495D0FD2" w:rsidRDefault="000117A5">
            <w:pPr>
              <w:cnfStyle w:val="000000100000" w:firstRow="0" w:lastRow="0" w:firstColumn="0" w:lastColumn="0" w:oddVBand="0" w:evenVBand="0" w:oddHBand="1" w:evenHBand="0" w:firstRowFirstColumn="0" w:firstRowLastColumn="0" w:lastRowFirstColumn="0" w:lastRowLastColumn="0"/>
              <w:rPr>
                <w:ins w:id="372" w:author="Laura Liliana Moreno Herrera" w:date="2024-02-13T14:48:00Z"/>
                <w:rFonts w:ascii="Corbel" w:eastAsia="Corbel" w:hAnsi="Corbel" w:cs="Corbel"/>
                <w:color w:val="000000" w:themeColor="text1"/>
                <w:sz w:val="19"/>
                <w:szCs w:val="19"/>
              </w:rPr>
            </w:pPr>
            <w:r>
              <w:rPr>
                <w:rFonts w:ascii="Corbel" w:eastAsia="Corbel" w:hAnsi="Corbel" w:cs="Corbel"/>
                <w:color w:val="000000" w:themeColor="text1"/>
                <w:sz w:val="19"/>
                <w:szCs w:val="19"/>
              </w:rPr>
              <w:t>R</w:t>
            </w:r>
            <w:r w:rsidRPr="000117A5">
              <w:rPr>
                <w:rFonts w:ascii="Corbel" w:eastAsia="Corbel" w:hAnsi="Corbel" w:cs="Corbel"/>
                <w:color w:val="000000" w:themeColor="text1"/>
                <w:sz w:val="19"/>
                <w:szCs w:val="19"/>
              </w:rPr>
              <w:t>eference month of the price index</w:t>
            </w:r>
          </w:p>
        </w:tc>
      </w:tr>
      <w:tr w:rsidR="006C5CB2" w14:paraId="28326381" w14:textId="77777777">
        <w:trPr>
          <w:trHeight w:val="310"/>
          <w:ins w:id="373" w:author="Laura Liliana Moreno Herrera" w:date="2024-02-13T14:48:00Z"/>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56617"/>
              <w:left w:val="single" w:sz="8" w:space="0" w:color="F56617"/>
              <w:bottom w:val="single" w:sz="8" w:space="0" w:color="F56617"/>
            </w:tcBorders>
            <w:tcMar>
              <w:left w:w="108" w:type="dxa"/>
              <w:right w:w="108" w:type="dxa"/>
            </w:tcMar>
          </w:tcPr>
          <w:p w14:paraId="4DF43A1B" w14:textId="77777777" w:rsidR="006C5CB2" w:rsidRPr="495D0FD2" w:rsidRDefault="006C5CB2">
            <w:pPr>
              <w:rPr>
                <w:ins w:id="374" w:author="Laura Liliana Moreno Herrera" w:date="2024-02-13T14:48:00Z"/>
                <w:rFonts w:ascii="Corbel" w:eastAsia="Corbel" w:hAnsi="Corbel" w:cs="Corbel"/>
                <w:color w:val="000000" w:themeColor="text1"/>
                <w:sz w:val="19"/>
                <w:szCs w:val="19"/>
              </w:rPr>
            </w:pPr>
            <w:ins w:id="375" w:author="Laura Liliana Moreno Herrera" w:date="2024-02-13T14:49:00Z">
              <w:r w:rsidRPr="495D0FD2">
                <w:rPr>
                  <w:rFonts w:ascii="Corbel" w:eastAsia="Corbel" w:hAnsi="Corbel" w:cs="Corbel"/>
                  <w:color w:val="000000" w:themeColor="text1"/>
                  <w:sz w:val="19"/>
                  <w:szCs w:val="19"/>
                </w:rPr>
                <w:t>Consumption</w:t>
              </w:r>
            </w:ins>
          </w:p>
        </w:tc>
        <w:tc>
          <w:tcPr>
            <w:tcW w:w="0" w:type="auto"/>
            <w:tcBorders>
              <w:top w:val="single" w:sz="8" w:space="0" w:color="F56617"/>
              <w:left w:val="nil"/>
              <w:bottom w:val="single" w:sz="8" w:space="0" w:color="F56617"/>
              <w:right w:val="nil"/>
            </w:tcBorders>
            <w:tcMar>
              <w:left w:w="108" w:type="dxa"/>
              <w:right w:w="108" w:type="dxa"/>
            </w:tcMar>
          </w:tcPr>
          <w:p w14:paraId="2D65F148" w14:textId="77777777" w:rsidR="006C5CB2" w:rsidRPr="495D0FD2" w:rsidRDefault="006C5CB2">
            <w:pPr>
              <w:cnfStyle w:val="000000000000" w:firstRow="0" w:lastRow="0" w:firstColumn="0" w:lastColumn="0" w:oddVBand="0" w:evenVBand="0" w:oddHBand="0" w:evenHBand="0" w:firstRowFirstColumn="0" w:firstRowLastColumn="0" w:lastRowFirstColumn="0" w:lastRowLastColumn="0"/>
              <w:rPr>
                <w:ins w:id="376" w:author="Laura Liliana Moreno Herrera" w:date="2024-02-13T14:48:00Z"/>
                <w:rFonts w:ascii="Corbel" w:eastAsia="Corbel" w:hAnsi="Corbel" w:cs="Corbel"/>
                <w:color w:val="000000" w:themeColor="text1"/>
                <w:sz w:val="19"/>
                <w:szCs w:val="19"/>
              </w:rPr>
            </w:pPr>
            <w:ins w:id="377" w:author="Laura Liliana Moreno Herrera" w:date="2024-02-13T14:49:00Z">
              <w:r>
                <w:rPr>
                  <w:rFonts w:ascii="Corbel" w:eastAsia="Corbel" w:hAnsi="Corbel" w:cs="Corbel"/>
                  <w:color w:val="000000" w:themeColor="text1"/>
                  <w:sz w:val="19"/>
                  <w:szCs w:val="19"/>
                </w:rPr>
                <w:t>spdomain</w:t>
              </w:r>
            </w:ins>
          </w:p>
        </w:tc>
        <w:tc>
          <w:tcPr>
            <w:tcW w:w="0" w:type="auto"/>
            <w:tcBorders>
              <w:top w:val="single" w:sz="8" w:space="0" w:color="F56617"/>
              <w:left w:val="nil"/>
              <w:bottom w:val="single" w:sz="8" w:space="0" w:color="F56617"/>
              <w:right w:val="single" w:sz="8" w:space="0" w:color="F56617"/>
            </w:tcBorders>
            <w:tcMar>
              <w:left w:w="108" w:type="dxa"/>
              <w:right w:w="108" w:type="dxa"/>
            </w:tcMar>
          </w:tcPr>
          <w:p w14:paraId="3AE617F8" w14:textId="3C655457" w:rsidR="006C5CB2" w:rsidRPr="495D0FD2" w:rsidRDefault="000117A5">
            <w:pPr>
              <w:cnfStyle w:val="000000000000" w:firstRow="0" w:lastRow="0" w:firstColumn="0" w:lastColumn="0" w:oddVBand="0" w:evenVBand="0" w:oddHBand="0" w:evenHBand="0" w:firstRowFirstColumn="0" w:firstRowLastColumn="0" w:lastRowFirstColumn="0" w:lastRowLastColumn="0"/>
              <w:rPr>
                <w:ins w:id="378" w:author="Laura Liliana Moreno Herrera" w:date="2024-02-13T14:48:00Z"/>
                <w:rFonts w:ascii="Corbel" w:eastAsia="Corbel" w:hAnsi="Corbel" w:cs="Corbel"/>
                <w:color w:val="000000" w:themeColor="text1"/>
                <w:sz w:val="19"/>
                <w:szCs w:val="19"/>
              </w:rPr>
            </w:pPr>
            <w:r>
              <w:rPr>
                <w:rFonts w:ascii="Corbel" w:eastAsia="Corbel" w:hAnsi="Corbel" w:cs="Corbel"/>
                <w:color w:val="000000" w:themeColor="text1"/>
                <w:sz w:val="19"/>
                <w:szCs w:val="19"/>
              </w:rPr>
              <w:t>A</w:t>
            </w:r>
            <w:r w:rsidRPr="000117A5">
              <w:rPr>
                <w:rFonts w:ascii="Corbel" w:eastAsia="Corbel" w:hAnsi="Corbel" w:cs="Corbel"/>
                <w:color w:val="000000" w:themeColor="text1"/>
                <w:sz w:val="19"/>
                <w:szCs w:val="19"/>
              </w:rPr>
              <w:t>rea of reference of the CPIPERIOD</w:t>
            </w:r>
          </w:p>
        </w:tc>
      </w:tr>
      <w:tr w:rsidR="006C5CB2" w14:paraId="07594A55" w14:textId="77777777">
        <w:trPr>
          <w:cnfStyle w:val="000000100000" w:firstRow="0" w:lastRow="0" w:firstColumn="0" w:lastColumn="0" w:oddVBand="0" w:evenVBand="0" w:oddHBand="1" w:evenHBand="0" w:firstRowFirstColumn="0" w:firstRowLastColumn="0" w:lastRowFirstColumn="0" w:lastRowLastColumn="0"/>
          <w:trHeight w:val="310"/>
          <w:ins w:id="379" w:author="Laura Liliana Moreno Herrera" w:date="2024-02-13T14:49:00Z"/>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F56617"/>
              <w:left w:val="single" w:sz="8" w:space="0" w:color="F56617"/>
              <w:bottom w:val="single" w:sz="8" w:space="0" w:color="F56617"/>
            </w:tcBorders>
            <w:tcMar>
              <w:left w:w="108" w:type="dxa"/>
              <w:right w:w="108" w:type="dxa"/>
            </w:tcMar>
          </w:tcPr>
          <w:p w14:paraId="3020209C" w14:textId="5002C873" w:rsidR="006C5CB2" w:rsidRPr="495D0FD2" w:rsidRDefault="0059208A">
            <w:pPr>
              <w:rPr>
                <w:ins w:id="380" w:author="Laura Liliana Moreno Herrera" w:date="2024-02-13T14:49:00Z"/>
                <w:rFonts w:ascii="Corbel" w:eastAsia="Corbel" w:hAnsi="Corbel" w:cs="Corbel"/>
                <w:color w:val="000000" w:themeColor="text1"/>
                <w:sz w:val="19"/>
                <w:szCs w:val="19"/>
              </w:rPr>
            </w:pPr>
            <w:r>
              <w:rPr>
                <w:rFonts w:ascii="Corbel" w:eastAsia="Corbel" w:hAnsi="Corbel" w:cs="Corbel"/>
                <w:color w:val="000000" w:themeColor="text1"/>
                <w:sz w:val="19"/>
                <w:szCs w:val="19"/>
              </w:rPr>
              <w:t>Consumption</w:t>
            </w:r>
          </w:p>
        </w:tc>
        <w:tc>
          <w:tcPr>
            <w:tcW w:w="0" w:type="auto"/>
            <w:tcBorders>
              <w:top w:val="single" w:sz="8" w:space="0" w:color="F56617"/>
              <w:left w:val="nil"/>
              <w:bottom w:val="single" w:sz="8" w:space="0" w:color="F56617"/>
              <w:right w:val="nil"/>
            </w:tcBorders>
            <w:tcMar>
              <w:left w:w="108" w:type="dxa"/>
              <w:right w:w="108" w:type="dxa"/>
            </w:tcMar>
          </w:tcPr>
          <w:p w14:paraId="5B8FC4DB" w14:textId="77777777" w:rsidR="006C5CB2" w:rsidRDefault="006C5CB2">
            <w:pPr>
              <w:cnfStyle w:val="000000100000" w:firstRow="0" w:lastRow="0" w:firstColumn="0" w:lastColumn="0" w:oddVBand="0" w:evenVBand="0" w:oddHBand="1" w:evenHBand="0" w:firstRowFirstColumn="0" w:firstRowLastColumn="0" w:lastRowFirstColumn="0" w:lastRowLastColumn="0"/>
              <w:rPr>
                <w:ins w:id="381" w:author="Laura Liliana Moreno Herrera" w:date="2024-02-13T14:49:00Z"/>
                <w:rFonts w:ascii="Corbel" w:eastAsia="Corbel" w:hAnsi="Corbel" w:cs="Corbel"/>
                <w:color w:val="000000" w:themeColor="text1"/>
                <w:sz w:val="19"/>
                <w:szCs w:val="19"/>
              </w:rPr>
            </w:pPr>
            <w:ins w:id="382" w:author="Laura Liliana Moreno Herrera" w:date="2024-02-13T15:34:00Z">
              <w:r>
                <w:rPr>
                  <w:rFonts w:ascii="Corbel" w:eastAsia="Corbel" w:hAnsi="Corbel" w:cs="Corbel"/>
                  <w:color w:val="000000" w:themeColor="text1"/>
                  <w:sz w:val="19"/>
                  <w:szCs w:val="19"/>
                </w:rPr>
                <w:t>c</w:t>
              </w:r>
            </w:ins>
            <w:ins w:id="383" w:author="Laura Liliana Moreno Herrera" w:date="2024-02-13T14:49:00Z">
              <w:r>
                <w:rPr>
                  <w:rFonts w:ascii="Corbel" w:eastAsia="Corbel" w:hAnsi="Corbel" w:cs="Corbel"/>
                  <w:color w:val="000000" w:themeColor="text1"/>
                  <w:sz w:val="19"/>
                  <w:szCs w:val="19"/>
                </w:rPr>
                <w:t>try_pcexp</w:t>
              </w:r>
            </w:ins>
          </w:p>
        </w:tc>
        <w:tc>
          <w:tcPr>
            <w:tcW w:w="0" w:type="auto"/>
            <w:tcBorders>
              <w:top w:val="single" w:sz="8" w:space="0" w:color="F56617"/>
              <w:left w:val="nil"/>
              <w:bottom w:val="single" w:sz="8" w:space="0" w:color="F56617"/>
              <w:right w:val="single" w:sz="8" w:space="0" w:color="F56617"/>
            </w:tcBorders>
            <w:tcMar>
              <w:left w:w="108" w:type="dxa"/>
              <w:right w:w="108" w:type="dxa"/>
            </w:tcMar>
          </w:tcPr>
          <w:p w14:paraId="357FEAA3" w14:textId="75A48B5B" w:rsidR="006C5CB2" w:rsidRPr="495D0FD2" w:rsidRDefault="0059208A">
            <w:pPr>
              <w:cnfStyle w:val="000000100000" w:firstRow="0" w:lastRow="0" w:firstColumn="0" w:lastColumn="0" w:oddVBand="0" w:evenVBand="0" w:oddHBand="1" w:evenHBand="0" w:firstRowFirstColumn="0" w:firstRowLastColumn="0" w:lastRowFirstColumn="0" w:lastRowLastColumn="0"/>
              <w:rPr>
                <w:ins w:id="384" w:author="Laura Liliana Moreno Herrera" w:date="2024-02-13T14:49:00Z"/>
                <w:rFonts w:ascii="Corbel" w:eastAsia="Corbel" w:hAnsi="Corbel" w:cs="Corbel"/>
                <w:color w:val="000000" w:themeColor="text1"/>
                <w:sz w:val="19"/>
                <w:szCs w:val="19"/>
              </w:rPr>
            </w:pPr>
            <w:r>
              <w:rPr>
                <w:rFonts w:ascii="Corbel" w:eastAsia="Corbel" w:hAnsi="Corbel" w:cs="Corbel"/>
                <w:color w:val="000000" w:themeColor="text1"/>
                <w:sz w:val="19"/>
                <w:szCs w:val="19"/>
              </w:rPr>
              <w:t>P</w:t>
            </w:r>
            <w:r w:rsidRPr="0059208A">
              <w:rPr>
                <w:rFonts w:ascii="Corbel" w:eastAsia="Corbel" w:hAnsi="Corbel" w:cs="Corbel"/>
                <w:color w:val="000000" w:themeColor="text1"/>
                <w:sz w:val="19"/>
                <w:szCs w:val="19"/>
              </w:rPr>
              <w:t>er capita or per adult equivalent welfare aggregate that represents the aggregate</w:t>
            </w:r>
          </w:p>
        </w:tc>
      </w:tr>
    </w:tbl>
    <w:p w14:paraId="7FB02E71" w14:textId="77777777" w:rsidR="006C5CB2" w:rsidRDefault="006C5CB2" w:rsidP="00C37398">
      <w:pPr>
        <w:spacing w:after="0"/>
        <w:rPr>
          <w:rFonts w:eastAsiaTheme="majorEastAsia" w:cstheme="minorHAnsi"/>
          <w:color w:val="2C7B7C"/>
          <w:sz w:val="24"/>
          <w:szCs w:val="26"/>
          <w:lang w:eastAsia="en-US"/>
        </w:rPr>
      </w:pPr>
    </w:p>
    <w:p w14:paraId="71882E6A" w14:textId="77777777" w:rsidR="003A36F8" w:rsidRPr="00B41567" w:rsidRDefault="003A36F8" w:rsidP="00C37398">
      <w:pPr>
        <w:spacing w:after="0"/>
        <w:rPr>
          <w:rFonts w:eastAsiaTheme="majorEastAsia" w:cstheme="minorHAnsi"/>
          <w:color w:val="2C7B7C"/>
          <w:sz w:val="24"/>
          <w:szCs w:val="26"/>
          <w:lang w:eastAsia="en-US"/>
        </w:rPr>
      </w:pPr>
    </w:p>
    <w:bookmarkEnd w:id="319"/>
    <w:p w14:paraId="610C0033" w14:textId="77777777" w:rsidR="00C37398" w:rsidRDefault="00C37398" w:rsidP="00C37398">
      <w:pPr>
        <w:spacing w:after="0"/>
        <w:jc w:val="both"/>
      </w:pPr>
    </w:p>
    <w:sectPr w:rsidR="00C37398" w:rsidSect="00C604CC">
      <w:footerReference w:type="even" r:id="rId44"/>
      <w:footerReference w:type="default" r:id="rId45"/>
      <w:footerReference w:type="first" r:id="rId46"/>
      <w:pgSz w:w="12240" w:h="15840"/>
      <w:pgMar w:top="1440" w:right="1440" w:bottom="1440" w:left="1440" w:header="720" w:footer="313"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6" w:author="Gabriel Lara Ibarra" w:date="2024-09-03T13:33:00Z" w:initials="GLI">
    <w:p w14:paraId="11457FBB" w14:textId="77777777" w:rsidR="00005482" w:rsidRDefault="00005482" w:rsidP="00005482">
      <w:pPr>
        <w:pStyle w:val="CommentText"/>
      </w:pPr>
      <w:r>
        <w:rPr>
          <w:rStyle w:val="CommentReference"/>
        </w:rPr>
        <w:annotationRef/>
      </w:r>
      <w:r>
        <w:t>If the data is public, then this step seems redundant. If it is private, then likely we don’t have the rights to post the microdata.</w:t>
      </w:r>
    </w:p>
  </w:comment>
  <w:comment w:id="67" w:author="Gabriel Lara Ibarra" w:date="2024-09-03T14:52:00Z" w:initials="GLI">
    <w:p w14:paraId="367DA21C" w14:textId="77777777" w:rsidR="0022545A" w:rsidRDefault="0022545A" w:rsidP="0022545A">
      <w:pPr>
        <w:pStyle w:val="CommentText"/>
      </w:pPr>
      <w:r>
        <w:rPr>
          <w:rStyle w:val="CommentReference"/>
        </w:rPr>
        <w:annotationRef/>
      </w:r>
      <w:r>
        <w:t>Currently, there is no naming convention for the language used:</w:t>
      </w:r>
    </w:p>
    <w:p w14:paraId="0CC0E737" w14:textId="77777777" w:rsidR="0022545A" w:rsidRDefault="0022545A" w:rsidP="0022545A">
      <w:pPr>
        <w:pStyle w:val="CommentText"/>
      </w:pPr>
      <w:r>
        <w:t>//LAC: Brazil is in POR, St Lucia in English, all others in Spanish</w:t>
      </w:r>
    </w:p>
    <w:p w14:paraId="5F72D0B1" w14:textId="77777777" w:rsidR="0022545A" w:rsidRDefault="0022545A" w:rsidP="0022545A">
      <w:pPr>
        <w:pStyle w:val="CommentText"/>
      </w:pPr>
      <w:r>
        <w:t>// ECA: most EU-SILC; then HBS, HICES, HSITAFIEN (TJK); ILCS (integrated living conditions), SILC-C</w:t>
      </w:r>
    </w:p>
    <w:p w14:paraId="52BCFA7B" w14:textId="77777777" w:rsidR="0022545A" w:rsidRDefault="0022545A" w:rsidP="0022545A">
      <w:pPr>
        <w:pStyle w:val="CommentText"/>
      </w:pPr>
      <w:r>
        <w:t>// EAP: HIES, FIES, HIS, SES (Thailand - socioeconomic survey), SUSENAS (indonesia)</w:t>
      </w:r>
    </w:p>
    <w:p w14:paraId="36E214E7" w14:textId="77777777" w:rsidR="0022545A" w:rsidRDefault="0022545A" w:rsidP="0022545A">
      <w:pPr>
        <w:pStyle w:val="CommentText"/>
      </w:pPr>
      <w:r>
        <w:t>// MNA: HEIS, EU-SILC (ex. Malta), PECS (Palestinian Exp and Cons Survey), HBS, NSHBCSL</w:t>
      </w:r>
    </w:p>
    <w:p w14:paraId="1A48C20E" w14:textId="77777777" w:rsidR="0022545A" w:rsidRDefault="0022545A" w:rsidP="0022545A">
      <w:pPr>
        <w:pStyle w:val="CommentText"/>
      </w:pPr>
      <w:r>
        <w:t>//</w:t>
      </w:r>
      <w:r>
        <w:tab/>
        <w:t>EDAM, ENCOM, ENMVM</w:t>
      </w:r>
    </w:p>
    <w:p w14:paraId="74494848" w14:textId="77777777" w:rsidR="0022545A" w:rsidRDefault="0022545A" w:rsidP="0022545A">
      <w:pPr>
        <w:pStyle w:val="CommentText"/>
      </w:pPr>
      <w:r>
        <w:t>// SAR: HIES (Maldives, Pakistan, Sri Lanka), NRVA (National risk and vulnerability assessment - Afghanistan), LSS, NSS-SCH1</w:t>
      </w:r>
    </w:p>
    <w:p w14:paraId="26456CCD" w14:textId="77777777" w:rsidR="0022545A" w:rsidRDefault="0022545A" w:rsidP="0022545A">
      <w:pPr>
        <w:pStyle w:val="CommentText"/>
      </w:pPr>
      <w:r>
        <w:t>// SSA: EHCVM (multiple countries, recently standardized), but a few HBS, IHS, HICES; various ECAM, MICS, LCMS</w:t>
      </w:r>
    </w:p>
  </w:comment>
  <w:comment w:id="123" w:author="Laura Liliana Moreno Herrera" w:date="2024-02-13T11:19:00Z" w:initials="LLMH">
    <w:p w14:paraId="1480363F" w14:textId="1A38C780" w:rsidR="007735EA" w:rsidRDefault="007735EA">
      <w:pPr>
        <w:pStyle w:val="CommentText"/>
      </w:pPr>
      <w:r>
        <w:rPr>
          <w:rStyle w:val="CommentReference"/>
        </w:rPr>
        <w:annotationRef/>
      </w:r>
      <w:r>
        <w:t>Is this from a regional harmonization that got pasted by mistake in the GMD?</w:t>
      </w:r>
    </w:p>
  </w:comment>
  <w:comment w:id="141" w:author="Laura Liliana Moreno Herrera" w:date="2024-02-13T11:27:00Z" w:initials="LLMH">
    <w:p w14:paraId="1A7D19D2" w14:textId="77777777" w:rsidR="00E020A9" w:rsidRDefault="00E020A9">
      <w:pPr>
        <w:pStyle w:val="CommentText"/>
      </w:pPr>
      <w:r>
        <w:rPr>
          <w:rStyle w:val="CommentReference"/>
        </w:rPr>
        <w:annotationRef/>
      </w:r>
      <w:r>
        <w:t>In PSE, the refugee camps were codded in the past as missing. What this guidelines imply for PSE?</w:t>
      </w:r>
    </w:p>
    <w:p w14:paraId="4C545DB0" w14:textId="77777777" w:rsidR="00E020A9" w:rsidRDefault="00E020A9">
      <w:pPr>
        <w:pStyle w:val="CommentText"/>
      </w:pPr>
    </w:p>
    <w:p w14:paraId="481F35C5" w14:textId="77777777" w:rsidR="00E020A9" w:rsidRDefault="00E020A9">
      <w:pPr>
        <w:pStyle w:val="CommentText"/>
      </w:pPr>
      <w:r>
        <w:t>In Maldives and other island states, there is not urban/rural divisions. In those cases the guidelines should contemplate the cases for which Urban/Rural do not exits. Other example is Lebanon.</w:t>
      </w:r>
    </w:p>
  </w:comment>
  <w:comment w:id="186" w:author="Gabriel Lara Ibarra" w:date="2024-01-10T10:13:00Z" w:initials="GLI">
    <w:p w14:paraId="52E17613" w14:textId="6433C48F" w:rsidR="00DE191B" w:rsidRDefault="00DE191B">
      <w:pPr>
        <w:pStyle w:val="CommentText"/>
      </w:pPr>
      <w:r>
        <w:rPr>
          <w:rStyle w:val="CommentReference"/>
        </w:rPr>
        <w:annotationRef/>
      </w:r>
      <w:r>
        <w:t>This should be wage_nc to be consistent with the text, correct?</w:t>
      </w:r>
    </w:p>
  </w:comment>
  <w:comment w:id="187" w:author="Laura Liliana Moreno Herrera" w:date="2024-02-13T12:03:00Z" w:initials="LLMH">
    <w:p w14:paraId="11290D93" w14:textId="77777777" w:rsidR="00EE5B40" w:rsidRDefault="00D60BCF">
      <w:pPr>
        <w:pStyle w:val="CommentText"/>
      </w:pPr>
      <w:r>
        <w:rPr>
          <w:rStyle w:val="CommentReference"/>
        </w:rPr>
        <w:annotationRef/>
      </w:r>
      <w:r w:rsidR="00EE5B40">
        <w:t>In GMD2.0 the variables was wage_nc, not wage_no_compen</w:t>
      </w:r>
    </w:p>
  </w:comment>
  <w:comment w:id="206" w:author="Gabriel Lara Ibarra" w:date="2024-01-10T10:15:00Z" w:initials="GLI">
    <w:p w14:paraId="36AF7B93" w14:textId="71E6EEC1" w:rsidR="002B66A6" w:rsidRDefault="002B66A6">
      <w:pPr>
        <w:pStyle w:val="CommentText"/>
      </w:pPr>
      <w:r>
        <w:rPr>
          <w:rStyle w:val="CommentReference"/>
        </w:rPr>
        <w:annotationRef/>
      </w:r>
      <w:r>
        <w:t>Is this t_wage_nc_total_year?</w:t>
      </w:r>
    </w:p>
  </w:comment>
  <w:comment w:id="216" w:author="Laura Liliana Moreno Herrera" w:date="2023-08-24T18:08:00Z" w:initials="LLMH">
    <w:p w14:paraId="2BC65AE1" w14:textId="51ED7677" w:rsidR="009251C2" w:rsidRDefault="009251C2">
      <w:pPr>
        <w:pStyle w:val="CommentText"/>
      </w:pPr>
      <w:r>
        <w:rPr>
          <w:rStyle w:val="CommentReference"/>
        </w:rPr>
        <w:annotationRef/>
      </w:r>
      <w:r>
        <w:fldChar w:fldCharType="begin"/>
      </w:r>
      <w:r>
        <w:instrText xml:space="preserve"> HYPERLINK "mailto:rmungai@worldbank.org" </w:instrText>
      </w:r>
      <w:bookmarkStart w:id="219" w:name="_@_B6A8784043B143C4971873F1FED0C064Z"/>
      <w:r>
        <w:fldChar w:fldCharType="separate"/>
      </w:r>
      <w:bookmarkEnd w:id="219"/>
      <w:r w:rsidRPr="009251C2">
        <w:rPr>
          <w:rStyle w:val="Mention"/>
          <w:noProof/>
        </w:rPr>
        <w:t>@Rose Mungai</w:t>
      </w:r>
      <w:r>
        <w:fldChar w:fldCharType="end"/>
      </w:r>
      <w:r>
        <w:t>, I do not understand this labeling.do</w:t>
      </w:r>
    </w:p>
  </w:comment>
  <w:comment w:id="217" w:author="Rose Mungai" w:date="2023-12-06T17:30:00Z" w:initials="RM">
    <w:p w14:paraId="5127CCFF" w14:textId="77777777" w:rsidR="00A966FC" w:rsidRDefault="00A966FC">
      <w:pPr>
        <w:pStyle w:val="CommentText"/>
      </w:pPr>
      <w:r>
        <w:rPr>
          <w:rStyle w:val="CommentReference"/>
        </w:rPr>
        <w:annotationRef/>
      </w:r>
      <w:r>
        <w:t>When the data is based on the 2 digit, for consistency across all files, the STC can run this dofile. Some countries label these differently, that is, agric. Another agriculture. So for consistency sake, let them run this dofile.</w:t>
      </w:r>
    </w:p>
  </w:comment>
  <w:comment w:id="218" w:author="Laura Liliana Moreno Herrera" w:date="2024-02-13T12:09:00Z" w:initials="LLMH">
    <w:p w14:paraId="59965D82" w14:textId="684C3967" w:rsidR="00F02227" w:rsidRDefault="00F02227">
      <w:pPr>
        <w:pStyle w:val="CommentText"/>
      </w:pPr>
      <w:r>
        <w:rPr>
          <w:rStyle w:val="CommentReference"/>
        </w:rPr>
        <w:annotationRef/>
      </w:r>
      <w:r>
        <w:fldChar w:fldCharType="begin"/>
      </w:r>
      <w:r>
        <w:instrText>HYPERLINK "mailto:rmungai@worldbank.org"</w:instrText>
      </w:r>
      <w:bookmarkStart w:id="220" w:name="_@_78AC0BC7308F45A594F40C817A9A7F20Z"/>
      <w:r>
        <w:fldChar w:fldCharType="separate"/>
      </w:r>
      <w:bookmarkEnd w:id="220"/>
      <w:r w:rsidRPr="00F02227">
        <w:rPr>
          <w:rStyle w:val="Mention"/>
          <w:noProof/>
        </w:rPr>
        <w:t>@Rose Mungai</w:t>
      </w:r>
      <w:r>
        <w:fldChar w:fldCharType="end"/>
      </w:r>
      <w:r>
        <w:t xml:space="preserve">  the do-files will be available in the same folder the guidelines are saved in the Teams?</w:t>
      </w:r>
    </w:p>
  </w:comment>
  <w:comment w:id="260" w:author="Rose Mungai" w:date="2023-12-06T17:31:00Z" w:initials="RM">
    <w:p w14:paraId="773FD8C3" w14:textId="2BF0F4A1" w:rsidR="00154E96" w:rsidRDefault="00154E96">
      <w:pPr>
        <w:pStyle w:val="CommentText"/>
      </w:pPr>
      <w:r>
        <w:rPr>
          <w:rStyle w:val="CommentReference"/>
        </w:rPr>
        <w:annotationRef/>
      </w:r>
      <w:r>
        <w:t>Can we have a Unit contact or general email than a person name.</w:t>
      </w:r>
    </w:p>
  </w:comment>
  <w:comment w:id="302" w:author="Laura Liliana Moreno Herrera" w:date="2024-02-13T12:16:00Z" w:initials="LLMH">
    <w:p w14:paraId="43ED86C7" w14:textId="1B5027EB" w:rsidR="00B536CF" w:rsidRDefault="00B536CF">
      <w:pPr>
        <w:pStyle w:val="CommentText"/>
      </w:pPr>
      <w:r>
        <w:rPr>
          <w:rStyle w:val="CommentReference"/>
        </w:rPr>
        <w:annotationRef/>
      </w:r>
      <w:r>
        <w:fldChar w:fldCharType="begin"/>
      </w:r>
      <w:r>
        <w:instrText>HYPERLINK "mailto:jmontes@worldbank.org"</w:instrText>
      </w:r>
      <w:bookmarkStart w:id="304" w:name="_@_6D9FB79DFA3C42E0B34A3D4F04EAF838Z"/>
      <w:r>
        <w:fldChar w:fldCharType="separate"/>
      </w:r>
      <w:bookmarkEnd w:id="304"/>
      <w:r w:rsidRPr="00B536CF">
        <w:rPr>
          <w:rStyle w:val="Mention"/>
          <w:noProof/>
        </w:rPr>
        <w:t>@Jose Montes</w:t>
      </w:r>
      <w:r>
        <w:fldChar w:fldCharType="end"/>
      </w:r>
      <w:r>
        <w:t xml:space="preserve">  </w:t>
      </w:r>
      <w:r>
        <w:fldChar w:fldCharType="begin"/>
      </w:r>
      <w:r>
        <w:instrText>HYPERLINK "mailto:rmungai@worldbank.org"</w:instrText>
      </w:r>
      <w:bookmarkStart w:id="305" w:name="_@_F038D7F8AF33435C903393D46D53A8FCZ"/>
      <w:r>
        <w:fldChar w:fldCharType="separate"/>
      </w:r>
      <w:bookmarkEnd w:id="305"/>
      <w:r w:rsidRPr="00B536CF">
        <w:rPr>
          <w:rStyle w:val="Mention"/>
          <w:noProof/>
        </w:rPr>
        <w:t>@Rose Mungai</w:t>
      </w:r>
      <w:r>
        <w:fldChar w:fldCharType="end"/>
      </w:r>
      <w:r>
        <w:t xml:space="preserve"> </w:t>
      </w:r>
    </w:p>
    <w:p w14:paraId="6B137278" w14:textId="77777777" w:rsidR="00B536CF" w:rsidRDefault="00B536CF">
      <w:pPr>
        <w:pStyle w:val="CommentText"/>
      </w:pPr>
      <w:r>
        <w:t>Labels codes are different than in GMD2.0, I think the code used in GMD2.0 should preserved, in can be very problematic to have different codes across surveys</w:t>
      </w:r>
    </w:p>
  </w:comment>
  <w:comment w:id="325" w:author="Gabriel Lara Ibarra" w:date="2024-01-10T10:19:00Z" w:initials="GLI">
    <w:p w14:paraId="43742A65" w14:textId="7B9D6F7A" w:rsidR="00B74F81" w:rsidRDefault="00B74F81">
      <w:pPr>
        <w:pStyle w:val="CommentText"/>
      </w:pPr>
      <w:r>
        <w:rPr>
          <w:rStyle w:val="CommentReference"/>
        </w:rPr>
        <w:annotationRef/>
      </w:r>
      <w:r>
        <w:t>Please remind me if we agree to keep hsize or hhsize. The text should be standardized.</w:t>
      </w:r>
    </w:p>
  </w:comment>
  <w:comment w:id="326" w:author="Laura Liliana Moreno Herrera" w:date="2024-02-13T14:40:00Z" w:initials="LLMH">
    <w:p w14:paraId="2304D98E" w14:textId="77777777" w:rsidR="00AC214C" w:rsidRDefault="00AC214C">
      <w:pPr>
        <w:pStyle w:val="CommentText"/>
      </w:pPr>
      <w:r>
        <w:rPr>
          <w:rStyle w:val="CommentReference"/>
        </w:rPr>
        <w:annotationRef/>
      </w:r>
      <w:r>
        <w:t>The variable has always be 'hsize'</w:t>
      </w:r>
    </w:p>
  </w:comment>
  <w:comment w:id="327" w:author="Rose Mungai" w:date="2023-12-06T19:18:00Z" w:initials="RM">
    <w:p w14:paraId="7D5D8E43" w14:textId="11C9B659" w:rsidR="007F41F2" w:rsidRDefault="007F41F2">
      <w:pPr>
        <w:pStyle w:val="CommentText"/>
      </w:pPr>
      <w:r>
        <w:rPr>
          <w:rStyle w:val="CommentReference"/>
        </w:rPr>
        <w:annotationRef/>
      </w:r>
      <w:r>
        <w:t>Laura is this OK or you want the country to have the region-specific lines.  In a few West Africa countries, they have these but when it comes to poverty comparison they refer to one and these lines become pseudo price deflators</w:t>
      </w:r>
    </w:p>
  </w:comment>
  <w:comment w:id="328" w:author="Laura Liliana Moreno Herrera" w:date="2024-02-13T14:52:00Z" w:initials="LLMH">
    <w:p w14:paraId="64D2415F" w14:textId="77777777" w:rsidR="00195473" w:rsidRDefault="00195473">
      <w:pPr>
        <w:pStyle w:val="CommentText"/>
      </w:pPr>
      <w:r>
        <w:rPr>
          <w:rStyle w:val="CommentReference"/>
        </w:rPr>
        <w:annotationRef/>
      </w:r>
      <w:r>
        <w:t>Should be the line that allow to replicate official poverty</w:t>
      </w:r>
    </w:p>
  </w:comment>
  <w:comment w:id="329" w:author="Rose Mungai" w:date="2023-12-07T10:02:00Z" w:initials="RM">
    <w:p w14:paraId="4D469B16" w14:textId="7257B0F5" w:rsidR="00A205DA" w:rsidRDefault="00A205DA" w:rsidP="00A205DA">
      <w:pPr>
        <w:pStyle w:val="CommentText"/>
      </w:pPr>
      <w:r>
        <w:rPr>
          <w:rStyle w:val="CommentReference"/>
        </w:rPr>
        <w:annotationRef/>
      </w:r>
      <w:r>
        <w:t>Mentioned that these welfare* should be in per capita basis. Is that OK.</w:t>
      </w:r>
    </w:p>
  </w:comment>
  <w:comment w:id="357" w:author="Gabriel Lara Ibarra" w:date="2024-09-03T15:30:00Z" w:initials="GLI">
    <w:p w14:paraId="0AA01178" w14:textId="77777777" w:rsidR="002918A5" w:rsidRDefault="002918A5" w:rsidP="002918A5">
      <w:pPr>
        <w:pStyle w:val="CommentText"/>
      </w:pPr>
      <w:r>
        <w:rPr>
          <w:rStyle w:val="CommentReference"/>
        </w:rPr>
        <w:annotationRef/>
      </w:r>
      <w:r>
        <w:t>Two variables related to shared prosperity used to be in GMD 2.0 (both related to sharedprosperity)?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1457FBB" w15:done="0"/>
  <w15:commentEx w15:paraId="26456CCD" w15:done="0"/>
  <w15:commentEx w15:paraId="1480363F" w15:done="0"/>
  <w15:commentEx w15:paraId="481F35C5" w15:done="1"/>
  <w15:commentEx w15:paraId="52E17613" w15:done="1"/>
  <w15:commentEx w15:paraId="11290D93" w15:paraIdParent="52E17613" w15:done="1"/>
  <w15:commentEx w15:paraId="36AF7B93" w15:done="0"/>
  <w15:commentEx w15:paraId="2BC65AE1" w15:done="0"/>
  <w15:commentEx w15:paraId="5127CCFF" w15:paraIdParent="2BC65AE1" w15:done="0"/>
  <w15:commentEx w15:paraId="59965D82" w15:paraIdParent="2BC65AE1" w15:done="0"/>
  <w15:commentEx w15:paraId="773FD8C3" w15:done="0"/>
  <w15:commentEx w15:paraId="6B137278" w15:done="0"/>
  <w15:commentEx w15:paraId="43742A65" w15:done="1"/>
  <w15:commentEx w15:paraId="2304D98E" w15:paraIdParent="43742A65" w15:done="1"/>
  <w15:commentEx w15:paraId="7D5D8E43" w15:done="0"/>
  <w15:commentEx w15:paraId="64D2415F" w15:paraIdParent="7D5D8E43" w15:done="0"/>
  <w15:commentEx w15:paraId="4D469B16" w15:done="0"/>
  <w15:commentEx w15:paraId="0AA011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818E8E" w16cex:dateUtc="2024-09-03T17:33:00Z"/>
  <w16cex:commentExtensible w16cex:durableId="2A81A12E" w16cex:dateUtc="2024-09-03T18:52:00Z"/>
  <w16cex:commentExtensible w16cex:durableId="2975CEB1" w16cex:dateUtc="2024-02-13T16:19:00Z"/>
  <w16cex:commentExtensible w16cex:durableId="2975D0BE" w16cex:dateUtc="2024-02-13T16:27:00Z"/>
  <w16cex:commentExtensible w16cex:durableId="2948EC47" w16cex:dateUtc="2024-01-10T15:13:00Z"/>
  <w16cex:commentExtensible w16cex:durableId="2975D92B" w16cex:dateUtc="2024-02-13T17:03:00Z"/>
  <w16cex:commentExtensible w16cex:durableId="2948ECB7" w16cex:dateUtc="2024-01-10T15:15:00Z"/>
  <w16cex:commentExtensible w16cex:durableId="28921B02" w16cex:dateUtc="2023-08-24T22:08:00Z"/>
  <w16cex:commentExtensible w16cex:durableId="291B2E27" w16cex:dateUtc="2023-12-06T22:30:00Z"/>
  <w16cex:commentExtensible w16cex:durableId="2975DA70" w16cex:dateUtc="2024-02-13T17:09:00Z"/>
  <w16cex:commentExtensible w16cex:durableId="291B2E84" w16cex:dateUtc="2023-12-06T22:31:00Z"/>
  <w16cex:commentExtensible w16cex:durableId="2975DC08" w16cex:dateUtc="2024-02-13T17:16:00Z"/>
  <w16cex:commentExtensible w16cex:durableId="2948EDAD" w16cex:dateUtc="2024-01-10T15:19:00Z"/>
  <w16cex:commentExtensible w16cex:durableId="2975FDDD" w16cex:dateUtc="2024-02-13T19:40:00Z"/>
  <w16cex:commentExtensible w16cex:durableId="291B479B" w16cex:dateUtc="2023-12-07T00:18:00Z"/>
  <w16cex:commentExtensible w16cex:durableId="29760093" w16cex:dateUtc="2024-02-13T19:52:00Z"/>
  <w16cex:commentExtensible w16cex:durableId="291C1AB2" w16cex:dateUtc="2023-12-07T15:02:00Z"/>
  <w16cex:commentExtensible w16cex:durableId="2A81AA0D" w16cex:dateUtc="2024-09-03T1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1457FBB" w16cid:durableId="2A818E8E"/>
  <w16cid:commentId w16cid:paraId="26456CCD" w16cid:durableId="2A81A12E"/>
  <w16cid:commentId w16cid:paraId="1480363F" w16cid:durableId="2975CEB1"/>
  <w16cid:commentId w16cid:paraId="481F35C5" w16cid:durableId="2975D0BE"/>
  <w16cid:commentId w16cid:paraId="52E17613" w16cid:durableId="2948EC47"/>
  <w16cid:commentId w16cid:paraId="11290D93" w16cid:durableId="2975D92B"/>
  <w16cid:commentId w16cid:paraId="36AF7B93" w16cid:durableId="2948ECB7"/>
  <w16cid:commentId w16cid:paraId="2BC65AE1" w16cid:durableId="28921B02"/>
  <w16cid:commentId w16cid:paraId="5127CCFF" w16cid:durableId="291B2E27"/>
  <w16cid:commentId w16cid:paraId="59965D82" w16cid:durableId="2975DA70"/>
  <w16cid:commentId w16cid:paraId="773FD8C3" w16cid:durableId="291B2E84"/>
  <w16cid:commentId w16cid:paraId="6B137278" w16cid:durableId="2975DC08"/>
  <w16cid:commentId w16cid:paraId="43742A65" w16cid:durableId="2948EDAD"/>
  <w16cid:commentId w16cid:paraId="2304D98E" w16cid:durableId="2975FDDD"/>
  <w16cid:commentId w16cid:paraId="7D5D8E43" w16cid:durableId="291B479B"/>
  <w16cid:commentId w16cid:paraId="64D2415F" w16cid:durableId="29760093"/>
  <w16cid:commentId w16cid:paraId="4D469B16" w16cid:durableId="291C1AB2"/>
  <w16cid:commentId w16cid:paraId="0AA01178" w16cid:durableId="2A81AA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19099B" w14:textId="77777777" w:rsidR="0048672C" w:rsidRDefault="0048672C" w:rsidP="009312B1">
      <w:pPr>
        <w:spacing w:after="0" w:line="240" w:lineRule="auto"/>
      </w:pPr>
      <w:r>
        <w:separator/>
      </w:r>
    </w:p>
  </w:endnote>
  <w:endnote w:type="continuationSeparator" w:id="0">
    <w:p w14:paraId="368ADC81" w14:textId="77777777" w:rsidR="0048672C" w:rsidRDefault="0048672C" w:rsidP="009312B1">
      <w:pPr>
        <w:spacing w:after="0" w:line="240" w:lineRule="auto"/>
      </w:pPr>
      <w:r>
        <w:continuationSeparator/>
      </w:r>
    </w:p>
  </w:endnote>
  <w:endnote w:type="continuationNotice" w:id="1">
    <w:p w14:paraId="3533DEB0" w14:textId="77777777" w:rsidR="0048672C" w:rsidRDefault="004867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5177059"/>
      <w:docPartObj>
        <w:docPartGallery w:val="Page Numbers (Bottom of Page)"/>
        <w:docPartUnique/>
      </w:docPartObj>
    </w:sdtPr>
    <w:sdtEndPr>
      <w:rPr>
        <w:color w:val="7F7F7F" w:themeColor="background1" w:themeShade="7F"/>
        <w:spacing w:val="60"/>
      </w:rPr>
    </w:sdtEndPr>
    <w:sdtContent>
      <w:p w14:paraId="67760434" w14:textId="5DAB6C6D" w:rsidR="00D91423" w:rsidRDefault="00D9142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BFEC9FF" w14:textId="77777777" w:rsidR="00380446" w:rsidRDefault="0038044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F5324" w14:textId="77777777" w:rsidR="008C33C9" w:rsidRDefault="008C33C9">
    <w:pPr>
      <w:spacing w:after="0"/>
      <w:ind w:right="82"/>
      <w:jc w:val="center"/>
    </w:pPr>
    <w:r>
      <w:fldChar w:fldCharType="begin"/>
    </w:r>
    <w:r>
      <w:instrText xml:space="preserve"> PAGE   \* MERGEFORMAT </w:instrText>
    </w:r>
    <w:r>
      <w:fldChar w:fldCharType="separate"/>
    </w:r>
    <w:r>
      <w:t>1</w:t>
    </w:r>
    <w:r>
      <w:fldChar w:fldCharType="end"/>
    </w:r>
    <w:r>
      <w:t xml:space="preserve"> </w:t>
    </w:r>
  </w:p>
  <w:p w14:paraId="71458EAD" w14:textId="77777777" w:rsidR="008C33C9" w:rsidRDefault="008C33C9">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9768947"/>
      <w:docPartObj>
        <w:docPartGallery w:val="Page Numbers (Bottom of Page)"/>
        <w:docPartUnique/>
      </w:docPartObj>
    </w:sdtPr>
    <w:sdtEndPr>
      <w:rPr>
        <w:color w:val="7F7F7F" w:themeColor="background1" w:themeShade="7F"/>
        <w:spacing w:val="60"/>
      </w:rPr>
    </w:sdtEndPr>
    <w:sdtContent>
      <w:p w14:paraId="4F07CE6B" w14:textId="410708AD" w:rsidR="00F57B70" w:rsidRDefault="00F57B7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66344D8" w14:textId="77777777" w:rsidR="008C33C9" w:rsidRDefault="008C33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0588702"/>
      <w:docPartObj>
        <w:docPartGallery w:val="Page Numbers (Bottom of Page)"/>
        <w:docPartUnique/>
      </w:docPartObj>
    </w:sdtPr>
    <w:sdtEndPr>
      <w:rPr>
        <w:color w:val="7F7F7F" w:themeColor="background1" w:themeShade="7F"/>
        <w:spacing w:val="60"/>
      </w:rPr>
    </w:sdtEndPr>
    <w:sdtContent>
      <w:p w14:paraId="5335A5AE" w14:textId="4B9AFB86" w:rsidR="00F4693F" w:rsidRDefault="00F4693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108FF8" w14:textId="77777777" w:rsidR="00511742" w:rsidRDefault="00511742" w:rsidP="00C3685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8495898"/>
      <w:docPartObj>
        <w:docPartGallery w:val="Page Numbers (Bottom of Page)"/>
        <w:docPartUnique/>
      </w:docPartObj>
    </w:sdtPr>
    <w:sdtEndPr>
      <w:rPr>
        <w:color w:val="7F7F7F" w:themeColor="background1" w:themeShade="7F"/>
        <w:spacing w:val="60"/>
      </w:rPr>
    </w:sdtEndPr>
    <w:sdtContent>
      <w:p w14:paraId="63754BE8" w14:textId="32400BD1" w:rsidR="001F3DAC" w:rsidRDefault="001F3DA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08387B" w14:textId="77777777" w:rsidR="00D1018B" w:rsidRDefault="00D1018B" w:rsidP="00C36853">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BAD91" w14:textId="77777777" w:rsidR="008C33C9" w:rsidRDefault="008C33C9">
    <w:pPr>
      <w:spacing w:after="0"/>
      <w:ind w:right="82"/>
      <w:jc w:val="center"/>
    </w:pPr>
    <w:r>
      <w:fldChar w:fldCharType="begin"/>
    </w:r>
    <w:r>
      <w:instrText xml:space="preserve"> PAGE   \* MERGEFORMAT </w:instrText>
    </w:r>
    <w:r>
      <w:fldChar w:fldCharType="separate"/>
    </w:r>
    <w:r>
      <w:t>1</w:t>
    </w:r>
    <w:r>
      <w:fldChar w:fldCharType="end"/>
    </w:r>
    <w:r>
      <w:t xml:space="preserve"> </w:t>
    </w:r>
  </w:p>
  <w:p w14:paraId="775E6D70" w14:textId="77777777" w:rsidR="008C33C9" w:rsidRDefault="008C33C9">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1CFE3" w14:textId="7E605636" w:rsidR="008C33C9" w:rsidRDefault="008C33C9">
    <w:pPr>
      <w:spacing w:after="0"/>
      <w:ind w:right="82"/>
      <w:jc w:val="center"/>
    </w:pPr>
    <w:r>
      <w:fldChar w:fldCharType="begin"/>
    </w:r>
    <w:r>
      <w:instrText xml:space="preserve"> PAGE   \* MERGEFORMAT </w:instrText>
    </w:r>
    <w:r>
      <w:fldChar w:fldCharType="separate"/>
    </w:r>
    <w:r>
      <w:rPr>
        <w:noProof/>
      </w:rPr>
      <w:t>104</w:t>
    </w:r>
    <w:r>
      <w:fldChar w:fldCharType="end"/>
    </w:r>
    <w:r>
      <w:t xml:space="preserve"> </w:t>
    </w:r>
  </w:p>
  <w:p w14:paraId="0050FD14" w14:textId="77777777" w:rsidR="008C33C9" w:rsidRDefault="008C33C9">
    <w:pPr>
      <w:spacing w:after="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00AA4" w14:textId="77777777" w:rsidR="008C33C9" w:rsidRDefault="008C33C9">
    <w:pPr>
      <w:spacing w:after="0"/>
      <w:ind w:right="82"/>
      <w:jc w:val="center"/>
    </w:pPr>
    <w:r>
      <w:fldChar w:fldCharType="begin"/>
    </w:r>
    <w:r>
      <w:instrText xml:space="preserve"> PAGE   \* MERGEFORMAT </w:instrText>
    </w:r>
    <w:r>
      <w:fldChar w:fldCharType="separate"/>
    </w:r>
    <w:r>
      <w:t>1</w:t>
    </w:r>
    <w:r>
      <w:fldChar w:fldCharType="end"/>
    </w:r>
    <w:r>
      <w:t xml:space="preserve"> </w:t>
    </w:r>
  </w:p>
  <w:p w14:paraId="1E14F9C4" w14:textId="77777777" w:rsidR="008C33C9" w:rsidRDefault="008C33C9">
    <w:pPr>
      <w:spacing w:after="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71C7D" w14:textId="77777777" w:rsidR="008C33C9" w:rsidRDefault="008C33C9">
    <w:pPr>
      <w:spacing w:after="0"/>
      <w:ind w:right="82"/>
      <w:jc w:val="center"/>
    </w:pPr>
    <w:r>
      <w:fldChar w:fldCharType="begin"/>
    </w:r>
    <w:r>
      <w:instrText xml:space="preserve"> PAGE   \* MERGEFORMAT </w:instrText>
    </w:r>
    <w:r>
      <w:fldChar w:fldCharType="separate"/>
    </w:r>
    <w:r>
      <w:t>1</w:t>
    </w:r>
    <w:r>
      <w:fldChar w:fldCharType="end"/>
    </w:r>
    <w:r>
      <w:t xml:space="preserve"> </w:t>
    </w:r>
  </w:p>
  <w:p w14:paraId="60AC9617" w14:textId="77777777" w:rsidR="008C33C9" w:rsidRDefault="008C33C9">
    <w:pPr>
      <w:spacing w:after="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1021986"/>
      <w:docPartObj>
        <w:docPartGallery w:val="Page Numbers (Bottom of Page)"/>
        <w:docPartUnique/>
      </w:docPartObj>
    </w:sdtPr>
    <w:sdtEndPr>
      <w:rPr>
        <w:color w:val="7F7F7F" w:themeColor="background1" w:themeShade="7F"/>
        <w:spacing w:val="60"/>
      </w:rPr>
    </w:sdtEndPr>
    <w:sdtContent>
      <w:p w14:paraId="50816774" w14:textId="0AF663F4" w:rsidR="00212889" w:rsidRDefault="0021288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C928D0F" w14:textId="02CB68D5" w:rsidR="008C33C9" w:rsidRDefault="008C33C9">
    <w:pP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7A1C66" w14:textId="77777777" w:rsidR="0048672C" w:rsidRDefault="0048672C" w:rsidP="009312B1">
      <w:pPr>
        <w:spacing w:after="0" w:line="240" w:lineRule="auto"/>
      </w:pPr>
      <w:r>
        <w:separator/>
      </w:r>
    </w:p>
  </w:footnote>
  <w:footnote w:type="continuationSeparator" w:id="0">
    <w:p w14:paraId="388F5DE8" w14:textId="77777777" w:rsidR="0048672C" w:rsidRDefault="0048672C" w:rsidP="009312B1">
      <w:pPr>
        <w:spacing w:after="0" w:line="240" w:lineRule="auto"/>
      </w:pPr>
      <w:r>
        <w:continuationSeparator/>
      </w:r>
    </w:p>
  </w:footnote>
  <w:footnote w:type="continuationNotice" w:id="1">
    <w:p w14:paraId="31135609" w14:textId="77777777" w:rsidR="0048672C" w:rsidRDefault="0048672C">
      <w:pPr>
        <w:spacing w:after="0" w:line="240" w:lineRule="auto"/>
      </w:pPr>
    </w:p>
  </w:footnote>
  <w:footnote w:id="2">
    <w:p w14:paraId="714741B8" w14:textId="77777777" w:rsidR="00B90562" w:rsidRDefault="00B90562" w:rsidP="00B90562">
      <w:pPr>
        <w:pStyle w:val="FootnoteText"/>
        <w:tabs>
          <w:tab w:val="left" w:pos="360"/>
        </w:tabs>
        <w:ind w:left="360" w:hanging="360"/>
        <w:jc w:val="both"/>
      </w:pPr>
      <w:r>
        <w:rPr>
          <w:rStyle w:val="FootnoteReference"/>
        </w:rPr>
        <w:footnoteRef/>
      </w:r>
      <w:r>
        <w:t xml:space="preserve"> </w:t>
      </w:r>
      <w:r>
        <w:tab/>
        <w:t>In most of the countries, the household budget survey is the best available type of multi-purpose household level information. However, the Living Standard Measurement Survey (LSMS), EU Statistics on Income and Living Conditions (EU-SILC), and other types of household surveys are also used.</w:t>
      </w:r>
    </w:p>
  </w:footnote>
  <w:footnote w:id="3">
    <w:p w14:paraId="55B1227C" w14:textId="77777777" w:rsidR="00B90562" w:rsidRDefault="00B90562" w:rsidP="00B90562">
      <w:pPr>
        <w:pStyle w:val="FootnoteText"/>
        <w:tabs>
          <w:tab w:val="left" w:pos="360"/>
        </w:tabs>
        <w:ind w:left="360" w:hanging="360"/>
        <w:jc w:val="both"/>
      </w:pPr>
      <w:r>
        <w:rPr>
          <w:rStyle w:val="FootnoteReference"/>
        </w:rPr>
        <w:footnoteRef/>
      </w:r>
      <w:r>
        <w:t xml:space="preserve"> </w:t>
      </w:r>
      <w:r>
        <w:tab/>
        <w:t xml:space="preserve">The other two major data sources are population and housing census and administrative record systems. </w:t>
      </w:r>
    </w:p>
  </w:footnote>
  <w:footnote w:id="4">
    <w:p w14:paraId="2647143C" w14:textId="5F757FDA" w:rsidR="000F14ED" w:rsidRDefault="000F14ED" w:rsidP="00BA0A28">
      <w:pPr>
        <w:pStyle w:val="FootnoteText"/>
        <w:tabs>
          <w:tab w:val="left" w:pos="360"/>
        </w:tabs>
        <w:ind w:left="360" w:hanging="360"/>
        <w:jc w:val="both"/>
      </w:pPr>
      <w:r w:rsidRPr="00BA0A28">
        <w:rPr>
          <w:rStyle w:val="FootnoteReference"/>
        </w:rPr>
        <w:footnoteRef/>
      </w:r>
      <w:r w:rsidRPr="00BA0A28">
        <w:t xml:space="preserve"> </w:t>
      </w:r>
      <w:r w:rsidR="00BA0A28" w:rsidRPr="00BA0A28">
        <w:tab/>
      </w:r>
      <w:r w:rsidR="00535A4A" w:rsidRPr="00BA0A28">
        <w:t>As noted</w:t>
      </w:r>
      <w:r w:rsidR="00BA0A28">
        <w:t xml:space="preserve"> under each topic</w:t>
      </w:r>
      <w:r w:rsidR="00535A4A" w:rsidRPr="00BA0A28">
        <w:t>, Tier 2 variables are comprised of previously identified variables under GMD 2.0. Regional teams with the capacity and systems ready to keep producing Tier 2 variables are very strongly encouraged to do so.</w:t>
      </w:r>
    </w:p>
  </w:footnote>
  <w:footnote w:id="5">
    <w:p w14:paraId="3CB56FB6" w14:textId="77777777" w:rsidR="008C33C9" w:rsidRDefault="008C33C9" w:rsidP="009312B1">
      <w:pPr>
        <w:pStyle w:val="FootnoteText"/>
      </w:pPr>
      <w:r>
        <w:rPr>
          <w:rStyle w:val="FootnoteReference"/>
        </w:rPr>
        <w:footnoteRef/>
      </w:r>
      <w:r>
        <w:t xml:space="preserve"> NUTS areas aim to provide a single and coherent territorial breakdown for the compilation of EU regional statistics.</w:t>
      </w:r>
    </w:p>
  </w:footnote>
  <w:footnote w:id="6">
    <w:p w14:paraId="59BACA36" w14:textId="59A6C81E" w:rsidR="008C33C9" w:rsidRDefault="008C33C9" w:rsidP="006F09C8">
      <w:pPr>
        <w:pStyle w:val="FootnoteText"/>
        <w:tabs>
          <w:tab w:val="left" w:pos="360"/>
        </w:tabs>
      </w:pPr>
      <w:r>
        <w:rPr>
          <w:rStyle w:val="FootnoteReference"/>
        </w:rPr>
        <w:footnoteRef/>
      </w:r>
      <w:r>
        <w:t xml:space="preserve"> </w:t>
      </w:r>
      <w:r w:rsidRPr="00C163ED">
        <w:t>Especially</w:t>
      </w:r>
      <w:r>
        <w:t xml:space="preserve"> in the case of</w:t>
      </w:r>
      <w:r w:rsidRPr="00C163ED">
        <w:t xml:space="preserve"> children aged less than 5 years</w:t>
      </w:r>
      <w:r>
        <w:t xml:space="preserve"> old, age</w:t>
      </w:r>
      <w:r w:rsidRPr="00C163ED">
        <w:t xml:space="preserve"> is used to interpret Anthropometrics data.</w:t>
      </w:r>
    </w:p>
  </w:footnote>
  <w:footnote w:id="7">
    <w:p w14:paraId="18332267" w14:textId="36E84DFC" w:rsidR="007836AE" w:rsidRPr="007836AE" w:rsidRDefault="007836AE">
      <w:pPr>
        <w:pStyle w:val="FootnoteText"/>
      </w:pPr>
      <w:r>
        <w:rPr>
          <w:rStyle w:val="FootnoteReference"/>
        </w:rPr>
        <w:footnoteRef/>
      </w:r>
      <w:r>
        <w:t xml:space="preserve"> Variables </w:t>
      </w:r>
      <w:r>
        <w:rPr>
          <w:b/>
          <w:bCs/>
        </w:rPr>
        <w:t xml:space="preserve">childry </w:t>
      </w:r>
      <w:r>
        <w:t xml:space="preserve">and </w:t>
      </w:r>
      <w:r>
        <w:rPr>
          <w:b/>
          <w:bCs/>
        </w:rPr>
        <w:t>childmth</w:t>
      </w:r>
      <w:r>
        <w:t xml:space="preserve"> </w:t>
      </w:r>
      <w:r w:rsidR="00F21C12">
        <w:t xml:space="preserve">are included in the GMD harmonization for the first time in this December 2023 revision. </w:t>
      </w:r>
      <w:r w:rsidR="00B84312">
        <w:t>If there is no information available, they should be created nonetheless.</w:t>
      </w:r>
    </w:p>
  </w:footnote>
  <w:footnote w:id="8">
    <w:p w14:paraId="317EEF8A" w14:textId="3ED625A2" w:rsidR="002710EC" w:rsidRDefault="002710EC">
      <w:pPr>
        <w:pStyle w:val="FootnoteText"/>
      </w:pPr>
      <w:r>
        <w:rPr>
          <w:rStyle w:val="FootnoteReference"/>
        </w:rPr>
        <w:footnoteRef/>
      </w:r>
      <w:r>
        <w:t xml:space="preserve"> Variables </w:t>
      </w:r>
      <w:r>
        <w:rPr>
          <w:b/>
          <w:bCs/>
        </w:rPr>
        <w:t xml:space="preserve">everattend </w:t>
      </w:r>
      <w:r>
        <w:t xml:space="preserve">and </w:t>
      </w:r>
      <w:r w:rsidR="005866BB" w:rsidRPr="005866BB">
        <w:rPr>
          <w:b/>
          <w:bCs/>
        </w:rPr>
        <w:t>mineducatage</w:t>
      </w:r>
      <w:r>
        <w:t xml:space="preserve"> are included in the GMD harmonization for the first time in this December 2023 revision. If there is no information available, they should be created nonetheless.</w:t>
      </w:r>
    </w:p>
  </w:footnote>
  <w:footnote w:id="9">
    <w:p w14:paraId="04BAB1F5" w14:textId="6F4FB006" w:rsidR="008C33C9" w:rsidRPr="0035583A" w:rsidRDefault="008C33C9" w:rsidP="00365D41">
      <w:pPr>
        <w:tabs>
          <w:tab w:val="left" w:pos="360"/>
        </w:tabs>
        <w:spacing w:after="0"/>
        <w:ind w:left="360" w:hanging="360"/>
        <w:rPr>
          <w:sz w:val="20"/>
          <w:szCs w:val="20"/>
        </w:rPr>
      </w:pPr>
      <w:r w:rsidRPr="0035583A">
        <w:rPr>
          <w:rStyle w:val="FootnoteReference"/>
          <w:sz w:val="20"/>
          <w:szCs w:val="20"/>
        </w:rPr>
        <w:footnoteRef/>
      </w:r>
      <w:r w:rsidRPr="0035583A">
        <w:rPr>
          <w:sz w:val="20"/>
          <w:szCs w:val="20"/>
        </w:rPr>
        <w:t xml:space="preserve"> </w:t>
      </w:r>
      <w:r w:rsidR="00365D41">
        <w:rPr>
          <w:sz w:val="20"/>
          <w:szCs w:val="20"/>
        </w:rPr>
        <w:tab/>
      </w:r>
      <w:r w:rsidRPr="0035583A">
        <w:rPr>
          <w:sz w:val="20"/>
          <w:szCs w:val="20"/>
        </w:rPr>
        <w:t xml:space="preserve">Resolution Concerning statistics of work, employment and labor underutilization </w:t>
      </w:r>
      <w:hyperlink r:id="rId1" w:history="1">
        <w:r w:rsidRPr="0035583A">
          <w:rPr>
            <w:rStyle w:val="Hyperlink"/>
            <w:sz w:val="20"/>
            <w:szCs w:val="20"/>
          </w:rPr>
          <w:t>http://www.ilo.org/wcmsp5/groups/public/---dgreports/---stat/documents/normativeinstrument/wcms_230304.pdf</w:t>
        </w:r>
      </w:hyperlink>
      <w:r w:rsidRPr="0035583A">
        <w:rPr>
          <w:sz w:val="20"/>
          <w:szCs w:val="20"/>
        </w:rPr>
        <w:t xml:space="preserve"> </w:t>
      </w:r>
    </w:p>
  </w:footnote>
  <w:footnote w:id="10">
    <w:p w14:paraId="0949B563" w14:textId="5F20C4C6" w:rsidR="008C33C9" w:rsidRPr="00FA2C07" w:rsidRDefault="008C33C9" w:rsidP="00365D41">
      <w:pPr>
        <w:pStyle w:val="FootnoteText"/>
        <w:tabs>
          <w:tab w:val="left" w:pos="360"/>
        </w:tabs>
        <w:ind w:left="360" w:hanging="360"/>
      </w:pPr>
      <w:r w:rsidRPr="0035583A">
        <w:rPr>
          <w:rStyle w:val="FootnoteReference"/>
        </w:rPr>
        <w:footnoteRef/>
      </w:r>
      <w:r w:rsidRPr="0035583A">
        <w:t xml:space="preserve"> </w:t>
      </w:r>
      <w:r w:rsidR="00365D41" w:rsidRPr="0035583A">
        <w:tab/>
      </w:r>
      <w:r w:rsidRPr="0035583A">
        <w:t xml:space="preserve">ILO. 2013. Statistics and Databases. See here: </w:t>
      </w:r>
      <w:hyperlink r:id="rId2" w:history="1">
        <w:r w:rsidRPr="0035583A">
          <w:rPr>
            <w:rStyle w:val="Hyperlink"/>
          </w:rPr>
          <w:t>https://www.ilo.org/global/statistics-and-databases/statistics-overview-and-topics/WCMS_470295/lang--en/index.htm</w:t>
        </w:r>
      </w:hyperlink>
    </w:p>
  </w:footnote>
  <w:footnote w:id="11">
    <w:p w14:paraId="0DFC2440" w14:textId="77777777" w:rsidR="000475FE" w:rsidRPr="004116EC" w:rsidRDefault="000475FE" w:rsidP="000475FE">
      <w:pPr>
        <w:pStyle w:val="FootnoteText"/>
        <w:tabs>
          <w:tab w:val="left" w:pos="360"/>
        </w:tabs>
        <w:rPr>
          <w:sz w:val="18"/>
          <w:szCs w:val="18"/>
        </w:rPr>
      </w:pPr>
      <w:r w:rsidRPr="004116EC">
        <w:rPr>
          <w:rStyle w:val="FootnoteReference"/>
          <w:sz w:val="18"/>
          <w:szCs w:val="18"/>
        </w:rPr>
        <w:footnoteRef/>
      </w:r>
      <w:r w:rsidRPr="004116EC">
        <w:rPr>
          <w:sz w:val="18"/>
          <w:szCs w:val="18"/>
        </w:rPr>
        <w:t xml:space="preserve"> </w:t>
      </w:r>
      <w:r w:rsidRPr="004116EC">
        <w:rPr>
          <w:sz w:val="18"/>
          <w:szCs w:val="18"/>
        </w:rPr>
        <w:tab/>
      </w:r>
      <w:hyperlink r:id="rId3" w:anchor="ISIC3" w:history="1">
        <w:r w:rsidRPr="004116EC">
          <w:rPr>
            <w:rStyle w:val="Hyperlink"/>
            <w:sz w:val="18"/>
            <w:szCs w:val="18"/>
          </w:rPr>
          <w:t>https://unstats.un.org/unsd/classifications/Econ/ISIC#ISIC3</w:t>
        </w:r>
      </w:hyperlink>
    </w:p>
  </w:footnote>
  <w:footnote w:id="12">
    <w:p w14:paraId="64BC1F65" w14:textId="3E059E9D" w:rsidR="00972E16" w:rsidRDefault="00972E16">
      <w:pPr>
        <w:pStyle w:val="FootnoteText"/>
      </w:pPr>
      <w:r>
        <w:rPr>
          <w:rStyle w:val="FootnoteReference"/>
        </w:rPr>
        <w:footnoteRef/>
      </w:r>
      <w:r>
        <w:t xml:space="preserve"> Variable </w:t>
      </w:r>
      <w:r w:rsidRPr="00972E16">
        <w:rPr>
          <w:b/>
          <w:bCs/>
        </w:rPr>
        <w:t>wage_nc</w:t>
      </w:r>
      <w:r>
        <w:rPr>
          <w:b/>
          <w:bCs/>
        </w:rPr>
        <w:t xml:space="preserve"> </w:t>
      </w:r>
      <w:r w:rsidRPr="00972E16">
        <w:t>is</w:t>
      </w:r>
      <w:r>
        <w:t xml:space="preserve"> included in the GMD harmonization for the first time in this December 2023 revision. If there is no information available, they should be created nonetheless.</w:t>
      </w:r>
    </w:p>
  </w:footnote>
  <w:footnote w:id="13">
    <w:p w14:paraId="0A12EE9E" w14:textId="77777777" w:rsidR="00964D1F" w:rsidRPr="004116EC" w:rsidRDefault="00964D1F" w:rsidP="00964D1F">
      <w:pPr>
        <w:pStyle w:val="FootnoteText"/>
        <w:tabs>
          <w:tab w:val="left" w:pos="360"/>
        </w:tabs>
        <w:rPr>
          <w:sz w:val="18"/>
          <w:szCs w:val="18"/>
        </w:rPr>
      </w:pPr>
      <w:r w:rsidRPr="004116EC">
        <w:rPr>
          <w:rStyle w:val="FootnoteReference"/>
          <w:sz w:val="18"/>
          <w:szCs w:val="18"/>
        </w:rPr>
        <w:footnoteRef/>
      </w:r>
      <w:r w:rsidRPr="004116EC">
        <w:rPr>
          <w:sz w:val="18"/>
          <w:szCs w:val="18"/>
        </w:rPr>
        <w:t xml:space="preserve"> </w:t>
      </w:r>
      <w:r w:rsidRPr="004116EC">
        <w:rPr>
          <w:sz w:val="18"/>
          <w:szCs w:val="18"/>
        </w:rPr>
        <w:tab/>
      </w:r>
      <w:hyperlink r:id="rId4" w:anchor="ISIC3" w:history="1">
        <w:r w:rsidRPr="004116EC">
          <w:rPr>
            <w:rStyle w:val="Hyperlink"/>
            <w:sz w:val="18"/>
            <w:szCs w:val="18"/>
          </w:rPr>
          <w:t>https://unstats.un.org/unsd/classifications/Econ/ISIC#ISIC3</w:t>
        </w:r>
      </w:hyperlink>
    </w:p>
  </w:footnote>
  <w:footnote w:id="14">
    <w:p w14:paraId="254C7B85" w14:textId="77777777" w:rsidR="00E7430F" w:rsidRPr="004116EC" w:rsidRDefault="00E7430F" w:rsidP="00E7430F">
      <w:pPr>
        <w:pStyle w:val="FootnoteText"/>
        <w:tabs>
          <w:tab w:val="left" w:pos="360"/>
        </w:tabs>
        <w:rPr>
          <w:sz w:val="18"/>
          <w:szCs w:val="18"/>
        </w:rPr>
      </w:pPr>
      <w:r w:rsidRPr="004116EC">
        <w:rPr>
          <w:rStyle w:val="FootnoteReference"/>
          <w:sz w:val="18"/>
          <w:szCs w:val="18"/>
        </w:rPr>
        <w:footnoteRef/>
      </w:r>
      <w:r w:rsidRPr="004116EC">
        <w:rPr>
          <w:sz w:val="18"/>
          <w:szCs w:val="18"/>
        </w:rPr>
        <w:t xml:space="preserve"> </w:t>
      </w:r>
      <w:r w:rsidRPr="004116EC">
        <w:rPr>
          <w:sz w:val="18"/>
          <w:szCs w:val="18"/>
        </w:rPr>
        <w:tab/>
      </w:r>
      <w:hyperlink r:id="rId5" w:anchor="ISIC3" w:history="1">
        <w:r w:rsidRPr="004116EC">
          <w:rPr>
            <w:rStyle w:val="Hyperlink"/>
            <w:sz w:val="18"/>
            <w:szCs w:val="18"/>
          </w:rPr>
          <w:t>https://unstats.un.org/unsd/classifications/Econ/ISIC#ISIC3</w:t>
        </w:r>
      </w:hyperlink>
    </w:p>
  </w:footnote>
  <w:footnote w:id="15">
    <w:p w14:paraId="35C8FD14" w14:textId="4AC0F291" w:rsidR="00445306" w:rsidRDefault="00445306" w:rsidP="00445306">
      <w:pPr>
        <w:pStyle w:val="FootnoteText"/>
        <w:tabs>
          <w:tab w:val="left" w:pos="360"/>
        </w:tabs>
        <w:ind w:left="360" w:hanging="360"/>
      </w:pPr>
      <w:r>
        <w:rPr>
          <w:rStyle w:val="FootnoteReference"/>
        </w:rPr>
        <w:footnoteRef/>
      </w:r>
      <w:r>
        <w:t xml:space="preserve"> </w:t>
      </w:r>
      <w:r>
        <w:tab/>
        <w:t xml:space="preserve">For further reference, see </w:t>
      </w:r>
      <w:hyperlink r:id="rId6" w:history="1">
        <w:r w:rsidR="003F4458" w:rsidRPr="00565172">
          <w:rPr>
            <w:rStyle w:val="Hyperlink"/>
          </w:rPr>
          <w:t>http://web.worldbank.org/WBSITE/EXTERNAL/COUNTRIES/LACEXT/EXTLACREGTOPPOVANA/0,,contentMDK:21881102~pagePK:34004173~piPK:34003707~theSitePK:841175,00.html</w:t>
        </w:r>
      </w:hyperlink>
      <w:r w:rsidR="003F4458">
        <w:t xml:space="preserve"> </w:t>
      </w:r>
    </w:p>
  </w:footnote>
  <w:footnote w:id="16">
    <w:p w14:paraId="7AA1B7C3" w14:textId="58A49025" w:rsidR="00445306" w:rsidRDefault="00445306" w:rsidP="00445306">
      <w:pPr>
        <w:pStyle w:val="FootnoteText"/>
        <w:tabs>
          <w:tab w:val="left" w:pos="360"/>
        </w:tabs>
      </w:pPr>
      <w:r>
        <w:rPr>
          <w:rStyle w:val="FootnoteReference"/>
        </w:rPr>
        <w:footnoteRef/>
      </w:r>
      <w:r>
        <w:t xml:space="preserve"> </w:t>
      </w:r>
      <w:r>
        <w:tab/>
        <w:t xml:space="preserve">For further reference, see </w:t>
      </w:r>
      <w:hyperlink r:id="rId7" w:history="1">
        <w:r w:rsidR="003F4458" w:rsidRPr="00565172">
          <w:rPr>
            <w:rStyle w:val="Hyperlink"/>
          </w:rPr>
          <w:t>http://www.worldbank.org/en/topic/energy/publication/energy-access-redefined</w:t>
        </w:r>
      </w:hyperlink>
      <w:r w:rsidR="003F4458">
        <w:t xml:space="preserve"> </w:t>
      </w:r>
    </w:p>
  </w:footnote>
  <w:footnote w:id="17">
    <w:p w14:paraId="35F43ADC" w14:textId="77777777" w:rsidR="00744A74" w:rsidRPr="005854F3" w:rsidRDefault="00744A74" w:rsidP="00744A74">
      <w:pPr>
        <w:pStyle w:val="FootnoteText"/>
        <w:tabs>
          <w:tab w:val="left" w:pos="360"/>
        </w:tabs>
        <w:rPr>
          <w:rFonts w:asciiTheme="majorHAnsi" w:hAnsiTheme="majorHAnsi" w:cstheme="majorHAnsi"/>
        </w:rPr>
      </w:pPr>
      <w:r w:rsidRPr="005854F3">
        <w:rPr>
          <w:rStyle w:val="FootnoteReference"/>
          <w:rFonts w:asciiTheme="majorHAnsi" w:hAnsiTheme="majorHAnsi" w:cstheme="majorHAnsi"/>
        </w:rPr>
        <w:footnoteRef/>
      </w:r>
      <w:r w:rsidRPr="005854F3">
        <w:rPr>
          <w:rFonts w:asciiTheme="majorHAnsi" w:hAnsiTheme="majorHAnsi" w:cstheme="majorHAnsi"/>
        </w:rPr>
        <w:t xml:space="preserve"> </w:t>
      </w:r>
      <w:r w:rsidRPr="005854F3">
        <w:rPr>
          <w:rFonts w:asciiTheme="majorHAnsi" w:hAnsiTheme="majorHAnsi" w:cstheme="majorHAnsi"/>
        </w:rPr>
        <w:tab/>
      </w:r>
      <w:hyperlink r:id="rId8" w:history="1">
        <w:r w:rsidRPr="005854F3">
          <w:rPr>
            <w:rStyle w:val="Hyperlink"/>
            <w:rFonts w:asciiTheme="majorHAnsi" w:hAnsiTheme="majorHAnsi" w:cstheme="majorHAnsi"/>
          </w:rPr>
          <w:t>https://washdata.org/how-we-work/about-jmp</w:t>
        </w:r>
      </w:hyperlink>
    </w:p>
  </w:footnote>
  <w:footnote w:id="18">
    <w:p w14:paraId="1743D56F" w14:textId="77777777" w:rsidR="00C56284" w:rsidRDefault="00C56284" w:rsidP="00C56284">
      <w:pPr>
        <w:pStyle w:val="FootnoteText"/>
        <w:tabs>
          <w:tab w:val="left" w:pos="360"/>
        </w:tabs>
        <w:ind w:left="360" w:hanging="360"/>
        <w:jc w:val="both"/>
      </w:pPr>
      <w:r>
        <w:rPr>
          <w:rStyle w:val="FootnoteReference"/>
        </w:rPr>
        <w:footnoteRef/>
      </w:r>
      <w:r>
        <w:t xml:space="preserve"> </w:t>
      </w:r>
      <w:r>
        <w:tab/>
      </w:r>
      <w:r w:rsidRPr="00011D82">
        <w:t>The classification of individual consumption by purpose, abbreviated as COICOP, is a classification developed by the United Nations Statistics Division to classify and analyze individual consumption expenditures incurred by households, non-profit institutions serving households and general government according to their purpose. It includes categories such as clothing and footwear, housing, water, electricity, and gas and other fuels.</w:t>
      </w:r>
    </w:p>
  </w:footnote>
  <w:footnote w:id="19">
    <w:p w14:paraId="181C6A86" w14:textId="591549B2" w:rsidR="008C33C9" w:rsidRDefault="008C33C9" w:rsidP="00BE3BDC">
      <w:pPr>
        <w:pStyle w:val="FootnoteText"/>
        <w:tabs>
          <w:tab w:val="left" w:pos="360"/>
        </w:tabs>
      </w:pPr>
      <w:r>
        <w:rPr>
          <w:rStyle w:val="FootnoteReference"/>
        </w:rPr>
        <w:footnoteRef/>
      </w:r>
      <w:r>
        <w:t xml:space="preserve"> </w:t>
      </w:r>
      <w:r w:rsidR="00BE3BDC">
        <w:tab/>
      </w:r>
      <w:r>
        <w:t xml:space="preserve">Also known as COICOP </w:t>
      </w:r>
      <w:r w:rsidRPr="00CB2074">
        <w:t>5.6.2</w:t>
      </w:r>
      <w:r>
        <w:t xml:space="preserve">. </w:t>
      </w:r>
    </w:p>
  </w:footnote>
  <w:footnote w:id="20">
    <w:p w14:paraId="152F49DC" w14:textId="20B9116D" w:rsidR="008C33C9" w:rsidRDefault="008C33C9" w:rsidP="00BE3BDC">
      <w:pPr>
        <w:pStyle w:val="FootnoteText"/>
        <w:tabs>
          <w:tab w:val="left" w:pos="360"/>
        </w:tabs>
      </w:pPr>
      <w:r>
        <w:rPr>
          <w:rStyle w:val="FootnoteReference"/>
        </w:rPr>
        <w:footnoteRef/>
      </w:r>
      <w:r>
        <w:t xml:space="preserve"> </w:t>
      </w:r>
      <w:r w:rsidR="00BE3BDC">
        <w:tab/>
      </w:r>
      <w:r>
        <w:t xml:space="preserve">Also known as </w:t>
      </w:r>
      <w:r w:rsidRPr="00CB2074">
        <w:t>COICOP 12.7.0</w:t>
      </w:r>
      <w:r>
        <w:t xml:space="preserve">. </w:t>
      </w:r>
    </w:p>
  </w:footnote>
  <w:footnote w:id="21">
    <w:p w14:paraId="523132B8" w14:textId="76DE3B51" w:rsidR="008C33C9" w:rsidRDefault="008C33C9" w:rsidP="00BE3BDC">
      <w:pPr>
        <w:pStyle w:val="FootnoteText"/>
        <w:tabs>
          <w:tab w:val="left" w:pos="360"/>
        </w:tabs>
      </w:pPr>
      <w:r>
        <w:rPr>
          <w:rStyle w:val="FootnoteReference"/>
        </w:rPr>
        <w:footnoteRef/>
      </w:r>
      <w:r>
        <w:t xml:space="preserve"> </w:t>
      </w:r>
      <w:r w:rsidR="00BE3BDC">
        <w:tab/>
      </w:r>
      <w:r>
        <w:t xml:space="preserve">Also known as COICOP </w:t>
      </w:r>
      <w:r w:rsidRPr="00CB2074">
        <w:t>4.3</w:t>
      </w:r>
    </w:p>
  </w:footnote>
  <w:footnote w:id="22">
    <w:p w14:paraId="4473A6B8" w14:textId="2CB986B7" w:rsidR="008C33C9" w:rsidRDefault="008C33C9" w:rsidP="001155C8">
      <w:pPr>
        <w:pStyle w:val="FootnoteText"/>
        <w:tabs>
          <w:tab w:val="left" w:pos="360"/>
        </w:tabs>
        <w:ind w:left="360" w:hanging="360"/>
      </w:pPr>
      <w:r>
        <w:rPr>
          <w:rStyle w:val="FootnoteReference"/>
        </w:rPr>
        <w:footnoteRef/>
      </w:r>
      <w:r>
        <w:t xml:space="preserve"> </w:t>
      </w:r>
      <w:r w:rsidR="001155C8">
        <w:tab/>
      </w:r>
      <w:r>
        <w:t>It also serves as indices for 5. Affordability for “Access to Cooking Solutions” and “Access to Space Heating” in MTF.</w:t>
      </w:r>
    </w:p>
  </w:footnote>
  <w:footnote w:id="23">
    <w:p w14:paraId="4FFBF45F" w14:textId="07F9B022" w:rsidR="00543EA5" w:rsidRPr="00543EA5" w:rsidRDefault="00543EA5" w:rsidP="00543EA5">
      <w:pPr>
        <w:pStyle w:val="FootnoteText"/>
        <w:tabs>
          <w:tab w:val="left" w:pos="360"/>
        </w:tabs>
        <w:ind w:left="360" w:hanging="360"/>
        <w:rPr>
          <w:rFonts w:cstheme="minorHAnsi"/>
        </w:rPr>
      </w:pPr>
      <w:r w:rsidRPr="00543EA5">
        <w:rPr>
          <w:rStyle w:val="FootnoteReference"/>
          <w:color w:val="000000" w:themeColor="text1"/>
        </w:rPr>
        <w:footnoteRef/>
      </w:r>
      <w:r w:rsidRPr="00543EA5">
        <w:rPr>
          <w:color w:val="000000" w:themeColor="text1"/>
        </w:rPr>
        <w:t xml:space="preserve"> </w:t>
      </w:r>
      <w:r w:rsidRPr="00543EA5">
        <w:rPr>
          <w:color w:val="000000" w:themeColor="text1"/>
        </w:rPr>
        <w:tab/>
      </w:r>
      <w:r w:rsidRPr="00543EA5">
        <w:rPr>
          <w:rStyle w:val="sw"/>
          <w:rFonts w:cstheme="minorHAnsi"/>
          <w:color w:val="000000" w:themeColor="text1"/>
        </w:rPr>
        <w:t>A</w:t>
      </w:r>
      <w:r w:rsidRPr="00543EA5">
        <w:rPr>
          <w:rFonts w:cstheme="minorHAnsi"/>
          <w:color w:val="000000" w:themeColor="text1"/>
          <w:shd w:val="clear" w:color="auto" w:fill="FFFFFF"/>
        </w:rPr>
        <w:t xml:space="preserve"> </w:t>
      </w:r>
      <w:r w:rsidRPr="00543EA5">
        <w:rPr>
          <w:rStyle w:val="sw"/>
          <w:rFonts w:cstheme="minorHAnsi"/>
          <w:color w:val="000000" w:themeColor="text1"/>
        </w:rPr>
        <w:t>radiotelephone</w:t>
      </w:r>
      <w:r w:rsidRPr="00543EA5">
        <w:rPr>
          <w:rFonts w:cstheme="minorHAnsi"/>
          <w:color w:val="000000" w:themeColor="text1"/>
          <w:shd w:val="clear" w:color="auto" w:fill="FFFFFF"/>
        </w:rPr>
        <w:t xml:space="preserve"> </w:t>
      </w:r>
      <w:r w:rsidRPr="00543EA5">
        <w:rPr>
          <w:rStyle w:val="sw"/>
          <w:rFonts w:cstheme="minorHAnsi"/>
          <w:color w:val="000000" w:themeColor="text1"/>
        </w:rPr>
        <w:t>(or</w:t>
      </w:r>
      <w:r w:rsidRPr="00543EA5">
        <w:rPr>
          <w:rFonts w:cstheme="minorHAnsi"/>
          <w:color w:val="000000" w:themeColor="text1"/>
          <w:shd w:val="clear" w:color="auto" w:fill="FFFFFF"/>
        </w:rPr>
        <w:t xml:space="preserve"> </w:t>
      </w:r>
      <w:r w:rsidRPr="00543EA5">
        <w:rPr>
          <w:rStyle w:val="sw"/>
          <w:rFonts w:cstheme="minorHAnsi"/>
          <w:color w:val="000000" w:themeColor="text1"/>
        </w:rPr>
        <w:t>radiotelephone)</w:t>
      </w:r>
      <w:r w:rsidRPr="00543EA5">
        <w:rPr>
          <w:rFonts w:cstheme="minorHAnsi"/>
          <w:color w:val="000000" w:themeColor="text1"/>
          <w:shd w:val="clear" w:color="auto" w:fill="FFFFFF"/>
        </w:rPr>
        <w:t xml:space="preserve"> </w:t>
      </w:r>
      <w:r w:rsidRPr="00543EA5">
        <w:rPr>
          <w:rStyle w:val="sw"/>
          <w:rFonts w:cstheme="minorHAnsi"/>
          <w:color w:val="000000" w:themeColor="text1"/>
        </w:rPr>
        <w:t>is</w:t>
      </w:r>
      <w:r w:rsidRPr="00543EA5">
        <w:rPr>
          <w:rFonts w:cstheme="minorHAnsi"/>
          <w:color w:val="000000" w:themeColor="text1"/>
          <w:shd w:val="clear" w:color="auto" w:fill="FFFFFF"/>
        </w:rPr>
        <w:t xml:space="preserve"> </w:t>
      </w:r>
      <w:r w:rsidRPr="00543EA5">
        <w:rPr>
          <w:rStyle w:val="sw"/>
          <w:rFonts w:cstheme="minorHAnsi"/>
          <w:color w:val="000000" w:themeColor="text1"/>
        </w:rPr>
        <w:t>a</w:t>
      </w:r>
      <w:r w:rsidRPr="00543EA5">
        <w:rPr>
          <w:rFonts w:cstheme="minorHAnsi"/>
          <w:color w:val="000000" w:themeColor="text1"/>
          <w:shd w:val="clear" w:color="auto" w:fill="FFFFFF"/>
        </w:rPr>
        <w:t xml:space="preserve"> </w:t>
      </w:r>
      <w:r w:rsidRPr="00543EA5">
        <w:rPr>
          <w:rStyle w:val="sw"/>
          <w:rFonts w:cstheme="minorHAnsi"/>
          <w:color w:val="000000" w:themeColor="text1"/>
        </w:rPr>
        <w:t>radio</w:t>
      </w:r>
      <w:r w:rsidRPr="00543EA5">
        <w:rPr>
          <w:rFonts w:cstheme="minorHAnsi"/>
          <w:color w:val="000000" w:themeColor="text1"/>
          <w:shd w:val="clear" w:color="auto" w:fill="FFFFFF"/>
        </w:rPr>
        <w:t xml:space="preserve"> </w:t>
      </w:r>
      <w:r w:rsidRPr="00543EA5">
        <w:rPr>
          <w:rStyle w:val="sw"/>
          <w:rFonts w:cstheme="minorHAnsi"/>
          <w:color w:val="000000" w:themeColor="text1"/>
        </w:rPr>
        <w:t>communication</w:t>
      </w:r>
      <w:r w:rsidRPr="00543EA5">
        <w:rPr>
          <w:rFonts w:cstheme="minorHAnsi"/>
          <w:color w:val="000000" w:themeColor="text1"/>
          <w:shd w:val="clear" w:color="auto" w:fill="FFFFFF"/>
        </w:rPr>
        <w:t xml:space="preserve"> </w:t>
      </w:r>
      <w:r w:rsidRPr="00543EA5">
        <w:rPr>
          <w:rStyle w:val="sw"/>
          <w:rFonts w:cstheme="minorHAnsi"/>
          <w:color w:val="000000" w:themeColor="text1"/>
        </w:rPr>
        <w:t>system</w:t>
      </w:r>
      <w:r w:rsidRPr="00543EA5">
        <w:rPr>
          <w:rFonts w:cstheme="minorHAnsi"/>
          <w:color w:val="000000" w:themeColor="text1"/>
          <w:shd w:val="clear" w:color="auto" w:fill="FFFFFF"/>
        </w:rPr>
        <w:t xml:space="preserve"> </w:t>
      </w:r>
      <w:r w:rsidRPr="00543EA5">
        <w:rPr>
          <w:rStyle w:val="sw"/>
          <w:rFonts w:cstheme="minorHAnsi"/>
          <w:color w:val="000000" w:themeColor="text1"/>
        </w:rPr>
        <w:t>for</w:t>
      </w:r>
      <w:r w:rsidRPr="00543EA5">
        <w:rPr>
          <w:rFonts w:cstheme="minorHAnsi"/>
          <w:color w:val="000000" w:themeColor="text1"/>
          <w:shd w:val="clear" w:color="auto" w:fill="FFFFFF"/>
        </w:rPr>
        <w:t xml:space="preserve"> </w:t>
      </w:r>
      <w:r w:rsidRPr="00543EA5">
        <w:rPr>
          <w:rStyle w:val="sw"/>
          <w:rFonts w:cstheme="minorHAnsi"/>
          <w:color w:val="000000" w:themeColor="text1"/>
        </w:rPr>
        <w:t>conducting</w:t>
      </w:r>
      <w:r w:rsidRPr="00543EA5">
        <w:rPr>
          <w:rFonts w:cstheme="minorHAnsi"/>
          <w:color w:val="000000" w:themeColor="text1"/>
          <w:shd w:val="clear" w:color="auto" w:fill="FFFFFF"/>
        </w:rPr>
        <w:t xml:space="preserve"> </w:t>
      </w:r>
      <w:r w:rsidRPr="00543EA5">
        <w:rPr>
          <w:rStyle w:val="sw"/>
          <w:rFonts w:cstheme="minorHAnsi"/>
          <w:color w:val="000000" w:themeColor="text1"/>
        </w:rPr>
        <w:t>conversations.</w:t>
      </w:r>
      <w:r w:rsidRPr="00543EA5">
        <w:rPr>
          <w:rFonts w:cstheme="minorHAnsi"/>
          <w:color w:val="000000" w:themeColor="text1"/>
          <w:shd w:val="clear" w:color="auto" w:fill="FFFFFF"/>
        </w:rPr>
        <w:t xml:space="preserve"> It is different from radiotelegraphy</w:t>
      </w:r>
      <w:r w:rsidRPr="00543EA5">
        <w:rPr>
          <w:rStyle w:val="sw"/>
          <w:rFonts w:cstheme="minorHAnsi"/>
          <w:color w:val="000000" w:themeColor="text1"/>
        </w:rPr>
        <w:t>,</w:t>
      </w:r>
      <w:r w:rsidRPr="00543EA5">
        <w:rPr>
          <w:rFonts w:cstheme="minorHAnsi"/>
          <w:color w:val="000000" w:themeColor="text1"/>
          <w:shd w:val="clear" w:color="auto" w:fill="FFFFFF"/>
        </w:rPr>
        <w:t xml:space="preserve"> </w:t>
      </w:r>
      <w:r w:rsidRPr="00543EA5">
        <w:rPr>
          <w:rStyle w:val="sw"/>
          <w:rFonts w:cstheme="minorHAnsi"/>
          <w:color w:val="000000" w:themeColor="text1"/>
        </w:rPr>
        <w:t>which a radio that</w:t>
      </w:r>
      <w:r w:rsidRPr="00543EA5">
        <w:rPr>
          <w:rFonts w:cstheme="minorHAnsi"/>
          <w:color w:val="000000" w:themeColor="text1"/>
          <w:shd w:val="clear" w:color="auto" w:fill="FFFFFF"/>
        </w:rPr>
        <w:t xml:space="preserve"> </w:t>
      </w:r>
      <w:r w:rsidRPr="00543EA5">
        <w:rPr>
          <w:rStyle w:val="sw"/>
          <w:rFonts w:cstheme="minorHAnsi"/>
          <w:color w:val="000000" w:themeColor="text1"/>
        </w:rPr>
        <w:t>transmits</w:t>
      </w:r>
      <w:r w:rsidRPr="00543EA5">
        <w:rPr>
          <w:rFonts w:cstheme="minorHAnsi"/>
          <w:color w:val="000000" w:themeColor="text1"/>
          <w:shd w:val="clear" w:color="auto" w:fill="FFFFFF"/>
        </w:rPr>
        <w:t xml:space="preserve"> </w:t>
      </w:r>
      <w:r w:rsidRPr="00543EA5">
        <w:rPr>
          <w:rStyle w:val="sw"/>
          <w:rFonts w:cstheme="minorHAnsi"/>
          <w:color w:val="000000" w:themeColor="text1"/>
        </w:rPr>
        <w:t>telegrams</w:t>
      </w:r>
      <w:r w:rsidRPr="00543EA5">
        <w:rPr>
          <w:rFonts w:cstheme="minorHAnsi"/>
          <w:color w:val="000000" w:themeColor="text1"/>
          <w:shd w:val="clear" w:color="auto" w:fill="FFFFFF"/>
        </w:rPr>
        <w:t xml:space="preserve"> </w:t>
      </w:r>
      <w:r w:rsidRPr="00543EA5">
        <w:rPr>
          <w:rStyle w:val="sw"/>
          <w:rFonts w:cstheme="minorHAnsi"/>
          <w:color w:val="000000" w:themeColor="text1"/>
        </w:rPr>
        <w:t>(messages),</w:t>
      </w:r>
      <w:r w:rsidRPr="00543EA5">
        <w:rPr>
          <w:rFonts w:cstheme="minorHAnsi"/>
          <w:color w:val="000000" w:themeColor="text1"/>
          <w:shd w:val="clear" w:color="auto" w:fill="FFFFFF"/>
        </w:rPr>
        <w:t xml:space="preserve"> or </w:t>
      </w:r>
      <w:r w:rsidRPr="00543EA5">
        <w:rPr>
          <w:rStyle w:val="sw"/>
          <w:rFonts w:cstheme="minorHAnsi"/>
          <w:color w:val="000000" w:themeColor="text1"/>
        </w:rPr>
        <w:t>television,</w:t>
      </w:r>
      <w:r w:rsidRPr="00543EA5">
        <w:rPr>
          <w:rFonts w:cstheme="minorHAnsi"/>
          <w:color w:val="000000" w:themeColor="text1"/>
          <w:shd w:val="clear" w:color="auto" w:fill="FFFFFF"/>
        </w:rPr>
        <w:t xml:space="preserve"> </w:t>
      </w:r>
      <w:r w:rsidRPr="00543EA5">
        <w:rPr>
          <w:rStyle w:val="sw"/>
          <w:rFonts w:cstheme="minorHAnsi"/>
          <w:color w:val="000000" w:themeColor="text1"/>
        </w:rPr>
        <w:t>which</w:t>
      </w:r>
      <w:r w:rsidRPr="00543EA5">
        <w:rPr>
          <w:rFonts w:cstheme="minorHAnsi"/>
          <w:color w:val="000000" w:themeColor="text1"/>
          <w:shd w:val="clear" w:color="auto" w:fill="FFFFFF"/>
        </w:rPr>
        <w:t xml:space="preserve"> </w:t>
      </w:r>
      <w:r w:rsidRPr="00543EA5">
        <w:rPr>
          <w:rStyle w:val="sw"/>
          <w:rFonts w:cstheme="minorHAnsi"/>
          <w:color w:val="000000" w:themeColor="text1"/>
        </w:rPr>
        <w:t>transmits</w:t>
      </w:r>
      <w:r w:rsidRPr="00543EA5">
        <w:rPr>
          <w:rFonts w:cstheme="minorHAnsi"/>
          <w:color w:val="000000" w:themeColor="text1"/>
          <w:shd w:val="clear" w:color="auto" w:fill="FFFFFF"/>
        </w:rPr>
        <w:t xml:space="preserve"> </w:t>
      </w:r>
      <w:r w:rsidRPr="00543EA5">
        <w:rPr>
          <w:rStyle w:val="sw"/>
          <w:rFonts w:cstheme="minorHAnsi"/>
          <w:color w:val="000000" w:themeColor="text1"/>
        </w:rPr>
        <w:t>video</w:t>
      </w:r>
      <w:r w:rsidRPr="00543EA5">
        <w:rPr>
          <w:rFonts w:cstheme="minorHAnsi"/>
          <w:color w:val="000000" w:themeColor="text1"/>
          <w:shd w:val="clear" w:color="auto" w:fill="FFFFFF"/>
        </w:rPr>
        <w:t xml:space="preserve"> </w:t>
      </w:r>
      <w:r w:rsidRPr="00543EA5">
        <w:rPr>
          <w:rStyle w:val="sw"/>
          <w:rFonts w:cstheme="minorHAnsi"/>
          <w:color w:val="000000" w:themeColor="text1"/>
        </w:rPr>
        <w:t>and</w:t>
      </w:r>
      <w:r w:rsidRPr="00543EA5">
        <w:rPr>
          <w:rFonts w:cstheme="minorHAnsi"/>
          <w:color w:val="000000" w:themeColor="text1"/>
          <w:shd w:val="clear" w:color="auto" w:fill="FFFFFF"/>
        </w:rPr>
        <w:t xml:space="preserve"> </w:t>
      </w:r>
      <w:r w:rsidRPr="00543EA5">
        <w:rPr>
          <w:rStyle w:val="sw"/>
          <w:rFonts w:cstheme="minorHAnsi"/>
          <w:color w:val="000000" w:themeColor="text1"/>
        </w:rPr>
        <w:t>audio.</w:t>
      </w:r>
    </w:p>
  </w:footnote>
  <w:footnote w:id="24">
    <w:p w14:paraId="63EAB796" w14:textId="34F60DBC" w:rsidR="002C73A8" w:rsidRDefault="002C73A8" w:rsidP="00D1018B">
      <w:pPr>
        <w:pStyle w:val="FootnoteText"/>
        <w:tabs>
          <w:tab w:val="left" w:pos="360"/>
        </w:tabs>
        <w:ind w:left="360" w:hanging="360"/>
      </w:pPr>
      <w:r>
        <w:rPr>
          <w:rStyle w:val="FootnoteReference"/>
        </w:rPr>
        <w:footnoteRef/>
      </w:r>
      <w:r>
        <w:t xml:space="preserve"> </w:t>
      </w:r>
      <w:r w:rsidR="00D1018B">
        <w:tab/>
      </w:r>
      <w:r>
        <w:t>Note that access to and expenditure on utilities services, such as energy, water and urban services are included in GDM Utilities module. Rent and/or imputed rent is discussed in GDM Welfare.</w:t>
      </w:r>
    </w:p>
  </w:footnote>
  <w:footnote w:id="25">
    <w:p w14:paraId="33304B00" w14:textId="260D760B" w:rsidR="00301EC6" w:rsidRDefault="00301EC6">
      <w:pPr>
        <w:pStyle w:val="FootnoteText"/>
      </w:pPr>
      <w:ins w:id="300" w:author="Gabriel Lara Ibarra" w:date="2024-01-10T10:16:00Z">
        <w:r>
          <w:rPr>
            <w:rStyle w:val="FootnoteReference"/>
          </w:rPr>
          <w:footnoteRef/>
        </w:r>
        <w:r>
          <w:t xml:space="preserve"> </w:t>
        </w:r>
        <w:r w:rsidR="005D235F">
          <w:t xml:space="preserve">The GMD harmonization guidelines of 2023 include, for the first time, country-specific classifications for </w:t>
        </w:r>
      </w:ins>
      <w:ins w:id="301" w:author="Gabriel Lara Ibarra" w:date="2024-01-10T10:17:00Z">
        <w:r w:rsidR="005D235F">
          <w:t>dwelling materials. All will be marked with a ‘cs’ suffix.</w:t>
        </w:r>
      </w:ins>
    </w:p>
  </w:footnote>
  <w:footnote w:id="26">
    <w:p w14:paraId="1C3953BF" w14:textId="40B82AC8" w:rsidR="00A37BBB" w:rsidRDefault="00A37BBB">
      <w:pPr>
        <w:pStyle w:val="FootnoteText"/>
      </w:pPr>
      <w:ins w:id="309" w:author="Gabriel Lara Ibarra" w:date="2024-01-10T10:17:00Z">
        <w:r>
          <w:rPr>
            <w:rStyle w:val="FootnoteReference"/>
          </w:rPr>
          <w:footnoteRef/>
        </w:r>
        <w:r>
          <w:t xml:space="preserve"> Variable included for the first time in GMD guidelines of December 2023.</w:t>
        </w:r>
      </w:ins>
    </w:p>
  </w:footnote>
  <w:footnote w:id="27">
    <w:p w14:paraId="79C144C3" w14:textId="1DFB77E8" w:rsidR="008C33C9" w:rsidRDefault="008C33C9" w:rsidP="0065764C">
      <w:pPr>
        <w:pStyle w:val="FootnoteText"/>
        <w:tabs>
          <w:tab w:val="left" w:pos="360"/>
        </w:tabs>
        <w:ind w:left="360" w:hanging="360"/>
      </w:pPr>
      <w:r>
        <w:rPr>
          <w:rStyle w:val="FootnoteReference"/>
        </w:rPr>
        <w:footnoteRef/>
      </w:r>
      <w:r>
        <w:t xml:space="preserve"> </w:t>
      </w:r>
      <w:r w:rsidR="0065764C">
        <w:tab/>
      </w:r>
      <w:r>
        <w:t>FAO (2015). “WORLD PROGRAMME FOR THE CENSUS OF AGRICULTURE 2020”. Paragraph (8.2.35) FAO’s recommended land use classification in the Figure 1 includes the following aggregate classes:</w:t>
      </w:r>
    </w:p>
    <w:p w14:paraId="4045EAE1" w14:textId="62C14084" w:rsidR="008C33C9" w:rsidRDefault="008C33C9" w:rsidP="00282D26">
      <w:pPr>
        <w:pStyle w:val="FootnoteText"/>
        <w:numPr>
          <w:ilvl w:val="0"/>
          <w:numId w:val="25"/>
        </w:numPr>
        <w:ind w:left="1080"/>
        <w:jc w:val="both"/>
      </w:pPr>
      <w:r w:rsidRPr="006457AE">
        <w:rPr>
          <w:b/>
        </w:rPr>
        <w:t>Arable land</w:t>
      </w:r>
      <w:r>
        <w:t xml:space="preserve"> is land that is used in most years for growing temporary crops. It includes land used for growing temporary crops during a twelve-month reference period, as well as land that would normally be so used but is lying fallow or has not been sown due to unforeseen circumstances. Arable land does not include land under permanent crops or land that is potentially cultivable but is not normally cultivated. Such land should be classified as “permanent meadows and pastures” if used for grazing or haying, “forest and other wooded land” if overgrown with trees and not used for grazing or haying, or “other area not elsewhere classified” if it becomes wasteland.</w:t>
      </w:r>
    </w:p>
    <w:p w14:paraId="55508591" w14:textId="52AB397D" w:rsidR="008C33C9" w:rsidRDefault="008C33C9" w:rsidP="00282D26">
      <w:pPr>
        <w:pStyle w:val="FootnoteText"/>
        <w:numPr>
          <w:ilvl w:val="0"/>
          <w:numId w:val="23"/>
        </w:numPr>
        <w:ind w:left="1080"/>
        <w:jc w:val="both"/>
      </w:pPr>
      <w:r w:rsidRPr="006457AE">
        <w:rPr>
          <w:b/>
        </w:rPr>
        <w:t>Cropland</w:t>
      </w:r>
      <w:r>
        <w:t xml:space="preserve"> is the total of arable land and land under permanent crops.</w:t>
      </w:r>
    </w:p>
    <w:p w14:paraId="0D20DEA0" w14:textId="0DC9460E" w:rsidR="008C33C9" w:rsidRDefault="008C33C9" w:rsidP="00282D26">
      <w:pPr>
        <w:pStyle w:val="FootnoteText"/>
        <w:numPr>
          <w:ilvl w:val="0"/>
          <w:numId w:val="23"/>
        </w:numPr>
        <w:ind w:left="1080"/>
        <w:jc w:val="both"/>
      </w:pPr>
      <w:r w:rsidRPr="006457AE">
        <w:rPr>
          <w:b/>
        </w:rPr>
        <w:t>Agricultural land</w:t>
      </w:r>
      <w:r>
        <w:t xml:space="preserve"> is the total of cropland and permanent meadows and pastures.</w:t>
      </w:r>
    </w:p>
    <w:p w14:paraId="1E492793" w14:textId="749C74E6" w:rsidR="008C33C9" w:rsidRDefault="008C33C9" w:rsidP="00282D26">
      <w:pPr>
        <w:pStyle w:val="FootnoteText"/>
        <w:numPr>
          <w:ilvl w:val="0"/>
          <w:numId w:val="23"/>
        </w:numPr>
        <w:ind w:left="1080"/>
        <w:jc w:val="both"/>
      </w:pPr>
      <w:r w:rsidRPr="006457AE">
        <w:rPr>
          <w:b/>
        </w:rPr>
        <w:t>Land used for agriculture</w:t>
      </w:r>
      <w:r>
        <w:t xml:space="preserve"> is the total of “agricultural land” and “land under farm buildings and farmyards”.</w:t>
      </w:r>
    </w:p>
    <w:p w14:paraId="2C5554E4" w14:textId="57A88BB7" w:rsidR="008C33C9" w:rsidRDefault="008C33C9" w:rsidP="0065764C">
      <w:pPr>
        <w:pStyle w:val="FootnoteText"/>
        <w:ind w:left="360"/>
        <w:jc w:val="both"/>
      </w:pPr>
      <w:r>
        <w:t>0203 Area of holding according to land tenure types</w:t>
      </w:r>
    </w:p>
    <w:p w14:paraId="60A683CC" w14:textId="0F5478D0" w:rsidR="008C33C9" w:rsidRDefault="008C33C9" w:rsidP="00282D26">
      <w:pPr>
        <w:pStyle w:val="FootnoteText"/>
        <w:numPr>
          <w:ilvl w:val="0"/>
          <w:numId w:val="24"/>
        </w:numPr>
        <w:ind w:left="1080"/>
        <w:jc w:val="both"/>
      </w:pPr>
      <w:r>
        <w:t>Legal ownership or legal owner-like possession</w:t>
      </w:r>
    </w:p>
    <w:p w14:paraId="6F1B0232" w14:textId="36AB6B5A" w:rsidR="008C33C9" w:rsidRDefault="008C33C9" w:rsidP="00282D26">
      <w:pPr>
        <w:pStyle w:val="FootnoteText"/>
        <w:numPr>
          <w:ilvl w:val="0"/>
          <w:numId w:val="24"/>
        </w:numPr>
        <w:ind w:left="1080"/>
        <w:jc w:val="both"/>
      </w:pPr>
      <w:r>
        <w:t>Non-legal ownership or non-legal owner-like possession</w:t>
      </w:r>
    </w:p>
    <w:p w14:paraId="7A30373D" w14:textId="6942207A" w:rsidR="008C33C9" w:rsidRDefault="008C33C9" w:rsidP="00282D26">
      <w:pPr>
        <w:pStyle w:val="FootnoteText"/>
        <w:numPr>
          <w:ilvl w:val="0"/>
          <w:numId w:val="24"/>
        </w:numPr>
        <w:ind w:left="1080"/>
        <w:jc w:val="both"/>
      </w:pPr>
      <w:r>
        <w:t>Rented from someone else</w:t>
      </w:r>
    </w:p>
    <w:p w14:paraId="5E14C08D" w14:textId="28E4DEC9" w:rsidR="008C33C9" w:rsidRDefault="008C33C9" w:rsidP="00947FDE">
      <w:pPr>
        <w:pStyle w:val="FootnoteText"/>
        <w:numPr>
          <w:ilvl w:val="0"/>
          <w:numId w:val="24"/>
        </w:numPr>
        <w:ind w:left="1080"/>
        <w:jc w:val="both"/>
      </w:pPr>
      <w:r>
        <w:t>Other types of land tenure</w:t>
      </w:r>
    </w:p>
  </w:footnote>
  <w:footnote w:id="28">
    <w:p w14:paraId="446A6DF6" w14:textId="7BD3BC0D" w:rsidR="001F4920" w:rsidRDefault="001F4920">
      <w:pPr>
        <w:pStyle w:val="FootnoteText"/>
      </w:pPr>
      <w:r>
        <w:rPr>
          <w:rStyle w:val="FootnoteReference"/>
        </w:rPr>
        <w:footnoteRef/>
      </w:r>
      <w:r>
        <w:t xml:space="preserve"> </w:t>
      </w:r>
      <w:ins w:id="322" w:author="Gabriel Lara Ibarra" w:date="2024-01-10T10:19:00Z">
        <w:r>
          <w:t>The Decem</w:t>
        </w:r>
      </w:ins>
      <w:ins w:id="323" w:author="Gabriel Lara Ibarra" w:date="2024-01-10T10:20:00Z">
        <w:r>
          <w:t>ber 2023 GMD guidelines include for the first time a series of consumption-related variables</w:t>
        </w:r>
        <w:r w:rsidR="0083509C">
          <w:t>. All are listed in this module.</w:t>
        </w:r>
      </w:ins>
    </w:p>
  </w:footnote>
  <w:footnote w:id="29">
    <w:p w14:paraId="572555D8" w14:textId="77777777" w:rsidR="008B7CBD" w:rsidRDefault="008B7CBD" w:rsidP="008B7CBD">
      <w:pPr>
        <w:pStyle w:val="FootnoteText"/>
        <w:tabs>
          <w:tab w:val="left" w:pos="360"/>
        </w:tabs>
      </w:pPr>
      <w:r>
        <w:rPr>
          <w:rStyle w:val="FootnoteReference"/>
        </w:rPr>
        <w:footnoteRef/>
      </w:r>
      <w:r>
        <w:t xml:space="preserve"> </w:t>
      </w:r>
      <w:r>
        <w:tab/>
      </w:r>
      <w:hyperlink r:id="rId9" w:history="1">
        <w:r w:rsidRPr="00CA2B8E">
          <w:rPr>
            <w:rStyle w:val="Hyperlink"/>
          </w:rPr>
          <w:t>https://pip.worldbank.org/home</w:t>
        </w:r>
      </w:hyperlink>
      <w:r>
        <w:t xml:space="preserve"> </w:t>
      </w:r>
    </w:p>
  </w:footnote>
  <w:footnote w:id="30">
    <w:p w14:paraId="55925E2A" w14:textId="77777777" w:rsidR="00C37398" w:rsidRPr="00CB4084" w:rsidRDefault="00C37398" w:rsidP="00C37398">
      <w:pPr>
        <w:pStyle w:val="FootnoteText"/>
        <w:tabs>
          <w:tab w:val="left" w:pos="360"/>
        </w:tabs>
        <w:ind w:left="360" w:hanging="360"/>
        <w:rPr>
          <w:rFonts w:asciiTheme="majorHAnsi" w:hAnsiTheme="majorHAnsi" w:cstheme="majorHAnsi"/>
          <w:sz w:val="18"/>
          <w:szCs w:val="18"/>
        </w:rPr>
      </w:pPr>
      <w:r w:rsidRPr="00CB4084">
        <w:rPr>
          <w:rStyle w:val="FootnoteReference"/>
          <w:rFonts w:asciiTheme="majorHAnsi" w:hAnsiTheme="majorHAnsi" w:cstheme="majorHAnsi"/>
          <w:sz w:val="18"/>
          <w:szCs w:val="18"/>
        </w:rPr>
        <w:footnoteRef/>
      </w:r>
      <w:r w:rsidRPr="00CB4084">
        <w:rPr>
          <w:rFonts w:asciiTheme="majorHAnsi" w:hAnsiTheme="majorHAnsi" w:cstheme="majorHAnsi"/>
          <w:sz w:val="18"/>
          <w:szCs w:val="18"/>
        </w:rPr>
        <w:t xml:space="preserve"> </w:t>
      </w:r>
      <w:r w:rsidRPr="00CB4084">
        <w:rPr>
          <w:rFonts w:asciiTheme="majorHAnsi" w:hAnsiTheme="majorHAnsi" w:cstheme="majorHAnsi"/>
          <w:sz w:val="18"/>
          <w:szCs w:val="18"/>
        </w:rPr>
        <w:tab/>
      </w:r>
      <w:hyperlink r:id="rId10" w:history="1">
        <w:r w:rsidRPr="00CB4084">
          <w:rPr>
            <w:rStyle w:val="Hyperlink"/>
            <w:rFonts w:asciiTheme="majorHAnsi" w:hAnsiTheme="majorHAnsi" w:cstheme="majorHAnsi"/>
            <w:sz w:val="18"/>
            <w:szCs w:val="18"/>
          </w:rPr>
          <w:t>http://uis.unesco.org/sites/default/files/documents/international-standard-classification-of-education-isced-2011-en.pdf</w:t>
        </w:r>
      </w:hyperlink>
    </w:p>
  </w:footnote>
  <w:footnote w:id="31">
    <w:p w14:paraId="6B3359DC" w14:textId="77777777" w:rsidR="00C37398" w:rsidRPr="009205CC" w:rsidRDefault="00C37398" w:rsidP="00C37398">
      <w:pPr>
        <w:tabs>
          <w:tab w:val="left" w:pos="360"/>
        </w:tabs>
        <w:rPr>
          <w:rFonts w:asciiTheme="majorHAnsi" w:hAnsiTheme="majorHAnsi" w:cstheme="majorHAnsi"/>
          <w:szCs w:val="20"/>
        </w:rPr>
      </w:pPr>
      <w:r w:rsidRPr="009205CC">
        <w:rPr>
          <w:rStyle w:val="FootnoteReference"/>
          <w:rFonts w:asciiTheme="majorHAnsi" w:hAnsiTheme="majorHAnsi" w:cstheme="majorHAnsi"/>
          <w:szCs w:val="20"/>
        </w:rPr>
        <w:footnoteRef/>
      </w:r>
      <w:r w:rsidRPr="009205CC">
        <w:rPr>
          <w:rFonts w:asciiTheme="majorHAnsi" w:hAnsiTheme="majorHAnsi" w:cstheme="majorHAnsi"/>
          <w:szCs w:val="20"/>
        </w:rPr>
        <w:t xml:space="preserve">  </w:t>
      </w:r>
      <w:r w:rsidRPr="009205CC">
        <w:rPr>
          <w:rFonts w:asciiTheme="majorHAnsi" w:hAnsiTheme="majorHAnsi" w:cstheme="majorHAnsi"/>
          <w:szCs w:val="20"/>
        </w:rPr>
        <w:tab/>
      </w:r>
      <w:hyperlink r:id="rId11" w:history="1">
        <w:r>
          <w:rPr>
            <w:rStyle w:val="Hyperlink"/>
          </w:rPr>
          <w:t>https://unstats.un.org/unsd/publication/SeriesM/seriesm_4rev3_1e.pdf</w:t>
        </w:r>
      </w:hyperlink>
      <w:r w:rsidRPr="009205CC">
        <w:rPr>
          <w:rFonts w:asciiTheme="majorHAnsi" w:hAnsiTheme="majorHAnsi" w:cstheme="majorHAnsi"/>
          <w:szCs w:val="20"/>
        </w:rPr>
        <w:t xml:space="preserve"> </w:t>
      </w:r>
    </w:p>
  </w:footnote>
  <w:footnote w:id="32">
    <w:p w14:paraId="2C0B2D48" w14:textId="77777777" w:rsidR="00C37398" w:rsidRPr="00AF00D4" w:rsidRDefault="00C37398" w:rsidP="00C37398">
      <w:pPr>
        <w:pStyle w:val="FootnoteText"/>
        <w:tabs>
          <w:tab w:val="left" w:pos="360"/>
        </w:tabs>
        <w:ind w:left="360" w:hanging="360"/>
        <w:rPr>
          <w:rFonts w:asciiTheme="majorHAnsi" w:hAnsiTheme="majorHAnsi" w:cstheme="majorHAnsi"/>
        </w:rPr>
      </w:pPr>
      <w:r w:rsidRPr="00AF00D4">
        <w:rPr>
          <w:rStyle w:val="FootnoteReference"/>
          <w:rFonts w:asciiTheme="majorHAnsi" w:hAnsiTheme="majorHAnsi" w:cstheme="majorHAnsi"/>
        </w:rPr>
        <w:footnoteRef/>
      </w:r>
      <w:r w:rsidRPr="00AF00D4">
        <w:rPr>
          <w:rFonts w:asciiTheme="majorHAnsi" w:hAnsiTheme="majorHAnsi" w:cstheme="majorHAnsi"/>
        </w:rPr>
        <w:t xml:space="preserve"> </w:t>
      </w:r>
      <w:r w:rsidRPr="00AF00D4">
        <w:rPr>
          <w:rFonts w:asciiTheme="majorHAnsi" w:hAnsiTheme="majorHAnsi" w:cstheme="majorHAnsi"/>
        </w:rPr>
        <w:tab/>
      </w:r>
      <w:r>
        <w:rPr>
          <w:rFonts w:asciiTheme="majorHAnsi" w:hAnsiTheme="majorHAnsi" w:cstheme="majorHAnsi"/>
        </w:rPr>
        <w:t xml:space="preserve">See Chapter 4 for NACE details and linkage to ISIC Rev 4 </w:t>
      </w:r>
      <w:hyperlink r:id="rId12" w:history="1">
        <w:r w:rsidRPr="005063AC">
          <w:rPr>
            <w:rStyle w:val="Hyperlink"/>
            <w:rFonts w:asciiTheme="majorHAnsi" w:hAnsiTheme="majorHAnsi" w:cstheme="majorHAnsi"/>
          </w:rPr>
          <w:t>https://ec.europa.eu/eurostat/documents/3859598/5902521/KS-RA-07-015-EN.PDF</w:t>
        </w:r>
      </w:hyperlink>
    </w:p>
  </w:footnote>
  <w:footnote w:id="33">
    <w:p w14:paraId="43D4ED69" w14:textId="77777777" w:rsidR="00C37398" w:rsidRPr="008D7A39" w:rsidRDefault="00C37398" w:rsidP="00C37398">
      <w:pPr>
        <w:pStyle w:val="FootnoteText"/>
        <w:tabs>
          <w:tab w:val="left" w:pos="360"/>
        </w:tabs>
        <w:rPr>
          <w:rFonts w:asciiTheme="majorHAnsi" w:hAnsiTheme="majorHAnsi" w:cstheme="majorHAnsi"/>
        </w:rPr>
      </w:pPr>
      <w:r w:rsidRPr="008D7A39">
        <w:rPr>
          <w:rStyle w:val="FootnoteReference"/>
          <w:rFonts w:asciiTheme="majorHAnsi" w:hAnsiTheme="majorHAnsi" w:cstheme="majorHAnsi"/>
        </w:rPr>
        <w:footnoteRef/>
      </w:r>
      <w:r w:rsidRPr="008D7A39">
        <w:rPr>
          <w:rFonts w:asciiTheme="majorHAnsi" w:hAnsiTheme="majorHAnsi" w:cstheme="majorHAnsi"/>
        </w:rPr>
        <w:t xml:space="preserve"> </w:t>
      </w:r>
      <w:r w:rsidRPr="008D7A39">
        <w:rPr>
          <w:rFonts w:asciiTheme="majorHAnsi" w:hAnsiTheme="majorHAnsi" w:cstheme="majorHAnsi"/>
        </w:rPr>
        <w:tab/>
      </w:r>
      <w:hyperlink r:id="rId13" w:history="1">
        <w:r w:rsidRPr="008D7A39">
          <w:rPr>
            <w:rStyle w:val="Hyperlink"/>
            <w:rFonts w:asciiTheme="majorHAnsi" w:hAnsiTheme="majorHAnsi" w:cstheme="majorHAnsi"/>
          </w:rPr>
          <w:t>https://www.ilo.org/public/english/bureau/stat/isco/isco08/index.htm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266F420"/>
    <w:lvl w:ilvl="0">
      <w:start w:val="1"/>
      <w:numFmt w:val="bullet"/>
      <w:pStyle w:val="ListBullet"/>
      <w:lvlText w:val=""/>
      <w:lvlJc w:val="left"/>
      <w:pPr>
        <w:tabs>
          <w:tab w:val="num" w:pos="-540"/>
        </w:tabs>
        <w:ind w:left="-540" w:hanging="360"/>
      </w:pPr>
      <w:rPr>
        <w:rFonts w:ascii="Symbol" w:hAnsi="Symbol" w:hint="default"/>
      </w:rPr>
    </w:lvl>
  </w:abstractNum>
  <w:abstractNum w:abstractNumId="1" w15:restartNumberingAfterBreak="0">
    <w:nsid w:val="00CD78E5"/>
    <w:multiLevelType w:val="hybridMultilevel"/>
    <w:tmpl w:val="5316C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2D71D7"/>
    <w:multiLevelType w:val="hybridMultilevel"/>
    <w:tmpl w:val="C01A1900"/>
    <w:lvl w:ilvl="0" w:tplc="81D42AC8">
      <w:start w:val="1"/>
      <w:numFmt w:val="decimal"/>
      <w:pStyle w:val="Appendix2-"/>
      <w:lvlText w:val="Appendix 2-%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F4DD9"/>
    <w:multiLevelType w:val="hybridMultilevel"/>
    <w:tmpl w:val="B04282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273FFF"/>
    <w:multiLevelType w:val="hybridMultilevel"/>
    <w:tmpl w:val="8B0CD8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7079D4"/>
    <w:multiLevelType w:val="hybridMultilevel"/>
    <w:tmpl w:val="D7DA7DDE"/>
    <w:lvl w:ilvl="0" w:tplc="97AAF3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D94521"/>
    <w:multiLevelType w:val="hybridMultilevel"/>
    <w:tmpl w:val="ADF0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B7EFF"/>
    <w:multiLevelType w:val="hybridMultilevel"/>
    <w:tmpl w:val="89E0C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F91D52"/>
    <w:multiLevelType w:val="hybridMultilevel"/>
    <w:tmpl w:val="769CD120"/>
    <w:lvl w:ilvl="0" w:tplc="3780B4C2">
      <w:start w:val="1"/>
      <w:numFmt w:val="bullet"/>
      <w:lvlText w:val=""/>
      <w:lvlJc w:val="left"/>
      <w:pPr>
        <w:ind w:left="720" w:hanging="360"/>
      </w:pPr>
      <w:rPr>
        <w:rFonts w:ascii="Wingdings" w:hAnsi="Wingdings"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DB0462"/>
    <w:multiLevelType w:val="multilevel"/>
    <w:tmpl w:val="D5304F42"/>
    <w:lvl w:ilvl="0">
      <w:start w:val="1"/>
      <w:numFmt w:val="decimal"/>
      <w:pStyle w:val="Heading1"/>
      <w:lvlText w:val="%1"/>
      <w:lvlJc w:val="left"/>
      <w:pPr>
        <w:ind w:left="432" w:hanging="432"/>
      </w:pPr>
      <w:rPr>
        <w:rFonts w:hint="default"/>
        <w:sz w:val="28"/>
        <w:szCs w:val="28"/>
      </w:rPr>
    </w:lvl>
    <w:lvl w:ilvl="1">
      <w:start w:val="1"/>
      <w:numFmt w:val="decimal"/>
      <w:pStyle w:val="Heading2"/>
      <w:lvlText w:val="%1.%2"/>
      <w:lvlJc w:val="left"/>
      <w:pPr>
        <w:ind w:left="576" w:hanging="576"/>
      </w:pPr>
      <w:rPr>
        <w:rFonts w:asciiTheme="minorHAnsi" w:hAnsiTheme="minorHAnsi" w:cstheme="minorHAnsi" w:hint="default"/>
        <w:b/>
        <w:bCs/>
        <w:sz w:val="26"/>
        <w:szCs w:val="26"/>
      </w:rPr>
    </w:lvl>
    <w:lvl w:ilvl="2">
      <w:start w:val="1"/>
      <w:numFmt w:val="decimal"/>
      <w:pStyle w:val="Heading3"/>
      <w:lvlText w:val="%1.%2.%3"/>
      <w:lvlJc w:val="left"/>
      <w:pPr>
        <w:ind w:left="720" w:hanging="720"/>
      </w:pPr>
      <w:rPr>
        <w:rFonts w:hint="default"/>
        <w:b w:val="0"/>
        <w:bCs w:val="0"/>
      </w:rPr>
    </w:lvl>
    <w:lvl w:ilvl="3">
      <w:start w:val="1"/>
      <w:numFmt w:val="decimal"/>
      <w:pStyle w:val="Heading4"/>
      <w:lvlText w:val="%1.%2.%3.%4"/>
      <w:lvlJc w:val="left"/>
      <w:pPr>
        <w:ind w:left="864" w:hanging="864"/>
      </w:pPr>
      <w:rPr>
        <w:rFonts w:asciiTheme="minorHAnsi" w:hAnsiTheme="minorHAnsi" w:cstheme="minorHAnsi"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140D5CC3"/>
    <w:multiLevelType w:val="hybridMultilevel"/>
    <w:tmpl w:val="DCEC028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6E87E20"/>
    <w:multiLevelType w:val="hybridMultilevel"/>
    <w:tmpl w:val="B77A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0C441E"/>
    <w:multiLevelType w:val="hybridMultilevel"/>
    <w:tmpl w:val="B62C2B62"/>
    <w:lvl w:ilvl="0" w:tplc="92DC73E2">
      <w:start w:val="1"/>
      <w:numFmt w:val="bullet"/>
      <w:pStyle w:val="NormalBold"/>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764488"/>
    <w:multiLevelType w:val="hybridMultilevel"/>
    <w:tmpl w:val="CCE6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052C07"/>
    <w:multiLevelType w:val="hybridMultilevel"/>
    <w:tmpl w:val="EBA47778"/>
    <w:lvl w:ilvl="0" w:tplc="C3B826D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222CD4"/>
    <w:multiLevelType w:val="hybridMultilevel"/>
    <w:tmpl w:val="E286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6819E5"/>
    <w:multiLevelType w:val="hybridMultilevel"/>
    <w:tmpl w:val="CE2E5D9A"/>
    <w:lvl w:ilvl="0" w:tplc="2A8811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7B16E6"/>
    <w:multiLevelType w:val="hybridMultilevel"/>
    <w:tmpl w:val="5B2C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B60AA3"/>
    <w:multiLevelType w:val="multilevel"/>
    <w:tmpl w:val="136C8848"/>
    <w:lvl w:ilvl="0">
      <w:start w:val="1"/>
      <w:numFmt w:val="decimal"/>
      <w:pStyle w:val="Appendix"/>
      <w:lvlText w:val="Appendix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28F0BD1"/>
    <w:multiLevelType w:val="hybridMultilevel"/>
    <w:tmpl w:val="0FFE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4642CD"/>
    <w:multiLevelType w:val="hybridMultilevel"/>
    <w:tmpl w:val="0118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B7467D"/>
    <w:multiLevelType w:val="hybridMultilevel"/>
    <w:tmpl w:val="B7769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334F1D"/>
    <w:multiLevelType w:val="hybridMultilevel"/>
    <w:tmpl w:val="85CC5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0037F4"/>
    <w:multiLevelType w:val="hybridMultilevel"/>
    <w:tmpl w:val="4F468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FA2FC6"/>
    <w:multiLevelType w:val="hybridMultilevel"/>
    <w:tmpl w:val="E80A6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C6E2425"/>
    <w:multiLevelType w:val="hybridMultilevel"/>
    <w:tmpl w:val="3C04F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A85519"/>
    <w:multiLevelType w:val="hybridMultilevel"/>
    <w:tmpl w:val="E97E2000"/>
    <w:lvl w:ilvl="0" w:tplc="47BC5ED0">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E56412"/>
    <w:multiLevelType w:val="hybridMultilevel"/>
    <w:tmpl w:val="B664ADB6"/>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8" w15:restartNumberingAfterBreak="0">
    <w:nsid w:val="2FA57C0A"/>
    <w:multiLevelType w:val="hybridMultilevel"/>
    <w:tmpl w:val="9F6EC2B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0E92780"/>
    <w:multiLevelType w:val="hybridMultilevel"/>
    <w:tmpl w:val="3EB0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0B336A"/>
    <w:multiLevelType w:val="hybridMultilevel"/>
    <w:tmpl w:val="20D4C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13D2381"/>
    <w:multiLevelType w:val="hybridMultilevel"/>
    <w:tmpl w:val="83B09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19A21D9"/>
    <w:multiLevelType w:val="hybridMultilevel"/>
    <w:tmpl w:val="896681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2844C9"/>
    <w:multiLevelType w:val="hybridMultilevel"/>
    <w:tmpl w:val="0A804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5E5FA2"/>
    <w:multiLevelType w:val="hybridMultilevel"/>
    <w:tmpl w:val="17F449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82520EA"/>
    <w:multiLevelType w:val="hybridMultilevel"/>
    <w:tmpl w:val="75EA121C"/>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5A7F7B"/>
    <w:multiLevelType w:val="hybridMultilevel"/>
    <w:tmpl w:val="8B0CD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FAC60F2"/>
    <w:multiLevelType w:val="hybridMultilevel"/>
    <w:tmpl w:val="BB9E2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2394F67"/>
    <w:multiLevelType w:val="hybridMultilevel"/>
    <w:tmpl w:val="0106871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48150545"/>
    <w:multiLevelType w:val="hybridMultilevel"/>
    <w:tmpl w:val="71CAB5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8F811FC"/>
    <w:multiLevelType w:val="hybridMultilevel"/>
    <w:tmpl w:val="3BCA41DC"/>
    <w:lvl w:ilvl="0" w:tplc="841E089A">
      <w:start w:val="1"/>
      <w:numFmt w:val="decimal"/>
      <w:pStyle w:val="Appendix6-"/>
      <w:lvlText w:val="Appendix 6-%1."/>
      <w:lvlJc w:val="left"/>
      <w:pPr>
        <w:ind w:left="72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9EF2501"/>
    <w:multiLevelType w:val="hybridMultilevel"/>
    <w:tmpl w:val="8F7281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D4F1C06"/>
    <w:multiLevelType w:val="hybridMultilevel"/>
    <w:tmpl w:val="C6FC35A0"/>
    <w:lvl w:ilvl="0" w:tplc="1FD0EA5C">
      <w:start w:val="1"/>
      <w:numFmt w:val="bullet"/>
      <w:lvlText w:val=""/>
      <w:lvlJc w:val="left"/>
      <w:pPr>
        <w:ind w:left="720" w:hanging="360"/>
      </w:pPr>
      <w:rPr>
        <w:rFonts w:ascii="Wingdings" w:hAnsi="Wingdings" w:hint="default"/>
        <w:color w:val="auto"/>
      </w:rPr>
    </w:lvl>
    <w:lvl w:ilvl="1" w:tplc="1FD0EA5C">
      <w:start w:val="1"/>
      <w:numFmt w:val="bullet"/>
      <w:lvlText w:val=""/>
      <w:lvlJc w:val="left"/>
      <w:pPr>
        <w:ind w:left="1440" w:hanging="360"/>
      </w:pPr>
      <w:rPr>
        <w:rFonts w:ascii="Wingdings" w:hAnsi="Wingdings" w:hint="default"/>
        <w:color w:val="auto"/>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04D5E38"/>
    <w:multiLevelType w:val="hybridMultilevel"/>
    <w:tmpl w:val="A42A92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0FB024F"/>
    <w:multiLevelType w:val="hybridMultilevel"/>
    <w:tmpl w:val="97F4D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2C62AB1"/>
    <w:multiLevelType w:val="hybridMultilevel"/>
    <w:tmpl w:val="DC9845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36A525F"/>
    <w:multiLevelType w:val="hybridMultilevel"/>
    <w:tmpl w:val="796477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3787C00"/>
    <w:multiLevelType w:val="hybridMultilevel"/>
    <w:tmpl w:val="4B648F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57E036F"/>
    <w:multiLevelType w:val="hybridMultilevel"/>
    <w:tmpl w:val="CBE6B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76D4752"/>
    <w:multiLevelType w:val="hybridMultilevel"/>
    <w:tmpl w:val="987C3F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9E20ACA"/>
    <w:multiLevelType w:val="hybridMultilevel"/>
    <w:tmpl w:val="0980F2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1FD0EA5C">
      <w:start w:val="1"/>
      <w:numFmt w:val="bullet"/>
      <w:lvlText w:val=""/>
      <w:lvlJc w:val="left"/>
      <w:pPr>
        <w:ind w:left="2160" w:hanging="360"/>
      </w:pPr>
      <w:rPr>
        <w:rFonts w:ascii="Wingdings" w:hAnsi="Wingdings" w:hint="default"/>
      </w:rPr>
    </w:lvl>
    <w:lvl w:ilvl="3" w:tplc="1FD0EA5C">
      <w:start w:val="1"/>
      <w:numFmt w:val="bullet"/>
      <w:lvlText w:val=""/>
      <w:lvlJc w:val="left"/>
      <w:pPr>
        <w:ind w:left="2880" w:hanging="360"/>
      </w:pPr>
      <w:rPr>
        <w:rFonts w:ascii="Wingdings" w:hAnsi="Wingdings" w:hint="default"/>
      </w:rPr>
    </w:lvl>
    <w:lvl w:ilvl="4" w:tplc="1FD0EA5C">
      <w:start w:val="1"/>
      <w:numFmt w:val="bullet"/>
      <w:lvlText w:val=""/>
      <w:lvlJc w:val="left"/>
      <w:pPr>
        <w:ind w:left="3600" w:hanging="360"/>
      </w:pPr>
      <w:rPr>
        <w:rFonts w:ascii="Wingdings" w:hAnsi="Wingdings" w:hint="default"/>
      </w:rPr>
    </w:lvl>
    <w:lvl w:ilvl="5" w:tplc="1FD0EA5C">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A0B20B1"/>
    <w:multiLevelType w:val="hybridMultilevel"/>
    <w:tmpl w:val="D412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A571067"/>
    <w:multiLevelType w:val="hybridMultilevel"/>
    <w:tmpl w:val="F41EA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AF07907"/>
    <w:multiLevelType w:val="hybridMultilevel"/>
    <w:tmpl w:val="C872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B4F31B7"/>
    <w:multiLevelType w:val="hybridMultilevel"/>
    <w:tmpl w:val="D65AF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EBF142F"/>
    <w:multiLevelType w:val="hybridMultilevel"/>
    <w:tmpl w:val="6C00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F517B19"/>
    <w:multiLevelType w:val="hybridMultilevel"/>
    <w:tmpl w:val="6B02A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3AE4CC9"/>
    <w:multiLevelType w:val="hybridMultilevel"/>
    <w:tmpl w:val="13726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4BD74D3"/>
    <w:multiLevelType w:val="hybridMultilevel"/>
    <w:tmpl w:val="0E4CB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67B4111"/>
    <w:multiLevelType w:val="hybridMultilevel"/>
    <w:tmpl w:val="F4283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901125A"/>
    <w:multiLevelType w:val="hybridMultilevel"/>
    <w:tmpl w:val="013EFB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9A07261"/>
    <w:multiLevelType w:val="hybridMultilevel"/>
    <w:tmpl w:val="658059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A620850"/>
    <w:multiLevelType w:val="hybridMultilevel"/>
    <w:tmpl w:val="169A7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C4C5C2D"/>
    <w:multiLevelType w:val="hybridMultilevel"/>
    <w:tmpl w:val="F25AF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DB46CB4"/>
    <w:multiLevelType w:val="hybridMultilevel"/>
    <w:tmpl w:val="DC7ABD9C"/>
    <w:lvl w:ilvl="0" w:tplc="04090001">
      <w:start w:val="1"/>
      <w:numFmt w:val="bullet"/>
      <w:lvlText w:val=""/>
      <w:lvlJc w:val="left"/>
      <w:pPr>
        <w:ind w:left="720" w:hanging="360"/>
      </w:pPr>
      <w:rPr>
        <w:rFonts w:ascii="Symbol" w:hAnsi="Symbol" w:hint="default"/>
      </w:rPr>
    </w:lvl>
    <w:lvl w:ilvl="1" w:tplc="C4D84CA2">
      <w:numFmt w:val="bullet"/>
      <w:lvlText w:val="•"/>
      <w:lvlJc w:val="left"/>
      <w:pPr>
        <w:ind w:left="1800" w:hanging="72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F420B72"/>
    <w:multiLevelType w:val="hybridMultilevel"/>
    <w:tmpl w:val="73FE4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35551DA"/>
    <w:multiLevelType w:val="hybridMultilevel"/>
    <w:tmpl w:val="B804F0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950492A"/>
    <w:multiLevelType w:val="hybridMultilevel"/>
    <w:tmpl w:val="03065110"/>
    <w:lvl w:ilvl="0" w:tplc="47BC5ED0">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A5B4FF6"/>
    <w:multiLevelType w:val="hybridMultilevel"/>
    <w:tmpl w:val="B8AE8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D296A94"/>
    <w:multiLevelType w:val="hybridMultilevel"/>
    <w:tmpl w:val="FFB8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E572229"/>
    <w:multiLevelType w:val="hybridMultilevel"/>
    <w:tmpl w:val="90A4486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027246693">
    <w:abstractNumId w:val="20"/>
  </w:num>
  <w:num w:numId="2" w16cid:durableId="1964579345">
    <w:abstractNumId w:val="18"/>
  </w:num>
  <w:num w:numId="3" w16cid:durableId="1686831544">
    <w:abstractNumId w:val="2"/>
  </w:num>
  <w:num w:numId="4" w16cid:durableId="2067219991">
    <w:abstractNumId w:val="40"/>
  </w:num>
  <w:num w:numId="5" w16cid:durableId="172456430">
    <w:abstractNumId w:val="12"/>
  </w:num>
  <w:num w:numId="6" w16cid:durableId="946278036">
    <w:abstractNumId w:val="0"/>
  </w:num>
  <w:num w:numId="7" w16cid:durableId="1104569787">
    <w:abstractNumId w:val="43"/>
  </w:num>
  <w:num w:numId="8" w16cid:durableId="918757919">
    <w:abstractNumId w:val="62"/>
  </w:num>
  <w:num w:numId="9" w16cid:durableId="1574970888">
    <w:abstractNumId w:val="57"/>
  </w:num>
  <w:num w:numId="10" w16cid:durableId="401411335">
    <w:abstractNumId w:val="6"/>
  </w:num>
  <w:num w:numId="11" w16cid:durableId="928317964">
    <w:abstractNumId w:val="48"/>
  </w:num>
  <w:num w:numId="12" w16cid:durableId="2091150781">
    <w:abstractNumId w:val="1"/>
  </w:num>
  <w:num w:numId="13" w16cid:durableId="1274483113">
    <w:abstractNumId w:val="41"/>
  </w:num>
  <w:num w:numId="14" w16cid:durableId="1467896247">
    <w:abstractNumId w:val="59"/>
  </w:num>
  <w:num w:numId="15" w16cid:durableId="523175153">
    <w:abstractNumId w:val="39"/>
  </w:num>
  <w:num w:numId="16" w16cid:durableId="1642155915">
    <w:abstractNumId w:val="44"/>
  </w:num>
  <w:num w:numId="17" w16cid:durableId="263273481">
    <w:abstractNumId w:val="68"/>
  </w:num>
  <w:num w:numId="18" w16cid:durableId="394091002">
    <w:abstractNumId w:val="26"/>
  </w:num>
  <w:num w:numId="19" w16cid:durableId="160316204">
    <w:abstractNumId w:val="67"/>
  </w:num>
  <w:num w:numId="20" w16cid:durableId="1800341504">
    <w:abstractNumId w:val="9"/>
  </w:num>
  <w:num w:numId="21" w16cid:durableId="481386829">
    <w:abstractNumId w:val="70"/>
  </w:num>
  <w:num w:numId="22" w16cid:durableId="997536951">
    <w:abstractNumId w:val="8"/>
  </w:num>
  <w:num w:numId="23" w16cid:durableId="1999334777">
    <w:abstractNumId w:val="51"/>
  </w:num>
  <w:num w:numId="24" w16cid:durableId="51855066">
    <w:abstractNumId w:val="31"/>
  </w:num>
  <w:num w:numId="25" w16cid:durableId="155073355">
    <w:abstractNumId w:val="65"/>
  </w:num>
  <w:num w:numId="26" w16cid:durableId="846209174">
    <w:abstractNumId w:val="27"/>
  </w:num>
  <w:num w:numId="27" w16cid:durableId="626396856">
    <w:abstractNumId w:val="36"/>
  </w:num>
  <w:num w:numId="28" w16cid:durableId="2139059552">
    <w:abstractNumId w:val="53"/>
  </w:num>
  <w:num w:numId="29" w16cid:durableId="1998487505">
    <w:abstractNumId w:val="54"/>
  </w:num>
  <w:num w:numId="30" w16cid:durableId="1654487936">
    <w:abstractNumId w:val="22"/>
  </w:num>
  <w:num w:numId="31" w16cid:durableId="787822382">
    <w:abstractNumId w:val="23"/>
  </w:num>
  <w:num w:numId="32" w16cid:durableId="745109680">
    <w:abstractNumId w:val="49"/>
  </w:num>
  <w:num w:numId="33" w16cid:durableId="1444300347">
    <w:abstractNumId w:val="35"/>
  </w:num>
  <w:num w:numId="34" w16cid:durableId="1972897424">
    <w:abstractNumId w:val="15"/>
  </w:num>
  <w:num w:numId="35" w16cid:durableId="1652100182">
    <w:abstractNumId w:val="33"/>
  </w:num>
  <w:num w:numId="36" w16cid:durableId="718163430">
    <w:abstractNumId w:val="25"/>
  </w:num>
  <w:num w:numId="37" w16cid:durableId="47998086">
    <w:abstractNumId w:val="29"/>
  </w:num>
  <w:num w:numId="38" w16cid:durableId="1648120580">
    <w:abstractNumId w:val="4"/>
  </w:num>
  <w:num w:numId="39" w16cid:durableId="1194997113">
    <w:abstractNumId w:val="24"/>
  </w:num>
  <w:num w:numId="40" w16cid:durableId="100493056">
    <w:abstractNumId w:val="32"/>
  </w:num>
  <w:num w:numId="41" w16cid:durableId="1504200702">
    <w:abstractNumId w:val="19"/>
  </w:num>
  <w:num w:numId="42" w16cid:durableId="2016419817">
    <w:abstractNumId w:val="45"/>
  </w:num>
  <w:num w:numId="43" w16cid:durableId="197861387">
    <w:abstractNumId w:val="66"/>
  </w:num>
  <w:num w:numId="44" w16cid:durableId="858618281">
    <w:abstractNumId w:val="16"/>
  </w:num>
  <w:num w:numId="45" w16cid:durableId="792481378">
    <w:abstractNumId w:val="21"/>
  </w:num>
  <w:num w:numId="46" w16cid:durableId="56511798">
    <w:abstractNumId w:val="46"/>
  </w:num>
  <w:num w:numId="47" w16cid:durableId="607351372">
    <w:abstractNumId w:val="69"/>
  </w:num>
  <w:num w:numId="48" w16cid:durableId="2099251574">
    <w:abstractNumId w:val="11"/>
  </w:num>
  <w:num w:numId="49" w16cid:durableId="434443975">
    <w:abstractNumId w:val="14"/>
  </w:num>
  <w:num w:numId="50" w16cid:durableId="2009014596">
    <w:abstractNumId w:val="34"/>
  </w:num>
  <w:num w:numId="51" w16cid:durableId="1690907114">
    <w:abstractNumId w:val="52"/>
  </w:num>
  <w:num w:numId="52" w16cid:durableId="1900241743">
    <w:abstractNumId w:val="17"/>
  </w:num>
  <w:num w:numId="53" w16cid:durableId="1677993665">
    <w:abstractNumId w:val="38"/>
  </w:num>
  <w:num w:numId="54" w16cid:durableId="1658192924">
    <w:abstractNumId w:val="28"/>
  </w:num>
  <w:num w:numId="55" w16cid:durableId="341786577">
    <w:abstractNumId w:val="56"/>
  </w:num>
  <w:num w:numId="56" w16cid:durableId="1907186595">
    <w:abstractNumId w:val="47"/>
  </w:num>
  <w:num w:numId="57" w16cid:durableId="1584799682">
    <w:abstractNumId w:val="60"/>
  </w:num>
  <w:num w:numId="58" w16cid:durableId="1468359316">
    <w:abstractNumId w:val="58"/>
  </w:num>
  <w:num w:numId="59" w16cid:durableId="530919903">
    <w:abstractNumId w:val="55"/>
  </w:num>
  <w:num w:numId="60" w16cid:durableId="459692067">
    <w:abstractNumId w:val="30"/>
  </w:num>
  <w:num w:numId="61" w16cid:durableId="655845964">
    <w:abstractNumId w:val="37"/>
  </w:num>
  <w:num w:numId="62" w16cid:durableId="327443082">
    <w:abstractNumId w:val="3"/>
  </w:num>
  <w:num w:numId="63" w16cid:durableId="1600410315">
    <w:abstractNumId w:val="10"/>
  </w:num>
  <w:num w:numId="64" w16cid:durableId="259994287">
    <w:abstractNumId w:val="13"/>
  </w:num>
  <w:num w:numId="65" w16cid:durableId="325669338">
    <w:abstractNumId w:val="64"/>
  </w:num>
  <w:num w:numId="66" w16cid:durableId="1167207053">
    <w:abstractNumId w:val="7"/>
  </w:num>
  <w:num w:numId="67" w16cid:durableId="1228881311">
    <w:abstractNumId w:val="5"/>
  </w:num>
  <w:num w:numId="68" w16cid:durableId="548421818">
    <w:abstractNumId w:val="50"/>
  </w:num>
  <w:num w:numId="69" w16cid:durableId="1933775294">
    <w:abstractNumId w:val="42"/>
  </w:num>
  <w:num w:numId="70" w16cid:durableId="1494101646">
    <w:abstractNumId w:val="61"/>
  </w:num>
  <w:num w:numId="71" w16cid:durableId="1294628731">
    <w:abstractNumId w:val="63"/>
  </w:num>
  <w:numIdMacAtCleanup w:val="6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rolina Diaz-Bonilla">
    <w15:presenceInfo w15:providerId="AD" w15:userId="S::cdiazbonilla@worldbank.org::084fffc3-68e7-4781-85cb-c9bd42ce0a9a"/>
  </w15:person>
  <w15:person w15:author="Gabriel Lara Ibarra">
    <w15:presenceInfo w15:providerId="AD" w15:userId="S::glaraibarra@worldbank.org::cd35da56-3884-448a-bc95-5ec8509e58b1"/>
  </w15:person>
  <w15:person w15:author="Laura Liliana Moreno Herrera">
    <w15:presenceInfo w15:providerId="AD" w15:userId="S::lmorenoherrera@worldbank.org::1dc998b6-cafd-48f0-b6e2-7e71d821f2de"/>
  </w15:person>
  <w15:person w15:author="Rose Mungai">
    <w15:presenceInfo w15:providerId="AD" w15:userId="S::rmungai@worldbank.org::7d40ab13-228c-4915-a70f-412e74f38c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activeWritingStyle w:appName="MSWord" w:lang="fr-FR"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0" w:nlCheck="1" w:checkStyle="0"/>
  <w:activeWritingStyle w:appName="MSWord" w:lang="en-GB" w:vendorID="64" w:dllVersion="0" w:nlCheck="1" w:checkStyle="0"/>
  <w:activeWritingStyle w:appName="MSWord" w:lang="pt-BR" w:vendorID="64" w:dllVersion="0" w:nlCheck="1" w:checkStyle="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2B1"/>
    <w:rsid w:val="00000837"/>
    <w:rsid w:val="00000DE0"/>
    <w:rsid w:val="00001423"/>
    <w:rsid w:val="000021EE"/>
    <w:rsid w:val="000041A5"/>
    <w:rsid w:val="000045CA"/>
    <w:rsid w:val="00005482"/>
    <w:rsid w:val="0000594A"/>
    <w:rsid w:val="00005AC2"/>
    <w:rsid w:val="000079C3"/>
    <w:rsid w:val="00007AFE"/>
    <w:rsid w:val="000104F5"/>
    <w:rsid w:val="00010697"/>
    <w:rsid w:val="00010986"/>
    <w:rsid w:val="00010A49"/>
    <w:rsid w:val="00010D64"/>
    <w:rsid w:val="00010F93"/>
    <w:rsid w:val="000117A5"/>
    <w:rsid w:val="0001209E"/>
    <w:rsid w:val="00012644"/>
    <w:rsid w:val="000133D9"/>
    <w:rsid w:val="000136AD"/>
    <w:rsid w:val="0001410B"/>
    <w:rsid w:val="00014786"/>
    <w:rsid w:val="000159AB"/>
    <w:rsid w:val="00015CB2"/>
    <w:rsid w:val="0001677B"/>
    <w:rsid w:val="000169F8"/>
    <w:rsid w:val="00017069"/>
    <w:rsid w:val="000171BE"/>
    <w:rsid w:val="0002292B"/>
    <w:rsid w:val="0002396D"/>
    <w:rsid w:val="00023B2C"/>
    <w:rsid w:val="000245ED"/>
    <w:rsid w:val="00025522"/>
    <w:rsid w:val="00026AD1"/>
    <w:rsid w:val="00027123"/>
    <w:rsid w:val="0003028A"/>
    <w:rsid w:val="00030830"/>
    <w:rsid w:val="00030AAD"/>
    <w:rsid w:val="00031084"/>
    <w:rsid w:val="00031BC2"/>
    <w:rsid w:val="000324DC"/>
    <w:rsid w:val="0003339C"/>
    <w:rsid w:val="000360EF"/>
    <w:rsid w:val="00036BEB"/>
    <w:rsid w:val="00036E45"/>
    <w:rsid w:val="0003714A"/>
    <w:rsid w:val="00037200"/>
    <w:rsid w:val="00037DB3"/>
    <w:rsid w:val="000422E4"/>
    <w:rsid w:val="00044223"/>
    <w:rsid w:val="00046FA8"/>
    <w:rsid w:val="00047099"/>
    <w:rsid w:val="000475FD"/>
    <w:rsid w:val="000475FE"/>
    <w:rsid w:val="00047EB8"/>
    <w:rsid w:val="00050083"/>
    <w:rsid w:val="00050845"/>
    <w:rsid w:val="00050A5E"/>
    <w:rsid w:val="00051022"/>
    <w:rsid w:val="00051DDF"/>
    <w:rsid w:val="00052D6A"/>
    <w:rsid w:val="0005424F"/>
    <w:rsid w:val="00055508"/>
    <w:rsid w:val="0005554C"/>
    <w:rsid w:val="00056550"/>
    <w:rsid w:val="00056B6D"/>
    <w:rsid w:val="00057364"/>
    <w:rsid w:val="0005758B"/>
    <w:rsid w:val="00057D87"/>
    <w:rsid w:val="00061B14"/>
    <w:rsid w:val="0006217D"/>
    <w:rsid w:val="00062ABA"/>
    <w:rsid w:val="00062DAD"/>
    <w:rsid w:val="000630B8"/>
    <w:rsid w:val="00064889"/>
    <w:rsid w:val="00065F24"/>
    <w:rsid w:val="000661C0"/>
    <w:rsid w:val="000676D8"/>
    <w:rsid w:val="000703D3"/>
    <w:rsid w:val="0007193D"/>
    <w:rsid w:val="00071B25"/>
    <w:rsid w:val="000737A2"/>
    <w:rsid w:val="00083574"/>
    <w:rsid w:val="000836D4"/>
    <w:rsid w:val="00083A43"/>
    <w:rsid w:val="0008495B"/>
    <w:rsid w:val="00084E7E"/>
    <w:rsid w:val="00086D42"/>
    <w:rsid w:val="00087AFD"/>
    <w:rsid w:val="00091270"/>
    <w:rsid w:val="000914C3"/>
    <w:rsid w:val="0009243C"/>
    <w:rsid w:val="000940B7"/>
    <w:rsid w:val="00095EB5"/>
    <w:rsid w:val="00096014"/>
    <w:rsid w:val="0009614A"/>
    <w:rsid w:val="0009614B"/>
    <w:rsid w:val="00096C39"/>
    <w:rsid w:val="000A0216"/>
    <w:rsid w:val="000A02CD"/>
    <w:rsid w:val="000A41C8"/>
    <w:rsid w:val="000A465A"/>
    <w:rsid w:val="000A5B24"/>
    <w:rsid w:val="000A6820"/>
    <w:rsid w:val="000A7104"/>
    <w:rsid w:val="000B0D65"/>
    <w:rsid w:val="000B1945"/>
    <w:rsid w:val="000B3696"/>
    <w:rsid w:val="000B37E9"/>
    <w:rsid w:val="000B5807"/>
    <w:rsid w:val="000B6108"/>
    <w:rsid w:val="000B6806"/>
    <w:rsid w:val="000B7BC3"/>
    <w:rsid w:val="000B7EAA"/>
    <w:rsid w:val="000C03BC"/>
    <w:rsid w:val="000C0940"/>
    <w:rsid w:val="000C0ADB"/>
    <w:rsid w:val="000C0D39"/>
    <w:rsid w:val="000C12A7"/>
    <w:rsid w:val="000C1C69"/>
    <w:rsid w:val="000C24A5"/>
    <w:rsid w:val="000C2EB9"/>
    <w:rsid w:val="000C3579"/>
    <w:rsid w:val="000C429F"/>
    <w:rsid w:val="000C4A41"/>
    <w:rsid w:val="000C4A48"/>
    <w:rsid w:val="000C4FE0"/>
    <w:rsid w:val="000C5C80"/>
    <w:rsid w:val="000C6F3E"/>
    <w:rsid w:val="000C6FDC"/>
    <w:rsid w:val="000C740D"/>
    <w:rsid w:val="000C7825"/>
    <w:rsid w:val="000C7BDE"/>
    <w:rsid w:val="000D455C"/>
    <w:rsid w:val="000D540E"/>
    <w:rsid w:val="000D5CCB"/>
    <w:rsid w:val="000D5D9B"/>
    <w:rsid w:val="000D5ED1"/>
    <w:rsid w:val="000D625D"/>
    <w:rsid w:val="000E1A00"/>
    <w:rsid w:val="000E3D07"/>
    <w:rsid w:val="000E3DF9"/>
    <w:rsid w:val="000E5446"/>
    <w:rsid w:val="000F0723"/>
    <w:rsid w:val="000F097E"/>
    <w:rsid w:val="000F14ED"/>
    <w:rsid w:val="000F19C3"/>
    <w:rsid w:val="000F1B30"/>
    <w:rsid w:val="000F277D"/>
    <w:rsid w:val="000F2D0D"/>
    <w:rsid w:val="000F34D0"/>
    <w:rsid w:val="000F3D81"/>
    <w:rsid w:val="000F5749"/>
    <w:rsid w:val="000F5F67"/>
    <w:rsid w:val="000F6367"/>
    <w:rsid w:val="000F6F8A"/>
    <w:rsid w:val="00100185"/>
    <w:rsid w:val="00100C05"/>
    <w:rsid w:val="00100DAC"/>
    <w:rsid w:val="0010118D"/>
    <w:rsid w:val="00102397"/>
    <w:rsid w:val="001026A5"/>
    <w:rsid w:val="0010304A"/>
    <w:rsid w:val="001032B1"/>
    <w:rsid w:val="00104B0D"/>
    <w:rsid w:val="00105111"/>
    <w:rsid w:val="0010513B"/>
    <w:rsid w:val="00106E01"/>
    <w:rsid w:val="00106F9F"/>
    <w:rsid w:val="0011164E"/>
    <w:rsid w:val="00111B21"/>
    <w:rsid w:val="001126B9"/>
    <w:rsid w:val="00112CBF"/>
    <w:rsid w:val="0011325F"/>
    <w:rsid w:val="00114012"/>
    <w:rsid w:val="00114C57"/>
    <w:rsid w:val="0011501A"/>
    <w:rsid w:val="001155C8"/>
    <w:rsid w:val="001166D7"/>
    <w:rsid w:val="00117845"/>
    <w:rsid w:val="0012030B"/>
    <w:rsid w:val="00120BC8"/>
    <w:rsid w:val="001251D0"/>
    <w:rsid w:val="001254A7"/>
    <w:rsid w:val="001264C9"/>
    <w:rsid w:val="00126807"/>
    <w:rsid w:val="001268F5"/>
    <w:rsid w:val="00126A6A"/>
    <w:rsid w:val="00126D4C"/>
    <w:rsid w:val="0013135C"/>
    <w:rsid w:val="00131926"/>
    <w:rsid w:val="00133F6F"/>
    <w:rsid w:val="001352A8"/>
    <w:rsid w:val="00135344"/>
    <w:rsid w:val="001356AA"/>
    <w:rsid w:val="00136619"/>
    <w:rsid w:val="0013681C"/>
    <w:rsid w:val="001369A2"/>
    <w:rsid w:val="00136DEC"/>
    <w:rsid w:val="00140829"/>
    <w:rsid w:val="0014087B"/>
    <w:rsid w:val="001408FC"/>
    <w:rsid w:val="001443C1"/>
    <w:rsid w:val="001449F7"/>
    <w:rsid w:val="00144A63"/>
    <w:rsid w:val="00145775"/>
    <w:rsid w:val="00145DA8"/>
    <w:rsid w:val="00146B7C"/>
    <w:rsid w:val="001517D1"/>
    <w:rsid w:val="00151A7E"/>
    <w:rsid w:val="0015361F"/>
    <w:rsid w:val="0015468B"/>
    <w:rsid w:val="001548AB"/>
    <w:rsid w:val="00154BA9"/>
    <w:rsid w:val="00154E96"/>
    <w:rsid w:val="00154FF1"/>
    <w:rsid w:val="00155CE5"/>
    <w:rsid w:val="00156E12"/>
    <w:rsid w:val="00156F25"/>
    <w:rsid w:val="001573C9"/>
    <w:rsid w:val="00157BD3"/>
    <w:rsid w:val="00157DFC"/>
    <w:rsid w:val="00162C39"/>
    <w:rsid w:val="00163051"/>
    <w:rsid w:val="00163708"/>
    <w:rsid w:val="00163B59"/>
    <w:rsid w:val="0016417E"/>
    <w:rsid w:val="00164458"/>
    <w:rsid w:val="00164744"/>
    <w:rsid w:val="001656EE"/>
    <w:rsid w:val="00165795"/>
    <w:rsid w:val="00166014"/>
    <w:rsid w:val="00166310"/>
    <w:rsid w:val="00166417"/>
    <w:rsid w:val="0016714D"/>
    <w:rsid w:val="0016720B"/>
    <w:rsid w:val="00167B7C"/>
    <w:rsid w:val="001708D4"/>
    <w:rsid w:val="001715F4"/>
    <w:rsid w:val="00171ACE"/>
    <w:rsid w:val="00171E3E"/>
    <w:rsid w:val="00172AEA"/>
    <w:rsid w:val="001731C0"/>
    <w:rsid w:val="00173F91"/>
    <w:rsid w:val="00176436"/>
    <w:rsid w:val="0017649F"/>
    <w:rsid w:val="001774A6"/>
    <w:rsid w:val="00181013"/>
    <w:rsid w:val="001842E4"/>
    <w:rsid w:val="00184385"/>
    <w:rsid w:val="00184561"/>
    <w:rsid w:val="001854E8"/>
    <w:rsid w:val="00185669"/>
    <w:rsid w:val="00186047"/>
    <w:rsid w:val="00186384"/>
    <w:rsid w:val="001866C5"/>
    <w:rsid w:val="00186F40"/>
    <w:rsid w:val="00187257"/>
    <w:rsid w:val="001914C3"/>
    <w:rsid w:val="00191DA1"/>
    <w:rsid w:val="00191F6E"/>
    <w:rsid w:val="001921F3"/>
    <w:rsid w:val="00192466"/>
    <w:rsid w:val="0019295C"/>
    <w:rsid w:val="00192B3A"/>
    <w:rsid w:val="00194A2B"/>
    <w:rsid w:val="00194ABA"/>
    <w:rsid w:val="00194EF8"/>
    <w:rsid w:val="001951C4"/>
    <w:rsid w:val="00195473"/>
    <w:rsid w:val="00195530"/>
    <w:rsid w:val="001955B3"/>
    <w:rsid w:val="00195D2E"/>
    <w:rsid w:val="001971B7"/>
    <w:rsid w:val="00197DDE"/>
    <w:rsid w:val="001A0B13"/>
    <w:rsid w:val="001A0D1A"/>
    <w:rsid w:val="001A13AC"/>
    <w:rsid w:val="001A38CB"/>
    <w:rsid w:val="001A4551"/>
    <w:rsid w:val="001A4E98"/>
    <w:rsid w:val="001A5763"/>
    <w:rsid w:val="001A5918"/>
    <w:rsid w:val="001A5DC1"/>
    <w:rsid w:val="001A6435"/>
    <w:rsid w:val="001A6605"/>
    <w:rsid w:val="001B0405"/>
    <w:rsid w:val="001B29AA"/>
    <w:rsid w:val="001B29E9"/>
    <w:rsid w:val="001B34CE"/>
    <w:rsid w:val="001B399D"/>
    <w:rsid w:val="001B3D8C"/>
    <w:rsid w:val="001B41CB"/>
    <w:rsid w:val="001B4A92"/>
    <w:rsid w:val="001B5B73"/>
    <w:rsid w:val="001B77E2"/>
    <w:rsid w:val="001C1687"/>
    <w:rsid w:val="001C2311"/>
    <w:rsid w:val="001C26F4"/>
    <w:rsid w:val="001C30E9"/>
    <w:rsid w:val="001C42B4"/>
    <w:rsid w:val="001C491A"/>
    <w:rsid w:val="001C4C9F"/>
    <w:rsid w:val="001C6A47"/>
    <w:rsid w:val="001C7451"/>
    <w:rsid w:val="001C7A00"/>
    <w:rsid w:val="001D0169"/>
    <w:rsid w:val="001D0239"/>
    <w:rsid w:val="001D100C"/>
    <w:rsid w:val="001D1124"/>
    <w:rsid w:val="001D1D2B"/>
    <w:rsid w:val="001D203C"/>
    <w:rsid w:val="001D245E"/>
    <w:rsid w:val="001D3A29"/>
    <w:rsid w:val="001D4076"/>
    <w:rsid w:val="001D53FD"/>
    <w:rsid w:val="001D75A5"/>
    <w:rsid w:val="001D7DB4"/>
    <w:rsid w:val="001E0827"/>
    <w:rsid w:val="001E2977"/>
    <w:rsid w:val="001E3AFB"/>
    <w:rsid w:val="001E4758"/>
    <w:rsid w:val="001E4AF8"/>
    <w:rsid w:val="001E507B"/>
    <w:rsid w:val="001E51C5"/>
    <w:rsid w:val="001E564E"/>
    <w:rsid w:val="001E618E"/>
    <w:rsid w:val="001E6818"/>
    <w:rsid w:val="001E6C7E"/>
    <w:rsid w:val="001E7378"/>
    <w:rsid w:val="001E761C"/>
    <w:rsid w:val="001F193D"/>
    <w:rsid w:val="001F1942"/>
    <w:rsid w:val="001F23C2"/>
    <w:rsid w:val="001F2A5C"/>
    <w:rsid w:val="001F359A"/>
    <w:rsid w:val="001F36F6"/>
    <w:rsid w:val="001F3DAC"/>
    <w:rsid w:val="001F4920"/>
    <w:rsid w:val="001F5153"/>
    <w:rsid w:val="001F724F"/>
    <w:rsid w:val="001F73E0"/>
    <w:rsid w:val="001F7425"/>
    <w:rsid w:val="001F76E0"/>
    <w:rsid w:val="00200222"/>
    <w:rsid w:val="00200E65"/>
    <w:rsid w:val="00201E00"/>
    <w:rsid w:val="002030AA"/>
    <w:rsid w:val="002040AC"/>
    <w:rsid w:val="00204D25"/>
    <w:rsid w:val="00204FD0"/>
    <w:rsid w:val="002052A7"/>
    <w:rsid w:val="00206432"/>
    <w:rsid w:val="002077FC"/>
    <w:rsid w:val="00207CC9"/>
    <w:rsid w:val="00210404"/>
    <w:rsid w:val="00210876"/>
    <w:rsid w:val="00211439"/>
    <w:rsid w:val="0021186B"/>
    <w:rsid w:val="00212031"/>
    <w:rsid w:val="00212143"/>
    <w:rsid w:val="00212889"/>
    <w:rsid w:val="00213224"/>
    <w:rsid w:val="0021477B"/>
    <w:rsid w:val="00215362"/>
    <w:rsid w:val="00217549"/>
    <w:rsid w:val="0021776B"/>
    <w:rsid w:val="00221298"/>
    <w:rsid w:val="0022154D"/>
    <w:rsid w:val="002220AA"/>
    <w:rsid w:val="0022234A"/>
    <w:rsid w:val="00222939"/>
    <w:rsid w:val="00224237"/>
    <w:rsid w:val="00225041"/>
    <w:rsid w:val="0022545A"/>
    <w:rsid w:val="00226CD4"/>
    <w:rsid w:val="0022754A"/>
    <w:rsid w:val="002278BC"/>
    <w:rsid w:val="00230BA8"/>
    <w:rsid w:val="00231E12"/>
    <w:rsid w:val="00233158"/>
    <w:rsid w:val="002341F3"/>
    <w:rsid w:val="00234F3A"/>
    <w:rsid w:val="00235085"/>
    <w:rsid w:val="002367A6"/>
    <w:rsid w:val="002368FB"/>
    <w:rsid w:val="002403AE"/>
    <w:rsid w:val="00240B5E"/>
    <w:rsid w:val="0024166C"/>
    <w:rsid w:val="00241CB9"/>
    <w:rsid w:val="00241D0D"/>
    <w:rsid w:val="00243027"/>
    <w:rsid w:val="0024381A"/>
    <w:rsid w:val="00243A7B"/>
    <w:rsid w:val="00243C47"/>
    <w:rsid w:val="002463C6"/>
    <w:rsid w:val="00246E4E"/>
    <w:rsid w:val="00247216"/>
    <w:rsid w:val="00247F52"/>
    <w:rsid w:val="00250F71"/>
    <w:rsid w:val="0025106D"/>
    <w:rsid w:val="002529F1"/>
    <w:rsid w:val="00252D17"/>
    <w:rsid w:val="002548D3"/>
    <w:rsid w:val="002556A0"/>
    <w:rsid w:val="00257195"/>
    <w:rsid w:val="002571F3"/>
    <w:rsid w:val="00261FDD"/>
    <w:rsid w:val="002647B3"/>
    <w:rsid w:val="00264BA2"/>
    <w:rsid w:val="00265043"/>
    <w:rsid w:val="00267406"/>
    <w:rsid w:val="00270A37"/>
    <w:rsid w:val="00270A40"/>
    <w:rsid w:val="002710EC"/>
    <w:rsid w:val="0027140E"/>
    <w:rsid w:val="00271852"/>
    <w:rsid w:val="002720A4"/>
    <w:rsid w:val="00272CDA"/>
    <w:rsid w:val="002730B0"/>
    <w:rsid w:val="00274635"/>
    <w:rsid w:val="002747EF"/>
    <w:rsid w:val="002752AA"/>
    <w:rsid w:val="00275853"/>
    <w:rsid w:val="00277F03"/>
    <w:rsid w:val="002810F0"/>
    <w:rsid w:val="002818C1"/>
    <w:rsid w:val="00282D26"/>
    <w:rsid w:val="002834A3"/>
    <w:rsid w:val="00283BAA"/>
    <w:rsid w:val="00285739"/>
    <w:rsid w:val="0028606A"/>
    <w:rsid w:val="00287AEF"/>
    <w:rsid w:val="0029025C"/>
    <w:rsid w:val="00290DBE"/>
    <w:rsid w:val="002912FC"/>
    <w:rsid w:val="002918A5"/>
    <w:rsid w:val="002930DB"/>
    <w:rsid w:val="0029376B"/>
    <w:rsid w:val="00293F49"/>
    <w:rsid w:val="0029648A"/>
    <w:rsid w:val="00297066"/>
    <w:rsid w:val="00297886"/>
    <w:rsid w:val="002A025C"/>
    <w:rsid w:val="002A0415"/>
    <w:rsid w:val="002A062B"/>
    <w:rsid w:val="002A10C5"/>
    <w:rsid w:val="002A23C6"/>
    <w:rsid w:val="002A264E"/>
    <w:rsid w:val="002A2995"/>
    <w:rsid w:val="002A3E1E"/>
    <w:rsid w:val="002A4C68"/>
    <w:rsid w:val="002A7629"/>
    <w:rsid w:val="002A7E5F"/>
    <w:rsid w:val="002B070E"/>
    <w:rsid w:val="002B088A"/>
    <w:rsid w:val="002B13B9"/>
    <w:rsid w:val="002B2013"/>
    <w:rsid w:val="002B3140"/>
    <w:rsid w:val="002B3172"/>
    <w:rsid w:val="002B59AC"/>
    <w:rsid w:val="002B5C39"/>
    <w:rsid w:val="002B5DBE"/>
    <w:rsid w:val="002B66A6"/>
    <w:rsid w:val="002B792B"/>
    <w:rsid w:val="002B7EF8"/>
    <w:rsid w:val="002C229F"/>
    <w:rsid w:val="002C285D"/>
    <w:rsid w:val="002C3109"/>
    <w:rsid w:val="002C3F8C"/>
    <w:rsid w:val="002C44E5"/>
    <w:rsid w:val="002C5061"/>
    <w:rsid w:val="002C600C"/>
    <w:rsid w:val="002C65D2"/>
    <w:rsid w:val="002C73A8"/>
    <w:rsid w:val="002D04AF"/>
    <w:rsid w:val="002D0AB1"/>
    <w:rsid w:val="002D0F02"/>
    <w:rsid w:val="002D32AE"/>
    <w:rsid w:val="002D34BD"/>
    <w:rsid w:val="002D3DE0"/>
    <w:rsid w:val="002D4349"/>
    <w:rsid w:val="002D4833"/>
    <w:rsid w:val="002D534C"/>
    <w:rsid w:val="002D61DF"/>
    <w:rsid w:val="002D667F"/>
    <w:rsid w:val="002D7338"/>
    <w:rsid w:val="002D749D"/>
    <w:rsid w:val="002E0444"/>
    <w:rsid w:val="002E136A"/>
    <w:rsid w:val="002E26F1"/>
    <w:rsid w:val="002E2B62"/>
    <w:rsid w:val="002E4616"/>
    <w:rsid w:val="002E4D1B"/>
    <w:rsid w:val="002E5412"/>
    <w:rsid w:val="002E563F"/>
    <w:rsid w:val="002E702D"/>
    <w:rsid w:val="002E7278"/>
    <w:rsid w:val="002E73CB"/>
    <w:rsid w:val="002F10C0"/>
    <w:rsid w:val="002F31B3"/>
    <w:rsid w:val="002F33D6"/>
    <w:rsid w:val="002F357C"/>
    <w:rsid w:val="002F454E"/>
    <w:rsid w:val="002F475A"/>
    <w:rsid w:val="002F73DD"/>
    <w:rsid w:val="002F779F"/>
    <w:rsid w:val="00300D31"/>
    <w:rsid w:val="0030103C"/>
    <w:rsid w:val="0030112D"/>
    <w:rsid w:val="00301A34"/>
    <w:rsid w:val="00301A6F"/>
    <w:rsid w:val="00301B9A"/>
    <w:rsid w:val="00301EC6"/>
    <w:rsid w:val="00302B36"/>
    <w:rsid w:val="0030794E"/>
    <w:rsid w:val="00311748"/>
    <w:rsid w:val="00311AA0"/>
    <w:rsid w:val="00312ED3"/>
    <w:rsid w:val="00313890"/>
    <w:rsid w:val="00315D35"/>
    <w:rsid w:val="00316681"/>
    <w:rsid w:val="00316928"/>
    <w:rsid w:val="00316DAF"/>
    <w:rsid w:val="003207C2"/>
    <w:rsid w:val="00320E10"/>
    <w:rsid w:val="0032350E"/>
    <w:rsid w:val="003238A2"/>
    <w:rsid w:val="0032563A"/>
    <w:rsid w:val="00325F50"/>
    <w:rsid w:val="003267ED"/>
    <w:rsid w:val="00327F3B"/>
    <w:rsid w:val="00330DE9"/>
    <w:rsid w:val="00330ED3"/>
    <w:rsid w:val="003311E0"/>
    <w:rsid w:val="00332814"/>
    <w:rsid w:val="00333902"/>
    <w:rsid w:val="00333B4D"/>
    <w:rsid w:val="00334B03"/>
    <w:rsid w:val="003352EE"/>
    <w:rsid w:val="003356BF"/>
    <w:rsid w:val="003356F8"/>
    <w:rsid w:val="00336799"/>
    <w:rsid w:val="0033797D"/>
    <w:rsid w:val="00337CDF"/>
    <w:rsid w:val="00340CA8"/>
    <w:rsid w:val="00341679"/>
    <w:rsid w:val="003417B8"/>
    <w:rsid w:val="00341F1C"/>
    <w:rsid w:val="00342D6C"/>
    <w:rsid w:val="00342FB0"/>
    <w:rsid w:val="00344555"/>
    <w:rsid w:val="003449DF"/>
    <w:rsid w:val="0034531E"/>
    <w:rsid w:val="00346671"/>
    <w:rsid w:val="00347C86"/>
    <w:rsid w:val="0035012F"/>
    <w:rsid w:val="00350664"/>
    <w:rsid w:val="00350D08"/>
    <w:rsid w:val="00351E3F"/>
    <w:rsid w:val="00353A9D"/>
    <w:rsid w:val="0035423F"/>
    <w:rsid w:val="00354667"/>
    <w:rsid w:val="0035583A"/>
    <w:rsid w:val="00355A84"/>
    <w:rsid w:val="00355DB2"/>
    <w:rsid w:val="0035778E"/>
    <w:rsid w:val="00361107"/>
    <w:rsid w:val="00361515"/>
    <w:rsid w:val="0036238A"/>
    <w:rsid w:val="00362523"/>
    <w:rsid w:val="00362F05"/>
    <w:rsid w:val="00363134"/>
    <w:rsid w:val="00363187"/>
    <w:rsid w:val="003645F2"/>
    <w:rsid w:val="00365D41"/>
    <w:rsid w:val="0036689D"/>
    <w:rsid w:val="00366C4F"/>
    <w:rsid w:val="00366F87"/>
    <w:rsid w:val="00370FDF"/>
    <w:rsid w:val="003714D6"/>
    <w:rsid w:val="00371B70"/>
    <w:rsid w:val="00372967"/>
    <w:rsid w:val="003730FD"/>
    <w:rsid w:val="003753C9"/>
    <w:rsid w:val="00375726"/>
    <w:rsid w:val="0037637D"/>
    <w:rsid w:val="003763F2"/>
    <w:rsid w:val="00377DFF"/>
    <w:rsid w:val="00380446"/>
    <w:rsid w:val="00380A84"/>
    <w:rsid w:val="00380FF4"/>
    <w:rsid w:val="00381A09"/>
    <w:rsid w:val="003828C4"/>
    <w:rsid w:val="0038488E"/>
    <w:rsid w:val="00384E8F"/>
    <w:rsid w:val="0038513F"/>
    <w:rsid w:val="003853ED"/>
    <w:rsid w:val="003855A9"/>
    <w:rsid w:val="00386B3E"/>
    <w:rsid w:val="003871AA"/>
    <w:rsid w:val="00387A6D"/>
    <w:rsid w:val="00387D03"/>
    <w:rsid w:val="00387E23"/>
    <w:rsid w:val="00390A6F"/>
    <w:rsid w:val="00392123"/>
    <w:rsid w:val="00392979"/>
    <w:rsid w:val="00392EF7"/>
    <w:rsid w:val="00393192"/>
    <w:rsid w:val="00394E15"/>
    <w:rsid w:val="00396A75"/>
    <w:rsid w:val="003972CF"/>
    <w:rsid w:val="003977BB"/>
    <w:rsid w:val="003A0CF2"/>
    <w:rsid w:val="003A18FF"/>
    <w:rsid w:val="003A2D4F"/>
    <w:rsid w:val="003A3150"/>
    <w:rsid w:val="003A36F8"/>
    <w:rsid w:val="003A373C"/>
    <w:rsid w:val="003A3DBE"/>
    <w:rsid w:val="003A47E8"/>
    <w:rsid w:val="003A48C2"/>
    <w:rsid w:val="003A576D"/>
    <w:rsid w:val="003A5CA8"/>
    <w:rsid w:val="003A746E"/>
    <w:rsid w:val="003A7B86"/>
    <w:rsid w:val="003B0AE7"/>
    <w:rsid w:val="003B185D"/>
    <w:rsid w:val="003B1C66"/>
    <w:rsid w:val="003B2217"/>
    <w:rsid w:val="003B329E"/>
    <w:rsid w:val="003B3BCA"/>
    <w:rsid w:val="003B4423"/>
    <w:rsid w:val="003B57CA"/>
    <w:rsid w:val="003B63DE"/>
    <w:rsid w:val="003B673B"/>
    <w:rsid w:val="003B6951"/>
    <w:rsid w:val="003B74B0"/>
    <w:rsid w:val="003C0685"/>
    <w:rsid w:val="003C06C9"/>
    <w:rsid w:val="003C297E"/>
    <w:rsid w:val="003C36E4"/>
    <w:rsid w:val="003C43EF"/>
    <w:rsid w:val="003C505E"/>
    <w:rsid w:val="003C5097"/>
    <w:rsid w:val="003C57E9"/>
    <w:rsid w:val="003C6551"/>
    <w:rsid w:val="003C6B9F"/>
    <w:rsid w:val="003C7106"/>
    <w:rsid w:val="003D0E64"/>
    <w:rsid w:val="003D158E"/>
    <w:rsid w:val="003D36B1"/>
    <w:rsid w:val="003D39F4"/>
    <w:rsid w:val="003E2859"/>
    <w:rsid w:val="003E3A2A"/>
    <w:rsid w:val="003E4C35"/>
    <w:rsid w:val="003E5155"/>
    <w:rsid w:val="003E7911"/>
    <w:rsid w:val="003E7EAF"/>
    <w:rsid w:val="003E7FD8"/>
    <w:rsid w:val="003F09DF"/>
    <w:rsid w:val="003F0B65"/>
    <w:rsid w:val="003F4458"/>
    <w:rsid w:val="003F50E7"/>
    <w:rsid w:val="003F5A26"/>
    <w:rsid w:val="003F6056"/>
    <w:rsid w:val="003F6568"/>
    <w:rsid w:val="003F74E6"/>
    <w:rsid w:val="003F75D0"/>
    <w:rsid w:val="004026AF"/>
    <w:rsid w:val="00402B82"/>
    <w:rsid w:val="0040392B"/>
    <w:rsid w:val="00405331"/>
    <w:rsid w:val="00405457"/>
    <w:rsid w:val="00405BF0"/>
    <w:rsid w:val="0040640A"/>
    <w:rsid w:val="00407368"/>
    <w:rsid w:val="0041013A"/>
    <w:rsid w:val="00411763"/>
    <w:rsid w:val="00411E34"/>
    <w:rsid w:val="00411F78"/>
    <w:rsid w:val="00412027"/>
    <w:rsid w:val="00412D6F"/>
    <w:rsid w:val="00413272"/>
    <w:rsid w:val="004136A3"/>
    <w:rsid w:val="004136A9"/>
    <w:rsid w:val="00413A25"/>
    <w:rsid w:val="00413CD5"/>
    <w:rsid w:val="00413DC7"/>
    <w:rsid w:val="004144A5"/>
    <w:rsid w:val="00414644"/>
    <w:rsid w:val="00415301"/>
    <w:rsid w:val="00415359"/>
    <w:rsid w:val="00415899"/>
    <w:rsid w:val="00416500"/>
    <w:rsid w:val="0041727C"/>
    <w:rsid w:val="00417AAE"/>
    <w:rsid w:val="004206A4"/>
    <w:rsid w:val="004212B8"/>
    <w:rsid w:val="00421C8D"/>
    <w:rsid w:val="00421FF2"/>
    <w:rsid w:val="004228D9"/>
    <w:rsid w:val="0042612C"/>
    <w:rsid w:val="00426570"/>
    <w:rsid w:val="00426AAC"/>
    <w:rsid w:val="00427D97"/>
    <w:rsid w:val="0043052E"/>
    <w:rsid w:val="00430B64"/>
    <w:rsid w:val="0043118A"/>
    <w:rsid w:val="00431347"/>
    <w:rsid w:val="00431354"/>
    <w:rsid w:val="00431497"/>
    <w:rsid w:val="004317D4"/>
    <w:rsid w:val="00431B6A"/>
    <w:rsid w:val="00431BA1"/>
    <w:rsid w:val="00432771"/>
    <w:rsid w:val="0043334A"/>
    <w:rsid w:val="00433380"/>
    <w:rsid w:val="0043367A"/>
    <w:rsid w:val="004341FD"/>
    <w:rsid w:val="00435EC9"/>
    <w:rsid w:val="00437A38"/>
    <w:rsid w:val="00437B85"/>
    <w:rsid w:val="00437FF5"/>
    <w:rsid w:val="0044062C"/>
    <w:rsid w:val="0044099F"/>
    <w:rsid w:val="004413D1"/>
    <w:rsid w:val="00441D9F"/>
    <w:rsid w:val="0044366E"/>
    <w:rsid w:val="004444B0"/>
    <w:rsid w:val="00445306"/>
    <w:rsid w:val="004462F6"/>
    <w:rsid w:val="004464FF"/>
    <w:rsid w:val="00446C73"/>
    <w:rsid w:val="00447026"/>
    <w:rsid w:val="00450108"/>
    <w:rsid w:val="004507C3"/>
    <w:rsid w:val="00450965"/>
    <w:rsid w:val="0045135E"/>
    <w:rsid w:val="00452A4B"/>
    <w:rsid w:val="00452B20"/>
    <w:rsid w:val="004531BE"/>
    <w:rsid w:val="004542CD"/>
    <w:rsid w:val="00456846"/>
    <w:rsid w:val="00456B7B"/>
    <w:rsid w:val="00456D11"/>
    <w:rsid w:val="00456F03"/>
    <w:rsid w:val="00457242"/>
    <w:rsid w:val="00457F09"/>
    <w:rsid w:val="00460159"/>
    <w:rsid w:val="004604A7"/>
    <w:rsid w:val="00460E0E"/>
    <w:rsid w:val="0046428C"/>
    <w:rsid w:val="00465D16"/>
    <w:rsid w:val="00466620"/>
    <w:rsid w:val="00467192"/>
    <w:rsid w:val="0046748F"/>
    <w:rsid w:val="00467612"/>
    <w:rsid w:val="0046769B"/>
    <w:rsid w:val="00467896"/>
    <w:rsid w:val="00467B8F"/>
    <w:rsid w:val="0047221A"/>
    <w:rsid w:val="0047369F"/>
    <w:rsid w:val="004736C7"/>
    <w:rsid w:val="004751B7"/>
    <w:rsid w:val="004757F0"/>
    <w:rsid w:val="00475AE1"/>
    <w:rsid w:val="00475C71"/>
    <w:rsid w:val="00477388"/>
    <w:rsid w:val="0048181E"/>
    <w:rsid w:val="00482C3C"/>
    <w:rsid w:val="00482EA8"/>
    <w:rsid w:val="00483E73"/>
    <w:rsid w:val="00483EAF"/>
    <w:rsid w:val="00484347"/>
    <w:rsid w:val="00484972"/>
    <w:rsid w:val="00484C81"/>
    <w:rsid w:val="00484D38"/>
    <w:rsid w:val="0048672C"/>
    <w:rsid w:val="00486762"/>
    <w:rsid w:val="00487942"/>
    <w:rsid w:val="0049032E"/>
    <w:rsid w:val="00491EC4"/>
    <w:rsid w:val="00492BB3"/>
    <w:rsid w:val="004938B6"/>
    <w:rsid w:val="00494C51"/>
    <w:rsid w:val="00495244"/>
    <w:rsid w:val="004956EE"/>
    <w:rsid w:val="00495F1B"/>
    <w:rsid w:val="004A085D"/>
    <w:rsid w:val="004A1EE6"/>
    <w:rsid w:val="004A3137"/>
    <w:rsid w:val="004A3FC8"/>
    <w:rsid w:val="004A3FFC"/>
    <w:rsid w:val="004A4160"/>
    <w:rsid w:val="004A4988"/>
    <w:rsid w:val="004A4BF3"/>
    <w:rsid w:val="004A509E"/>
    <w:rsid w:val="004A54F7"/>
    <w:rsid w:val="004B12B8"/>
    <w:rsid w:val="004B3DEB"/>
    <w:rsid w:val="004B494E"/>
    <w:rsid w:val="004B5A3A"/>
    <w:rsid w:val="004B5EA2"/>
    <w:rsid w:val="004B60E7"/>
    <w:rsid w:val="004B6A29"/>
    <w:rsid w:val="004B7DAE"/>
    <w:rsid w:val="004C3FF3"/>
    <w:rsid w:val="004C5087"/>
    <w:rsid w:val="004C56EF"/>
    <w:rsid w:val="004C5AD6"/>
    <w:rsid w:val="004D097D"/>
    <w:rsid w:val="004D0DE5"/>
    <w:rsid w:val="004D1DC8"/>
    <w:rsid w:val="004D2F52"/>
    <w:rsid w:val="004D33BD"/>
    <w:rsid w:val="004D3918"/>
    <w:rsid w:val="004D3F54"/>
    <w:rsid w:val="004D5515"/>
    <w:rsid w:val="004D61BD"/>
    <w:rsid w:val="004D6233"/>
    <w:rsid w:val="004D6646"/>
    <w:rsid w:val="004E064B"/>
    <w:rsid w:val="004E1D11"/>
    <w:rsid w:val="004E1F8E"/>
    <w:rsid w:val="004E2703"/>
    <w:rsid w:val="004E2B3B"/>
    <w:rsid w:val="004E51E9"/>
    <w:rsid w:val="004E5CF0"/>
    <w:rsid w:val="004E64C5"/>
    <w:rsid w:val="004F00B6"/>
    <w:rsid w:val="004F04A1"/>
    <w:rsid w:val="004F0F98"/>
    <w:rsid w:val="004F1791"/>
    <w:rsid w:val="004F247C"/>
    <w:rsid w:val="004F3C9F"/>
    <w:rsid w:val="004F41B0"/>
    <w:rsid w:val="004F42D0"/>
    <w:rsid w:val="004F547B"/>
    <w:rsid w:val="004F60C5"/>
    <w:rsid w:val="004F7617"/>
    <w:rsid w:val="0050114A"/>
    <w:rsid w:val="00501F8C"/>
    <w:rsid w:val="00502657"/>
    <w:rsid w:val="005030A5"/>
    <w:rsid w:val="00504450"/>
    <w:rsid w:val="005051AD"/>
    <w:rsid w:val="00506D99"/>
    <w:rsid w:val="0051065D"/>
    <w:rsid w:val="00510C4C"/>
    <w:rsid w:val="00510EDC"/>
    <w:rsid w:val="00511742"/>
    <w:rsid w:val="005118AF"/>
    <w:rsid w:val="00511D7C"/>
    <w:rsid w:val="0051347A"/>
    <w:rsid w:val="00513E69"/>
    <w:rsid w:val="005144D1"/>
    <w:rsid w:val="00514FB8"/>
    <w:rsid w:val="005150DF"/>
    <w:rsid w:val="00515CA1"/>
    <w:rsid w:val="005164D7"/>
    <w:rsid w:val="005167A5"/>
    <w:rsid w:val="00517893"/>
    <w:rsid w:val="00517CAE"/>
    <w:rsid w:val="00520B49"/>
    <w:rsid w:val="00520FBC"/>
    <w:rsid w:val="00521441"/>
    <w:rsid w:val="00522927"/>
    <w:rsid w:val="00522B68"/>
    <w:rsid w:val="005262FE"/>
    <w:rsid w:val="00526AFC"/>
    <w:rsid w:val="00530974"/>
    <w:rsid w:val="00530B8A"/>
    <w:rsid w:val="00532414"/>
    <w:rsid w:val="005325B8"/>
    <w:rsid w:val="00532D71"/>
    <w:rsid w:val="0053365A"/>
    <w:rsid w:val="00534F64"/>
    <w:rsid w:val="0053526C"/>
    <w:rsid w:val="005355FF"/>
    <w:rsid w:val="00535A4A"/>
    <w:rsid w:val="00537575"/>
    <w:rsid w:val="005378AE"/>
    <w:rsid w:val="00537F41"/>
    <w:rsid w:val="00540F22"/>
    <w:rsid w:val="00542E7F"/>
    <w:rsid w:val="005430DE"/>
    <w:rsid w:val="00543EA5"/>
    <w:rsid w:val="005445FE"/>
    <w:rsid w:val="00544CB6"/>
    <w:rsid w:val="005457C6"/>
    <w:rsid w:val="00546CD4"/>
    <w:rsid w:val="005504BA"/>
    <w:rsid w:val="00550514"/>
    <w:rsid w:val="005511BF"/>
    <w:rsid w:val="005512AB"/>
    <w:rsid w:val="00551745"/>
    <w:rsid w:val="005518B6"/>
    <w:rsid w:val="0055292E"/>
    <w:rsid w:val="005532A8"/>
    <w:rsid w:val="00553DB9"/>
    <w:rsid w:val="005556A7"/>
    <w:rsid w:val="0055724F"/>
    <w:rsid w:val="00560107"/>
    <w:rsid w:val="005612EC"/>
    <w:rsid w:val="00561341"/>
    <w:rsid w:val="00561482"/>
    <w:rsid w:val="005623D6"/>
    <w:rsid w:val="00562B2F"/>
    <w:rsid w:val="00562E38"/>
    <w:rsid w:val="0056339C"/>
    <w:rsid w:val="00563A54"/>
    <w:rsid w:val="00564400"/>
    <w:rsid w:val="005653A6"/>
    <w:rsid w:val="00566D3A"/>
    <w:rsid w:val="00567D9D"/>
    <w:rsid w:val="005704CD"/>
    <w:rsid w:val="00570529"/>
    <w:rsid w:val="00572F7B"/>
    <w:rsid w:val="0057641F"/>
    <w:rsid w:val="00577702"/>
    <w:rsid w:val="0058074E"/>
    <w:rsid w:val="00581193"/>
    <w:rsid w:val="00581588"/>
    <w:rsid w:val="005818C1"/>
    <w:rsid w:val="00582947"/>
    <w:rsid w:val="00582C87"/>
    <w:rsid w:val="00583994"/>
    <w:rsid w:val="00584D85"/>
    <w:rsid w:val="005866BB"/>
    <w:rsid w:val="005869C3"/>
    <w:rsid w:val="005878EC"/>
    <w:rsid w:val="00587C62"/>
    <w:rsid w:val="00590407"/>
    <w:rsid w:val="00591E88"/>
    <w:rsid w:val="00592030"/>
    <w:rsid w:val="0059208A"/>
    <w:rsid w:val="00592215"/>
    <w:rsid w:val="00592240"/>
    <w:rsid w:val="005924B1"/>
    <w:rsid w:val="005926D6"/>
    <w:rsid w:val="005927C9"/>
    <w:rsid w:val="005931CB"/>
    <w:rsid w:val="00593D71"/>
    <w:rsid w:val="00594242"/>
    <w:rsid w:val="00594FDC"/>
    <w:rsid w:val="00595BB6"/>
    <w:rsid w:val="00596D5B"/>
    <w:rsid w:val="00597ED1"/>
    <w:rsid w:val="005A043C"/>
    <w:rsid w:val="005A1E50"/>
    <w:rsid w:val="005A3181"/>
    <w:rsid w:val="005A4490"/>
    <w:rsid w:val="005A48C6"/>
    <w:rsid w:val="005A4DEF"/>
    <w:rsid w:val="005A4F27"/>
    <w:rsid w:val="005A5AF7"/>
    <w:rsid w:val="005A5EEB"/>
    <w:rsid w:val="005A6784"/>
    <w:rsid w:val="005A78FF"/>
    <w:rsid w:val="005A7DC5"/>
    <w:rsid w:val="005B0B0E"/>
    <w:rsid w:val="005B16F9"/>
    <w:rsid w:val="005B397C"/>
    <w:rsid w:val="005B43C7"/>
    <w:rsid w:val="005B43D2"/>
    <w:rsid w:val="005B5F17"/>
    <w:rsid w:val="005B7006"/>
    <w:rsid w:val="005C06B2"/>
    <w:rsid w:val="005C0E55"/>
    <w:rsid w:val="005C152B"/>
    <w:rsid w:val="005C1879"/>
    <w:rsid w:val="005C1FEF"/>
    <w:rsid w:val="005C270E"/>
    <w:rsid w:val="005C28EC"/>
    <w:rsid w:val="005C3723"/>
    <w:rsid w:val="005C3C75"/>
    <w:rsid w:val="005C4299"/>
    <w:rsid w:val="005C4760"/>
    <w:rsid w:val="005C5C19"/>
    <w:rsid w:val="005C63EB"/>
    <w:rsid w:val="005C7350"/>
    <w:rsid w:val="005D1EEA"/>
    <w:rsid w:val="005D235F"/>
    <w:rsid w:val="005D36E2"/>
    <w:rsid w:val="005D463A"/>
    <w:rsid w:val="005D551E"/>
    <w:rsid w:val="005D5739"/>
    <w:rsid w:val="005D62F9"/>
    <w:rsid w:val="005D6643"/>
    <w:rsid w:val="005D67BB"/>
    <w:rsid w:val="005D70B4"/>
    <w:rsid w:val="005E0152"/>
    <w:rsid w:val="005E029E"/>
    <w:rsid w:val="005E2DD0"/>
    <w:rsid w:val="005E3169"/>
    <w:rsid w:val="005E3229"/>
    <w:rsid w:val="005E374E"/>
    <w:rsid w:val="005E472A"/>
    <w:rsid w:val="005E6F06"/>
    <w:rsid w:val="005E7507"/>
    <w:rsid w:val="005E7B3B"/>
    <w:rsid w:val="005F266B"/>
    <w:rsid w:val="005F31EF"/>
    <w:rsid w:val="005F39BB"/>
    <w:rsid w:val="005F4829"/>
    <w:rsid w:val="005F4986"/>
    <w:rsid w:val="005F4B5A"/>
    <w:rsid w:val="005F4D18"/>
    <w:rsid w:val="005F501E"/>
    <w:rsid w:val="005F5AAA"/>
    <w:rsid w:val="005F6228"/>
    <w:rsid w:val="005F6474"/>
    <w:rsid w:val="005F660A"/>
    <w:rsid w:val="005F78A7"/>
    <w:rsid w:val="005F7B9F"/>
    <w:rsid w:val="00600B83"/>
    <w:rsid w:val="00601215"/>
    <w:rsid w:val="00601499"/>
    <w:rsid w:val="00601504"/>
    <w:rsid w:val="006019EB"/>
    <w:rsid w:val="00601DAF"/>
    <w:rsid w:val="00603B4B"/>
    <w:rsid w:val="00605535"/>
    <w:rsid w:val="00606C36"/>
    <w:rsid w:val="00611DE7"/>
    <w:rsid w:val="006129A2"/>
    <w:rsid w:val="006141F7"/>
    <w:rsid w:val="00614750"/>
    <w:rsid w:val="00614ADD"/>
    <w:rsid w:val="00615060"/>
    <w:rsid w:val="006161F3"/>
    <w:rsid w:val="00616E52"/>
    <w:rsid w:val="0061790A"/>
    <w:rsid w:val="006217F5"/>
    <w:rsid w:val="006218DA"/>
    <w:rsid w:val="00622786"/>
    <w:rsid w:val="00623352"/>
    <w:rsid w:val="00624941"/>
    <w:rsid w:val="006254C9"/>
    <w:rsid w:val="0062554E"/>
    <w:rsid w:val="00626BAA"/>
    <w:rsid w:val="0063144C"/>
    <w:rsid w:val="00632AC8"/>
    <w:rsid w:val="006337AD"/>
    <w:rsid w:val="006338C2"/>
    <w:rsid w:val="00633F08"/>
    <w:rsid w:val="00634FD3"/>
    <w:rsid w:val="00636472"/>
    <w:rsid w:val="00636A42"/>
    <w:rsid w:val="006378BC"/>
    <w:rsid w:val="00637A2D"/>
    <w:rsid w:val="00640060"/>
    <w:rsid w:val="00640118"/>
    <w:rsid w:val="00641228"/>
    <w:rsid w:val="006422DA"/>
    <w:rsid w:val="00642709"/>
    <w:rsid w:val="00642773"/>
    <w:rsid w:val="006432B1"/>
    <w:rsid w:val="00643C2B"/>
    <w:rsid w:val="00644703"/>
    <w:rsid w:val="00644AD4"/>
    <w:rsid w:val="00645065"/>
    <w:rsid w:val="006451EA"/>
    <w:rsid w:val="006457AE"/>
    <w:rsid w:val="00645B39"/>
    <w:rsid w:val="006465BD"/>
    <w:rsid w:val="00650505"/>
    <w:rsid w:val="00650FB4"/>
    <w:rsid w:val="00653127"/>
    <w:rsid w:val="00653D95"/>
    <w:rsid w:val="00653DAA"/>
    <w:rsid w:val="0065403A"/>
    <w:rsid w:val="0065532B"/>
    <w:rsid w:val="006557FC"/>
    <w:rsid w:val="00656E43"/>
    <w:rsid w:val="00656F6A"/>
    <w:rsid w:val="006571D8"/>
    <w:rsid w:val="0065764C"/>
    <w:rsid w:val="00660105"/>
    <w:rsid w:val="00660488"/>
    <w:rsid w:val="0066054D"/>
    <w:rsid w:val="00660645"/>
    <w:rsid w:val="00660655"/>
    <w:rsid w:val="00660C76"/>
    <w:rsid w:val="00660FA1"/>
    <w:rsid w:val="006628FC"/>
    <w:rsid w:val="00663F1E"/>
    <w:rsid w:val="00667116"/>
    <w:rsid w:val="00670D01"/>
    <w:rsid w:val="00671C4E"/>
    <w:rsid w:val="00672699"/>
    <w:rsid w:val="006726D1"/>
    <w:rsid w:val="006729C0"/>
    <w:rsid w:val="006734F0"/>
    <w:rsid w:val="00673560"/>
    <w:rsid w:val="00673BA2"/>
    <w:rsid w:val="006751A7"/>
    <w:rsid w:val="00675364"/>
    <w:rsid w:val="006765A8"/>
    <w:rsid w:val="00676E5A"/>
    <w:rsid w:val="00677A8C"/>
    <w:rsid w:val="00680F7D"/>
    <w:rsid w:val="00681B56"/>
    <w:rsid w:val="00681D4F"/>
    <w:rsid w:val="00682826"/>
    <w:rsid w:val="00684708"/>
    <w:rsid w:val="0068515F"/>
    <w:rsid w:val="006860D6"/>
    <w:rsid w:val="006867CB"/>
    <w:rsid w:val="006868E3"/>
    <w:rsid w:val="006876F7"/>
    <w:rsid w:val="006909A1"/>
    <w:rsid w:val="00690D15"/>
    <w:rsid w:val="006910CA"/>
    <w:rsid w:val="00691140"/>
    <w:rsid w:val="00692485"/>
    <w:rsid w:val="00693E44"/>
    <w:rsid w:val="00694B41"/>
    <w:rsid w:val="00695176"/>
    <w:rsid w:val="00695F20"/>
    <w:rsid w:val="0069746B"/>
    <w:rsid w:val="006975F9"/>
    <w:rsid w:val="0069772E"/>
    <w:rsid w:val="00697886"/>
    <w:rsid w:val="00697945"/>
    <w:rsid w:val="006A24F5"/>
    <w:rsid w:val="006A5B87"/>
    <w:rsid w:val="006A6BE2"/>
    <w:rsid w:val="006A705F"/>
    <w:rsid w:val="006A7A30"/>
    <w:rsid w:val="006B0B21"/>
    <w:rsid w:val="006B181C"/>
    <w:rsid w:val="006B31F3"/>
    <w:rsid w:val="006B33C8"/>
    <w:rsid w:val="006B37BB"/>
    <w:rsid w:val="006B3C28"/>
    <w:rsid w:val="006B47D1"/>
    <w:rsid w:val="006C0367"/>
    <w:rsid w:val="006C0410"/>
    <w:rsid w:val="006C075F"/>
    <w:rsid w:val="006C0D11"/>
    <w:rsid w:val="006C1698"/>
    <w:rsid w:val="006C23C9"/>
    <w:rsid w:val="006C3371"/>
    <w:rsid w:val="006C3A68"/>
    <w:rsid w:val="006C5114"/>
    <w:rsid w:val="006C584B"/>
    <w:rsid w:val="006C5942"/>
    <w:rsid w:val="006C5CB2"/>
    <w:rsid w:val="006C7867"/>
    <w:rsid w:val="006C79CF"/>
    <w:rsid w:val="006D00E0"/>
    <w:rsid w:val="006D0308"/>
    <w:rsid w:val="006D1C91"/>
    <w:rsid w:val="006D2B06"/>
    <w:rsid w:val="006D32D9"/>
    <w:rsid w:val="006D40DF"/>
    <w:rsid w:val="006D4D2C"/>
    <w:rsid w:val="006D60A9"/>
    <w:rsid w:val="006D6105"/>
    <w:rsid w:val="006D62E8"/>
    <w:rsid w:val="006D6AE8"/>
    <w:rsid w:val="006D7E0A"/>
    <w:rsid w:val="006E259B"/>
    <w:rsid w:val="006E35A7"/>
    <w:rsid w:val="006E3D7D"/>
    <w:rsid w:val="006E489A"/>
    <w:rsid w:val="006E4EB1"/>
    <w:rsid w:val="006E55FC"/>
    <w:rsid w:val="006E6A0D"/>
    <w:rsid w:val="006E6B0C"/>
    <w:rsid w:val="006E6E46"/>
    <w:rsid w:val="006F09C8"/>
    <w:rsid w:val="006F0F6A"/>
    <w:rsid w:val="006F15AE"/>
    <w:rsid w:val="006F16C0"/>
    <w:rsid w:val="006F456E"/>
    <w:rsid w:val="006F4660"/>
    <w:rsid w:val="006F619E"/>
    <w:rsid w:val="006F6268"/>
    <w:rsid w:val="006F6470"/>
    <w:rsid w:val="006F68B0"/>
    <w:rsid w:val="006F7786"/>
    <w:rsid w:val="00701EE8"/>
    <w:rsid w:val="00701FC9"/>
    <w:rsid w:val="007020E4"/>
    <w:rsid w:val="007025E8"/>
    <w:rsid w:val="007049B2"/>
    <w:rsid w:val="00704F21"/>
    <w:rsid w:val="0070593B"/>
    <w:rsid w:val="00705C59"/>
    <w:rsid w:val="00705E88"/>
    <w:rsid w:val="00706602"/>
    <w:rsid w:val="00707B8B"/>
    <w:rsid w:val="00712218"/>
    <w:rsid w:val="00712764"/>
    <w:rsid w:val="00712C7D"/>
    <w:rsid w:val="0071478E"/>
    <w:rsid w:val="007152D6"/>
    <w:rsid w:val="007176F4"/>
    <w:rsid w:val="00717A3E"/>
    <w:rsid w:val="00717C8B"/>
    <w:rsid w:val="00720529"/>
    <w:rsid w:val="00720CE6"/>
    <w:rsid w:val="007211F8"/>
    <w:rsid w:val="00721D89"/>
    <w:rsid w:val="007237BE"/>
    <w:rsid w:val="007237F4"/>
    <w:rsid w:val="00724900"/>
    <w:rsid w:val="00725444"/>
    <w:rsid w:val="007258E9"/>
    <w:rsid w:val="00725E2F"/>
    <w:rsid w:val="007269C9"/>
    <w:rsid w:val="0072795F"/>
    <w:rsid w:val="00730464"/>
    <w:rsid w:val="00730D9B"/>
    <w:rsid w:val="00731922"/>
    <w:rsid w:val="00731B61"/>
    <w:rsid w:val="00731C12"/>
    <w:rsid w:val="00731CE7"/>
    <w:rsid w:val="00732422"/>
    <w:rsid w:val="00732FD3"/>
    <w:rsid w:val="00734395"/>
    <w:rsid w:val="0073494A"/>
    <w:rsid w:val="0073559F"/>
    <w:rsid w:val="007369DC"/>
    <w:rsid w:val="00737A7D"/>
    <w:rsid w:val="0074033C"/>
    <w:rsid w:val="00740839"/>
    <w:rsid w:val="00740B3F"/>
    <w:rsid w:val="00740DF7"/>
    <w:rsid w:val="00740F2F"/>
    <w:rsid w:val="007444C2"/>
    <w:rsid w:val="0074479B"/>
    <w:rsid w:val="007449D8"/>
    <w:rsid w:val="00744A74"/>
    <w:rsid w:val="00745012"/>
    <w:rsid w:val="007458C7"/>
    <w:rsid w:val="0074630A"/>
    <w:rsid w:val="00746866"/>
    <w:rsid w:val="00750C75"/>
    <w:rsid w:val="0075145F"/>
    <w:rsid w:val="00751739"/>
    <w:rsid w:val="00751AF6"/>
    <w:rsid w:val="007524A7"/>
    <w:rsid w:val="00752702"/>
    <w:rsid w:val="00752AB3"/>
    <w:rsid w:val="00752EB2"/>
    <w:rsid w:val="007530EE"/>
    <w:rsid w:val="007534F4"/>
    <w:rsid w:val="007536B7"/>
    <w:rsid w:val="00753745"/>
    <w:rsid w:val="007549E5"/>
    <w:rsid w:val="00756074"/>
    <w:rsid w:val="0076001A"/>
    <w:rsid w:val="00760D50"/>
    <w:rsid w:val="00762F69"/>
    <w:rsid w:val="0076365A"/>
    <w:rsid w:val="0076408B"/>
    <w:rsid w:val="0076447A"/>
    <w:rsid w:val="00765189"/>
    <w:rsid w:val="00766EF2"/>
    <w:rsid w:val="00767C81"/>
    <w:rsid w:val="007706ED"/>
    <w:rsid w:val="0077174D"/>
    <w:rsid w:val="00772983"/>
    <w:rsid w:val="007735EA"/>
    <w:rsid w:val="007736B0"/>
    <w:rsid w:val="007743B7"/>
    <w:rsid w:val="007747B6"/>
    <w:rsid w:val="00775691"/>
    <w:rsid w:val="007758A7"/>
    <w:rsid w:val="00775924"/>
    <w:rsid w:val="0077594D"/>
    <w:rsid w:val="00775FEB"/>
    <w:rsid w:val="007773AC"/>
    <w:rsid w:val="00777592"/>
    <w:rsid w:val="00777F07"/>
    <w:rsid w:val="0078035A"/>
    <w:rsid w:val="007803AB"/>
    <w:rsid w:val="007804CA"/>
    <w:rsid w:val="007836AE"/>
    <w:rsid w:val="007837EF"/>
    <w:rsid w:val="0078499B"/>
    <w:rsid w:val="007858BB"/>
    <w:rsid w:val="00787661"/>
    <w:rsid w:val="007878FF"/>
    <w:rsid w:val="007916A9"/>
    <w:rsid w:val="007933A1"/>
    <w:rsid w:val="00793599"/>
    <w:rsid w:val="00793BB7"/>
    <w:rsid w:val="00794C5E"/>
    <w:rsid w:val="00795010"/>
    <w:rsid w:val="007951B0"/>
    <w:rsid w:val="0079611E"/>
    <w:rsid w:val="00796873"/>
    <w:rsid w:val="00797B94"/>
    <w:rsid w:val="007A0B5B"/>
    <w:rsid w:val="007A1CF2"/>
    <w:rsid w:val="007A4D56"/>
    <w:rsid w:val="007A561C"/>
    <w:rsid w:val="007A567D"/>
    <w:rsid w:val="007A5978"/>
    <w:rsid w:val="007B0492"/>
    <w:rsid w:val="007B0828"/>
    <w:rsid w:val="007B0BC3"/>
    <w:rsid w:val="007B2E7F"/>
    <w:rsid w:val="007B3D17"/>
    <w:rsid w:val="007B3DBF"/>
    <w:rsid w:val="007B3F82"/>
    <w:rsid w:val="007B57C6"/>
    <w:rsid w:val="007B57CB"/>
    <w:rsid w:val="007C1221"/>
    <w:rsid w:val="007C288C"/>
    <w:rsid w:val="007C301D"/>
    <w:rsid w:val="007C4074"/>
    <w:rsid w:val="007C40B2"/>
    <w:rsid w:val="007C50AB"/>
    <w:rsid w:val="007C679A"/>
    <w:rsid w:val="007C68EB"/>
    <w:rsid w:val="007C746E"/>
    <w:rsid w:val="007D17C4"/>
    <w:rsid w:val="007D2180"/>
    <w:rsid w:val="007D23D3"/>
    <w:rsid w:val="007D244D"/>
    <w:rsid w:val="007D29CC"/>
    <w:rsid w:val="007D49E9"/>
    <w:rsid w:val="007D53AE"/>
    <w:rsid w:val="007D5C6C"/>
    <w:rsid w:val="007E0382"/>
    <w:rsid w:val="007E060E"/>
    <w:rsid w:val="007E1A50"/>
    <w:rsid w:val="007E1ABD"/>
    <w:rsid w:val="007E44BF"/>
    <w:rsid w:val="007E5116"/>
    <w:rsid w:val="007E5534"/>
    <w:rsid w:val="007E643F"/>
    <w:rsid w:val="007E72E4"/>
    <w:rsid w:val="007E7B3E"/>
    <w:rsid w:val="007F1474"/>
    <w:rsid w:val="007F1749"/>
    <w:rsid w:val="007F1C81"/>
    <w:rsid w:val="007F27F1"/>
    <w:rsid w:val="007F327E"/>
    <w:rsid w:val="007F38F1"/>
    <w:rsid w:val="007F3BF5"/>
    <w:rsid w:val="007F3EB0"/>
    <w:rsid w:val="007F41F2"/>
    <w:rsid w:val="007F47BF"/>
    <w:rsid w:val="007F6428"/>
    <w:rsid w:val="007F6B69"/>
    <w:rsid w:val="007F6D15"/>
    <w:rsid w:val="007F731F"/>
    <w:rsid w:val="00800C68"/>
    <w:rsid w:val="00801DC0"/>
    <w:rsid w:val="008020C7"/>
    <w:rsid w:val="00802273"/>
    <w:rsid w:val="0081020F"/>
    <w:rsid w:val="00811607"/>
    <w:rsid w:val="00811BC3"/>
    <w:rsid w:val="008125F5"/>
    <w:rsid w:val="0081340D"/>
    <w:rsid w:val="008146D9"/>
    <w:rsid w:val="00814BEA"/>
    <w:rsid w:val="0081502D"/>
    <w:rsid w:val="00815439"/>
    <w:rsid w:val="00815E04"/>
    <w:rsid w:val="0081699F"/>
    <w:rsid w:val="0081702D"/>
    <w:rsid w:val="008174A7"/>
    <w:rsid w:val="00817832"/>
    <w:rsid w:val="00817B76"/>
    <w:rsid w:val="00817D8B"/>
    <w:rsid w:val="00820183"/>
    <w:rsid w:val="00820C0C"/>
    <w:rsid w:val="008221A7"/>
    <w:rsid w:val="0082240B"/>
    <w:rsid w:val="00822D7C"/>
    <w:rsid w:val="00823936"/>
    <w:rsid w:val="00823B9D"/>
    <w:rsid w:val="0082681E"/>
    <w:rsid w:val="00826C74"/>
    <w:rsid w:val="00827135"/>
    <w:rsid w:val="00830021"/>
    <w:rsid w:val="008301E8"/>
    <w:rsid w:val="00831D42"/>
    <w:rsid w:val="0083509C"/>
    <w:rsid w:val="00835599"/>
    <w:rsid w:val="00835A94"/>
    <w:rsid w:val="00835CAA"/>
    <w:rsid w:val="008361EE"/>
    <w:rsid w:val="0083717E"/>
    <w:rsid w:val="00837FEE"/>
    <w:rsid w:val="008404B0"/>
    <w:rsid w:val="0084052D"/>
    <w:rsid w:val="00841A0E"/>
    <w:rsid w:val="0084365E"/>
    <w:rsid w:val="008437FA"/>
    <w:rsid w:val="00844571"/>
    <w:rsid w:val="00844DDC"/>
    <w:rsid w:val="00845B9C"/>
    <w:rsid w:val="008468D6"/>
    <w:rsid w:val="008469D8"/>
    <w:rsid w:val="00846B90"/>
    <w:rsid w:val="0084748A"/>
    <w:rsid w:val="008474FD"/>
    <w:rsid w:val="00847E17"/>
    <w:rsid w:val="0085074B"/>
    <w:rsid w:val="00851EFA"/>
    <w:rsid w:val="00851F98"/>
    <w:rsid w:val="008527C8"/>
    <w:rsid w:val="00852EDA"/>
    <w:rsid w:val="0085306E"/>
    <w:rsid w:val="00853BDB"/>
    <w:rsid w:val="00854591"/>
    <w:rsid w:val="00854810"/>
    <w:rsid w:val="00854AB2"/>
    <w:rsid w:val="0085502A"/>
    <w:rsid w:val="008553DB"/>
    <w:rsid w:val="008555CE"/>
    <w:rsid w:val="00855F02"/>
    <w:rsid w:val="00856036"/>
    <w:rsid w:val="00856D98"/>
    <w:rsid w:val="00857385"/>
    <w:rsid w:val="008574D0"/>
    <w:rsid w:val="00857BF6"/>
    <w:rsid w:val="00860D96"/>
    <w:rsid w:val="008613C3"/>
    <w:rsid w:val="008614F9"/>
    <w:rsid w:val="00861D3A"/>
    <w:rsid w:val="0086262E"/>
    <w:rsid w:val="0086559D"/>
    <w:rsid w:val="0086799A"/>
    <w:rsid w:val="00867F1F"/>
    <w:rsid w:val="00870CB5"/>
    <w:rsid w:val="00871E4F"/>
    <w:rsid w:val="008720CD"/>
    <w:rsid w:val="00874026"/>
    <w:rsid w:val="00874501"/>
    <w:rsid w:val="008755A1"/>
    <w:rsid w:val="0087623C"/>
    <w:rsid w:val="008763E3"/>
    <w:rsid w:val="008771AC"/>
    <w:rsid w:val="008800D5"/>
    <w:rsid w:val="00880E97"/>
    <w:rsid w:val="008825ED"/>
    <w:rsid w:val="00884ADD"/>
    <w:rsid w:val="008856B0"/>
    <w:rsid w:val="00886D6D"/>
    <w:rsid w:val="0088752E"/>
    <w:rsid w:val="00887A5E"/>
    <w:rsid w:val="00887BB1"/>
    <w:rsid w:val="008902A4"/>
    <w:rsid w:val="00890D9A"/>
    <w:rsid w:val="0089258D"/>
    <w:rsid w:val="00893DFA"/>
    <w:rsid w:val="00895DF2"/>
    <w:rsid w:val="00895F7B"/>
    <w:rsid w:val="00897877"/>
    <w:rsid w:val="00897CF4"/>
    <w:rsid w:val="008A0BB7"/>
    <w:rsid w:val="008A16F0"/>
    <w:rsid w:val="008A1D06"/>
    <w:rsid w:val="008A229D"/>
    <w:rsid w:val="008A2F33"/>
    <w:rsid w:val="008A4DFD"/>
    <w:rsid w:val="008A680E"/>
    <w:rsid w:val="008A686D"/>
    <w:rsid w:val="008A68CA"/>
    <w:rsid w:val="008B12EB"/>
    <w:rsid w:val="008B1CBB"/>
    <w:rsid w:val="008B308D"/>
    <w:rsid w:val="008B3635"/>
    <w:rsid w:val="008B4639"/>
    <w:rsid w:val="008B572A"/>
    <w:rsid w:val="008B5FD0"/>
    <w:rsid w:val="008B6A24"/>
    <w:rsid w:val="008B7790"/>
    <w:rsid w:val="008B7CBD"/>
    <w:rsid w:val="008C267D"/>
    <w:rsid w:val="008C3080"/>
    <w:rsid w:val="008C3203"/>
    <w:rsid w:val="008C33C9"/>
    <w:rsid w:val="008C3E7A"/>
    <w:rsid w:val="008C578A"/>
    <w:rsid w:val="008C58CA"/>
    <w:rsid w:val="008C5E24"/>
    <w:rsid w:val="008C654F"/>
    <w:rsid w:val="008C684C"/>
    <w:rsid w:val="008C692F"/>
    <w:rsid w:val="008C76D6"/>
    <w:rsid w:val="008C7BC8"/>
    <w:rsid w:val="008D0FE2"/>
    <w:rsid w:val="008D15BE"/>
    <w:rsid w:val="008D1667"/>
    <w:rsid w:val="008D1F10"/>
    <w:rsid w:val="008D21D6"/>
    <w:rsid w:val="008D304E"/>
    <w:rsid w:val="008D3326"/>
    <w:rsid w:val="008D4273"/>
    <w:rsid w:val="008D4B93"/>
    <w:rsid w:val="008D5A32"/>
    <w:rsid w:val="008D6F9B"/>
    <w:rsid w:val="008D7CD7"/>
    <w:rsid w:val="008E01F7"/>
    <w:rsid w:val="008E0AAD"/>
    <w:rsid w:val="008E0E49"/>
    <w:rsid w:val="008E168F"/>
    <w:rsid w:val="008E1FEA"/>
    <w:rsid w:val="008E2D7F"/>
    <w:rsid w:val="008E3B2E"/>
    <w:rsid w:val="008E3EFF"/>
    <w:rsid w:val="008E475E"/>
    <w:rsid w:val="008E4D0E"/>
    <w:rsid w:val="008E5489"/>
    <w:rsid w:val="008E6945"/>
    <w:rsid w:val="008E6C39"/>
    <w:rsid w:val="008E6DF5"/>
    <w:rsid w:val="008E7428"/>
    <w:rsid w:val="008E7D20"/>
    <w:rsid w:val="008F077C"/>
    <w:rsid w:val="008F1DAC"/>
    <w:rsid w:val="008F248D"/>
    <w:rsid w:val="008F254A"/>
    <w:rsid w:val="008F2C4C"/>
    <w:rsid w:val="008F333D"/>
    <w:rsid w:val="008F3F05"/>
    <w:rsid w:val="008F483D"/>
    <w:rsid w:val="008F5657"/>
    <w:rsid w:val="008F6B06"/>
    <w:rsid w:val="008F79AD"/>
    <w:rsid w:val="00900483"/>
    <w:rsid w:val="00901878"/>
    <w:rsid w:val="00904F67"/>
    <w:rsid w:val="00906DA9"/>
    <w:rsid w:val="00910A79"/>
    <w:rsid w:val="00910B9D"/>
    <w:rsid w:val="00911A08"/>
    <w:rsid w:val="00911B82"/>
    <w:rsid w:val="0091268E"/>
    <w:rsid w:val="00912B8D"/>
    <w:rsid w:val="009130FC"/>
    <w:rsid w:val="009144D2"/>
    <w:rsid w:val="009149AE"/>
    <w:rsid w:val="00914D7A"/>
    <w:rsid w:val="00916FB0"/>
    <w:rsid w:val="00916FD2"/>
    <w:rsid w:val="009178B5"/>
    <w:rsid w:val="00917A92"/>
    <w:rsid w:val="00920009"/>
    <w:rsid w:val="00920A2B"/>
    <w:rsid w:val="00920AB4"/>
    <w:rsid w:val="009210D1"/>
    <w:rsid w:val="00921705"/>
    <w:rsid w:val="00921DFD"/>
    <w:rsid w:val="009222C4"/>
    <w:rsid w:val="00922696"/>
    <w:rsid w:val="009228CC"/>
    <w:rsid w:val="00922FBB"/>
    <w:rsid w:val="009236D6"/>
    <w:rsid w:val="009250CF"/>
    <w:rsid w:val="009251C2"/>
    <w:rsid w:val="00926CE8"/>
    <w:rsid w:val="009277A7"/>
    <w:rsid w:val="009312B1"/>
    <w:rsid w:val="00932C31"/>
    <w:rsid w:val="009333B7"/>
    <w:rsid w:val="00933891"/>
    <w:rsid w:val="00933B6D"/>
    <w:rsid w:val="00933E95"/>
    <w:rsid w:val="00935634"/>
    <w:rsid w:val="00936D86"/>
    <w:rsid w:val="009371D6"/>
    <w:rsid w:val="009400A9"/>
    <w:rsid w:val="009409ED"/>
    <w:rsid w:val="009413E4"/>
    <w:rsid w:val="009417F7"/>
    <w:rsid w:val="009426C1"/>
    <w:rsid w:val="00942FB1"/>
    <w:rsid w:val="0094378D"/>
    <w:rsid w:val="00943F14"/>
    <w:rsid w:val="00944440"/>
    <w:rsid w:val="00945C49"/>
    <w:rsid w:val="00945FAE"/>
    <w:rsid w:val="009471C9"/>
    <w:rsid w:val="0094725A"/>
    <w:rsid w:val="0094740A"/>
    <w:rsid w:val="00947FDE"/>
    <w:rsid w:val="009519E4"/>
    <w:rsid w:val="00951A02"/>
    <w:rsid w:val="0095208C"/>
    <w:rsid w:val="00953E88"/>
    <w:rsid w:val="00954522"/>
    <w:rsid w:val="00954598"/>
    <w:rsid w:val="00954CC4"/>
    <w:rsid w:val="00955FA5"/>
    <w:rsid w:val="00957389"/>
    <w:rsid w:val="0095780F"/>
    <w:rsid w:val="00957D3A"/>
    <w:rsid w:val="00960154"/>
    <w:rsid w:val="00961D66"/>
    <w:rsid w:val="00962388"/>
    <w:rsid w:val="009626E5"/>
    <w:rsid w:val="00962EEE"/>
    <w:rsid w:val="009636E9"/>
    <w:rsid w:val="0096390A"/>
    <w:rsid w:val="00964472"/>
    <w:rsid w:val="00964B04"/>
    <w:rsid w:val="00964D1F"/>
    <w:rsid w:val="0096582D"/>
    <w:rsid w:val="00966376"/>
    <w:rsid w:val="0096687E"/>
    <w:rsid w:val="00966F4E"/>
    <w:rsid w:val="00970227"/>
    <w:rsid w:val="00971D3A"/>
    <w:rsid w:val="0097269A"/>
    <w:rsid w:val="00972E16"/>
    <w:rsid w:val="00972E72"/>
    <w:rsid w:val="00973844"/>
    <w:rsid w:val="00973C2C"/>
    <w:rsid w:val="00976E89"/>
    <w:rsid w:val="00977A00"/>
    <w:rsid w:val="009823C7"/>
    <w:rsid w:val="00982F00"/>
    <w:rsid w:val="0098347C"/>
    <w:rsid w:val="009844A8"/>
    <w:rsid w:val="00984B12"/>
    <w:rsid w:val="00984FEE"/>
    <w:rsid w:val="00985362"/>
    <w:rsid w:val="0098567C"/>
    <w:rsid w:val="009869D9"/>
    <w:rsid w:val="00987828"/>
    <w:rsid w:val="0099073E"/>
    <w:rsid w:val="0099091B"/>
    <w:rsid w:val="00990DE4"/>
    <w:rsid w:val="0099186D"/>
    <w:rsid w:val="009919D4"/>
    <w:rsid w:val="00991DBE"/>
    <w:rsid w:val="00991E11"/>
    <w:rsid w:val="00993343"/>
    <w:rsid w:val="0099421C"/>
    <w:rsid w:val="0099477D"/>
    <w:rsid w:val="00995D79"/>
    <w:rsid w:val="00996D03"/>
    <w:rsid w:val="00997649"/>
    <w:rsid w:val="00997F8F"/>
    <w:rsid w:val="009A0DD0"/>
    <w:rsid w:val="009A11CD"/>
    <w:rsid w:val="009A1E33"/>
    <w:rsid w:val="009A1F2E"/>
    <w:rsid w:val="009A23E3"/>
    <w:rsid w:val="009A2BC2"/>
    <w:rsid w:val="009A3CEF"/>
    <w:rsid w:val="009A471F"/>
    <w:rsid w:val="009A4B9E"/>
    <w:rsid w:val="009A500F"/>
    <w:rsid w:val="009A6449"/>
    <w:rsid w:val="009B00A6"/>
    <w:rsid w:val="009B0295"/>
    <w:rsid w:val="009B0620"/>
    <w:rsid w:val="009B0AC5"/>
    <w:rsid w:val="009B4452"/>
    <w:rsid w:val="009B4F3B"/>
    <w:rsid w:val="009B738E"/>
    <w:rsid w:val="009B7F4B"/>
    <w:rsid w:val="009C0673"/>
    <w:rsid w:val="009C0CBA"/>
    <w:rsid w:val="009C0FFB"/>
    <w:rsid w:val="009C288E"/>
    <w:rsid w:val="009C2D42"/>
    <w:rsid w:val="009C2FF9"/>
    <w:rsid w:val="009C40C6"/>
    <w:rsid w:val="009C501F"/>
    <w:rsid w:val="009C5047"/>
    <w:rsid w:val="009C6BB0"/>
    <w:rsid w:val="009C6F9D"/>
    <w:rsid w:val="009C731D"/>
    <w:rsid w:val="009C77D2"/>
    <w:rsid w:val="009C77E0"/>
    <w:rsid w:val="009C79C5"/>
    <w:rsid w:val="009C7E9E"/>
    <w:rsid w:val="009D01E8"/>
    <w:rsid w:val="009D090E"/>
    <w:rsid w:val="009D0D70"/>
    <w:rsid w:val="009D1590"/>
    <w:rsid w:val="009D2256"/>
    <w:rsid w:val="009D2747"/>
    <w:rsid w:val="009D330E"/>
    <w:rsid w:val="009D3392"/>
    <w:rsid w:val="009D3F9C"/>
    <w:rsid w:val="009D4763"/>
    <w:rsid w:val="009D49C0"/>
    <w:rsid w:val="009D5136"/>
    <w:rsid w:val="009D5C94"/>
    <w:rsid w:val="009D7248"/>
    <w:rsid w:val="009D7B84"/>
    <w:rsid w:val="009D7F64"/>
    <w:rsid w:val="009E1B35"/>
    <w:rsid w:val="009E1C86"/>
    <w:rsid w:val="009E27BD"/>
    <w:rsid w:val="009E2814"/>
    <w:rsid w:val="009E2948"/>
    <w:rsid w:val="009E2A77"/>
    <w:rsid w:val="009E32BF"/>
    <w:rsid w:val="009E3475"/>
    <w:rsid w:val="009E354A"/>
    <w:rsid w:val="009E39CE"/>
    <w:rsid w:val="009E3B62"/>
    <w:rsid w:val="009E49CE"/>
    <w:rsid w:val="009E6389"/>
    <w:rsid w:val="009E6A67"/>
    <w:rsid w:val="009E6BB2"/>
    <w:rsid w:val="009F09E5"/>
    <w:rsid w:val="009F1119"/>
    <w:rsid w:val="009F1399"/>
    <w:rsid w:val="009F183E"/>
    <w:rsid w:val="009F2EFA"/>
    <w:rsid w:val="009F467A"/>
    <w:rsid w:val="009F46EB"/>
    <w:rsid w:val="009F4712"/>
    <w:rsid w:val="009F5391"/>
    <w:rsid w:val="009F6EB9"/>
    <w:rsid w:val="009F7DF7"/>
    <w:rsid w:val="00A01ACE"/>
    <w:rsid w:val="00A01AF5"/>
    <w:rsid w:val="00A01B85"/>
    <w:rsid w:val="00A030E7"/>
    <w:rsid w:val="00A03886"/>
    <w:rsid w:val="00A04DF8"/>
    <w:rsid w:val="00A04EE7"/>
    <w:rsid w:val="00A05D05"/>
    <w:rsid w:val="00A10A24"/>
    <w:rsid w:val="00A10E02"/>
    <w:rsid w:val="00A112F3"/>
    <w:rsid w:val="00A1199B"/>
    <w:rsid w:val="00A12052"/>
    <w:rsid w:val="00A12181"/>
    <w:rsid w:val="00A122A8"/>
    <w:rsid w:val="00A12B84"/>
    <w:rsid w:val="00A12CE2"/>
    <w:rsid w:val="00A1348D"/>
    <w:rsid w:val="00A13A2E"/>
    <w:rsid w:val="00A14839"/>
    <w:rsid w:val="00A14D52"/>
    <w:rsid w:val="00A15C5C"/>
    <w:rsid w:val="00A160B8"/>
    <w:rsid w:val="00A16651"/>
    <w:rsid w:val="00A16F5C"/>
    <w:rsid w:val="00A175AB"/>
    <w:rsid w:val="00A176F8"/>
    <w:rsid w:val="00A1798A"/>
    <w:rsid w:val="00A17BB9"/>
    <w:rsid w:val="00A205DA"/>
    <w:rsid w:val="00A2073B"/>
    <w:rsid w:val="00A209C9"/>
    <w:rsid w:val="00A210CF"/>
    <w:rsid w:val="00A21834"/>
    <w:rsid w:val="00A2333D"/>
    <w:rsid w:val="00A2374B"/>
    <w:rsid w:val="00A239D7"/>
    <w:rsid w:val="00A25C28"/>
    <w:rsid w:val="00A270D5"/>
    <w:rsid w:val="00A27EF7"/>
    <w:rsid w:val="00A31D16"/>
    <w:rsid w:val="00A32D4C"/>
    <w:rsid w:val="00A330AD"/>
    <w:rsid w:val="00A33606"/>
    <w:rsid w:val="00A34858"/>
    <w:rsid w:val="00A35430"/>
    <w:rsid w:val="00A359C8"/>
    <w:rsid w:val="00A369E6"/>
    <w:rsid w:val="00A36DEC"/>
    <w:rsid w:val="00A37BBB"/>
    <w:rsid w:val="00A37CBB"/>
    <w:rsid w:val="00A41678"/>
    <w:rsid w:val="00A418AF"/>
    <w:rsid w:val="00A43807"/>
    <w:rsid w:val="00A4390F"/>
    <w:rsid w:val="00A4401D"/>
    <w:rsid w:val="00A473CA"/>
    <w:rsid w:val="00A473E0"/>
    <w:rsid w:val="00A47FED"/>
    <w:rsid w:val="00A501C2"/>
    <w:rsid w:val="00A5057F"/>
    <w:rsid w:val="00A50596"/>
    <w:rsid w:val="00A50A4E"/>
    <w:rsid w:val="00A5123A"/>
    <w:rsid w:val="00A5142C"/>
    <w:rsid w:val="00A51495"/>
    <w:rsid w:val="00A5149E"/>
    <w:rsid w:val="00A51611"/>
    <w:rsid w:val="00A51C78"/>
    <w:rsid w:val="00A52224"/>
    <w:rsid w:val="00A5286C"/>
    <w:rsid w:val="00A531C3"/>
    <w:rsid w:val="00A549B5"/>
    <w:rsid w:val="00A54FA8"/>
    <w:rsid w:val="00A56E97"/>
    <w:rsid w:val="00A604B0"/>
    <w:rsid w:val="00A60751"/>
    <w:rsid w:val="00A607F7"/>
    <w:rsid w:val="00A626C3"/>
    <w:rsid w:val="00A63140"/>
    <w:rsid w:val="00A6439F"/>
    <w:rsid w:val="00A644D1"/>
    <w:rsid w:val="00A64B53"/>
    <w:rsid w:val="00A64C2C"/>
    <w:rsid w:val="00A654B0"/>
    <w:rsid w:val="00A65EBA"/>
    <w:rsid w:val="00A66E54"/>
    <w:rsid w:val="00A67C57"/>
    <w:rsid w:val="00A67CA4"/>
    <w:rsid w:val="00A70685"/>
    <w:rsid w:val="00A70B29"/>
    <w:rsid w:val="00A70C93"/>
    <w:rsid w:val="00A724A1"/>
    <w:rsid w:val="00A75F0B"/>
    <w:rsid w:val="00A76172"/>
    <w:rsid w:val="00A76CAB"/>
    <w:rsid w:val="00A76DD1"/>
    <w:rsid w:val="00A77761"/>
    <w:rsid w:val="00A777DE"/>
    <w:rsid w:val="00A77DCB"/>
    <w:rsid w:val="00A77FEA"/>
    <w:rsid w:val="00A81588"/>
    <w:rsid w:val="00A81B4B"/>
    <w:rsid w:val="00A82316"/>
    <w:rsid w:val="00A824A2"/>
    <w:rsid w:val="00A82C0E"/>
    <w:rsid w:val="00A83E05"/>
    <w:rsid w:val="00A846BA"/>
    <w:rsid w:val="00A84B82"/>
    <w:rsid w:val="00A85552"/>
    <w:rsid w:val="00A85A36"/>
    <w:rsid w:val="00A85B6D"/>
    <w:rsid w:val="00A866C5"/>
    <w:rsid w:val="00A86EDF"/>
    <w:rsid w:val="00A87394"/>
    <w:rsid w:val="00A910AF"/>
    <w:rsid w:val="00A9190F"/>
    <w:rsid w:val="00A9349A"/>
    <w:rsid w:val="00A9367C"/>
    <w:rsid w:val="00A93C9D"/>
    <w:rsid w:val="00A940DF"/>
    <w:rsid w:val="00A94264"/>
    <w:rsid w:val="00A94781"/>
    <w:rsid w:val="00A95928"/>
    <w:rsid w:val="00A9598A"/>
    <w:rsid w:val="00A961F8"/>
    <w:rsid w:val="00A966FC"/>
    <w:rsid w:val="00A97FC5"/>
    <w:rsid w:val="00AA0087"/>
    <w:rsid w:val="00AA0218"/>
    <w:rsid w:val="00AA2A35"/>
    <w:rsid w:val="00AA2AB9"/>
    <w:rsid w:val="00AA2DC1"/>
    <w:rsid w:val="00AA46F2"/>
    <w:rsid w:val="00AA59A4"/>
    <w:rsid w:val="00AA5E66"/>
    <w:rsid w:val="00AA62BC"/>
    <w:rsid w:val="00AA71E8"/>
    <w:rsid w:val="00AB007F"/>
    <w:rsid w:val="00AB0094"/>
    <w:rsid w:val="00AB0AD3"/>
    <w:rsid w:val="00AB319E"/>
    <w:rsid w:val="00AB3E5C"/>
    <w:rsid w:val="00AB40E1"/>
    <w:rsid w:val="00AB4496"/>
    <w:rsid w:val="00AB4677"/>
    <w:rsid w:val="00AB468F"/>
    <w:rsid w:val="00AB4740"/>
    <w:rsid w:val="00AB78AA"/>
    <w:rsid w:val="00AC1A67"/>
    <w:rsid w:val="00AC2080"/>
    <w:rsid w:val="00AC214C"/>
    <w:rsid w:val="00AC38A3"/>
    <w:rsid w:val="00AC38F8"/>
    <w:rsid w:val="00AC40BE"/>
    <w:rsid w:val="00AC4748"/>
    <w:rsid w:val="00AC4F6F"/>
    <w:rsid w:val="00AC5E4E"/>
    <w:rsid w:val="00AC71A0"/>
    <w:rsid w:val="00AC7E02"/>
    <w:rsid w:val="00AD0564"/>
    <w:rsid w:val="00AD1038"/>
    <w:rsid w:val="00AD1211"/>
    <w:rsid w:val="00AD161E"/>
    <w:rsid w:val="00AD2394"/>
    <w:rsid w:val="00AD39FE"/>
    <w:rsid w:val="00AD549C"/>
    <w:rsid w:val="00AD58BD"/>
    <w:rsid w:val="00AD5A69"/>
    <w:rsid w:val="00AD5BBB"/>
    <w:rsid w:val="00AD7FD3"/>
    <w:rsid w:val="00AE0CA7"/>
    <w:rsid w:val="00AE0EF7"/>
    <w:rsid w:val="00AE1040"/>
    <w:rsid w:val="00AE11D5"/>
    <w:rsid w:val="00AE162D"/>
    <w:rsid w:val="00AE2408"/>
    <w:rsid w:val="00AE2422"/>
    <w:rsid w:val="00AE2CD3"/>
    <w:rsid w:val="00AE2D25"/>
    <w:rsid w:val="00AE565F"/>
    <w:rsid w:val="00AE5FB9"/>
    <w:rsid w:val="00AE6498"/>
    <w:rsid w:val="00AE6763"/>
    <w:rsid w:val="00AF092A"/>
    <w:rsid w:val="00AF152D"/>
    <w:rsid w:val="00AF20F4"/>
    <w:rsid w:val="00AF235D"/>
    <w:rsid w:val="00AF249C"/>
    <w:rsid w:val="00AF2570"/>
    <w:rsid w:val="00AF31AE"/>
    <w:rsid w:val="00AF33EB"/>
    <w:rsid w:val="00AF3780"/>
    <w:rsid w:val="00AF4DE6"/>
    <w:rsid w:val="00AF509F"/>
    <w:rsid w:val="00AF5557"/>
    <w:rsid w:val="00AF6501"/>
    <w:rsid w:val="00AF6723"/>
    <w:rsid w:val="00AF6797"/>
    <w:rsid w:val="00AF6CCF"/>
    <w:rsid w:val="00AF7427"/>
    <w:rsid w:val="00AF7A5F"/>
    <w:rsid w:val="00B028F8"/>
    <w:rsid w:val="00B037E9"/>
    <w:rsid w:val="00B03978"/>
    <w:rsid w:val="00B047AE"/>
    <w:rsid w:val="00B04BAC"/>
    <w:rsid w:val="00B0525A"/>
    <w:rsid w:val="00B070C7"/>
    <w:rsid w:val="00B07C7A"/>
    <w:rsid w:val="00B11C38"/>
    <w:rsid w:val="00B11D24"/>
    <w:rsid w:val="00B12572"/>
    <w:rsid w:val="00B134F4"/>
    <w:rsid w:val="00B137D7"/>
    <w:rsid w:val="00B13B5F"/>
    <w:rsid w:val="00B15906"/>
    <w:rsid w:val="00B16481"/>
    <w:rsid w:val="00B1671A"/>
    <w:rsid w:val="00B16E75"/>
    <w:rsid w:val="00B16E90"/>
    <w:rsid w:val="00B17459"/>
    <w:rsid w:val="00B178E4"/>
    <w:rsid w:val="00B21A9F"/>
    <w:rsid w:val="00B21C45"/>
    <w:rsid w:val="00B234EB"/>
    <w:rsid w:val="00B234F3"/>
    <w:rsid w:val="00B24FEB"/>
    <w:rsid w:val="00B2519E"/>
    <w:rsid w:val="00B256F7"/>
    <w:rsid w:val="00B2644B"/>
    <w:rsid w:val="00B2676B"/>
    <w:rsid w:val="00B26A3E"/>
    <w:rsid w:val="00B27181"/>
    <w:rsid w:val="00B34E8F"/>
    <w:rsid w:val="00B35B13"/>
    <w:rsid w:val="00B35D47"/>
    <w:rsid w:val="00B36053"/>
    <w:rsid w:val="00B370D3"/>
    <w:rsid w:val="00B373D7"/>
    <w:rsid w:val="00B37B72"/>
    <w:rsid w:val="00B41F8B"/>
    <w:rsid w:val="00B425F7"/>
    <w:rsid w:val="00B42A8B"/>
    <w:rsid w:val="00B42EB4"/>
    <w:rsid w:val="00B42FCD"/>
    <w:rsid w:val="00B441B1"/>
    <w:rsid w:val="00B4535D"/>
    <w:rsid w:val="00B4578E"/>
    <w:rsid w:val="00B45989"/>
    <w:rsid w:val="00B45DE9"/>
    <w:rsid w:val="00B46380"/>
    <w:rsid w:val="00B47492"/>
    <w:rsid w:val="00B50DB8"/>
    <w:rsid w:val="00B50E3F"/>
    <w:rsid w:val="00B50E46"/>
    <w:rsid w:val="00B52943"/>
    <w:rsid w:val="00B5354C"/>
    <w:rsid w:val="00B5358C"/>
    <w:rsid w:val="00B536CF"/>
    <w:rsid w:val="00B53FE9"/>
    <w:rsid w:val="00B54811"/>
    <w:rsid w:val="00B54988"/>
    <w:rsid w:val="00B551DE"/>
    <w:rsid w:val="00B5528C"/>
    <w:rsid w:val="00B553E7"/>
    <w:rsid w:val="00B55CE4"/>
    <w:rsid w:val="00B56094"/>
    <w:rsid w:val="00B56DAE"/>
    <w:rsid w:val="00B57B0F"/>
    <w:rsid w:val="00B60DAB"/>
    <w:rsid w:val="00B61BD4"/>
    <w:rsid w:val="00B63C58"/>
    <w:rsid w:val="00B65B37"/>
    <w:rsid w:val="00B672BA"/>
    <w:rsid w:val="00B67320"/>
    <w:rsid w:val="00B6775C"/>
    <w:rsid w:val="00B67F6A"/>
    <w:rsid w:val="00B702F4"/>
    <w:rsid w:val="00B70917"/>
    <w:rsid w:val="00B717E4"/>
    <w:rsid w:val="00B71922"/>
    <w:rsid w:val="00B7216C"/>
    <w:rsid w:val="00B72226"/>
    <w:rsid w:val="00B72892"/>
    <w:rsid w:val="00B7359A"/>
    <w:rsid w:val="00B74037"/>
    <w:rsid w:val="00B740E0"/>
    <w:rsid w:val="00B74893"/>
    <w:rsid w:val="00B74F81"/>
    <w:rsid w:val="00B7634E"/>
    <w:rsid w:val="00B77AD7"/>
    <w:rsid w:val="00B80464"/>
    <w:rsid w:val="00B81BC6"/>
    <w:rsid w:val="00B825E9"/>
    <w:rsid w:val="00B833B1"/>
    <w:rsid w:val="00B8345B"/>
    <w:rsid w:val="00B8354D"/>
    <w:rsid w:val="00B83B98"/>
    <w:rsid w:val="00B84312"/>
    <w:rsid w:val="00B84B83"/>
    <w:rsid w:val="00B853B1"/>
    <w:rsid w:val="00B85C71"/>
    <w:rsid w:val="00B85F5F"/>
    <w:rsid w:val="00B86234"/>
    <w:rsid w:val="00B877C5"/>
    <w:rsid w:val="00B87FC8"/>
    <w:rsid w:val="00B9027B"/>
    <w:rsid w:val="00B90349"/>
    <w:rsid w:val="00B90562"/>
    <w:rsid w:val="00B908D0"/>
    <w:rsid w:val="00B90DBC"/>
    <w:rsid w:val="00B90E53"/>
    <w:rsid w:val="00B90FD4"/>
    <w:rsid w:val="00B913F0"/>
    <w:rsid w:val="00B927AE"/>
    <w:rsid w:val="00B92948"/>
    <w:rsid w:val="00B92A6C"/>
    <w:rsid w:val="00B93CB2"/>
    <w:rsid w:val="00B953CB"/>
    <w:rsid w:val="00B95BD9"/>
    <w:rsid w:val="00B95EC9"/>
    <w:rsid w:val="00B961EB"/>
    <w:rsid w:val="00B96272"/>
    <w:rsid w:val="00BA0A0E"/>
    <w:rsid w:val="00BA0A28"/>
    <w:rsid w:val="00BA1313"/>
    <w:rsid w:val="00BA2B84"/>
    <w:rsid w:val="00BA37F1"/>
    <w:rsid w:val="00BA3A69"/>
    <w:rsid w:val="00BA4A7A"/>
    <w:rsid w:val="00BA4BFE"/>
    <w:rsid w:val="00BA5BBC"/>
    <w:rsid w:val="00BA6EA1"/>
    <w:rsid w:val="00BA702A"/>
    <w:rsid w:val="00BA7218"/>
    <w:rsid w:val="00BA7630"/>
    <w:rsid w:val="00BB0417"/>
    <w:rsid w:val="00BB0A43"/>
    <w:rsid w:val="00BB311C"/>
    <w:rsid w:val="00BB4D7A"/>
    <w:rsid w:val="00BB4E98"/>
    <w:rsid w:val="00BB4F31"/>
    <w:rsid w:val="00BB58B4"/>
    <w:rsid w:val="00BB5B52"/>
    <w:rsid w:val="00BB5B6D"/>
    <w:rsid w:val="00BB7944"/>
    <w:rsid w:val="00BC1283"/>
    <w:rsid w:val="00BC1F5F"/>
    <w:rsid w:val="00BC203B"/>
    <w:rsid w:val="00BC2CBB"/>
    <w:rsid w:val="00BC3284"/>
    <w:rsid w:val="00BC373A"/>
    <w:rsid w:val="00BC397B"/>
    <w:rsid w:val="00BC3CBC"/>
    <w:rsid w:val="00BC4CCD"/>
    <w:rsid w:val="00BC5487"/>
    <w:rsid w:val="00BC7448"/>
    <w:rsid w:val="00BC79F5"/>
    <w:rsid w:val="00BD0FAF"/>
    <w:rsid w:val="00BD1215"/>
    <w:rsid w:val="00BD14F0"/>
    <w:rsid w:val="00BD19A4"/>
    <w:rsid w:val="00BD242C"/>
    <w:rsid w:val="00BD3122"/>
    <w:rsid w:val="00BD3432"/>
    <w:rsid w:val="00BD3D11"/>
    <w:rsid w:val="00BD6BF1"/>
    <w:rsid w:val="00BD7B7D"/>
    <w:rsid w:val="00BD7F80"/>
    <w:rsid w:val="00BE1F8C"/>
    <w:rsid w:val="00BE3BDC"/>
    <w:rsid w:val="00BE3D70"/>
    <w:rsid w:val="00BE4F1D"/>
    <w:rsid w:val="00BE5C80"/>
    <w:rsid w:val="00BE6135"/>
    <w:rsid w:val="00BE6E87"/>
    <w:rsid w:val="00BE71B6"/>
    <w:rsid w:val="00BE7FD1"/>
    <w:rsid w:val="00BF18BB"/>
    <w:rsid w:val="00BF1D9E"/>
    <w:rsid w:val="00BF22FE"/>
    <w:rsid w:val="00BF2508"/>
    <w:rsid w:val="00BF29E0"/>
    <w:rsid w:val="00BF430A"/>
    <w:rsid w:val="00BF49A1"/>
    <w:rsid w:val="00BF5AAF"/>
    <w:rsid w:val="00BF6552"/>
    <w:rsid w:val="00BF7CB5"/>
    <w:rsid w:val="00C004C4"/>
    <w:rsid w:val="00C00884"/>
    <w:rsid w:val="00C018CE"/>
    <w:rsid w:val="00C0329A"/>
    <w:rsid w:val="00C03798"/>
    <w:rsid w:val="00C04CE6"/>
    <w:rsid w:val="00C0523C"/>
    <w:rsid w:val="00C06209"/>
    <w:rsid w:val="00C07293"/>
    <w:rsid w:val="00C072C0"/>
    <w:rsid w:val="00C07845"/>
    <w:rsid w:val="00C07965"/>
    <w:rsid w:val="00C105AB"/>
    <w:rsid w:val="00C11E41"/>
    <w:rsid w:val="00C125D4"/>
    <w:rsid w:val="00C12A28"/>
    <w:rsid w:val="00C134F3"/>
    <w:rsid w:val="00C15976"/>
    <w:rsid w:val="00C17D3A"/>
    <w:rsid w:val="00C2070B"/>
    <w:rsid w:val="00C21172"/>
    <w:rsid w:val="00C21212"/>
    <w:rsid w:val="00C21452"/>
    <w:rsid w:val="00C21D42"/>
    <w:rsid w:val="00C23FF1"/>
    <w:rsid w:val="00C25333"/>
    <w:rsid w:val="00C2563E"/>
    <w:rsid w:val="00C260F3"/>
    <w:rsid w:val="00C27117"/>
    <w:rsid w:val="00C2767D"/>
    <w:rsid w:val="00C303A1"/>
    <w:rsid w:val="00C3056F"/>
    <w:rsid w:val="00C30BCE"/>
    <w:rsid w:val="00C31E34"/>
    <w:rsid w:val="00C3365C"/>
    <w:rsid w:val="00C336AA"/>
    <w:rsid w:val="00C34991"/>
    <w:rsid w:val="00C3507E"/>
    <w:rsid w:val="00C35C73"/>
    <w:rsid w:val="00C36853"/>
    <w:rsid w:val="00C36ACB"/>
    <w:rsid w:val="00C36B70"/>
    <w:rsid w:val="00C37398"/>
    <w:rsid w:val="00C37867"/>
    <w:rsid w:val="00C378B1"/>
    <w:rsid w:val="00C404F4"/>
    <w:rsid w:val="00C41137"/>
    <w:rsid w:val="00C4132B"/>
    <w:rsid w:val="00C42825"/>
    <w:rsid w:val="00C4680B"/>
    <w:rsid w:val="00C468BB"/>
    <w:rsid w:val="00C47715"/>
    <w:rsid w:val="00C47A25"/>
    <w:rsid w:val="00C50A29"/>
    <w:rsid w:val="00C50E36"/>
    <w:rsid w:val="00C5123A"/>
    <w:rsid w:val="00C52C72"/>
    <w:rsid w:val="00C53551"/>
    <w:rsid w:val="00C55685"/>
    <w:rsid w:val="00C56284"/>
    <w:rsid w:val="00C566B0"/>
    <w:rsid w:val="00C604CC"/>
    <w:rsid w:val="00C6116B"/>
    <w:rsid w:val="00C613DF"/>
    <w:rsid w:val="00C63AEB"/>
    <w:rsid w:val="00C64302"/>
    <w:rsid w:val="00C65AFA"/>
    <w:rsid w:val="00C65CEE"/>
    <w:rsid w:val="00C65FCE"/>
    <w:rsid w:val="00C66837"/>
    <w:rsid w:val="00C66FC0"/>
    <w:rsid w:val="00C71163"/>
    <w:rsid w:val="00C71878"/>
    <w:rsid w:val="00C72CB6"/>
    <w:rsid w:val="00C7482D"/>
    <w:rsid w:val="00C74A66"/>
    <w:rsid w:val="00C74AD9"/>
    <w:rsid w:val="00C74B6E"/>
    <w:rsid w:val="00C750BE"/>
    <w:rsid w:val="00C75D19"/>
    <w:rsid w:val="00C76942"/>
    <w:rsid w:val="00C76B52"/>
    <w:rsid w:val="00C775BF"/>
    <w:rsid w:val="00C77840"/>
    <w:rsid w:val="00C8002A"/>
    <w:rsid w:val="00C80E5F"/>
    <w:rsid w:val="00C820D8"/>
    <w:rsid w:val="00C826D2"/>
    <w:rsid w:val="00C84E74"/>
    <w:rsid w:val="00C8527F"/>
    <w:rsid w:val="00C85659"/>
    <w:rsid w:val="00C874ED"/>
    <w:rsid w:val="00C91583"/>
    <w:rsid w:val="00C918FA"/>
    <w:rsid w:val="00C933BD"/>
    <w:rsid w:val="00C936C2"/>
    <w:rsid w:val="00C9414A"/>
    <w:rsid w:val="00C94227"/>
    <w:rsid w:val="00CA10DF"/>
    <w:rsid w:val="00CA16C8"/>
    <w:rsid w:val="00CA3C4D"/>
    <w:rsid w:val="00CA4007"/>
    <w:rsid w:val="00CA462F"/>
    <w:rsid w:val="00CA4F9C"/>
    <w:rsid w:val="00CA78C2"/>
    <w:rsid w:val="00CB114E"/>
    <w:rsid w:val="00CB2DF8"/>
    <w:rsid w:val="00CB2F53"/>
    <w:rsid w:val="00CB32D8"/>
    <w:rsid w:val="00CB35BC"/>
    <w:rsid w:val="00CB3893"/>
    <w:rsid w:val="00CB3EEE"/>
    <w:rsid w:val="00CB48E8"/>
    <w:rsid w:val="00CB49E3"/>
    <w:rsid w:val="00CB4E8A"/>
    <w:rsid w:val="00CB59A3"/>
    <w:rsid w:val="00CC1907"/>
    <w:rsid w:val="00CC295E"/>
    <w:rsid w:val="00CC6296"/>
    <w:rsid w:val="00CC6E23"/>
    <w:rsid w:val="00CD14F6"/>
    <w:rsid w:val="00CD179A"/>
    <w:rsid w:val="00CD2967"/>
    <w:rsid w:val="00CD3100"/>
    <w:rsid w:val="00CD31FF"/>
    <w:rsid w:val="00CD381F"/>
    <w:rsid w:val="00CD4C95"/>
    <w:rsid w:val="00CD53BE"/>
    <w:rsid w:val="00CD7CCE"/>
    <w:rsid w:val="00CD7E1A"/>
    <w:rsid w:val="00CE0CC5"/>
    <w:rsid w:val="00CE18FB"/>
    <w:rsid w:val="00CE3514"/>
    <w:rsid w:val="00CE4F95"/>
    <w:rsid w:val="00CE55EB"/>
    <w:rsid w:val="00CE567F"/>
    <w:rsid w:val="00CF01D0"/>
    <w:rsid w:val="00CF2F81"/>
    <w:rsid w:val="00CF37FD"/>
    <w:rsid w:val="00CF3F4A"/>
    <w:rsid w:val="00CF429A"/>
    <w:rsid w:val="00CF55E6"/>
    <w:rsid w:val="00CF5794"/>
    <w:rsid w:val="00CF5E08"/>
    <w:rsid w:val="00CF5ECD"/>
    <w:rsid w:val="00CF627A"/>
    <w:rsid w:val="00D005C4"/>
    <w:rsid w:val="00D013B4"/>
    <w:rsid w:val="00D01752"/>
    <w:rsid w:val="00D01938"/>
    <w:rsid w:val="00D01A87"/>
    <w:rsid w:val="00D01EA4"/>
    <w:rsid w:val="00D02C9A"/>
    <w:rsid w:val="00D033AF"/>
    <w:rsid w:val="00D04566"/>
    <w:rsid w:val="00D047A3"/>
    <w:rsid w:val="00D04FAD"/>
    <w:rsid w:val="00D05561"/>
    <w:rsid w:val="00D056E1"/>
    <w:rsid w:val="00D1018B"/>
    <w:rsid w:val="00D11BCD"/>
    <w:rsid w:val="00D11BEC"/>
    <w:rsid w:val="00D12037"/>
    <w:rsid w:val="00D12874"/>
    <w:rsid w:val="00D13962"/>
    <w:rsid w:val="00D143ED"/>
    <w:rsid w:val="00D147A5"/>
    <w:rsid w:val="00D15CFB"/>
    <w:rsid w:val="00D166C4"/>
    <w:rsid w:val="00D16959"/>
    <w:rsid w:val="00D16BF9"/>
    <w:rsid w:val="00D17A97"/>
    <w:rsid w:val="00D2069D"/>
    <w:rsid w:val="00D20730"/>
    <w:rsid w:val="00D21D46"/>
    <w:rsid w:val="00D223A1"/>
    <w:rsid w:val="00D22486"/>
    <w:rsid w:val="00D2388E"/>
    <w:rsid w:val="00D243C6"/>
    <w:rsid w:val="00D25943"/>
    <w:rsid w:val="00D25C59"/>
    <w:rsid w:val="00D274BA"/>
    <w:rsid w:val="00D27501"/>
    <w:rsid w:val="00D2774B"/>
    <w:rsid w:val="00D27900"/>
    <w:rsid w:val="00D3093E"/>
    <w:rsid w:val="00D317A4"/>
    <w:rsid w:val="00D31ABE"/>
    <w:rsid w:val="00D321BB"/>
    <w:rsid w:val="00D322F6"/>
    <w:rsid w:val="00D32EEB"/>
    <w:rsid w:val="00D34367"/>
    <w:rsid w:val="00D348B6"/>
    <w:rsid w:val="00D34B69"/>
    <w:rsid w:val="00D3564B"/>
    <w:rsid w:val="00D35F6B"/>
    <w:rsid w:val="00D37A18"/>
    <w:rsid w:val="00D40A16"/>
    <w:rsid w:val="00D412D1"/>
    <w:rsid w:val="00D415D6"/>
    <w:rsid w:val="00D41CA0"/>
    <w:rsid w:val="00D4313C"/>
    <w:rsid w:val="00D43773"/>
    <w:rsid w:val="00D43CC5"/>
    <w:rsid w:val="00D43FF0"/>
    <w:rsid w:val="00D44748"/>
    <w:rsid w:val="00D46B8B"/>
    <w:rsid w:val="00D46D1A"/>
    <w:rsid w:val="00D4732D"/>
    <w:rsid w:val="00D475C3"/>
    <w:rsid w:val="00D47BF2"/>
    <w:rsid w:val="00D47DD2"/>
    <w:rsid w:val="00D50750"/>
    <w:rsid w:val="00D515D9"/>
    <w:rsid w:val="00D51EFC"/>
    <w:rsid w:val="00D5225D"/>
    <w:rsid w:val="00D52D84"/>
    <w:rsid w:val="00D53783"/>
    <w:rsid w:val="00D54349"/>
    <w:rsid w:val="00D550A0"/>
    <w:rsid w:val="00D55CF9"/>
    <w:rsid w:val="00D565F2"/>
    <w:rsid w:val="00D574AE"/>
    <w:rsid w:val="00D60600"/>
    <w:rsid w:val="00D60BCF"/>
    <w:rsid w:val="00D6202E"/>
    <w:rsid w:val="00D62363"/>
    <w:rsid w:val="00D63A13"/>
    <w:rsid w:val="00D66788"/>
    <w:rsid w:val="00D66A7D"/>
    <w:rsid w:val="00D6732C"/>
    <w:rsid w:val="00D67FFE"/>
    <w:rsid w:val="00D70A87"/>
    <w:rsid w:val="00D71AEC"/>
    <w:rsid w:val="00D72040"/>
    <w:rsid w:val="00D72A40"/>
    <w:rsid w:val="00D73C8D"/>
    <w:rsid w:val="00D73F00"/>
    <w:rsid w:val="00D74F41"/>
    <w:rsid w:val="00D752E6"/>
    <w:rsid w:val="00D7629F"/>
    <w:rsid w:val="00D763E2"/>
    <w:rsid w:val="00D7645D"/>
    <w:rsid w:val="00D76717"/>
    <w:rsid w:val="00D77F44"/>
    <w:rsid w:val="00D807D9"/>
    <w:rsid w:val="00D81106"/>
    <w:rsid w:val="00D81996"/>
    <w:rsid w:val="00D81BA5"/>
    <w:rsid w:val="00D8321F"/>
    <w:rsid w:val="00D83444"/>
    <w:rsid w:val="00D8403C"/>
    <w:rsid w:val="00D84DAC"/>
    <w:rsid w:val="00D90627"/>
    <w:rsid w:val="00D91423"/>
    <w:rsid w:val="00D94656"/>
    <w:rsid w:val="00D955D3"/>
    <w:rsid w:val="00D96655"/>
    <w:rsid w:val="00D966C4"/>
    <w:rsid w:val="00DA01C8"/>
    <w:rsid w:val="00DA1631"/>
    <w:rsid w:val="00DA17DC"/>
    <w:rsid w:val="00DA1AFA"/>
    <w:rsid w:val="00DA3ECD"/>
    <w:rsid w:val="00DA52AB"/>
    <w:rsid w:val="00DA6494"/>
    <w:rsid w:val="00DA6A12"/>
    <w:rsid w:val="00DA73C0"/>
    <w:rsid w:val="00DA7C20"/>
    <w:rsid w:val="00DB0BC7"/>
    <w:rsid w:val="00DB0F88"/>
    <w:rsid w:val="00DB1390"/>
    <w:rsid w:val="00DB1936"/>
    <w:rsid w:val="00DB28D3"/>
    <w:rsid w:val="00DB3B96"/>
    <w:rsid w:val="00DB3EFE"/>
    <w:rsid w:val="00DB3FFA"/>
    <w:rsid w:val="00DB5D1A"/>
    <w:rsid w:val="00DB5D47"/>
    <w:rsid w:val="00DB61BC"/>
    <w:rsid w:val="00DB6D5E"/>
    <w:rsid w:val="00DB78CE"/>
    <w:rsid w:val="00DC09B1"/>
    <w:rsid w:val="00DC12E1"/>
    <w:rsid w:val="00DC1813"/>
    <w:rsid w:val="00DC1BA4"/>
    <w:rsid w:val="00DC2565"/>
    <w:rsid w:val="00DC2686"/>
    <w:rsid w:val="00DC584B"/>
    <w:rsid w:val="00DC5930"/>
    <w:rsid w:val="00DC5BB5"/>
    <w:rsid w:val="00DC6164"/>
    <w:rsid w:val="00DC6437"/>
    <w:rsid w:val="00DC6A5D"/>
    <w:rsid w:val="00DC734F"/>
    <w:rsid w:val="00DD0173"/>
    <w:rsid w:val="00DD092D"/>
    <w:rsid w:val="00DD19A5"/>
    <w:rsid w:val="00DD1B1C"/>
    <w:rsid w:val="00DD2235"/>
    <w:rsid w:val="00DD293C"/>
    <w:rsid w:val="00DD2C03"/>
    <w:rsid w:val="00DD3704"/>
    <w:rsid w:val="00DD4AF9"/>
    <w:rsid w:val="00DD54BC"/>
    <w:rsid w:val="00DD5555"/>
    <w:rsid w:val="00DD5C43"/>
    <w:rsid w:val="00DD6B8B"/>
    <w:rsid w:val="00DD7E4B"/>
    <w:rsid w:val="00DE191B"/>
    <w:rsid w:val="00DE2A22"/>
    <w:rsid w:val="00DE312A"/>
    <w:rsid w:val="00DE34E6"/>
    <w:rsid w:val="00DE5F46"/>
    <w:rsid w:val="00DE6193"/>
    <w:rsid w:val="00DE6D2D"/>
    <w:rsid w:val="00DE77A8"/>
    <w:rsid w:val="00DE786E"/>
    <w:rsid w:val="00DE7CE6"/>
    <w:rsid w:val="00DF0396"/>
    <w:rsid w:val="00DF03AB"/>
    <w:rsid w:val="00DF0E01"/>
    <w:rsid w:val="00DF2271"/>
    <w:rsid w:val="00DF3489"/>
    <w:rsid w:val="00DF42E7"/>
    <w:rsid w:val="00DF45BA"/>
    <w:rsid w:val="00DF46FC"/>
    <w:rsid w:val="00DF530D"/>
    <w:rsid w:val="00DF5749"/>
    <w:rsid w:val="00DF766E"/>
    <w:rsid w:val="00DF7904"/>
    <w:rsid w:val="00E00268"/>
    <w:rsid w:val="00E00581"/>
    <w:rsid w:val="00E01C83"/>
    <w:rsid w:val="00E01FB7"/>
    <w:rsid w:val="00E020A9"/>
    <w:rsid w:val="00E02C91"/>
    <w:rsid w:val="00E052A9"/>
    <w:rsid w:val="00E06228"/>
    <w:rsid w:val="00E07C23"/>
    <w:rsid w:val="00E103BD"/>
    <w:rsid w:val="00E10F16"/>
    <w:rsid w:val="00E110E0"/>
    <w:rsid w:val="00E11214"/>
    <w:rsid w:val="00E11903"/>
    <w:rsid w:val="00E11FD8"/>
    <w:rsid w:val="00E1278A"/>
    <w:rsid w:val="00E12D56"/>
    <w:rsid w:val="00E140F3"/>
    <w:rsid w:val="00E1538E"/>
    <w:rsid w:val="00E16AB3"/>
    <w:rsid w:val="00E1763E"/>
    <w:rsid w:val="00E2195D"/>
    <w:rsid w:val="00E2269E"/>
    <w:rsid w:val="00E24D6B"/>
    <w:rsid w:val="00E250C7"/>
    <w:rsid w:val="00E25373"/>
    <w:rsid w:val="00E2628D"/>
    <w:rsid w:val="00E3089D"/>
    <w:rsid w:val="00E31785"/>
    <w:rsid w:val="00E323EA"/>
    <w:rsid w:val="00E35CC5"/>
    <w:rsid w:val="00E35CEA"/>
    <w:rsid w:val="00E36455"/>
    <w:rsid w:val="00E37703"/>
    <w:rsid w:val="00E40015"/>
    <w:rsid w:val="00E401A2"/>
    <w:rsid w:val="00E406CC"/>
    <w:rsid w:val="00E424C0"/>
    <w:rsid w:val="00E434FC"/>
    <w:rsid w:val="00E43BD3"/>
    <w:rsid w:val="00E44066"/>
    <w:rsid w:val="00E4421B"/>
    <w:rsid w:val="00E44262"/>
    <w:rsid w:val="00E45DA2"/>
    <w:rsid w:val="00E4609A"/>
    <w:rsid w:val="00E46112"/>
    <w:rsid w:val="00E46422"/>
    <w:rsid w:val="00E467D3"/>
    <w:rsid w:val="00E47736"/>
    <w:rsid w:val="00E47C9C"/>
    <w:rsid w:val="00E502E5"/>
    <w:rsid w:val="00E511DB"/>
    <w:rsid w:val="00E511DF"/>
    <w:rsid w:val="00E518D9"/>
    <w:rsid w:val="00E534D3"/>
    <w:rsid w:val="00E540D4"/>
    <w:rsid w:val="00E54C0B"/>
    <w:rsid w:val="00E54DB0"/>
    <w:rsid w:val="00E550B2"/>
    <w:rsid w:val="00E55CEF"/>
    <w:rsid w:val="00E5699B"/>
    <w:rsid w:val="00E56E82"/>
    <w:rsid w:val="00E57815"/>
    <w:rsid w:val="00E57EF9"/>
    <w:rsid w:val="00E6015E"/>
    <w:rsid w:val="00E60448"/>
    <w:rsid w:val="00E60A68"/>
    <w:rsid w:val="00E615B3"/>
    <w:rsid w:val="00E6251E"/>
    <w:rsid w:val="00E62947"/>
    <w:rsid w:val="00E62AB0"/>
    <w:rsid w:val="00E62F00"/>
    <w:rsid w:val="00E63408"/>
    <w:rsid w:val="00E64804"/>
    <w:rsid w:val="00E64897"/>
    <w:rsid w:val="00E65119"/>
    <w:rsid w:val="00E65141"/>
    <w:rsid w:val="00E652C8"/>
    <w:rsid w:val="00E6535A"/>
    <w:rsid w:val="00E66A32"/>
    <w:rsid w:val="00E66C1E"/>
    <w:rsid w:val="00E6735B"/>
    <w:rsid w:val="00E676F3"/>
    <w:rsid w:val="00E7115A"/>
    <w:rsid w:val="00E7146D"/>
    <w:rsid w:val="00E71494"/>
    <w:rsid w:val="00E7191E"/>
    <w:rsid w:val="00E72A12"/>
    <w:rsid w:val="00E72BCD"/>
    <w:rsid w:val="00E72DE2"/>
    <w:rsid w:val="00E72FC0"/>
    <w:rsid w:val="00E73B98"/>
    <w:rsid w:val="00E73D85"/>
    <w:rsid w:val="00E7430F"/>
    <w:rsid w:val="00E74615"/>
    <w:rsid w:val="00E765EE"/>
    <w:rsid w:val="00E76ACC"/>
    <w:rsid w:val="00E77867"/>
    <w:rsid w:val="00E8019D"/>
    <w:rsid w:val="00E81996"/>
    <w:rsid w:val="00E81D87"/>
    <w:rsid w:val="00E82B28"/>
    <w:rsid w:val="00E83533"/>
    <w:rsid w:val="00E83B42"/>
    <w:rsid w:val="00E847A8"/>
    <w:rsid w:val="00E86038"/>
    <w:rsid w:val="00E91722"/>
    <w:rsid w:val="00E9183A"/>
    <w:rsid w:val="00E91BAB"/>
    <w:rsid w:val="00E92215"/>
    <w:rsid w:val="00E92B0F"/>
    <w:rsid w:val="00E945F9"/>
    <w:rsid w:val="00E951CA"/>
    <w:rsid w:val="00E96ED1"/>
    <w:rsid w:val="00E9775B"/>
    <w:rsid w:val="00E97A8D"/>
    <w:rsid w:val="00EA06A2"/>
    <w:rsid w:val="00EA0AC4"/>
    <w:rsid w:val="00EA0B7B"/>
    <w:rsid w:val="00EA0D5D"/>
    <w:rsid w:val="00EA34D5"/>
    <w:rsid w:val="00EA3971"/>
    <w:rsid w:val="00EA457A"/>
    <w:rsid w:val="00EA5ED5"/>
    <w:rsid w:val="00EA5F4C"/>
    <w:rsid w:val="00EA79DB"/>
    <w:rsid w:val="00EA7C9F"/>
    <w:rsid w:val="00EB09EA"/>
    <w:rsid w:val="00EB1556"/>
    <w:rsid w:val="00EB2C26"/>
    <w:rsid w:val="00EB2E78"/>
    <w:rsid w:val="00EB36E1"/>
    <w:rsid w:val="00EB4088"/>
    <w:rsid w:val="00EB42C9"/>
    <w:rsid w:val="00EB561D"/>
    <w:rsid w:val="00EB5A8C"/>
    <w:rsid w:val="00EB5B2B"/>
    <w:rsid w:val="00EB73E9"/>
    <w:rsid w:val="00EC177E"/>
    <w:rsid w:val="00EC2E29"/>
    <w:rsid w:val="00EC4AF0"/>
    <w:rsid w:val="00EC4CCE"/>
    <w:rsid w:val="00EC583F"/>
    <w:rsid w:val="00EC68F7"/>
    <w:rsid w:val="00EC7409"/>
    <w:rsid w:val="00ED2219"/>
    <w:rsid w:val="00ED2AA2"/>
    <w:rsid w:val="00ED64F1"/>
    <w:rsid w:val="00ED6549"/>
    <w:rsid w:val="00ED6FD6"/>
    <w:rsid w:val="00ED75D6"/>
    <w:rsid w:val="00ED7D92"/>
    <w:rsid w:val="00EE000F"/>
    <w:rsid w:val="00EE021B"/>
    <w:rsid w:val="00EE06A6"/>
    <w:rsid w:val="00EE07B4"/>
    <w:rsid w:val="00EE0CDB"/>
    <w:rsid w:val="00EE2508"/>
    <w:rsid w:val="00EE27C8"/>
    <w:rsid w:val="00EE3660"/>
    <w:rsid w:val="00EE3C84"/>
    <w:rsid w:val="00EE3EC9"/>
    <w:rsid w:val="00EE5B40"/>
    <w:rsid w:val="00EE67E0"/>
    <w:rsid w:val="00EE693F"/>
    <w:rsid w:val="00EE7126"/>
    <w:rsid w:val="00EF0DC4"/>
    <w:rsid w:val="00EF10D0"/>
    <w:rsid w:val="00EF26ED"/>
    <w:rsid w:val="00EF5ED8"/>
    <w:rsid w:val="00EF6F35"/>
    <w:rsid w:val="00EF7FA1"/>
    <w:rsid w:val="00F01945"/>
    <w:rsid w:val="00F01FA1"/>
    <w:rsid w:val="00F02227"/>
    <w:rsid w:val="00F03A5A"/>
    <w:rsid w:val="00F0448C"/>
    <w:rsid w:val="00F04ED4"/>
    <w:rsid w:val="00F054AA"/>
    <w:rsid w:val="00F06E39"/>
    <w:rsid w:val="00F06FB8"/>
    <w:rsid w:val="00F07505"/>
    <w:rsid w:val="00F0782D"/>
    <w:rsid w:val="00F07E38"/>
    <w:rsid w:val="00F11434"/>
    <w:rsid w:val="00F119C0"/>
    <w:rsid w:val="00F12968"/>
    <w:rsid w:val="00F13508"/>
    <w:rsid w:val="00F13B0A"/>
    <w:rsid w:val="00F1556E"/>
    <w:rsid w:val="00F15D5E"/>
    <w:rsid w:val="00F173E6"/>
    <w:rsid w:val="00F17BAB"/>
    <w:rsid w:val="00F17F67"/>
    <w:rsid w:val="00F21C12"/>
    <w:rsid w:val="00F23A03"/>
    <w:rsid w:val="00F25CBA"/>
    <w:rsid w:val="00F26190"/>
    <w:rsid w:val="00F264F7"/>
    <w:rsid w:val="00F26A35"/>
    <w:rsid w:val="00F303AE"/>
    <w:rsid w:val="00F31D93"/>
    <w:rsid w:val="00F322D7"/>
    <w:rsid w:val="00F33E59"/>
    <w:rsid w:val="00F3439D"/>
    <w:rsid w:val="00F34CFE"/>
    <w:rsid w:val="00F35441"/>
    <w:rsid w:val="00F35B09"/>
    <w:rsid w:val="00F366A0"/>
    <w:rsid w:val="00F36C5F"/>
    <w:rsid w:val="00F36E31"/>
    <w:rsid w:val="00F400F3"/>
    <w:rsid w:val="00F40754"/>
    <w:rsid w:val="00F40758"/>
    <w:rsid w:val="00F43070"/>
    <w:rsid w:val="00F448E6"/>
    <w:rsid w:val="00F45B6B"/>
    <w:rsid w:val="00F46045"/>
    <w:rsid w:val="00F46525"/>
    <w:rsid w:val="00F4693F"/>
    <w:rsid w:val="00F475FA"/>
    <w:rsid w:val="00F50D28"/>
    <w:rsid w:val="00F5233A"/>
    <w:rsid w:val="00F5309C"/>
    <w:rsid w:val="00F53340"/>
    <w:rsid w:val="00F535FA"/>
    <w:rsid w:val="00F537CE"/>
    <w:rsid w:val="00F53A36"/>
    <w:rsid w:val="00F54A4D"/>
    <w:rsid w:val="00F55372"/>
    <w:rsid w:val="00F55E80"/>
    <w:rsid w:val="00F563C8"/>
    <w:rsid w:val="00F57B70"/>
    <w:rsid w:val="00F57D39"/>
    <w:rsid w:val="00F615ED"/>
    <w:rsid w:val="00F61B09"/>
    <w:rsid w:val="00F620A3"/>
    <w:rsid w:val="00F62FCA"/>
    <w:rsid w:val="00F63154"/>
    <w:rsid w:val="00F63299"/>
    <w:rsid w:val="00F64A5C"/>
    <w:rsid w:val="00F6649D"/>
    <w:rsid w:val="00F673B3"/>
    <w:rsid w:val="00F673FE"/>
    <w:rsid w:val="00F67EF6"/>
    <w:rsid w:val="00F71DF1"/>
    <w:rsid w:val="00F7200E"/>
    <w:rsid w:val="00F72C2D"/>
    <w:rsid w:val="00F73510"/>
    <w:rsid w:val="00F745B5"/>
    <w:rsid w:val="00F74B6F"/>
    <w:rsid w:val="00F75258"/>
    <w:rsid w:val="00F75992"/>
    <w:rsid w:val="00F75CAE"/>
    <w:rsid w:val="00F766EB"/>
    <w:rsid w:val="00F7705E"/>
    <w:rsid w:val="00F80420"/>
    <w:rsid w:val="00F808D7"/>
    <w:rsid w:val="00F80ED5"/>
    <w:rsid w:val="00F8114D"/>
    <w:rsid w:val="00F81159"/>
    <w:rsid w:val="00F81BE3"/>
    <w:rsid w:val="00F82770"/>
    <w:rsid w:val="00F83569"/>
    <w:rsid w:val="00F843B4"/>
    <w:rsid w:val="00F861B6"/>
    <w:rsid w:val="00F87454"/>
    <w:rsid w:val="00F87BE3"/>
    <w:rsid w:val="00F910AA"/>
    <w:rsid w:val="00F93EFB"/>
    <w:rsid w:val="00F95548"/>
    <w:rsid w:val="00F969D0"/>
    <w:rsid w:val="00F97991"/>
    <w:rsid w:val="00FA0514"/>
    <w:rsid w:val="00FA0D5E"/>
    <w:rsid w:val="00FA2A3B"/>
    <w:rsid w:val="00FA2C07"/>
    <w:rsid w:val="00FA3472"/>
    <w:rsid w:val="00FA41E8"/>
    <w:rsid w:val="00FA53B0"/>
    <w:rsid w:val="00FA5FAB"/>
    <w:rsid w:val="00FA6A67"/>
    <w:rsid w:val="00FA6CDB"/>
    <w:rsid w:val="00FA78B9"/>
    <w:rsid w:val="00FA7B53"/>
    <w:rsid w:val="00FA7C22"/>
    <w:rsid w:val="00FB10FE"/>
    <w:rsid w:val="00FB139D"/>
    <w:rsid w:val="00FB2DBC"/>
    <w:rsid w:val="00FB3167"/>
    <w:rsid w:val="00FB391F"/>
    <w:rsid w:val="00FB3983"/>
    <w:rsid w:val="00FB3B42"/>
    <w:rsid w:val="00FB681B"/>
    <w:rsid w:val="00FB6E5A"/>
    <w:rsid w:val="00FB74B2"/>
    <w:rsid w:val="00FB7F79"/>
    <w:rsid w:val="00FC0AA2"/>
    <w:rsid w:val="00FC12C0"/>
    <w:rsid w:val="00FC3376"/>
    <w:rsid w:val="00FC49F5"/>
    <w:rsid w:val="00FC5DF6"/>
    <w:rsid w:val="00FC60BD"/>
    <w:rsid w:val="00FC6E1A"/>
    <w:rsid w:val="00FC7554"/>
    <w:rsid w:val="00FC7ED7"/>
    <w:rsid w:val="00FD038C"/>
    <w:rsid w:val="00FD0550"/>
    <w:rsid w:val="00FD0613"/>
    <w:rsid w:val="00FD2388"/>
    <w:rsid w:val="00FD2436"/>
    <w:rsid w:val="00FD2C3B"/>
    <w:rsid w:val="00FD3080"/>
    <w:rsid w:val="00FD363B"/>
    <w:rsid w:val="00FD371A"/>
    <w:rsid w:val="00FD3F11"/>
    <w:rsid w:val="00FD40C6"/>
    <w:rsid w:val="00FD485C"/>
    <w:rsid w:val="00FD4DB8"/>
    <w:rsid w:val="00FD65D3"/>
    <w:rsid w:val="00FD76FB"/>
    <w:rsid w:val="00FE0EDB"/>
    <w:rsid w:val="00FE116C"/>
    <w:rsid w:val="00FE185B"/>
    <w:rsid w:val="00FE1DDD"/>
    <w:rsid w:val="00FE2E1F"/>
    <w:rsid w:val="00FE32BB"/>
    <w:rsid w:val="00FE3345"/>
    <w:rsid w:val="00FE34BD"/>
    <w:rsid w:val="00FE3B51"/>
    <w:rsid w:val="00FE4525"/>
    <w:rsid w:val="00FE48D6"/>
    <w:rsid w:val="00FE4963"/>
    <w:rsid w:val="00FE4A15"/>
    <w:rsid w:val="00FE4A36"/>
    <w:rsid w:val="00FE63A8"/>
    <w:rsid w:val="00FE64B0"/>
    <w:rsid w:val="00FE7CCE"/>
    <w:rsid w:val="00FF1240"/>
    <w:rsid w:val="00FF2D58"/>
    <w:rsid w:val="00FF467D"/>
    <w:rsid w:val="00FF7DC4"/>
    <w:rsid w:val="04389CB0"/>
    <w:rsid w:val="0E0EFCB0"/>
    <w:rsid w:val="114B2FFE"/>
    <w:rsid w:val="1E7956EA"/>
    <w:rsid w:val="1FBB3039"/>
    <w:rsid w:val="2E8B8C55"/>
    <w:rsid w:val="34138920"/>
    <w:rsid w:val="38FF0601"/>
    <w:rsid w:val="3A9AD662"/>
    <w:rsid w:val="4C3D12D4"/>
    <w:rsid w:val="6668E44F"/>
    <w:rsid w:val="6EAF7E57"/>
    <w:rsid w:val="7BB7D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1B8C1"/>
  <w15:chartTrackingRefBased/>
  <w15:docId w15:val="{4EFBF317-31F7-4378-B9C2-E3A1EB464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ABLES"/>
    <w:qFormat/>
    <w:rsid w:val="001573C9"/>
    <w:rPr>
      <w:rFonts w:eastAsiaTheme="minorEastAsia"/>
      <w:lang w:eastAsia="ko-KR"/>
    </w:rPr>
  </w:style>
  <w:style w:type="paragraph" w:styleId="Heading1">
    <w:name w:val="heading 1"/>
    <w:basedOn w:val="Normal"/>
    <w:next w:val="Normal"/>
    <w:link w:val="Heading1Char"/>
    <w:uiPriority w:val="9"/>
    <w:qFormat/>
    <w:rsid w:val="009312B1"/>
    <w:pPr>
      <w:keepNext/>
      <w:keepLines/>
      <w:numPr>
        <w:numId w:val="20"/>
      </w:numPr>
      <w:spacing w:before="480" w:after="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9312B1"/>
    <w:pPr>
      <w:keepNext/>
      <w:keepLines/>
      <w:numPr>
        <w:ilvl w:val="1"/>
        <w:numId w:val="20"/>
      </w:numPr>
      <w:spacing w:before="360" w:after="24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1708D4"/>
    <w:pPr>
      <w:keepNext/>
      <w:keepLines/>
      <w:numPr>
        <w:ilvl w:val="2"/>
        <w:numId w:val="20"/>
      </w:numPr>
      <w:spacing w:before="300" w:after="120" w:line="264" w:lineRule="auto"/>
      <w:outlineLvl w:val="2"/>
    </w:pPr>
    <w:rPr>
      <w:rFonts w:eastAsia="Arial" w:cstheme="minorHAnsi"/>
      <w:color w:val="2F5496" w:themeColor="accent1" w:themeShade="BF"/>
      <w:sz w:val="24"/>
      <w:szCs w:val="24"/>
      <w:lang w:eastAsia="ko-KR"/>
    </w:rPr>
  </w:style>
  <w:style w:type="paragraph" w:styleId="Heading4">
    <w:name w:val="heading 4"/>
    <w:basedOn w:val="Normal"/>
    <w:next w:val="Normal"/>
    <w:link w:val="Heading4Char"/>
    <w:uiPriority w:val="9"/>
    <w:unhideWhenUsed/>
    <w:qFormat/>
    <w:rsid w:val="009312B1"/>
    <w:pPr>
      <w:keepNext/>
      <w:keepLines/>
      <w:numPr>
        <w:ilvl w:val="3"/>
        <w:numId w:val="20"/>
      </w:numPr>
      <w:spacing w:before="240" w:after="120"/>
      <w:outlineLvl w:val="3"/>
    </w:pPr>
    <w:rPr>
      <w:rFonts w:asciiTheme="majorHAnsi" w:eastAsiaTheme="majorEastAsia" w:hAnsiTheme="majorHAnsi" w:cstheme="majorBidi"/>
      <w:i/>
      <w:iCs/>
      <w:color w:val="2F5496" w:themeColor="accent1" w:themeShade="BF"/>
    </w:rPr>
  </w:style>
  <w:style w:type="paragraph" w:styleId="Heading5">
    <w:name w:val="heading 5"/>
    <w:basedOn w:val="Heading6"/>
    <w:next w:val="Normal"/>
    <w:link w:val="Heading5Char"/>
    <w:uiPriority w:val="9"/>
    <w:unhideWhenUsed/>
    <w:qFormat/>
    <w:rsid w:val="00660FA1"/>
    <w:pPr>
      <w:numPr>
        <w:ilvl w:val="4"/>
      </w:numPr>
      <w:outlineLvl w:val="4"/>
    </w:pPr>
    <w:rPr>
      <w:b/>
    </w:rPr>
  </w:style>
  <w:style w:type="paragraph" w:styleId="Heading6">
    <w:name w:val="heading 6"/>
    <w:basedOn w:val="Normal"/>
    <w:next w:val="Normal"/>
    <w:link w:val="Heading6Char"/>
    <w:uiPriority w:val="9"/>
    <w:unhideWhenUsed/>
    <w:qFormat/>
    <w:rsid w:val="00660FA1"/>
    <w:pPr>
      <w:numPr>
        <w:ilvl w:val="5"/>
        <w:numId w:val="20"/>
      </w:numPr>
      <w:spacing w:before="120"/>
      <w:outlineLvl w:val="5"/>
    </w:pPr>
    <w:rPr>
      <w:i/>
    </w:rPr>
  </w:style>
  <w:style w:type="paragraph" w:styleId="Heading7">
    <w:name w:val="heading 7"/>
    <w:basedOn w:val="Normal"/>
    <w:next w:val="Normal"/>
    <w:link w:val="Heading7Char"/>
    <w:uiPriority w:val="99"/>
    <w:unhideWhenUsed/>
    <w:qFormat/>
    <w:rsid w:val="00660FA1"/>
    <w:pPr>
      <w:keepNext/>
      <w:keepLines/>
      <w:numPr>
        <w:ilvl w:val="6"/>
        <w:numId w:val="20"/>
      </w:numPr>
      <w:spacing w:before="200" w:after="0" w:line="276" w:lineRule="auto"/>
      <w:jc w:val="both"/>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660FA1"/>
    <w:pPr>
      <w:keepNext/>
      <w:keepLines/>
      <w:numPr>
        <w:ilvl w:val="7"/>
        <w:numId w:val="20"/>
      </w:numPr>
      <w:spacing w:before="200" w:after="0" w:line="276" w:lineRule="auto"/>
      <w:jc w:val="both"/>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660FA1"/>
    <w:pPr>
      <w:keepNext/>
      <w:keepLines/>
      <w:numPr>
        <w:ilvl w:val="8"/>
        <w:numId w:val="20"/>
      </w:numPr>
      <w:spacing w:before="200" w:after="0" w:line="276" w:lineRule="auto"/>
      <w:jc w:val="both"/>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n,footnote text,FOOTNOTES,single space,ft,Note de bas de page Car Car Char,Note de bas de page Car Car Car Car Car Car Car Car Car Char,Car Char,Note de bas de page Car Car Car Car Car Car Car Car Char,Note de bas de page Car Car,Car,5_G"/>
    <w:basedOn w:val="Normal"/>
    <w:link w:val="FootnoteTextChar"/>
    <w:uiPriority w:val="99"/>
    <w:unhideWhenUsed/>
    <w:qFormat/>
    <w:rsid w:val="009312B1"/>
    <w:pPr>
      <w:spacing w:after="0" w:line="240" w:lineRule="auto"/>
    </w:pPr>
    <w:rPr>
      <w:sz w:val="20"/>
      <w:szCs w:val="20"/>
    </w:rPr>
  </w:style>
  <w:style w:type="character" w:customStyle="1" w:styleId="FootnoteTextChar">
    <w:name w:val="Footnote Text Char"/>
    <w:aliases w:val="fn Char,footnote text Char,FOOTNOTES Char,single space Char,ft Char,Note de bas de page Car Car Char Char,Note de bas de page Car Car Car Car Car Car Car Car Car Char Char,Car Char Char,Note de bas de page Car Car Char1,Car Char1"/>
    <w:basedOn w:val="DefaultParagraphFont"/>
    <w:link w:val="FootnoteText"/>
    <w:uiPriority w:val="99"/>
    <w:rsid w:val="009312B1"/>
    <w:rPr>
      <w:rFonts w:eastAsiaTheme="minorEastAsia"/>
      <w:sz w:val="20"/>
      <w:szCs w:val="20"/>
      <w:lang w:eastAsia="ko-KR"/>
    </w:rPr>
  </w:style>
  <w:style w:type="character" w:styleId="FootnoteReference">
    <w:name w:val="footnote reference"/>
    <w:aliases w:val="Error-Fußnotenzeichen5,Error-Fußnotenzeichen6,Error-Fußnotenzeichen3,Footnote Reference1,ftref,BVI fnr,Footnotes refss,Footnote symbol,Times 10 Point,Exposant 3 Point,Footnote symboFußnotenzeichen,Footnote sign,Ref,de nota al pie"/>
    <w:basedOn w:val="DefaultParagraphFont"/>
    <w:link w:val="FootnoteReferneceChar"/>
    <w:uiPriority w:val="99"/>
    <w:unhideWhenUsed/>
    <w:qFormat/>
    <w:rsid w:val="009312B1"/>
    <w:rPr>
      <w:vertAlign w:val="superscript"/>
    </w:rPr>
  </w:style>
  <w:style w:type="paragraph" w:styleId="BalloonText">
    <w:name w:val="Balloon Text"/>
    <w:basedOn w:val="Normal"/>
    <w:link w:val="BalloonTextChar"/>
    <w:uiPriority w:val="99"/>
    <w:semiHidden/>
    <w:unhideWhenUsed/>
    <w:rsid w:val="00931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2B1"/>
    <w:rPr>
      <w:rFonts w:ascii="Segoe UI" w:eastAsiaTheme="minorEastAsia" w:hAnsi="Segoe UI" w:cs="Segoe UI"/>
      <w:sz w:val="18"/>
      <w:szCs w:val="18"/>
      <w:lang w:eastAsia="ko-KR"/>
    </w:rPr>
  </w:style>
  <w:style w:type="character" w:customStyle="1" w:styleId="Heading1Char">
    <w:name w:val="Heading 1 Char"/>
    <w:basedOn w:val="DefaultParagraphFont"/>
    <w:link w:val="Heading1"/>
    <w:uiPriority w:val="9"/>
    <w:rsid w:val="009312B1"/>
    <w:rPr>
      <w:rFonts w:asciiTheme="majorHAnsi" w:eastAsiaTheme="majorEastAsia" w:hAnsiTheme="majorHAnsi" w:cstheme="majorBidi"/>
      <w:b/>
      <w:bCs/>
      <w:color w:val="2D4F8E" w:themeColor="accent1" w:themeShade="B5"/>
      <w:sz w:val="32"/>
      <w:szCs w:val="32"/>
      <w:lang w:eastAsia="ko-KR"/>
    </w:rPr>
  </w:style>
  <w:style w:type="character" w:customStyle="1" w:styleId="Heading2Char">
    <w:name w:val="Heading 2 Char"/>
    <w:basedOn w:val="DefaultParagraphFont"/>
    <w:link w:val="Heading2"/>
    <w:uiPriority w:val="9"/>
    <w:rsid w:val="009312B1"/>
    <w:rPr>
      <w:rFonts w:asciiTheme="majorHAnsi" w:eastAsiaTheme="majorEastAsia" w:hAnsiTheme="majorHAnsi" w:cstheme="majorBidi"/>
      <w:color w:val="2F5496" w:themeColor="accent1" w:themeShade="BF"/>
      <w:sz w:val="26"/>
      <w:szCs w:val="26"/>
      <w:lang w:eastAsia="ko-KR"/>
    </w:rPr>
  </w:style>
  <w:style w:type="character" w:customStyle="1" w:styleId="Heading3Char">
    <w:name w:val="Heading 3 Char"/>
    <w:basedOn w:val="DefaultParagraphFont"/>
    <w:link w:val="Heading3"/>
    <w:uiPriority w:val="9"/>
    <w:rsid w:val="001708D4"/>
    <w:rPr>
      <w:rFonts w:eastAsia="Arial" w:cstheme="minorHAnsi"/>
      <w:color w:val="2F5496" w:themeColor="accent1" w:themeShade="BF"/>
      <w:sz w:val="24"/>
      <w:szCs w:val="24"/>
      <w:lang w:eastAsia="ko-KR"/>
    </w:rPr>
  </w:style>
  <w:style w:type="character" w:customStyle="1" w:styleId="Heading4Char">
    <w:name w:val="Heading 4 Char"/>
    <w:basedOn w:val="DefaultParagraphFont"/>
    <w:link w:val="Heading4"/>
    <w:uiPriority w:val="9"/>
    <w:rsid w:val="009312B1"/>
    <w:rPr>
      <w:rFonts w:asciiTheme="majorHAnsi" w:eastAsiaTheme="majorEastAsia" w:hAnsiTheme="majorHAnsi" w:cstheme="majorBidi"/>
      <w:i/>
      <w:iCs/>
      <w:color w:val="2F5496" w:themeColor="accent1" w:themeShade="BF"/>
      <w:lang w:eastAsia="ko-KR"/>
    </w:rPr>
  </w:style>
  <w:style w:type="paragraph" w:styleId="ListParagraph">
    <w:name w:val="List Paragraph"/>
    <w:basedOn w:val="Normal"/>
    <w:link w:val="ListParagraphChar"/>
    <w:uiPriority w:val="34"/>
    <w:qFormat/>
    <w:rsid w:val="009312B1"/>
    <w:pPr>
      <w:ind w:left="720"/>
      <w:contextualSpacing/>
    </w:pPr>
  </w:style>
  <w:style w:type="character" w:customStyle="1" w:styleId="ListParagraphChar">
    <w:name w:val="List Paragraph Char"/>
    <w:basedOn w:val="DefaultParagraphFont"/>
    <w:link w:val="ListParagraph"/>
    <w:uiPriority w:val="34"/>
    <w:rsid w:val="009312B1"/>
    <w:rPr>
      <w:rFonts w:eastAsiaTheme="minorEastAsia"/>
      <w:sz w:val="24"/>
      <w:lang w:eastAsia="ko-KR"/>
    </w:rPr>
  </w:style>
  <w:style w:type="paragraph" w:customStyle="1" w:styleId="TABLECONTENT">
    <w:name w:val="TABLE CONTENT"/>
    <w:basedOn w:val="Normal"/>
    <w:link w:val="TABLECONTENTChar"/>
    <w:autoRedefine/>
    <w:qFormat/>
    <w:rsid w:val="003F4458"/>
    <w:pPr>
      <w:framePr w:hSpace="180" w:wrap="around" w:vAnchor="text" w:hAnchor="text" w:y="1"/>
      <w:spacing w:before="60" w:after="60"/>
      <w:ind w:left="720"/>
      <w:suppressOverlap/>
    </w:pPr>
    <w:rPr>
      <w:rFonts w:ascii="Calibri" w:hAnsi="Calibri" w:cs="Calibri"/>
      <w:i/>
      <w:iCs/>
      <w:lang w:eastAsia="en-US"/>
    </w:rPr>
  </w:style>
  <w:style w:type="character" w:customStyle="1" w:styleId="TABLECONTENTChar">
    <w:name w:val="TABLE CONTENT Char"/>
    <w:basedOn w:val="DefaultParagraphFont"/>
    <w:link w:val="TABLECONTENT"/>
    <w:rsid w:val="003F4458"/>
    <w:rPr>
      <w:rFonts w:ascii="Calibri" w:eastAsiaTheme="minorEastAsia" w:hAnsi="Calibri" w:cs="Calibri"/>
      <w:i/>
      <w:iCs/>
    </w:rPr>
  </w:style>
  <w:style w:type="character" w:styleId="CommentReference">
    <w:name w:val="annotation reference"/>
    <w:basedOn w:val="DefaultParagraphFont"/>
    <w:uiPriority w:val="99"/>
    <w:semiHidden/>
    <w:unhideWhenUsed/>
    <w:rsid w:val="009312B1"/>
    <w:rPr>
      <w:sz w:val="16"/>
      <w:szCs w:val="16"/>
    </w:rPr>
  </w:style>
  <w:style w:type="paragraph" w:styleId="CommentText">
    <w:name w:val="annotation text"/>
    <w:basedOn w:val="Normal"/>
    <w:link w:val="CommentTextChar"/>
    <w:uiPriority w:val="99"/>
    <w:unhideWhenUsed/>
    <w:rsid w:val="009312B1"/>
    <w:pPr>
      <w:spacing w:line="240" w:lineRule="auto"/>
    </w:pPr>
    <w:rPr>
      <w:sz w:val="20"/>
      <w:szCs w:val="20"/>
    </w:rPr>
  </w:style>
  <w:style w:type="character" w:customStyle="1" w:styleId="CommentTextChar">
    <w:name w:val="Comment Text Char"/>
    <w:basedOn w:val="DefaultParagraphFont"/>
    <w:link w:val="CommentText"/>
    <w:uiPriority w:val="99"/>
    <w:rsid w:val="009312B1"/>
    <w:rPr>
      <w:rFonts w:eastAsiaTheme="minorEastAsia"/>
      <w:sz w:val="20"/>
      <w:szCs w:val="20"/>
      <w:lang w:eastAsia="ko-KR"/>
    </w:rPr>
  </w:style>
  <w:style w:type="paragraph" w:styleId="Caption">
    <w:name w:val="caption"/>
    <w:basedOn w:val="Normal"/>
    <w:next w:val="Normal"/>
    <w:uiPriority w:val="35"/>
    <w:unhideWhenUsed/>
    <w:qFormat/>
    <w:rsid w:val="009312B1"/>
    <w:pPr>
      <w:keepNext/>
      <w:spacing w:before="360" w:after="120" w:line="240" w:lineRule="auto"/>
    </w:pPr>
    <w:rPr>
      <w:bCs/>
      <w:szCs w:val="18"/>
      <w:lang w:val="en-GB" w:eastAsia="it-IT"/>
    </w:rPr>
  </w:style>
  <w:style w:type="paragraph" w:styleId="NoSpacing">
    <w:name w:val="No Spacing"/>
    <w:link w:val="NoSpacingChar"/>
    <w:uiPriority w:val="1"/>
    <w:qFormat/>
    <w:rsid w:val="00BD14F0"/>
    <w:pPr>
      <w:spacing w:after="0" w:line="240" w:lineRule="auto"/>
    </w:pPr>
    <w:rPr>
      <w:rFonts w:ascii="Times New Roman" w:eastAsia="Times New Roman" w:hAnsi="Times New Roman" w:cs="Times New Roman"/>
      <w:color w:val="000000"/>
      <w:szCs w:val="20"/>
      <w:lang w:eastAsia="es-ES"/>
    </w:rPr>
  </w:style>
  <w:style w:type="table" w:styleId="TableGrid">
    <w:name w:val="Table Grid"/>
    <w:basedOn w:val="TableNormal"/>
    <w:uiPriority w:val="39"/>
    <w:rsid w:val="009312B1"/>
    <w:pPr>
      <w:spacing w:after="0" w:line="240" w:lineRule="auto"/>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660FA1"/>
    <w:rPr>
      <w:rFonts w:eastAsiaTheme="minorEastAsia"/>
      <w:b/>
      <w:i/>
      <w:lang w:eastAsia="ko-KR"/>
    </w:rPr>
  </w:style>
  <w:style w:type="character" w:customStyle="1" w:styleId="Heading6Char">
    <w:name w:val="Heading 6 Char"/>
    <w:basedOn w:val="DefaultParagraphFont"/>
    <w:link w:val="Heading6"/>
    <w:uiPriority w:val="9"/>
    <w:rsid w:val="00660FA1"/>
    <w:rPr>
      <w:rFonts w:eastAsiaTheme="minorEastAsia"/>
      <w:i/>
      <w:lang w:eastAsia="ko-KR"/>
    </w:rPr>
  </w:style>
  <w:style w:type="character" w:customStyle="1" w:styleId="Heading7Char">
    <w:name w:val="Heading 7 Char"/>
    <w:basedOn w:val="DefaultParagraphFont"/>
    <w:link w:val="Heading7"/>
    <w:uiPriority w:val="99"/>
    <w:rsid w:val="00660F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60F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60FA1"/>
    <w:rPr>
      <w:rFonts w:asciiTheme="majorHAnsi" w:eastAsiaTheme="majorEastAsia" w:hAnsiTheme="majorHAnsi" w:cstheme="majorBidi"/>
      <w:i/>
      <w:iCs/>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660FA1"/>
    <w:rPr>
      <w:b/>
      <w:bCs/>
    </w:rPr>
  </w:style>
  <w:style w:type="character" w:customStyle="1" w:styleId="CommentSubjectChar">
    <w:name w:val="Comment Subject Char"/>
    <w:basedOn w:val="CommentTextChar"/>
    <w:link w:val="CommentSubject"/>
    <w:uiPriority w:val="99"/>
    <w:semiHidden/>
    <w:rsid w:val="00660FA1"/>
    <w:rPr>
      <w:rFonts w:eastAsiaTheme="minorEastAsia"/>
      <w:b/>
      <w:bCs/>
      <w:sz w:val="20"/>
      <w:szCs w:val="20"/>
      <w:lang w:eastAsia="ko-KR"/>
    </w:rPr>
  </w:style>
  <w:style w:type="paragraph" w:styleId="Header">
    <w:name w:val="header"/>
    <w:basedOn w:val="Normal"/>
    <w:link w:val="HeaderChar"/>
    <w:uiPriority w:val="99"/>
    <w:unhideWhenUsed/>
    <w:rsid w:val="00660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FA1"/>
    <w:rPr>
      <w:rFonts w:eastAsiaTheme="minorEastAsia"/>
      <w:sz w:val="24"/>
      <w:lang w:eastAsia="ko-KR"/>
    </w:rPr>
  </w:style>
  <w:style w:type="paragraph" w:styleId="Footer">
    <w:name w:val="footer"/>
    <w:basedOn w:val="Normal"/>
    <w:link w:val="FooterChar"/>
    <w:uiPriority w:val="99"/>
    <w:unhideWhenUsed/>
    <w:rsid w:val="00660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FA1"/>
    <w:rPr>
      <w:rFonts w:eastAsiaTheme="minorEastAsia"/>
      <w:sz w:val="24"/>
      <w:lang w:eastAsia="ko-KR"/>
    </w:rPr>
  </w:style>
  <w:style w:type="character" w:styleId="Hyperlink">
    <w:name w:val="Hyperlink"/>
    <w:basedOn w:val="DefaultParagraphFont"/>
    <w:uiPriority w:val="99"/>
    <w:unhideWhenUsed/>
    <w:rsid w:val="00660FA1"/>
    <w:rPr>
      <w:color w:val="0563C1" w:themeColor="hyperlink"/>
      <w:u w:val="single"/>
    </w:rPr>
  </w:style>
  <w:style w:type="table" w:customStyle="1" w:styleId="TableGrid0">
    <w:name w:val="TableGrid"/>
    <w:rsid w:val="00660FA1"/>
    <w:pPr>
      <w:spacing w:after="0" w:line="240" w:lineRule="auto"/>
    </w:pPr>
    <w:rPr>
      <w:rFonts w:eastAsiaTheme="minorEastAsia"/>
      <w:lang w:eastAsia="ko-KR"/>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660FA1"/>
    <w:pPr>
      <w:numPr>
        <w:numId w:val="0"/>
      </w:numPr>
      <w:spacing w:before="240" w:after="0"/>
      <w:outlineLvl w:val="9"/>
    </w:pPr>
    <w:rPr>
      <w:b w:val="0"/>
      <w:bCs w:val="0"/>
      <w:color w:val="2F5496" w:themeColor="accent1" w:themeShade="BF"/>
      <w:lang w:eastAsia="en-US"/>
    </w:rPr>
  </w:style>
  <w:style w:type="paragraph" w:styleId="TOC1">
    <w:name w:val="toc 1"/>
    <w:basedOn w:val="Normal"/>
    <w:next w:val="Normal"/>
    <w:autoRedefine/>
    <w:uiPriority w:val="39"/>
    <w:unhideWhenUsed/>
    <w:rsid w:val="00272CDA"/>
    <w:pPr>
      <w:tabs>
        <w:tab w:val="left" w:pos="440"/>
        <w:tab w:val="right" w:leader="dot" w:pos="9350"/>
      </w:tabs>
      <w:spacing w:after="60"/>
    </w:pPr>
    <w:rPr>
      <w:b/>
      <w:bCs/>
      <w:noProof/>
    </w:rPr>
  </w:style>
  <w:style w:type="paragraph" w:styleId="TOC2">
    <w:name w:val="toc 2"/>
    <w:basedOn w:val="Normal"/>
    <w:next w:val="Normal"/>
    <w:autoRedefine/>
    <w:uiPriority w:val="39"/>
    <w:unhideWhenUsed/>
    <w:rsid w:val="00FD371A"/>
    <w:pPr>
      <w:tabs>
        <w:tab w:val="left" w:pos="880"/>
        <w:tab w:val="right" w:leader="dot" w:pos="9350"/>
      </w:tabs>
      <w:spacing w:after="100"/>
      <w:ind w:left="220"/>
    </w:pPr>
  </w:style>
  <w:style w:type="paragraph" w:styleId="TOC3">
    <w:name w:val="toc 3"/>
    <w:basedOn w:val="Normal"/>
    <w:next w:val="Normal"/>
    <w:autoRedefine/>
    <w:uiPriority w:val="39"/>
    <w:unhideWhenUsed/>
    <w:rsid w:val="00660FA1"/>
    <w:pPr>
      <w:spacing w:after="100"/>
      <w:ind w:left="440"/>
    </w:pPr>
  </w:style>
  <w:style w:type="paragraph" w:styleId="TOC4">
    <w:name w:val="toc 4"/>
    <w:basedOn w:val="Normal"/>
    <w:next w:val="Normal"/>
    <w:autoRedefine/>
    <w:uiPriority w:val="39"/>
    <w:unhideWhenUsed/>
    <w:rsid w:val="00660FA1"/>
    <w:pPr>
      <w:spacing w:after="100"/>
      <w:ind w:left="660"/>
    </w:pPr>
  </w:style>
  <w:style w:type="character" w:styleId="FollowedHyperlink">
    <w:name w:val="FollowedHyperlink"/>
    <w:basedOn w:val="DefaultParagraphFont"/>
    <w:uiPriority w:val="99"/>
    <w:semiHidden/>
    <w:unhideWhenUsed/>
    <w:rsid w:val="00660FA1"/>
    <w:rPr>
      <w:color w:val="954F72" w:themeColor="followedHyperlink"/>
      <w:u w:val="single"/>
    </w:rPr>
  </w:style>
  <w:style w:type="paragraph" w:customStyle="1" w:styleId="Appendix">
    <w:name w:val="Appendix"/>
    <w:basedOn w:val="ListParagraph"/>
    <w:next w:val="Heading5"/>
    <w:link w:val="AppendixChar"/>
    <w:qFormat/>
    <w:rsid w:val="00660FA1"/>
    <w:pPr>
      <w:numPr>
        <w:numId w:val="2"/>
      </w:numPr>
    </w:pPr>
  </w:style>
  <w:style w:type="character" w:customStyle="1" w:styleId="AppendixChar">
    <w:name w:val="Appendix Char"/>
    <w:basedOn w:val="ListParagraphChar"/>
    <w:link w:val="Appendix"/>
    <w:rsid w:val="00660FA1"/>
    <w:rPr>
      <w:rFonts w:eastAsiaTheme="minorEastAsia"/>
      <w:sz w:val="24"/>
      <w:lang w:eastAsia="ko-KR"/>
    </w:rPr>
  </w:style>
  <w:style w:type="paragraph" w:customStyle="1" w:styleId="H3">
    <w:name w:val="H3"/>
    <w:basedOn w:val="Normal"/>
    <w:rsid w:val="00660FA1"/>
    <w:pPr>
      <w:spacing w:after="0" w:line="240" w:lineRule="auto"/>
    </w:pPr>
    <w:rPr>
      <w:rFonts w:ascii="Arial" w:eastAsia="Times New Roman" w:hAnsi="Arial" w:cs="Arial"/>
      <w:b/>
      <w:i/>
      <w:szCs w:val="28"/>
      <w:lang w:eastAsia="en-US"/>
    </w:rPr>
  </w:style>
  <w:style w:type="paragraph" w:customStyle="1" w:styleId="footnotedescription">
    <w:name w:val="footnote description"/>
    <w:next w:val="Normal"/>
    <w:link w:val="footnotedescriptionChar"/>
    <w:hidden/>
    <w:rsid w:val="00660FA1"/>
    <w:pPr>
      <w:spacing w:after="0"/>
      <w:ind w:left="5"/>
    </w:pPr>
    <w:rPr>
      <w:rFonts w:ascii="Calibri" w:eastAsia="Calibri" w:hAnsi="Calibri" w:cs="Calibri"/>
      <w:color w:val="000000"/>
      <w:sz w:val="16"/>
      <w:lang w:eastAsia="ko-KR"/>
    </w:rPr>
  </w:style>
  <w:style w:type="character" w:customStyle="1" w:styleId="footnotedescriptionChar">
    <w:name w:val="footnote description Char"/>
    <w:link w:val="footnotedescription"/>
    <w:rsid w:val="00660FA1"/>
    <w:rPr>
      <w:rFonts w:ascii="Calibri" w:eastAsia="Calibri" w:hAnsi="Calibri" w:cs="Calibri"/>
      <w:color w:val="000000"/>
      <w:sz w:val="16"/>
      <w:lang w:eastAsia="ko-KR"/>
    </w:rPr>
  </w:style>
  <w:style w:type="character" w:customStyle="1" w:styleId="footnotemark">
    <w:name w:val="footnote mark"/>
    <w:hidden/>
    <w:rsid w:val="00660FA1"/>
    <w:rPr>
      <w:rFonts w:ascii="Calibri" w:eastAsia="Calibri" w:hAnsi="Calibri" w:cs="Calibri"/>
      <w:color w:val="000000"/>
      <w:sz w:val="16"/>
      <w:vertAlign w:val="superscript"/>
    </w:rPr>
  </w:style>
  <w:style w:type="paragraph" w:customStyle="1" w:styleId="Boxtext">
    <w:name w:val="Box text"/>
    <w:basedOn w:val="Normal"/>
    <w:link w:val="BoxtextChar"/>
    <w:qFormat/>
    <w:rsid w:val="00660FA1"/>
    <w:pPr>
      <w:spacing w:after="0"/>
    </w:pPr>
    <w:rPr>
      <w:sz w:val="20"/>
    </w:rPr>
  </w:style>
  <w:style w:type="character" w:customStyle="1" w:styleId="BoxtextChar">
    <w:name w:val="Box text Char"/>
    <w:basedOn w:val="DefaultParagraphFont"/>
    <w:link w:val="Boxtext"/>
    <w:rsid w:val="00660FA1"/>
    <w:rPr>
      <w:rFonts w:eastAsiaTheme="minorEastAsia"/>
      <w:sz w:val="20"/>
      <w:lang w:eastAsia="ko-KR"/>
    </w:rPr>
  </w:style>
  <w:style w:type="character" w:styleId="PlaceholderText">
    <w:name w:val="Placeholder Text"/>
    <w:basedOn w:val="DefaultParagraphFont"/>
    <w:uiPriority w:val="99"/>
    <w:semiHidden/>
    <w:rsid w:val="00660FA1"/>
    <w:rPr>
      <w:color w:val="808080"/>
    </w:rPr>
  </w:style>
  <w:style w:type="paragraph" w:customStyle="1" w:styleId="Default">
    <w:name w:val="Default"/>
    <w:rsid w:val="00660FA1"/>
    <w:pPr>
      <w:autoSpaceDE w:val="0"/>
      <w:autoSpaceDN w:val="0"/>
      <w:adjustRightInd w:val="0"/>
      <w:spacing w:after="0" w:line="240" w:lineRule="auto"/>
    </w:pPr>
    <w:rPr>
      <w:rFonts w:ascii="Calibri" w:eastAsiaTheme="minorEastAsia" w:hAnsi="Calibri" w:cs="Calibri"/>
      <w:color w:val="000000"/>
      <w:sz w:val="24"/>
      <w:szCs w:val="24"/>
      <w:lang w:eastAsia="ko-KR"/>
    </w:rPr>
  </w:style>
  <w:style w:type="paragraph" w:customStyle="1" w:styleId="Appendix2-">
    <w:name w:val="Appendix 2-"/>
    <w:basedOn w:val="Normal"/>
    <w:link w:val="Appendix2-Char"/>
    <w:rsid w:val="00660FA1"/>
    <w:pPr>
      <w:numPr>
        <w:numId w:val="3"/>
      </w:numPr>
      <w:ind w:left="360"/>
    </w:pPr>
  </w:style>
  <w:style w:type="character" w:customStyle="1" w:styleId="Appendix2-Char">
    <w:name w:val="Appendix 2- Char"/>
    <w:basedOn w:val="DefaultParagraphFont"/>
    <w:link w:val="Appendix2-"/>
    <w:rsid w:val="00660FA1"/>
    <w:rPr>
      <w:rFonts w:eastAsiaTheme="minorEastAsia"/>
      <w:lang w:eastAsia="ko-KR"/>
    </w:rPr>
  </w:style>
  <w:style w:type="paragraph" w:customStyle="1" w:styleId="Appendix6-">
    <w:name w:val="Appendix 6-"/>
    <w:basedOn w:val="Appendix"/>
    <w:link w:val="Appendix6-Char"/>
    <w:qFormat/>
    <w:rsid w:val="00660FA1"/>
    <w:pPr>
      <w:numPr>
        <w:numId w:val="4"/>
      </w:numPr>
      <w:ind w:left="360"/>
    </w:pPr>
  </w:style>
  <w:style w:type="character" w:customStyle="1" w:styleId="Appendix6-Char">
    <w:name w:val="Appendix 6- Char"/>
    <w:basedOn w:val="Appendix2-Char"/>
    <w:link w:val="Appendix6-"/>
    <w:rsid w:val="00660FA1"/>
    <w:rPr>
      <w:rFonts w:eastAsiaTheme="minorEastAsia"/>
      <w:lang w:eastAsia="ko-KR"/>
    </w:rPr>
  </w:style>
  <w:style w:type="paragraph" w:customStyle="1" w:styleId="xl63">
    <w:name w:val="xl63"/>
    <w:basedOn w:val="Normal"/>
    <w:rsid w:val="00660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w:hAnsi="Times"/>
      <w:sz w:val="20"/>
      <w:szCs w:val="20"/>
      <w:lang w:val="es-CL" w:eastAsia="es-ES"/>
    </w:rPr>
  </w:style>
  <w:style w:type="paragraph" w:customStyle="1" w:styleId="xl64">
    <w:name w:val="xl64"/>
    <w:basedOn w:val="Normal"/>
    <w:rsid w:val="00660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hAnsi="Calibri"/>
      <w:sz w:val="20"/>
      <w:szCs w:val="20"/>
      <w:lang w:val="es-CL" w:eastAsia="es-ES"/>
    </w:rPr>
  </w:style>
  <w:style w:type="paragraph" w:customStyle="1" w:styleId="FIGURES">
    <w:name w:val="FIGURES"/>
    <w:basedOn w:val="Normal"/>
    <w:link w:val="FIGURESChar"/>
    <w:qFormat/>
    <w:rsid w:val="00660FA1"/>
    <w:pPr>
      <w:jc w:val="both"/>
    </w:pPr>
  </w:style>
  <w:style w:type="character" w:customStyle="1" w:styleId="FIGURESChar">
    <w:name w:val="FIGURES Char"/>
    <w:basedOn w:val="DefaultParagraphFont"/>
    <w:link w:val="FIGURES"/>
    <w:rsid w:val="00660FA1"/>
    <w:rPr>
      <w:rFonts w:eastAsiaTheme="minorEastAsia"/>
      <w:sz w:val="24"/>
      <w:lang w:eastAsia="ko-KR"/>
    </w:rPr>
  </w:style>
  <w:style w:type="paragraph" w:customStyle="1" w:styleId="msonormal0">
    <w:name w:val="msonormal"/>
    <w:basedOn w:val="Normal"/>
    <w:rsid w:val="00660FA1"/>
    <w:pPr>
      <w:spacing w:before="100" w:beforeAutospacing="1" w:after="100" w:afterAutospacing="1" w:line="240" w:lineRule="auto"/>
    </w:pPr>
    <w:rPr>
      <w:rFonts w:ascii="Times New Roman" w:eastAsia="Times New Roman" w:hAnsi="Times New Roman" w:cs="Times New Roman"/>
      <w:szCs w:val="24"/>
      <w:lang w:eastAsia="en-US"/>
    </w:rPr>
  </w:style>
  <w:style w:type="paragraph" w:customStyle="1" w:styleId="font0">
    <w:name w:val="font0"/>
    <w:basedOn w:val="Normal"/>
    <w:rsid w:val="00660FA1"/>
    <w:pPr>
      <w:spacing w:before="100" w:beforeAutospacing="1" w:after="100" w:afterAutospacing="1" w:line="240" w:lineRule="auto"/>
    </w:pPr>
    <w:rPr>
      <w:rFonts w:ascii="Calibri" w:eastAsia="Times New Roman" w:hAnsi="Calibri" w:cs="Calibri"/>
      <w:color w:val="000000"/>
      <w:lang w:eastAsia="en-US"/>
    </w:rPr>
  </w:style>
  <w:style w:type="paragraph" w:customStyle="1" w:styleId="font5">
    <w:name w:val="font5"/>
    <w:basedOn w:val="Normal"/>
    <w:rsid w:val="00660FA1"/>
    <w:pPr>
      <w:spacing w:before="100" w:beforeAutospacing="1" w:after="100" w:afterAutospacing="1" w:line="240" w:lineRule="auto"/>
    </w:pPr>
    <w:rPr>
      <w:rFonts w:ascii="Calibri" w:eastAsia="Times New Roman" w:hAnsi="Calibri" w:cs="Calibri"/>
      <w:color w:val="FF0000"/>
      <w:lang w:eastAsia="en-US"/>
    </w:rPr>
  </w:style>
  <w:style w:type="paragraph" w:customStyle="1" w:styleId="font6">
    <w:name w:val="font6"/>
    <w:basedOn w:val="Normal"/>
    <w:rsid w:val="00660FA1"/>
    <w:pPr>
      <w:spacing w:before="100" w:beforeAutospacing="1" w:after="100" w:afterAutospacing="1" w:line="240" w:lineRule="auto"/>
    </w:pPr>
    <w:rPr>
      <w:rFonts w:ascii="Calibri" w:eastAsia="Times New Roman" w:hAnsi="Calibri" w:cs="Calibri"/>
      <w:i/>
      <w:iCs/>
      <w:color w:val="000000"/>
      <w:lang w:eastAsia="en-US"/>
    </w:rPr>
  </w:style>
  <w:style w:type="paragraph" w:customStyle="1" w:styleId="xl65">
    <w:name w:val="xl65"/>
    <w:basedOn w:val="Normal"/>
    <w:rsid w:val="00660FA1"/>
    <w:pPr>
      <w:shd w:val="clear" w:color="000000" w:fill="FFFFFF"/>
      <w:spacing w:before="100" w:beforeAutospacing="1" w:after="100" w:afterAutospacing="1" w:line="240" w:lineRule="auto"/>
      <w:textAlignment w:val="top"/>
    </w:pPr>
    <w:rPr>
      <w:rFonts w:ascii="Times New Roman" w:eastAsia="Times New Roman" w:hAnsi="Times New Roman" w:cs="Times New Roman"/>
      <w:szCs w:val="24"/>
      <w:lang w:eastAsia="en-US"/>
    </w:rPr>
  </w:style>
  <w:style w:type="paragraph" w:customStyle="1" w:styleId="xl66">
    <w:name w:val="xl66"/>
    <w:basedOn w:val="Normal"/>
    <w:rsid w:val="00660FA1"/>
    <w:pPr>
      <w:spacing w:before="100" w:beforeAutospacing="1" w:after="100" w:afterAutospacing="1" w:line="240" w:lineRule="auto"/>
      <w:textAlignment w:val="top"/>
    </w:pPr>
    <w:rPr>
      <w:rFonts w:ascii="Times New Roman" w:eastAsia="Times New Roman" w:hAnsi="Times New Roman" w:cs="Times New Roman"/>
      <w:szCs w:val="24"/>
      <w:lang w:eastAsia="en-US"/>
    </w:rPr>
  </w:style>
  <w:style w:type="paragraph" w:customStyle="1" w:styleId="xl67">
    <w:name w:val="xl67"/>
    <w:basedOn w:val="Normal"/>
    <w:rsid w:val="00660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Cs w:val="24"/>
      <w:lang w:eastAsia="en-US"/>
    </w:rPr>
  </w:style>
  <w:style w:type="paragraph" w:customStyle="1" w:styleId="xl68">
    <w:name w:val="xl68"/>
    <w:basedOn w:val="Normal"/>
    <w:rsid w:val="00660FA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Cs w:val="24"/>
      <w:lang w:eastAsia="en-US"/>
    </w:rPr>
  </w:style>
  <w:style w:type="paragraph" w:customStyle="1" w:styleId="xl69">
    <w:name w:val="xl69"/>
    <w:basedOn w:val="Normal"/>
    <w:rsid w:val="00660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Cs w:val="24"/>
      <w:lang w:eastAsia="en-US"/>
    </w:rPr>
  </w:style>
  <w:style w:type="paragraph" w:customStyle="1" w:styleId="xl70">
    <w:name w:val="xl70"/>
    <w:basedOn w:val="Normal"/>
    <w:rsid w:val="00660FA1"/>
    <w:pPr>
      <w:spacing w:before="100" w:beforeAutospacing="1" w:after="100" w:afterAutospacing="1" w:line="240" w:lineRule="auto"/>
      <w:textAlignment w:val="center"/>
    </w:pPr>
    <w:rPr>
      <w:rFonts w:ascii="Times New Roman" w:eastAsia="Times New Roman" w:hAnsi="Times New Roman" w:cs="Times New Roman"/>
      <w:szCs w:val="24"/>
      <w:lang w:eastAsia="en-US"/>
    </w:rPr>
  </w:style>
  <w:style w:type="paragraph" w:customStyle="1" w:styleId="xl71">
    <w:name w:val="xl71"/>
    <w:basedOn w:val="Normal"/>
    <w:rsid w:val="00660FA1"/>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Cs w:val="24"/>
      <w:lang w:eastAsia="en-US"/>
    </w:rPr>
  </w:style>
  <w:style w:type="paragraph" w:customStyle="1" w:styleId="xl72">
    <w:name w:val="xl72"/>
    <w:basedOn w:val="Normal"/>
    <w:rsid w:val="00660FA1"/>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Cs w:val="24"/>
      <w:lang w:eastAsia="en-US"/>
    </w:rPr>
  </w:style>
  <w:style w:type="paragraph" w:customStyle="1" w:styleId="xl73">
    <w:name w:val="xl73"/>
    <w:basedOn w:val="Normal"/>
    <w:rsid w:val="00660FA1"/>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Cs w:val="24"/>
      <w:lang w:eastAsia="en-US"/>
    </w:rPr>
  </w:style>
  <w:style w:type="paragraph" w:customStyle="1" w:styleId="xl74">
    <w:name w:val="xl74"/>
    <w:basedOn w:val="Normal"/>
    <w:rsid w:val="00660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Cs w:val="24"/>
      <w:lang w:eastAsia="en-US"/>
    </w:rPr>
  </w:style>
  <w:style w:type="paragraph" w:customStyle="1" w:styleId="xl75">
    <w:name w:val="xl75"/>
    <w:basedOn w:val="Normal"/>
    <w:rsid w:val="00660FA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Cs w:val="24"/>
      <w:lang w:eastAsia="en-US"/>
    </w:rPr>
  </w:style>
  <w:style w:type="paragraph" w:customStyle="1" w:styleId="xl76">
    <w:name w:val="xl76"/>
    <w:basedOn w:val="Normal"/>
    <w:rsid w:val="00660FA1"/>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Cs w:val="24"/>
      <w:lang w:eastAsia="en-US"/>
    </w:rPr>
  </w:style>
  <w:style w:type="paragraph" w:customStyle="1" w:styleId="xl77">
    <w:name w:val="xl77"/>
    <w:basedOn w:val="Normal"/>
    <w:rsid w:val="00660FA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Cs w:val="24"/>
      <w:lang w:eastAsia="en-US"/>
    </w:rPr>
  </w:style>
  <w:style w:type="paragraph" w:customStyle="1" w:styleId="xl78">
    <w:name w:val="xl78"/>
    <w:basedOn w:val="Normal"/>
    <w:rsid w:val="00660FA1"/>
    <w:pPr>
      <w:shd w:val="clear" w:color="000000" w:fill="FFFFFF"/>
      <w:spacing w:before="100" w:beforeAutospacing="1" w:after="100" w:afterAutospacing="1" w:line="240" w:lineRule="auto"/>
      <w:textAlignment w:val="center"/>
    </w:pPr>
    <w:rPr>
      <w:rFonts w:ascii="Times New Roman" w:eastAsia="Times New Roman" w:hAnsi="Times New Roman" w:cs="Times New Roman"/>
      <w:szCs w:val="24"/>
      <w:lang w:eastAsia="en-US"/>
    </w:rPr>
  </w:style>
  <w:style w:type="paragraph" w:customStyle="1" w:styleId="xl79">
    <w:name w:val="xl79"/>
    <w:basedOn w:val="Normal"/>
    <w:rsid w:val="00660FA1"/>
    <w:pPr>
      <w:pBdr>
        <w:top w:val="single" w:sz="4" w:space="0" w:color="auto"/>
        <w:left w:val="single" w:sz="4" w:space="0" w:color="auto"/>
        <w:bottom w:val="double" w:sz="6"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Cs w:val="24"/>
      <w:lang w:eastAsia="en-US"/>
    </w:rPr>
  </w:style>
  <w:style w:type="paragraph" w:customStyle="1" w:styleId="xl80">
    <w:name w:val="xl80"/>
    <w:basedOn w:val="Normal"/>
    <w:rsid w:val="00660FA1"/>
    <w:pPr>
      <w:pBdr>
        <w:top w:val="single" w:sz="4" w:space="0" w:color="auto"/>
        <w:left w:val="single" w:sz="4" w:space="0" w:color="auto"/>
        <w:bottom w:val="double" w:sz="6"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Cs w:val="24"/>
      <w:lang w:eastAsia="en-US"/>
    </w:rPr>
  </w:style>
  <w:style w:type="paragraph" w:customStyle="1" w:styleId="xl81">
    <w:name w:val="xl81"/>
    <w:basedOn w:val="Normal"/>
    <w:rsid w:val="00660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Cs w:val="24"/>
      <w:lang w:eastAsia="en-US"/>
    </w:rPr>
  </w:style>
  <w:style w:type="paragraph" w:customStyle="1" w:styleId="xl82">
    <w:name w:val="xl82"/>
    <w:basedOn w:val="Normal"/>
    <w:rsid w:val="00660FA1"/>
    <w:pPr>
      <w:pBdr>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Cs w:val="24"/>
      <w:lang w:eastAsia="en-US"/>
    </w:rPr>
  </w:style>
  <w:style w:type="paragraph" w:customStyle="1" w:styleId="xl83">
    <w:name w:val="xl83"/>
    <w:basedOn w:val="Normal"/>
    <w:rsid w:val="00660FA1"/>
    <w:pPr>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line="240" w:lineRule="auto"/>
      <w:textAlignment w:val="center"/>
    </w:pPr>
    <w:rPr>
      <w:rFonts w:ascii="Times New Roman" w:eastAsia="Times New Roman" w:hAnsi="Times New Roman" w:cs="Times New Roman"/>
      <w:szCs w:val="24"/>
      <w:lang w:eastAsia="en-US"/>
    </w:rPr>
  </w:style>
  <w:style w:type="paragraph" w:customStyle="1" w:styleId="xl84">
    <w:name w:val="xl84"/>
    <w:basedOn w:val="Normal"/>
    <w:rsid w:val="00660FA1"/>
    <w:pPr>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line="240" w:lineRule="auto"/>
      <w:textAlignment w:val="center"/>
    </w:pPr>
    <w:rPr>
      <w:rFonts w:ascii="Times New Roman" w:eastAsia="Times New Roman" w:hAnsi="Times New Roman" w:cs="Times New Roman"/>
      <w:szCs w:val="24"/>
      <w:lang w:eastAsia="en-US"/>
    </w:rPr>
  </w:style>
  <w:style w:type="paragraph" w:customStyle="1" w:styleId="xl85">
    <w:name w:val="xl85"/>
    <w:basedOn w:val="Normal"/>
    <w:rsid w:val="00660FA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Cs w:val="24"/>
      <w:lang w:eastAsia="en-US"/>
    </w:rPr>
  </w:style>
  <w:style w:type="paragraph" w:customStyle="1" w:styleId="xl86">
    <w:name w:val="xl86"/>
    <w:basedOn w:val="Normal"/>
    <w:rsid w:val="00660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Cs w:val="24"/>
      <w:lang w:eastAsia="en-US"/>
    </w:rPr>
  </w:style>
  <w:style w:type="paragraph" w:customStyle="1" w:styleId="xl87">
    <w:name w:val="xl87"/>
    <w:basedOn w:val="Normal"/>
    <w:rsid w:val="00660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FF0000"/>
      <w:szCs w:val="24"/>
      <w:lang w:eastAsia="en-US"/>
    </w:rPr>
  </w:style>
  <w:style w:type="paragraph" w:customStyle="1" w:styleId="xl88">
    <w:name w:val="xl88"/>
    <w:basedOn w:val="Normal"/>
    <w:rsid w:val="00660FA1"/>
    <w:pPr>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line="240" w:lineRule="auto"/>
      <w:textAlignment w:val="center"/>
    </w:pPr>
    <w:rPr>
      <w:rFonts w:ascii="Times New Roman" w:eastAsia="Times New Roman" w:hAnsi="Times New Roman" w:cs="Times New Roman"/>
      <w:b/>
      <w:bCs/>
      <w:szCs w:val="24"/>
      <w:lang w:eastAsia="en-US"/>
    </w:rPr>
  </w:style>
  <w:style w:type="paragraph" w:customStyle="1" w:styleId="xl89">
    <w:name w:val="xl89"/>
    <w:basedOn w:val="Normal"/>
    <w:rsid w:val="00660FA1"/>
    <w:pPr>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line="240" w:lineRule="auto"/>
      <w:textAlignment w:val="center"/>
    </w:pPr>
    <w:rPr>
      <w:rFonts w:ascii="Times New Roman" w:eastAsia="Times New Roman" w:hAnsi="Times New Roman" w:cs="Times New Roman"/>
      <w:szCs w:val="24"/>
      <w:lang w:eastAsia="en-US"/>
    </w:rPr>
  </w:style>
  <w:style w:type="paragraph" w:customStyle="1" w:styleId="xl90">
    <w:name w:val="xl90"/>
    <w:basedOn w:val="Normal"/>
    <w:rsid w:val="00660FA1"/>
    <w:pPr>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line="240" w:lineRule="auto"/>
      <w:textAlignment w:val="center"/>
    </w:pPr>
    <w:rPr>
      <w:rFonts w:ascii="Times New Roman" w:eastAsia="Times New Roman" w:hAnsi="Times New Roman" w:cs="Times New Roman"/>
      <w:szCs w:val="24"/>
      <w:lang w:eastAsia="en-US"/>
    </w:rPr>
  </w:style>
  <w:style w:type="paragraph" w:customStyle="1" w:styleId="xl91">
    <w:name w:val="xl91"/>
    <w:basedOn w:val="Normal"/>
    <w:rsid w:val="00660FA1"/>
    <w:pPr>
      <w:spacing w:before="100" w:beforeAutospacing="1" w:after="100" w:afterAutospacing="1" w:line="240" w:lineRule="auto"/>
      <w:textAlignment w:val="center"/>
    </w:pPr>
    <w:rPr>
      <w:rFonts w:ascii="Times New Roman" w:eastAsia="Times New Roman" w:hAnsi="Times New Roman" w:cs="Times New Roman"/>
      <w:szCs w:val="24"/>
      <w:lang w:eastAsia="en-US"/>
    </w:rPr>
  </w:style>
  <w:style w:type="paragraph" w:customStyle="1" w:styleId="xl92">
    <w:name w:val="xl92"/>
    <w:basedOn w:val="Normal"/>
    <w:rsid w:val="00660FA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Cs w:val="24"/>
      <w:lang w:eastAsia="en-US"/>
    </w:rPr>
  </w:style>
  <w:style w:type="paragraph" w:customStyle="1" w:styleId="xl93">
    <w:name w:val="xl93"/>
    <w:basedOn w:val="Normal"/>
    <w:rsid w:val="00660FA1"/>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Cs w:val="24"/>
      <w:lang w:eastAsia="en-US"/>
    </w:rPr>
  </w:style>
  <w:style w:type="paragraph" w:customStyle="1" w:styleId="xl94">
    <w:name w:val="xl94"/>
    <w:basedOn w:val="Normal"/>
    <w:rsid w:val="00660FA1"/>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Cs w:val="24"/>
      <w:lang w:eastAsia="en-US"/>
    </w:rPr>
  </w:style>
  <w:style w:type="paragraph" w:customStyle="1" w:styleId="xl95">
    <w:name w:val="xl95"/>
    <w:basedOn w:val="Normal"/>
    <w:rsid w:val="00660FA1"/>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color w:val="70AD47"/>
      <w:szCs w:val="24"/>
      <w:lang w:eastAsia="en-US"/>
    </w:rPr>
  </w:style>
  <w:style w:type="paragraph" w:customStyle="1" w:styleId="xl96">
    <w:name w:val="xl96"/>
    <w:basedOn w:val="Normal"/>
    <w:rsid w:val="00660FA1"/>
    <w:pPr>
      <w:pBdr>
        <w:bottom w:val="double" w:sz="6" w:space="0" w:color="auto"/>
      </w:pBdr>
      <w:spacing w:before="100" w:beforeAutospacing="1" w:after="100" w:afterAutospacing="1" w:line="240" w:lineRule="auto"/>
      <w:textAlignment w:val="center"/>
    </w:pPr>
    <w:rPr>
      <w:rFonts w:ascii="Times New Roman" w:eastAsia="Times New Roman" w:hAnsi="Times New Roman" w:cs="Times New Roman"/>
      <w:szCs w:val="24"/>
      <w:lang w:eastAsia="en-US"/>
    </w:rPr>
  </w:style>
  <w:style w:type="paragraph" w:customStyle="1" w:styleId="xl97">
    <w:name w:val="xl97"/>
    <w:basedOn w:val="Normal"/>
    <w:rsid w:val="00660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Cs w:val="24"/>
      <w:lang w:eastAsia="en-US"/>
    </w:rPr>
  </w:style>
  <w:style w:type="paragraph" w:customStyle="1" w:styleId="xl98">
    <w:name w:val="xl98"/>
    <w:basedOn w:val="Normal"/>
    <w:rsid w:val="00660FA1"/>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Cs w:val="24"/>
      <w:lang w:eastAsia="en-US"/>
    </w:rPr>
  </w:style>
  <w:style w:type="paragraph" w:customStyle="1" w:styleId="xl99">
    <w:name w:val="xl99"/>
    <w:basedOn w:val="Normal"/>
    <w:rsid w:val="00660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Cs w:val="24"/>
      <w:lang w:eastAsia="en-US"/>
    </w:rPr>
  </w:style>
  <w:style w:type="paragraph" w:customStyle="1" w:styleId="xl100">
    <w:name w:val="xl100"/>
    <w:basedOn w:val="Normal"/>
    <w:rsid w:val="00660FA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Cs w:val="24"/>
      <w:lang w:eastAsia="en-US"/>
    </w:rPr>
  </w:style>
  <w:style w:type="paragraph" w:customStyle="1" w:styleId="xl101">
    <w:name w:val="xl101"/>
    <w:basedOn w:val="Normal"/>
    <w:rsid w:val="00660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Cs w:val="24"/>
      <w:lang w:eastAsia="en-US"/>
    </w:rPr>
  </w:style>
  <w:style w:type="paragraph" w:customStyle="1" w:styleId="xl102">
    <w:name w:val="xl102"/>
    <w:basedOn w:val="Normal"/>
    <w:rsid w:val="00660FA1"/>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Cs w:val="24"/>
      <w:lang w:eastAsia="en-US"/>
    </w:rPr>
  </w:style>
  <w:style w:type="paragraph" w:customStyle="1" w:styleId="xl103">
    <w:name w:val="xl103"/>
    <w:basedOn w:val="Normal"/>
    <w:rsid w:val="00660FA1"/>
    <w:pPr>
      <w:pBdr>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Cs w:val="24"/>
      <w:lang w:eastAsia="en-US"/>
    </w:rPr>
  </w:style>
  <w:style w:type="paragraph" w:customStyle="1" w:styleId="xl104">
    <w:name w:val="xl104"/>
    <w:basedOn w:val="Normal"/>
    <w:rsid w:val="00660FA1"/>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Cs w:val="24"/>
      <w:lang w:eastAsia="en-US"/>
    </w:rPr>
  </w:style>
  <w:style w:type="paragraph" w:customStyle="1" w:styleId="xl105">
    <w:name w:val="xl105"/>
    <w:basedOn w:val="Normal"/>
    <w:rsid w:val="00660FA1"/>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Cs w:val="24"/>
      <w:lang w:eastAsia="en-US"/>
    </w:rPr>
  </w:style>
  <w:style w:type="paragraph" w:customStyle="1" w:styleId="xl106">
    <w:name w:val="xl106"/>
    <w:basedOn w:val="Normal"/>
    <w:rsid w:val="00660FA1"/>
    <w:pPr>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line="240" w:lineRule="auto"/>
      <w:jc w:val="center"/>
      <w:textAlignment w:val="center"/>
    </w:pPr>
    <w:rPr>
      <w:rFonts w:ascii="Times New Roman" w:eastAsia="Times New Roman" w:hAnsi="Times New Roman" w:cs="Times New Roman"/>
      <w:szCs w:val="24"/>
      <w:lang w:eastAsia="en-US"/>
    </w:rPr>
  </w:style>
  <w:style w:type="paragraph" w:customStyle="1" w:styleId="xl107">
    <w:name w:val="xl107"/>
    <w:basedOn w:val="Normal"/>
    <w:rsid w:val="00660FA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Cs w:val="24"/>
      <w:lang w:eastAsia="en-US"/>
    </w:rPr>
  </w:style>
  <w:style w:type="paragraph" w:customStyle="1" w:styleId="xl108">
    <w:name w:val="xl108"/>
    <w:basedOn w:val="Normal"/>
    <w:rsid w:val="00660FA1"/>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Cs w:val="24"/>
      <w:lang w:eastAsia="en-US"/>
    </w:rPr>
  </w:style>
  <w:style w:type="paragraph" w:customStyle="1" w:styleId="xl109">
    <w:name w:val="xl109"/>
    <w:basedOn w:val="Normal"/>
    <w:rsid w:val="00660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Cs w:val="24"/>
      <w:lang w:eastAsia="en-US"/>
    </w:rPr>
  </w:style>
  <w:style w:type="paragraph" w:customStyle="1" w:styleId="xl110">
    <w:name w:val="xl110"/>
    <w:basedOn w:val="Normal"/>
    <w:rsid w:val="00660FA1"/>
    <w:pPr>
      <w:pBdr>
        <w:top w:val="single" w:sz="4" w:space="0" w:color="auto"/>
        <w:bottom w:val="double" w:sz="6"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Cs w:val="24"/>
      <w:lang w:eastAsia="en-US"/>
    </w:rPr>
  </w:style>
  <w:style w:type="paragraph" w:customStyle="1" w:styleId="xl111">
    <w:name w:val="xl111"/>
    <w:basedOn w:val="Normal"/>
    <w:rsid w:val="00660FA1"/>
    <w:pPr>
      <w:pBdr>
        <w:top w:val="single" w:sz="4" w:space="0" w:color="auto"/>
        <w:left w:val="single" w:sz="4" w:space="0" w:color="auto"/>
        <w:bottom w:val="double" w:sz="6"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Cs w:val="24"/>
      <w:lang w:eastAsia="en-US"/>
    </w:rPr>
  </w:style>
  <w:style w:type="paragraph" w:customStyle="1" w:styleId="xl112">
    <w:name w:val="xl112"/>
    <w:basedOn w:val="Normal"/>
    <w:rsid w:val="00660FA1"/>
    <w:pPr>
      <w:spacing w:before="100" w:beforeAutospacing="1" w:after="100" w:afterAutospacing="1" w:line="240" w:lineRule="auto"/>
      <w:jc w:val="center"/>
      <w:textAlignment w:val="center"/>
    </w:pPr>
    <w:rPr>
      <w:rFonts w:ascii="Times New Roman" w:eastAsia="Times New Roman" w:hAnsi="Times New Roman" w:cs="Times New Roman"/>
      <w:szCs w:val="24"/>
      <w:lang w:eastAsia="en-US"/>
    </w:rPr>
  </w:style>
  <w:style w:type="paragraph" w:customStyle="1" w:styleId="xl113">
    <w:name w:val="xl113"/>
    <w:basedOn w:val="Normal"/>
    <w:rsid w:val="00660FA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Cs w:val="24"/>
      <w:lang w:eastAsia="en-US"/>
    </w:rPr>
  </w:style>
  <w:style w:type="paragraph" w:customStyle="1" w:styleId="xl114">
    <w:name w:val="xl114"/>
    <w:basedOn w:val="Normal"/>
    <w:rsid w:val="00660FA1"/>
    <w:pPr>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line="240" w:lineRule="auto"/>
      <w:jc w:val="center"/>
      <w:textAlignment w:val="center"/>
    </w:pPr>
    <w:rPr>
      <w:rFonts w:ascii="Times New Roman" w:eastAsia="Times New Roman" w:hAnsi="Times New Roman" w:cs="Times New Roman"/>
      <w:szCs w:val="24"/>
      <w:lang w:eastAsia="en-US"/>
    </w:rPr>
  </w:style>
  <w:style w:type="paragraph" w:customStyle="1" w:styleId="xl115">
    <w:name w:val="xl115"/>
    <w:basedOn w:val="Normal"/>
    <w:rsid w:val="00660FA1"/>
    <w:pPr>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line="240" w:lineRule="auto"/>
      <w:jc w:val="center"/>
      <w:textAlignment w:val="center"/>
    </w:pPr>
    <w:rPr>
      <w:rFonts w:ascii="Times New Roman" w:eastAsia="Times New Roman" w:hAnsi="Times New Roman" w:cs="Times New Roman"/>
      <w:szCs w:val="24"/>
      <w:lang w:eastAsia="en-US"/>
    </w:rPr>
  </w:style>
  <w:style w:type="paragraph" w:customStyle="1" w:styleId="xl116">
    <w:name w:val="xl116"/>
    <w:basedOn w:val="Normal"/>
    <w:rsid w:val="00660FA1"/>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Cs w:val="24"/>
      <w:lang w:eastAsia="en-US"/>
    </w:rPr>
  </w:style>
  <w:style w:type="paragraph" w:customStyle="1" w:styleId="xl117">
    <w:name w:val="xl117"/>
    <w:basedOn w:val="Normal"/>
    <w:rsid w:val="00660FA1"/>
    <w:pPr>
      <w:pBdr>
        <w:top w:val="single" w:sz="4" w:space="0" w:color="auto"/>
        <w:left w:val="single" w:sz="4" w:space="0" w:color="auto"/>
        <w:bottom w:val="double" w:sz="6"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Cs w:val="24"/>
      <w:lang w:eastAsia="en-US"/>
    </w:rPr>
  </w:style>
  <w:style w:type="paragraph" w:customStyle="1" w:styleId="xl118">
    <w:name w:val="xl118"/>
    <w:basedOn w:val="Normal"/>
    <w:rsid w:val="00660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Cs w:val="24"/>
      <w:lang w:eastAsia="en-US"/>
    </w:rPr>
  </w:style>
  <w:style w:type="paragraph" w:customStyle="1" w:styleId="xl119">
    <w:name w:val="xl119"/>
    <w:basedOn w:val="Normal"/>
    <w:rsid w:val="00660FA1"/>
    <w:pPr>
      <w:spacing w:before="100" w:beforeAutospacing="1" w:after="100" w:afterAutospacing="1" w:line="240" w:lineRule="auto"/>
      <w:jc w:val="center"/>
      <w:textAlignment w:val="center"/>
    </w:pPr>
    <w:rPr>
      <w:rFonts w:ascii="Times New Roman" w:eastAsia="Times New Roman" w:hAnsi="Times New Roman" w:cs="Times New Roman"/>
      <w:b/>
      <w:bCs/>
      <w:szCs w:val="24"/>
      <w:lang w:eastAsia="en-US"/>
    </w:rPr>
  </w:style>
  <w:style w:type="paragraph" w:customStyle="1" w:styleId="xl120">
    <w:name w:val="xl120"/>
    <w:basedOn w:val="Normal"/>
    <w:rsid w:val="00660FA1"/>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Cs w:val="24"/>
      <w:lang w:eastAsia="en-US"/>
    </w:rPr>
  </w:style>
  <w:style w:type="paragraph" w:customStyle="1" w:styleId="xl121">
    <w:name w:val="xl121"/>
    <w:basedOn w:val="Normal"/>
    <w:rsid w:val="00660FA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Cs w:val="24"/>
      <w:lang w:eastAsia="en-US"/>
    </w:rPr>
  </w:style>
  <w:style w:type="paragraph" w:customStyle="1" w:styleId="xl122">
    <w:name w:val="xl122"/>
    <w:basedOn w:val="Normal"/>
    <w:rsid w:val="00660FA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70AD47"/>
      <w:szCs w:val="24"/>
      <w:lang w:eastAsia="en-US"/>
    </w:rPr>
  </w:style>
  <w:style w:type="paragraph" w:customStyle="1" w:styleId="xl123">
    <w:name w:val="xl123"/>
    <w:basedOn w:val="Normal"/>
    <w:rsid w:val="00660FA1"/>
    <w:pPr>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line="240" w:lineRule="auto"/>
      <w:jc w:val="center"/>
      <w:textAlignment w:val="center"/>
    </w:pPr>
    <w:rPr>
      <w:rFonts w:ascii="Times New Roman" w:eastAsia="Times New Roman" w:hAnsi="Times New Roman" w:cs="Times New Roman"/>
      <w:b/>
      <w:bCs/>
      <w:color w:val="70AD47"/>
      <w:szCs w:val="24"/>
      <w:lang w:eastAsia="en-US"/>
    </w:rPr>
  </w:style>
  <w:style w:type="paragraph" w:customStyle="1" w:styleId="xl124">
    <w:name w:val="xl124"/>
    <w:basedOn w:val="Normal"/>
    <w:rsid w:val="00660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70AD47"/>
      <w:szCs w:val="24"/>
      <w:lang w:eastAsia="en-US"/>
    </w:rPr>
  </w:style>
  <w:style w:type="paragraph" w:customStyle="1" w:styleId="xl125">
    <w:name w:val="xl125"/>
    <w:basedOn w:val="Normal"/>
    <w:rsid w:val="00660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Cs w:val="24"/>
      <w:lang w:eastAsia="en-US"/>
    </w:rPr>
  </w:style>
  <w:style w:type="paragraph" w:customStyle="1" w:styleId="xl126">
    <w:name w:val="xl126"/>
    <w:basedOn w:val="Normal"/>
    <w:rsid w:val="00660FA1"/>
    <w:pPr>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line="240" w:lineRule="auto"/>
      <w:jc w:val="center"/>
      <w:textAlignment w:val="center"/>
    </w:pPr>
    <w:rPr>
      <w:rFonts w:ascii="Times New Roman" w:eastAsia="Times New Roman" w:hAnsi="Times New Roman" w:cs="Times New Roman"/>
      <w:b/>
      <w:bCs/>
      <w:szCs w:val="24"/>
      <w:lang w:eastAsia="en-US"/>
    </w:rPr>
  </w:style>
  <w:style w:type="paragraph" w:customStyle="1" w:styleId="xl127">
    <w:name w:val="xl127"/>
    <w:basedOn w:val="Normal"/>
    <w:rsid w:val="00660FA1"/>
    <w:pPr>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line="240" w:lineRule="auto"/>
      <w:jc w:val="center"/>
      <w:textAlignment w:val="center"/>
    </w:pPr>
    <w:rPr>
      <w:rFonts w:ascii="Times New Roman" w:eastAsia="Times New Roman" w:hAnsi="Times New Roman" w:cs="Times New Roman"/>
      <w:b/>
      <w:bCs/>
      <w:color w:val="70AD47"/>
      <w:szCs w:val="24"/>
      <w:lang w:eastAsia="en-US"/>
    </w:rPr>
  </w:style>
  <w:style w:type="paragraph" w:customStyle="1" w:styleId="xl128">
    <w:name w:val="xl128"/>
    <w:basedOn w:val="Normal"/>
    <w:rsid w:val="00660FA1"/>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Cs w:val="24"/>
      <w:lang w:eastAsia="en-US"/>
    </w:rPr>
  </w:style>
  <w:style w:type="paragraph" w:customStyle="1" w:styleId="xl129">
    <w:name w:val="xl129"/>
    <w:basedOn w:val="Normal"/>
    <w:rsid w:val="00660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Cs w:val="24"/>
      <w:lang w:eastAsia="en-US"/>
    </w:rPr>
  </w:style>
  <w:style w:type="paragraph" w:customStyle="1" w:styleId="xl130">
    <w:name w:val="xl130"/>
    <w:basedOn w:val="Normal"/>
    <w:rsid w:val="00660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Cs w:val="24"/>
      <w:lang w:eastAsia="en-US"/>
    </w:rPr>
  </w:style>
  <w:style w:type="paragraph" w:customStyle="1" w:styleId="xl131">
    <w:name w:val="xl131"/>
    <w:basedOn w:val="Normal"/>
    <w:rsid w:val="00660FA1"/>
    <w:pPr>
      <w:pBdr>
        <w:top w:val="single" w:sz="4" w:space="0" w:color="auto"/>
        <w:left w:val="single" w:sz="4" w:space="0" w:color="auto"/>
        <w:bottom w:val="double" w:sz="6"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Cs w:val="24"/>
      <w:lang w:eastAsia="en-US"/>
    </w:rPr>
  </w:style>
  <w:style w:type="paragraph" w:customStyle="1" w:styleId="footnote">
    <w:name w:val="footnote"/>
    <w:basedOn w:val="ListParagraph"/>
    <w:link w:val="footnoteChar"/>
    <w:qFormat/>
    <w:rsid w:val="00660FA1"/>
    <w:pPr>
      <w:spacing w:after="0" w:line="240" w:lineRule="auto"/>
      <w:ind w:left="0"/>
    </w:pPr>
    <w:rPr>
      <w:rFonts w:ascii="Times New Roman" w:eastAsia="Calibri" w:hAnsi="Times New Roman"/>
      <w:noProof/>
      <w:sz w:val="18"/>
      <w:lang w:eastAsia="en-US"/>
    </w:rPr>
  </w:style>
  <w:style w:type="character" w:customStyle="1" w:styleId="footnoteChar">
    <w:name w:val="footnote Char"/>
    <w:basedOn w:val="DefaultParagraphFont"/>
    <w:link w:val="footnote"/>
    <w:rsid w:val="00660FA1"/>
    <w:rPr>
      <w:rFonts w:ascii="Times New Roman" w:eastAsia="Calibri" w:hAnsi="Times New Roman"/>
      <w:noProof/>
      <w:sz w:val="18"/>
    </w:rPr>
  </w:style>
  <w:style w:type="character" w:styleId="Emphasis">
    <w:name w:val="Emphasis"/>
    <w:basedOn w:val="DefaultParagraphFont"/>
    <w:uiPriority w:val="20"/>
    <w:qFormat/>
    <w:rsid w:val="00660FA1"/>
    <w:rPr>
      <w:i/>
      <w:iCs/>
      <w:color w:val="000000" w:themeColor="text1"/>
    </w:rPr>
  </w:style>
  <w:style w:type="paragraph" w:styleId="TOC5">
    <w:name w:val="toc 5"/>
    <w:basedOn w:val="Normal"/>
    <w:next w:val="Normal"/>
    <w:autoRedefine/>
    <w:uiPriority w:val="39"/>
    <w:unhideWhenUsed/>
    <w:rsid w:val="00660FA1"/>
    <w:pPr>
      <w:spacing w:after="100"/>
      <w:ind w:left="880"/>
    </w:pPr>
    <w:rPr>
      <w:lang w:eastAsia="en-US"/>
    </w:rPr>
  </w:style>
  <w:style w:type="paragraph" w:styleId="TOC6">
    <w:name w:val="toc 6"/>
    <w:basedOn w:val="Normal"/>
    <w:next w:val="Normal"/>
    <w:autoRedefine/>
    <w:uiPriority w:val="39"/>
    <w:unhideWhenUsed/>
    <w:rsid w:val="00660FA1"/>
    <w:pPr>
      <w:spacing w:after="100"/>
      <w:ind w:left="1100"/>
    </w:pPr>
    <w:rPr>
      <w:lang w:eastAsia="en-US"/>
    </w:rPr>
  </w:style>
  <w:style w:type="paragraph" w:styleId="TOC7">
    <w:name w:val="toc 7"/>
    <w:basedOn w:val="Normal"/>
    <w:next w:val="Normal"/>
    <w:autoRedefine/>
    <w:uiPriority w:val="39"/>
    <w:unhideWhenUsed/>
    <w:rsid w:val="00660FA1"/>
    <w:pPr>
      <w:spacing w:after="100"/>
      <w:ind w:left="1320"/>
    </w:pPr>
    <w:rPr>
      <w:lang w:eastAsia="en-US"/>
    </w:rPr>
  </w:style>
  <w:style w:type="paragraph" w:styleId="TOC8">
    <w:name w:val="toc 8"/>
    <w:basedOn w:val="Normal"/>
    <w:next w:val="Normal"/>
    <w:autoRedefine/>
    <w:uiPriority w:val="39"/>
    <w:unhideWhenUsed/>
    <w:rsid w:val="00660FA1"/>
    <w:pPr>
      <w:spacing w:after="100"/>
      <w:ind w:left="1540"/>
    </w:pPr>
    <w:rPr>
      <w:lang w:eastAsia="en-US"/>
    </w:rPr>
  </w:style>
  <w:style w:type="paragraph" w:styleId="TOC9">
    <w:name w:val="toc 9"/>
    <w:basedOn w:val="Normal"/>
    <w:next w:val="Normal"/>
    <w:autoRedefine/>
    <w:uiPriority w:val="39"/>
    <w:unhideWhenUsed/>
    <w:rsid w:val="00660FA1"/>
    <w:pPr>
      <w:spacing w:after="100"/>
      <w:ind w:left="1760"/>
    </w:pPr>
    <w:rPr>
      <w:lang w:eastAsia="en-US"/>
    </w:rPr>
  </w:style>
  <w:style w:type="paragraph" w:styleId="Subtitle">
    <w:name w:val="Subtitle"/>
    <w:basedOn w:val="Normal"/>
    <w:link w:val="SubtitleChar"/>
    <w:uiPriority w:val="11"/>
    <w:qFormat/>
    <w:rsid w:val="00660FA1"/>
    <w:pPr>
      <w:spacing w:after="0" w:line="240" w:lineRule="auto"/>
    </w:pPr>
    <w:rPr>
      <w:rFonts w:ascii="Times New Roman" w:eastAsia="Times New Roman" w:hAnsi="Times New Roman" w:cs="Times New Roman"/>
      <w:i/>
      <w:iCs/>
      <w:szCs w:val="24"/>
      <w:lang w:eastAsia="en-US"/>
    </w:rPr>
  </w:style>
  <w:style w:type="character" w:customStyle="1" w:styleId="SubtitleChar">
    <w:name w:val="Subtitle Char"/>
    <w:basedOn w:val="DefaultParagraphFont"/>
    <w:link w:val="Subtitle"/>
    <w:uiPriority w:val="11"/>
    <w:rsid w:val="00660FA1"/>
    <w:rPr>
      <w:rFonts w:ascii="Times New Roman" w:eastAsia="Times New Roman" w:hAnsi="Times New Roman" w:cs="Times New Roman"/>
      <w:i/>
      <w:iCs/>
      <w:sz w:val="24"/>
      <w:szCs w:val="24"/>
    </w:rPr>
  </w:style>
  <w:style w:type="character" w:customStyle="1" w:styleId="a">
    <w:name w:val="a"/>
    <w:basedOn w:val="DefaultParagraphFont"/>
    <w:rsid w:val="00660FA1"/>
  </w:style>
  <w:style w:type="paragraph" w:customStyle="1" w:styleId="NormalBold">
    <w:name w:val="Normal + Bold"/>
    <w:basedOn w:val="Normal"/>
    <w:link w:val="NormalBoldChar"/>
    <w:rsid w:val="00660FA1"/>
    <w:pPr>
      <w:numPr>
        <w:numId w:val="5"/>
      </w:numPr>
      <w:spacing w:before="120" w:after="120" w:line="320" w:lineRule="exact"/>
      <w:jc w:val="both"/>
    </w:pPr>
    <w:rPr>
      <w:rFonts w:ascii="Times New Roman" w:eastAsia="Times New Roman" w:hAnsi="Times New Roman" w:cs="Times New Roman"/>
      <w:b/>
      <w:szCs w:val="20"/>
      <w:lang w:val="es-AR" w:eastAsia="es-ES"/>
    </w:rPr>
  </w:style>
  <w:style w:type="character" w:customStyle="1" w:styleId="NormalBoldChar">
    <w:name w:val="Normal + Bold Char"/>
    <w:basedOn w:val="DefaultParagraphFont"/>
    <w:link w:val="NormalBold"/>
    <w:rsid w:val="00660FA1"/>
    <w:rPr>
      <w:rFonts w:ascii="Times New Roman" w:eastAsia="Times New Roman" w:hAnsi="Times New Roman" w:cs="Times New Roman"/>
      <w:b/>
      <w:szCs w:val="20"/>
      <w:lang w:val="es-AR" w:eastAsia="es-ES"/>
    </w:rPr>
  </w:style>
  <w:style w:type="character" w:styleId="Strong">
    <w:name w:val="Strong"/>
    <w:basedOn w:val="DefaultParagraphFont"/>
    <w:uiPriority w:val="22"/>
    <w:qFormat/>
    <w:rsid w:val="00660FA1"/>
    <w:rPr>
      <w:b/>
      <w:bCs/>
    </w:rPr>
  </w:style>
  <w:style w:type="character" w:styleId="PageNumber">
    <w:name w:val="page number"/>
    <w:basedOn w:val="DefaultParagraphFont"/>
    <w:uiPriority w:val="99"/>
    <w:rsid w:val="00660FA1"/>
  </w:style>
  <w:style w:type="paragraph" w:styleId="HTMLPreformatted">
    <w:name w:val="HTML Preformatted"/>
    <w:basedOn w:val="Normal"/>
    <w:link w:val="HTMLPreformattedChar"/>
    <w:uiPriority w:val="99"/>
    <w:rsid w:val="00660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pPr>
    <w:rPr>
      <w:rFonts w:ascii="Courier New" w:eastAsia="Times New Roman" w:hAnsi="Courier New" w:cs="Courier New"/>
      <w:color w:val="000000"/>
      <w:sz w:val="20"/>
      <w:szCs w:val="20"/>
      <w:lang w:val="es-ES" w:eastAsia="es-ES"/>
    </w:rPr>
  </w:style>
  <w:style w:type="character" w:customStyle="1" w:styleId="HTMLPreformattedChar">
    <w:name w:val="HTML Preformatted Char"/>
    <w:basedOn w:val="DefaultParagraphFont"/>
    <w:link w:val="HTMLPreformatted"/>
    <w:uiPriority w:val="99"/>
    <w:rsid w:val="00660FA1"/>
    <w:rPr>
      <w:rFonts w:ascii="Courier New" w:eastAsia="Times New Roman" w:hAnsi="Courier New" w:cs="Courier New"/>
      <w:color w:val="000000"/>
      <w:sz w:val="20"/>
      <w:szCs w:val="20"/>
      <w:lang w:val="es-ES" w:eastAsia="es-ES"/>
    </w:rPr>
  </w:style>
  <w:style w:type="paragraph" w:styleId="Title">
    <w:name w:val="Title"/>
    <w:basedOn w:val="Normal"/>
    <w:next w:val="Normal"/>
    <w:link w:val="TitleChar"/>
    <w:uiPriority w:val="10"/>
    <w:qFormat/>
    <w:rsid w:val="00660FA1"/>
    <w:pPr>
      <w:spacing w:before="120" w:after="0" w:line="240" w:lineRule="auto"/>
      <w:contextualSpacing/>
      <w:jc w:val="both"/>
    </w:pPr>
    <w:rPr>
      <w:rFonts w:asciiTheme="majorHAnsi" w:eastAsiaTheme="majorEastAsia" w:hAnsiTheme="majorHAnsi" w:cstheme="majorBidi"/>
      <w:spacing w:val="-10"/>
      <w:kern w:val="28"/>
      <w:sz w:val="56"/>
      <w:szCs w:val="56"/>
      <w:lang w:eastAsia="es-ES"/>
    </w:rPr>
  </w:style>
  <w:style w:type="character" w:customStyle="1" w:styleId="TitleChar">
    <w:name w:val="Title Char"/>
    <w:basedOn w:val="DefaultParagraphFont"/>
    <w:link w:val="Title"/>
    <w:uiPriority w:val="10"/>
    <w:rsid w:val="00660FA1"/>
    <w:rPr>
      <w:rFonts w:asciiTheme="majorHAnsi" w:eastAsiaTheme="majorEastAsia" w:hAnsiTheme="majorHAnsi" w:cstheme="majorBidi"/>
      <w:spacing w:val="-10"/>
      <w:kern w:val="28"/>
      <w:sz w:val="56"/>
      <w:szCs w:val="56"/>
      <w:lang w:eastAsia="es-ES"/>
    </w:rPr>
  </w:style>
  <w:style w:type="character" w:customStyle="1" w:styleId="apple-converted-space">
    <w:name w:val="apple-converted-space"/>
    <w:basedOn w:val="DefaultParagraphFont"/>
    <w:rsid w:val="00660FA1"/>
  </w:style>
  <w:style w:type="paragraph" w:customStyle="1" w:styleId="FirstParagraph">
    <w:name w:val="First Paragraph"/>
    <w:basedOn w:val="Normal"/>
    <w:next w:val="Normal"/>
    <w:link w:val="FirstParagraphChar"/>
    <w:qFormat/>
    <w:rsid w:val="00660FA1"/>
    <w:pPr>
      <w:spacing w:before="120" w:after="120" w:line="288" w:lineRule="auto"/>
      <w:jc w:val="both"/>
    </w:pPr>
    <w:rPr>
      <w:rFonts w:ascii="Bell MT" w:eastAsiaTheme="minorHAnsi" w:hAnsi="Bell MT" w:cs="Arial"/>
      <w:szCs w:val="24"/>
      <w:lang w:val="es-AR" w:eastAsia="en-US"/>
    </w:rPr>
  </w:style>
  <w:style w:type="character" w:customStyle="1" w:styleId="FirstParagraphChar">
    <w:name w:val="First Paragraph Char"/>
    <w:basedOn w:val="DefaultParagraphFont"/>
    <w:link w:val="FirstParagraph"/>
    <w:rsid w:val="00660FA1"/>
    <w:rPr>
      <w:rFonts w:ascii="Bell MT" w:hAnsi="Bell MT" w:cs="Arial"/>
      <w:szCs w:val="24"/>
      <w:lang w:val="es-AR"/>
    </w:rPr>
  </w:style>
  <w:style w:type="paragraph" w:customStyle="1" w:styleId="table">
    <w:name w:val="table"/>
    <w:basedOn w:val="Normal"/>
    <w:link w:val="tableChar"/>
    <w:qFormat/>
    <w:rsid w:val="00660FA1"/>
    <w:pPr>
      <w:spacing w:before="120" w:after="120" w:line="240" w:lineRule="auto"/>
      <w:contextualSpacing/>
      <w:jc w:val="center"/>
    </w:pPr>
    <w:rPr>
      <w:rFonts w:ascii="Calibri" w:eastAsia="Times New Roman" w:hAnsi="Calibri" w:cs="Times New Roman"/>
      <w:color w:val="000000"/>
      <w:sz w:val="20"/>
      <w:lang w:val="es-AR" w:eastAsia="es-ES"/>
    </w:rPr>
  </w:style>
  <w:style w:type="character" w:customStyle="1" w:styleId="tableChar">
    <w:name w:val="table Char"/>
    <w:basedOn w:val="DefaultParagraphFont"/>
    <w:link w:val="table"/>
    <w:rsid w:val="00660FA1"/>
    <w:rPr>
      <w:rFonts w:ascii="Calibri" w:eastAsia="Times New Roman" w:hAnsi="Calibri" w:cs="Times New Roman"/>
      <w:color w:val="000000"/>
      <w:sz w:val="20"/>
      <w:lang w:val="es-AR" w:eastAsia="es-ES"/>
    </w:rPr>
  </w:style>
  <w:style w:type="paragraph" w:customStyle="1" w:styleId="coding">
    <w:name w:val="coding"/>
    <w:basedOn w:val="Normal"/>
    <w:link w:val="codingChar"/>
    <w:qFormat/>
    <w:rsid w:val="00660FA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contextualSpacing/>
    </w:pPr>
    <w:rPr>
      <w:rFonts w:ascii="Courier New" w:eastAsia="Times New Roman" w:hAnsi="Courier New" w:cs="Courier New"/>
      <w:sz w:val="20"/>
      <w:lang w:eastAsia="es-ES"/>
    </w:rPr>
  </w:style>
  <w:style w:type="character" w:customStyle="1" w:styleId="codingChar">
    <w:name w:val="coding Char"/>
    <w:basedOn w:val="DefaultParagraphFont"/>
    <w:link w:val="coding"/>
    <w:rsid w:val="00660FA1"/>
    <w:rPr>
      <w:rFonts w:ascii="Courier New" w:eastAsia="Times New Roman" w:hAnsi="Courier New" w:cs="Courier New"/>
      <w:sz w:val="20"/>
      <w:shd w:val="clear" w:color="auto" w:fill="F2F2F2" w:themeFill="background1" w:themeFillShade="F2"/>
      <w:lang w:eastAsia="es-ES"/>
    </w:rPr>
  </w:style>
  <w:style w:type="paragraph" w:styleId="TableofFigures">
    <w:name w:val="table of figures"/>
    <w:basedOn w:val="Normal"/>
    <w:next w:val="Normal"/>
    <w:uiPriority w:val="99"/>
    <w:unhideWhenUsed/>
    <w:rsid w:val="00660FA1"/>
    <w:pPr>
      <w:spacing w:after="0" w:line="240" w:lineRule="auto"/>
      <w:ind w:left="480" w:hanging="480"/>
      <w:jc w:val="both"/>
    </w:pPr>
    <w:rPr>
      <w:sz w:val="20"/>
      <w:szCs w:val="20"/>
      <w:lang w:val="en-GB" w:eastAsia="it-IT"/>
    </w:rPr>
  </w:style>
  <w:style w:type="paragraph" w:styleId="ListBullet">
    <w:name w:val="List Bullet"/>
    <w:basedOn w:val="Normal"/>
    <w:uiPriority w:val="99"/>
    <w:unhideWhenUsed/>
    <w:rsid w:val="00660FA1"/>
    <w:pPr>
      <w:numPr>
        <w:numId w:val="6"/>
      </w:numPr>
      <w:spacing w:after="200" w:line="276" w:lineRule="auto"/>
      <w:contextualSpacing/>
      <w:jc w:val="both"/>
    </w:pPr>
    <w:rPr>
      <w:lang w:eastAsia="en-US"/>
    </w:rPr>
  </w:style>
  <w:style w:type="character" w:customStyle="1" w:styleId="UnresolvedMention1">
    <w:name w:val="Unresolved Mention1"/>
    <w:basedOn w:val="DefaultParagraphFont"/>
    <w:uiPriority w:val="99"/>
    <w:rsid w:val="00660FA1"/>
    <w:rPr>
      <w:color w:val="605E5C"/>
      <w:shd w:val="clear" w:color="auto" w:fill="E1DFDD"/>
    </w:rPr>
  </w:style>
  <w:style w:type="table" w:customStyle="1" w:styleId="PlainTable21">
    <w:name w:val="Plain Table 21"/>
    <w:basedOn w:val="TableNormal"/>
    <w:next w:val="PlainTable2"/>
    <w:uiPriority w:val="42"/>
    <w:rsid w:val="00660FA1"/>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2">
    <w:name w:val="Plain Table 2"/>
    <w:basedOn w:val="TableNormal"/>
    <w:uiPriority w:val="42"/>
    <w:rsid w:val="00660FA1"/>
    <w:pPr>
      <w:spacing w:after="0" w:line="240" w:lineRule="auto"/>
    </w:pPr>
    <w:rPr>
      <w:rFonts w:eastAsiaTheme="minorEastAsia"/>
      <w:lang w:eastAsia="ko-K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SubjectChar1">
    <w:name w:val="Comment Subject Char1"/>
    <w:basedOn w:val="CommentTextChar"/>
    <w:uiPriority w:val="99"/>
    <w:semiHidden/>
    <w:rsid w:val="00660FA1"/>
    <w:rPr>
      <w:rFonts w:eastAsiaTheme="minorEastAsia"/>
      <w:b/>
      <w:bCs/>
      <w:sz w:val="20"/>
      <w:szCs w:val="20"/>
      <w:lang w:eastAsia="ko-KR"/>
    </w:rPr>
  </w:style>
  <w:style w:type="paragraph" w:styleId="DocumentMap">
    <w:name w:val="Document Map"/>
    <w:basedOn w:val="Normal"/>
    <w:link w:val="DocumentMapChar"/>
    <w:uiPriority w:val="99"/>
    <w:semiHidden/>
    <w:unhideWhenUsed/>
    <w:rsid w:val="00660FA1"/>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660FA1"/>
    <w:rPr>
      <w:rFonts w:ascii="Times New Roman" w:eastAsiaTheme="minorEastAsia" w:hAnsi="Times New Roman" w:cs="Times New Roman"/>
      <w:sz w:val="24"/>
      <w:szCs w:val="24"/>
      <w:lang w:eastAsia="ko-KR"/>
    </w:rPr>
  </w:style>
  <w:style w:type="character" w:customStyle="1" w:styleId="UnresolvedMention2">
    <w:name w:val="Unresolved Mention2"/>
    <w:basedOn w:val="DefaultParagraphFont"/>
    <w:uiPriority w:val="99"/>
    <w:unhideWhenUsed/>
    <w:rsid w:val="00660FA1"/>
    <w:rPr>
      <w:color w:val="605E5C"/>
      <w:shd w:val="clear" w:color="auto" w:fill="E1DFDD"/>
    </w:rPr>
  </w:style>
  <w:style w:type="paragraph" w:styleId="Revision">
    <w:name w:val="Revision"/>
    <w:hidden/>
    <w:uiPriority w:val="99"/>
    <w:semiHidden/>
    <w:rsid w:val="00660FA1"/>
    <w:pPr>
      <w:spacing w:after="0" w:line="240" w:lineRule="auto"/>
    </w:pPr>
    <w:rPr>
      <w:rFonts w:eastAsiaTheme="minorEastAsia"/>
      <w:sz w:val="24"/>
      <w:lang w:eastAsia="ko-KR"/>
    </w:rPr>
  </w:style>
  <w:style w:type="character" w:customStyle="1" w:styleId="UnresolvedMention3">
    <w:name w:val="Unresolved Mention3"/>
    <w:basedOn w:val="DefaultParagraphFont"/>
    <w:uiPriority w:val="99"/>
    <w:rsid w:val="004C3FF3"/>
    <w:rPr>
      <w:color w:val="605E5C"/>
      <w:shd w:val="clear" w:color="auto" w:fill="E1DFDD"/>
    </w:rPr>
  </w:style>
  <w:style w:type="paragraph" w:styleId="NormalWeb">
    <w:name w:val="Normal (Web)"/>
    <w:basedOn w:val="Normal"/>
    <w:uiPriority w:val="99"/>
    <w:semiHidden/>
    <w:unhideWhenUsed/>
    <w:rsid w:val="00BA3A69"/>
    <w:pPr>
      <w:spacing w:before="100" w:beforeAutospacing="1" w:after="100" w:afterAutospacing="1" w:line="240" w:lineRule="auto"/>
    </w:pPr>
    <w:rPr>
      <w:rFonts w:ascii="Times New Roman" w:eastAsia="Times New Roman" w:hAnsi="Times New Roman" w:cs="Times New Roman"/>
      <w:szCs w:val="24"/>
      <w:lang w:eastAsia="en-US"/>
    </w:rPr>
  </w:style>
  <w:style w:type="character" w:styleId="UnresolvedMention">
    <w:name w:val="Unresolved Mention"/>
    <w:basedOn w:val="DefaultParagraphFont"/>
    <w:uiPriority w:val="99"/>
    <w:unhideWhenUsed/>
    <w:rsid w:val="00466620"/>
    <w:rPr>
      <w:color w:val="605E5C"/>
      <w:shd w:val="clear" w:color="auto" w:fill="E1DFDD"/>
    </w:rPr>
  </w:style>
  <w:style w:type="paragraph" w:customStyle="1" w:styleId="varname">
    <w:name w:val="varname"/>
    <w:basedOn w:val="NoSpacing"/>
    <w:link w:val="varnameChar"/>
    <w:qFormat/>
    <w:rsid w:val="0044099F"/>
    <w:pPr>
      <w:jc w:val="both"/>
    </w:pPr>
    <w:rPr>
      <w:rFonts w:asciiTheme="minorHAnsi" w:hAnsiTheme="minorHAnsi" w:cstheme="minorHAnsi"/>
      <w:b/>
    </w:rPr>
  </w:style>
  <w:style w:type="character" w:customStyle="1" w:styleId="NoSpacingChar">
    <w:name w:val="No Spacing Char"/>
    <w:basedOn w:val="DefaultParagraphFont"/>
    <w:link w:val="NoSpacing"/>
    <w:uiPriority w:val="1"/>
    <w:rsid w:val="0044099F"/>
    <w:rPr>
      <w:rFonts w:ascii="Times New Roman" w:eastAsia="Times New Roman" w:hAnsi="Times New Roman" w:cs="Times New Roman"/>
      <w:color w:val="000000"/>
      <w:szCs w:val="20"/>
      <w:lang w:eastAsia="es-ES"/>
    </w:rPr>
  </w:style>
  <w:style w:type="character" w:customStyle="1" w:styleId="varnameChar">
    <w:name w:val="varname Char"/>
    <w:basedOn w:val="NoSpacingChar"/>
    <w:link w:val="varname"/>
    <w:rsid w:val="0044099F"/>
    <w:rPr>
      <w:rFonts w:ascii="Times New Roman" w:eastAsia="Times New Roman" w:hAnsi="Times New Roman" w:cstheme="minorHAnsi"/>
      <w:b/>
      <w:color w:val="000000"/>
      <w:szCs w:val="20"/>
      <w:lang w:eastAsia="es-ES"/>
    </w:rPr>
  </w:style>
  <w:style w:type="character" w:customStyle="1" w:styleId="sw">
    <w:name w:val="sw"/>
    <w:basedOn w:val="DefaultParagraphFont"/>
    <w:rsid w:val="00C260F3"/>
  </w:style>
  <w:style w:type="paragraph" w:customStyle="1" w:styleId="FootnoteReferneceChar">
    <w:name w:val="Footnote Refernece Char"/>
    <w:aliases w:val="BVI fnr Char Char Char Char Char Char Char Char Char,BVI fnr Car Car Char Char Char Char Char Char Char Char Char,BVI fnr Car Char Char Char Char Char Char Char Char Char Char,Footnote Refernece Char Char Char Char"/>
    <w:basedOn w:val="Normal"/>
    <w:link w:val="FootnoteReference"/>
    <w:uiPriority w:val="99"/>
    <w:rsid w:val="000475FE"/>
    <w:pPr>
      <w:spacing w:before="240" w:line="240" w:lineRule="exact"/>
      <w:jc w:val="both"/>
    </w:pPr>
    <w:rPr>
      <w:rFonts w:eastAsiaTheme="minorHAnsi"/>
      <w:vertAlign w:val="superscript"/>
      <w:lang w:eastAsia="en-US"/>
    </w:rPr>
  </w:style>
  <w:style w:type="paragraph" w:customStyle="1" w:styleId="Outline">
    <w:name w:val="Outline"/>
    <w:basedOn w:val="Normal"/>
    <w:rsid w:val="00C37398"/>
    <w:pPr>
      <w:spacing w:before="240" w:after="0" w:line="240" w:lineRule="auto"/>
    </w:pPr>
    <w:rPr>
      <w:rFonts w:ascii="Times New Roman" w:eastAsia="Times New Roman" w:hAnsi="Times New Roman" w:cs="Times New Roman"/>
      <w:kern w:val="28"/>
      <w:sz w:val="24"/>
      <w:szCs w:val="20"/>
      <w:lang w:eastAsia="en-US"/>
    </w:rPr>
  </w:style>
  <w:style w:type="table" w:styleId="LightShading-Accent1">
    <w:name w:val="Light Shading Accent 1"/>
    <w:basedOn w:val="TableNormal"/>
    <w:uiPriority w:val="60"/>
    <w:rsid w:val="00C37398"/>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Mention">
    <w:name w:val="Mention"/>
    <w:basedOn w:val="DefaultParagraphFont"/>
    <w:uiPriority w:val="99"/>
    <w:unhideWhenUsed/>
    <w:rsid w:val="00C37398"/>
    <w:rPr>
      <w:color w:val="2B579A"/>
      <w:shd w:val="clear" w:color="auto" w:fill="E6E6E6"/>
    </w:rPr>
  </w:style>
  <w:style w:type="paragraph" w:styleId="BodyText3">
    <w:name w:val="Body Text 3"/>
    <w:basedOn w:val="Normal"/>
    <w:link w:val="BodyText3Char"/>
    <w:uiPriority w:val="99"/>
    <w:rsid w:val="00C37398"/>
    <w:pPr>
      <w:autoSpaceDE w:val="0"/>
      <w:autoSpaceDN w:val="0"/>
      <w:adjustRightInd w:val="0"/>
      <w:spacing w:after="0" w:line="240" w:lineRule="auto"/>
    </w:pPr>
    <w:rPr>
      <w:rFonts w:ascii="Times New Roman" w:eastAsia="Times New Roman" w:hAnsi="Times New Roman" w:cs="Times New Roman"/>
      <w:sz w:val="16"/>
      <w:szCs w:val="20"/>
      <w:lang w:val="en-GB" w:eastAsia="en-US"/>
    </w:rPr>
  </w:style>
  <w:style w:type="character" w:customStyle="1" w:styleId="BodyText3Char">
    <w:name w:val="Body Text 3 Char"/>
    <w:basedOn w:val="DefaultParagraphFont"/>
    <w:link w:val="BodyText3"/>
    <w:uiPriority w:val="99"/>
    <w:rsid w:val="00C37398"/>
    <w:rPr>
      <w:rFonts w:ascii="Times New Roman" w:eastAsia="Times New Roman" w:hAnsi="Times New Roman" w:cs="Times New Roman"/>
      <w:sz w:val="16"/>
      <w:szCs w:val="20"/>
      <w:lang w:val="en-GB"/>
    </w:rPr>
  </w:style>
  <w:style w:type="character" w:styleId="EndnoteReference">
    <w:name w:val="endnote reference"/>
    <w:uiPriority w:val="99"/>
    <w:unhideWhenUsed/>
    <w:rsid w:val="00C37398"/>
    <w:rPr>
      <w:vertAlign w:val="superscript"/>
    </w:rPr>
  </w:style>
  <w:style w:type="paragraph" w:customStyle="1" w:styleId="paragraph">
    <w:name w:val="paragraph"/>
    <w:basedOn w:val="Normal"/>
    <w:rsid w:val="00C3739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C37398"/>
  </w:style>
  <w:style w:type="character" w:customStyle="1" w:styleId="eop">
    <w:name w:val="eop"/>
    <w:basedOn w:val="DefaultParagraphFont"/>
    <w:rsid w:val="00C37398"/>
  </w:style>
  <w:style w:type="table" w:styleId="ListTable3-Accent6">
    <w:name w:val="List Table 3 Accent 6"/>
    <w:basedOn w:val="TableNormal"/>
    <w:uiPriority w:val="48"/>
    <w:rsid w:val="00DE77A8"/>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6442">
      <w:bodyDiv w:val="1"/>
      <w:marLeft w:val="0"/>
      <w:marRight w:val="0"/>
      <w:marTop w:val="0"/>
      <w:marBottom w:val="0"/>
      <w:divBdr>
        <w:top w:val="none" w:sz="0" w:space="0" w:color="auto"/>
        <w:left w:val="none" w:sz="0" w:space="0" w:color="auto"/>
        <w:bottom w:val="none" w:sz="0" w:space="0" w:color="auto"/>
        <w:right w:val="none" w:sz="0" w:space="0" w:color="auto"/>
      </w:divBdr>
    </w:div>
    <w:div w:id="238557996">
      <w:bodyDiv w:val="1"/>
      <w:marLeft w:val="0"/>
      <w:marRight w:val="0"/>
      <w:marTop w:val="0"/>
      <w:marBottom w:val="0"/>
      <w:divBdr>
        <w:top w:val="none" w:sz="0" w:space="0" w:color="auto"/>
        <w:left w:val="none" w:sz="0" w:space="0" w:color="auto"/>
        <w:bottom w:val="none" w:sz="0" w:space="0" w:color="auto"/>
        <w:right w:val="none" w:sz="0" w:space="0" w:color="auto"/>
      </w:divBdr>
    </w:div>
    <w:div w:id="323704197">
      <w:bodyDiv w:val="1"/>
      <w:marLeft w:val="0"/>
      <w:marRight w:val="0"/>
      <w:marTop w:val="0"/>
      <w:marBottom w:val="0"/>
      <w:divBdr>
        <w:top w:val="none" w:sz="0" w:space="0" w:color="auto"/>
        <w:left w:val="none" w:sz="0" w:space="0" w:color="auto"/>
        <w:bottom w:val="none" w:sz="0" w:space="0" w:color="auto"/>
        <w:right w:val="none" w:sz="0" w:space="0" w:color="auto"/>
      </w:divBdr>
    </w:div>
    <w:div w:id="418211733">
      <w:bodyDiv w:val="1"/>
      <w:marLeft w:val="0"/>
      <w:marRight w:val="0"/>
      <w:marTop w:val="0"/>
      <w:marBottom w:val="0"/>
      <w:divBdr>
        <w:top w:val="none" w:sz="0" w:space="0" w:color="auto"/>
        <w:left w:val="none" w:sz="0" w:space="0" w:color="auto"/>
        <w:bottom w:val="none" w:sz="0" w:space="0" w:color="auto"/>
        <w:right w:val="none" w:sz="0" w:space="0" w:color="auto"/>
      </w:divBdr>
    </w:div>
    <w:div w:id="528683992">
      <w:bodyDiv w:val="1"/>
      <w:marLeft w:val="0"/>
      <w:marRight w:val="0"/>
      <w:marTop w:val="0"/>
      <w:marBottom w:val="0"/>
      <w:divBdr>
        <w:top w:val="none" w:sz="0" w:space="0" w:color="auto"/>
        <w:left w:val="none" w:sz="0" w:space="0" w:color="auto"/>
        <w:bottom w:val="none" w:sz="0" w:space="0" w:color="auto"/>
        <w:right w:val="none" w:sz="0" w:space="0" w:color="auto"/>
      </w:divBdr>
    </w:div>
    <w:div w:id="539901202">
      <w:bodyDiv w:val="1"/>
      <w:marLeft w:val="0"/>
      <w:marRight w:val="0"/>
      <w:marTop w:val="0"/>
      <w:marBottom w:val="0"/>
      <w:divBdr>
        <w:top w:val="none" w:sz="0" w:space="0" w:color="auto"/>
        <w:left w:val="none" w:sz="0" w:space="0" w:color="auto"/>
        <w:bottom w:val="none" w:sz="0" w:space="0" w:color="auto"/>
        <w:right w:val="none" w:sz="0" w:space="0" w:color="auto"/>
      </w:divBdr>
    </w:div>
    <w:div w:id="551843721">
      <w:bodyDiv w:val="1"/>
      <w:marLeft w:val="0"/>
      <w:marRight w:val="0"/>
      <w:marTop w:val="0"/>
      <w:marBottom w:val="0"/>
      <w:divBdr>
        <w:top w:val="none" w:sz="0" w:space="0" w:color="auto"/>
        <w:left w:val="none" w:sz="0" w:space="0" w:color="auto"/>
        <w:bottom w:val="none" w:sz="0" w:space="0" w:color="auto"/>
        <w:right w:val="none" w:sz="0" w:space="0" w:color="auto"/>
      </w:divBdr>
    </w:div>
    <w:div w:id="875584249">
      <w:bodyDiv w:val="1"/>
      <w:marLeft w:val="0"/>
      <w:marRight w:val="0"/>
      <w:marTop w:val="0"/>
      <w:marBottom w:val="0"/>
      <w:divBdr>
        <w:top w:val="none" w:sz="0" w:space="0" w:color="auto"/>
        <w:left w:val="none" w:sz="0" w:space="0" w:color="auto"/>
        <w:bottom w:val="none" w:sz="0" w:space="0" w:color="auto"/>
        <w:right w:val="none" w:sz="0" w:space="0" w:color="auto"/>
      </w:divBdr>
    </w:div>
    <w:div w:id="930160023">
      <w:bodyDiv w:val="1"/>
      <w:marLeft w:val="0"/>
      <w:marRight w:val="0"/>
      <w:marTop w:val="0"/>
      <w:marBottom w:val="0"/>
      <w:divBdr>
        <w:top w:val="none" w:sz="0" w:space="0" w:color="auto"/>
        <w:left w:val="none" w:sz="0" w:space="0" w:color="auto"/>
        <w:bottom w:val="none" w:sz="0" w:space="0" w:color="auto"/>
        <w:right w:val="none" w:sz="0" w:space="0" w:color="auto"/>
      </w:divBdr>
    </w:div>
    <w:div w:id="1014384972">
      <w:bodyDiv w:val="1"/>
      <w:marLeft w:val="0"/>
      <w:marRight w:val="0"/>
      <w:marTop w:val="0"/>
      <w:marBottom w:val="0"/>
      <w:divBdr>
        <w:top w:val="none" w:sz="0" w:space="0" w:color="auto"/>
        <w:left w:val="none" w:sz="0" w:space="0" w:color="auto"/>
        <w:bottom w:val="none" w:sz="0" w:space="0" w:color="auto"/>
        <w:right w:val="none" w:sz="0" w:space="0" w:color="auto"/>
      </w:divBdr>
    </w:div>
    <w:div w:id="1015571085">
      <w:bodyDiv w:val="1"/>
      <w:marLeft w:val="0"/>
      <w:marRight w:val="0"/>
      <w:marTop w:val="0"/>
      <w:marBottom w:val="0"/>
      <w:divBdr>
        <w:top w:val="none" w:sz="0" w:space="0" w:color="auto"/>
        <w:left w:val="none" w:sz="0" w:space="0" w:color="auto"/>
        <w:bottom w:val="none" w:sz="0" w:space="0" w:color="auto"/>
        <w:right w:val="none" w:sz="0" w:space="0" w:color="auto"/>
      </w:divBdr>
    </w:div>
    <w:div w:id="1197044166">
      <w:bodyDiv w:val="1"/>
      <w:marLeft w:val="0"/>
      <w:marRight w:val="0"/>
      <w:marTop w:val="0"/>
      <w:marBottom w:val="0"/>
      <w:divBdr>
        <w:top w:val="none" w:sz="0" w:space="0" w:color="auto"/>
        <w:left w:val="none" w:sz="0" w:space="0" w:color="auto"/>
        <w:bottom w:val="none" w:sz="0" w:space="0" w:color="auto"/>
        <w:right w:val="none" w:sz="0" w:space="0" w:color="auto"/>
      </w:divBdr>
    </w:div>
    <w:div w:id="1227454117">
      <w:bodyDiv w:val="1"/>
      <w:marLeft w:val="0"/>
      <w:marRight w:val="0"/>
      <w:marTop w:val="0"/>
      <w:marBottom w:val="0"/>
      <w:divBdr>
        <w:top w:val="none" w:sz="0" w:space="0" w:color="auto"/>
        <w:left w:val="none" w:sz="0" w:space="0" w:color="auto"/>
        <w:bottom w:val="none" w:sz="0" w:space="0" w:color="auto"/>
        <w:right w:val="none" w:sz="0" w:space="0" w:color="auto"/>
      </w:divBdr>
    </w:div>
    <w:div w:id="1297563757">
      <w:bodyDiv w:val="1"/>
      <w:marLeft w:val="0"/>
      <w:marRight w:val="0"/>
      <w:marTop w:val="0"/>
      <w:marBottom w:val="0"/>
      <w:divBdr>
        <w:top w:val="none" w:sz="0" w:space="0" w:color="auto"/>
        <w:left w:val="none" w:sz="0" w:space="0" w:color="auto"/>
        <w:bottom w:val="none" w:sz="0" w:space="0" w:color="auto"/>
        <w:right w:val="none" w:sz="0" w:space="0" w:color="auto"/>
      </w:divBdr>
    </w:div>
    <w:div w:id="1306591360">
      <w:bodyDiv w:val="1"/>
      <w:marLeft w:val="0"/>
      <w:marRight w:val="0"/>
      <w:marTop w:val="0"/>
      <w:marBottom w:val="0"/>
      <w:divBdr>
        <w:top w:val="none" w:sz="0" w:space="0" w:color="auto"/>
        <w:left w:val="none" w:sz="0" w:space="0" w:color="auto"/>
        <w:bottom w:val="none" w:sz="0" w:space="0" w:color="auto"/>
        <w:right w:val="none" w:sz="0" w:space="0" w:color="auto"/>
      </w:divBdr>
    </w:div>
    <w:div w:id="1329361831">
      <w:bodyDiv w:val="1"/>
      <w:marLeft w:val="0"/>
      <w:marRight w:val="0"/>
      <w:marTop w:val="0"/>
      <w:marBottom w:val="0"/>
      <w:divBdr>
        <w:top w:val="none" w:sz="0" w:space="0" w:color="auto"/>
        <w:left w:val="none" w:sz="0" w:space="0" w:color="auto"/>
        <w:bottom w:val="none" w:sz="0" w:space="0" w:color="auto"/>
        <w:right w:val="none" w:sz="0" w:space="0" w:color="auto"/>
      </w:divBdr>
    </w:div>
    <w:div w:id="1452171227">
      <w:bodyDiv w:val="1"/>
      <w:marLeft w:val="0"/>
      <w:marRight w:val="0"/>
      <w:marTop w:val="0"/>
      <w:marBottom w:val="0"/>
      <w:divBdr>
        <w:top w:val="none" w:sz="0" w:space="0" w:color="auto"/>
        <w:left w:val="none" w:sz="0" w:space="0" w:color="auto"/>
        <w:bottom w:val="none" w:sz="0" w:space="0" w:color="auto"/>
        <w:right w:val="none" w:sz="0" w:space="0" w:color="auto"/>
      </w:divBdr>
    </w:div>
    <w:div w:id="1467239187">
      <w:bodyDiv w:val="1"/>
      <w:marLeft w:val="0"/>
      <w:marRight w:val="0"/>
      <w:marTop w:val="0"/>
      <w:marBottom w:val="0"/>
      <w:divBdr>
        <w:top w:val="none" w:sz="0" w:space="0" w:color="auto"/>
        <w:left w:val="none" w:sz="0" w:space="0" w:color="auto"/>
        <w:bottom w:val="none" w:sz="0" w:space="0" w:color="auto"/>
        <w:right w:val="none" w:sz="0" w:space="0" w:color="auto"/>
      </w:divBdr>
    </w:div>
    <w:div w:id="1490554425">
      <w:bodyDiv w:val="1"/>
      <w:marLeft w:val="0"/>
      <w:marRight w:val="0"/>
      <w:marTop w:val="0"/>
      <w:marBottom w:val="0"/>
      <w:divBdr>
        <w:top w:val="none" w:sz="0" w:space="0" w:color="auto"/>
        <w:left w:val="none" w:sz="0" w:space="0" w:color="auto"/>
        <w:bottom w:val="none" w:sz="0" w:space="0" w:color="auto"/>
        <w:right w:val="none" w:sz="0" w:space="0" w:color="auto"/>
      </w:divBdr>
    </w:div>
    <w:div w:id="1616208215">
      <w:bodyDiv w:val="1"/>
      <w:marLeft w:val="0"/>
      <w:marRight w:val="0"/>
      <w:marTop w:val="0"/>
      <w:marBottom w:val="0"/>
      <w:divBdr>
        <w:top w:val="none" w:sz="0" w:space="0" w:color="auto"/>
        <w:left w:val="none" w:sz="0" w:space="0" w:color="auto"/>
        <w:bottom w:val="none" w:sz="0" w:space="0" w:color="auto"/>
        <w:right w:val="none" w:sz="0" w:space="0" w:color="auto"/>
      </w:divBdr>
    </w:div>
    <w:div w:id="1627083039">
      <w:bodyDiv w:val="1"/>
      <w:marLeft w:val="0"/>
      <w:marRight w:val="0"/>
      <w:marTop w:val="0"/>
      <w:marBottom w:val="0"/>
      <w:divBdr>
        <w:top w:val="none" w:sz="0" w:space="0" w:color="auto"/>
        <w:left w:val="none" w:sz="0" w:space="0" w:color="auto"/>
        <w:bottom w:val="none" w:sz="0" w:space="0" w:color="auto"/>
        <w:right w:val="none" w:sz="0" w:space="0" w:color="auto"/>
      </w:divBdr>
    </w:div>
    <w:div w:id="1690446192">
      <w:bodyDiv w:val="1"/>
      <w:marLeft w:val="0"/>
      <w:marRight w:val="0"/>
      <w:marTop w:val="0"/>
      <w:marBottom w:val="0"/>
      <w:divBdr>
        <w:top w:val="none" w:sz="0" w:space="0" w:color="auto"/>
        <w:left w:val="none" w:sz="0" w:space="0" w:color="auto"/>
        <w:bottom w:val="none" w:sz="0" w:space="0" w:color="auto"/>
        <w:right w:val="none" w:sz="0" w:space="0" w:color="auto"/>
      </w:divBdr>
    </w:div>
    <w:div w:id="1703821583">
      <w:bodyDiv w:val="1"/>
      <w:marLeft w:val="0"/>
      <w:marRight w:val="0"/>
      <w:marTop w:val="0"/>
      <w:marBottom w:val="0"/>
      <w:divBdr>
        <w:top w:val="none" w:sz="0" w:space="0" w:color="auto"/>
        <w:left w:val="none" w:sz="0" w:space="0" w:color="auto"/>
        <w:bottom w:val="none" w:sz="0" w:space="0" w:color="auto"/>
        <w:right w:val="none" w:sz="0" w:space="0" w:color="auto"/>
      </w:divBdr>
    </w:div>
    <w:div w:id="1727337568">
      <w:bodyDiv w:val="1"/>
      <w:marLeft w:val="0"/>
      <w:marRight w:val="0"/>
      <w:marTop w:val="0"/>
      <w:marBottom w:val="0"/>
      <w:divBdr>
        <w:top w:val="none" w:sz="0" w:space="0" w:color="auto"/>
        <w:left w:val="none" w:sz="0" w:space="0" w:color="auto"/>
        <w:bottom w:val="none" w:sz="0" w:space="0" w:color="auto"/>
        <w:right w:val="none" w:sz="0" w:space="0" w:color="auto"/>
      </w:divBdr>
    </w:div>
    <w:div w:id="1849715665">
      <w:bodyDiv w:val="1"/>
      <w:marLeft w:val="0"/>
      <w:marRight w:val="0"/>
      <w:marTop w:val="0"/>
      <w:marBottom w:val="0"/>
      <w:divBdr>
        <w:top w:val="none" w:sz="0" w:space="0" w:color="auto"/>
        <w:left w:val="none" w:sz="0" w:space="0" w:color="auto"/>
        <w:bottom w:val="none" w:sz="0" w:space="0" w:color="auto"/>
        <w:right w:val="none" w:sz="0" w:space="0" w:color="auto"/>
      </w:divBdr>
    </w:div>
    <w:div w:id="2006201034">
      <w:bodyDiv w:val="1"/>
      <w:marLeft w:val="0"/>
      <w:marRight w:val="0"/>
      <w:marTop w:val="0"/>
      <w:marBottom w:val="0"/>
      <w:divBdr>
        <w:top w:val="none" w:sz="0" w:space="0" w:color="auto"/>
        <w:left w:val="none" w:sz="0" w:space="0" w:color="auto"/>
        <w:bottom w:val="none" w:sz="0" w:space="0" w:color="auto"/>
        <w:right w:val="none" w:sz="0" w:space="0" w:color="auto"/>
      </w:divBdr>
    </w:div>
    <w:div w:id="2034722046">
      <w:bodyDiv w:val="1"/>
      <w:marLeft w:val="0"/>
      <w:marRight w:val="0"/>
      <w:marTop w:val="0"/>
      <w:marBottom w:val="0"/>
      <w:divBdr>
        <w:top w:val="none" w:sz="0" w:space="0" w:color="auto"/>
        <w:left w:val="none" w:sz="0" w:space="0" w:color="auto"/>
        <w:bottom w:val="none" w:sz="0" w:space="0" w:color="auto"/>
        <w:right w:val="none" w:sz="0" w:space="0" w:color="auto"/>
      </w:divBdr>
    </w:div>
    <w:div w:id="204544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microsoft.com/office/2011/relationships/commentsExtended" Target="commentsExtended.xml"/><Relationship Id="rId26" Type="http://schemas.openxmlformats.org/officeDocument/2006/relationships/image" Target="media/image1.png"/><Relationship Id="rId39" Type="http://schemas.openxmlformats.org/officeDocument/2006/relationships/footer" Target="footer7.xml"/><Relationship Id="rId21" Type="http://schemas.openxmlformats.org/officeDocument/2006/relationships/hyperlink" Target="http://www.stata.com/manuals13/u12.pdf" TargetMode="External"/><Relationship Id="rId34" Type="http://schemas.openxmlformats.org/officeDocument/2006/relationships/image" Target="media/image4.emf"/><Relationship Id="rId42" Type="http://schemas.openxmlformats.org/officeDocument/2006/relationships/image" Target="media/image6.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microdatalib/" TargetMode="External"/><Relationship Id="rId29" Type="http://schemas.openxmlformats.org/officeDocument/2006/relationships/hyperlink" Target="https://washdata.org/data" TargetMode="External"/><Relationship Id="rId11" Type="http://schemas.openxmlformats.org/officeDocument/2006/relationships/diagramData" Target="diagrams/data1.xml"/><Relationship Id="rId24" Type="http://schemas.openxmlformats.org/officeDocument/2006/relationships/hyperlink" Target="http://www.fao.org/geonetwork/srv/en/metadata.show?id=12691" TargetMode="External"/><Relationship Id="rId32" Type="http://schemas.openxmlformats.org/officeDocument/2006/relationships/image" Target="media/image3.emf"/><Relationship Id="rId37" Type="http://schemas.openxmlformats.org/officeDocument/2006/relationships/footer" Target="footer5.xml"/><Relationship Id="rId40" Type="http://schemas.openxmlformats.org/officeDocument/2006/relationships/hyperlink" Target="http://www.fao.org/3/a-i4913e.pdf" TargetMode="External"/><Relationship Id="rId45" Type="http://schemas.openxmlformats.org/officeDocument/2006/relationships/footer" Target="footer9.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footer" Target="footer1.xml"/><Relationship Id="rId28" Type="http://schemas.openxmlformats.org/officeDocument/2006/relationships/footer" Target="footer3.xml"/><Relationship Id="rId36" Type="http://schemas.openxmlformats.org/officeDocument/2006/relationships/footer" Target="footer4.xml"/><Relationship Id="rId49" Type="http://schemas.openxmlformats.org/officeDocument/2006/relationships/theme" Target="theme/theme1.xml"/><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image" Target="media/image2.emf"/><Relationship Id="rId44"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hyperlink" Target="https://microdata.worldbank.org/index.php/home" TargetMode="External"/><Relationship Id="rId27" Type="http://schemas.openxmlformats.org/officeDocument/2006/relationships/hyperlink" Target="http://uis.unesco.org/en/isced-mappings" TargetMode="External"/><Relationship Id="rId30" Type="http://schemas.openxmlformats.org/officeDocument/2006/relationships/hyperlink" Target="http://apps.who.int/gho/indicatorregistry/App_Main/view_indicator.aspx?iid=9" TargetMode="External"/><Relationship Id="rId35" Type="http://schemas.openxmlformats.org/officeDocument/2006/relationships/image" Target="media/image5.emf"/><Relationship Id="rId43" Type="http://schemas.openxmlformats.org/officeDocument/2006/relationships/hyperlink" Target="https://unstats.un.org/unsd/classifications/Family/Detail/27" TargetMode="External"/><Relationship Id="rId48"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diagramLayout" Target="diagrams/layout1.xml"/><Relationship Id="rId17" Type="http://schemas.openxmlformats.org/officeDocument/2006/relationships/comments" Target="comments.xml"/><Relationship Id="rId25" Type="http://schemas.openxmlformats.org/officeDocument/2006/relationships/footer" Target="footer2.xml"/><Relationship Id="rId33" Type="http://schemas.openxmlformats.org/officeDocument/2006/relationships/hyperlink" Target="mailto:landres@worldbank.org" TargetMode="External"/><Relationship Id="rId38" Type="http://schemas.openxmlformats.org/officeDocument/2006/relationships/footer" Target="footer6.xml"/><Relationship Id="rId46" Type="http://schemas.openxmlformats.org/officeDocument/2006/relationships/footer" Target="footer10.xml"/><Relationship Id="rId20" Type="http://schemas.microsoft.com/office/2018/08/relationships/commentsExtensible" Target="commentsExtensible.xml"/><Relationship Id="rId41" Type="http://schemas.openxmlformats.org/officeDocument/2006/relationships/hyperlink" Target="https://pip.worldbank.org/home" TargetMode="External"/><Relationship Id="rId1" Type="http://schemas.openxmlformats.org/officeDocument/2006/relationships/customXml" Target="../customXml/item1.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s://washdata.org/how-we-work/about-jmp" TargetMode="External"/><Relationship Id="rId13" Type="http://schemas.openxmlformats.org/officeDocument/2006/relationships/hyperlink" Target="https://www.ilo.org/public/english/bureau/stat/isco/isco08/index.htm" TargetMode="External"/><Relationship Id="rId3" Type="http://schemas.openxmlformats.org/officeDocument/2006/relationships/hyperlink" Target="https://unstats.un.org/unsd/classifications/Econ/ISIC" TargetMode="External"/><Relationship Id="rId7" Type="http://schemas.openxmlformats.org/officeDocument/2006/relationships/hyperlink" Target="http://www.worldbank.org/en/topic/energy/publication/energy-access-redefined" TargetMode="External"/><Relationship Id="rId12" Type="http://schemas.openxmlformats.org/officeDocument/2006/relationships/hyperlink" Target="https://ec.europa.eu/eurostat/documents/3859598/5902521/KS-RA-07-015-EN.PDF" TargetMode="External"/><Relationship Id="rId2" Type="http://schemas.openxmlformats.org/officeDocument/2006/relationships/hyperlink" Target="https://www.ilo.org/global/statistics-and-databases/statistics-overview-and-topics/WCMS_470295/lang--en/index.htm" TargetMode="External"/><Relationship Id="rId1" Type="http://schemas.openxmlformats.org/officeDocument/2006/relationships/hyperlink" Target="http://www.ilo.org/wcmsp5/groups/public/---dgreports/---stat/documents/normativeinstrument/wcms_230304.pdf" TargetMode="External"/><Relationship Id="rId6" Type="http://schemas.openxmlformats.org/officeDocument/2006/relationships/hyperlink" Target="http://web.worldbank.org/WBSITE/EXTERNAL/COUNTRIES/LACEXT/EXTLACREGTOPPOVANA/0,,contentMDK:21881102~pagePK:34004173~piPK:34003707~theSitePK:841175,00.html" TargetMode="External"/><Relationship Id="rId11" Type="http://schemas.openxmlformats.org/officeDocument/2006/relationships/hyperlink" Target="https://unstats.un.org/unsd/publication/SeriesM/seriesm_4rev3_1e.pdf" TargetMode="External"/><Relationship Id="rId5" Type="http://schemas.openxmlformats.org/officeDocument/2006/relationships/hyperlink" Target="https://unstats.un.org/unsd/classifications/Econ/ISIC" TargetMode="External"/><Relationship Id="rId10" Type="http://schemas.openxmlformats.org/officeDocument/2006/relationships/hyperlink" Target="http://uis.unesco.org/sites/default/files/documents/international-standard-classification-of-education-isced-2011-en.pdf" TargetMode="External"/><Relationship Id="rId4" Type="http://schemas.openxmlformats.org/officeDocument/2006/relationships/hyperlink" Target="https://unstats.un.org/unsd/classifications/Econ/ISIC" TargetMode="External"/><Relationship Id="rId9" Type="http://schemas.openxmlformats.org/officeDocument/2006/relationships/hyperlink" Target="https://pip.worldbank.org/home"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938F5E-190A-4D6A-960E-5D6FD6F81B9B}" type="doc">
      <dgm:prSet loTypeId="urn:microsoft.com/office/officeart/2005/8/layout/radial5" loCatId="cycle" qsTypeId="urn:microsoft.com/office/officeart/2005/8/quickstyle/simple3" qsCatId="simple" csTypeId="urn:microsoft.com/office/officeart/2005/8/colors/colorful2" csCatId="colorful" phldr="1"/>
      <dgm:spPr/>
      <dgm:t>
        <a:bodyPr/>
        <a:lstStyle/>
        <a:p>
          <a:endParaRPr lang="en-US"/>
        </a:p>
      </dgm:t>
    </dgm:pt>
    <dgm:pt modelId="{FDF6681E-CE1E-4F44-BCE7-290D5D1712BB}">
      <dgm:prSet phldrT="[Text]"/>
      <dgm:spPr/>
      <dgm:t>
        <a:bodyPr/>
        <a:lstStyle/>
        <a:p>
          <a:pPr>
            <a:spcBef>
              <a:spcPts val="0"/>
            </a:spcBef>
            <a:spcAft>
              <a:spcPts val="0"/>
            </a:spcAft>
          </a:pPr>
          <a:r>
            <a:rPr lang="en-US"/>
            <a:t>GMD</a:t>
          </a:r>
        </a:p>
      </dgm:t>
    </dgm:pt>
    <dgm:pt modelId="{661882D9-AF0F-4508-A6BA-3E7BF0CFD07D}" type="parTrans" cxnId="{038D0401-F453-468A-B322-D20702F7933B}">
      <dgm:prSet/>
      <dgm:spPr/>
      <dgm:t>
        <a:bodyPr/>
        <a:lstStyle/>
        <a:p>
          <a:pPr>
            <a:spcBef>
              <a:spcPts val="0"/>
            </a:spcBef>
            <a:spcAft>
              <a:spcPts val="0"/>
            </a:spcAft>
          </a:pPr>
          <a:endParaRPr lang="en-US"/>
        </a:p>
      </dgm:t>
    </dgm:pt>
    <dgm:pt modelId="{2CEB104B-9893-428B-8811-4667F1A80FDF}" type="sibTrans" cxnId="{038D0401-F453-468A-B322-D20702F7933B}">
      <dgm:prSet/>
      <dgm:spPr/>
      <dgm:t>
        <a:bodyPr/>
        <a:lstStyle/>
        <a:p>
          <a:pPr>
            <a:spcBef>
              <a:spcPts val="0"/>
            </a:spcBef>
            <a:spcAft>
              <a:spcPts val="0"/>
            </a:spcAft>
          </a:pPr>
          <a:endParaRPr lang="en-US"/>
        </a:p>
      </dgm:t>
    </dgm:pt>
    <dgm:pt modelId="{F57C5E17-F17B-4936-BC01-241F66764165}">
      <dgm:prSet phldrT="[Text]" custT="1"/>
      <dgm:spPr/>
      <dgm:t>
        <a:bodyPr/>
        <a:lstStyle/>
        <a:p>
          <a:pPr>
            <a:spcBef>
              <a:spcPts val="0"/>
            </a:spcBef>
            <a:spcAft>
              <a:spcPts val="0"/>
            </a:spcAft>
          </a:pPr>
          <a:r>
            <a:rPr lang="en-US" sz="800"/>
            <a:t>Social Protection and Transfers/ASPIRE</a:t>
          </a:r>
        </a:p>
      </dgm:t>
    </dgm:pt>
    <dgm:pt modelId="{7ED7F1AB-227B-400E-98A0-2C4301FD7128}" type="parTrans" cxnId="{08412CDF-9AC3-41BF-9E74-36E65C9300FD}">
      <dgm:prSet/>
      <dgm:spPr/>
      <dgm:t>
        <a:bodyPr/>
        <a:lstStyle/>
        <a:p>
          <a:pPr>
            <a:spcBef>
              <a:spcPts val="0"/>
            </a:spcBef>
            <a:spcAft>
              <a:spcPts val="0"/>
            </a:spcAft>
          </a:pPr>
          <a:endParaRPr lang="en-US"/>
        </a:p>
      </dgm:t>
    </dgm:pt>
    <dgm:pt modelId="{88D38518-C9C2-433B-9F93-D1E9D42E3A06}" type="sibTrans" cxnId="{08412CDF-9AC3-41BF-9E74-36E65C9300FD}">
      <dgm:prSet/>
      <dgm:spPr/>
      <dgm:t>
        <a:bodyPr/>
        <a:lstStyle/>
        <a:p>
          <a:pPr>
            <a:spcBef>
              <a:spcPts val="0"/>
            </a:spcBef>
            <a:spcAft>
              <a:spcPts val="0"/>
            </a:spcAft>
          </a:pPr>
          <a:endParaRPr lang="en-US"/>
        </a:p>
      </dgm:t>
    </dgm:pt>
    <dgm:pt modelId="{9281F556-1A0B-4CA9-B922-35938253881B}">
      <dgm:prSet phldrT="[Text]" custT="1"/>
      <dgm:spPr/>
      <dgm:t>
        <a:bodyPr/>
        <a:lstStyle/>
        <a:p>
          <a:pPr>
            <a:spcBef>
              <a:spcPts val="0"/>
            </a:spcBef>
            <a:spcAft>
              <a:spcPts val="0"/>
            </a:spcAft>
          </a:pPr>
          <a:r>
            <a:rPr lang="en-US" sz="800"/>
            <a:t>IDs</a:t>
          </a:r>
        </a:p>
      </dgm:t>
    </dgm:pt>
    <dgm:pt modelId="{8FAA1923-C951-46E1-BE94-2546C5A1E5D4}" type="parTrans" cxnId="{230A1ADD-6DB9-49FF-B967-41B2A0029AA0}">
      <dgm:prSet/>
      <dgm:spPr/>
      <dgm:t>
        <a:bodyPr/>
        <a:lstStyle/>
        <a:p>
          <a:pPr>
            <a:spcBef>
              <a:spcPts val="0"/>
            </a:spcBef>
            <a:spcAft>
              <a:spcPts val="0"/>
            </a:spcAft>
          </a:pPr>
          <a:endParaRPr lang="en-US"/>
        </a:p>
      </dgm:t>
    </dgm:pt>
    <dgm:pt modelId="{78C906AA-C1C6-4C78-8D57-D2924C36E1B6}" type="sibTrans" cxnId="{230A1ADD-6DB9-49FF-B967-41B2A0029AA0}">
      <dgm:prSet/>
      <dgm:spPr/>
      <dgm:t>
        <a:bodyPr/>
        <a:lstStyle/>
        <a:p>
          <a:pPr>
            <a:spcBef>
              <a:spcPts val="0"/>
            </a:spcBef>
            <a:spcAft>
              <a:spcPts val="0"/>
            </a:spcAft>
          </a:pPr>
          <a:endParaRPr lang="en-US"/>
        </a:p>
      </dgm:t>
    </dgm:pt>
    <dgm:pt modelId="{180DEB4E-BD2D-4BA6-B71F-56AE78EF3A7F}">
      <dgm:prSet phldrT="[Text]" custT="1"/>
      <dgm:spPr/>
      <dgm:t>
        <a:bodyPr/>
        <a:lstStyle/>
        <a:p>
          <a:pPr>
            <a:spcBef>
              <a:spcPts val="0"/>
            </a:spcBef>
            <a:spcAft>
              <a:spcPts val="0"/>
            </a:spcAft>
          </a:pPr>
          <a:r>
            <a:rPr lang="en-US" sz="800"/>
            <a:t>Utilities</a:t>
          </a:r>
        </a:p>
      </dgm:t>
    </dgm:pt>
    <dgm:pt modelId="{351117F3-CEA4-4DE9-B7B3-E04B2FE84AA3}" type="parTrans" cxnId="{5F382F1F-943E-407C-ADF0-B8FBADC58BB9}">
      <dgm:prSet/>
      <dgm:spPr/>
      <dgm:t>
        <a:bodyPr/>
        <a:lstStyle/>
        <a:p>
          <a:pPr>
            <a:spcBef>
              <a:spcPts val="0"/>
            </a:spcBef>
            <a:spcAft>
              <a:spcPts val="0"/>
            </a:spcAft>
          </a:pPr>
          <a:endParaRPr lang="en-US"/>
        </a:p>
      </dgm:t>
    </dgm:pt>
    <dgm:pt modelId="{B69BFAC7-0B79-46BB-9956-AEA4A444EAB7}" type="sibTrans" cxnId="{5F382F1F-943E-407C-ADF0-B8FBADC58BB9}">
      <dgm:prSet/>
      <dgm:spPr/>
      <dgm:t>
        <a:bodyPr/>
        <a:lstStyle/>
        <a:p>
          <a:pPr>
            <a:spcBef>
              <a:spcPts val="0"/>
            </a:spcBef>
            <a:spcAft>
              <a:spcPts val="0"/>
            </a:spcAft>
          </a:pPr>
          <a:endParaRPr lang="en-US"/>
        </a:p>
      </dgm:t>
    </dgm:pt>
    <dgm:pt modelId="{06096FA3-0302-42CF-884E-6415E7C55855}">
      <dgm:prSet phldrT="[Text]" custT="1"/>
      <dgm:spPr/>
      <dgm:t>
        <a:bodyPr/>
        <a:lstStyle/>
        <a:p>
          <a:pPr>
            <a:spcBef>
              <a:spcPts val="0"/>
            </a:spcBef>
            <a:spcAft>
              <a:spcPts val="0"/>
            </a:spcAft>
          </a:pPr>
          <a:r>
            <a:rPr lang="en-US" sz="800"/>
            <a:t>Assets and Dwellings</a:t>
          </a:r>
        </a:p>
      </dgm:t>
    </dgm:pt>
    <dgm:pt modelId="{7A23A8BA-B1FF-4A1D-AA0B-40A9E59C7C64}" type="parTrans" cxnId="{0AF5BD77-5339-4BCC-8C55-83E89132B901}">
      <dgm:prSet/>
      <dgm:spPr/>
      <dgm:t>
        <a:bodyPr/>
        <a:lstStyle/>
        <a:p>
          <a:pPr>
            <a:spcBef>
              <a:spcPts val="0"/>
            </a:spcBef>
            <a:spcAft>
              <a:spcPts val="0"/>
            </a:spcAft>
          </a:pPr>
          <a:endParaRPr lang="en-US"/>
        </a:p>
      </dgm:t>
    </dgm:pt>
    <dgm:pt modelId="{7F75814A-94E2-4B60-9928-CFC717E1F4C7}" type="sibTrans" cxnId="{0AF5BD77-5339-4BCC-8C55-83E89132B901}">
      <dgm:prSet/>
      <dgm:spPr/>
      <dgm:t>
        <a:bodyPr/>
        <a:lstStyle/>
        <a:p>
          <a:pPr>
            <a:spcBef>
              <a:spcPts val="0"/>
            </a:spcBef>
            <a:spcAft>
              <a:spcPts val="0"/>
            </a:spcAft>
          </a:pPr>
          <a:endParaRPr lang="en-US"/>
        </a:p>
      </dgm:t>
    </dgm:pt>
    <dgm:pt modelId="{1AD427F7-1156-4CA4-BF24-7093B6C3E226}">
      <dgm:prSet custT="1"/>
      <dgm:spPr/>
      <dgm:t>
        <a:bodyPr/>
        <a:lstStyle/>
        <a:p>
          <a:pPr>
            <a:spcBef>
              <a:spcPts val="0"/>
            </a:spcBef>
            <a:spcAft>
              <a:spcPts val="0"/>
            </a:spcAft>
          </a:pPr>
          <a:r>
            <a:rPr lang="en-US" sz="800"/>
            <a:t>Labor</a:t>
          </a:r>
        </a:p>
      </dgm:t>
    </dgm:pt>
    <dgm:pt modelId="{57C5663C-C6DE-45C6-A0C1-F3C6DEBC0D2F}" type="parTrans" cxnId="{A3D67827-D3A6-4B15-929B-355201F34BAB}">
      <dgm:prSet/>
      <dgm:spPr/>
      <dgm:t>
        <a:bodyPr/>
        <a:lstStyle/>
        <a:p>
          <a:pPr>
            <a:spcBef>
              <a:spcPts val="0"/>
            </a:spcBef>
            <a:spcAft>
              <a:spcPts val="0"/>
            </a:spcAft>
          </a:pPr>
          <a:endParaRPr lang="en-US"/>
        </a:p>
      </dgm:t>
    </dgm:pt>
    <dgm:pt modelId="{D797C3AC-BC46-4285-97E7-799E5CEBC8E4}" type="sibTrans" cxnId="{A3D67827-D3A6-4B15-929B-355201F34BAB}">
      <dgm:prSet/>
      <dgm:spPr/>
      <dgm:t>
        <a:bodyPr/>
        <a:lstStyle/>
        <a:p>
          <a:pPr>
            <a:spcBef>
              <a:spcPts val="0"/>
            </a:spcBef>
            <a:spcAft>
              <a:spcPts val="0"/>
            </a:spcAft>
          </a:pPr>
          <a:endParaRPr lang="en-US"/>
        </a:p>
      </dgm:t>
    </dgm:pt>
    <dgm:pt modelId="{77BFD2B5-5EA5-422C-B58A-516553FDD177}">
      <dgm:prSet custT="1"/>
      <dgm:spPr/>
      <dgm:t>
        <a:bodyPr/>
        <a:lstStyle/>
        <a:p>
          <a:pPr>
            <a:spcBef>
              <a:spcPts val="0"/>
            </a:spcBef>
            <a:spcAft>
              <a:spcPts val="0"/>
            </a:spcAft>
          </a:pPr>
          <a:r>
            <a:rPr lang="en-US" sz="800"/>
            <a:t>Education</a:t>
          </a:r>
        </a:p>
      </dgm:t>
    </dgm:pt>
    <dgm:pt modelId="{B2ACAC7D-2A9D-4614-BF3C-B94D63966E62}" type="parTrans" cxnId="{4B7B2F50-8223-48CB-83DC-68C4E2AE73FC}">
      <dgm:prSet/>
      <dgm:spPr/>
      <dgm:t>
        <a:bodyPr/>
        <a:lstStyle/>
        <a:p>
          <a:pPr>
            <a:spcBef>
              <a:spcPts val="0"/>
            </a:spcBef>
            <a:spcAft>
              <a:spcPts val="0"/>
            </a:spcAft>
          </a:pPr>
          <a:endParaRPr lang="en-US"/>
        </a:p>
      </dgm:t>
    </dgm:pt>
    <dgm:pt modelId="{62A29352-CC47-435E-BC35-38F7EA601DCE}" type="sibTrans" cxnId="{4B7B2F50-8223-48CB-83DC-68C4E2AE73FC}">
      <dgm:prSet/>
      <dgm:spPr/>
      <dgm:t>
        <a:bodyPr/>
        <a:lstStyle/>
        <a:p>
          <a:pPr>
            <a:spcBef>
              <a:spcPts val="0"/>
            </a:spcBef>
            <a:spcAft>
              <a:spcPts val="0"/>
            </a:spcAft>
          </a:pPr>
          <a:endParaRPr lang="en-US"/>
        </a:p>
      </dgm:t>
    </dgm:pt>
    <dgm:pt modelId="{44C14DE0-F041-487C-BAD0-B92DAA6B4B9C}">
      <dgm:prSet custT="1"/>
      <dgm:spPr/>
      <dgm:t>
        <a:bodyPr/>
        <a:lstStyle/>
        <a:p>
          <a:pPr>
            <a:spcBef>
              <a:spcPts val="0"/>
            </a:spcBef>
            <a:spcAft>
              <a:spcPts val="0"/>
            </a:spcAft>
          </a:pPr>
          <a:r>
            <a:rPr lang="en-US" sz="800"/>
            <a:t>Demography </a:t>
          </a:r>
        </a:p>
      </dgm:t>
    </dgm:pt>
    <dgm:pt modelId="{6FFBF0DA-9AB3-4B54-93D6-FEFF5F3BC52B}" type="parTrans" cxnId="{03DB8AFB-C490-4B03-81D4-A95D9BD1F416}">
      <dgm:prSet/>
      <dgm:spPr/>
      <dgm:t>
        <a:bodyPr/>
        <a:lstStyle/>
        <a:p>
          <a:pPr>
            <a:spcBef>
              <a:spcPts val="0"/>
            </a:spcBef>
            <a:spcAft>
              <a:spcPts val="0"/>
            </a:spcAft>
          </a:pPr>
          <a:endParaRPr lang="en-US"/>
        </a:p>
      </dgm:t>
    </dgm:pt>
    <dgm:pt modelId="{3525E3EA-206E-45DE-ADBA-11574EAAC466}" type="sibTrans" cxnId="{03DB8AFB-C490-4B03-81D4-A95D9BD1F416}">
      <dgm:prSet/>
      <dgm:spPr/>
      <dgm:t>
        <a:bodyPr/>
        <a:lstStyle/>
        <a:p>
          <a:pPr>
            <a:spcBef>
              <a:spcPts val="0"/>
            </a:spcBef>
            <a:spcAft>
              <a:spcPts val="0"/>
            </a:spcAft>
          </a:pPr>
          <a:endParaRPr lang="en-US"/>
        </a:p>
      </dgm:t>
    </dgm:pt>
    <dgm:pt modelId="{0856F2FA-E8A5-4CE0-B0D7-AA9BF9987975}">
      <dgm:prSet custT="1"/>
      <dgm:spPr/>
      <dgm:t>
        <a:bodyPr/>
        <a:lstStyle/>
        <a:p>
          <a:pPr>
            <a:spcBef>
              <a:spcPts val="0"/>
            </a:spcBef>
            <a:spcAft>
              <a:spcPts val="0"/>
            </a:spcAft>
          </a:pPr>
          <a:r>
            <a:rPr lang="en-US" sz="800"/>
            <a:t>Income (mainly wage)</a:t>
          </a:r>
        </a:p>
      </dgm:t>
    </dgm:pt>
    <dgm:pt modelId="{1A993B2A-6DFF-457B-B03C-3D7ACE8AB0F4}" type="parTrans" cxnId="{18293613-2433-44C6-80C5-D2E982780F7A}">
      <dgm:prSet/>
      <dgm:spPr/>
      <dgm:t>
        <a:bodyPr/>
        <a:lstStyle/>
        <a:p>
          <a:pPr>
            <a:spcBef>
              <a:spcPts val="0"/>
            </a:spcBef>
            <a:spcAft>
              <a:spcPts val="0"/>
            </a:spcAft>
          </a:pPr>
          <a:endParaRPr lang="en-US"/>
        </a:p>
      </dgm:t>
    </dgm:pt>
    <dgm:pt modelId="{BA8697DD-6870-4B2E-A636-A7FF27A8F20A}" type="sibTrans" cxnId="{18293613-2433-44C6-80C5-D2E982780F7A}">
      <dgm:prSet/>
      <dgm:spPr/>
      <dgm:t>
        <a:bodyPr/>
        <a:lstStyle/>
        <a:p>
          <a:pPr>
            <a:spcBef>
              <a:spcPts val="0"/>
            </a:spcBef>
            <a:spcAft>
              <a:spcPts val="0"/>
            </a:spcAft>
          </a:pPr>
          <a:endParaRPr lang="en-US"/>
        </a:p>
      </dgm:t>
    </dgm:pt>
    <dgm:pt modelId="{C13C32C3-4BDB-4EC5-93B9-63279EB5FA30}">
      <dgm:prSet custT="1"/>
      <dgm:spPr/>
      <dgm:t>
        <a:bodyPr/>
        <a:lstStyle/>
        <a:p>
          <a:pPr>
            <a:spcBef>
              <a:spcPts val="0"/>
            </a:spcBef>
            <a:spcAft>
              <a:spcPts val="0"/>
            </a:spcAft>
          </a:pPr>
          <a:r>
            <a:rPr lang="en-US" sz="800"/>
            <a:t>Geography</a:t>
          </a:r>
        </a:p>
      </dgm:t>
    </dgm:pt>
    <dgm:pt modelId="{08579904-1F33-4CAF-9642-B9D4DCADC940}" type="parTrans" cxnId="{A09D63F9-EE75-4370-94B2-4789C0CBC070}">
      <dgm:prSet/>
      <dgm:spPr/>
      <dgm:t>
        <a:bodyPr/>
        <a:lstStyle/>
        <a:p>
          <a:pPr>
            <a:spcBef>
              <a:spcPts val="0"/>
            </a:spcBef>
            <a:spcAft>
              <a:spcPts val="0"/>
            </a:spcAft>
          </a:pPr>
          <a:endParaRPr lang="en-US"/>
        </a:p>
      </dgm:t>
    </dgm:pt>
    <dgm:pt modelId="{11CD76AB-A06A-4950-9A23-0DA411C253E7}" type="sibTrans" cxnId="{A09D63F9-EE75-4370-94B2-4789C0CBC070}">
      <dgm:prSet/>
      <dgm:spPr/>
      <dgm:t>
        <a:bodyPr/>
        <a:lstStyle/>
        <a:p>
          <a:pPr>
            <a:spcBef>
              <a:spcPts val="0"/>
            </a:spcBef>
            <a:spcAft>
              <a:spcPts val="0"/>
            </a:spcAft>
          </a:pPr>
          <a:endParaRPr lang="en-US"/>
        </a:p>
      </dgm:t>
    </dgm:pt>
    <dgm:pt modelId="{A42337C4-8528-44C6-B00B-BD2B0D2F2D97}">
      <dgm:prSet custT="1"/>
      <dgm:spPr/>
      <dgm:t>
        <a:bodyPr/>
        <a:lstStyle/>
        <a:p>
          <a:pPr>
            <a:spcBef>
              <a:spcPts val="0"/>
            </a:spcBef>
            <a:spcAft>
              <a:spcPts val="0"/>
            </a:spcAft>
          </a:pPr>
          <a:r>
            <a:rPr lang="en-US" sz="800"/>
            <a:t>CPI and welfare</a:t>
          </a:r>
        </a:p>
      </dgm:t>
    </dgm:pt>
    <dgm:pt modelId="{316FB34D-09E2-49F0-B8A6-3DDA1F3B5880}" type="parTrans" cxnId="{89FACDC2-D646-496F-BFD1-2ED381613EF5}">
      <dgm:prSet/>
      <dgm:spPr/>
      <dgm:t>
        <a:bodyPr/>
        <a:lstStyle/>
        <a:p>
          <a:pPr>
            <a:spcBef>
              <a:spcPts val="0"/>
            </a:spcBef>
            <a:spcAft>
              <a:spcPts val="0"/>
            </a:spcAft>
          </a:pPr>
          <a:endParaRPr lang="en-US"/>
        </a:p>
      </dgm:t>
    </dgm:pt>
    <dgm:pt modelId="{6AE38610-6B11-4D05-A2BF-77047CF68919}" type="sibTrans" cxnId="{89FACDC2-D646-496F-BFD1-2ED381613EF5}">
      <dgm:prSet/>
      <dgm:spPr/>
      <dgm:t>
        <a:bodyPr/>
        <a:lstStyle/>
        <a:p>
          <a:pPr>
            <a:spcBef>
              <a:spcPts val="0"/>
            </a:spcBef>
            <a:spcAft>
              <a:spcPts val="0"/>
            </a:spcAft>
          </a:pPr>
          <a:endParaRPr lang="en-US"/>
        </a:p>
      </dgm:t>
    </dgm:pt>
    <dgm:pt modelId="{2B60F40C-B876-4158-97BC-A136EA3E569B}">
      <dgm:prSet custT="1"/>
      <dgm:spPr/>
      <dgm:t>
        <a:bodyPr/>
        <a:lstStyle/>
        <a:p>
          <a:pPr>
            <a:spcBef>
              <a:spcPts val="0"/>
            </a:spcBef>
            <a:spcAft>
              <a:spcPts val="0"/>
            </a:spcAft>
          </a:pPr>
          <a:r>
            <a:rPr lang="en-US" sz="800"/>
            <a:t>Consumption</a:t>
          </a:r>
        </a:p>
      </dgm:t>
    </dgm:pt>
    <dgm:pt modelId="{C99DD6BC-CFA0-49AF-8120-D78CE45F2F0D}" type="parTrans" cxnId="{5E826F44-0557-4DD7-A520-A70EBA7EB804}">
      <dgm:prSet/>
      <dgm:spPr/>
      <dgm:t>
        <a:bodyPr/>
        <a:lstStyle/>
        <a:p>
          <a:pPr>
            <a:spcBef>
              <a:spcPts val="0"/>
            </a:spcBef>
            <a:spcAft>
              <a:spcPts val="0"/>
            </a:spcAft>
          </a:pPr>
          <a:endParaRPr lang="en-US"/>
        </a:p>
      </dgm:t>
    </dgm:pt>
    <dgm:pt modelId="{D01A525F-DD48-43DF-AA02-1B826FB70EA8}" type="sibTrans" cxnId="{5E826F44-0557-4DD7-A520-A70EBA7EB804}">
      <dgm:prSet/>
      <dgm:spPr/>
      <dgm:t>
        <a:bodyPr/>
        <a:lstStyle/>
        <a:p>
          <a:pPr>
            <a:spcBef>
              <a:spcPts val="0"/>
            </a:spcBef>
            <a:spcAft>
              <a:spcPts val="0"/>
            </a:spcAft>
          </a:pPr>
          <a:endParaRPr lang="en-US"/>
        </a:p>
      </dgm:t>
    </dgm:pt>
    <dgm:pt modelId="{EEB33F49-E738-440C-9A92-62B594E9E6F3}" type="pres">
      <dgm:prSet presAssocID="{99938F5E-190A-4D6A-960E-5D6FD6F81B9B}" presName="Name0" presStyleCnt="0">
        <dgm:presLayoutVars>
          <dgm:chMax val="1"/>
          <dgm:dir/>
          <dgm:animLvl val="ctr"/>
          <dgm:resizeHandles val="exact"/>
        </dgm:presLayoutVars>
      </dgm:prSet>
      <dgm:spPr/>
    </dgm:pt>
    <dgm:pt modelId="{BEB53338-0DD1-407C-966C-E01C59429F57}" type="pres">
      <dgm:prSet presAssocID="{FDF6681E-CE1E-4F44-BCE7-290D5D1712BB}" presName="centerShape" presStyleLbl="node0" presStyleIdx="0" presStyleCnt="1" custScaleX="124544" custScaleY="116949"/>
      <dgm:spPr/>
    </dgm:pt>
    <dgm:pt modelId="{42D1D121-CDD1-4623-87F6-838C0C7AD0BC}" type="pres">
      <dgm:prSet presAssocID="{7ED7F1AB-227B-400E-98A0-2C4301FD7128}" presName="parTrans" presStyleLbl="sibTrans2D1" presStyleIdx="0" presStyleCnt="11"/>
      <dgm:spPr/>
    </dgm:pt>
    <dgm:pt modelId="{98DBFBFE-88D5-4395-BB72-71C54CC8D7E6}" type="pres">
      <dgm:prSet presAssocID="{7ED7F1AB-227B-400E-98A0-2C4301FD7128}" presName="connectorText" presStyleLbl="sibTrans2D1" presStyleIdx="0" presStyleCnt="11"/>
      <dgm:spPr/>
    </dgm:pt>
    <dgm:pt modelId="{CE396A2B-609B-4281-B4D3-D455EF2D6FF1}" type="pres">
      <dgm:prSet presAssocID="{F57C5E17-F17B-4936-BC01-241F66764165}" presName="node" presStyleLbl="node1" presStyleIdx="0" presStyleCnt="11" custScaleX="121401" custScaleY="118743">
        <dgm:presLayoutVars>
          <dgm:bulletEnabled val="1"/>
        </dgm:presLayoutVars>
      </dgm:prSet>
      <dgm:spPr/>
    </dgm:pt>
    <dgm:pt modelId="{97F0166B-4DB7-49E9-85D8-504FA6AB79DD}" type="pres">
      <dgm:prSet presAssocID="{8FAA1923-C951-46E1-BE94-2546C5A1E5D4}" presName="parTrans" presStyleLbl="sibTrans2D1" presStyleIdx="1" presStyleCnt="11"/>
      <dgm:spPr/>
    </dgm:pt>
    <dgm:pt modelId="{5FE22A71-324C-4DA2-9BC8-6395A03651B4}" type="pres">
      <dgm:prSet presAssocID="{8FAA1923-C951-46E1-BE94-2546C5A1E5D4}" presName="connectorText" presStyleLbl="sibTrans2D1" presStyleIdx="1" presStyleCnt="11"/>
      <dgm:spPr/>
    </dgm:pt>
    <dgm:pt modelId="{44B8925E-D163-4222-8E13-7987D3D78217}" type="pres">
      <dgm:prSet presAssocID="{9281F556-1A0B-4CA9-B922-35938253881B}" presName="node" presStyleLbl="node1" presStyleIdx="1" presStyleCnt="11" custScaleX="121401" custScaleY="118743">
        <dgm:presLayoutVars>
          <dgm:bulletEnabled val="1"/>
        </dgm:presLayoutVars>
      </dgm:prSet>
      <dgm:spPr/>
    </dgm:pt>
    <dgm:pt modelId="{0708E6A4-3770-4C54-908D-500625BDEA9F}" type="pres">
      <dgm:prSet presAssocID="{316FB34D-09E2-49F0-B8A6-3DDA1F3B5880}" presName="parTrans" presStyleLbl="sibTrans2D1" presStyleIdx="2" presStyleCnt="11"/>
      <dgm:spPr/>
    </dgm:pt>
    <dgm:pt modelId="{853CD43A-85DF-4540-B196-95A0543AD69F}" type="pres">
      <dgm:prSet presAssocID="{316FB34D-09E2-49F0-B8A6-3DDA1F3B5880}" presName="connectorText" presStyleLbl="sibTrans2D1" presStyleIdx="2" presStyleCnt="11"/>
      <dgm:spPr/>
    </dgm:pt>
    <dgm:pt modelId="{B47CD577-1E0D-43E6-8059-E8BF46959BC5}" type="pres">
      <dgm:prSet presAssocID="{A42337C4-8528-44C6-B00B-BD2B0D2F2D97}" presName="node" presStyleLbl="node1" presStyleIdx="2" presStyleCnt="11" custScaleX="121401" custScaleY="118743">
        <dgm:presLayoutVars>
          <dgm:bulletEnabled val="1"/>
        </dgm:presLayoutVars>
      </dgm:prSet>
      <dgm:spPr/>
    </dgm:pt>
    <dgm:pt modelId="{313168D2-04C6-4C61-BB02-89527C63F7E2}" type="pres">
      <dgm:prSet presAssocID="{C99DD6BC-CFA0-49AF-8120-D78CE45F2F0D}" presName="parTrans" presStyleLbl="sibTrans2D1" presStyleIdx="3" presStyleCnt="11"/>
      <dgm:spPr/>
    </dgm:pt>
    <dgm:pt modelId="{E80C1EA7-FF00-4191-8A8E-A1DF84803858}" type="pres">
      <dgm:prSet presAssocID="{C99DD6BC-CFA0-49AF-8120-D78CE45F2F0D}" presName="connectorText" presStyleLbl="sibTrans2D1" presStyleIdx="3" presStyleCnt="11"/>
      <dgm:spPr/>
    </dgm:pt>
    <dgm:pt modelId="{726498C3-7F6F-4F84-A3C5-115603E0260C}" type="pres">
      <dgm:prSet presAssocID="{2B60F40C-B876-4158-97BC-A136EA3E569B}" presName="node" presStyleLbl="node1" presStyleIdx="3" presStyleCnt="11" custScaleX="121401" custScaleY="118743">
        <dgm:presLayoutVars>
          <dgm:bulletEnabled val="1"/>
        </dgm:presLayoutVars>
      </dgm:prSet>
      <dgm:spPr/>
    </dgm:pt>
    <dgm:pt modelId="{DFCCDF3F-B188-4F69-A35A-58E63733713E}" type="pres">
      <dgm:prSet presAssocID="{1A993B2A-6DFF-457B-B03C-3D7ACE8AB0F4}" presName="parTrans" presStyleLbl="sibTrans2D1" presStyleIdx="4" presStyleCnt="11"/>
      <dgm:spPr/>
    </dgm:pt>
    <dgm:pt modelId="{9CA12DCA-B6DA-4CB0-8F96-FEB0E16F59DC}" type="pres">
      <dgm:prSet presAssocID="{1A993B2A-6DFF-457B-B03C-3D7ACE8AB0F4}" presName="connectorText" presStyleLbl="sibTrans2D1" presStyleIdx="4" presStyleCnt="11"/>
      <dgm:spPr/>
    </dgm:pt>
    <dgm:pt modelId="{3B64702F-7460-4D3A-9CD4-1ECC45D08794}" type="pres">
      <dgm:prSet presAssocID="{0856F2FA-E8A5-4CE0-B0D7-AA9BF9987975}" presName="node" presStyleLbl="node1" presStyleIdx="4" presStyleCnt="11" custScaleX="121401" custScaleY="118743">
        <dgm:presLayoutVars>
          <dgm:bulletEnabled val="1"/>
        </dgm:presLayoutVars>
      </dgm:prSet>
      <dgm:spPr/>
    </dgm:pt>
    <dgm:pt modelId="{E4E5DC1A-19B1-456D-BA07-22F20C2942F5}" type="pres">
      <dgm:prSet presAssocID="{08579904-1F33-4CAF-9642-B9D4DCADC940}" presName="parTrans" presStyleLbl="sibTrans2D1" presStyleIdx="5" presStyleCnt="11"/>
      <dgm:spPr/>
    </dgm:pt>
    <dgm:pt modelId="{9908EC62-50C6-4A3D-83CE-0C44ED0BAF39}" type="pres">
      <dgm:prSet presAssocID="{08579904-1F33-4CAF-9642-B9D4DCADC940}" presName="connectorText" presStyleLbl="sibTrans2D1" presStyleIdx="5" presStyleCnt="11"/>
      <dgm:spPr/>
    </dgm:pt>
    <dgm:pt modelId="{CFF31487-274A-4C0F-9BBB-1D4BB50BB16F}" type="pres">
      <dgm:prSet presAssocID="{C13C32C3-4BDB-4EC5-93B9-63279EB5FA30}" presName="node" presStyleLbl="node1" presStyleIdx="5" presStyleCnt="11" custScaleX="121401" custScaleY="118743">
        <dgm:presLayoutVars>
          <dgm:bulletEnabled val="1"/>
        </dgm:presLayoutVars>
      </dgm:prSet>
      <dgm:spPr/>
    </dgm:pt>
    <dgm:pt modelId="{AA00B1D0-5DAF-45C5-BE46-089153451D08}" type="pres">
      <dgm:prSet presAssocID="{6FFBF0DA-9AB3-4B54-93D6-FEFF5F3BC52B}" presName="parTrans" presStyleLbl="sibTrans2D1" presStyleIdx="6" presStyleCnt="11"/>
      <dgm:spPr/>
    </dgm:pt>
    <dgm:pt modelId="{3BF34505-AF70-4442-B6EF-4C4EBD9BEF97}" type="pres">
      <dgm:prSet presAssocID="{6FFBF0DA-9AB3-4B54-93D6-FEFF5F3BC52B}" presName="connectorText" presStyleLbl="sibTrans2D1" presStyleIdx="6" presStyleCnt="11"/>
      <dgm:spPr/>
    </dgm:pt>
    <dgm:pt modelId="{3C78376B-3BC6-4A2E-8E51-B4D3ACF8CDEC}" type="pres">
      <dgm:prSet presAssocID="{44C14DE0-F041-487C-BAD0-B92DAA6B4B9C}" presName="node" presStyleLbl="node1" presStyleIdx="6" presStyleCnt="11" custScaleX="121401" custScaleY="118743">
        <dgm:presLayoutVars>
          <dgm:bulletEnabled val="1"/>
        </dgm:presLayoutVars>
      </dgm:prSet>
      <dgm:spPr/>
    </dgm:pt>
    <dgm:pt modelId="{168F9646-20AB-415A-8797-56DF27BAE884}" type="pres">
      <dgm:prSet presAssocID="{B2ACAC7D-2A9D-4614-BF3C-B94D63966E62}" presName="parTrans" presStyleLbl="sibTrans2D1" presStyleIdx="7" presStyleCnt="11"/>
      <dgm:spPr/>
    </dgm:pt>
    <dgm:pt modelId="{F220A445-0259-4343-8719-C1402C07DD51}" type="pres">
      <dgm:prSet presAssocID="{B2ACAC7D-2A9D-4614-BF3C-B94D63966E62}" presName="connectorText" presStyleLbl="sibTrans2D1" presStyleIdx="7" presStyleCnt="11"/>
      <dgm:spPr/>
    </dgm:pt>
    <dgm:pt modelId="{54B284FF-E5E6-4DFB-BFDA-9B5834D36449}" type="pres">
      <dgm:prSet presAssocID="{77BFD2B5-5EA5-422C-B58A-516553FDD177}" presName="node" presStyleLbl="node1" presStyleIdx="7" presStyleCnt="11" custScaleX="121401" custScaleY="118743">
        <dgm:presLayoutVars>
          <dgm:bulletEnabled val="1"/>
        </dgm:presLayoutVars>
      </dgm:prSet>
      <dgm:spPr/>
    </dgm:pt>
    <dgm:pt modelId="{73531384-EFAB-479C-B21B-B4091AC07C20}" type="pres">
      <dgm:prSet presAssocID="{57C5663C-C6DE-45C6-A0C1-F3C6DEBC0D2F}" presName="parTrans" presStyleLbl="sibTrans2D1" presStyleIdx="8" presStyleCnt="11"/>
      <dgm:spPr/>
    </dgm:pt>
    <dgm:pt modelId="{D4474DDA-C61F-48DD-B932-F74F99F232DA}" type="pres">
      <dgm:prSet presAssocID="{57C5663C-C6DE-45C6-A0C1-F3C6DEBC0D2F}" presName="connectorText" presStyleLbl="sibTrans2D1" presStyleIdx="8" presStyleCnt="11"/>
      <dgm:spPr/>
    </dgm:pt>
    <dgm:pt modelId="{ADE62339-62A4-47C3-A35B-28B9D86205A0}" type="pres">
      <dgm:prSet presAssocID="{1AD427F7-1156-4CA4-BF24-7093B6C3E226}" presName="node" presStyleLbl="node1" presStyleIdx="8" presStyleCnt="11" custScaleX="121401" custScaleY="118743">
        <dgm:presLayoutVars>
          <dgm:bulletEnabled val="1"/>
        </dgm:presLayoutVars>
      </dgm:prSet>
      <dgm:spPr/>
    </dgm:pt>
    <dgm:pt modelId="{15E791BA-974F-41F4-842E-1E9D04041468}" type="pres">
      <dgm:prSet presAssocID="{351117F3-CEA4-4DE9-B7B3-E04B2FE84AA3}" presName="parTrans" presStyleLbl="sibTrans2D1" presStyleIdx="9" presStyleCnt="11"/>
      <dgm:spPr/>
    </dgm:pt>
    <dgm:pt modelId="{2E3D58F0-1A0E-46FF-8758-C1525AFC9D2C}" type="pres">
      <dgm:prSet presAssocID="{351117F3-CEA4-4DE9-B7B3-E04B2FE84AA3}" presName="connectorText" presStyleLbl="sibTrans2D1" presStyleIdx="9" presStyleCnt="11"/>
      <dgm:spPr/>
    </dgm:pt>
    <dgm:pt modelId="{3BB0B9CE-5752-43A2-BEBE-A0593EF724D0}" type="pres">
      <dgm:prSet presAssocID="{180DEB4E-BD2D-4BA6-B71F-56AE78EF3A7F}" presName="node" presStyleLbl="node1" presStyleIdx="9" presStyleCnt="11" custScaleX="121401" custScaleY="118743">
        <dgm:presLayoutVars>
          <dgm:bulletEnabled val="1"/>
        </dgm:presLayoutVars>
      </dgm:prSet>
      <dgm:spPr/>
    </dgm:pt>
    <dgm:pt modelId="{206CEB7C-C38A-45E4-8DB6-503D7A6CF710}" type="pres">
      <dgm:prSet presAssocID="{7A23A8BA-B1FF-4A1D-AA0B-40A9E59C7C64}" presName="parTrans" presStyleLbl="sibTrans2D1" presStyleIdx="10" presStyleCnt="11"/>
      <dgm:spPr/>
    </dgm:pt>
    <dgm:pt modelId="{F6E15BE6-CA7E-4459-817D-6D426C5EEF0B}" type="pres">
      <dgm:prSet presAssocID="{7A23A8BA-B1FF-4A1D-AA0B-40A9E59C7C64}" presName="connectorText" presStyleLbl="sibTrans2D1" presStyleIdx="10" presStyleCnt="11"/>
      <dgm:spPr/>
    </dgm:pt>
    <dgm:pt modelId="{33C121B3-0499-4A58-847E-59AF6BBA5F5C}" type="pres">
      <dgm:prSet presAssocID="{06096FA3-0302-42CF-884E-6415E7C55855}" presName="node" presStyleLbl="node1" presStyleIdx="10" presStyleCnt="11" custScaleX="121401" custScaleY="118743">
        <dgm:presLayoutVars>
          <dgm:bulletEnabled val="1"/>
        </dgm:presLayoutVars>
      </dgm:prSet>
      <dgm:spPr/>
    </dgm:pt>
  </dgm:ptLst>
  <dgm:cxnLst>
    <dgm:cxn modelId="{038D0401-F453-468A-B322-D20702F7933B}" srcId="{99938F5E-190A-4D6A-960E-5D6FD6F81B9B}" destId="{FDF6681E-CE1E-4F44-BCE7-290D5D1712BB}" srcOrd="0" destOrd="0" parTransId="{661882D9-AF0F-4508-A6BA-3E7BF0CFD07D}" sibTransId="{2CEB104B-9893-428B-8811-4667F1A80FDF}"/>
    <dgm:cxn modelId="{89DB4204-5C14-6B4D-AB5B-070A1929EFE8}" type="presOf" srcId="{8FAA1923-C951-46E1-BE94-2546C5A1E5D4}" destId="{5FE22A71-324C-4DA2-9BC8-6395A03651B4}" srcOrd="1" destOrd="0" presId="urn:microsoft.com/office/officeart/2005/8/layout/radial5"/>
    <dgm:cxn modelId="{D4248806-34FA-2848-8822-5F52743BDF19}" type="presOf" srcId="{1A993B2A-6DFF-457B-B03C-3D7ACE8AB0F4}" destId="{9CA12DCA-B6DA-4CB0-8F96-FEB0E16F59DC}" srcOrd="1" destOrd="0" presId="urn:microsoft.com/office/officeart/2005/8/layout/radial5"/>
    <dgm:cxn modelId="{6BDEA010-278B-E747-A497-C1F5844F95D0}" type="presOf" srcId="{FDF6681E-CE1E-4F44-BCE7-290D5D1712BB}" destId="{BEB53338-0DD1-407C-966C-E01C59429F57}" srcOrd="0" destOrd="0" presId="urn:microsoft.com/office/officeart/2005/8/layout/radial5"/>
    <dgm:cxn modelId="{B4BB1611-8EFF-BB41-B95E-449E747D0311}" type="presOf" srcId="{08579904-1F33-4CAF-9642-B9D4DCADC940}" destId="{E4E5DC1A-19B1-456D-BA07-22F20C2942F5}" srcOrd="0" destOrd="0" presId="urn:microsoft.com/office/officeart/2005/8/layout/radial5"/>
    <dgm:cxn modelId="{AA711D11-0440-4B41-92A7-095FD3A24CB6}" type="presOf" srcId="{180DEB4E-BD2D-4BA6-B71F-56AE78EF3A7F}" destId="{3BB0B9CE-5752-43A2-BEBE-A0593EF724D0}" srcOrd="0" destOrd="0" presId="urn:microsoft.com/office/officeart/2005/8/layout/radial5"/>
    <dgm:cxn modelId="{18293613-2433-44C6-80C5-D2E982780F7A}" srcId="{FDF6681E-CE1E-4F44-BCE7-290D5D1712BB}" destId="{0856F2FA-E8A5-4CE0-B0D7-AA9BF9987975}" srcOrd="4" destOrd="0" parTransId="{1A993B2A-6DFF-457B-B03C-3D7ACE8AB0F4}" sibTransId="{BA8697DD-6870-4B2E-A636-A7FF27A8F20A}"/>
    <dgm:cxn modelId="{9B1E7216-689F-9445-AF96-CD2DB6A7F64D}" type="presOf" srcId="{8FAA1923-C951-46E1-BE94-2546C5A1E5D4}" destId="{97F0166B-4DB7-49E9-85D8-504FA6AB79DD}" srcOrd="0" destOrd="0" presId="urn:microsoft.com/office/officeart/2005/8/layout/radial5"/>
    <dgm:cxn modelId="{FF17A816-4497-7941-AE84-129595FB5114}" type="presOf" srcId="{06096FA3-0302-42CF-884E-6415E7C55855}" destId="{33C121B3-0499-4A58-847E-59AF6BBA5F5C}" srcOrd="0" destOrd="0" presId="urn:microsoft.com/office/officeart/2005/8/layout/radial5"/>
    <dgm:cxn modelId="{5F382F1F-943E-407C-ADF0-B8FBADC58BB9}" srcId="{FDF6681E-CE1E-4F44-BCE7-290D5D1712BB}" destId="{180DEB4E-BD2D-4BA6-B71F-56AE78EF3A7F}" srcOrd="9" destOrd="0" parTransId="{351117F3-CEA4-4DE9-B7B3-E04B2FE84AA3}" sibTransId="{B69BFAC7-0B79-46BB-9956-AEA4A444EAB7}"/>
    <dgm:cxn modelId="{A3D67827-D3A6-4B15-929B-355201F34BAB}" srcId="{FDF6681E-CE1E-4F44-BCE7-290D5D1712BB}" destId="{1AD427F7-1156-4CA4-BF24-7093B6C3E226}" srcOrd="8" destOrd="0" parTransId="{57C5663C-C6DE-45C6-A0C1-F3C6DEBC0D2F}" sibTransId="{D797C3AC-BC46-4285-97E7-799E5CEBC8E4}"/>
    <dgm:cxn modelId="{7CD5232C-61BF-1849-B6BF-0E0F6102782E}" type="presOf" srcId="{9281F556-1A0B-4CA9-B922-35938253881B}" destId="{44B8925E-D163-4222-8E13-7987D3D78217}" srcOrd="0" destOrd="0" presId="urn:microsoft.com/office/officeart/2005/8/layout/radial5"/>
    <dgm:cxn modelId="{3FE33731-2C0B-0641-BB16-C428A37335AF}" type="presOf" srcId="{7A23A8BA-B1FF-4A1D-AA0B-40A9E59C7C64}" destId="{206CEB7C-C38A-45E4-8DB6-503D7A6CF710}" srcOrd="0" destOrd="0" presId="urn:microsoft.com/office/officeart/2005/8/layout/radial5"/>
    <dgm:cxn modelId="{75EF7F3C-A71B-FC49-82E7-1F40940013E1}" type="presOf" srcId="{7ED7F1AB-227B-400E-98A0-2C4301FD7128}" destId="{42D1D121-CDD1-4623-87F6-838C0C7AD0BC}" srcOrd="0" destOrd="0" presId="urn:microsoft.com/office/officeart/2005/8/layout/radial5"/>
    <dgm:cxn modelId="{4B69973D-4C5B-4049-A906-DE6FF1BE37B1}" type="presOf" srcId="{57C5663C-C6DE-45C6-A0C1-F3C6DEBC0D2F}" destId="{73531384-EFAB-479C-B21B-B4091AC07C20}" srcOrd="0" destOrd="0" presId="urn:microsoft.com/office/officeart/2005/8/layout/radial5"/>
    <dgm:cxn modelId="{1B2E135D-FA6B-BA43-A1AF-10B50F2E8F38}" type="presOf" srcId="{B2ACAC7D-2A9D-4614-BF3C-B94D63966E62}" destId="{F220A445-0259-4343-8719-C1402C07DD51}" srcOrd="1" destOrd="0" presId="urn:microsoft.com/office/officeart/2005/8/layout/radial5"/>
    <dgm:cxn modelId="{5E826F44-0557-4DD7-A520-A70EBA7EB804}" srcId="{FDF6681E-CE1E-4F44-BCE7-290D5D1712BB}" destId="{2B60F40C-B876-4158-97BC-A136EA3E569B}" srcOrd="3" destOrd="0" parTransId="{C99DD6BC-CFA0-49AF-8120-D78CE45F2F0D}" sibTransId="{D01A525F-DD48-43DF-AA02-1B826FB70EA8}"/>
    <dgm:cxn modelId="{4B7B2F50-8223-48CB-83DC-68C4E2AE73FC}" srcId="{FDF6681E-CE1E-4F44-BCE7-290D5D1712BB}" destId="{77BFD2B5-5EA5-422C-B58A-516553FDD177}" srcOrd="7" destOrd="0" parTransId="{B2ACAC7D-2A9D-4614-BF3C-B94D63966E62}" sibTransId="{62A29352-CC47-435E-BC35-38F7EA601DCE}"/>
    <dgm:cxn modelId="{60916D74-D5D1-A346-99B0-B3CCC730DE0C}" type="presOf" srcId="{08579904-1F33-4CAF-9642-B9D4DCADC940}" destId="{9908EC62-50C6-4A3D-83CE-0C44ED0BAF39}" srcOrd="1" destOrd="0" presId="urn:microsoft.com/office/officeart/2005/8/layout/radial5"/>
    <dgm:cxn modelId="{0AF5BD77-5339-4BCC-8C55-83E89132B901}" srcId="{FDF6681E-CE1E-4F44-BCE7-290D5D1712BB}" destId="{06096FA3-0302-42CF-884E-6415E7C55855}" srcOrd="10" destOrd="0" parTransId="{7A23A8BA-B1FF-4A1D-AA0B-40A9E59C7C64}" sibTransId="{7F75814A-94E2-4B60-9928-CFC717E1F4C7}"/>
    <dgm:cxn modelId="{D23FDD78-8438-DB4E-873E-4F102EF9D8BA}" type="presOf" srcId="{316FB34D-09E2-49F0-B8A6-3DDA1F3B5880}" destId="{0708E6A4-3770-4C54-908D-500625BDEA9F}" srcOrd="0" destOrd="0" presId="urn:microsoft.com/office/officeart/2005/8/layout/radial5"/>
    <dgm:cxn modelId="{3B04B059-5D13-3C46-838D-C02366F79AF4}" type="presOf" srcId="{0856F2FA-E8A5-4CE0-B0D7-AA9BF9987975}" destId="{3B64702F-7460-4D3A-9CD4-1ECC45D08794}" srcOrd="0" destOrd="0" presId="urn:microsoft.com/office/officeart/2005/8/layout/radial5"/>
    <dgm:cxn modelId="{9682B979-085F-E746-BC9E-B12C0137230A}" type="presOf" srcId="{C99DD6BC-CFA0-49AF-8120-D78CE45F2F0D}" destId="{313168D2-04C6-4C61-BB02-89527C63F7E2}" srcOrd="0" destOrd="0" presId="urn:microsoft.com/office/officeart/2005/8/layout/radial5"/>
    <dgm:cxn modelId="{2342F45A-08B7-9948-985E-63D56C6A5343}" type="presOf" srcId="{6FFBF0DA-9AB3-4B54-93D6-FEFF5F3BC52B}" destId="{3BF34505-AF70-4442-B6EF-4C4EBD9BEF97}" srcOrd="1" destOrd="0" presId="urn:microsoft.com/office/officeart/2005/8/layout/radial5"/>
    <dgm:cxn modelId="{AE93BD8A-6BD9-F146-B336-0D94BB4C4185}" type="presOf" srcId="{99938F5E-190A-4D6A-960E-5D6FD6F81B9B}" destId="{EEB33F49-E738-440C-9A92-62B594E9E6F3}" srcOrd="0" destOrd="0" presId="urn:microsoft.com/office/officeart/2005/8/layout/radial5"/>
    <dgm:cxn modelId="{BA19A590-10E0-8148-B0DA-4F4863B883FB}" type="presOf" srcId="{44C14DE0-F041-487C-BAD0-B92DAA6B4B9C}" destId="{3C78376B-3BC6-4A2E-8E51-B4D3ACF8CDEC}" srcOrd="0" destOrd="0" presId="urn:microsoft.com/office/officeart/2005/8/layout/radial5"/>
    <dgm:cxn modelId="{5CC99E98-9E50-AB4E-B513-766A8982A5FB}" type="presOf" srcId="{6FFBF0DA-9AB3-4B54-93D6-FEFF5F3BC52B}" destId="{AA00B1D0-5DAF-45C5-BE46-089153451D08}" srcOrd="0" destOrd="0" presId="urn:microsoft.com/office/officeart/2005/8/layout/radial5"/>
    <dgm:cxn modelId="{E0C21C9A-E056-AF44-8940-4A93E2E3F7A2}" type="presOf" srcId="{316FB34D-09E2-49F0-B8A6-3DDA1F3B5880}" destId="{853CD43A-85DF-4540-B196-95A0543AD69F}" srcOrd="1" destOrd="0" presId="urn:microsoft.com/office/officeart/2005/8/layout/radial5"/>
    <dgm:cxn modelId="{B5F16DA0-257B-F445-B377-A9F40A7B432A}" type="presOf" srcId="{57C5663C-C6DE-45C6-A0C1-F3C6DEBC0D2F}" destId="{D4474DDA-C61F-48DD-B932-F74F99F232DA}" srcOrd="1" destOrd="0" presId="urn:microsoft.com/office/officeart/2005/8/layout/radial5"/>
    <dgm:cxn modelId="{938C37AA-A55B-AF4C-9054-42F5D461C5C1}" type="presOf" srcId="{2B60F40C-B876-4158-97BC-A136EA3E569B}" destId="{726498C3-7F6F-4F84-A3C5-115603E0260C}" srcOrd="0" destOrd="0" presId="urn:microsoft.com/office/officeart/2005/8/layout/radial5"/>
    <dgm:cxn modelId="{4EB104B4-0FF5-5B42-969F-531F77D4FA34}" type="presOf" srcId="{A42337C4-8528-44C6-B00B-BD2B0D2F2D97}" destId="{B47CD577-1E0D-43E6-8059-E8BF46959BC5}" srcOrd="0" destOrd="0" presId="urn:microsoft.com/office/officeart/2005/8/layout/radial5"/>
    <dgm:cxn modelId="{AEB0C9B4-7674-5041-8BEF-3F6183ECD5C1}" type="presOf" srcId="{351117F3-CEA4-4DE9-B7B3-E04B2FE84AA3}" destId="{2E3D58F0-1A0E-46FF-8758-C1525AFC9D2C}" srcOrd="1" destOrd="0" presId="urn:microsoft.com/office/officeart/2005/8/layout/radial5"/>
    <dgm:cxn modelId="{13D223C0-FAF5-234C-9DB6-6C5E9231DC18}" type="presOf" srcId="{351117F3-CEA4-4DE9-B7B3-E04B2FE84AA3}" destId="{15E791BA-974F-41F4-842E-1E9D04041468}" srcOrd="0" destOrd="0" presId="urn:microsoft.com/office/officeart/2005/8/layout/radial5"/>
    <dgm:cxn modelId="{918714C1-111C-6947-ACF4-BBD02B735211}" type="presOf" srcId="{7A23A8BA-B1FF-4A1D-AA0B-40A9E59C7C64}" destId="{F6E15BE6-CA7E-4459-817D-6D426C5EEF0B}" srcOrd="1" destOrd="0" presId="urn:microsoft.com/office/officeart/2005/8/layout/radial5"/>
    <dgm:cxn modelId="{89FACDC2-D646-496F-BFD1-2ED381613EF5}" srcId="{FDF6681E-CE1E-4F44-BCE7-290D5D1712BB}" destId="{A42337C4-8528-44C6-B00B-BD2B0D2F2D97}" srcOrd="2" destOrd="0" parTransId="{316FB34D-09E2-49F0-B8A6-3DDA1F3B5880}" sibTransId="{6AE38610-6B11-4D05-A2BF-77047CF68919}"/>
    <dgm:cxn modelId="{9A026BC4-864B-0249-A789-E3DC0AB9015D}" type="presOf" srcId="{C13C32C3-4BDB-4EC5-93B9-63279EB5FA30}" destId="{CFF31487-274A-4C0F-9BBB-1D4BB50BB16F}" srcOrd="0" destOrd="0" presId="urn:microsoft.com/office/officeart/2005/8/layout/radial5"/>
    <dgm:cxn modelId="{1CD130CE-CE0E-EA40-9B2B-40553C3A7B43}" type="presOf" srcId="{C99DD6BC-CFA0-49AF-8120-D78CE45F2F0D}" destId="{E80C1EA7-FF00-4191-8A8E-A1DF84803858}" srcOrd="1" destOrd="0" presId="urn:microsoft.com/office/officeart/2005/8/layout/radial5"/>
    <dgm:cxn modelId="{A3376CCE-3B9C-DE48-A373-23864484E02E}" type="presOf" srcId="{1A993B2A-6DFF-457B-B03C-3D7ACE8AB0F4}" destId="{DFCCDF3F-B188-4F69-A35A-58E63733713E}" srcOrd="0" destOrd="0" presId="urn:microsoft.com/office/officeart/2005/8/layout/radial5"/>
    <dgm:cxn modelId="{230A1ADD-6DB9-49FF-B967-41B2A0029AA0}" srcId="{FDF6681E-CE1E-4F44-BCE7-290D5D1712BB}" destId="{9281F556-1A0B-4CA9-B922-35938253881B}" srcOrd="1" destOrd="0" parTransId="{8FAA1923-C951-46E1-BE94-2546C5A1E5D4}" sibTransId="{78C906AA-C1C6-4C78-8D57-D2924C36E1B6}"/>
    <dgm:cxn modelId="{08412CDF-9AC3-41BF-9E74-36E65C9300FD}" srcId="{FDF6681E-CE1E-4F44-BCE7-290D5D1712BB}" destId="{F57C5E17-F17B-4936-BC01-241F66764165}" srcOrd="0" destOrd="0" parTransId="{7ED7F1AB-227B-400E-98A0-2C4301FD7128}" sibTransId="{88D38518-C9C2-433B-9F93-D1E9D42E3A06}"/>
    <dgm:cxn modelId="{E2DAB2E1-326B-CB4C-B734-5E9102F3C711}" type="presOf" srcId="{F57C5E17-F17B-4936-BC01-241F66764165}" destId="{CE396A2B-609B-4281-B4D3-D455EF2D6FF1}" srcOrd="0" destOrd="0" presId="urn:microsoft.com/office/officeart/2005/8/layout/radial5"/>
    <dgm:cxn modelId="{C838F6E2-4FE6-4D47-BBDC-6FC561864806}" type="presOf" srcId="{B2ACAC7D-2A9D-4614-BF3C-B94D63966E62}" destId="{168F9646-20AB-415A-8797-56DF27BAE884}" srcOrd="0" destOrd="0" presId="urn:microsoft.com/office/officeart/2005/8/layout/radial5"/>
    <dgm:cxn modelId="{5029D9EE-7C17-BA4A-A9E6-8A2C107B9CFF}" type="presOf" srcId="{1AD427F7-1156-4CA4-BF24-7093B6C3E226}" destId="{ADE62339-62A4-47C3-A35B-28B9D86205A0}" srcOrd="0" destOrd="0" presId="urn:microsoft.com/office/officeart/2005/8/layout/radial5"/>
    <dgm:cxn modelId="{BD9F48F8-999D-0E46-AB88-81AFF4F99507}" type="presOf" srcId="{7ED7F1AB-227B-400E-98A0-2C4301FD7128}" destId="{98DBFBFE-88D5-4395-BB72-71C54CC8D7E6}" srcOrd="1" destOrd="0" presId="urn:microsoft.com/office/officeart/2005/8/layout/radial5"/>
    <dgm:cxn modelId="{A09D63F9-EE75-4370-94B2-4789C0CBC070}" srcId="{FDF6681E-CE1E-4F44-BCE7-290D5D1712BB}" destId="{C13C32C3-4BDB-4EC5-93B9-63279EB5FA30}" srcOrd="5" destOrd="0" parTransId="{08579904-1F33-4CAF-9642-B9D4DCADC940}" sibTransId="{11CD76AB-A06A-4950-9A23-0DA411C253E7}"/>
    <dgm:cxn modelId="{BD6C6FF9-9399-8645-BC86-7D884337C044}" type="presOf" srcId="{77BFD2B5-5EA5-422C-B58A-516553FDD177}" destId="{54B284FF-E5E6-4DFB-BFDA-9B5834D36449}" srcOrd="0" destOrd="0" presId="urn:microsoft.com/office/officeart/2005/8/layout/radial5"/>
    <dgm:cxn modelId="{03DB8AFB-C490-4B03-81D4-A95D9BD1F416}" srcId="{FDF6681E-CE1E-4F44-BCE7-290D5D1712BB}" destId="{44C14DE0-F041-487C-BAD0-B92DAA6B4B9C}" srcOrd="6" destOrd="0" parTransId="{6FFBF0DA-9AB3-4B54-93D6-FEFF5F3BC52B}" sibTransId="{3525E3EA-206E-45DE-ADBA-11574EAAC466}"/>
    <dgm:cxn modelId="{F6AB14A3-D5FA-644A-B80D-DF981EE8C1C0}" type="presParOf" srcId="{EEB33F49-E738-440C-9A92-62B594E9E6F3}" destId="{BEB53338-0DD1-407C-966C-E01C59429F57}" srcOrd="0" destOrd="0" presId="urn:microsoft.com/office/officeart/2005/8/layout/radial5"/>
    <dgm:cxn modelId="{72F195E4-8C7B-7C4B-8035-3B3DE3B31E8D}" type="presParOf" srcId="{EEB33F49-E738-440C-9A92-62B594E9E6F3}" destId="{42D1D121-CDD1-4623-87F6-838C0C7AD0BC}" srcOrd="1" destOrd="0" presId="urn:microsoft.com/office/officeart/2005/8/layout/radial5"/>
    <dgm:cxn modelId="{63F22698-CB8E-9D4C-9668-6D99D91287D6}" type="presParOf" srcId="{42D1D121-CDD1-4623-87F6-838C0C7AD0BC}" destId="{98DBFBFE-88D5-4395-BB72-71C54CC8D7E6}" srcOrd="0" destOrd="0" presId="urn:microsoft.com/office/officeart/2005/8/layout/radial5"/>
    <dgm:cxn modelId="{D957C0C8-EB99-B946-811A-889B70685F08}" type="presParOf" srcId="{EEB33F49-E738-440C-9A92-62B594E9E6F3}" destId="{CE396A2B-609B-4281-B4D3-D455EF2D6FF1}" srcOrd="2" destOrd="0" presId="urn:microsoft.com/office/officeart/2005/8/layout/radial5"/>
    <dgm:cxn modelId="{9B198916-5495-B74F-B243-A6CA9ED22D56}" type="presParOf" srcId="{EEB33F49-E738-440C-9A92-62B594E9E6F3}" destId="{97F0166B-4DB7-49E9-85D8-504FA6AB79DD}" srcOrd="3" destOrd="0" presId="urn:microsoft.com/office/officeart/2005/8/layout/radial5"/>
    <dgm:cxn modelId="{E5F9A2AD-AF6F-2646-B9DE-62A662945470}" type="presParOf" srcId="{97F0166B-4DB7-49E9-85D8-504FA6AB79DD}" destId="{5FE22A71-324C-4DA2-9BC8-6395A03651B4}" srcOrd="0" destOrd="0" presId="urn:microsoft.com/office/officeart/2005/8/layout/radial5"/>
    <dgm:cxn modelId="{54F2F432-C925-624A-87A0-7CB5BED45C4D}" type="presParOf" srcId="{EEB33F49-E738-440C-9A92-62B594E9E6F3}" destId="{44B8925E-D163-4222-8E13-7987D3D78217}" srcOrd="4" destOrd="0" presId="urn:microsoft.com/office/officeart/2005/8/layout/radial5"/>
    <dgm:cxn modelId="{511902D8-52F3-AB4C-9002-24DFC4BE06A5}" type="presParOf" srcId="{EEB33F49-E738-440C-9A92-62B594E9E6F3}" destId="{0708E6A4-3770-4C54-908D-500625BDEA9F}" srcOrd="5" destOrd="0" presId="urn:microsoft.com/office/officeart/2005/8/layout/radial5"/>
    <dgm:cxn modelId="{3ADC90BA-FD52-4047-BEDA-A73E57B093EF}" type="presParOf" srcId="{0708E6A4-3770-4C54-908D-500625BDEA9F}" destId="{853CD43A-85DF-4540-B196-95A0543AD69F}" srcOrd="0" destOrd="0" presId="urn:microsoft.com/office/officeart/2005/8/layout/radial5"/>
    <dgm:cxn modelId="{B1010368-5AF2-FC4B-AF21-7A0986664E9C}" type="presParOf" srcId="{EEB33F49-E738-440C-9A92-62B594E9E6F3}" destId="{B47CD577-1E0D-43E6-8059-E8BF46959BC5}" srcOrd="6" destOrd="0" presId="urn:microsoft.com/office/officeart/2005/8/layout/radial5"/>
    <dgm:cxn modelId="{87C6CF28-7578-AF4C-8792-689F9C75C897}" type="presParOf" srcId="{EEB33F49-E738-440C-9A92-62B594E9E6F3}" destId="{313168D2-04C6-4C61-BB02-89527C63F7E2}" srcOrd="7" destOrd="0" presId="urn:microsoft.com/office/officeart/2005/8/layout/radial5"/>
    <dgm:cxn modelId="{3D6758E5-3226-9E49-AEFD-2E7CF435AE49}" type="presParOf" srcId="{313168D2-04C6-4C61-BB02-89527C63F7E2}" destId="{E80C1EA7-FF00-4191-8A8E-A1DF84803858}" srcOrd="0" destOrd="0" presId="urn:microsoft.com/office/officeart/2005/8/layout/radial5"/>
    <dgm:cxn modelId="{27276B45-3F9B-694B-B5A0-6EA3D2DB8AC6}" type="presParOf" srcId="{EEB33F49-E738-440C-9A92-62B594E9E6F3}" destId="{726498C3-7F6F-4F84-A3C5-115603E0260C}" srcOrd="8" destOrd="0" presId="urn:microsoft.com/office/officeart/2005/8/layout/radial5"/>
    <dgm:cxn modelId="{95293FE4-4317-604A-A933-959994641E5B}" type="presParOf" srcId="{EEB33F49-E738-440C-9A92-62B594E9E6F3}" destId="{DFCCDF3F-B188-4F69-A35A-58E63733713E}" srcOrd="9" destOrd="0" presId="urn:microsoft.com/office/officeart/2005/8/layout/radial5"/>
    <dgm:cxn modelId="{2336AAE5-7E21-094E-B701-5434EBA35FC3}" type="presParOf" srcId="{DFCCDF3F-B188-4F69-A35A-58E63733713E}" destId="{9CA12DCA-B6DA-4CB0-8F96-FEB0E16F59DC}" srcOrd="0" destOrd="0" presId="urn:microsoft.com/office/officeart/2005/8/layout/radial5"/>
    <dgm:cxn modelId="{985031B2-8472-E642-9DF4-9B138020AFAC}" type="presParOf" srcId="{EEB33F49-E738-440C-9A92-62B594E9E6F3}" destId="{3B64702F-7460-4D3A-9CD4-1ECC45D08794}" srcOrd="10" destOrd="0" presId="urn:microsoft.com/office/officeart/2005/8/layout/radial5"/>
    <dgm:cxn modelId="{8B25689F-E63A-6046-94C1-8765343BB8E2}" type="presParOf" srcId="{EEB33F49-E738-440C-9A92-62B594E9E6F3}" destId="{E4E5DC1A-19B1-456D-BA07-22F20C2942F5}" srcOrd="11" destOrd="0" presId="urn:microsoft.com/office/officeart/2005/8/layout/radial5"/>
    <dgm:cxn modelId="{EDC7EAC9-AFFC-4243-B15F-4AA902CBCCB4}" type="presParOf" srcId="{E4E5DC1A-19B1-456D-BA07-22F20C2942F5}" destId="{9908EC62-50C6-4A3D-83CE-0C44ED0BAF39}" srcOrd="0" destOrd="0" presId="urn:microsoft.com/office/officeart/2005/8/layout/radial5"/>
    <dgm:cxn modelId="{CD8AF91D-4AAB-4645-96C2-C1A4EE295FFD}" type="presParOf" srcId="{EEB33F49-E738-440C-9A92-62B594E9E6F3}" destId="{CFF31487-274A-4C0F-9BBB-1D4BB50BB16F}" srcOrd="12" destOrd="0" presId="urn:microsoft.com/office/officeart/2005/8/layout/radial5"/>
    <dgm:cxn modelId="{1A0DF670-9A2B-DD43-BA72-10B555AEB46E}" type="presParOf" srcId="{EEB33F49-E738-440C-9A92-62B594E9E6F3}" destId="{AA00B1D0-5DAF-45C5-BE46-089153451D08}" srcOrd="13" destOrd="0" presId="urn:microsoft.com/office/officeart/2005/8/layout/radial5"/>
    <dgm:cxn modelId="{24831D40-05FC-9040-A2C5-4CC6407410C0}" type="presParOf" srcId="{AA00B1D0-5DAF-45C5-BE46-089153451D08}" destId="{3BF34505-AF70-4442-B6EF-4C4EBD9BEF97}" srcOrd="0" destOrd="0" presId="urn:microsoft.com/office/officeart/2005/8/layout/radial5"/>
    <dgm:cxn modelId="{1D7EC253-E57F-FD48-BF20-14CCFC725863}" type="presParOf" srcId="{EEB33F49-E738-440C-9A92-62B594E9E6F3}" destId="{3C78376B-3BC6-4A2E-8E51-B4D3ACF8CDEC}" srcOrd="14" destOrd="0" presId="urn:microsoft.com/office/officeart/2005/8/layout/radial5"/>
    <dgm:cxn modelId="{87F4A345-FB90-A941-991C-72DC82C7F906}" type="presParOf" srcId="{EEB33F49-E738-440C-9A92-62B594E9E6F3}" destId="{168F9646-20AB-415A-8797-56DF27BAE884}" srcOrd="15" destOrd="0" presId="urn:microsoft.com/office/officeart/2005/8/layout/radial5"/>
    <dgm:cxn modelId="{4A2B5AA1-7865-D541-B6EA-CBDB451086B3}" type="presParOf" srcId="{168F9646-20AB-415A-8797-56DF27BAE884}" destId="{F220A445-0259-4343-8719-C1402C07DD51}" srcOrd="0" destOrd="0" presId="urn:microsoft.com/office/officeart/2005/8/layout/radial5"/>
    <dgm:cxn modelId="{F0B1ABDE-7B59-0E4C-A4A8-23091ED67402}" type="presParOf" srcId="{EEB33F49-E738-440C-9A92-62B594E9E6F3}" destId="{54B284FF-E5E6-4DFB-BFDA-9B5834D36449}" srcOrd="16" destOrd="0" presId="urn:microsoft.com/office/officeart/2005/8/layout/radial5"/>
    <dgm:cxn modelId="{B24F73A9-D4D7-D549-9FD5-372042CDCA08}" type="presParOf" srcId="{EEB33F49-E738-440C-9A92-62B594E9E6F3}" destId="{73531384-EFAB-479C-B21B-B4091AC07C20}" srcOrd="17" destOrd="0" presId="urn:microsoft.com/office/officeart/2005/8/layout/radial5"/>
    <dgm:cxn modelId="{64A945E3-4419-034C-ADAC-3A958A6A9BBD}" type="presParOf" srcId="{73531384-EFAB-479C-B21B-B4091AC07C20}" destId="{D4474DDA-C61F-48DD-B932-F74F99F232DA}" srcOrd="0" destOrd="0" presId="urn:microsoft.com/office/officeart/2005/8/layout/radial5"/>
    <dgm:cxn modelId="{6214F0E7-371B-2B4F-B263-4C1252F13BBC}" type="presParOf" srcId="{EEB33F49-E738-440C-9A92-62B594E9E6F3}" destId="{ADE62339-62A4-47C3-A35B-28B9D86205A0}" srcOrd="18" destOrd="0" presId="urn:microsoft.com/office/officeart/2005/8/layout/radial5"/>
    <dgm:cxn modelId="{919CE763-DEC8-074A-90CD-230401DBA9BE}" type="presParOf" srcId="{EEB33F49-E738-440C-9A92-62B594E9E6F3}" destId="{15E791BA-974F-41F4-842E-1E9D04041468}" srcOrd="19" destOrd="0" presId="urn:microsoft.com/office/officeart/2005/8/layout/radial5"/>
    <dgm:cxn modelId="{6E6D9D2F-8B42-9146-9AD9-EF532F5F99FF}" type="presParOf" srcId="{15E791BA-974F-41F4-842E-1E9D04041468}" destId="{2E3D58F0-1A0E-46FF-8758-C1525AFC9D2C}" srcOrd="0" destOrd="0" presId="urn:microsoft.com/office/officeart/2005/8/layout/radial5"/>
    <dgm:cxn modelId="{A66BFE8D-8FCA-8A44-81BB-986B92D3B985}" type="presParOf" srcId="{EEB33F49-E738-440C-9A92-62B594E9E6F3}" destId="{3BB0B9CE-5752-43A2-BEBE-A0593EF724D0}" srcOrd="20" destOrd="0" presId="urn:microsoft.com/office/officeart/2005/8/layout/radial5"/>
    <dgm:cxn modelId="{8CFC088C-17C8-A34D-8C90-C476E9FAE021}" type="presParOf" srcId="{EEB33F49-E738-440C-9A92-62B594E9E6F3}" destId="{206CEB7C-C38A-45E4-8DB6-503D7A6CF710}" srcOrd="21" destOrd="0" presId="urn:microsoft.com/office/officeart/2005/8/layout/radial5"/>
    <dgm:cxn modelId="{4804656E-C5E6-5F49-BBFE-35B81C75071B}" type="presParOf" srcId="{206CEB7C-C38A-45E4-8DB6-503D7A6CF710}" destId="{F6E15BE6-CA7E-4459-817D-6D426C5EEF0B}" srcOrd="0" destOrd="0" presId="urn:microsoft.com/office/officeart/2005/8/layout/radial5"/>
    <dgm:cxn modelId="{070EFD47-39E9-694D-9499-BC071837C477}" type="presParOf" srcId="{EEB33F49-E738-440C-9A92-62B594E9E6F3}" destId="{33C121B3-0499-4A58-847E-59AF6BBA5F5C}" srcOrd="22" destOrd="0" presId="urn:microsoft.com/office/officeart/2005/8/layout/radial5"/>
  </dgm:cxnLst>
  <dgm:bg/>
  <dgm:whole/>
  <dgm:extLst>
    <a:ext uri="http://schemas.microsoft.com/office/drawing/2008/diagram">
      <dsp:dataModelExt xmlns:dsp="http://schemas.microsoft.com/office/drawing/2008/diagram" relId="rId1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B53338-0DD1-407C-966C-E01C59429F57}">
      <dsp:nvSpPr>
        <dsp:cNvPr id="0" name=""/>
        <dsp:cNvSpPr/>
      </dsp:nvSpPr>
      <dsp:spPr>
        <a:xfrm>
          <a:off x="2641578" y="1810514"/>
          <a:ext cx="774743" cy="727497"/>
        </a:xfrm>
        <a:prstGeom prst="ellips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ts val="0"/>
            </a:spcAft>
            <a:buNone/>
          </a:pPr>
          <a:r>
            <a:rPr lang="en-US" sz="1800" kern="1200"/>
            <a:t>GMD</a:t>
          </a:r>
        </a:p>
      </dsp:txBody>
      <dsp:txXfrm>
        <a:off x="2755036" y="1917053"/>
        <a:ext cx="547827" cy="514419"/>
      </dsp:txXfrm>
    </dsp:sp>
    <dsp:sp modelId="{42D1D121-CDD1-4623-87F6-838C0C7AD0BC}">
      <dsp:nvSpPr>
        <dsp:cNvPr id="0" name=""/>
        <dsp:cNvSpPr/>
      </dsp:nvSpPr>
      <dsp:spPr>
        <a:xfrm rot="16200000">
          <a:off x="2776342" y="1161847"/>
          <a:ext cx="505214" cy="372696"/>
        </a:xfrm>
        <a:prstGeom prst="rightArrow">
          <a:avLst>
            <a:gd name="adj1" fmla="val 60000"/>
            <a:gd name="adj2" fmla="val 5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ts val="0"/>
            </a:spcAft>
            <a:buNone/>
          </a:pPr>
          <a:endParaRPr lang="en-US" sz="1400" kern="1200"/>
        </a:p>
      </dsp:txBody>
      <dsp:txXfrm>
        <a:off x="2832247" y="1292291"/>
        <a:ext cx="393405" cy="223618"/>
      </dsp:txXfrm>
    </dsp:sp>
    <dsp:sp modelId="{CE396A2B-609B-4281-B4D3-D455EF2D6FF1}">
      <dsp:nvSpPr>
        <dsp:cNvPr id="0" name=""/>
        <dsp:cNvSpPr/>
      </dsp:nvSpPr>
      <dsp:spPr>
        <a:xfrm>
          <a:off x="2563185" y="-53854"/>
          <a:ext cx="931529" cy="911134"/>
        </a:xfrm>
        <a:prstGeom prst="ellipse">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ts val="0"/>
            </a:spcAft>
            <a:buNone/>
          </a:pPr>
          <a:r>
            <a:rPr lang="en-US" sz="800" kern="1200"/>
            <a:t>Social Protection and Transfers/ASPIRE</a:t>
          </a:r>
        </a:p>
      </dsp:txBody>
      <dsp:txXfrm>
        <a:off x="2699604" y="79578"/>
        <a:ext cx="658691" cy="644270"/>
      </dsp:txXfrm>
    </dsp:sp>
    <dsp:sp modelId="{97F0166B-4DB7-49E9-85D8-504FA6AB79DD}">
      <dsp:nvSpPr>
        <dsp:cNvPr id="0" name=""/>
        <dsp:cNvSpPr/>
      </dsp:nvSpPr>
      <dsp:spPr>
        <a:xfrm rot="18163636">
          <a:off x="3226463" y="1291374"/>
          <a:ext cx="500250" cy="372696"/>
        </a:xfrm>
        <a:prstGeom prst="rightArrow">
          <a:avLst>
            <a:gd name="adj1" fmla="val 60000"/>
            <a:gd name="adj2" fmla="val 50000"/>
          </a:avLst>
        </a:prstGeom>
        <a:gradFill rotWithShape="0">
          <a:gsLst>
            <a:gs pos="0">
              <a:schemeClr val="accent2">
                <a:hueOff val="-145536"/>
                <a:satOff val="-8393"/>
                <a:lumOff val="863"/>
                <a:alphaOff val="0"/>
                <a:lumMod val="110000"/>
                <a:satMod val="105000"/>
                <a:tint val="67000"/>
              </a:schemeClr>
            </a:gs>
            <a:gs pos="50000">
              <a:schemeClr val="accent2">
                <a:hueOff val="-145536"/>
                <a:satOff val="-8393"/>
                <a:lumOff val="863"/>
                <a:alphaOff val="0"/>
                <a:lumMod val="105000"/>
                <a:satMod val="103000"/>
                <a:tint val="73000"/>
              </a:schemeClr>
            </a:gs>
            <a:gs pos="100000">
              <a:schemeClr val="accent2">
                <a:hueOff val="-145536"/>
                <a:satOff val="-8393"/>
                <a:lumOff val="863"/>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ts val="0"/>
            </a:spcAft>
            <a:buNone/>
          </a:pPr>
          <a:endParaRPr lang="en-US" sz="1400" kern="1200"/>
        </a:p>
      </dsp:txBody>
      <dsp:txXfrm>
        <a:off x="3252143" y="1412943"/>
        <a:ext cx="388441" cy="223618"/>
      </dsp:txXfrm>
    </dsp:sp>
    <dsp:sp modelId="{44B8925E-D163-4222-8E13-7987D3D78217}">
      <dsp:nvSpPr>
        <dsp:cNvPr id="0" name=""/>
        <dsp:cNvSpPr/>
      </dsp:nvSpPr>
      <dsp:spPr>
        <a:xfrm>
          <a:off x="3521497" y="227531"/>
          <a:ext cx="931529" cy="911134"/>
        </a:xfrm>
        <a:prstGeom prst="ellipse">
          <a:avLst/>
        </a:prstGeom>
        <a:gradFill rotWithShape="0">
          <a:gsLst>
            <a:gs pos="0">
              <a:schemeClr val="accent2">
                <a:hueOff val="-145536"/>
                <a:satOff val="-8393"/>
                <a:lumOff val="863"/>
                <a:alphaOff val="0"/>
                <a:lumMod val="110000"/>
                <a:satMod val="105000"/>
                <a:tint val="67000"/>
              </a:schemeClr>
            </a:gs>
            <a:gs pos="50000">
              <a:schemeClr val="accent2">
                <a:hueOff val="-145536"/>
                <a:satOff val="-8393"/>
                <a:lumOff val="863"/>
                <a:alphaOff val="0"/>
                <a:lumMod val="105000"/>
                <a:satMod val="103000"/>
                <a:tint val="73000"/>
              </a:schemeClr>
            </a:gs>
            <a:gs pos="100000">
              <a:schemeClr val="accent2">
                <a:hueOff val="-145536"/>
                <a:satOff val="-8393"/>
                <a:lumOff val="86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ts val="0"/>
            </a:spcAft>
            <a:buNone/>
          </a:pPr>
          <a:r>
            <a:rPr lang="en-US" sz="800" kern="1200"/>
            <a:t>IDs</a:t>
          </a:r>
        </a:p>
      </dsp:txBody>
      <dsp:txXfrm>
        <a:off x="3657916" y="360963"/>
        <a:ext cx="658691" cy="644270"/>
      </dsp:txXfrm>
    </dsp:sp>
    <dsp:sp modelId="{0708E6A4-3770-4C54-908D-500625BDEA9F}">
      <dsp:nvSpPr>
        <dsp:cNvPr id="0" name=""/>
        <dsp:cNvSpPr/>
      </dsp:nvSpPr>
      <dsp:spPr>
        <a:xfrm rot="20127273">
          <a:off x="3540377" y="1642332"/>
          <a:ext cx="490582" cy="372696"/>
        </a:xfrm>
        <a:prstGeom prst="rightArrow">
          <a:avLst>
            <a:gd name="adj1" fmla="val 60000"/>
            <a:gd name="adj2" fmla="val 50000"/>
          </a:avLst>
        </a:prstGeom>
        <a:gradFill rotWithShape="0">
          <a:gsLst>
            <a:gs pos="0">
              <a:schemeClr val="accent2">
                <a:hueOff val="-291073"/>
                <a:satOff val="-16786"/>
                <a:lumOff val="1726"/>
                <a:alphaOff val="0"/>
                <a:lumMod val="110000"/>
                <a:satMod val="105000"/>
                <a:tint val="67000"/>
              </a:schemeClr>
            </a:gs>
            <a:gs pos="50000">
              <a:schemeClr val="accent2">
                <a:hueOff val="-291073"/>
                <a:satOff val="-16786"/>
                <a:lumOff val="1726"/>
                <a:alphaOff val="0"/>
                <a:lumMod val="105000"/>
                <a:satMod val="103000"/>
                <a:tint val="73000"/>
              </a:schemeClr>
            </a:gs>
            <a:gs pos="100000">
              <a:schemeClr val="accent2">
                <a:hueOff val="-291073"/>
                <a:satOff val="-16786"/>
                <a:lumOff val="1726"/>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ts val="0"/>
            </a:spcAft>
            <a:buNone/>
          </a:pPr>
          <a:endParaRPr lang="en-US" sz="1400" kern="1200"/>
        </a:p>
      </dsp:txBody>
      <dsp:txXfrm>
        <a:off x="3545429" y="1740095"/>
        <a:ext cx="378773" cy="223618"/>
      </dsp:txXfrm>
    </dsp:sp>
    <dsp:sp modelId="{B47CD577-1E0D-43E6-8059-E8BF46959BC5}">
      <dsp:nvSpPr>
        <dsp:cNvPr id="0" name=""/>
        <dsp:cNvSpPr/>
      </dsp:nvSpPr>
      <dsp:spPr>
        <a:xfrm>
          <a:off x="4175553" y="982351"/>
          <a:ext cx="931529" cy="911134"/>
        </a:xfrm>
        <a:prstGeom prst="ellipse">
          <a:avLst/>
        </a:prstGeom>
        <a:gradFill rotWithShape="0">
          <a:gsLst>
            <a:gs pos="0">
              <a:schemeClr val="accent2">
                <a:hueOff val="-291073"/>
                <a:satOff val="-16786"/>
                <a:lumOff val="1726"/>
                <a:alphaOff val="0"/>
                <a:lumMod val="110000"/>
                <a:satMod val="105000"/>
                <a:tint val="67000"/>
              </a:schemeClr>
            </a:gs>
            <a:gs pos="50000">
              <a:schemeClr val="accent2">
                <a:hueOff val="-291073"/>
                <a:satOff val="-16786"/>
                <a:lumOff val="1726"/>
                <a:alphaOff val="0"/>
                <a:lumMod val="105000"/>
                <a:satMod val="103000"/>
                <a:tint val="73000"/>
              </a:schemeClr>
            </a:gs>
            <a:gs pos="100000">
              <a:schemeClr val="accent2">
                <a:hueOff val="-291073"/>
                <a:satOff val="-16786"/>
                <a:lumOff val="172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ts val="0"/>
            </a:spcAft>
            <a:buNone/>
          </a:pPr>
          <a:r>
            <a:rPr lang="en-US" sz="800" kern="1200"/>
            <a:t>CPI and welfare</a:t>
          </a:r>
        </a:p>
      </dsp:txBody>
      <dsp:txXfrm>
        <a:off x="4311972" y="1115783"/>
        <a:ext cx="658691" cy="644270"/>
      </dsp:txXfrm>
    </dsp:sp>
    <dsp:sp modelId="{313168D2-04C6-4C61-BB02-89527C63F7E2}">
      <dsp:nvSpPr>
        <dsp:cNvPr id="0" name=""/>
        <dsp:cNvSpPr/>
      </dsp:nvSpPr>
      <dsp:spPr>
        <a:xfrm rot="490909">
          <a:off x="3609750" y="2106479"/>
          <a:ext cx="487680" cy="372696"/>
        </a:xfrm>
        <a:prstGeom prst="rightArrow">
          <a:avLst>
            <a:gd name="adj1" fmla="val 60000"/>
            <a:gd name="adj2" fmla="val 50000"/>
          </a:avLst>
        </a:prstGeom>
        <a:gradFill rotWithShape="0">
          <a:gsLst>
            <a:gs pos="0">
              <a:schemeClr val="accent2">
                <a:hueOff val="-436609"/>
                <a:satOff val="-25178"/>
                <a:lumOff val="2588"/>
                <a:alphaOff val="0"/>
                <a:lumMod val="110000"/>
                <a:satMod val="105000"/>
                <a:tint val="67000"/>
              </a:schemeClr>
            </a:gs>
            <a:gs pos="50000">
              <a:schemeClr val="accent2">
                <a:hueOff val="-436609"/>
                <a:satOff val="-25178"/>
                <a:lumOff val="2588"/>
                <a:alphaOff val="0"/>
                <a:lumMod val="105000"/>
                <a:satMod val="103000"/>
                <a:tint val="73000"/>
              </a:schemeClr>
            </a:gs>
            <a:gs pos="100000">
              <a:schemeClr val="accent2">
                <a:hueOff val="-436609"/>
                <a:satOff val="-25178"/>
                <a:lumOff val="2588"/>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ts val="0"/>
            </a:spcAft>
            <a:buNone/>
          </a:pPr>
          <a:endParaRPr lang="en-US" sz="1400" kern="1200"/>
        </a:p>
      </dsp:txBody>
      <dsp:txXfrm>
        <a:off x="3610319" y="2173062"/>
        <a:ext cx="375871" cy="223618"/>
      </dsp:txXfrm>
    </dsp:sp>
    <dsp:sp modelId="{726498C3-7F6F-4F84-A3C5-115603E0260C}">
      <dsp:nvSpPr>
        <dsp:cNvPr id="0" name=""/>
        <dsp:cNvSpPr/>
      </dsp:nvSpPr>
      <dsp:spPr>
        <a:xfrm>
          <a:off x="4317693" y="1970955"/>
          <a:ext cx="931529" cy="911134"/>
        </a:xfrm>
        <a:prstGeom prst="ellipse">
          <a:avLst/>
        </a:prstGeom>
        <a:gradFill rotWithShape="0">
          <a:gsLst>
            <a:gs pos="0">
              <a:schemeClr val="accent2">
                <a:hueOff val="-436609"/>
                <a:satOff val="-25178"/>
                <a:lumOff val="2588"/>
                <a:alphaOff val="0"/>
                <a:lumMod val="110000"/>
                <a:satMod val="105000"/>
                <a:tint val="67000"/>
              </a:schemeClr>
            </a:gs>
            <a:gs pos="50000">
              <a:schemeClr val="accent2">
                <a:hueOff val="-436609"/>
                <a:satOff val="-25178"/>
                <a:lumOff val="2588"/>
                <a:alphaOff val="0"/>
                <a:lumMod val="105000"/>
                <a:satMod val="103000"/>
                <a:tint val="73000"/>
              </a:schemeClr>
            </a:gs>
            <a:gs pos="100000">
              <a:schemeClr val="accent2">
                <a:hueOff val="-436609"/>
                <a:satOff val="-25178"/>
                <a:lumOff val="258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ts val="0"/>
            </a:spcAft>
            <a:buNone/>
          </a:pPr>
          <a:r>
            <a:rPr lang="en-US" sz="800" kern="1200"/>
            <a:t>Consumption</a:t>
          </a:r>
        </a:p>
      </dsp:txBody>
      <dsp:txXfrm>
        <a:off x="4454112" y="2104387"/>
        <a:ext cx="658691" cy="644270"/>
      </dsp:txXfrm>
    </dsp:sp>
    <dsp:sp modelId="{DFCCDF3F-B188-4F69-A35A-58E63733713E}">
      <dsp:nvSpPr>
        <dsp:cNvPr id="0" name=""/>
        <dsp:cNvSpPr/>
      </dsp:nvSpPr>
      <dsp:spPr>
        <a:xfrm rot="2454545">
          <a:off x="3408527" y="2531415"/>
          <a:ext cx="495311" cy="372696"/>
        </a:xfrm>
        <a:prstGeom prst="rightArrow">
          <a:avLst>
            <a:gd name="adj1" fmla="val 60000"/>
            <a:gd name="adj2" fmla="val 50000"/>
          </a:avLst>
        </a:prstGeom>
        <a:gradFill rotWithShape="0">
          <a:gsLst>
            <a:gs pos="0">
              <a:schemeClr val="accent2">
                <a:hueOff val="-582145"/>
                <a:satOff val="-33571"/>
                <a:lumOff val="3451"/>
                <a:alphaOff val="0"/>
                <a:lumMod val="110000"/>
                <a:satMod val="105000"/>
                <a:tint val="67000"/>
              </a:schemeClr>
            </a:gs>
            <a:gs pos="50000">
              <a:schemeClr val="accent2">
                <a:hueOff val="-582145"/>
                <a:satOff val="-33571"/>
                <a:lumOff val="3451"/>
                <a:alphaOff val="0"/>
                <a:lumMod val="105000"/>
                <a:satMod val="103000"/>
                <a:tint val="73000"/>
              </a:schemeClr>
            </a:gs>
            <a:gs pos="100000">
              <a:schemeClr val="accent2">
                <a:hueOff val="-582145"/>
                <a:satOff val="-33571"/>
                <a:lumOff val="3451"/>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ts val="0"/>
            </a:spcAft>
            <a:buNone/>
          </a:pPr>
          <a:endParaRPr lang="en-US" sz="1400" kern="1200"/>
        </a:p>
      </dsp:txBody>
      <dsp:txXfrm>
        <a:off x="3422182" y="2569344"/>
        <a:ext cx="383502" cy="223618"/>
      </dsp:txXfrm>
    </dsp:sp>
    <dsp:sp modelId="{3B64702F-7460-4D3A-9CD4-1ECC45D08794}">
      <dsp:nvSpPr>
        <dsp:cNvPr id="0" name=""/>
        <dsp:cNvSpPr/>
      </dsp:nvSpPr>
      <dsp:spPr>
        <a:xfrm>
          <a:off x="3902789" y="2879469"/>
          <a:ext cx="931529" cy="911134"/>
        </a:xfrm>
        <a:prstGeom prst="ellipse">
          <a:avLst/>
        </a:prstGeom>
        <a:gradFill rotWithShape="0">
          <a:gsLst>
            <a:gs pos="0">
              <a:schemeClr val="accent2">
                <a:hueOff val="-582145"/>
                <a:satOff val="-33571"/>
                <a:lumOff val="3451"/>
                <a:alphaOff val="0"/>
                <a:lumMod val="110000"/>
                <a:satMod val="105000"/>
                <a:tint val="67000"/>
              </a:schemeClr>
            </a:gs>
            <a:gs pos="50000">
              <a:schemeClr val="accent2">
                <a:hueOff val="-582145"/>
                <a:satOff val="-33571"/>
                <a:lumOff val="3451"/>
                <a:alphaOff val="0"/>
                <a:lumMod val="105000"/>
                <a:satMod val="103000"/>
                <a:tint val="73000"/>
              </a:schemeClr>
            </a:gs>
            <a:gs pos="100000">
              <a:schemeClr val="accent2">
                <a:hueOff val="-582145"/>
                <a:satOff val="-33571"/>
                <a:lumOff val="345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ts val="0"/>
            </a:spcAft>
            <a:buNone/>
          </a:pPr>
          <a:r>
            <a:rPr lang="en-US" sz="800" kern="1200"/>
            <a:t>Income (mainly wage)</a:t>
          </a:r>
        </a:p>
      </dsp:txBody>
      <dsp:txXfrm>
        <a:off x="4039208" y="3012901"/>
        <a:ext cx="658691" cy="644270"/>
      </dsp:txXfrm>
    </dsp:sp>
    <dsp:sp modelId="{E4E5DC1A-19B1-456D-BA07-22F20C2942F5}">
      <dsp:nvSpPr>
        <dsp:cNvPr id="0" name=""/>
        <dsp:cNvSpPr/>
      </dsp:nvSpPr>
      <dsp:spPr>
        <a:xfrm rot="4418182">
          <a:off x="3009878" y="2781004"/>
          <a:ext cx="503886" cy="372696"/>
        </a:xfrm>
        <a:prstGeom prst="rightArrow">
          <a:avLst>
            <a:gd name="adj1" fmla="val 60000"/>
            <a:gd name="adj2" fmla="val 50000"/>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ts val="0"/>
            </a:spcAft>
            <a:buNone/>
          </a:pPr>
          <a:endParaRPr lang="en-US" sz="1400" kern="1200"/>
        </a:p>
      </dsp:txBody>
      <dsp:txXfrm>
        <a:off x="3050032" y="2801903"/>
        <a:ext cx="392077" cy="223618"/>
      </dsp:txXfrm>
    </dsp:sp>
    <dsp:sp modelId="{CFF31487-274A-4C0F-9BBB-1D4BB50BB16F}">
      <dsp:nvSpPr>
        <dsp:cNvPr id="0" name=""/>
        <dsp:cNvSpPr/>
      </dsp:nvSpPr>
      <dsp:spPr>
        <a:xfrm>
          <a:off x="3062570" y="3419444"/>
          <a:ext cx="931529" cy="911134"/>
        </a:xfrm>
        <a:prstGeom prst="ellipse">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ts val="0"/>
            </a:spcAft>
            <a:buNone/>
          </a:pPr>
          <a:r>
            <a:rPr lang="en-US" sz="800" kern="1200"/>
            <a:t>Geography</a:t>
          </a:r>
        </a:p>
      </dsp:txBody>
      <dsp:txXfrm>
        <a:off x="3198989" y="3552876"/>
        <a:ext cx="658691" cy="644270"/>
      </dsp:txXfrm>
    </dsp:sp>
    <dsp:sp modelId="{AA00B1D0-5DAF-45C5-BE46-089153451D08}">
      <dsp:nvSpPr>
        <dsp:cNvPr id="0" name=""/>
        <dsp:cNvSpPr/>
      </dsp:nvSpPr>
      <dsp:spPr>
        <a:xfrm rot="6381818">
          <a:off x="2544134" y="2781004"/>
          <a:ext cx="503886" cy="372696"/>
        </a:xfrm>
        <a:prstGeom prst="rightArrow">
          <a:avLst>
            <a:gd name="adj1" fmla="val 60000"/>
            <a:gd name="adj2" fmla="val 50000"/>
          </a:avLst>
        </a:prstGeom>
        <a:gradFill rotWithShape="0">
          <a:gsLst>
            <a:gs pos="0">
              <a:schemeClr val="accent2">
                <a:hueOff val="-873218"/>
                <a:satOff val="-50357"/>
                <a:lumOff val="5177"/>
                <a:alphaOff val="0"/>
                <a:lumMod val="110000"/>
                <a:satMod val="105000"/>
                <a:tint val="67000"/>
              </a:schemeClr>
            </a:gs>
            <a:gs pos="50000">
              <a:schemeClr val="accent2">
                <a:hueOff val="-873218"/>
                <a:satOff val="-50357"/>
                <a:lumOff val="5177"/>
                <a:alphaOff val="0"/>
                <a:lumMod val="105000"/>
                <a:satMod val="103000"/>
                <a:tint val="73000"/>
              </a:schemeClr>
            </a:gs>
            <a:gs pos="100000">
              <a:schemeClr val="accent2">
                <a:hueOff val="-873218"/>
                <a:satOff val="-50357"/>
                <a:lumOff val="517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ts val="0"/>
            </a:spcAft>
            <a:buNone/>
          </a:pPr>
          <a:endParaRPr lang="en-US" sz="1400" kern="1200"/>
        </a:p>
      </dsp:txBody>
      <dsp:txXfrm rot="10800000">
        <a:off x="2615789" y="2801903"/>
        <a:ext cx="392077" cy="223618"/>
      </dsp:txXfrm>
    </dsp:sp>
    <dsp:sp modelId="{3C78376B-3BC6-4A2E-8E51-B4D3ACF8CDEC}">
      <dsp:nvSpPr>
        <dsp:cNvPr id="0" name=""/>
        <dsp:cNvSpPr/>
      </dsp:nvSpPr>
      <dsp:spPr>
        <a:xfrm>
          <a:off x="2063799" y="3419444"/>
          <a:ext cx="931529" cy="911134"/>
        </a:xfrm>
        <a:prstGeom prst="ellipse">
          <a:avLst/>
        </a:prstGeom>
        <a:gradFill rotWithShape="0">
          <a:gsLst>
            <a:gs pos="0">
              <a:schemeClr val="accent2">
                <a:hueOff val="-873218"/>
                <a:satOff val="-50357"/>
                <a:lumOff val="5177"/>
                <a:alphaOff val="0"/>
                <a:lumMod val="110000"/>
                <a:satMod val="105000"/>
                <a:tint val="67000"/>
              </a:schemeClr>
            </a:gs>
            <a:gs pos="50000">
              <a:schemeClr val="accent2">
                <a:hueOff val="-873218"/>
                <a:satOff val="-50357"/>
                <a:lumOff val="5177"/>
                <a:alphaOff val="0"/>
                <a:lumMod val="105000"/>
                <a:satMod val="103000"/>
                <a:tint val="73000"/>
              </a:schemeClr>
            </a:gs>
            <a:gs pos="100000">
              <a:schemeClr val="accent2">
                <a:hueOff val="-873218"/>
                <a:satOff val="-50357"/>
                <a:lumOff val="517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ts val="0"/>
            </a:spcAft>
            <a:buNone/>
          </a:pPr>
          <a:r>
            <a:rPr lang="en-US" sz="800" kern="1200"/>
            <a:t>Demography </a:t>
          </a:r>
        </a:p>
      </dsp:txBody>
      <dsp:txXfrm>
        <a:off x="2200218" y="3552876"/>
        <a:ext cx="658691" cy="644270"/>
      </dsp:txXfrm>
    </dsp:sp>
    <dsp:sp modelId="{168F9646-20AB-415A-8797-56DF27BAE884}">
      <dsp:nvSpPr>
        <dsp:cNvPr id="0" name=""/>
        <dsp:cNvSpPr/>
      </dsp:nvSpPr>
      <dsp:spPr>
        <a:xfrm rot="8345455">
          <a:off x="2154061" y="2531415"/>
          <a:ext cx="495311" cy="372696"/>
        </a:xfrm>
        <a:prstGeom prst="rightArrow">
          <a:avLst>
            <a:gd name="adj1" fmla="val 60000"/>
            <a:gd name="adj2" fmla="val 50000"/>
          </a:avLst>
        </a:prstGeom>
        <a:gradFill rotWithShape="0">
          <a:gsLst>
            <a:gs pos="0">
              <a:schemeClr val="accent2">
                <a:hueOff val="-1018754"/>
                <a:satOff val="-58750"/>
                <a:lumOff val="6040"/>
                <a:alphaOff val="0"/>
                <a:lumMod val="110000"/>
                <a:satMod val="105000"/>
                <a:tint val="67000"/>
              </a:schemeClr>
            </a:gs>
            <a:gs pos="50000">
              <a:schemeClr val="accent2">
                <a:hueOff val="-1018754"/>
                <a:satOff val="-58750"/>
                <a:lumOff val="6040"/>
                <a:alphaOff val="0"/>
                <a:lumMod val="105000"/>
                <a:satMod val="103000"/>
                <a:tint val="73000"/>
              </a:schemeClr>
            </a:gs>
            <a:gs pos="100000">
              <a:schemeClr val="accent2">
                <a:hueOff val="-1018754"/>
                <a:satOff val="-58750"/>
                <a:lumOff val="604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ts val="0"/>
            </a:spcAft>
            <a:buNone/>
          </a:pPr>
          <a:endParaRPr lang="en-US" sz="1400" kern="1200"/>
        </a:p>
      </dsp:txBody>
      <dsp:txXfrm rot="10800000">
        <a:off x="2252215" y="2569344"/>
        <a:ext cx="383502" cy="223618"/>
      </dsp:txXfrm>
    </dsp:sp>
    <dsp:sp modelId="{54B284FF-E5E6-4DFB-BFDA-9B5834D36449}">
      <dsp:nvSpPr>
        <dsp:cNvPr id="0" name=""/>
        <dsp:cNvSpPr/>
      </dsp:nvSpPr>
      <dsp:spPr>
        <a:xfrm>
          <a:off x="1223581" y="2879469"/>
          <a:ext cx="931529" cy="911134"/>
        </a:xfrm>
        <a:prstGeom prst="ellipse">
          <a:avLst/>
        </a:prstGeom>
        <a:gradFill rotWithShape="0">
          <a:gsLst>
            <a:gs pos="0">
              <a:schemeClr val="accent2">
                <a:hueOff val="-1018754"/>
                <a:satOff val="-58750"/>
                <a:lumOff val="6040"/>
                <a:alphaOff val="0"/>
                <a:lumMod val="110000"/>
                <a:satMod val="105000"/>
                <a:tint val="67000"/>
              </a:schemeClr>
            </a:gs>
            <a:gs pos="50000">
              <a:schemeClr val="accent2">
                <a:hueOff val="-1018754"/>
                <a:satOff val="-58750"/>
                <a:lumOff val="6040"/>
                <a:alphaOff val="0"/>
                <a:lumMod val="105000"/>
                <a:satMod val="103000"/>
                <a:tint val="73000"/>
              </a:schemeClr>
            </a:gs>
            <a:gs pos="100000">
              <a:schemeClr val="accent2">
                <a:hueOff val="-1018754"/>
                <a:satOff val="-58750"/>
                <a:lumOff val="604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ts val="0"/>
            </a:spcAft>
            <a:buNone/>
          </a:pPr>
          <a:r>
            <a:rPr lang="en-US" sz="800" kern="1200"/>
            <a:t>Education</a:t>
          </a:r>
        </a:p>
      </dsp:txBody>
      <dsp:txXfrm>
        <a:off x="1360000" y="3012901"/>
        <a:ext cx="658691" cy="644270"/>
      </dsp:txXfrm>
    </dsp:sp>
    <dsp:sp modelId="{73531384-EFAB-479C-B21B-B4091AC07C20}">
      <dsp:nvSpPr>
        <dsp:cNvPr id="0" name=""/>
        <dsp:cNvSpPr/>
      </dsp:nvSpPr>
      <dsp:spPr>
        <a:xfrm rot="10309091">
          <a:off x="1960469" y="2106479"/>
          <a:ext cx="487680" cy="372696"/>
        </a:xfrm>
        <a:prstGeom prst="rightArrow">
          <a:avLst>
            <a:gd name="adj1" fmla="val 60000"/>
            <a:gd name="adj2" fmla="val 50000"/>
          </a:avLst>
        </a:prstGeom>
        <a:gradFill rotWithShape="0">
          <a:gsLst>
            <a:gs pos="0">
              <a:schemeClr val="accent2">
                <a:hueOff val="-1164290"/>
                <a:satOff val="-67142"/>
                <a:lumOff val="6902"/>
                <a:alphaOff val="0"/>
                <a:lumMod val="110000"/>
                <a:satMod val="105000"/>
                <a:tint val="67000"/>
              </a:schemeClr>
            </a:gs>
            <a:gs pos="50000">
              <a:schemeClr val="accent2">
                <a:hueOff val="-1164290"/>
                <a:satOff val="-67142"/>
                <a:lumOff val="6902"/>
                <a:alphaOff val="0"/>
                <a:lumMod val="105000"/>
                <a:satMod val="103000"/>
                <a:tint val="73000"/>
              </a:schemeClr>
            </a:gs>
            <a:gs pos="100000">
              <a:schemeClr val="accent2">
                <a:hueOff val="-1164290"/>
                <a:satOff val="-67142"/>
                <a:lumOff val="690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ts val="0"/>
            </a:spcAft>
            <a:buNone/>
          </a:pPr>
          <a:endParaRPr lang="en-US" sz="1400" kern="1200"/>
        </a:p>
      </dsp:txBody>
      <dsp:txXfrm rot="10800000">
        <a:off x="2071709" y="2173062"/>
        <a:ext cx="375871" cy="223618"/>
      </dsp:txXfrm>
    </dsp:sp>
    <dsp:sp modelId="{ADE62339-62A4-47C3-A35B-28B9D86205A0}">
      <dsp:nvSpPr>
        <dsp:cNvPr id="0" name=""/>
        <dsp:cNvSpPr/>
      </dsp:nvSpPr>
      <dsp:spPr>
        <a:xfrm>
          <a:off x="808676" y="1970955"/>
          <a:ext cx="931529" cy="911134"/>
        </a:xfrm>
        <a:prstGeom prst="ellipse">
          <a:avLst/>
        </a:prstGeom>
        <a:gradFill rotWithShape="0">
          <a:gsLst>
            <a:gs pos="0">
              <a:schemeClr val="accent2">
                <a:hueOff val="-1164290"/>
                <a:satOff val="-67142"/>
                <a:lumOff val="6902"/>
                <a:alphaOff val="0"/>
                <a:lumMod val="110000"/>
                <a:satMod val="105000"/>
                <a:tint val="67000"/>
              </a:schemeClr>
            </a:gs>
            <a:gs pos="50000">
              <a:schemeClr val="accent2">
                <a:hueOff val="-1164290"/>
                <a:satOff val="-67142"/>
                <a:lumOff val="6902"/>
                <a:alphaOff val="0"/>
                <a:lumMod val="105000"/>
                <a:satMod val="103000"/>
                <a:tint val="73000"/>
              </a:schemeClr>
            </a:gs>
            <a:gs pos="100000">
              <a:schemeClr val="accent2">
                <a:hueOff val="-1164290"/>
                <a:satOff val="-67142"/>
                <a:lumOff val="69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ts val="0"/>
            </a:spcAft>
            <a:buNone/>
          </a:pPr>
          <a:r>
            <a:rPr lang="en-US" sz="800" kern="1200"/>
            <a:t>Labor</a:t>
          </a:r>
        </a:p>
      </dsp:txBody>
      <dsp:txXfrm>
        <a:off x="945095" y="2104387"/>
        <a:ext cx="658691" cy="644270"/>
      </dsp:txXfrm>
    </dsp:sp>
    <dsp:sp modelId="{15E791BA-974F-41F4-842E-1E9D04041468}">
      <dsp:nvSpPr>
        <dsp:cNvPr id="0" name=""/>
        <dsp:cNvSpPr/>
      </dsp:nvSpPr>
      <dsp:spPr>
        <a:xfrm rot="12272727">
          <a:off x="2026939" y="1642332"/>
          <a:ext cx="490582" cy="372696"/>
        </a:xfrm>
        <a:prstGeom prst="rightArrow">
          <a:avLst>
            <a:gd name="adj1" fmla="val 60000"/>
            <a:gd name="adj2" fmla="val 50000"/>
          </a:avLst>
        </a:prstGeom>
        <a:gradFill rotWithShape="0">
          <a:gsLst>
            <a:gs pos="0">
              <a:schemeClr val="accent2">
                <a:hueOff val="-1309827"/>
                <a:satOff val="-75535"/>
                <a:lumOff val="7765"/>
                <a:alphaOff val="0"/>
                <a:lumMod val="110000"/>
                <a:satMod val="105000"/>
                <a:tint val="67000"/>
              </a:schemeClr>
            </a:gs>
            <a:gs pos="50000">
              <a:schemeClr val="accent2">
                <a:hueOff val="-1309827"/>
                <a:satOff val="-75535"/>
                <a:lumOff val="7765"/>
                <a:alphaOff val="0"/>
                <a:lumMod val="105000"/>
                <a:satMod val="103000"/>
                <a:tint val="73000"/>
              </a:schemeClr>
            </a:gs>
            <a:gs pos="100000">
              <a:schemeClr val="accent2">
                <a:hueOff val="-1309827"/>
                <a:satOff val="-75535"/>
                <a:lumOff val="776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ts val="0"/>
            </a:spcAft>
            <a:buNone/>
          </a:pPr>
          <a:endParaRPr lang="en-US" sz="1400" kern="1200"/>
        </a:p>
      </dsp:txBody>
      <dsp:txXfrm rot="10800000">
        <a:off x="2133696" y="1740095"/>
        <a:ext cx="378773" cy="223618"/>
      </dsp:txXfrm>
    </dsp:sp>
    <dsp:sp modelId="{3BB0B9CE-5752-43A2-BEBE-A0593EF724D0}">
      <dsp:nvSpPr>
        <dsp:cNvPr id="0" name=""/>
        <dsp:cNvSpPr/>
      </dsp:nvSpPr>
      <dsp:spPr>
        <a:xfrm>
          <a:off x="950816" y="982351"/>
          <a:ext cx="931529" cy="911134"/>
        </a:xfrm>
        <a:prstGeom prst="ellipse">
          <a:avLst/>
        </a:prstGeom>
        <a:gradFill rotWithShape="0">
          <a:gsLst>
            <a:gs pos="0">
              <a:schemeClr val="accent2">
                <a:hueOff val="-1309827"/>
                <a:satOff val="-75535"/>
                <a:lumOff val="7765"/>
                <a:alphaOff val="0"/>
                <a:lumMod val="110000"/>
                <a:satMod val="105000"/>
                <a:tint val="67000"/>
              </a:schemeClr>
            </a:gs>
            <a:gs pos="50000">
              <a:schemeClr val="accent2">
                <a:hueOff val="-1309827"/>
                <a:satOff val="-75535"/>
                <a:lumOff val="7765"/>
                <a:alphaOff val="0"/>
                <a:lumMod val="105000"/>
                <a:satMod val="103000"/>
                <a:tint val="73000"/>
              </a:schemeClr>
            </a:gs>
            <a:gs pos="100000">
              <a:schemeClr val="accent2">
                <a:hueOff val="-1309827"/>
                <a:satOff val="-75535"/>
                <a:lumOff val="776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ts val="0"/>
            </a:spcAft>
            <a:buNone/>
          </a:pPr>
          <a:r>
            <a:rPr lang="en-US" sz="800" kern="1200"/>
            <a:t>Utilities</a:t>
          </a:r>
        </a:p>
      </dsp:txBody>
      <dsp:txXfrm>
        <a:off x="1087235" y="1115783"/>
        <a:ext cx="658691" cy="644270"/>
      </dsp:txXfrm>
    </dsp:sp>
    <dsp:sp modelId="{206CEB7C-C38A-45E4-8DB6-503D7A6CF710}">
      <dsp:nvSpPr>
        <dsp:cNvPr id="0" name=""/>
        <dsp:cNvSpPr/>
      </dsp:nvSpPr>
      <dsp:spPr>
        <a:xfrm rot="14236364">
          <a:off x="2331185" y="1291374"/>
          <a:ext cx="500250" cy="372696"/>
        </a:xfrm>
        <a:prstGeom prst="rightArrow">
          <a:avLst>
            <a:gd name="adj1" fmla="val 60000"/>
            <a:gd name="adj2" fmla="val 50000"/>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ts val="0"/>
            </a:spcAft>
            <a:buNone/>
          </a:pPr>
          <a:endParaRPr lang="en-US" sz="1400" kern="1200"/>
        </a:p>
      </dsp:txBody>
      <dsp:txXfrm rot="10800000">
        <a:off x="2417314" y="1412943"/>
        <a:ext cx="388441" cy="223618"/>
      </dsp:txXfrm>
    </dsp:sp>
    <dsp:sp modelId="{33C121B3-0499-4A58-847E-59AF6BBA5F5C}">
      <dsp:nvSpPr>
        <dsp:cNvPr id="0" name=""/>
        <dsp:cNvSpPr/>
      </dsp:nvSpPr>
      <dsp:spPr>
        <a:xfrm>
          <a:off x="1604872" y="227531"/>
          <a:ext cx="931529" cy="911134"/>
        </a:xfrm>
        <a:prstGeom prst="ellipse">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ts val="0"/>
            </a:spcAft>
            <a:buNone/>
          </a:pPr>
          <a:r>
            <a:rPr lang="en-US" sz="800" kern="1200"/>
            <a:t>Assets and Dwellings</a:t>
          </a:r>
        </a:p>
      </dsp:txBody>
      <dsp:txXfrm>
        <a:off x="1741291" y="360963"/>
        <a:ext cx="658691" cy="644270"/>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9261bf4-0730-4097-8737-aceb695379f2">
      <Terms xmlns="http://schemas.microsoft.com/office/infopath/2007/PartnerControls"/>
    </lcf76f155ced4ddcb4097134ff3c332f>
    <TaxCatchAll xmlns="3e02667f-0271-471b-bd6e-11a2e16def1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13963D0CD3ACC4C95883C6B36D7BA4C" ma:contentTypeVersion="16" ma:contentTypeDescription="Create a new document." ma:contentTypeScope="" ma:versionID="c3e36d38b4abb9ae6801064c2e253621">
  <xsd:schema xmlns:xsd="http://www.w3.org/2001/XMLSchema" xmlns:xs="http://www.w3.org/2001/XMLSchema" xmlns:p="http://schemas.microsoft.com/office/2006/metadata/properties" xmlns:ns2="d9261bf4-0730-4097-8737-aceb695379f2" xmlns:ns3="1311bb46-41c2-4c89-abc5-b208bcbe773a" xmlns:ns4="3e02667f-0271-471b-bd6e-11a2e16def1d" targetNamespace="http://schemas.microsoft.com/office/2006/metadata/properties" ma:root="true" ma:fieldsID="16449087edb8e21d69c7f4c719de489d" ns2:_="" ns3:_="" ns4:_="">
    <xsd:import namespace="d9261bf4-0730-4097-8737-aceb695379f2"/>
    <xsd:import namespace="1311bb46-41c2-4c89-abc5-b208bcbe773a"/>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2:lcf76f155ced4ddcb4097134ff3c332f" minOccurs="0"/>
                <xsd:element ref="ns4:TaxCatchAll" minOccurs="0"/>
                <xsd:element ref="ns2:MediaServiceOCR" minOccurs="0"/>
                <xsd:element ref="ns2:MediaLengthInSeconds"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261bf4-0730-4097-8737-aceb695379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11bb46-41c2-4c89-abc5-b208bcbe773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962313b2-9ccd-4fbc-ac75-f484da3dc26e}" ma:internalName="TaxCatchAll" ma:showField="CatchAllData" ma:web="1311bb46-41c2-4c89-abc5-b208bcbe77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F4CB3C-1A9B-4407-B8D1-1100EBAC0C32}">
  <ds:schemaRefs>
    <ds:schemaRef ds:uri="http://schemas.microsoft.com/office/2006/metadata/properties"/>
    <ds:schemaRef ds:uri="http://schemas.microsoft.com/office/infopath/2007/PartnerControls"/>
    <ds:schemaRef ds:uri="d9261bf4-0730-4097-8737-aceb695379f2"/>
    <ds:schemaRef ds:uri="3e02667f-0271-471b-bd6e-11a2e16def1d"/>
  </ds:schemaRefs>
</ds:datastoreItem>
</file>

<file path=customXml/itemProps2.xml><?xml version="1.0" encoding="utf-8"?>
<ds:datastoreItem xmlns:ds="http://schemas.openxmlformats.org/officeDocument/2006/customXml" ds:itemID="{53EA153C-C014-4C38-992D-3EFDAE5FC025}">
  <ds:schemaRefs>
    <ds:schemaRef ds:uri="http://schemas.openxmlformats.org/officeDocument/2006/bibliography"/>
  </ds:schemaRefs>
</ds:datastoreItem>
</file>

<file path=customXml/itemProps3.xml><?xml version="1.0" encoding="utf-8"?>
<ds:datastoreItem xmlns:ds="http://schemas.openxmlformats.org/officeDocument/2006/customXml" ds:itemID="{9CC6EDB8-11D9-4631-BDCE-DC85BA4ACD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261bf4-0730-4097-8737-aceb695379f2"/>
    <ds:schemaRef ds:uri="1311bb46-41c2-4c89-abc5-b208bcbe773a"/>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B442B1-D366-4114-A070-3E323AFD57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35</Pages>
  <Words>50590</Words>
  <Characters>288363</Characters>
  <Application>Microsoft Office Word</Application>
  <DocSecurity>0</DocSecurity>
  <Lines>2403</Lines>
  <Paragraphs>676</Paragraphs>
  <ScaleCrop>false</ScaleCrop>
  <Company/>
  <LinksUpToDate>false</LinksUpToDate>
  <CharactersWithSpaces>338277</CharactersWithSpaces>
  <SharedDoc>false</SharedDoc>
  <HLinks>
    <vt:vector size="630" baseType="variant">
      <vt:variant>
        <vt:i4>5767254</vt:i4>
      </vt:variant>
      <vt:variant>
        <vt:i4>513</vt:i4>
      </vt:variant>
      <vt:variant>
        <vt:i4>0</vt:i4>
      </vt:variant>
      <vt:variant>
        <vt:i4>5</vt:i4>
      </vt:variant>
      <vt:variant>
        <vt:lpwstr>https://unstats.un.org/unsd/classifications/Family/Detail/27</vt:lpwstr>
      </vt:variant>
      <vt:variant>
        <vt:lpwstr/>
      </vt:variant>
      <vt:variant>
        <vt:i4>2097190</vt:i4>
      </vt:variant>
      <vt:variant>
        <vt:i4>510</vt:i4>
      </vt:variant>
      <vt:variant>
        <vt:i4>0</vt:i4>
      </vt:variant>
      <vt:variant>
        <vt:i4>5</vt:i4>
      </vt:variant>
      <vt:variant>
        <vt:lpwstr>https://pip.worldbank.org/home</vt:lpwstr>
      </vt:variant>
      <vt:variant>
        <vt:lpwstr/>
      </vt:variant>
      <vt:variant>
        <vt:i4>5308496</vt:i4>
      </vt:variant>
      <vt:variant>
        <vt:i4>504</vt:i4>
      </vt:variant>
      <vt:variant>
        <vt:i4>0</vt:i4>
      </vt:variant>
      <vt:variant>
        <vt:i4>5</vt:i4>
      </vt:variant>
      <vt:variant>
        <vt:lpwstr>http://www.fao.org/3/a-i4913e.pdf</vt:lpwstr>
      </vt:variant>
      <vt:variant>
        <vt:lpwstr/>
      </vt:variant>
      <vt:variant>
        <vt:i4>131129</vt:i4>
      </vt:variant>
      <vt:variant>
        <vt:i4>492</vt:i4>
      </vt:variant>
      <vt:variant>
        <vt:i4>0</vt:i4>
      </vt:variant>
      <vt:variant>
        <vt:i4>5</vt:i4>
      </vt:variant>
      <vt:variant>
        <vt:lpwstr>mailto:landres@worldbank.org</vt:lpwstr>
      </vt:variant>
      <vt:variant>
        <vt:lpwstr/>
      </vt:variant>
      <vt:variant>
        <vt:i4>131129</vt:i4>
      </vt:variant>
      <vt:variant>
        <vt:i4>489</vt:i4>
      </vt:variant>
      <vt:variant>
        <vt:i4>0</vt:i4>
      </vt:variant>
      <vt:variant>
        <vt:i4>5</vt:i4>
      </vt:variant>
      <vt:variant>
        <vt:lpwstr>mailto:landres@worldbank.org</vt:lpwstr>
      </vt:variant>
      <vt:variant>
        <vt:lpwstr/>
      </vt:variant>
      <vt:variant>
        <vt:i4>1179736</vt:i4>
      </vt:variant>
      <vt:variant>
        <vt:i4>486</vt:i4>
      </vt:variant>
      <vt:variant>
        <vt:i4>0</vt:i4>
      </vt:variant>
      <vt:variant>
        <vt:i4>5</vt:i4>
      </vt:variant>
      <vt:variant>
        <vt:lpwstr>http://apps.who.int/gho/indicatorregistry/App_Main/view_indicator.aspx?iid=9</vt:lpwstr>
      </vt:variant>
      <vt:variant>
        <vt:lpwstr/>
      </vt:variant>
      <vt:variant>
        <vt:i4>3080295</vt:i4>
      </vt:variant>
      <vt:variant>
        <vt:i4>483</vt:i4>
      </vt:variant>
      <vt:variant>
        <vt:i4>0</vt:i4>
      </vt:variant>
      <vt:variant>
        <vt:i4>5</vt:i4>
      </vt:variant>
      <vt:variant>
        <vt:lpwstr>https://washdata.org/data</vt:lpwstr>
      </vt:variant>
      <vt:variant>
        <vt:lpwstr>!/</vt:lpwstr>
      </vt:variant>
      <vt:variant>
        <vt:i4>5767277</vt:i4>
      </vt:variant>
      <vt:variant>
        <vt:i4>480</vt:i4>
      </vt:variant>
      <vt:variant>
        <vt:i4>0</vt:i4>
      </vt:variant>
      <vt:variant>
        <vt:i4>5</vt:i4>
      </vt:variant>
      <vt:variant>
        <vt:lpwstr/>
      </vt:variant>
      <vt:variant>
        <vt:lpwstr>_Recommended_Access_to</vt:lpwstr>
      </vt:variant>
      <vt:variant>
        <vt:i4>4063290</vt:i4>
      </vt:variant>
      <vt:variant>
        <vt:i4>477</vt:i4>
      </vt:variant>
      <vt:variant>
        <vt:i4>0</vt:i4>
      </vt:variant>
      <vt:variant>
        <vt:i4>5</vt:i4>
      </vt:variant>
      <vt:variant>
        <vt:lpwstr>http://uis.unesco.org/en/isced-mappings</vt:lpwstr>
      </vt:variant>
      <vt:variant>
        <vt:lpwstr/>
      </vt:variant>
      <vt:variant>
        <vt:i4>3735602</vt:i4>
      </vt:variant>
      <vt:variant>
        <vt:i4>471</vt:i4>
      </vt:variant>
      <vt:variant>
        <vt:i4>0</vt:i4>
      </vt:variant>
      <vt:variant>
        <vt:i4>5</vt:i4>
      </vt:variant>
      <vt:variant>
        <vt:lpwstr>http://www.fao.org/geonetwork/srv/en/metadata.show?id=12691</vt:lpwstr>
      </vt:variant>
      <vt:variant>
        <vt:lpwstr/>
      </vt:variant>
      <vt:variant>
        <vt:i4>2097202</vt:i4>
      </vt:variant>
      <vt:variant>
        <vt:i4>468</vt:i4>
      </vt:variant>
      <vt:variant>
        <vt:i4>0</vt:i4>
      </vt:variant>
      <vt:variant>
        <vt:i4>5</vt:i4>
      </vt:variant>
      <vt:variant>
        <vt:lpwstr>https://microdata.worldbank.org/index.php/home</vt:lpwstr>
      </vt:variant>
      <vt:variant>
        <vt:lpwstr/>
      </vt:variant>
      <vt:variant>
        <vt:i4>3801188</vt:i4>
      </vt:variant>
      <vt:variant>
        <vt:i4>465</vt:i4>
      </vt:variant>
      <vt:variant>
        <vt:i4>0</vt:i4>
      </vt:variant>
      <vt:variant>
        <vt:i4>5</vt:i4>
      </vt:variant>
      <vt:variant>
        <vt:lpwstr>http://www.stata.com/manuals13/u12.pdf</vt:lpwstr>
      </vt:variant>
      <vt:variant>
        <vt:lpwstr>u12.2</vt:lpwstr>
      </vt:variant>
      <vt:variant>
        <vt:i4>786444</vt:i4>
      </vt:variant>
      <vt:variant>
        <vt:i4>453</vt:i4>
      </vt:variant>
      <vt:variant>
        <vt:i4>0</vt:i4>
      </vt:variant>
      <vt:variant>
        <vt:i4>5</vt:i4>
      </vt:variant>
      <vt:variant>
        <vt:lpwstr>http://microdatalib/</vt:lpwstr>
      </vt:variant>
      <vt:variant>
        <vt:lpwstr/>
      </vt:variant>
      <vt:variant>
        <vt:i4>1310774</vt:i4>
      </vt:variant>
      <vt:variant>
        <vt:i4>446</vt:i4>
      </vt:variant>
      <vt:variant>
        <vt:i4>0</vt:i4>
      </vt:variant>
      <vt:variant>
        <vt:i4>5</vt:i4>
      </vt:variant>
      <vt:variant>
        <vt:lpwstr/>
      </vt:variant>
      <vt:variant>
        <vt:lpwstr>_Toc176262742</vt:lpwstr>
      </vt:variant>
      <vt:variant>
        <vt:i4>1310774</vt:i4>
      </vt:variant>
      <vt:variant>
        <vt:i4>440</vt:i4>
      </vt:variant>
      <vt:variant>
        <vt:i4>0</vt:i4>
      </vt:variant>
      <vt:variant>
        <vt:i4>5</vt:i4>
      </vt:variant>
      <vt:variant>
        <vt:lpwstr/>
      </vt:variant>
      <vt:variant>
        <vt:lpwstr>_Toc176262741</vt:lpwstr>
      </vt:variant>
      <vt:variant>
        <vt:i4>1310774</vt:i4>
      </vt:variant>
      <vt:variant>
        <vt:i4>434</vt:i4>
      </vt:variant>
      <vt:variant>
        <vt:i4>0</vt:i4>
      </vt:variant>
      <vt:variant>
        <vt:i4>5</vt:i4>
      </vt:variant>
      <vt:variant>
        <vt:lpwstr/>
      </vt:variant>
      <vt:variant>
        <vt:lpwstr>_Toc176262740</vt:lpwstr>
      </vt:variant>
      <vt:variant>
        <vt:i4>1245238</vt:i4>
      </vt:variant>
      <vt:variant>
        <vt:i4>428</vt:i4>
      </vt:variant>
      <vt:variant>
        <vt:i4>0</vt:i4>
      </vt:variant>
      <vt:variant>
        <vt:i4>5</vt:i4>
      </vt:variant>
      <vt:variant>
        <vt:lpwstr/>
      </vt:variant>
      <vt:variant>
        <vt:lpwstr>_Toc176262739</vt:lpwstr>
      </vt:variant>
      <vt:variant>
        <vt:i4>1245238</vt:i4>
      </vt:variant>
      <vt:variant>
        <vt:i4>422</vt:i4>
      </vt:variant>
      <vt:variant>
        <vt:i4>0</vt:i4>
      </vt:variant>
      <vt:variant>
        <vt:i4>5</vt:i4>
      </vt:variant>
      <vt:variant>
        <vt:lpwstr/>
      </vt:variant>
      <vt:variant>
        <vt:lpwstr>_Toc176262738</vt:lpwstr>
      </vt:variant>
      <vt:variant>
        <vt:i4>1245238</vt:i4>
      </vt:variant>
      <vt:variant>
        <vt:i4>416</vt:i4>
      </vt:variant>
      <vt:variant>
        <vt:i4>0</vt:i4>
      </vt:variant>
      <vt:variant>
        <vt:i4>5</vt:i4>
      </vt:variant>
      <vt:variant>
        <vt:lpwstr/>
      </vt:variant>
      <vt:variant>
        <vt:lpwstr>_Toc176262737</vt:lpwstr>
      </vt:variant>
      <vt:variant>
        <vt:i4>1245238</vt:i4>
      </vt:variant>
      <vt:variant>
        <vt:i4>410</vt:i4>
      </vt:variant>
      <vt:variant>
        <vt:i4>0</vt:i4>
      </vt:variant>
      <vt:variant>
        <vt:i4>5</vt:i4>
      </vt:variant>
      <vt:variant>
        <vt:lpwstr/>
      </vt:variant>
      <vt:variant>
        <vt:lpwstr>_Toc176262736</vt:lpwstr>
      </vt:variant>
      <vt:variant>
        <vt:i4>1245238</vt:i4>
      </vt:variant>
      <vt:variant>
        <vt:i4>404</vt:i4>
      </vt:variant>
      <vt:variant>
        <vt:i4>0</vt:i4>
      </vt:variant>
      <vt:variant>
        <vt:i4>5</vt:i4>
      </vt:variant>
      <vt:variant>
        <vt:lpwstr/>
      </vt:variant>
      <vt:variant>
        <vt:lpwstr>_Toc176262735</vt:lpwstr>
      </vt:variant>
      <vt:variant>
        <vt:i4>1245238</vt:i4>
      </vt:variant>
      <vt:variant>
        <vt:i4>398</vt:i4>
      </vt:variant>
      <vt:variant>
        <vt:i4>0</vt:i4>
      </vt:variant>
      <vt:variant>
        <vt:i4>5</vt:i4>
      </vt:variant>
      <vt:variant>
        <vt:lpwstr/>
      </vt:variant>
      <vt:variant>
        <vt:lpwstr>_Toc176262734</vt:lpwstr>
      </vt:variant>
      <vt:variant>
        <vt:i4>1245238</vt:i4>
      </vt:variant>
      <vt:variant>
        <vt:i4>392</vt:i4>
      </vt:variant>
      <vt:variant>
        <vt:i4>0</vt:i4>
      </vt:variant>
      <vt:variant>
        <vt:i4>5</vt:i4>
      </vt:variant>
      <vt:variant>
        <vt:lpwstr/>
      </vt:variant>
      <vt:variant>
        <vt:lpwstr>_Toc176262733</vt:lpwstr>
      </vt:variant>
      <vt:variant>
        <vt:i4>1245238</vt:i4>
      </vt:variant>
      <vt:variant>
        <vt:i4>386</vt:i4>
      </vt:variant>
      <vt:variant>
        <vt:i4>0</vt:i4>
      </vt:variant>
      <vt:variant>
        <vt:i4>5</vt:i4>
      </vt:variant>
      <vt:variant>
        <vt:lpwstr/>
      </vt:variant>
      <vt:variant>
        <vt:lpwstr>_Toc176262732</vt:lpwstr>
      </vt:variant>
      <vt:variant>
        <vt:i4>1245238</vt:i4>
      </vt:variant>
      <vt:variant>
        <vt:i4>380</vt:i4>
      </vt:variant>
      <vt:variant>
        <vt:i4>0</vt:i4>
      </vt:variant>
      <vt:variant>
        <vt:i4>5</vt:i4>
      </vt:variant>
      <vt:variant>
        <vt:lpwstr/>
      </vt:variant>
      <vt:variant>
        <vt:lpwstr>_Toc176262731</vt:lpwstr>
      </vt:variant>
      <vt:variant>
        <vt:i4>1245238</vt:i4>
      </vt:variant>
      <vt:variant>
        <vt:i4>374</vt:i4>
      </vt:variant>
      <vt:variant>
        <vt:i4>0</vt:i4>
      </vt:variant>
      <vt:variant>
        <vt:i4>5</vt:i4>
      </vt:variant>
      <vt:variant>
        <vt:lpwstr/>
      </vt:variant>
      <vt:variant>
        <vt:lpwstr>_Toc176262730</vt:lpwstr>
      </vt:variant>
      <vt:variant>
        <vt:i4>1179702</vt:i4>
      </vt:variant>
      <vt:variant>
        <vt:i4>368</vt:i4>
      </vt:variant>
      <vt:variant>
        <vt:i4>0</vt:i4>
      </vt:variant>
      <vt:variant>
        <vt:i4>5</vt:i4>
      </vt:variant>
      <vt:variant>
        <vt:lpwstr/>
      </vt:variant>
      <vt:variant>
        <vt:lpwstr>_Toc176262729</vt:lpwstr>
      </vt:variant>
      <vt:variant>
        <vt:i4>1179702</vt:i4>
      </vt:variant>
      <vt:variant>
        <vt:i4>362</vt:i4>
      </vt:variant>
      <vt:variant>
        <vt:i4>0</vt:i4>
      </vt:variant>
      <vt:variant>
        <vt:i4>5</vt:i4>
      </vt:variant>
      <vt:variant>
        <vt:lpwstr/>
      </vt:variant>
      <vt:variant>
        <vt:lpwstr>_Toc176262728</vt:lpwstr>
      </vt:variant>
      <vt:variant>
        <vt:i4>1179702</vt:i4>
      </vt:variant>
      <vt:variant>
        <vt:i4>356</vt:i4>
      </vt:variant>
      <vt:variant>
        <vt:i4>0</vt:i4>
      </vt:variant>
      <vt:variant>
        <vt:i4>5</vt:i4>
      </vt:variant>
      <vt:variant>
        <vt:lpwstr/>
      </vt:variant>
      <vt:variant>
        <vt:lpwstr>_Toc176262727</vt:lpwstr>
      </vt:variant>
      <vt:variant>
        <vt:i4>1179702</vt:i4>
      </vt:variant>
      <vt:variant>
        <vt:i4>350</vt:i4>
      </vt:variant>
      <vt:variant>
        <vt:i4>0</vt:i4>
      </vt:variant>
      <vt:variant>
        <vt:i4>5</vt:i4>
      </vt:variant>
      <vt:variant>
        <vt:lpwstr/>
      </vt:variant>
      <vt:variant>
        <vt:lpwstr>_Toc176262726</vt:lpwstr>
      </vt:variant>
      <vt:variant>
        <vt:i4>1179702</vt:i4>
      </vt:variant>
      <vt:variant>
        <vt:i4>344</vt:i4>
      </vt:variant>
      <vt:variant>
        <vt:i4>0</vt:i4>
      </vt:variant>
      <vt:variant>
        <vt:i4>5</vt:i4>
      </vt:variant>
      <vt:variant>
        <vt:lpwstr/>
      </vt:variant>
      <vt:variant>
        <vt:lpwstr>_Toc176262725</vt:lpwstr>
      </vt:variant>
      <vt:variant>
        <vt:i4>1179702</vt:i4>
      </vt:variant>
      <vt:variant>
        <vt:i4>338</vt:i4>
      </vt:variant>
      <vt:variant>
        <vt:i4>0</vt:i4>
      </vt:variant>
      <vt:variant>
        <vt:i4>5</vt:i4>
      </vt:variant>
      <vt:variant>
        <vt:lpwstr/>
      </vt:variant>
      <vt:variant>
        <vt:lpwstr>_Toc176262724</vt:lpwstr>
      </vt:variant>
      <vt:variant>
        <vt:i4>1179702</vt:i4>
      </vt:variant>
      <vt:variant>
        <vt:i4>332</vt:i4>
      </vt:variant>
      <vt:variant>
        <vt:i4>0</vt:i4>
      </vt:variant>
      <vt:variant>
        <vt:i4>5</vt:i4>
      </vt:variant>
      <vt:variant>
        <vt:lpwstr/>
      </vt:variant>
      <vt:variant>
        <vt:lpwstr>_Toc176262723</vt:lpwstr>
      </vt:variant>
      <vt:variant>
        <vt:i4>1179702</vt:i4>
      </vt:variant>
      <vt:variant>
        <vt:i4>326</vt:i4>
      </vt:variant>
      <vt:variant>
        <vt:i4>0</vt:i4>
      </vt:variant>
      <vt:variant>
        <vt:i4>5</vt:i4>
      </vt:variant>
      <vt:variant>
        <vt:lpwstr/>
      </vt:variant>
      <vt:variant>
        <vt:lpwstr>_Toc176262722</vt:lpwstr>
      </vt:variant>
      <vt:variant>
        <vt:i4>1179702</vt:i4>
      </vt:variant>
      <vt:variant>
        <vt:i4>320</vt:i4>
      </vt:variant>
      <vt:variant>
        <vt:i4>0</vt:i4>
      </vt:variant>
      <vt:variant>
        <vt:i4>5</vt:i4>
      </vt:variant>
      <vt:variant>
        <vt:lpwstr/>
      </vt:variant>
      <vt:variant>
        <vt:lpwstr>_Toc176262721</vt:lpwstr>
      </vt:variant>
      <vt:variant>
        <vt:i4>1179702</vt:i4>
      </vt:variant>
      <vt:variant>
        <vt:i4>314</vt:i4>
      </vt:variant>
      <vt:variant>
        <vt:i4>0</vt:i4>
      </vt:variant>
      <vt:variant>
        <vt:i4>5</vt:i4>
      </vt:variant>
      <vt:variant>
        <vt:lpwstr/>
      </vt:variant>
      <vt:variant>
        <vt:lpwstr>_Toc176262720</vt:lpwstr>
      </vt:variant>
      <vt:variant>
        <vt:i4>1114166</vt:i4>
      </vt:variant>
      <vt:variant>
        <vt:i4>308</vt:i4>
      </vt:variant>
      <vt:variant>
        <vt:i4>0</vt:i4>
      </vt:variant>
      <vt:variant>
        <vt:i4>5</vt:i4>
      </vt:variant>
      <vt:variant>
        <vt:lpwstr/>
      </vt:variant>
      <vt:variant>
        <vt:lpwstr>_Toc176262719</vt:lpwstr>
      </vt:variant>
      <vt:variant>
        <vt:i4>1114166</vt:i4>
      </vt:variant>
      <vt:variant>
        <vt:i4>302</vt:i4>
      </vt:variant>
      <vt:variant>
        <vt:i4>0</vt:i4>
      </vt:variant>
      <vt:variant>
        <vt:i4>5</vt:i4>
      </vt:variant>
      <vt:variant>
        <vt:lpwstr/>
      </vt:variant>
      <vt:variant>
        <vt:lpwstr>_Toc176262718</vt:lpwstr>
      </vt:variant>
      <vt:variant>
        <vt:i4>1114166</vt:i4>
      </vt:variant>
      <vt:variant>
        <vt:i4>296</vt:i4>
      </vt:variant>
      <vt:variant>
        <vt:i4>0</vt:i4>
      </vt:variant>
      <vt:variant>
        <vt:i4>5</vt:i4>
      </vt:variant>
      <vt:variant>
        <vt:lpwstr/>
      </vt:variant>
      <vt:variant>
        <vt:lpwstr>_Toc176262717</vt:lpwstr>
      </vt:variant>
      <vt:variant>
        <vt:i4>1114166</vt:i4>
      </vt:variant>
      <vt:variant>
        <vt:i4>290</vt:i4>
      </vt:variant>
      <vt:variant>
        <vt:i4>0</vt:i4>
      </vt:variant>
      <vt:variant>
        <vt:i4>5</vt:i4>
      </vt:variant>
      <vt:variant>
        <vt:lpwstr/>
      </vt:variant>
      <vt:variant>
        <vt:lpwstr>_Toc176262716</vt:lpwstr>
      </vt:variant>
      <vt:variant>
        <vt:i4>1114166</vt:i4>
      </vt:variant>
      <vt:variant>
        <vt:i4>284</vt:i4>
      </vt:variant>
      <vt:variant>
        <vt:i4>0</vt:i4>
      </vt:variant>
      <vt:variant>
        <vt:i4>5</vt:i4>
      </vt:variant>
      <vt:variant>
        <vt:lpwstr/>
      </vt:variant>
      <vt:variant>
        <vt:lpwstr>_Toc176262715</vt:lpwstr>
      </vt:variant>
      <vt:variant>
        <vt:i4>1114166</vt:i4>
      </vt:variant>
      <vt:variant>
        <vt:i4>278</vt:i4>
      </vt:variant>
      <vt:variant>
        <vt:i4>0</vt:i4>
      </vt:variant>
      <vt:variant>
        <vt:i4>5</vt:i4>
      </vt:variant>
      <vt:variant>
        <vt:lpwstr/>
      </vt:variant>
      <vt:variant>
        <vt:lpwstr>_Toc176262714</vt:lpwstr>
      </vt:variant>
      <vt:variant>
        <vt:i4>1114166</vt:i4>
      </vt:variant>
      <vt:variant>
        <vt:i4>272</vt:i4>
      </vt:variant>
      <vt:variant>
        <vt:i4>0</vt:i4>
      </vt:variant>
      <vt:variant>
        <vt:i4>5</vt:i4>
      </vt:variant>
      <vt:variant>
        <vt:lpwstr/>
      </vt:variant>
      <vt:variant>
        <vt:lpwstr>_Toc176262713</vt:lpwstr>
      </vt:variant>
      <vt:variant>
        <vt:i4>1114166</vt:i4>
      </vt:variant>
      <vt:variant>
        <vt:i4>266</vt:i4>
      </vt:variant>
      <vt:variant>
        <vt:i4>0</vt:i4>
      </vt:variant>
      <vt:variant>
        <vt:i4>5</vt:i4>
      </vt:variant>
      <vt:variant>
        <vt:lpwstr/>
      </vt:variant>
      <vt:variant>
        <vt:lpwstr>_Toc176262712</vt:lpwstr>
      </vt:variant>
      <vt:variant>
        <vt:i4>1114166</vt:i4>
      </vt:variant>
      <vt:variant>
        <vt:i4>260</vt:i4>
      </vt:variant>
      <vt:variant>
        <vt:i4>0</vt:i4>
      </vt:variant>
      <vt:variant>
        <vt:i4>5</vt:i4>
      </vt:variant>
      <vt:variant>
        <vt:lpwstr/>
      </vt:variant>
      <vt:variant>
        <vt:lpwstr>_Toc176262711</vt:lpwstr>
      </vt:variant>
      <vt:variant>
        <vt:i4>1114166</vt:i4>
      </vt:variant>
      <vt:variant>
        <vt:i4>254</vt:i4>
      </vt:variant>
      <vt:variant>
        <vt:i4>0</vt:i4>
      </vt:variant>
      <vt:variant>
        <vt:i4>5</vt:i4>
      </vt:variant>
      <vt:variant>
        <vt:lpwstr/>
      </vt:variant>
      <vt:variant>
        <vt:lpwstr>_Toc176262710</vt:lpwstr>
      </vt:variant>
      <vt:variant>
        <vt:i4>1048630</vt:i4>
      </vt:variant>
      <vt:variant>
        <vt:i4>248</vt:i4>
      </vt:variant>
      <vt:variant>
        <vt:i4>0</vt:i4>
      </vt:variant>
      <vt:variant>
        <vt:i4>5</vt:i4>
      </vt:variant>
      <vt:variant>
        <vt:lpwstr/>
      </vt:variant>
      <vt:variant>
        <vt:lpwstr>_Toc176262709</vt:lpwstr>
      </vt:variant>
      <vt:variant>
        <vt:i4>1048630</vt:i4>
      </vt:variant>
      <vt:variant>
        <vt:i4>242</vt:i4>
      </vt:variant>
      <vt:variant>
        <vt:i4>0</vt:i4>
      </vt:variant>
      <vt:variant>
        <vt:i4>5</vt:i4>
      </vt:variant>
      <vt:variant>
        <vt:lpwstr/>
      </vt:variant>
      <vt:variant>
        <vt:lpwstr>_Toc176262708</vt:lpwstr>
      </vt:variant>
      <vt:variant>
        <vt:i4>1048630</vt:i4>
      </vt:variant>
      <vt:variant>
        <vt:i4>236</vt:i4>
      </vt:variant>
      <vt:variant>
        <vt:i4>0</vt:i4>
      </vt:variant>
      <vt:variant>
        <vt:i4>5</vt:i4>
      </vt:variant>
      <vt:variant>
        <vt:lpwstr/>
      </vt:variant>
      <vt:variant>
        <vt:lpwstr>_Toc176262707</vt:lpwstr>
      </vt:variant>
      <vt:variant>
        <vt:i4>1048630</vt:i4>
      </vt:variant>
      <vt:variant>
        <vt:i4>230</vt:i4>
      </vt:variant>
      <vt:variant>
        <vt:i4>0</vt:i4>
      </vt:variant>
      <vt:variant>
        <vt:i4>5</vt:i4>
      </vt:variant>
      <vt:variant>
        <vt:lpwstr/>
      </vt:variant>
      <vt:variant>
        <vt:lpwstr>_Toc176262706</vt:lpwstr>
      </vt:variant>
      <vt:variant>
        <vt:i4>1048630</vt:i4>
      </vt:variant>
      <vt:variant>
        <vt:i4>224</vt:i4>
      </vt:variant>
      <vt:variant>
        <vt:i4>0</vt:i4>
      </vt:variant>
      <vt:variant>
        <vt:i4>5</vt:i4>
      </vt:variant>
      <vt:variant>
        <vt:lpwstr/>
      </vt:variant>
      <vt:variant>
        <vt:lpwstr>_Toc176262705</vt:lpwstr>
      </vt:variant>
      <vt:variant>
        <vt:i4>1048630</vt:i4>
      </vt:variant>
      <vt:variant>
        <vt:i4>218</vt:i4>
      </vt:variant>
      <vt:variant>
        <vt:i4>0</vt:i4>
      </vt:variant>
      <vt:variant>
        <vt:i4>5</vt:i4>
      </vt:variant>
      <vt:variant>
        <vt:lpwstr/>
      </vt:variant>
      <vt:variant>
        <vt:lpwstr>_Toc176262704</vt:lpwstr>
      </vt:variant>
      <vt:variant>
        <vt:i4>1048630</vt:i4>
      </vt:variant>
      <vt:variant>
        <vt:i4>212</vt:i4>
      </vt:variant>
      <vt:variant>
        <vt:i4>0</vt:i4>
      </vt:variant>
      <vt:variant>
        <vt:i4>5</vt:i4>
      </vt:variant>
      <vt:variant>
        <vt:lpwstr/>
      </vt:variant>
      <vt:variant>
        <vt:lpwstr>_Toc176262703</vt:lpwstr>
      </vt:variant>
      <vt:variant>
        <vt:i4>1048630</vt:i4>
      </vt:variant>
      <vt:variant>
        <vt:i4>206</vt:i4>
      </vt:variant>
      <vt:variant>
        <vt:i4>0</vt:i4>
      </vt:variant>
      <vt:variant>
        <vt:i4>5</vt:i4>
      </vt:variant>
      <vt:variant>
        <vt:lpwstr/>
      </vt:variant>
      <vt:variant>
        <vt:lpwstr>_Toc176262702</vt:lpwstr>
      </vt:variant>
      <vt:variant>
        <vt:i4>1048630</vt:i4>
      </vt:variant>
      <vt:variant>
        <vt:i4>200</vt:i4>
      </vt:variant>
      <vt:variant>
        <vt:i4>0</vt:i4>
      </vt:variant>
      <vt:variant>
        <vt:i4>5</vt:i4>
      </vt:variant>
      <vt:variant>
        <vt:lpwstr/>
      </vt:variant>
      <vt:variant>
        <vt:lpwstr>_Toc176262701</vt:lpwstr>
      </vt:variant>
      <vt:variant>
        <vt:i4>1048630</vt:i4>
      </vt:variant>
      <vt:variant>
        <vt:i4>194</vt:i4>
      </vt:variant>
      <vt:variant>
        <vt:i4>0</vt:i4>
      </vt:variant>
      <vt:variant>
        <vt:i4>5</vt:i4>
      </vt:variant>
      <vt:variant>
        <vt:lpwstr/>
      </vt:variant>
      <vt:variant>
        <vt:lpwstr>_Toc176262700</vt:lpwstr>
      </vt:variant>
      <vt:variant>
        <vt:i4>1638455</vt:i4>
      </vt:variant>
      <vt:variant>
        <vt:i4>188</vt:i4>
      </vt:variant>
      <vt:variant>
        <vt:i4>0</vt:i4>
      </vt:variant>
      <vt:variant>
        <vt:i4>5</vt:i4>
      </vt:variant>
      <vt:variant>
        <vt:lpwstr/>
      </vt:variant>
      <vt:variant>
        <vt:lpwstr>_Toc176262699</vt:lpwstr>
      </vt:variant>
      <vt:variant>
        <vt:i4>1638455</vt:i4>
      </vt:variant>
      <vt:variant>
        <vt:i4>182</vt:i4>
      </vt:variant>
      <vt:variant>
        <vt:i4>0</vt:i4>
      </vt:variant>
      <vt:variant>
        <vt:i4>5</vt:i4>
      </vt:variant>
      <vt:variant>
        <vt:lpwstr/>
      </vt:variant>
      <vt:variant>
        <vt:lpwstr>_Toc176262698</vt:lpwstr>
      </vt:variant>
      <vt:variant>
        <vt:i4>1638455</vt:i4>
      </vt:variant>
      <vt:variant>
        <vt:i4>176</vt:i4>
      </vt:variant>
      <vt:variant>
        <vt:i4>0</vt:i4>
      </vt:variant>
      <vt:variant>
        <vt:i4>5</vt:i4>
      </vt:variant>
      <vt:variant>
        <vt:lpwstr/>
      </vt:variant>
      <vt:variant>
        <vt:lpwstr>_Toc176262697</vt:lpwstr>
      </vt:variant>
      <vt:variant>
        <vt:i4>1638455</vt:i4>
      </vt:variant>
      <vt:variant>
        <vt:i4>170</vt:i4>
      </vt:variant>
      <vt:variant>
        <vt:i4>0</vt:i4>
      </vt:variant>
      <vt:variant>
        <vt:i4>5</vt:i4>
      </vt:variant>
      <vt:variant>
        <vt:lpwstr/>
      </vt:variant>
      <vt:variant>
        <vt:lpwstr>_Toc176262696</vt:lpwstr>
      </vt:variant>
      <vt:variant>
        <vt:i4>1638455</vt:i4>
      </vt:variant>
      <vt:variant>
        <vt:i4>164</vt:i4>
      </vt:variant>
      <vt:variant>
        <vt:i4>0</vt:i4>
      </vt:variant>
      <vt:variant>
        <vt:i4>5</vt:i4>
      </vt:variant>
      <vt:variant>
        <vt:lpwstr/>
      </vt:variant>
      <vt:variant>
        <vt:lpwstr>_Toc176262695</vt:lpwstr>
      </vt:variant>
      <vt:variant>
        <vt:i4>1638455</vt:i4>
      </vt:variant>
      <vt:variant>
        <vt:i4>158</vt:i4>
      </vt:variant>
      <vt:variant>
        <vt:i4>0</vt:i4>
      </vt:variant>
      <vt:variant>
        <vt:i4>5</vt:i4>
      </vt:variant>
      <vt:variant>
        <vt:lpwstr/>
      </vt:variant>
      <vt:variant>
        <vt:lpwstr>_Toc176262694</vt:lpwstr>
      </vt:variant>
      <vt:variant>
        <vt:i4>1638455</vt:i4>
      </vt:variant>
      <vt:variant>
        <vt:i4>152</vt:i4>
      </vt:variant>
      <vt:variant>
        <vt:i4>0</vt:i4>
      </vt:variant>
      <vt:variant>
        <vt:i4>5</vt:i4>
      </vt:variant>
      <vt:variant>
        <vt:lpwstr/>
      </vt:variant>
      <vt:variant>
        <vt:lpwstr>_Toc176262693</vt:lpwstr>
      </vt:variant>
      <vt:variant>
        <vt:i4>1638455</vt:i4>
      </vt:variant>
      <vt:variant>
        <vt:i4>146</vt:i4>
      </vt:variant>
      <vt:variant>
        <vt:i4>0</vt:i4>
      </vt:variant>
      <vt:variant>
        <vt:i4>5</vt:i4>
      </vt:variant>
      <vt:variant>
        <vt:lpwstr/>
      </vt:variant>
      <vt:variant>
        <vt:lpwstr>_Toc176262692</vt:lpwstr>
      </vt:variant>
      <vt:variant>
        <vt:i4>1638455</vt:i4>
      </vt:variant>
      <vt:variant>
        <vt:i4>140</vt:i4>
      </vt:variant>
      <vt:variant>
        <vt:i4>0</vt:i4>
      </vt:variant>
      <vt:variant>
        <vt:i4>5</vt:i4>
      </vt:variant>
      <vt:variant>
        <vt:lpwstr/>
      </vt:variant>
      <vt:variant>
        <vt:lpwstr>_Toc176262691</vt:lpwstr>
      </vt:variant>
      <vt:variant>
        <vt:i4>1638455</vt:i4>
      </vt:variant>
      <vt:variant>
        <vt:i4>134</vt:i4>
      </vt:variant>
      <vt:variant>
        <vt:i4>0</vt:i4>
      </vt:variant>
      <vt:variant>
        <vt:i4>5</vt:i4>
      </vt:variant>
      <vt:variant>
        <vt:lpwstr/>
      </vt:variant>
      <vt:variant>
        <vt:lpwstr>_Toc176262690</vt:lpwstr>
      </vt:variant>
      <vt:variant>
        <vt:i4>1572919</vt:i4>
      </vt:variant>
      <vt:variant>
        <vt:i4>128</vt:i4>
      </vt:variant>
      <vt:variant>
        <vt:i4>0</vt:i4>
      </vt:variant>
      <vt:variant>
        <vt:i4>5</vt:i4>
      </vt:variant>
      <vt:variant>
        <vt:lpwstr/>
      </vt:variant>
      <vt:variant>
        <vt:lpwstr>_Toc176262689</vt:lpwstr>
      </vt:variant>
      <vt:variant>
        <vt:i4>1572919</vt:i4>
      </vt:variant>
      <vt:variant>
        <vt:i4>122</vt:i4>
      </vt:variant>
      <vt:variant>
        <vt:i4>0</vt:i4>
      </vt:variant>
      <vt:variant>
        <vt:i4>5</vt:i4>
      </vt:variant>
      <vt:variant>
        <vt:lpwstr/>
      </vt:variant>
      <vt:variant>
        <vt:lpwstr>_Toc176262688</vt:lpwstr>
      </vt:variant>
      <vt:variant>
        <vt:i4>1572919</vt:i4>
      </vt:variant>
      <vt:variant>
        <vt:i4>116</vt:i4>
      </vt:variant>
      <vt:variant>
        <vt:i4>0</vt:i4>
      </vt:variant>
      <vt:variant>
        <vt:i4>5</vt:i4>
      </vt:variant>
      <vt:variant>
        <vt:lpwstr/>
      </vt:variant>
      <vt:variant>
        <vt:lpwstr>_Toc176262687</vt:lpwstr>
      </vt:variant>
      <vt:variant>
        <vt:i4>1572919</vt:i4>
      </vt:variant>
      <vt:variant>
        <vt:i4>110</vt:i4>
      </vt:variant>
      <vt:variant>
        <vt:i4>0</vt:i4>
      </vt:variant>
      <vt:variant>
        <vt:i4>5</vt:i4>
      </vt:variant>
      <vt:variant>
        <vt:lpwstr/>
      </vt:variant>
      <vt:variant>
        <vt:lpwstr>_Toc176262686</vt:lpwstr>
      </vt:variant>
      <vt:variant>
        <vt:i4>1572919</vt:i4>
      </vt:variant>
      <vt:variant>
        <vt:i4>104</vt:i4>
      </vt:variant>
      <vt:variant>
        <vt:i4>0</vt:i4>
      </vt:variant>
      <vt:variant>
        <vt:i4>5</vt:i4>
      </vt:variant>
      <vt:variant>
        <vt:lpwstr/>
      </vt:variant>
      <vt:variant>
        <vt:lpwstr>_Toc176262685</vt:lpwstr>
      </vt:variant>
      <vt:variant>
        <vt:i4>1572919</vt:i4>
      </vt:variant>
      <vt:variant>
        <vt:i4>98</vt:i4>
      </vt:variant>
      <vt:variant>
        <vt:i4>0</vt:i4>
      </vt:variant>
      <vt:variant>
        <vt:i4>5</vt:i4>
      </vt:variant>
      <vt:variant>
        <vt:lpwstr/>
      </vt:variant>
      <vt:variant>
        <vt:lpwstr>_Toc176262684</vt:lpwstr>
      </vt:variant>
      <vt:variant>
        <vt:i4>1572919</vt:i4>
      </vt:variant>
      <vt:variant>
        <vt:i4>92</vt:i4>
      </vt:variant>
      <vt:variant>
        <vt:i4>0</vt:i4>
      </vt:variant>
      <vt:variant>
        <vt:i4>5</vt:i4>
      </vt:variant>
      <vt:variant>
        <vt:lpwstr/>
      </vt:variant>
      <vt:variant>
        <vt:lpwstr>_Toc176262683</vt:lpwstr>
      </vt:variant>
      <vt:variant>
        <vt:i4>1572919</vt:i4>
      </vt:variant>
      <vt:variant>
        <vt:i4>86</vt:i4>
      </vt:variant>
      <vt:variant>
        <vt:i4>0</vt:i4>
      </vt:variant>
      <vt:variant>
        <vt:i4>5</vt:i4>
      </vt:variant>
      <vt:variant>
        <vt:lpwstr/>
      </vt:variant>
      <vt:variant>
        <vt:lpwstr>_Toc176262682</vt:lpwstr>
      </vt:variant>
      <vt:variant>
        <vt:i4>1572919</vt:i4>
      </vt:variant>
      <vt:variant>
        <vt:i4>80</vt:i4>
      </vt:variant>
      <vt:variant>
        <vt:i4>0</vt:i4>
      </vt:variant>
      <vt:variant>
        <vt:i4>5</vt:i4>
      </vt:variant>
      <vt:variant>
        <vt:lpwstr/>
      </vt:variant>
      <vt:variant>
        <vt:lpwstr>_Toc176262681</vt:lpwstr>
      </vt:variant>
      <vt:variant>
        <vt:i4>1572919</vt:i4>
      </vt:variant>
      <vt:variant>
        <vt:i4>74</vt:i4>
      </vt:variant>
      <vt:variant>
        <vt:i4>0</vt:i4>
      </vt:variant>
      <vt:variant>
        <vt:i4>5</vt:i4>
      </vt:variant>
      <vt:variant>
        <vt:lpwstr/>
      </vt:variant>
      <vt:variant>
        <vt:lpwstr>_Toc176262680</vt:lpwstr>
      </vt:variant>
      <vt:variant>
        <vt:i4>1507383</vt:i4>
      </vt:variant>
      <vt:variant>
        <vt:i4>68</vt:i4>
      </vt:variant>
      <vt:variant>
        <vt:i4>0</vt:i4>
      </vt:variant>
      <vt:variant>
        <vt:i4>5</vt:i4>
      </vt:variant>
      <vt:variant>
        <vt:lpwstr/>
      </vt:variant>
      <vt:variant>
        <vt:lpwstr>_Toc176262679</vt:lpwstr>
      </vt:variant>
      <vt:variant>
        <vt:i4>1507383</vt:i4>
      </vt:variant>
      <vt:variant>
        <vt:i4>62</vt:i4>
      </vt:variant>
      <vt:variant>
        <vt:i4>0</vt:i4>
      </vt:variant>
      <vt:variant>
        <vt:i4>5</vt:i4>
      </vt:variant>
      <vt:variant>
        <vt:lpwstr/>
      </vt:variant>
      <vt:variant>
        <vt:lpwstr>_Toc176262678</vt:lpwstr>
      </vt:variant>
      <vt:variant>
        <vt:i4>1507383</vt:i4>
      </vt:variant>
      <vt:variant>
        <vt:i4>56</vt:i4>
      </vt:variant>
      <vt:variant>
        <vt:i4>0</vt:i4>
      </vt:variant>
      <vt:variant>
        <vt:i4>5</vt:i4>
      </vt:variant>
      <vt:variant>
        <vt:lpwstr/>
      </vt:variant>
      <vt:variant>
        <vt:lpwstr>_Toc176262677</vt:lpwstr>
      </vt:variant>
      <vt:variant>
        <vt:i4>1507383</vt:i4>
      </vt:variant>
      <vt:variant>
        <vt:i4>50</vt:i4>
      </vt:variant>
      <vt:variant>
        <vt:i4>0</vt:i4>
      </vt:variant>
      <vt:variant>
        <vt:i4>5</vt:i4>
      </vt:variant>
      <vt:variant>
        <vt:lpwstr/>
      </vt:variant>
      <vt:variant>
        <vt:lpwstr>_Toc176262676</vt:lpwstr>
      </vt:variant>
      <vt:variant>
        <vt:i4>1507383</vt:i4>
      </vt:variant>
      <vt:variant>
        <vt:i4>44</vt:i4>
      </vt:variant>
      <vt:variant>
        <vt:i4>0</vt:i4>
      </vt:variant>
      <vt:variant>
        <vt:i4>5</vt:i4>
      </vt:variant>
      <vt:variant>
        <vt:lpwstr/>
      </vt:variant>
      <vt:variant>
        <vt:lpwstr>_Toc176262675</vt:lpwstr>
      </vt:variant>
      <vt:variant>
        <vt:i4>1507383</vt:i4>
      </vt:variant>
      <vt:variant>
        <vt:i4>38</vt:i4>
      </vt:variant>
      <vt:variant>
        <vt:i4>0</vt:i4>
      </vt:variant>
      <vt:variant>
        <vt:i4>5</vt:i4>
      </vt:variant>
      <vt:variant>
        <vt:lpwstr/>
      </vt:variant>
      <vt:variant>
        <vt:lpwstr>_Toc176262674</vt:lpwstr>
      </vt:variant>
      <vt:variant>
        <vt:i4>1507383</vt:i4>
      </vt:variant>
      <vt:variant>
        <vt:i4>32</vt:i4>
      </vt:variant>
      <vt:variant>
        <vt:i4>0</vt:i4>
      </vt:variant>
      <vt:variant>
        <vt:i4>5</vt:i4>
      </vt:variant>
      <vt:variant>
        <vt:lpwstr/>
      </vt:variant>
      <vt:variant>
        <vt:lpwstr>_Toc176262673</vt:lpwstr>
      </vt:variant>
      <vt:variant>
        <vt:i4>1507383</vt:i4>
      </vt:variant>
      <vt:variant>
        <vt:i4>26</vt:i4>
      </vt:variant>
      <vt:variant>
        <vt:i4>0</vt:i4>
      </vt:variant>
      <vt:variant>
        <vt:i4>5</vt:i4>
      </vt:variant>
      <vt:variant>
        <vt:lpwstr/>
      </vt:variant>
      <vt:variant>
        <vt:lpwstr>_Toc176262672</vt:lpwstr>
      </vt:variant>
      <vt:variant>
        <vt:i4>1507383</vt:i4>
      </vt:variant>
      <vt:variant>
        <vt:i4>20</vt:i4>
      </vt:variant>
      <vt:variant>
        <vt:i4>0</vt:i4>
      </vt:variant>
      <vt:variant>
        <vt:i4>5</vt:i4>
      </vt:variant>
      <vt:variant>
        <vt:lpwstr/>
      </vt:variant>
      <vt:variant>
        <vt:lpwstr>_Toc176262671</vt:lpwstr>
      </vt:variant>
      <vt:variant>
        <vt:i4>1507383</vt:i4>
      </vt:variant>
      <vt:variant>
        <vt:i4>14</vt:i4>
      </vt:variant>
      <vt:variant>
        <vt:i4>0</vt:i4>
      </vt:variant>
      <vt:variant>
        <vt:i4>5</vt:i4>
      </vt:variant>
      <vt:variant>
        <vt:lpwstr/>
      </vt:variant>
      <vt:variant>
        <vt:lpwstr>_Toc176262670</vt:lpwstr>
      </vt:variant>
      <vt:variant>
        <vt:i4>1441847</vt:i4>
      </vt:variant>
      <vt:variant>
        <vt:i4>8</vt:i4>
      </vt:variant>
      <vt:variant>
        <vt:i4>0</vt:i4>
      </vt:variant>
      <vt:variant>
        <vt:i4>5</vt:i4>
      </vt:variant>
      <vt:variant>
        <vt:lpwstr/>
      </vt:variant>
      <vt:variant>
        <vt:lpwstr>_Toc176262669</vt:lpwstr>
      </vt:variant>
      <vt:variant>
        <vt:i4>1441847</vt:i4>
      </vt:variant>
      <vt:variant>
        <vt:i4>2</vt:i4>
      </vt:variant>
      <vt:variant>
        <vt:i4>0</vt:i4>
      </vt:variant>
      <vt:variant>
        <vt:i4>5</vt:i4>
      </vt:variant>
      <vt:variant>
        <vt:lpwstr/>
      </vt:variant>
      <vt:variant>
        <vt:lpwstr>_Toc176262668</vt:lpwstr>
      </vt:variant>
      <vt:variant>
        <vt:i4>65604</vt:i4>
      </vt:variant>
      <vt:variant>
        <vt:i4>36</vt:i4>
      </vt:variant>
      <vt:variant>
        <vt:i4>0</vt:i4>
      </vt:variant>
      <vt:variant>
        <vt:i4>5</vt:i4>
      </vt:variant>
      <vt:variant>
        <vt:lpwstr>https://www.ilo.org/public/english/bureau/stat/isco/isco08/index.htm</vt:lpwstr>
      </vt:variant>
      <vt:variant>
        <vt:lpwstr/>
      </vt:variant>
      <vt:variant>
        <vt:i4>7340133</vt:i4>
      </vt:variant>
      <vt:variant>
        <vt:i4>33</vt:i4>
      </vt:variant>
      <vt:variant>
        <vt:i4>0</vt:i4>
      </vt:variant>
      <vt:variant>
        <vt:i4>5</vt:i4>
      </vt:variant>
      <vt:variant>
        <vt:lpwstr>https://ec.europa.eu/eurostat/documents/3859598/5902521/KS-RA-07-015-EN.PDF</vt:lpwstr>
      </vt:variant>
      <vt:variant>
        <vt:lpwstr/>
      </vt:variant>
      <vt:variant>
        <vt:i4>524380</vt:i4>
      </vt:variant>
      <vt:variant>
        <vt:i4>30</vt:i4>
      </vt:variant>
      <vt:variant>
        <vt:i4>0</vt:i4>
      </vt:variant>
      <vt:variant>
        <vt:i4>5</vt:i4>
      </vt:variant>
      <vt:variant>
        <vt:lpwstr>https://unstats.un.org/unsd/publication/SeriesM/seriesm_4rev3_1e.pdf</vt:lpwstr>
      </vt:variant>
      <vt:variant>
        <vt:lpwstr/>
      </vt:variant>
      <vt:variant>
        <vt:i4>589854</vt:i4>
      </vt:variant>
      <vt:variant>
        <vt:i4>27</vt:i4>
      </vt:variant>
      <vt:variant>
        <vt:i4>0</vt:i4>
      </vt:variant>
      <vt:variant>
        <vt:i4>5</vt:i4>
      </vt:variant>
      <vt:variant>
        <vt:lpwstr>http://uis.unesco.org/sites/default/files/documents/international-standard-classification-of-education-isced-2011-en.pdf</vt:lpwstr>
      </vt:variant>
      <vt:variant>
        <vt:lpwstr/>
      </vt:variant>
      <vt:variant>
        <vt:i4>2097190</vt:i4>
      </vt:variant>
      <vt:variant>
        <vt:i4>24</vt:i4>
      </vt:variant>
      <vt:variant>
        <vt:i4>0</vt:i4>
      </vt:variant>
      <vt:variant>
        <vt:i4>5</vt:i4>
      </vt:variant>
      <vt:variant>
        <vt:lpwstr>https://pip.worldbank.org/home</vt:lpwstr>
      </vt:variant>
      <vt:variant>
        <vt:lpwstr/>
      </vt:variant>
      <vt:variant>
        <vt:i4>3211389</vt:i4>
      </vt:variant>
      <vt:variant>
        <vt:i4>21</vt:i4>
      </vt:variant>
      <vt:variant>
        <vt:i4>0</vt:i4>
      </vt:variant>
      <vt:variant>
        <vt:i4>5</vt:i4>
      </vt:variant>
      <vt:variant>
        <vt:lpwstr>https://washdata.org/how-we-work/about-jmp</vt:lpwstr>
      </vt:variant>
      <vt:variant>
        <vt:lpwstr/>
      </vt:variant>
      <vt:variant>
        <vt:i4>1441814</vt:i4>
      </vt:variant>
      <vt:variant>
        <vt:i4>18</vt:i4>
      </vt:variant>
      <vt:variant>
        <vt:i4>0</vt:i4>
      </vt:variant>
      <vt:variant>
        <vt:i4>5</vt:i4>
      </vt:variant>
      <vt:variant>
        <vt:lpwstr>http://www.worldbank.org/en/topic/energy/publication/energy-access-redefined</vt:lpwstr>
      </vt:variant>
      <vt:variant>
        <vt:lpwstr/>
      </vt:variant>
      <vt:variant>
        <vt:i4>2097193</vt:i4>
      </vt:variant>
      <vt:variant>
        <vt:i4>15</vt:i4>
      </vt:variant>
      <vt:variant>
        <vt:i4>0</vt:i4>
      </vt:variant>
      <vt:variant>
        <vt:i4>5</vt:i4>
      </vt:variant>
      <vt:variant>
        <vt:lpwstr>http://web.worldbank.org/WBSITE/EXTERNAL/COUNTRIES/LACEXT/EXTLACREGTOPPOVANA/0,,contentMDK:21881102~pagePK:34004173~piPK:34003707~theSitePK:841175,00.html</vt:lpwstr>
      </vt:variant>
      <vt:variant>
        <vt:lpwstr/>
      </vt:variant>
      <vt:variant>
        <vt:i4>5570578</vt:i4>
      </vt:variant>
      <vt:variant>
        <vt:i4>12</vt:i4>
      </vt:variant>
      <vt:variant>
        <vt:i4>0</vt:i4>
      </vt:variant>
      <vt:variant>
        <vt:i4>5</vt:i4>
      </vt:variant>
      <vt:variant>
        <vt:lpwstr>https://unstats.un.org/unsd/classifications/Econ/ISIC</vt:lpwstr>
      </vt:variant>
      <vt:variant>
        <vt:lpwstr>ISIC3</vt:lpwstr>
      </vt:variant>
      <vt:variant>
        <vt:i4>5570578</vt:i4>
      </vt:variant>
      <vt:variant>
        <vt:i4>9</vt:i4>
      </vt:variant>
      <vt:variant>
        <vt:i4>0</vt:i4>
      </vt:variant>
      <vt:variant>
        <vt:i4>5</vt:i4>
      </vt:variant>
      <vt:variant>
        <vt:lpwstr>https://unstats.un.org/unsd/classifications/Econ/ISIC</vt:lpwstr>
      </vt:variant>
      <vt:variant>
        <vt:lpwstr>ISIC3</vt:lpwstr>
      </vt:variant>
      <vt:variant>
        <vt:i4>5570578</vt:i4>
      </vt:variant>
      <vt:variant>
        <vt:i4>6</vt:i4>
      </vt:variant>
      <vt:variant>
        <vt:i4>0</vt:i4>
      </vt:variant>
      <vt:variant>
        <vt:i4>5</vt:i4>
      </vt:variant>
      <vt:variant>
        <vt:lpwstr>https://unstats.un.org/unsd/classifications/Econ/ISIC</vt:lpwstr>
      </vt:variant>
      <vt:variant>
        <vt:lpwstr>ISIC3</vt:lpwstr>
      </vt:variant>
      <vt:variant>
        <vt:i4>3539034</vt:i4>
      </vt:variant>
      <vt:variant>
        <vt:i4>3</vt:i4>
      </vt:variant>
      <vt:variant>
        <vt:i4>0</vt:i4>
      </vt:variant>
      <vt:variant>
        <vt:i4>5</vt:i4>
      </vt:variant>
      <vt:variant>
        <vt:lpwstr>https://www.ilo.org/global/statistics-and-databases/statistics-overview-and-topics/WCMS_470295/lang--en/index.htm</vt:lpwstr>
      </vt:variant>
      <vt:variant>
        <vt:lpwstr/>
      </vt:variant>
      <vt:variant>
        <vt:i4>1376361</vt:i4>
      </vt:variant>
      <vt:variant>
        <vt:i4>0</vt:i4>
      </vt:variant>
      <vt:variant>
        <vt:i4>0</vt:i4>
      </vt:variant>
      <vt:variant>
        <vt:i4>5</vt:i4>
      </vt:variant>
      <vt:variant>
        <vt:lpwstr>http://www.ilo.org/wcmsp5/groups/public/---dgreports/---stat/documents/normativeinstrument/wcms_230304.pdf</vt:lpwstr>
      </vt:variant>
      <vt:variant>
        <vt:lpwstr/>
      </vt:variant>
      <vt:variant>
        <vt:i4>524347</vt:i4>
      </vt:variant>
      <vt:variant>
        <vt:i4>9</vt:i4>
      </vt:variant>
      <vt:variant>
        <vt:i4>0</vt:i4>
      </vt:variant>
      <vt:variant>
        <vt:i4>5</vt:i4>
      </vt:variant>
      <vt:variant>
        <vt:lpwstr>mailto:rmungai@worldbank.org</vt:lpwstr>
      </vt:variant>
      <vt:variant>
        <vt:lpwstr/>
      </vt:variant>
      <vt:variant>
        <vt:i4>196671</vt:i4>
      </vt:variant>
      <vt:variant>
        <vt:i4>6</vt:i4>
      </vt:variant>
      <vt:variant>
        <vt:i4>0</vt:i4>
      </vt:variant>
      <vt:variant>
        <vt:i4>5</vt:i4>
      </vt:variant>
      <vt:variant>
        <vt:lpwstr>mailto:jmontes@worldbank.org</vt:lpwstr>
      </vt:variant>
      <vt:variant>
        <vt:lpwstr/>
      </vt:variant>
      <vt:variant>
        <vt:i4>524347</vt:i4>
      </vt:variant>
      <vt:variant>
        <vt:i4>3</vt:i4>
      </vt:variant>
      <vt:variant>
        <vt:i4>0</vt:i4>
      </vt:variant>
      <vt:variant>
        <vt:i4>5</vt:i4>
      </vt:variant>
      <vt:variant>
        <vt:lpwstr>mailto:rmungai@worldbank.org</vt:lpwstr>
      </vt:variant>
      <vt:variant>
        <vt:lpwstr/>
      </vt:variant>
      <vt:variant>
        <vt:i4>524347</vt:i4>
      </vt:variant>
      <vt:variant>
        <vt:i4>0</vt:i4>
      </vt:variant>
      <vt:variant>
        <vt:i4>0</vt:i4>
      </vt:variant>
      <vt:variant>
        <vt:i4>5</vt:i4>
      </vt:variant>
      <vt:variant>
        <vt:lpwstr>mailto:rmungai@worldbank.org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 Rudra Silwal</dc:creator>
  <cp:keywords/>
  <dc:description/>
  <cp:lastModifiedBy>Gabriel Lara Ibarra</cp:lastModifiedBy>
  <cp:revision>38</cp:revision>
  <cp:lastPrinted>2019-11-13T04:23:00Z</cp:lastPrinted>
  <dcterms:created xsi:type="dcterms:W3CDTF">2024-07-19T17:39:00Z</dcterms:created>
  <dcterms:modified xsi:type="dcterms:W3CDTF">2024-12-19T13:53:00Z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0x010100413963D0CD3ACC4C95883C6B36D7BA4C</vt:lpwstr>
  </property>
  <property fmtid="{D5CDD505-2E9C-101B-9397-08002B2CF9AE}" pid="3" name="MediaServiceImageTags">
    <vt:lpwstr/>
  </property>
  <property fmtid="{D5CDD505-2E9C-101B-9397-08002B2CF9AE}" pid="4" name="GrammarlyDocumentId">
    <vt:lpwstr>0bdfca928da8fac57aaa0e4d9c507cba13795f7fb943208d72dee7991654ce0e</vt:lpwstr>
  </property>
</Properties>
</file>