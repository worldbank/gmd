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3540" w14:textId="29E444DC" w:rsidR="00A61F47" w:rsidRDefault="4161A52D" w:rsidP="495D0FD2">
      <w:pPr>
        <w:pStyle w:val="Heading1"/>
        <w:spacing w:before="360" w:after="40"/>
      </w:pPr>
      <w:r w:rsidRPr="495D0FD2">
        <w:rPr>
          <w:rFonts w:ascii="Corbel" w:eastAsia="Corbel" w:hAnsi="Corbel" w:cs="Corbel"/>
          <w:color w:val="C04908"/>
          <w:sz w:val="40"/>
          <w:szCs w:val="40"/>
        </w:rPr>
        <w:t>What’s new in GMD3.0</w:t>
      </w:r>
    </w:p>
    <w:p w14:paraId="1BCB2FE5" w14:textId="00C13D1D" w:rsidR="00A61F47" w:rsidRDefault="4161A52D" w:rsidP="495D0FD2">
      <w:pPr>
        <w:spacing w:after="200" w:line="288" w:lineRule="auto"/>
      </w:pPr>
      <w:r w:rsidRPr="495D0FD2">
        <w:rPr>
          <w:rFonts w:ascii="Corbel" w:eastAsia="Corbel" w:hAnsi="Corbel" w:cs="Corbel"/>
          <w:sz w:val="21"/>
          <w:szCs w:val="21"/>
        </w:rPr>
        <w:t xml:space="preserve"> </w:t>
      </w:r>
      <w:r w:rsidRPr="495D0FD2">
        <w:rPr>
          <w:rFonts w:ascii="Corbel" w:eastAsia="Corbel" w:hAnsi="Corbel" w:cs="Corbel"/>
          <w:color w:val="C04908"/>
          <w:sz w:val="28"/>
          <w:szCs w:val="28"/>
        </w:rPr>
        <w:t>New variables in GMD 3.0 that were not in GMD 2.0</w:t>
      </w:r>
    </w:p>
    <w:tbl>
      <w:tblPr>
        <w:tblStyle w:val="ListTable3-Accent6"/>
        <w:tblW w:w="10141" w:type="dxa"/>
        <w:tblLook w:val="04A0" w:firstRow="1" w:lastRow="0" w:firstColumn="1" w:lastColumn="0" w:noHBand="0" w:noVBand="1"/>
      </w:tblPr>
      <w:tblGrid>
        <w:gridCol w:w="1753"/>
        <w:gridCol w:w="1862"/>
        <w:gridCol w:w="6526"/>
      </w:tblGrid>
      <w:tr w:rsidR="495D0FD2" w14:paraId="29D06431" w14:textId="77777777" w:rsidTr="00F82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068DB3F2" w14:textId="53DB1195" w:rsidR="495D0FD2" w:rsidRDefault="495D0FD2" w:rsidP="495D0FD2">
            <w:r w:rsidRPr="495D0FD2">
              <w:rPr>
                <w:rFonts w:ascii="Corbel" w:eastAsia="Corbel" w:hAnsi="Corbel" w:cs="Corbel"/>
                <w:sz w:val="19"/>
                <w:szCs w:val="19"/>
              </w:rPr>
              <w:t>Module Code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4EC26D3B" w14:textId="50A1CEC6" w:rsidR="495D0FD2" w:rsidRDefault="495D0FD2" w:rsidP="495D0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sz w:val="19"/>
                <w:szCs w:val="19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64474741" w14:textId="1240D925" w:rsidR="495D0FD2" w:rsidRDefault="495D0FD2" w:rsidP="495D0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sz w:val="19"/>
                <w:szCs w:val="19"/>
              </w:rPr>
              <w:t>Variable label</w:t>
            </w:r>
          </w:p>
        </w:tc>
      </w:tr>
      <w:tr w:rsidR="495D0FD2" w14:paraId="241EA8DB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54891720" w14:textId="0F9AF3FF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Demography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4526368C" w14:textId="6C16814F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childyr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5310876" w14:textId="6DF02610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Child age in years for those under 5</w:t>
            </w:r>
          </w:p>
        </w:tc>
      </w:tr>
      <w:tr w:rsidR="495D0FD2" w14:paraId="1497CF33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0E49D98F" w14:textId="0857E96C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Demography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056080" w14:textId="2109D36E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childmth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746FD30E" w14:textId="24E70B76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Child age in months those under 5</w:t>
            </w:r>
          </w:p>
        </w:tc>
      </w:tr>
      <w:tr w:rsidR="495D0FD2" w14:paraId="79D1F792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A9017D1" w14:textId="77D283F9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60D6F4A1" w14:textId="301AA09F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everattend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56ADEF63" w14:textId="06B0A3A8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Ever attended school</w:t>
            </w:r>
          </w:p>
        </w:tc>
      </w:tr>
      <w:tr w:rsidR="495D0FD2" w14:paraId="32335ABF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7C004B16" w14:textId="39C02F76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0C13955" w14:textId="671DF8C2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mineducatage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48033342" w14:textId="50E3A97D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Education module application age (country specific)</w:t>
            </w:r>
          </w:p>
        </w:tc>
      </w:tr>
      <w:tr w:rsidR="495D0FD2" w14:paraId="13F480AF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03915F8A" w14:textId="462A31C0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Dwelling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FA54624" w14:textId="3DFE054B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wallcs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05746142" w14:textId="3C02D1D7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Main material used for wall (country-specific)</w:t>
            </w:r>
          </w:p>
        </w:tc>
      </w:tr>
      <w:tr w:rsidR="495D0FD2" w14:paraId="6770E204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5A4B6AB4" w14:textId="4BD831F5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Dwelling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087DB68C" w14:textId="17C446FC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floorcs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3494BFE" w14:textId="58D10B90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Main material used for floor (country-specific)</w:t>
            </w:r>
          </w:p>
        </w:tc>
      </w:tr>
      <w:tr w:rsidR="495D0FD2" w14:paraId="22BA50AD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4D7AF9A9" w14:textId="29D159A4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Dwelling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8F2C0EB" w14:textId="5F25F037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dweltyp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5AA113E9" w14:textId="0CB61297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Type of dwelling</w:t>
            </w:r>
          </w:p>
        </w:tc>
      </w:tr>
      <w:tr w:rsidR="495D0FD2" w14:paraId="538B2A6E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6D2EBE54" w14:textId="21129E44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148BB96" w14:textId="54AA325D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ctry_adq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59C91F4" w14:textId="5FBF9958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Sum total</w:t>
            </w:r>
            <w:proofErr w:type="gramEnd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 xml:space="preserve"> of adult equivalent scales (country-specific scales)</w:t>
            </w:r>
          </w:p>
        </w:tc>
      </w:tr>
      <w:tr w:rsidR="495D0FD2" w14:paraId="399C2559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0A7448F1" w14:textId="77945EC7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3350B554" w14:textId="033DF404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fdtexp_own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38568D8" w14:textId="5A6DFED4" w:rsidR="495D0FD2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 xml:space="preserve">Total annual household own food consumption </w:t>
            </w:r>
          </w:p>
        </w:tc>
      </w:tr>
      <w:tr w:rsidR="495D0FD2" w14:paraId="64251F1C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081598BF" w14:textId="19022D78" w:rsidR="495D0FD2" w:rsidRDefault="495D0FD2" w:rsidP="495D0FD2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F390CB" w14:textId="2321B2BC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fdtexp_buy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AA1681E" w14:textId="3D3409BB" w:rsidR="495D0FD2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Total annual household purchased food consumption</w:t>
            </w:r>
          </w:p>
        </w:tc>
      </w:tr>
      <w:tr w:rsidR="00B70B1E" w14:paraId="3F82BEAC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ins w:id="0" w:author="Laura Liliana Moreno Herrera" w:date="2024-02-13T14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390D55C8" w14:textId="7053B85C" w:rsidR="00B70B1E" w:rsidRPr="495D0FD2" w:rsidRDefault="00B70B1E" w:rsidP="00B70B1E">
            <w:pPr>
              <w:rPr>
                <w:ins w:id="1" w:author="Laura Liliana Moreno Herrera" w:date="2024-02-13T14:42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ins w:id="2" w:author="Laura Liliana Moreno Herrera" w:date="2024-02-13T14:42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Consumption</w:t>
              </w:r>
            </w:ins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FA09AC5" w14:textId="25232103" w:rsidR="00B70B1E" w:rsidRPr="495D0FD2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Laura Liliana Moreno Herrera" w:date="2024-02-13T14:42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proofErr w:type="spellStart"/>
            <w:ins w:id="4" w:author="Laura Liliana Moreno Herrera" w:date="2024-02-13T14:42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fdtexp_</w:t>
              </w:r>
              <w:r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oth</w:t>
              </w:r>
              <w:proofErr w:type="spellEnd"/>
            </w:ins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5F5E4B7C" w14:textId="228647BF" w:rsidR="00B70B1E" w:rsidRPr="495D0FD2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" w:author="Laura Liliana Moreno Herrera" w:date="2024-02-13T14:42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ins w:id="6" w:author="Laura Liliana Moreno Herrera" w:date="2024-02-13T14:42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 xml:space="preserve">Total annual household </w:t>
              </w:r>
            </w:ins>
            <w:ins w:id="7" w:author="Laura Liliana Moreno Herrera" w:date="2024-02-13T14:43:00Z">
              <w:r w:rsidR="005B748A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 xml:space="preserve">other </w:t>
              </w:r>
            </w:ins>
            <w:ins w:id="8" w:author="Laura Liliana Moreno Herrera" w:date="2024-02-13T14:42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consumption</w:t>
              </w:r>
            </w:ins>
          </w:p>
        </w:tc>
      </w:tr>
      <w:tr w:rsidR="00B70B1E" w14:paraId="320FCFE0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1F2FEBA1" w14:textId="1E1F01F3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1144A795" w14:textId="4C9D3627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fdtexp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3F1A0334" w14:textId="62911C3D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 xml:space="preserve">Total annual household food expenditure </w:t>
            </w:r>
          </w:p>
        </w:tc>
      </w:tr>
      <w:tr w:rsidR="00B70B1E" w14:paraId="2092AAEE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1808C7CF" w14:textId="76547B39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95BCC9C" w14:textId="6CF4E3FF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nfdtexp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0D65F083" w14:textId="56B91EA2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Total annual non-food expenditure</w:t>
            </w:r>
          </w:p>
        </w:tc>
      </w:tr>
      <w:tr w:rsidR="00B70B1E" w14:paraId="231ECE63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5288DE4A" w14:textId="737D44B6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28372170" w14:textId="3F380A02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totexp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16FE72F" w14:textId="31CC3D07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Total annual consumption of food and nonfood</w:t>
            </w:r>
          </w:p>
        </w:tc>
      </w:tr>
      <w:tr w:rsidR="00B70B1E" w14:paraId="6858357D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3AEA9A9B" w14:textId="698E27ED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1211610" w14:textId="74AAFE20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fdpindex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4516FF4A" w14:textId="38CA4592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Food price index (spatial and/or temporal)</w:t>
            </w:r>
          </w:p>
        </w:tc>
      </w:tr>
      <w:tr w:rsidR="00B70B1E" w14:paraId="772F9202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5DDEF1B" w14:textId="5AE7F2F6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7877A647" w14:textId="7853A768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nfdpindex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52508145" w14:textId="7B96D6D9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Non-food price index (spatial and/or temporal)</w:t>
            </w:r>
          </w:p>
        </w:tc>
      </w:tr>
      <w:tr w:rsidR="00B70B1E" w14:paraId="2DE1B065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3B3C7F3D" w14:textId="4AC64C66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948D1D" w14:textId="6ECFF0FE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pindex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5F12BFE" w14:textId="6CBFD580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Price index (spatial and/or temporal)</w:t>
            </w:r>
          </w:p>
        </w:tc>
      </w:tr>
      <w:tr w:rsidR="00B70B1E" w14:paraId="3C7A3BCD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782880C5" w14:textId="04B3C9C5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092B7CB6" w14:textId="55CE54FC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ctry_totexp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FB649B5" w14:textId="28DC4000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Total annual consumption of food and nonfood</w:t>
            </w:r>
          </w:p>
        </w:tc>
      </w:tr>
      <w:tr w:rsidR="00B70B1E" w14:paraId="765FB2CF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4C3169B9" w14:textId="1E1EABFC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9E30F6C" w14:textId="36DCF853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pl_ext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29BF3B36" w14:textId="27F9AFE1" w:rsidR="00B70B1E" w:rsidRDefault="00B70B1E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Extreme poverty line</w:t>
            </w:r>
          </w:p>
        </w:tc>
      </w:tr>
      <w:tr w:rsidR="00B70B1E" w14:paraId="65A05C5F" w14:textId="77777777" w:rsidTr="00F823E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AE8058C" w14:textId="574A08F7" w:rsidR="00B70B1E" w:rsidRDefault="00B70B1E" w:rsidP="00B70B1E"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Consumption</w:t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7D3013CC" w14:textId="0F55DAF1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pl_abs</w:t>
            </w:r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99684A9" w14:textId="0AABCC65" w:rsidR="00B70B1E" w:rsidRDefault="00B70B1E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D0FD2">
              <w:rPr>
                <w:rFonts w:ascii="Corbel" w:eastAsia="Corbel" w:hAnsi="Corbel" w:cs="Corbel"/>
                <w:color w:val="000000" w:themeColor="text1"/>
                <w:sz w:val="19"/>
                <w:szCs w:val="19"/>
              </w:rPr>
              <w:t>Absolute/overall poverty line</w:t>
            </w:r>
          </w:p>
        </w:tc>
      </w:tr>
      <w:tr w:rsidR="00EA6736" w14:paraId="65A508D2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ins w:id="9" w:author="Laura Liliana Moreno Herrera" w:date="2024-02-13T14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3F51D3A" w14:textId="4BCCC3BF" w:rsidR="00EA6736" w:rsidRPr="495D0FD2" w:rsidRDefault="00EA6736" w:rsidP="00B70B1E">
            <w:pPr>
              <w:rPr>
                <w:ins w:id="10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ins w:id="11" w:author="Laura Liliana Moreno Herrera" w:date="2024-02-13T14:49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Consumption</w:t>
              </w:r>
            </w:ins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0D6F0168" w14:textId="3027428F" w:rsidR="00EA6736" w:rsidRPr="495D0FD2" w:rsidRDefault="009D04FB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proofErr w:type="spellStart"/>
            <w:ins w:id="13" w:author="Laura Liliana Moreno Herrera" w:date="2024-02-13T14:49:00Z">
              <w:r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Spref</w:t>
              </w:r>
            </w:ins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7695A342" w14:textId="77777777" w:rsidR="00EA6736" w:rsidRPr="495D0FD2" w:rsidRDefault="00EA6736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</w:p>
        </w:tc>
      </w:tr>
      <w:tr w:rsidR="00EA6736" w14:paraId="42304B44" w14:textId="77777777" w:rsidTr="00F823E4">
        <w:trPr>
          <w:trHeight w:val="310"/>
          <w:ins w:id="15" w:author="Laura Liliana Moreno Herrera" w:date="2024-02-13T14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F14FD2B" w14:textId="1F9D275C" w:rsidR="00EA6736" w:rsidRPr="495D0FD2" w:rsidRDefault="00EA6736" w:rsidP="00B70B1E">
            <w:pPr>
              <w:rPr>
                <w:ins w:id="16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ins w:id="17" w:author="Laura Liliana Moreno Herrera" w:date="2024-02-13T14:49:00Z">
              <w:r w:rsidRPr="495D0FD2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Consumption</w:t>
              </w:r>
            </w:ins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534129AB" w14:textId="21028F12" w:rsidR="00EA6736" w:rsidRPr="495D0FD2" w:rsidRDefault="009D04FB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proofErr w:type="spellStart"/>
            <w:ins w:id="19" w:author="Laura Liliana Moreno Herrera" w:date="2024-02-13T14:49:00Z">
              <w:r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spdomain</w:t>
              </w:r>
            </w:ins>
            <w:proofErr w:type="spellEnd"/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05E8772A" w14:textId="77777777" w:rsidR="00EA6736" w:rsidRPr="495D0FD2" w:rsidRDefault="00EA6736" w:rsidP="00B70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Laura Liliana Moreno Herrera" w:date="2024-02-13T14:48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</w:p>
        </w:tc>
      </w:tr>
      <w:tr w:rsidR="001613BF" w14:paraId="742222DD" w14:textId="7777777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ins w:id="21" w:author="Laura Liliana Moreno Herrera" w:date="2024-02-13T14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4220870D" w14:textId="77777777" w:rsidR="001613BF" w:rsidRPr="495D0FD2" w:rsidRDefault="001613BF" w:rsidP="00B70B1E">
            <w:pPr>
              <w:rPr>
                <w:ins w:id="22" w:author="Laura Liliana Moreno Herrera" w:date="2024-02-13T14:49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74E9CCB2" w14:textId="2561A0C2" w:rsidR="001613BF" w:rsidRDefault="00892468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" w:author="Laura Liliana Moreno Herrera" w:date="2024-02-13T14:49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  <w:proofErr w:type="spellStart"/>
            <w:ins w:id="24" w:author="Laura Liliana Moreno Herrera" w:date="2024-02-13T15:34:00Z">
              <w:r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c</w:t>
              </w:r>
            </w:ins>
            <w:ins w:id="25" w:author="Laura Liliana Moreno Herrera" w:date="2024-02-13T14:49:00Z">
              <w:r w:rsidR="001613BF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t>try_pcexp</w:t>
              </w:r>
              <w:proofErr w:type="spellEnd"/>
            </w:ins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485EB3BD" w14:textId="77777777" w:rsidR="001613BF" w:rsidRPr="495D0FD2" w:rsidRDefault="001613BF" w:rsidP="00B7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" w:author="Laura Liliana Moreno Herrera" w:date="2024-02-13T14:49:00Z"/>
                <w:rFonts w:ascii="Corbel" w:eastAsia="Corbel" w:hAnsi="Corbel" w:cs="Corbel"/>
                <w:color w:val="000000" w:themeColor="text1"/>
                <w:sz w:val="19"/>
                <w:szCs w:val="19"/>
              </w:rPr>
            </w:pPr>
          </w:p>
        </w:tc>
      </w:tr>
    </w:tbl>
    <w:p w14:paraId="570C6B5C" w14:textId="13D35D13" w:rsidR="00A61F47" w:rsidRDefault="4161A52D" w:rsidP="495D0FD2">
      <w:pPr>
        <w:spacing w:after="200" w:line="288" w:lineRule="auto"/>
      </w:pPr>
      <w:r w:rsidRPr="495D0FD2">
        <w:rPr>
          <w:rFonts w:ascii="Corbel" w:eastAsia="Corbel" w:hAnsi="Corbel" w:cs="Corbel"/>
          <w:sz w:val="21"/>
          <w:szCs w:val="21"/>
        </w:rPr>
        <w:t xml:space="preserve"> </w:t>
      </w:r>
    </w:p>
    <w:p w14:paraId="2649F83C" w14:textId="4E04A4E6" w:rsidR="00A61F47" w:rsidDel="00892468" w:rsidRDefault="4161A52D" w:rsidP="495D0FD2">
      <w:pPr>
        <w:pStyle w:val="Heading2"/>
        <w:spacing w:before="80"/>
        <w:rPr>
          <w:del w:id="27" w:author="Laura Liliana Moreno Herrera" w:date="2024-02-13T15:34:00Z"/>
        </w:rPr>
      </w:pPr>
      <w:del w:id="28" w:author="Laura Liliana Moreno Herrera" w:date="2024-02-13T15:34:00Z">
        <w:r w:rsidRPr="495D0FD2" w:rsidDel="00892468">
          <w:rPr>
            <w:rFonts w:ascii="Corbel" w:eastAsia="Corbel" w:hAnsi="Corbel" w:cs="Corbel"/>
            <w:color w:val="C04908"/>
            <w:sz w:val="28"/>
            <w:szCs w:val="28"/>
          </w:rPr>
          <w:delText>Variables in GDM2.0 and not in GMD3.0</w:delText>
        </w:r>
      </w:del>
    </w:p>
    <w:p w14:paraId="2809767D" w14:textId="5B3CB255" w:rsidR="00A61F47" w:rsidDel="00892468" w:rsidRDefault="4161A52D" w:rsidP="495D0FD2">
      <w:pPr>
        <w:spacing w:after="200" w:line="288" w:lineRule="auto"/>
        <w:rPr>
          <w:del w:id="29" w:author="Laura Liliana Moreno Herrera" w:date="2024-02-13T15:34:00Z"/>
        </w:rPr>
      </w:pPr>
      <w:del w:id="30" w:author="Laura Liliana Moreno Herrera" w:date="2024-02-13T15:34:00Z">
        <w:r w:rsidRPr="495D0FD2" w:rsidDel="00892468">
          <w:rPr>
            <w:rFonts w:ascii="Corbel" w:eastAsia="Corbel" w:hAnsi="Corbel" w:cs="Corbel"/>
            <w:b/>
            <w:bCs/>
            <w:smallCaps/>
            <w:sz w:val="21"/>
            <w:szCs w:val="21"/>
          </w:rPr>
          <w:delText>Should these variables be included in GMD3.0 as the</w:delText>
        </w:r>
        <w:r w:rsidR="002B2CA1" w:rsidDel="00892468">
          <w:rPr>
            <w:rFonts w:ascii="Corbel" w:eastAsia="Corbel" w:hAnsi="Corbel" w:cs="Corbel"/>
            <w:b/>
            <w:bCs/>
            <w:smallCaps/>
            <w:sz w:val="21"/>
            <w:szCs w:val="21"/>
          </w:rPr>
          <w:delText>se are part of the code</w:delText>
        </w:r>
        <w:r w:rsidRPr="495D0FD2" w:rsidDel="00892468">
          <w:rPr>
            <w:rFonts w:ascii="Corbel" w:eastAsia="Corbel" w:hAnsi="Corbel" w:cs="Corbel"/>
            <w:b/>
            <w:bCs/>
            <w:smallCaps/>
            <w:sz w:val="21"/>
            <w:szCs w:val="21"/>
          </w:rPr>
          <w:delText xml:space="preserve"> were defined before?</w:delText>
        </w:r>
      </w:del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834"/>
        <w:gridCol w:w="1581"/>
        <w:gridCol w:w="8035"/>
      </w:tblGrid>
      <w:tr w:rsidR="495D0FD2" w:rsidDel="00892468" w14:paraId="5FFAB491" w14:textId="018AAC55" w:rsidTr="00F82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del w:id="31" w:author="Laura Liliana Moreno Herrera" w:date="2024-02-13T15:34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051D03BC" w14:textId="1E46FA54" w:rsidR="495D0FD2" w:rsidDel="00892468" w:rsidRDefault="495D0FD2" w:rsidP="495D0FD2">
            <w:pPr>
              <w:rPr>
                <w:del w:id="32" w:author="Laura Liliana Moreno Herrera" w:date="2024-02-13T15:34:00Z"/>
              </w:rPr>
            </w:pPr>
            <w:bookmarkStart w:id="33" w:name="_Hlk150436042"/>
            <w:del w:id="34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Module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3AE943AC" w14:textId="667EF134" w:rsidR="495D0FD2" w:rsidDel="00892468" w:rsidRDefault="495D0FD2" w:rsidP="495D0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" w:author="Laura Liliana Moreno Herrera" w:date="2024-02-13T15:34:00Z"/>
              </w:rPr>
            </w:pPr>
            <w:del w:id="36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Variable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shd w:val="clear" w:color="auto" w:fill="F56617"/>
            <w:tcMar>
              <w:left w:w="108" w:type="dxa"/>
              <w:right w:w="108" w:type="dxa"/>
            </w:tcMar>
          </w:tcPr>
          <w:p w14:paraId="1C5D5AED" w14:textId="03C39729" w:rsidR="495D0FD2" w:rsidDel="00892468" w:rsidRDefault="495D0FD2" w:rsidP="495D0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" w:author="Laura Liliana Moreno Herrera" w:date="2024-02-13T15:34:00Z"/>
              </w:rPr>
            </w:pPr>
            <w:del w:id="38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Variable label</w:delText>
              </w:r>
            </w:del>
          </w:p>
        </w:tc>
      </w:tr>
      <w:tr w:rsidR="495D0FD2" w:rsidDel="00A3172D" w14:paraId="6D426DE7" w14:textId="4BA25D55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39" w:author="Laura Liliana Moreno Herrera" w:date="2024-02-13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419697C8" w14:textId="5B31F5EB" w:rsidR="495D0FD2" w:rsidDel="00A3172D" w:rsidRDefault="495D0FD2" w:rsidP="495D0FD2">
            <w:pPr>
              <w:rPr>
                <w:del w:id="40" w:author="Laura Liliana Moreno Herrera" w:date="2024-02-13T14:18:00Z"/>
              </w:rPr>
            </w:pPr>
            <w:del w:id="41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639332B4" w14:textId="66C3A0EC" w:rsidR="495D0FD2" w:rsidDel="00A3172D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" w:author="Laura Liliana Moreno Herrera" w:date="2024-02-13T14:18:00Z"/>
              </w:rPr>
            </w:pPr>
            <w:del w:id="43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spdef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8A14ECF" w14:textId="24C24373" w:rsidR="495D0FD2" w:rsidDel="00A3172D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" w:author="Laura Liliana Moreno Herrera" w:date="2024-02-13T14:18:00Z"/>
              </w:rPr>
            </w:pPr>
            <w:del w:id="45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Spatial deflator (if one is used)</w:delText>
              </w:r>
            </w:del>
          </w:p>
        </w:tc>
      </w:tr>
      <w:tr w:rsidR="495D0FD2" w:rsidDel="00892468" w14:paraId="25808B2F" w14:textId="148A6DE4" w:rsidTr="00F823E4">
        <w:trPr>
          <w:trHeight w:val="285"/>
          <w:del w:id="46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11B32D39" w14:textId="232EA3BF" w:rsidR="495D0FD2" w:rsidDel="00892468" w:rsidRDefault="495D0FD2" w:rsidP="495D0FD2">
            <w:pPr>
              <w:rPr>
                <w:del w:id="47" w:author="Laura Liliana Moreno Herrera" w:date="2024-02-13T15:34:00Z"/>
              </w:rPr>
            </w:pPr>
            <w:del w:id="48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F233916" w14:textId="46C4AFC9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" w:author="Laura Liliana Moreno Herrera" w:date="2024-02-13T15:34:00Z"/>
              </w:rPr>
            </w:pPr>
            <w:del w:id="50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cpiperiod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795FAC1B" w14:textId="2F741D07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" w:author="Laura Liliana Moreno Herrera" w:date="2024-02-13T15:34:00Z"/>
              </w:rPr>
            </w:pPr>
            <w:del w:id="52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 xml:space="preserve">Reference period for price; e.g., August </w:delText>
              </w:r>
            </w:del>
          </w:p>
        </w:tc>
      </w:tr>
      <w:tr w:rsidR="495D0FD2" w:rsidDel="00892468" w14:paraId="0BD1DE87" w14:textId="61537B66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53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62BB2188" w14:textId="14D18D4E" w:rsidR="495D0FD2" w:rsidDel="00892468" w:rsidRDefault="495D0FD2" w:rsidP="495D0FD2">
            <w:pPr>
              <w:rPr>
                <w:del w:id="54" w:author="Laura Liliana Moreno Herrera" w:date="2024-02-13T15:34:00Z"/>
              </w:rPr>
            </w:pPr>
            <w:del w:id="55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1B15FBBA" w14:textId="555D0693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" w:author="Laura Liliana Moreno Herrera" w:date="2024-02-13T15:34:00Z"/>
              </w:rPr>
            </w:pPr>
            <w:del w:id="57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0871883" w14:textId="52C4C201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8" w:author="Laura Liliana Moreno Herrera" w:date="2024-02-13T15:34:00Z"/>
              </w:rPr>
            </w:pPr>
            <w:del w:id="59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aggregate used for estimating international poverty (provided to PovcalNet)</w:delText>
              </w:r>
            </w:del>
          </w:p>
        </w:tc>
      </w:tr>
      <w:tr w:rsidR="495D0FD2" w:rsidDel="00892468" w14:paraId="5B61AEEA" w14:textId="377A0E71" w:rsidTr="00F823E4">
        <w:trPr>
          <w:trHeight w:val="285"/>
          <w:del w:id="60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2C45CB8B" w14:textId="76CA81F3" w:rsidR="495D0FD2" w:rsidDel="00892468" w:rsidRDefault="495D0FD2" w:rsidP="495D0FD2">
            <w:pPr>
              <w:rPr>
                <w:del w:id="61" w:author="Laura Liliana Moreno Herrera" w:date="2024-02-13T15:34:00Z"/>
              </w:rPr>
            </w:pPr>
            <w:del w:id="62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A06BB7" w14:textId="5633750E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" w:author="Laura Liliana Moreno Herrera" w:date="2024-02-13T15:34:00Z"/>
              </w:rPr>
            </w:pPr>
            <w:del w:id="64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welfarenom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7A1176F" w14:textId="1E9439CC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" w:author="Laura Liliana Moreno Herrera" w:date="2024-02-13T15:34:00Z"/>
              </w:rPr>
            </w:pPr>
            <w:del w:id="66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aggregate in nominal terms</w:delText>
              </w:r>
            </w:del>
          </w:p>
        </w:tc>
      </w:tr>
      <w:tr w:rsidR="495D0FD2" w:rsidDel="00892468" w14:paraId="5E51B51E" w14:textId="12CC568A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67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140495C0" w14:textId="7D68A7AB" w:rsidR="495D0FD2" w:rsidDel="00892468" w:rsidRDefault="495D0FD2" w:rsidP="495D0FD2">
            <w:pPr>
              <w:rPr>
                <w:del w:id="68" w:author="Laura Liliana Moreno Herrera" w:date="2024-02-13T15:34:00Z"/>
              </w:rPr>
            </w:pPr>
            <w:del w:id="69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0BF6E561" w14:textId="08FB2E05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" w:author="Laura Liliana Moreno Herrera" w:date="2024-02-13T15:34:00Z"/>
              </w:rPr>
            </w:pPr>
            <w:del w:id="71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welfaredef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69EBB706" w14:textId="4105B3B7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" w:author="Laura Liliana Moreno Herrera" w:date="2024-02-13T15:34:00Z"/>
              </w:rPr>
            </w:pPr>
            <w:del w:id="73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aggregate spatially deflated</w:delText>
              </w:r>
            </w:del>
          </w:p>
        </w:tc>
      </w:tr>
      <w:tr w:rsidR="495D0FD2" w:rsidDel="00892468" w14:paraId="44223082" w14:textId="28A3BC9B" w:rsidTr="00F823E4">
        <w:trPr>
          <w:trHeight w:val="285"/>
          <w:del w:id="74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6E0396A7" w14:textId="3355ACCF" w:rsidR="495D0FD2" w:rsidDel="00892468" w:rsidRDefault="495D0FD2" w:rsidP="495D0FD2">
            <w:pPr>
              <w:rPr>
                <w:del w:id="75" w:author="Laura Liliana Moreno Herrera" w:date="2024-02-13T15:34:00Z"/>
              </w:rPr>
            </w:pPr>
            <w:del w:id="76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86E673F" w14:textId="5EC2E707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" w:author="Laura Liliana Moreno Herrera" w:date="2024-02-13T15:34:00Z"/>
              </w:rPr>
            </w:pPr>
            <w:del w:id="78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welfaretype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28E09C44" w14:textId="273147FF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" w:author="Laura Liliana Moreno Herrera" w:date="2024-02-13T15:34:00Z"/>
              </w:rPr>
            </w:pPr>
            <w:del w:id="80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Type of welfare measure (income, consumption or expenditure) for welfare, welfarenom, welfaredef</w:delText>
              </w:r>
            </w:del>
          </w:p>
        </w:tc>
      </w:tr>
      <w:tr w:rsidR="495D0FD2" w:rsidDel="00892468" w14:paraId="4E18C7A9" w14:textId="2827F223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81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6218228B" w14:textId="603886B5" w:rsidR="495D0FD2" w:rsidDel="00892468" w:rsidRDefault="495D0FD2" w:rsidP="495D0FD2">
            <w:pPr>
              <w:rPr>
                <w:del w:id="82" w:author="Laura Liliana Moreno Herrera" w:date="2024-02-13T15:34:00Z"/>
              </w:rPr>
            </w:pPr>
            <w:del w:id="83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328157E0" w14:textId="2CCDF746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" w:author="Laura Liliana Moreno Herrera" w:date="2024-02-13T15:34:00Z"/>
              </w:rPr>
            </w:pPr>
            <w:commentRangeStart w:id="85"/>
            <w:del w:id="86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welfshprosperity</w:delText>
              </w:r>
            </w:del>
            <w:commentRangeEnd w:id="85"/>
            <w:r w:rsidR="00796DC7">
              <w:rPr>
                <w:rStyle w:val="CommentReference"/>
              </w:rPr>
              <w:commentReference w:id="85"/>
            </w:r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147BC96A" w14:textId="6F263764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" w:author="Laura Liliana Moreno Herrera" w:date="2024-02-13T15:34:00Z"/>
              </w:rPr>
            </w:pPr>
            <w:del w:id="88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aggregate for shared prosperity (if different from poverty)</w:delText>
              </w:r>
            </w:del>
          </w:p>
        </w:tc>
      </w:tr>
      <w:tr w:rsidR="495D0FD2" w:rsidDel="00892468" w14:paraId="11FD0538" w14:textId="5F3F3C6F" w:rsidTr="00F823E4">
        <w:trPr>
          <w:trHeight w:val="285"/>
          <w:del w:id="89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7CFFB2EF" w14:textId="31A26666" w:rsidR="495D0FD2" w:rsidDel="00892468" w:rsidRDefault="495D0FD2" w:rsidP="495D0FD2">
            <w:pPr>
              <w:rPr>
                <w:del w:id="90" w:author="Laura Liliana Moreno Herrera" w:date="2024-02-13T15:34:00Z"/>
              </w:rPr>
            </w:pPr>
            <w:del w:id="91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D1B276C" w14:textId="189CDA5E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" w:author="Laura Liliana Moreno Herrera" w:date="2024-02-13T15:34:00Z"/>
              </w:rPr>
            </w:pPr>
            <w:del w:id="93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welfshprtype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210539DA" w14:textId="65469140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" w:author="Laura Liliana Moreno Herrera" w:date="2024-02-13T15:34:00Z"/>
              </w:rPr>
            </w:pPr>
            <w:del w:id="95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type for shared prosperity indicator (income, consumption or expenditure)</w:delText>
              </w:r>
            </w:del>
          </w:p>
        </w:tc>
      </w:tr>
      <w:tr w:rsidR="495D0FD2" w:rsidDel="00892468" w14:paraId="045A0FB8" w14:textId="1EB35027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96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2A13E649" w14:textId="1328ADA7" w:rsidR="495D0FD2" w:rsidDel="00892468" w:rsidRDefault="495D0FD2" w:rsidP="495D0FD2">
            <w:pPr>
              <w:rPr>
                <w:del w:id="97" w:author="Laura Liliana Moreno Herrera" w:date="2024-02-13T15:34:00Z"/>
              </w:rPr>
            </w:pPr>
            <w:del w:id="98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51428C70" w14:textId="3ACBD8EB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" w:author="Laura Liliana Moreno Herrera" w:date="2024-02-13T15:34:00Z"/>
              </w:rPr>
            </w:pPr>
            <w:del w:id="100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welfareother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509BDB0B" w14:textId="6F36A70B" w:rsidR="495D0FD2" w:rsidDel="00892468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" w:author="Laura Liliana Moreno Herrera" w:date="2024-02-13T15:34:00Z"/>
              </w:rPr>
            </w:pPr>
            <w:del w:id="102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 aggregate if different welfare type is used from welfare, welfarenom, welfaredef</w:delText>
              </w:r>
            </w:del>
          </w:p>
        </w:tc>
      </w:tr>
      <w:tr w:rsidR="495D0FD2" w:rsidDel="00892468" w14:paraId="6DA520F0" w14:textId="596DDED2" w:rsidTr="00F823E4">
        <w:trPr>
          <w:trHeight w:val="285"/>
          <w:del w:id="103" w:author="Laura Liliana Moreno Herrera" w:date="2024-02-13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nil"/>
            </w:tcBorders>
            <w:tcMar>
              <w:left w:w="108" w:type="dxa"/>
              <w:right w:w="108" w:type="dxa"/>
            </w:tcMar>
          </w:tcPr>
          <w:p w14:paraId="5B02C1BF" w14:textId="5FC80A51" w:rsidR="495D0FD2" w:rsidDel="00892468" w:rsidRDefault="495D0FD2" w:rsidP="495D0FD2">
            <w:pPr>
              <w:rPr>
                <w:del w:id="104" w:author="Laura Liliana Moreno Herrera" w:date="2024-02-13T15:34:00Z"/>
              </w:rPr>
            </w:pPr>
            <w:del w:id="105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45CF5A0" w14:textId="04C5A760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6" w:author="Laura Liliana Moreno Herrera" w:date="2024-02-13T15:34:00Z"/>
              </w:rPr>
            </w:pPr>
            <w:del w:id="107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welfareothertype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nil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705F05D2" w14:textId="3E1226F8" w:rsidR="495D0FD2" w:rsidDel="00892468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" w:author="Laura Liliana Moreno Herrera" w:date="2024-02-13T15:34:00Z"/>
              </w:rPr>
            </w:pPr>
            <w:del w:id="109" w:author="Laura Liliana Moreno Herrera" w:date="2024-02-13T15:34:00Z">
              <w:r w:rsidRPr="495D0FD2" w:rsidDel="00892468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Type of welfare measure (income, consumption or expenditure) for welfareother</w:delText>
              </w:r>
            </w:del>
          </w:p>
        </w:tc>
      </w:tr>
      <w:bookmarkEnd w:id="33"/>
      <w:tr w:rsidR="495D0FD2" w:rsidDel="00A3172D" w14:paraId="7AB5B526" w14:textId="79525B59" w:rsidTr="00F8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del w:id="110" w:author="Laura Liliana Moreno Herrera" w:date="2024-02-13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57A22C10" w14:textId="440596E9" w:rsidR="495D0FD2" w:rsidDel="00A3172D" w:rsidRDefault="495D0FD2" w:rsidP="495D0FD2">
            <w:pPr>
              <w:rPr>
                <w:del w:id="111" w:author="Laura Liliana Moreno Herrera" w:date="2024-02-13T14:18:00Z"/>
              </w:rPr>
            </w:pPr>
            <w:del w:id="112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Core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00FB56DB" w14:textId="0284B9D0" w:rsidR="495D0FD2" w:rsidDel="00A3172D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3" w:author="Laura Liliana Moreno Herrera" w:date="2024-02-13T14:18:00Z"/>
              </w:rPr>
            </w:pPr>
            <w:del w:id="114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hsize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3D04EC72" w14:textId="79E5A0AF" w:rsidR="495D0FD2" w:rsidDel="00A3172D" w:rsidRDefault="495D0FD2" w:rsidP="495D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" w:author="Laura Liliana Moreno Herrera" w:date="2024-02-13T14:18:00Z"/>
              </w:rPr>
            </w:pPr>
            <w:del w:id="116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Household size</w:delText>
              </w:r>
            </w:del>
          </w:p>
        </w:tc>
      </w:tr>
      <w:tr w:rsidR="495D0FD2" w:rsidDel="00A3172D" w14:paraId="789E16DF" w14:textId="6A956605" w:rsidTr="00F823E4">
        <w:trPr>
          <w:trHeight w:val="285"/>
          <w:del w:id="117" w:author="Laura Liliana Moreno Herrera" w:date="2024-02-13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56617"/>
              <w:left w:val="single" w:sz="8" w:space="0" w:color="F56617"/>
              <w:bottom w:val="single" w:sz="8" w:space="0" w:color="F56617"/>
            </w:tcBorders>
            <w:tcMar>
              <w:left w:w="108" w:type="dxa"/>
              <w:right w:w="108" w:type="dxa"/>
            </w:tcMar>
          </w:tcPr>
          <w:p w14:paraId="4B124A59" w14:textId="4E04A4E6" w:rsidR="495D0FD2" w:rsidDel="00A3172D" w:rsidRDefault="495D0FD2" w:rsidP="495D0FD2">
            <w:pPr>
              <w:rPr>
                <w:del w:id="118" w:author="Laura Liliana Moreno Herrera" w:date="2024-02-13T14:18:00Z"/>
              </w:rPr>
            </w:pPr>
            <w:del w:id="119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Labor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nil"/>
            </w:tcBorders>
            <w:tcMar>
              <w:left w:w="108" w:type="dxa"/>
              <w:right w:w="108" w:type="dxa"/>
            </w:tcMar>
          </w:tcPr>
          <w:p w14:paraId="13A0315C" w14:textId="0C86BFCE" w:rsidR="495D0FD2" w:rsidDel="00A3172D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" w:author="Laura Liliana Moreno Herrera" w:date="2024-02-13T14:18:00Z"/>
              </w:rPr>
            </w:pPr>
            <w:del w:id="121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wage_nc</w:delText>
              </w:r>
            </w:del>
          </w:p>
        </w:tc>
        <w:tc>
          <w:tcPr>
            <w:tcW w:w="0" w:type="auto"/>
            <w:tcBorders>
              <w:top w:val="single" w:sz="8" w:space="0" w:color="F56617"/>
              <w:left w:val="nil"/>
              <w:bottom w:val="single" w:sz="8" w:space="0" w:color="F56617"/>
              <w:right w:val="single" w:sz="8" w:space="0" w:color="F56617"/>
            </w:tcBorders>
            <w:tcMar>
              <w:left w:w="108" w:type="dxa"/>
              <w:right w:w="108" w:type="dxa"/>
            </w:tcMar>
          </w:tcPr>
          <w:p w14:paraId="34F545D6" w14:textId="4587174B" w:rsidR="495D0FD2" w:rsidDel="00A3172D" w:rsidRDefault="495D0FD2" w:rsidP="495D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" w:author="Laura Liliana Moreno Herrera" w:date="2024-02-13T14:18:00Z"/>
              </w:rPr>
            </w:pPr>
            <w:del w:id="123" w:author="Laura Liliana Moreno Herrera" w:date="2024-02-13T14:18:00Z">
              <w:r w:rsidRPr="495D0FD2" w:rsidDel="00A3172D">
                <w:rPr>
                  <w:rFonts w:ascii="Corbel" w:eastAsia="Corbel" w:hAnsi="Corbel" w:cs="Corbel"/>
                  <w:color w:val="000000" w:themeColor="text1"/>
                  <w:sz w:val="19"/>
                  <w:szCs w:val="19"/>
                </w:rPr>
                <w:delText>Wage payment, primary job, excl. bonuses, etc. (7-day ref period)</w:delText>
              </w:r>
            </w:del>
          </w:p>
        </w:tc>
      </w:tr>
    </w:tbl>
    <w:p w14:paraId="3126DA06" w14:textId="5259C72C" w:rsidR="00A61F47" w:rsidDel="00892468" w:rsidRDefault="4161A52D" w:rsidP="495D0FD2">
      <w:pPr>
        <w:spacing w:after="200" w:line="288" w:lineRule="auto"/>
        <w:rPr>
          <w:del w:id="124" w:author="Laura Liliana Moreno Herrera" w:date="2024-02-13T15:34:00Z"/>
        </w:rPr>
      </w:pPr>
      <w:del w:id="125" w:author="Laura Liliana Moreno Herrera" w:date="2024-02-13T15:34:00Z">
        <w:r w:rsidRPr="495D0FD2" w:rsidDel="00892468">
          <w:rPr>
            <w:rFonts w:ascii="Corbel" w:eastAsia="Corbel" w:hAnsi="Corbel" w:cs="Corbel"/>
            <w:sz w:val="21"/>
            <w:szCs w:val="21"/>
          </w:rPr>
          <w:delText xml:space="preserve"> </w:delText>
        </w:r>
      </w:del>
    </w:p>
    <w:p w14:paraId="2C078E63" w14:textId="21BEB736" w:rsidR="00A61F47" w:rsidRDefault="00A61F47" w:rsidP="00B70173">
      <w:pPr>
        <w:spacing w:after="200" w:line="288" w:lineRule="auto"/>
        <w:rPr>
          <w:rFonts w:ascii="Corbel" w:eastAsia="Corbel" w:hAnsi="Corbel" w:cs="Corbel"/>
          <w:sz w:val="21"/>
          <w:szCs w:val="21"/>
        </w:rPr>
      </w:pPr>
    </w:p>
    <w:sectPr w:rsidR="00A61F47">
      <w:pgSz w:w="12240" w:h="3168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5" w:author="Gabriel Lara Ibarra" w:date="2024-09-03T13:12:00Z" w:initials="GLI">
    <w:p w14:paraId="2D33F849" w14:textId="77777777" w:rsidR="00796DC7" w:rsidRDefault="00796DC7" w:rsidP="00796DC7">
      <w:pPr>
        <w:pStyle w:val="CommentText"/>
      </w:pPr>
      <w:r>
        <w:rPr>
          <w:rStyle w:val="CommentReference"/>
        </w:rPr>
        <w:annotationRef/>
      </w:r>
      <w:r>
        <w:t>This variable and the one below are no longer included in GMD 3.0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33F8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189AB" w16cex:dateUtc="2024-09-03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33F849" w16cid:durableId="2A818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AF89" w14:textId="77777777" w:rsidR="008F61FA" w:rsidRDefault="008F61FA" w:rsidP="004B2C3F">
      <w:pPr>
        <w:spacing w:after="0" w:line="240" w:lineRule="auto"/>
      </w:pPr>
      <w:r>
        <w:separator/>
      </w:r>
    </w:p>
  </w:endnote>
  <w:endnote w:type="continuationSeparator" w:id="0">
    <w:p w14:paraId="2A46AFE5" w14:textId="77777777" w:rsidR="008F61FA" w:rsidRDefault="008F61FA" w:rsidP="004B2C3F">
      <w:pPr>
        <w:spacing w:after="0" w:line="240" w:lineRule="auto"/>
      </w:pPr>
      <w:r>
        <w:continuationSeparator/>
      </w:r>
    </w:p>
  </w:endnote>
  <w:endnote w:type="continuationNotice" w:id="1">
    <w:p w14:paraId="6C145849" w14:textId="77777777" w:rsidR="008F61FA" w:rsidRDefault="008F61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D079" w14:textId="77777777" w:rsidR="008F61FA" w:rsidRDefault="008F61FA" w:rsidP="004B2C3F">
      <w:pPr>
        <w:spacing w:after="0" w:line="240" w:lineRule="auto"/>
      </w:pPr>
      <w:r>
        <w:separator/>
      </w:r>
    </w:p>
  </w:footnote>
  <w:footnote w:type="continuationSeparator" w:id="0">
    <w:p w14:paraId="11578FBC" w14:textId="77777777" w:rsidR="008F61FA" w:rsidRDefault="008F61FA" w:rsidP="004B2C3F">
      <w:pPr>
        <w:spacing w:after="0" w:line="240" w:lineRule="auto"/>
      </w:pPr>
      <w:r>
        <w:continuationSeparator/>
      </w:r>
    </w:p>
  </w:footnote>
  <w:footnote w:type="continuationNotice" w:id="1">
    <w:p w14:paraId="7CE2EDEF" w14:textId="77777777" w:rsidR="008F61FA" w:rsidRDefault="008F61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3610"/>
    <w:multiLevelType w:val="hybridMultilevel"/>
    <w:tmpl w:val="22A213F4"/>
    <w:lvl w:ilvl="0" w:tplc="E33AC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06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A6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A8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8C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4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4D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6D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AE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255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Liliana Moreno Herrera">
    <w15:presenceInfo w15:providerId="AD" w15:userId="S::lmorenoherrera@worldbank.org::1dc998b6-cafd-48f0-b6e2-7e71d821f2de"/>
  </w15:person>
  <w15:person w15:author="Gabriel Lara Ibarra">
    <w15:presenceInfo w15:providerId="AD" w15:userId="S::glaraibarra@worldbank.org::cd35da56-3884-448a-bc95-5ec8509e58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EFDCD9"/>
    <w:rsid w:val="00100481"/>
    <w:rsid w:val="001613BF"/>
    <w:rsid w:val="001F52DA"/>
    <w:rsid w:val="00237846"/>
    <w:rsid w:val="002B2CA1"/>
    <w:rsid w:val="002B4D00"/>
    <w:rsid w:val="002E6A9E"/>
    <w:rsid w:val="004B2C3F"/>
    <w:rsid w:val="005769F9"/>
    <w:rsid w:val="005B748A"/>
    <w:rsid w:val="005F1398"/>
    <w:rsid w:val="0063031B"/>
    <w:rsid w:val="00691B23"/>
    <w:rsid w:val="00705AE6"/>
    <w:rsid w:val="00781AC1"/>
    <w:rsid w:val="00796DC7"/>
    <w:rsid w:val="00892468"/>
    <w:rsid w:val="008F61FA"/>
    <w:rsid w:val="0090258A"/>
    <w:rsid w:val="009B7CD5"/>
    <w:rsid w:val="009D04FB"/>
    <w:rsid w:val="00A26F13"/>
    <w:rsid w:val="00A3172D"/>
    <w:rsid w:val="00A4680C"/>
    <w:rsid w:val="00A61F47"/>
    <w:rsid w:val="00B37AFF"/>
    <w:rsid w:val="00B67F69"/>
    <w:rsid w:val="00B70173"/>
    <w:rsid w:val="00B70B1E"/>
    <w:rsid w:val="00B73B73"/>
    <w:rsid w:val="00CE4683"/>
    <w:rsid w:val="00D30936"/>
    <w:rsid w:val="00D53684"/>
    <w:rsid w:val="00E406DF"/>
    <w:rsid w:val="00E959AD"/>
    <w:rsid w:val="00EA6736"/>
    <w:rsid w:val="00F00949"/>
    <w:rsid w:val="00F814A4"/>
    <w:rsid w:val="00F823E4"/>
    <w:rsid w:val="2ECE1BC2"/>
    <w:rsid w:val="3FC5D4CC"/>
    <w:rsid w:val="4161A52D"/>
    <w:rsid w:val="495D0FD2"/>
    <w:rsid w:val="6EEFD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EFDCD9"/>
  <w15:chartTrackingRefBased/>
  <w15:docId w15:val="{630CDE34-E11B-4E7B-A0F6-3A78BDF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9AD"/>
  </w:style>
  <w:style w:type="paragraph" w:styleId="Footer">
    <w:name w:val="footer"/>
    <w:basedOn w:val="Normal"/>
    <w:link w:val="FooterChar"/>
    <w:uiPriority w:val="99"/>
    <w:semiHidden/>
    <w:unhideWhenUsed/>
    <w:rsid w:val="00E9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9AD"/>
  </w:style>
  <w:style w:type="paragraph" w:styleId="Revision">
    <w:name w:val="Revision"/>
    <w:hidden/>
    <w:uiPriority w:val="99"/>
    <w:semiHidden/>
    <w:rsid w:val="00705A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96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D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963D0CD3ACC4C95883C6B36D7BA4C" ma:contentTypeVersion="16" ma:contentTypeDescription="Create a new document." ma:contentTypeScope="" ma:versionID="c3e36d38b4abb9ae6801064c2e253621">
  <xsd:schema xmlns:xsd="http://www.w3.org/2001/XMLSchema" xmlns:xs="http://www.w3.org/2001/XMLSchema" xmlns:p="http://schemas.microsoft.com/office/2006/metadata/properties" xmlns:ns2="d9261bf4-0730-4097-8737-aceb695379f2" xmlns:ns3="1311bb46-41c2-4c89-abc5-b208bcbe773a" xmlns:ns4="3e02667f-0271-471b-bd6e-11a2e16def1d" targetNamespace="http://schemas.microsoft.com/office/2006/metadata/properties" ma:root="true" ma:fieldsID="16449087edb8e21d69c7f4c719de489d" ns2:_="" ns3:_="" ns4:_="">
    <xsd:import namespace="d9261bf4-0730-4097-8737-aceb695379f2"/>
    <xsd:import namespace="1311bb46-41c2-4c89-abc5-b208bcbe773a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1bf4-0730-4097-8737-aceb69537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1bb46-41c2-4c89-abc5-b208bcbe7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62313b2-9ccd-4fbc-ac75-f484da3dc26e}" ma:internalName="TaxCatchAll" ma:showField="CatchAllData" ma:web="1311bb46-41c2-4c89-abc5-b208bcbe77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261bf4-0730-4097-8737-aceb695379f2">
      <Terms xmlns="http://schemas.microsoft.com/office/infopath/2007/PartnerControls"/>
    </lcf76f155ced4ddcb4097134ff3c332f>
    <TaxCatchAll xmlns="3e02667f-0271-471b-bd6e-11a2e16def1d" xsi:nil="true"/>
    <SharedWithUsers xmlns="1311bb46-41c2-4c89-abc5-b208bcbe773a">
      <UserInfo>
        <DisplayName>Adriana Castillo Castillo</DisplayName>
        <AccountId>1320</AccountId>
        <AccountType/>
      </UserInfo>
      <UserInfo>
        <DisplayName>Sergio Olivieri</DisplayName>
        <AccountId>1296</AccountId>
        <AccountType/>
      </UserInfo>
      <UserInfo>
        <DisplayName>Sizhen Fang</DisplayName>
        <AccountId>1534</AccountId>
        <AccountType/>
      </UserInfo>
      <UserInfo>
        <DisplayName>Laura Liliana Moreno Herrera</DisplayName>
        <AccountId>50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D7076-D334-4F90-B617-BA47D40B1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61bf4-0730-4097-8737-aceb695379f2"/>
    <ds:schemaRef ds:uri="1311bb46-41c2-4c89-abc5-b208bcbe773a"/>
    <ds:schemaRef ds:uri="3e02667f-0271-471b-bd6e-11a2e16de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0113E-806F-4BF6-B25C-9184FFC9704E}">
  <ds:schemaRefs>
    <ds:schemaRef ds:uri="http://schemas.microsoft.com/office/2006/metadata/properties"/>
    <ds:schemaRef ds:uri="http://schemas.microsoft.com/office/infopath/2007/PartnerControls"/>
    <ds:schemaRef ds:uri="d9261bf4-0730-4097-8737-aceb695379f2"/>
    <ds:schemaRef ds:uri="3e02667f-0271-471b-bd6e-11a2e16def1d"/>
    <ds:schemaRef ds:uri="1311bb46-41c2-4c89-abc5-b208bcbe773a"/>
  </ds:schemaRefs>
</ds:datastoreItem>
</file>

<file path=customXml/itemProps3.xml><?xml version="1.0" encoding="utf-8"?>
<ds:datastoreItem xmlns:ds="http://schemas.openxmlformats.org/officeDocument/2006/customXml" ds:itemID="{54930854-EF88-42B0-8F43-1E9220D41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Liliana Moreno Herrera</dc:creator>
  <cp:keywords/>
  <dc:description/>
  <cp:lastModifiedBy>Gabriel Lara Ibarra</cp:lastModifiedBy>
  <cp:revision>37</cp:revision>
  <dcterms:created xsi:type="dcterms:W3CDTF">2023-11-09T20:06:00Z</dcterms:created>
  <dcterms:modified xsi:type="dcterms:W3CDTF">2024-09-03T17:12:00Z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0x010100413963D0CD3ACC4C95883C6B36D7BA4C</vt:lpwstr>
  </property>
  <property fmtid="{D5CDD505-2E9C-101B-9397-08002B2CF9AE}" pid="3" name="GrammarlyDocumentId">
    <vt:lpwstr>dba77323e59aaa70eca89cdcd49fb4aabfadb4dc96d07e81e1e6db84903e5fd8</vt:lpwstr>
  </property>
  <property fmtid="{D5CDD505-2E9C-101B-9397-08002B2CF9AE}" pid="4" name="MediaServiceImageTags">
    <vt:lpwstr/>
  </property>
</Properties>
</file>